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F8817D" w14:textId="60DED860" w:rsidR="001225D8" w:rsidRDefault="00821AB1" w:rsidP="001225D8">
      <w:pPr>
        <w:pStyle w:val="ChapterNumberPACKT"/>
      </w:pPr>
      <w:r>
        <w:t>10</w:t>
      </w:r>
    </w:p>
    <w:p w14:paraId="438C7BFD" w14:textId="45BF08FA" w:rsidR="001225D8" w:rsidRDefault="00821AB1" w:rsidP="001225D8">
      <w:pPr>
        <w:pStyle w:val="ChapterTitlePACKT"/>
      </w:pPr>
      <w:r>
        <w:t>Multi-threading</w:t>
      </w:r>
      <w:r w:rsidR="00451AB4">
        <w:t xml:space="preserve"> in Games Development</w:t>
      </w:r>
    </w:p>
    <w:p w14:paraId="7F7D821B" w14:textId="1A2433EA" w:rsidR="001225D8" w:rsidRDefault="001225D8" w:rsidP="001225D8">
      <w:pPr>
        <w:pStyle w:val="NormalPACKT"/>
      </w:pPr>
      <w:r>
        <w:t>In</w:t>
      </w:r>
      <w:r w:rsidR="00526F45">
        <w:t xml:space="preserve"> c</w:t>
      </w:r>
      <w:r w:rsidR="007B4BD0">
        <w:t>hapter, the following recipes will be covered</w:t>
      </w:r>
      <w:r w:rsidR="00D10484">
        <w:t>:</w:t>
      </w:r>
    </w:p>
    <w:p w14:paraId="2DD468A4" w14:textId="46005ACE" w:rsidR="00821AB1" w:rsidRDefault="007529A0" w:rsidP="00821AB1">
      <w:pPr>
        <w:pStyle w:val="BulletPACKT"/>
        <w:numPr>
          <w:ilvl w:val="0"/>
          <w:numId w:val="24"/>
        </w:numPr>
        <w:rPr>
          <w:lang w:val="en-NZ"/>
        </w:rPr>
      </w:pPr>
      <w:r>
        <w:rPr>
          <w:lang w:val="en-NZ"/>
        </w:rPr>
        <w:t xml:space="preserve">Concurrency in games: Creating a </w:t>
      </w:r>
      <w:commentRangeStart w:id="0"/>
      <w:r>
        <w:rPr>
          <w:lang w:val="en-NZ"/>
        </w:rPr>
        <w:t>thread</w:t>
      </w:r>
      <w:commentRangeEnd w:id="0"/>
      <w:r w:rsidR="003B3342">
        <w:rPr>
          <w:rStyle w:val="CommentReference"/>
          <w:rFonts w:ascii="Arial" w:hAnsi="Arial" w:cs="Arial"/>
          <w:bCs/>
        </w:rPr>
        <w:commentReference w:id="0"/>
      </w:r>
    </w:p>
    <w:p w14:paraId="16A876E4" w14:textId="49222E91" w:rsidR="00D55D42" w:rsidRPr="00D55D42" w:rsidRDefault="00D55D42" w:rsidP="00D55D42">
      <w:pPr>
        <w:pStyle w:val="BulletPACKT"/>
        <w:numPr>
          <w:ilvl w:val="0"/>
          <w:numId w:val="24"/>
        </w:numPr>
        <w:rPr>
          <w:lang w:val="en-NZ"/>
        </w:rPr>
      </w:pPr>
      <w:r w:rsidRPr="00821AB1">
        <w:rPr>
          <w:lang w:val="en-NZ"/>
        </w:rPr>
        <w:t>Joining and Detaching a thread</w:t>
      </w:r>
    </w:p>
    <w:p w14:paraId="48BF1BCB" w14:textId="3620ECD7" w:rsidR="00821AB1" w:rsidRDefault="00821AB1" w:rsidP="00821AB1">
      <w:pPr>
        <w:pStyle w:val="BulletPACKT"/>
        <w:numPr>
          <w:ilvl w:val="0"/>
          <w:numId w:val="24"/>
        </w:numPr>
        <w:rPr>
          <w:lang w:val="en-NZ"/>
        </w:rPr>
      </w:pPr>
      <w:r w:rsidRPr="00821AB1">
        <w:rPr>
          <w:lang w:val="en-NZ"/>
        </w:rPr>
        <w:t>Passing arguments to thread</w:t>
      </w:r>
    </w:p>
    <w:p w14:paraId="46E2B958" w14:textId="7C043120" w:rsidR="00821AB1" w:rsidRDefault="00821AB1" w:rsidP="00821AB1">
      <w:pPr>
        <w:pStyle w:val="BulletPACKT"/>
        <w:numPr>
          <w:ilvl w:val="0"/>
          <w:numId w:val="24"/>
        </w:numPr>
        <w:rPr>
          <w:lang w:val="en-NZ"/>
        </w:rPr>
      </w:pPr>
      <w:r w:rsidRPr="00821AB1">
        <w:rPr>
          <w:lang w:val="en-NZ"/>
        </w:rPr>
        <w:t>Avoiding deadlocks</w:t>
      </w:r>
    </w:p>
    <w:p w14:paraId="47DDA33E" w14:textId="007936EF" w:rsidR="005F2B60" w:rsidRDefault="00F21571" w:rsidP="00821AB1">
      <w:pPr>
        <w:pStyle w:val="BulletPACKT"/>
        <w:numPr>
          <w:ilvl w:val="0"/>
          <w:numId w:val="24"/>
        </w:numPr>
        <w:rPr>
          <w:lang w:val="en-NZ"/>
        </w:rPr>
      </w:pPr>
      <w:r>
        <w:rPr>
          <w:lang w:val="en-NZ"/>
        </w:rPr>
        <w:t>Data race and locks</w:t>
      </w:r>
    </w:p>
    <w:p w14:paraId="07EC1A2A" w14:textId="0E699147" w:rsidR="00720D97" w:rsidRPr="00821AB1" w:rsidRDefault="00720D97" w:rsidP="00821AB1">
      <w:pPr>
        <w:pStyle w:val="BulletPACKT"/>
        <w:numPr>
          <w:ilvl w:val="0"/>
          <w:numId w:val="24"/>
        </w:numPr>
        <w:rPr>
          <w:lang w:val="en-NZ"/>
        </w:rPr>
      </w:pPr>
      <w:r>
        <w:rPr>
          <w:lang w:val="en-NZ"/>
        </w:rPr>
        <w:t>Writing a thread safe class</w:t>
      </w:r>
    </w:p>
    <w:p w14:paraId="79785871" w14:textId="79AECA1A" w:rsidR="00EF0B42" w:rsidDel="0079397F" w:rsidRDefault="00EF0B42" w:rsidP="00EF0B42">
      <w:pPr>
        <w:pStyle w:val="BulletPACKT"/>
        <w:numPr>
          <w:ilvl w:val="0"/>
          <w:numId w:val="0"/>
        </w:numPr>
        <w:rPr>
          <w:del w:id="1" w:author="Rashmi Suvarna" w:date="2016-02-03T13:06:00Z"/>
          <w:lang w:val="en-NZ"/>
        </w:rPr>
      </w:pPr>
    </w:p>
    <w:p w14:paraId="18E5D50C" w14:textId="06205711" w:rsidR="00EF0B42" w:rsidRPr="005B74BB" w:rsidDel="00742E25" w:rsidRDefault="00EF0B42" w:rsidP="00EF0B42">
      <w:pPr>
        <w:pStyle w:val="BulletPACKT"/>
        <w:numPr>
          <w:ilvl w:val="0"/>
          <w:numId w:val="0"/>
        </w:numPr>
        <w:rPr>
          <w:del w:id="2" w:author="Rashmi Suvarna" w:date="2016-02-03T12:59:00Z"/>
        </w:rPr>
      </w:pPr>
    </w:p>
    <w:p w14:paraId="61073A3F" w14:textId="21B8D9AE" w:rsidR="00801F21" w:rsidDel="00742E25" w:rsidRDefault="00801F21" w:rsidP="00801F21">
      <w:pPr>
        <w:pStyle w:val="BulletPACKT"/>
        <w:numPr>
          <w:ilvl w:val="0"/>
          <w:numId w:val="0"/>
        </w:numPr>
        <w:rPr>
          <w:del w:id="3" w:author="Rashmi Suvarna" w:date="2016-02-03T12:59:00Z"/>
        </w:rPr>
      </w:pPr>
    </w:p>
    <w:p w14:paraId="10510513" w14:textId="12034E56" w:rsidR="008C260B" w:rsidRDefault="001225D8" w:rsidP="00291B74">
      <w:pPr>
        <w:pStyle w:val="Heading1"/>
        <w:numPr>
          <w:ilvl w:val="0"/>
          <w:numId w:val="1"/>
        </w:numPr>
        <w:tabs>
          <w:tab w:val="left" w:pos="0"/>
        </w:tabs>
      </w:pPr>
      <w:r>
        <w:t>Introduction</w:t>
      </w:r>
    </w:p>
    <w:p w14:paraId="11A8E2C8" w14:textId="79BB4974" w:rsidR="00B35EAE" w:rsidRDefault="00B35EAE">
      <w:pPr>
        <w:pStyle w:val="NormalPACKT"/>
        <w:pPrChange w:id="4" w:author="Rashmi Suvarna" w:date="2016-02-03T13:15:00Z">
          <w:pPr/>
        </w:pPrChange>
      </w:pPr>
      <w:r w:rsidRPr="00B35EAE">
        <w:t xml:space="preserve">To first understand multi-threading, let us first understand the meaning of threads. </w:t>
      </w:r>
      <w:commentRangeStart w:id="5"/>
      <w:commentRangeStart w:id="6"/>
      <w:r w:rsidRPr="00B35EAE">
        <w:t>A </w:t>
      </w:r>
      <w:r w:rsidRPr="00B35EAE">
        <w:rPr>
          <w:bCs/>
        </w:rPr>
        <w:t>Thread</w:t>
      </w:r>
      <w:r w:rsidRPr="00B35EAE">
        <w:t> is a concurrent unit of execution. It has its own call stack for methods being invoked, their arguments and local variables. Each application has at least one </w:t>
      </w:r>
      <w:r w:rsidRPr="00B35EAE">
        <w:rPr>
          <w:bCs/>
        </w:rPr>
        <w:t xml:space="preserve">thread </w:t>
      </w:r>
      <w:r w:rsidRPr="00B35EAE">
        <w:t>running when it is started, the main </w:t>
      </w:r>
      <w:r w:rsidRPr="00B35EAE">
        <w:rPr>
          <w:bCs/>
        </w:rPr>
        <w:t>thread</w:t>
      </w:r>
      <w:r>
        <w:t xml:space="preserve">. </w:t>
      </w:r>
      <w:commentRangeEnd w:id="5"/>
      <w:r w:rsidR="0079397F">
        <w:rPr>
          <w:rStyle w:val="CommentReference"/>
        </w:rPr>
        <w:commentReference w:id="5"/>
      </w:r>
      <w:commentRangeEnd w:id="6"/>
      <w:r w:rsidR="003B3342">
        <w:rPr>
          <w:rStyle w:val="CommentReference"/>
          <w:rFonts w:ascii="Arial" w:hAnsi="Arial" w:cs="Arial"/>
          <w:bCs/>
        </w:rPr>
        <w:commentReference w:id="6"/>
      </w:r>
      <w:r>
        <w:t>When we talk about multi-threading, it means one process has many threads running independently and concurrently, however having a shared memory. Often multi-threading is confused as multi-processing. A multi-processor has multiple processes running each having its own thread.</w:t>
      </w:r>
    </w:p>
    <w:p w14:paraId="279D4914" w14:textId="63159516" w:rsidR="00616D87" w:rsidRPr="00B35EAE" w:rsidRDefault="00B35EAE">
      <w:pPr>
        <w:pStyle w:val="NormalPACKT"/>
        <w:pPrChange w:id="7" w:author="Rashmi Suvarna" w:date="2016-02-03T13:15:00Z">
          <w:pPr/>
        </w:pPrChange>
      </w:pPr>
      <w:r>
        <w:t>Although multi-threaded applications may be complex to write, they are light weight. However multi-threaded architecture is not well suited for a distributed application.</w:t>
      </w:r>
      <w:r w:rsidR="00616D87">
        <w:t xml:space="preserve"> In games we may have one or more threads running. The golden question is why and when should we use multi-threading. Although these are quite subjective, you would use multi-threading if you want multipl</w:t>
      </w:r>
      <w:r w:rsidR="003B3EF4">
        <w:t xml:space="preserve">e tasks to happen concurrently. So if you do not want your </w:t>
      </w:r>
      <w:r w:rsidR="003B3EF4">
        <w:lastRenderedPageBreak/>
        <w:t>physics code in the game or the audio code in the game to wait for the main loop to finish processing, you would multi-thread the physics and the audio loop.</w:t>
      </w:r>
    </w:p>
    <w:p w14:paraId="4536DBBB" w14:textId="4F90F21B" w:rsidR="003E50E9" w:rsidRDefault="003E50E9" w:rsidP="001225D8"/>
    <w:p w14:paraId="12C21712" w14:textId="34794352" w:rsidR="005B0804" w:rsidRDefault="007529A0" w:rsidP="00291B74">
      <w:pPr>
        <w:pStyle w:val="Heading1"/>
        <w:numPr>
          <w:ilvl w:val="0"/>
          <w:numId w:val="1"/>
        </w:numPr>
        <w:tabs>
          <w:tab w:val="left" w:pos="0"/>
        </w:tabs>
      </w:pPr>
      <w:r>
        <w:t xml:space="preserve">Concurrency in games: </w:t>
      </w:r>
      <w:r w:rsidR="00AE7A15">
        <w:t>Creating a thread</w:t>
      </w:r>
    </w:p>
    <w:p w14:paraId="3766EACB" w14:textId="712A8701" w:rsidR="0049178D" w:rsidRDefault="00EE7A27" w:rsidP="00291B74">
      <w:pPr>
        <w:pStyle w:val="NormalPACKT"/>
        <w:numPr>
          <w:ilvl w:val="0"/>
          <w:numId w:val="1"/>
        </w:numPr>
      </w:pPr>
      <w:r>
        <w:t>The first step to start writing multi-threaded code is to spawn a thread. At this point we must note that the application is already running an active thread or the main thread. So when we spawn a thread, there will be 2 active threads in the application.</w:t>
      </w:r>
    </w:p>
    <w:p w14:paraId="2C83B7B3" w14:textId="77777777" w:rsidR="001225D8" w:rsidRDefault="001225D8" w:rsidP="0049178D">
      <w:pPr>
        <w:pStyle w:val="Heading2"/>
        <w:tabs>
          <w:tab w:val="left" w:pos="0"/>
        </w:tabs>
      </w:pPr>
      <w:r>
        <w:t>Getting ready</w:t>
      </w:r>
    </w:p>
    <w:p w14:paraId="542B1C67" w14:textId="078A1B8A" w:rsidR="001225D8" w:rsidRDefault="001225D8" w:rsidP="001225D8">
      <w:pPr>
        <w:pStyle w:val="NormalPACKT"/>
      </w:pPr>
      <w:r>
        <w:t>To step through this recipe, you will need a machine running Windows</w:t>
      </w:r>
      <w:r w:rsidR="00EE7A27">
        <w:t xml:space="preserve"> and Visual Studio</w:t>
      </w:r>
      <w:r>
        <w:t>. No other prerequisites are required.</w:t>
      </w:r>
      <w:r w:rsidR="00C06F1E" w:rsidRPr="00C06F1E">
        <w:t xml:space="preserve"> </w:t>
      </w:r>
    </w:p>
    <w:p w14:paraId="14ED751C" w14:textId="77777777" w:rsidR="001225D8" w:rsidRDefault="001225D8" w:rsidP="00291B74">
      <w:pPr>
        <w:pStyle w:val="Heading2"/>
        <w:numPr>
          <w:ilvl w:val="1"/>
          <w:numId w:val="1"/>
        </w:numPr>
        <w:tabs>
          <w:tab w:val="left" w:pos="0"/>
        </w:tabs>
      </w:pPr>
      <w:r>
        <w:t>How to do it...</w:t>
      </w:r>
    </w:p>
    <w:p w14:paraId="288D9E96" w14:textId="59C4AECB" w:rsidR="000F1C27" w:rsidRPr="000F1C27" w:rsidRDefault="001A63C5" w:rsidP="000F1C27">
      <w:pPr>
        <w:pStyle w:val="NormalPACKT"/>
      </w:pPr>
      <w:r>
        <w:t>In this recip</w:t>
      </w:r>
      <w:r w:rsidR="00BF5DD0">
        <w:t xml:space="preserve">e we will see </w:t>
      </w:r>
      <w:r w:rsidR="00BE5B4C">
        <w:t>how easy it is to spawn a thread.</w:t>
      </w:r>
    </w:p>
    <w:p w14:paraId="09EEF006" w14:textId="7BCF4A5B" w:rsidR="009F0F9A" w:rsidRDefault="003D4868" w:rsidP="003D4868">
      <w:pPr>
        <w:pStyle w:val="NumberedBulletPACKT"/>
        <w:numPr>
          <w:ilvl w:val="0"/>
          <w:numId w:val="23"/>
        </w:numPr>
        <w:tabs>
          <w:tab w:val="clear" w:pos="360"/>
          <w:tab w:val="left" w:pos="720"/>
        </w:tabs>
      </w:pPr>
      <w:r>
        <w:t>Add a source file called Source.cpp</w:t>
      </w:r>
    </w:p>
    <w:p w14:paraId="5A649272" w14:textId="5F531653" w:rsidR="003D4868" w:rsidRDefault="003D4868" w:rsidP="003D4868">
      <w:pPr>
        <w:pStyle w:val="NumberedBulletPACKT"/>
        <w:numPr>
          <w:ilvl w:val="0"/>
          <w:numId w:val="0"/>
        </w:numPr>
        <w:tabs>
          <w:tab w:val="clear" w:pos="360"/>
          <w:tab w:val="left" w:pos="720"/>
        </w:tabs>
        <w:ind w:left="720" w:hanging="397"/>
      </w:pPr>
    </w:p>
    <w:p w14:paraId="6733E061" w14:textId="77777777" w:rsidR="00577379" w:rsidRDefault="00577379" w:rsidP="00577379">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FF"/>
          <w:sz w:val="19"/>
          <w:szCs w:val="19"/>
          <w:highlight w:val="white"/>
          <w:lang w:val="en-NZ"/>
        </w:rPr>
        <w:t>int</w:t>
      </w:r>
      <w:r>
        <w:rPr>
          <w:rFonts w:ascii="Consolas" w:eastAsiaTheme="minorHAnsi" w:hAnsi="Consolas" w:cs="Consolas"/>
          <w:color w:val="000000"/>
          <w:sz w:val="19"/>
          <w:szCs w:val="19"/>
          <w:highlight w:val="white"/>
          <w:lang w:val="en-NZ"/>
        </w:rPr>
        <w:t xml:space="preserve"> ThreadOne()</w:t>
      </w:r>
    </w:p>
    <w:p w14:paraId="4C33E877" w14:textId="77777777" w:rsidR="00577379" w:rsidRDefault="00577379" w:rsidP="00577379">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w:t>
      </w:r>
    </w:p>
    <w:p w14:paraId="7E6A0766" w14:textId="77777777" w:rsidR="00577379" w:rsidRDefault="00577379" w:rsidP="00577379">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t xml:space="preserve">std::cout &lt;&lt; </w:t>
      </w:r>
      <w:r>
        <w:rPr>
          <w:rFonts w:ascii="Consolas" w:eastAsiaTheme="minorHAnsi" w:hAnsi="Consolas" w:cs="Consolas"/>
          <w:color w:val="A31515"/>
          <w:sz w:val="19"/>
          <w:szCs w:val="19"/>
          <w:highlight w:val="white"/>
          <w:lang w:val="en-NZ"/>
        </w:rPr>
        <w:t>"I am thread 1"</w:t>
      </w:r>
      <w:r>
        <w:rPr>
          <w:rFonts w:ascii="Consolas" w:eastAsiaTheme="minorHAnsi" w:hAnsi="Consolas" w:cs="Consolas"/>
          <w:color w:val="000000"/>
          <w:sz w:val="19"/>
          <w:szCs w:val="19"/>
          <w:highlight w:val="white"/>
          <w:lang w:val="en-NZ"/>
        </w:rPr>
        <w:t xml:space="preserve"> &lt;&lt; std::endl;</w:t>
      </w:r>
    </w:p>
    <w:p w14:paraId="44AAE305" w14:textId="77777777" w:rsidR="00577379" w:rsidRDefault="00577379" w:rsidP="00577379">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00FF"/>
          <w:sz w:val="19"/>
          <w:szCs w:val="19"/>
          <w:highlight w:val="white"/>
          <w:lang w:val="en-NZ"/>
        </w:rPr>
        <w:t>return</w:t>
      </w:r>
      <w:r>
        <w:rPr>
          <w:rFonts w:ascii="Consolas" w:eastAsiaTheme="minorHAnsi" w:hAnsi="Consolas" w:cs="Consolas"/>
          <w:color w:val="000000"/>
          <w:sz w:val="19"/>
          <w:szCs w:val="19"/>
          <w:highlight w:val="white"/>
          <w:lang w:val="en-NZ"/>
        </w:rPr>
        <w:t xml:space="preserve"> 0;</w:t>
      </w:r>
    </w:p>
    <w:p w14:paraId="6AD4002B" w14:textId="77777777" w:rsidR="00577379" w:rsidRDefault="00577379" w:rsidP="00577379">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w:t>
      </w:r>
    </w:p>
    <w:p w14:paraId="59CD4DEA" w14:textId="77777777" w:rsidR="00577379" w:rsidRDefault="00577379" w:rsidP="00577379">
      <w:pPr>
        <w:autoSpaceDE w:val="0"/>
        <w:autoSpaceDN w:val="0"/>
        <w:adjustRightInd w:val="0"/>
        <w:spacing w:after="0"/>
        <w:rPr>
          <w:rFonts w:ascii="Consolas" w:eastAsiaTheme="minorHAnsi" w:hAnsi="Consolas" w:cs="Consolas"/>
          <w:color w:val="000000"/>
          <w:sz w:val="19"/>
          <w:szCs w:val="19"/>
          <w:highlight w:val="white"/>
          <w:lang w:val="en-NZ"/>
        </w:rPr>
      </w:pPr>
    </w:p>
    <w:p w14:paraId="343302DE" w14:textId="77777777" w:rsidR="00577379" w:rsidRDefault="00577379" w:rsidP="00577379">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FF"/>
          <w:sz w:val="19"/>
          <w:szCs w:val="19"/>
          <w:highlight w:val="white"/>
          <w:lang w:val="en-NZ"/>
        </w:rPr>
        <w:t>int</w:t>
      </w:r>
      <w:r>
        <w:rPr>
          <w:rFonts w:ascii="Consolas" w:eastAsiaTheme="minorHAnsi" w:hAnsi="Consolas" w:cs="Consolas"/>
          <w:color w:val="000000"/>
          <w:sz w:val="19"/>
          <w:szCs w:val="19"/>
          <w:highlight w:val="white"/>
          <w:lang w:val="en-NZ"/>
        </w:rPr>
        <w:t xml:space="preserve"> main()</w:t>
      </w:r>
    </w:p>
    <w:p w14:paraId="2401D7F7" w14:textId="77777777" w:rsidR="00577379" w:rsidRDefault="00577379" w:rsidP="00577379">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w:t>
      </w:r>
    </w:p>
    <w:p w14:paraId="6A71EAC8" w14:textId="1697AEEE" w:rsidR="00577379" w:rsidRDefault="00577379" w:rsidP="00577379">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t>std::</w:t>
      </w:r>
      <w:r>
        <w:rPr>
          <w:rFonts w:ascii="Consolas" w:eastAsiaTheme="minorHAnsi" w:hAnsi="Consolas" w:cs="Consolas"/>
          <w:color w:val="2B91AF"/>
          <w:sz w:val="19"/>
          <w:szCs w:val="19"/>
          <w:highlight w:val="white"/>
          <w:lang w:val="en-NZ"/>
        </w:rPr>
        <w:t>thread</w:t>
      </w:r>
      <w:r>
        <w:rPr>
          <w:rFonts w:ascii="Consolas" w:eastAsiaTheme="minorHAnsi" w:hAnsi="Consolas" w:cs="Consolas"/>
          <w:color w:val="000000"/>
          <w:sz w:val="19"/>
          <w:szCs w:val="19"/>
          <w:highlight w:val="white"/>
          <w:lang w:val="en-NZ"/>
        </w:rPr>
        <w:t xml:space="preserve"> T1(ThreadOne);</w:t>
      </w:r>
    </w:p>
    <w:p w14:paraId="2F48ECC6" w14:textId="77777777" w:rsidR="00577379" w:rsidRDefault="00577379" w:rsidP="00577379">
      <w:pPr>
        <w:autoSpaceDE w:val="0"/>
        <w:autoSpaceDN w:val="0"/>
        <w:adjustRightInd w:val="0"/>
        <w:spacing w:after="0"/>
        <w:rPr>
          <w:rFonts w:ascii="Consolas" w:eastAsiaTheme="minorHAnsi" w:hAnsi="Consolas" w:cs="Consolas"/>
          <w:color w:val="000000"/>
          <w:sz w:val="19"/>
          <w:szCs w:val="19"/>
          <w:highlight w:val="white"/>
          <w:lang w:val="en-NZ"/>
        </w:rPr>
      </w:pPr>
    </w:p>
    <w:p w14:paraId="1BB033E9" w14:textId="77777777" w:rsidR="00577379" w:rsidRDefault="00577379" w:rsidP="00577379">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00FF"/>
          <w:sz w:val="19"/>
          <w:szCs w:val="19"/>
          <w:highlight w:val="white"/>
          <w:lang w:val="en-NZ"/>
        </w:rPr>
        <w:t>if</w:t>
      </w:r>
      <w:r>
        <w:rPr>
          <w:rFonts w:ascii="Consolas" w:eastAsiaTheme="minorHAnsi" w:hAnsi="Consolas" w:cs="Consolas"/>
          <w:color w:val="000000"/>
          <w:sz w:val="19"/>
          <w:szCs w:val="19"/>
          <w:highlight w:val="white"/>
          <w:lang w:val="en-NZ"/>
        </w:rPr>
        <w:t xml:space="preserve"> (T1.joinable()) </w:t>
      </w:r>
      <w:r>
        <w:rPr>
          <w:rFonts w:ascii="Consolas" w:eastAsiaTheme="minorHAnsi" w:hAnsi="Consolas" w:cs="Consolas"/>
          <w:color w:val="008000"/>
          <w:sz w:val="19"/>
          <w:szCs w:val="19"/>
          <w:highlight w:val="white"/>
          <w:lang w:val="en-NZ"/>
        </w:rPr>
        <w:t>// Check if can be joined to the main thread</w:t>
      </w:r>
    </w:p>
    <w:p w14:paraId="6E94A057" w14:textId="4AC7B3FA" w:rsidR="00577379" w:rsidRDefault="00577379" w:rsidP="00577379">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t xml:space="preserve">T1.join();     </w:t>
      </w:r>
      <w:r>
        <w:rPr>
          <w:rFonts w:ascii="Consolas" w:eastAsiaTheme="minorHAnsi" w:hAnsi="Consolas" w:cs="Consolas"/>
          <w:color w:val="008000"/>
          <w:sz w:val="19"/>
          <w:szCs w:val="19"/>
          <w:highlight w:val="white"/>
          <w:lang w:val="en-NZ"/>
        </w:rPr>
        <w:t>// Main thread waits for this to finish</w:t>
      </w:r>
    </w:p>
    <w:p w14:paraId="56D80A90" w14:textId="77777777" w:rsidR="00577379" w:rsidRDefault="00577379" w:rsidP="00577379">
      <w:pPr>
        <w:autoSpaceDE w:val="0"/>
        <w:autoSpaceDN w:val="0"/>
        <w:adjustRightInd w:val="0"/>
        <w:spacing w:after="0"/>
        <w:rPr>
          <w:rFonts w:ascii="Consolas" w:eastAsiaTheme="minorHAnsi" w:hAnsi="Consolas" w:cs="Consolas"/>
          <w:color w:val="000000"/>
          <w:sz w:val="19"/>
          <w:szCs w:val="19"/>
          <w:highlight w:val="white"/>
          <w:lang w:val="en-NZ"/>
        </w:rPr>
      </w:pPr>
    </w:p>
    <w:p w14:paraId="391A11F3" w14:textId="77777777" w:rsidR="00577379" w:rsidRDefault="00577379" w:rsidP="00577379">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t>_getch();</w:t>
      </w:r>
    </w:p>
    <w:p w14:paraId="382F76BD" w14:textId="77777777" w:rsidR="00577379" w:rsidRDefault="00577379" w:rsidP="00577379">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00FF"/>
          <w:sz w:val="19"/>
          <w:szCs w:val="19"/>
          <w:highlight w:val="white"/>
          <w:lang w:val="en-NZ"/>
        </w:rPr>
        <w:t>return</w:t>
      </w:r>
      <w:r>
        <w:rPr>
          <w:rFonts w:ascii="Consolas" w:eastAsiaTheme="minorHAnsi" w:hAnsi="Consolas" w:cs="Consolas"/>
          <w:color w:val="000000"/>
          <w:sz w:val="19"/>
          <w:szCs w:val="19"/>
          <w:highlight w:val="white"/>
          <w:lang w:val="en-NZ"/>
        </w:rPr>
        <w:t xml:space="preserve"> 0;</w:t>
      </w:r>
    </w:p>
    <w:p w14:paraId="1A8F6065" w14:textId="77777777" w:rsidR="00577379" w:rsidRPr="00577379" w:rsidRDefault="00577379">
      <w:pPr>
        <w:pStyle w:val="CodePACKT"/>
        <w:pPrChange w:id="8" w:author="Rashmi Suvarna" w:date="2016-02-03T13:14:00Z">
          <w:pPr>
            <w:pStyle w:val="Heading2"/>
            <w:numPr>
              <w:ilvl w:val="1"/>
              <w:numId w:val="2"/>
            </w:numPr>
            <w:tabs>
              <w:tab w:val="left" w:pos="0"/>
            </w:tabs>
          </w:pPr>
        </w:pPrChange>
      </w:pPr>
      <w:r>
        <w:rPr>
          <w:rFonts w:eastAsiaTheme="minorHAnsi"/>
          <w:highlight w:val="white"/>
          <w:lang w:val="en-NZ"/>
        </w:rPr>
        <w:t>}</w:t>
      </w:r>
    </w:p>
    <w:p w14:paraId="7FC5DA65" w14:textId="439A893A" w:rsidR="001225D8" w:rsidRDefault="001225D8" w:rsidP="00577379">
      <w:pPr>
        <w:pStyle w:val="Heading2"/>
        <w:numPr>
          <w:ilvl w:val="1"/>
          <w:numId w:val="2"/>
        </w:numPr>
        <w:tabs>
          <w:tab w:val="left" w:pos="0"/>
        </w:tabs>
      </w:pPr>
      <w:r>
        <w:lastRenderedPageBreak/>
        <w:t>How it works...</w:t>
      </w:r>
    </w:p>
    <w:p w14:paraId="7F3A1B02" w14:textId="486B5069" w:rsidR="00DF7E18" w:rsidRDefault="006103B9" w:rsidP="004041CD">
      <w:pPr>
        <w:pStyle w:val="NormalPACKT"/>
      </w:pPr>
      <w:r>
        <w:t>The first step is to include the header file, thread.h. This gives us access to all the inbuilt libraries that we may need to create our multi-threaded application. Next step is to create the task or the function that we need to thread. In this example we have created a function called ThreadOne. This function represents any function that we can use to multi-thread. This could be a physics function or audio or anything that we may desire. For simplicity we have used a function that prints a message. The next</w:t>
      </w:r>
      <w:r w:rsidR="000439F6">
        <w:t xml:space="preserve"> step is to spawn a thread.  We simply need to write the keyword thread, assign a name to the thread(T1) and then write the function/task that we want to thread. In this case it is ThreadOne.</w:t>
      </w:r>
    </w:p>
    <w:p w14:paraId="0B2292ED" w14:textId="77097494" w:rsidR="000439F6" w:rsidRDefault="000439F6" w:rsidP="004041CD">
      <w:pPr>
        <w:pStyle w:val="NormalPACKT"/>
      </w:pPr>
      <w:r>
        <w:t>This spawns a thread and will not execute independently to the main thread.</w:t>
      </w:r>
    </w:p>
    <w:p w14:paraId="4D314AA5" w14:textId="535C08F9" w:rsidR="000439F6" w:rsidDel="001E4033" w:rsidRDefault="000439F6" w:rsidP="004041CD">
      <w:pPr>
        <w:pStyle w:val="NormalPACKT"/>
        <w:rPr>
          <w:del w:id="9" w:author="Rashmi Suvarna" w:date="2016-02-03T13:15:00Z"/>
        </w:rPr>
      </w:pPr>
    </w:p>
    <w:p w14:paraId="3F8D7DFB" w14:textId="129161A2" w:rsidR="006103B9" w:rsidRPr="0067682A" w:rsidDel="001E4033" w:rsidRDefault="006103B9" w:rsidP="006103B9">
      <w:pPr>
        <w:pStyle w:val="NormalPACKT"/>
        <w:rPr>
          <w:del w:id="10" w:author="Rashmi Suvarna" w:date="2016-02-03T13:15:00Z"/>
          <w:rFonts w:asciiTheme="minorHAnsi" w:hAnsiTheme="minorHAnsi"/>
          <w:szCs w:val="22"/>
        </w:rPr>
      </w:pPr>
    </w:p>
    <w:p w14:paraId="3226DAEE" w14:textId="2C846D86" w:rsidR="006103B9" w:rsidRDefault="00E06140" w:rsidP="006103B9">
      <w:pPr>
        <w:pStyle w:val="Heading1"/>
        <w:numPr>
          <w:ilvl w:val="0"/>
          <w:numId w:val="7"/>
        </w:numPr>
        <w:tabs>
          <w:tab w:val="left" w:pos="0"/>
        </w:tabs>
      </w:pPr>
      <w:r>
        <w:t>Joining and Detaching</w:t>
      </w:r>
    </w:p>
    <w:p w14:paraId="17A9A0A6" w14:textId="02EA8FDF" w:rsidR="006103B9" w:rsidRDefault="00E06140">
      <w:pPr>
        <w:pStyle w:val="NormalPACKT"/>
        <w:pPrChange w:id="11" w:author="Rashmi Suvarna" w:date="2016-02-03T13:15:00Z">
          <w:pPr/>
        </w:pPrChange>
      </w:pPr>
      <w:r>
        <w:t xml:space="preserve">After </w:t>
      </w:r>
      <w:r w:rsidR="000C480B">
        <w:t>a thread is spawned, it starts executing as a new task apart from the main thread. However, there may be situations in which we want the task to rejoin with the main thread. This is possible. Also we may want that the thread always stays apart from the main thread. That is also possible. There are few precautions that we must take when attaching and detaching to the main thread</w:t>
      </w:r>
    </w:p>
    <w:p w14:paraId="6184BF05" w14:textId="77777777" w:rsidR="006103B9" w:rsidRDefault="006103B9" w:rsidP="006103B9">
      <w:pPr>
        <w:pStyle w:val="Heading2"/>
        <w:numPr>
          <w:ilvl w:val="1"/>
          <w:numId w:val="1"/>
        </w:numPr>
        <w:tabs>
          <w:tab w:val="left" w:pos="0"/>
        </w:tabs>
      </w:pPr>
      <w:r>
        <w:t>Getting ready</w:t>
      </w:r>
    </w:p>
    <w:p w14:paraId="3CA0FDEE" w14:textId="6EDBF260" w:rsidR="006103B9" w:rsidRDefault="006103B9" w:rsidP="006103B9">
      <w:pPr>
        <w:pStyle w:val="NormalPACKT"/>
        <w:numPr>
          <w:ilvl w:val="0"/>
          <w:numId w:val="1"/>
        </w:numPr>
      </w:pPr>
      <w:r>
        <w:t>You need to have a working Windows mach</w:t>
      </w:r>
      <w:r w:rsidR="008F4748">
        <w:t>ine and Visual Studio.</w:t>
      </w:r>
    </w:p>
    <w:p w14:paraId="073A6882" w14:textId="77777777" w:rsidR="006103B9" w:rsidRDefault="006103B9" w:rsidP="006103B9">
      <w:pPr>
        <w:pStyle w:val="Heading2"/>
        <w:numPr>
          <w:ilvl w:val="1"/>
          <w:numId w:val="1"/>
        </w:numPr>
        <w:tabs>
          <w:tab w:val="left" w:pos="0"/>
        </w:tabs>
      </w:pPr>
      <w:r>
        <w:t>How to do it...</w:t>
      </w:r>
    </w:p>
    <w:p w14:paraId="66C7FCEB" w14:textId="7A84B316" w:rsidR="006103B9" w:rsidRPr="003B3342" w:rsidDel="001E4033" w:rsidRDefault="003B3342">
      <w:pPr>
        <w:pStyle w:val="NormalPACKT"/>
        <w:rPr>
          <w:del w:id="12" w:author="Rashmi Suvarna" w:date="2016-02-03T13:15:00Z"/>
          <w:u w:val="single"/>
          <w:rPrChange w:id="13" w:author="Druhin Mukherjee" w:date="2016-03-02T21:53:00Z">
            <w:rPr>
              <w:del w:id="14" w:author="Rashmi Suvarna" w:date="2016-02-03T13:15:00Z"/>
            </w:rPr>
          </w:rPrChange>
        </w:rPr>
      </w:pPr>
      <w:ins w:id="15" w:author="Druhin Mukherjee" w:date="2016-03-02T21:53:00Z">
        <w:r>
          <w:rPr>
            <w:u w:val="single"/>
          </w:rPr>
          <w:t>In this recipe we will see how easy it is to join and detach threads.</w:t>
        </w:r>
      </w:ins>
    </w:p>
    <w:p w14:paraId="213EBE55" w14:textId="77777777" w:rsidR="006103B9" w:rsidRDefault="006103B9">
      <w:pPr>
        <w:pStyle w:val="NormalPACKT"/>
        <w:pPrChange w:id="16" w:author="Rashmi Suvarna" w:date="2016-02-03T13:16:00Z">
          <w:pPr>
            <w:pStyle w:val="NumberedBulletPACKT"/>
            <w:numPr>
              <w:numId w:val="23"/>
            </w:numPr>
            <w:tabs>
              <w:tab w:val="clear" w:pos="360"/>
              <w:tab w:val="left" w:pos="720"/>
            </w:tabs>
            <w:ind w:left="360" w:hanging="360"/>
          </w:pPr>
        </w:pPrChange>
      </w:pPr>
      <w:r>
        <w:t>Add a source file called Source.cpp</w:t>
      </w:r>
    </w:p>
    <w:p w14:paraId="7F187920" w14:textId="77777777" w:rsidR="006103B9" w:rsidRDefault="006103B9" w:rsidP="006103B9">
      <w:pPr>
        <w:pStyle w:val="NumberedBulletPACKT"/>
        <w:numPr>
          <w:ilvl w:val="0"/>
          <w:numId w:val="0"/>
        </w:numPr>
        <w:tabs>
          <w:tab w:val="clear" w:pos="360"/>
          <w:tab w:val="left" w:pos="720"/>
        </w:tabs>
        <w:ind w:left="720" w:hanging="397"/>
      </w:pPr>
      <w:r>
        <w:t>Code Snippet</w:t>
      </w:r>
    </w:p>
    <w:p w14:paraId="68EBADF1" w14:textId="77777777" w:rsidR="006103B9" w:rsidRPr="00E94571" w:rsidRDefault="006103B9" w:rsidP="006103B9">
      <w:pPr>
        <w:pStyle w:val="NormalPACKT"/>
      </w:pPr>
    </w:p>
    <w:p w14:paraId="347CF75B" w14:textId="77777777" w:rsidR="006103B9" w:rsidRDefault="006103B9" w:rsidP="006103B9">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FF"/>
          <w:sz w:val="19"/>
          <w:szCs w:val="19"/>
          <w:highlight w:val="white"/>
          <w:lang w:val="en-NZ"/>
        </w:rPr>
        <w:t>int</w:t>
      </w:r>
      <w:r>
        <w:rPr>
          <w:rFonts w:ascii="Consolas" w:eastAsiaTheme="minorHAnsi" w:hAnsi="Consolas" w:cs="Consolas"/>
          <w:color w:val="000000"/>
          <w:sz w:val="19"/>
          <w:szCs w:val="19"/>
          <w:highlight w:val="white"/>
          <w:lang w:val="en-NZ"/>
        </w:rPr>
        <w:t xml:space="preserve"> ThreadOne()</w:t>
      </w:r>
    </w:p>
    <w:p w14:paraId="392A1AC0" w14:textId="77777777" w:rsidR="006103B9" w:rsidRDefault="006103B9" w:rsidP="006103B9">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w:t>
      </w:r>
    </w:p>
    <w:p w14:paraId="1F511689" w14:textId="77777777" w:rsidR="006103B9" w:rsidRDefault="006103B9" w:rsidP="006103B9">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t xml:space="preserve">std::cout &lt;&lt; </w:t>
      </w:r>
      <w:r>
        <w:rPr>
          <w:rFonts w:ascii="Consolas" w:eastAsiaTheme="minorHAnsi" w:hAnsi="Consolas" w:cs="Consolas"/>
          <w:color w:val="A31515"/>
          <w:sz w:val="19"/>
          <w:szCs w:val="19"/>
          <w:highlight w:val="white"/>
          <w:lang w:val="en-NZ"/>
        </w:rPr>
        <w:t>"I am thread 1"</w:t>
      </w:r>
      <w:r>
        <w:rPr>
          <w:rFonts w:ascii="Consolas" w:eastAsiaTheme="minorHAnsi" w:hAnsi="Consolas" w:cs="Consolas"/>
          <w:color w:val="000000"/>
          <w:sz w:val="19"/>
          <w:szCs w:val="19"/>
          <w:highlight w:val="white"/>
          <w:lang w:val="en-NZ"/>
        </w:rPr>
        <w:t xml:space="preserve"> &lt;&lt; std::endl;</w:t>
      </w:r>
    </w:p>
    <w:p w14:paraId="04DA56FF" w14:textId="77777777" w:rsidR="006103B9" w:rsidRDefault="006103B9" w:rsidP="006103B9">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00FF"/>
          <w:sz w:val="19"/>
          <w:szCs w:val="19"/>
          <w:highlight w:val="white"/>
          <w:lang w:val="en-NZ"/>
        </w:rPr>
        <w:t>return</w:t>
      </w:r>
      <w:r>
        <w:rPr>
          <w:rFonts w:ascii="Consolas" w:eastAsiaTheme="minorHAnsi" w:hAnsi="Consolas" w:cs="Consolas"/>
          <w:color w:val="000000"/>
          <w:sz w:val="19"/>
          <w:szCs w:val="19"/>
          <w:highlight w:val="white"/>
          <w:lang w:val="en-NZ"/>
        </w:rPr>
        <w:t xml:space="preserve"> 0;</w:t>
      </w:r>
    </w:p>
    <w:p w14:paraId="47482437" w14:textId="77777777" w:rsidR="006103B9" w:rsidRDefault="006103B9" w:rsidP="006103B9">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w:t>
      </w:r>
    </w:p>
    <w:p w14:paraId="35A238EF" w14:textId="77777777" w:rsidR="006103B9" w:rsidRDefault="006103B9" w:rsidP="006103B9">
      <w:pPr>
        <w:autoSpaceDE w:val="0"/>
        <w:autoSpaceDN w:val="0"/>
        <w:adjustRightInd w:val="0"/>
        <w:spacing w:after="0"/>
        <w:rPr>
          <w:rFonts w:ascii="Consolas" w:eastAsiaTheme="minorHAnsi" w:hAnsi="Consolas" w:cs="Consolas"/>
          <w:color w:val="000000"/>
          <w:sz w:val="19"/>
          <w:szCs w:val="19"/>
          <w:highlight w:val="white"/>
          <w:lang w:val="en-NZ"/>
        </w:rPr>
      </w:pPr>
    </w:p>
    <w:p w14:paraId="2B6EF255" w14:textId="77777777" w:rsidR="006103B9" w:rsidRDefault="006103B9" w:rsidP="006103B9">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FF"/>
          <w:sz w:val="19"/>
          <w:szCs w:val="19"/>
          <w:highlight w:val="white"/>
          <w:lang w:val="en-NZ"/>
        </w:rPr>
        <w:t>int</w:t>
      </w:r>
      <w:r>
        <w:rPr>
          <w:rFonts w:ascii="Consolas" w:eastAsiaTheme="minorHAnsi" w:hAnsi="Consolas" w:cs="Consolas"/>
          <w:color w:val="000000"/>
          <w:sz w:val="19"/>
          <w:szCs w:val="19"/>
          <w:highlight w:val="white"/>
          <w:lang w:val="en-NZ"/>
        </w:rPr>
        <w:t xml:space="preserve"> ThreadTwo()</w:t>
      </w:r>
    </w:p>
    <w:p w14:paraId="5A53619F" w14:textId="77777777" w:rsidR="006103B9" w:rsidRDefault="006103B9" w:rsidP="006103B9">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lastRenderedPageBreak/>
        <w:t>{</w:t>
      </w:r>
    </w:p>
    <w:p w14:paraId="4BD4FA2F" w14:textId="77777777" w:rsidR="006103B9" w:rsidRDefault="006103B9" w:rsidP="006103B9">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t xml:space="preserve">std::cout &lt;&lt; </w:t>
      </w:r>
      <w:r>
        <w:rPr>
          <w:rFonts w:ascii="Consolas" w:eastAsiaTheme="minorHAnsi" w:hAnsi="Consolas" w:cs="Consolas"/>
          <w:color w:val="A31515"/>
          <w:sz w:val="19"/>
          <w:szCs w:val="19"/>
          <w:highlight w:val="white"/>
          <w:lang w:val="en-NZ"/>
        </w:rPr>
        <w:t>"I am thread 2"</w:t>
      </w:r>
      <w:r>
        <w:rPr>
          <w:rFonts w:ascii="Consolas" w:eastAsiaTheme="minorHAnsi" w:hAnsi="Consolas" w:cs="Consolas"/>
          <w:color w:val="000000"/>
          <w:sz w:val="19"/>
          <w:szCs w:val="19"/>
          <w:highlight w:val="white"/>
          <w:lang w:val="en-NZ"/>
        </w:rPr>
        <w:t xml:space="preserve"> &lt;&lt; std::endl;</w:t>
      </w:r>
    </w:p>
    <w:p w14:paraId="448ECCB8" w14:textId="77777777" w:rsidR="006103B9" w:rsidRDefault="006103B9" w:rsidP="006103B9">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00FF"/>
          <w:sz w:val="19"/>
          <w:szCs w:val="19"/>
          <w:highlight w:val="white"/>
          <w:lang w:val="en-NZ"/>
        </w:rPr>
        <w:t>return</w:t>
      </w:r>
      <w:r>
        <w:rPr>
          <w:rFonts w:ascii="Consolas" w:eastAsiaTheme="minorHAnsi" w:hAnsi="Consolas" w:cs="Consolas"/>
          <w:color w:val="000000"/>
          <w:sz w:val="19"/>
          <w:szCs w:val="19"/>
          <w:highlight w:val="white"/>
          <w:lang w:val="en-NZ"/>
        </w:rPr>
        <w:t xml:space="preserve"> 0;</w:t>
      </w:r>
    </w:p>
    <w:p w14:paraId="35507B0C" w14:textId="77777777" w:rsidR="006103B9" w:rsidRDefault="006103B9" w:rsidP="006103B9">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w:t>
      </w:r>
    </w:p>
    <w:p w14:paraId="6B8D4AC8" w14:textId="77777777" w:rsidR="006103B9" w:rsidRDefault="006103B9" w:rsidP="006103B9">
      <w:pPr>
        <w:autoSpaceDE w:val="0"/>
        <w:autoSpaceDN w:val="0"/>
        <w:adjustRightInd w:val="0"/>
        <w:spacing w:after="0"/>
        <w:rPr>
          <w:rFonts w:ascii="Consolas" w:eastAsiaTheme="minorHAnsi" w:hAnsi="Consolas" w:cs="Consolas"/>
          <w:color w:val="000000"/>
          <w:sz w:val="19"/>
          <w:szCs w:val="19"/>
          <w:highlight w:val="white"/>
          <w:lang w:val="en-NZ"/>
        </w:rPr>
      </w:pPr>
    </w:p>
    <w:p w14:paraId="267AC92D" w14:textId="77777777" w:rsidR="006103B9" w:rsidRDefault="006103B9" w:rsidP="006103B9">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FF"/>
          <w:sz w:val="19"/>
          <w:szCs w:val="19"/>
          <w:highlight w:val="white"/>
          <w:lang w:val="en-NZ"/>
        </w:rPr>
        <w:t>int</w:t>
      </w:r>
      <w:r>
        <w:rPr>
          <w:rFonts w:ascii="Consolas" w:eastAsiaTheme="minorHAnsi" w:hAnsi="Consolas" w:cs="Consolas"/>
          <w:color w:val="000000"/>
          <w:sz w:val="19"/>
          <w:szCs w:val="19"/>
          <w:highlight w:val="white"/>
          <w:lang w:val="en-NZ"/>
        </w:rPr>
        <w:t xml:space="preserve"> main()</w:t>
      </w:r>
    </w:p>
    <w:p w14:paraId="4F849A30" w14:textId="77777777" w:rsidR="006103B9" w:rsidRDefault="006103B9" w:rsidP="006103B9">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w:t>
      </w:r>
    </w:p>
    <w:p w14:paraId="2D1C1149" w14:textId="77777777" w:rsidR="006103B9" w:rsidRDefault="006103B9" w:rsidP="006103B9">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t>std::</w:t>
      </w:r>
      <w:r>
        <w:rPr>
          <w:rFonts w:ascii="Consolas" w:eastAsiaTheme="minorHAnsi" w:hAnsi="Consolas" w:cs="Consolas"/>
          <w:color w:val="2B91AF"/>
          <w:sz w:val="19"/>
          <w:szCs w:val="19"/>
          <w:highlight w:val="white"/>
          <w:lang w:val="en-NZ"/>
        </w:rPr>
        <w:t>thread</w:t>
      </w:r>
      <w:r>
        <w:rPr>
          <w:rFonts w:ascii="Consolas" w:eastAsiaTheme="minorHAnsi" w:hAnsi="Consolas" w:cs="Consolas"/>
          <w:color w:val="000000"/>
          <w:sz w:val="19"/>
          <w:szCs w:val="19"/>
          <w:highlight w:val="white"/>
          <w:lang w:val="en-NZ"/>
        </w:rPr>
        <w:t xml:space="preserve"> T1(ThreadOne);</w:t>
      </w:r>
    </w:p>
    <w:p w14:paraId="28CFDBF0" w14:textId="77777777" w:rsidR="006103B9" w:rsidRDefault="006103B9" w:rsidP="006103B9">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t>std::</w:t>
      </w:r>
      <w:r>
        <w:rPr>
          <w:rFonts w:ascii="Consolas" w:eastAsiaTheme="minorHAnsi" w:hAnsi="Consolas" w:cs="Consolas"/>
          <w:color w:val="2B91AF"/>
          <w:sz w:val="19"/>
          <w:szCs w:val="19"/>
          <w:highlight w:val="white"/>
          <w:lang w:val="en-NZ"/>
        </w:rPr>
        <w:t>thread</w:t>
      </w:r>
      <w:r>
        <w:rPr>
          <w:rFonts w:ascii="Consolas" w:eastAsiaTheme="minorHAnsi" w:hAnsi="Consolas" w:cs="Consolas"/>
          <w:color w:val="000000"/>
          <w:sz w:val="19"/>
          <w:szCs w:val="19"/>
          <w:highlight w:val="white"/>
          <w:lang w:val="en-NZ"/>
        </w:rPr>
        <w:t xml:space="preserve"> T2(ThreadTwo);</w:t>
      </w:r>
    </w:p>
    <w:p w14:paraId="4935456D" w14:textId="77777777" w:rsidR="006103B9" w:rsidRDefault="006103B9" w:rsidP="006103B9">
      <w:pPr>
        <w:autoSpaceDE w:val="0"/>
        <w:autoSpaceDN w:val="0"/>
        <w:adjustRightInd w:val="0"/>
        <w:spacing w:after="0"/>
        <w:rPr>
          <w:rFonts w:ascii="Consolas" w:eastAsiaTheme="minorHAnsi" w:hAnsi="Consolas" w:cs="Consolas"/>
          <w:color w:val="000000"/>
          <w:sz w:val="19"/>
          <w:szCs w:val="19"/>
          <w:highlight w:val="white"/>
          <w:lang w:val="en-NZ"/>
        </w:rPr>
      </w:pPr>
    </w:p>
    <w:p w14:paraId="1BB54C21" w14:textId="77777777" w:rsidR="006103B9" w:rsidRDefault="006103B9" w:rsidP="006103B9">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00FF"/>
          <w:sz w:val="19"/>
          <w:szCs w:val="19"/>
          <w:highlight w:val="white"/>
          <w:lang w:val="en-NZ"/>
        </w:rPr>
        <w:t>if</w:t>
      </w:r>
      <w:r>
        <w:rPr>
          <w:rFonts w:ascii="Consolas" w:eastAsiaTheme="minorHAnsi" w:hAnsi="Consolas" w:cs="Consolas"/>
          <w:color w:val="000000"/>
          <w:sz w:val="19"/>
          <w:szCs w:val="19"/>
          <w:highlight w:val="white"/>
          <w:lang w:val="en-NZ"/>
        </w:rPr>
        <w:t xml:space="preserve"> (T1.joinable()) </w:t>
      </w:r>
      <w:r>
        <w:rPr>
          <w:rFonts w:ascii="Consolas" w:eastAsiaTheme="minorHAnsi" w:hAnsi="Consolas" w:cs="Consolas"/>
          <w:color w:val="008000"/>
          <w:sz w:val="19"/>
          <w:szCs w:val="19"/>
          <w:highlight w:val="white"/>
          <w:lang w:val="en-NZ"/>
        </w:rPr>
        <w:t>// Check if can be joined to the main thread</w:t>
      </w:r>
    </w:p>
    <w:p w14:paraId="15364630" w14:textId="77777777" w:rsidR="006103B9" w:rsidRDefault="006103B9" w:rsidP="006103B9">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t xml:space="preserve">T1.join();     </w:t>
      </w:r>
      <w:r>
        <w:rPr>
          <w:rFonts w:ascii="Consolas" w:eastAsiaTheme="minorHAnsi" w:hAnsi="Consolas" w:cs="Consolas"/>
          <w:color w:val="008000"/>
          <w:sz w:val="19"/>
          <w:szCs w:val="19"/>
          <w:highlight w:val="white"/>
          <w:lang w:val="en-NZ"/>
        </w:rPr>
        <w:t>// Main thread waits for this to finish</w:t>
      </w:r>
    </w:p>
    <w:p w14:paraId="5E2F5BC1" w14:textId="77777777" w:rsidR="006103B9" w:rsidRDefault="006103B9" w:rsidP="006103B9">
      <w:pPr>
        <w:autoSpaceDE w:val="0"/>
        <w:autoSpaceDN w:val="0"/>
        <w:adjustRightInd w:val="0"/>
        <w:spacing w:after="0"/>
        <w:rPr>
          <w:rFonts w:ascii="Consolas" w:eastAsiaTheme="minorHAnsi" w:hAnsi="Consolas" w:cs="Consolas"/>
          <w:color w:val="000000"/>
          <w:sz w:val="19"/>
          <w:szCs w:val="19"/>
          <w:highlight w:val="white"/>
          <w:lang w:val="en-NZ"/>
        </w:rPr>
      </w:pPr>
    </w:p>
    <w:p w14:paraId="59DFDD6B" w14:textId="77777777" w:rsidR="006103B9" w:rsidRDefault="006103B9" w:rsidP="006103B9">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p>
    <w:p w14:paraId="7C3E37B2" w14:textId="77777777" w:rsidR="006103B9" w:rsidRDefault="006103B9" w:rsidP="006103B9">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t>T2.detach();</w:t>
      </w:r>
      <w:r>
        <w:rPr>
          <w:rFonts w:ascii="Consolas" w:eastAsiaTheme="minorHAnsi" w:hAnsi="Consolas" w:cs="Consolas"/>
          <w:color w:val="000000"/>
          <w:sz w:val="19"/>
          <w:szCs w:val="19"/>
          <w:highlight w:val="white"/>
          <w:lang w:val="en-NZ"/>
        </w:rPr>
        <w:tab/>
        <w:t xml:space="preserve">  </w:t>
      </w:r>
      <w:r>
        <w:rPr>
          <w:rFonts w:ascii="Consolas" w:eastAsiaTheme="minorHAnsi" w:hAnsi="Consolas" w:cs="Consolas"/>
          <w:color w:val="008000"/>
          <w:sz w:val="19"/>
          <w:szCs w:val="19"/>
          <w:highlight w:val="white"/>
          <w:lang w:val="en-NZ"/>
        </w:rPr>
        <w:t>//Detached from main thread</w:t>
      </w:r>
    </w:p>
    <w:p w14:paraId="79EBA218" w14:textId="77777777" w:rsidR="006103B9" w:rsidRDefault="006103B9" w:rsidP="006103B9">
      <w:pPr>
        <w:autoSpaceDE w:val="0"/>
        <w:autoSpaceDN w:val="0"/>
        <w:adjustRightInd w:val="0"/>
        <w:spacing w:after="0"/>
        <w:rPr>
          <w:rFonts w:ascii="Consolas" w:eastAsiaTheme="minorHAnsi" w:hAnsi="Consolas" w:cs="Consolas"/>
          <w:color w:val="000000"/>
          <w:sz w:val="19"/>
          <w:szCs w:val="19"/>
          <w:highlight w:val="white"/>
          <w:lang w:val="en-NZ"/>
        </w:rPr>
      </w:pPr>
    </w:p>
    <w:p w14:paraId="5FB66B6D" w14:textId="77777777" w:rsidR="006103B9" w:rsidRDefault="006103B9" w:rsidP="006103B9">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t>_getch();</w:t>
      </w:r>
    </w:p>
    <w:p w14:paraId="74442669" w14:textId="77777777" w:rsidR="006103B9" w:rsidRDefault="006103B9" w:rsidP="006103B9">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00FF"/>
          <w:sz w:val="19"/>
          <w:szCs w:val="19"/>
          <w:highlight w:val="white"/>
          <w:lang w:val="en-NZ"/>
        </w:rPr>
        <w:t>return</w:t>
      </w:r>
      <w:r>
        <w:rPr>
          <w:rFonts w:ascii="Consolas" w:eastAsiaTheme="minorHAnsi" w:hAnsi="Consolas" w:cs="Consolas"/>
          <w:color w:val="000000"/>
          <w:sz w:val="19"/>
          <w:szCs w:val="19"/>
          <w:highlight w:val="white"/>
          <w:lang w:val="en-NZ"/>
        </w:rPr>
        <w:t xml:space="preserve"> 0;</w:t>
      </w:r>
    </w:p>
    <w:p w14:paraId="758286F9" w14:textId="77777777" w:rsidR="006103B9" w:rsidRPr="00494E3C" w:rsidRDefault="006103B9">
      <w:pPr>
        <w:pStyle w:val="CodePACKT"/>
        <w:pPrChange w:id="17" w:author="Rashmi Suvarna" w:date="2016-02-03T13:14:00Z">
          <w:pPr>
            <w:pStyle w:val="Heading2"/>
            <w:numPr>
              <w:ilvl w:val="1"/>
              <w:numId w:val="1"/>
            </w:numPr>
            <w:tabs>
              <w:tab w:val="left" w:pos="0"/>
            </w:tabs>
          </w:pPr>
        </w:pPrChange>
      </w:pPr>
      <w:r>
        <w:rPr>
          <w:rFonts w:eastAsiaTheme="minorHAnsi"/>
          <w:highlight w:val="white"/>
          <w:lang w:val="en-NZ"/>
        </w:rPr>
        <w:t>}</w:t>
      </w:r>
    </w:p>
    <w:p w14:paraId="2B80EFFA" w14:textId="77777777" w:rsidR="006103B9" w:rsidRDefault="006103B9" w:rsidP="006103B9">
      <w:pPr>
        <w:pStyle w:val="Heading2"/>
        <w:numPr>
          <w:ilvl w:val="1"/>
          <w:numId w:val="1"/>
        </w:numPr>
        <w:tabs>
          <w:tab w:val="left" w:pos="0"/>
        </w:tabs>
      </w:pPr>
      <w:r>
        <w:t>How it works...</w:t>
      </w:r>
    </w:p>
    <w:p w14:paraId="2FCA3F0D" w14:textId="5CA9E57D" w:rsidR="006103B9" w:rsidRDefault="00B75CC8" w:rsidP="006103B9">
      <w:pPr>
        <w:pStyle w:val="NormalPACKT"/>
        <w:rPr>
          <w:lang w:val="en-NZ"/>
        </w:rPr>
      </w:pPr>
      <w:r>
        <w:rPr>
          <w:lang w:val="en-NZ"/>
        </w:rPr>
        <w:t xml:space="preserve">In the above example, </w:t>
      </w:r>
      <w:r w:rsidR="00ED48AC">
        <w:rPr>
          <w:lang w:val="en-NZ"/>
        </w:rPr>
        <w:t xml:space="preserve">at first two threads are spawned. </w:t>
      </w:r>
      <w:r w:rsidR="00403A27">
        <w:rPr>
          <w:lang w:val="en-NZ"/>
        </w:rPr>
        <w:t xml:space="preserve">The two threads are T1 and T2. At the point when the threads are spawned, they act independently and concurrently. However when there is a need for any thread to be joined back to the main thread, we can do that as well. First we need to check if the thread can be joined to the main thread. We accomplish by the joinable function. If that function returns true, the thread can join back to the main thread. </w:t>
      </w:r>
      <w:r w:rsidR="0099292F">
        <w:rPr>
          <w:lang w:val="en-NZ"/>
        </w:rPr>
        <w:t xml:space="preserve">We can join to the main thread by the join function. If we directly join without checking if the thread can join to the main thread, it may cause issues with the main thread failing to accept the thread. After the thread joins with the main </w:t>
      </w:r>
      <w:r w:rsidR="00586D9F">
        <w:rPr>
          <w:lang w:val="en-NZ"/>
        </w:rPr>
        <w:t>thread</w:t>
      </w:r>
      <w:r w:rsidR="0099292F">
        <w:rPr>
          <w:lang w:val="en-NZ"/>
        </w:rPr>
        <w:t xml:space="preserve">, the main thread </w:t>
      </w:r>
      <w:r w:rsidR="00586D9F">
        <w:rPr>
          <w:lang w:val="en-NZ"/>
        </w:rPr>
        <w:t>waits for that thread to finish.</w:t>
      </w:r>
    </w:p>
    <w:p w14:paraId="251CCB24" w14:textId="7656C621" w:rsidR="00586D9F" w:rsidRPr="00CA44B4" w:rsidRDefault="00586D9F" w:rsidP="006103B9">
      <w:pPr>
        <w:pStyle w:val="NormalPACKT"/>
        <w:rPr>
          <w:lang w:val="en-NZ"/>
        </w:rPr>
      </w:pPr>
      <w:r>
        <w:rPr>
          <w:lang w:val="en-NZ"/>
        </w:rPr>
        <w:t>If we want to detach from the main thread, we can use the detach function. However after we detach from the main thread, we are forever detached from the thread.</w:t>
      </w:r>
    </w:p>
    <w:p w14:paraId="6B01CFCB" w14:textId="1922002C" w:rsidR="006103B9" w:rsidRPr="004041CD" w:rsidDel="001E4033" w:rsidRDefault="006103B9" w:rsidP="004041CD">
      <w:pPr>
        <w:pStyle w:val="NormalPACKT"/>
        <w:rPr>
          <w:del w:id="18" w:author="Rashmi Suvarna" w:date="2016-02-03T13:14:00Z"/>
        </w:rPr>
      </w:pPr>
    </w:p>
    <w:p w14:paraId="6CA2F05D" w14:textId="7E8F29F0" w:rsidR="001225D8" w:rsidRDefault="00AE7A15" w:rsidP="00291B74">
      <w:pPr>
        <w:pStyle w:val="Heading1"/>
        <w:numPr>
          <w:ilvl w:val="0"/>
          <w:numId w:val="5"/>
        </w:numPr>
        <w:tabs>
          <w:tab w:val="left" w:pos="0"/>
        </w:tabs>
      </w:pPr>
      <w:r>
        <w:t>Passing arguments to the thread</w:t>
      </w:r>
    </w:p>
    <w:p w14:paraId="0DE8A3A1" w14:textId="684DB75D" w:rsidR="00055DED" w:rsidRPr="00827820" w:rsidRDefault="00E63B26" w:rsidP="004A22D3">
      <w:pPr>
        <w:pStyle w:val="NormalPACKT"/>
        <w:rPr>
          <w:lang w:val="en-NZ"/>
        </w:rPr>
      </w:pPr>
      <w:r>
        <w:t xml:space="preserve">Like in functions, we may also want to sent parameters and arguments to the thread. As the threads as just tasks, and tasks are just a collection of functions, it is necessary to </w:t>
      </w:r>
      <w:r>
        <w:lastRenderedPageBreak/>
        <w:t>understand how to send arguments to the thread. If we can send arguments to the thread at runtime, then it can perform all the operations dynamically. Most cases we would thread the physics, AI or audio sections of the code. All these sections would require functions that takes in arguments.</w:t>
      </w:r>
    </w:p>
    <w:p w14:paraId="1A12BB7B" w14:textId="77777777" w:rsidR="001225D8" w:rsidRDefault="001225D8" w:rsidP="004A22D3">
      <w:pPr>
        <w:pStyle w:val="Heading2"/>
      </w:pPr>
      <w:r>
        <w:t>Getting ready</w:t>
      </w:r>
    </w:p>
    <w:p w14:paraId="6A9BD0BD" w14:textId="6E20DF91" w:rsidR="001225D8" w:rsidRDefault="00E8164A" w:rsidP="001225D8">
      <w:pPr>
        <w:pStyle w:val="NormalPACKT"/>
      </w:pPr>
      <w:r>
        <w:t>You need a Windows machine</w:t>
      </w:r>
      <w:r w:rsidR="005D2498">
        <w:t xml:space="preserve"> and a working copy of Visual Studio</w:t>
      </w:r>
      <w:r>
        <w:t>. No other pre-requisite is needed.</w:t>
      </w:r>
    </w:p>
    <w:p w14:paraId="76A3DA18" w14:textId="77777777" w:rsidR="001225D8" w:rsidRDefault="001225D8" w:rsidP="00291B74">
      <w:pPr>
        <w:pStyle w:val="Heading2"/>
        <w:numPr>
          <w:ilvl w:val="1"/>
          <w:numId w:val="1"/>
        </w:numPr>
        <w:tabs>
          <w:tab w:val="left" w:pos="0"/>
        </w:tabs>
      </w:pPr>
      <w:r>
        <w:t>How to do it...</w:t>
      </w:r>
    </w:p>
    <w:p w14:paraId="5C0A774A" w14:textId="3E9A039F" w:rsidR="00BB52C7" w:rsidRDefault="00BB52C7" w:rsidP="00BB52C7">
      <w:pPr>
        <w:pStyle w:val="NormalPACKT"/>
      </w:pPr>
      <w:r>
        <w:t xml:space="preserve">In this recipe we will find out how </w:t>
      </w:r>
      <w:r w:rsidR="00FC5A06">
        <w:t xml:space="preserve">easy it is to </w:t>
      </w:r>
      <w:r w:rsidR="00766C5D">
        <w:t>add a heuristic function to our game for path finding.</w:t>
      </w:r>
    </w:p>
    <w:p w14:paraId="0375C088" w14:textId="463929F2" w:rsidR="00BA39B7" w:rsidRDefault="00BA39B7" w:rsidP="00BA39B7">
      <w:pPr>
        <w:pStyle w:val="NumberedBulletPACKT"/>
        <w:numPr>
          <w:ilvl w:val="0"/>
          <w:numId w:val="23"/>
        </w:numPr>
        <w:tabs>
          <w:tab w:val="clear" w:pos="360"/>
          <w:tab w:val="left" w:pos="720"/>
        </w:tabs>
      </w:pPr>
      <w:r>
        <w:t>Add a source file called Source.cpp</w:t>
      </w:r>
    </w:p>
    <w:p w14:paraId="1A0AFC03" w14:textId="1764BD15" w:rsidR="00BA39B7" w:rsidRDefault="00BA39B7" w:rsidP="00BA39B7">
      <w:pPr>
        <w:pStyle w:val="NumberedBulletPACKT"/>
        <w:numPr>
          <w:ilvl w:val="0"/>
          <w:numId w:val="0"/>
        </w:numPr>
        <w:tabs>
          <w:tab w:val="clear" w:pos="360"/>
          <w:tab w:val="left" w:pos="720"/>
        </w:tabs>
        <w:ind w:left="720" w:hanging="397"/>
      </w:pPr>
      <w:r>
        <w:t>Code Snippet</w:t>
      </w:r>
    </w:p>
    <w:p w14:paraId="45AE7316" w14:textId="77777777" w:rsidR="00494E3C" w:rsidRDefault="00494E3C" w:rsidP="00494E3C">
      <w:pPr>
        <w:autoSpaceDE w:val="0"/>
        <w:autoSpaceDN w:val="0"/>
        <w:adjustRightInd w:val="0"/>
        <w:spacing w:after="0"/>
        <w:rPr>
          <w:rFonts w:ascii="Consolas" w:eastAsiaTheme="minorHAnsi" w:hAnsi="Consolas" w:cs="Consolas"/>
          <w:color w:val="000000"/>
          <w:sz w:val="19"/>
          <w:szCs w:val="19"/>
          <w:highlight w:val="white"/>
          <w:lang w:val="en-NZ"/>
        </w:rPr>
      </w:pPr>
    </w:p>
    <w:p w14:paraId="5081EAE2" w14:textId="77777777" w:rsidR="00494E3C" w:rsidRDefault="00494E3C" w:rsidP="00494E3C">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FF"/>
          <w:sz w:val="19"/>
          <w:szCs w:val="19"/>
          <w:highlight w:val="white"/>
          <w:lang w:val="en-NZ"/>
        </w:rPr>
        <w:t>class</w:t>
      </w:r>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2B91AF"/>
          <w:sz w:val="19"/>
          <w:szCs w:val="19"/>
          <w:highlight w:val="white"/>
          <w:lang w:val="en-NZ"/>
        </w:rPr>
        <w:t>Wrapper</w:t>
      </w:r>
    </w:p>
    <w:p w14:paraId="231CBC6A" w14:textId="77777777" w:rsidR="00494E3C" w:rsidRDefault="00494E3C" w:rsidP="00494E3C">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w:t>
      </w:r>
    </w:p>
    <w:p w14:paraId="2074FFF5" w14:textId="77777777" w:rsidR="00494E3C" w:rsidRDefault="00494E3C" w:rsidP="00494E3C">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FF"/>
          <w:sz w:val="19"/>
          <w:szCs w:val="19"/>
          <w:highlight w:val="white"/>
          <w:lang w:val="en-NZ"/>
        </w:rPr>
        <w:t>public</w:t>
      </w:r>
      <w:r>
        <w:rPr>
          <w:rFonts w:ascii="Consolas" w:eastAsiaTheme="minorHAnsi" w:hAnsi="Consolas" w:cs="Consolas"/>
          <w:color w:val="000000"/>
          <w:sz w:val="19"/>
          <w:szCs w:val="19"/>
          <w:highlight w:val="white"/>
          <w:lang w:val="en-NZ"/>
        </w:rPr>
        <w:t>:</w:t>
      </w:r>
    </w:p>
    <w:p w14:paraId="438C1E7D" w14:textId="77777777" w:rsidR="00494E3C" w:rsidRDefault="00494E3C" w:rsidP="00494E3C">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00FF"/>
          <w:sz w:val="19"/>
          <w:szCs w:val="19"/>
          <w:highlight w:val="white"/>
          <w:lang w:val="en-NZ"/>
        </w:rPr>
        <w:t>void</w:t>
      </w:r>
      <w:r>
        <w:rPr>
          <w:rFonts w:ascii="Consolas" w:eastAsiaTheme="minorHAnsi" w:hAnsi="Consolas" w:cs="Consolas"/>
          <w:color w:val="000000"/>
          <w:sz w:val="19"/>
          <w:szCs w:val="19"/>
          <w:highlight w:val="white"/>
          <w:lang w:val="en-NZ"/>
        </w:rPr>
        <w:t xml:space="preserve"> operator()(std::</w:t>
      </w:r>
      <w:r>
        <w:rPr>
          <w:rFonts w:ascii="Consolas" w:eastAsiaTheme="minorHAnsi" w:hAnsi="Consolas" w:cs="Consolas"/>
          <w:color w:val="2B91AF"/>
          <w:sz w:val="19"/>
          <w:szCs w:val="19"/>
          <w:highlight w:val="white"/>
          <w:lang w:val="en-NZ"/>
        </w:rPr>
        <w:t>string</w:t>
      </w:r>
      <w:r>
        <w:rPr>
          <w:rFonts w:ascii="Consolas" w:eastAsiaTheme="minorHAnsi" w:hAnsi="Consolas" w:cs="Consolas"/>
          <w:color w:val="000000"/>
          <w:sz w:val="19"/>
          <w:szCs w:val="19"/>
          <w:highlight w:val="white"/>
          <w:lang w:val="en-NZ"/>
        </w:rPr>
        <w:t xml:space="preserve">&amp; </w:t>
      </w:r>
      <w:r>
        <w:rPr>
          <w:rFonts w:ascii="Consolas" w:eastAsiaTheme="minorHAnsi" w:hAnsi="Consolas" w:cs="Consolas"/>
          <w:color w:val="808080"/>
          <w:sz w:val="19"/>
          <w:szCs w:val="19"/>
          <w:highlight w:val="white"/>
          <w:lang w:val="en-NZ"/>
        </w:rPr>
        <w:t>msg</w:t>
      </w:r>
      <w:r>
        <w:rPr>
          <w:rFonts w:ascii="Consolas" w:eastAsiaTheme="minorHAnsi" w:hAnsi="Consolas" w:cs="Consolas"/>
          <w:color w:val="000000"/>
          <w:sz w:val="19"/>
          <w:szCs w:val="19"/>
          <w:highlight w:val="white"/>
          <w:lang w:val="en-NZ"/>
        </w:rPr>
        <w:t>)</w:t>
      </w:r>
    </w:p>
    <w:p w14:paraId="717A7BFF" w14:textId="77777777" w:rsidR="00494E3C" w:rsidRDefault="00494E3C" w:rsidP="00494E3C">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t>{</w:t>
      </w:r>
    </w:p>
    <w:p w14:paraId="02F3D6A2" w14:textId="77777777" w:rsidR="00494E3C" w:rsidRDefault="00494E3C" w:rsidP="00494E3C">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r>
      <w:r>
        <w:rPr>
          <w:rFonts w:ascii="Consolas" w:eastAsiaTheme="minorHAnsi" w:hAnsi="Consolas" w:cs="Consolas"/>
          <w:color w:val="808080"/>
          <w:sz w:val="19"/>
          <w:szCs w:val="19"/>
          <w:highlight w:val="white"/>
          <w:lang w:val="en-NZ"/>
        </w:rPr>
        <w:t>msg</w:t>
      </w:r>
      <w:r>
        <w:rPr>
          <w:rFonts w:ascii="Consolas" w:eastAsiaTheme="minorHAnsi" w:hAnsi="Consolas" w:cs="Consolas"/>
          <w:color w:val="000000"/>
          <w:sz w:val="19"/>
          <w:szCs w:val="19"/>
          <w:highlight w:val="white"/>
          <w:lang w:val="en-NZ"/>
        </w:rPr>
        <w:t xml:space="preserve"> = </w:t>
      </w:r>
      <w:r>
        <w:rPr>
          <w:rFonts w:ascii="Consolas" w:eastAsiaTheme="minorHAnsi" w:hAnsi="Consolas" w:cs="Consolas"/>
          <w:color w:val="A31515"/>
          <w:sz w:val="19"/>
          <w:szCs w:val="19"/>
          <w:highlight w:val="white"/>
          <w:lang w:val="en-NZ"/>
        </w:rPr>
        <w:t>" I am from T1"</w:t>
      </w:r>
      <w:r>
        <w:rPr>
          <w:rFonts w:ascii="Consolas" w:eastAsiaTheme="minorHAnsi" w:hAnsi="Consolas" w:cs="Consolas"/>
          <w:color w:val="000000"/>
          <w:sz w:val="19"/>
          <w:szCs w:val="19"/>
          <w:highlight w:val="white"/>
          <w:lang w:val="en-NZ"/>
        </w:rPr>
        <w:t>;</w:t>
      </w:r>
    </w:p>
    <w:p w14:paraId="5F7DB507" w14:textId="77777777" w:rsidR="00494E3C" w:rsidRDefault="00494E3C" w:rsidP="00494E3C">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t xml:space="preserve">std::cout &lt;&lt; </w:t>
      </w:r>
      <w:r>
        <w:rPr>
          <w:rFonts w:ascii="Consolas" w:eastAsiaTheme="minorHAnsi" w:hAnsi="Consolas" w:cs="Consolas"/>
          <w:color w:val="A31515"/>
          <w:sz w:val="19"/>
          <w:szCs w:val="19"/>
          <w:highlight w:val="white"/>
          <w:lang w:val="en-NZ"/>
        </w:rPr>
        <w:t>"T1 thread initiated"</w:t>
      </w:r>
      <w:r>
        <w:rPr>
          <w:rFonts w:ascii="Consolas" w:eastAsiaTheme="minorHAnsi" w:hAnsi="Consolas" w:cs="Consolas"/>
          <w:color w:val="000000"/>
          <w:sz w:val="19"/>
          <w:szCs w:val="19"/>
          <w:highlight w:val="white"/>
          <w:lang w:val="en-NZ"/>
        </w:rPr>
        <w:t xml:space="preserve"> &lt;&lt; </w:t>
      </w:r>
      <w:r>
        <w:rPr>
          <w:rFonts w:ascii="Consolas" w:eastAsiaTheme="minorHAnsi" w:hAnsi="Consolas" w:cs="Consolas"/>
          <w:color w:val="808080"/>
          <w:sz w:val="19"/>
          <w:szCs w:val="19"/>
          <w:highlight w:val="white"/>
          <w:lang w:val="en-NZ"/>
        </w:rPr>
        <w:t>msg</w:t>
      </w:r>
      <w:r>
        <w:rPr>
          <w:rFonts w:ascii="Consolas" w:eastAsiaTheme="minorHAnsi" w:hAnsi="Consolas" w:cs="Consolas"/>
          <w:color w:val="000000"/>
          <w:sz w:val="19"/>
          <w:szCs w:val="19"/>
          <w:highlight w:val="white"/>
          <w:lang w:val="en-NZ"/>
        </w:rPr>
        <w:t xml:space="preserve"> &lt;&lt; std::endl;</w:t>
      </w:r>
    </w:p>
    <w:p w14:paraId="7496C5E1" w14:textId="77777777" w:rsidR="00494E3C" w:rsidRDefault="00494E3C" w:rsidP="00494E3C">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r>
    </w:p>
    <w:p w14:paraId="57322EA4" w14:textId="77777777" w:rsidR="00494E3C" w:rsidRDefault="00494E3C" w:rsidP="00494E3C">
      <w:pPr>
        <w:autoSpaceDE w:val="0"/>
        <w:autoSpaceDN w:val="0"/>
        <w:adjustRightInd w:val="0"/>
        <w:spacing w:after="0"/>
        <w:rPr>
          <w:rFonts w:ascii="Consolas" w:eastAsiaTheme="minorHAnsi" w:hAnsi="Consolas" w:cs="Consolas"/>
          <w:color w:val="000000"/>
          <w:sz w:val="19"/>
          <w:szCs w:val="19"/>
          <w:highlight w:val="white"/>
          <w:lang w:val="en-NZ"/>
        </w:rPr>
      </w:pPr>
    </w:p>
    <w:p w14:paraId="3B34249E" w14:textId="77777777" w:rsidR="00494E3C" w:rsidRDefault="00494E3C" w:rsidP="00494E3C">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t>}</w:t>
      </w:r>
    </w:p>
    <w:p w14:paraId="5A6D8F79" w14:textId="77777777" w:rsidR="00494E3C" w:rsidRDefault="00494E3C" w:rsidP="00494E3C">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w:t>
      </w:r>
    </w:p>
    <w:p w14:paraId="3825F923" w14:textId="77777777" w:rsidR="00494E3C" w:rsidRDefault="00494E3C" w:rsidP="00494E3C">
      <w:pPr>
        <w:autoSpaceDE w:val="0"/>
        <w:autoSpaceDN w:val="0"/>
        <w:adjustRightInd w:val="0"/>
        <w:spacing w:after="0"/>
        <w:rPr>
          <w:rFonts w:ascii="Consolas" w:eastAsiaTheme="minorHAnsi" w:hAnsi="Consolas" w:cs="Consolas"/>
          <w:color w:val="000000"/>
          <w:sz w:val="19"/>
          <w:szCs w:val="19"/>
          <w:highlight w:val="white"/>
          <w:lang w:val="en-NZ"/>
        </w:rPr>
      </w:pPr>
    </w:p>
    <w:p w14:paraId="23D387F0" w14:textId="77777777" w:rsidR="00494E3C" w:rsidRDefault="00494E3C" w:rsidP="00494E3C">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FF"/>
          <w:sz w:val="19"/>
          <w:szCs w:val="19"/>
          <w:highlight w:val="white"/>
          <w:lang w:val="en-NZ"/>
        </w:rPr>
        <w:t>int</w:t>
      </w:r>
      <w:r>
        <w:rPr>
          <w:rFonts w:ascii="Consolas" w:eastAsiaTheme="minorHAnsi" w:hAnsi="Consolas" w:cs="Consolas"/>
          <w:color w:val="000000"/>
          <w:sz w:val="19"/>
          <w:szCs w:val="19"/>
          <w:highlight w:val="white"/>
          <w:lang w:val="en-NZ"/>
        </w:rPr>
        <w:t xml:space="preserve"> main()</w:t>
      </w:r>
    </w:p>
    <w:p w14:paraId="0512BBF6" w14:textId="77777777" w:rsidR="00494E3C" w:rsidRDefault="00494E3C" w:rsidP="00494E3C">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w:t>
      </w:r>
    </w:p>
    <w:p w14:paraId="3AC18191" w14:textId="77777777" w:rsidR="00494E3C" w:rsidRDefault="00494E3C" w:rsidP="00494E3C">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t>std::</w:t>
      </w:r>
      <w:r>
        <w:rPr>
          <w:rFonts w:ascii="Consolas" w:eastAsiaTheme="minorHAnsi" w:hAnsi="Consolas" w:cs="Consolas"/>
          <w:color w:val="2B91AF"/>
          <w:sz w:val="19"/>
          <w:szCs w:val="19"/>
          <w:highlight w:val="white"/>
          <w:lang w:val="en-NZ"/>
        </w:rPr>
        <w:t>string</w:t>
      </w:r>
      <w:r>
        <w:rPr>
          <w:rFonts w:ascii="Consolas" w:eastAsiaTheme="minorHAnsi" w:hAnsi="Consolas" w:cs="Consolas"/>
          <w:color w:val="000000"/>
          <w:sz w:val="19"/>
          <w:szCs w:val="19"/>
          <w:highlight w:val="white"/>
          <w:lang w:val="en-NZ"/>
        </w:rPr>
        <w:t xml:space="preserve"> s = </w:t>
      </w:r>
      <w:r>
        <w:rPr>
          <w:rFonts w:ascii="Consolas" w:eastAsiaTheme="minorHAnsi" w:hAnsi="Consolas" w:cs="Consolas"/>
          <w:color w:val="A31515"/>
          <w:sz w:val="19"/>
          <w:szCs w:val="19"/>
          <w:highlight w:val="white"/>
          <w:lang w:val="en-NZ"/>
        </w:rPr>
        <w:t>"This is a message"</w:t>
      </w:r>
      <w:r>
        <w:rPr>
          <w:rFonts w:ascii="Consolas" w:eastAsiaTheme="minorHAnsi" w:hAnsi="Consolas" w:cs="Consolas"/>
          <w:color w:val="000000"/>
          <w:sz w:val="19"/>
          <w:szCs w:val="19"/>
          <w:highlight w:val="white"/>
          <w:lang w:val="en-NZ"/>
        </w:rPr>
        <w:t>;</w:t>
      </w:r>
    </w:p>
    <w:p w14:paraId="2C94702B" w14:textId="77777777" w:rsidR="00494E3C" w:rsidRDefault="00494E3C" w:rsidP="00494E3C">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t>std::cout &lt;&lt; std::this_thread::get_id() &lt;&lt; std::endl;</w:t>
      </w:r>
    </w:p>
    <w:p w14:paraId="559FE8F4" w14:textId="77777777" w:rsidR="00494E3C" w:rsidRDefault="00494E3C" w:rsidP="00494E3C">
      <w:pPr>
        <w:autoSpaceDE w:val="0"/>
        <w:autoSpaceDN w:val="0"/>
        <w:adjustRightInd w:val="0"/>
        <w:spacing w:after="0"/>
        <w:rPr>
          <w:rFonts w:ascii="Consolas" w:eastAsiaTheme="minorHAnsi" w:hAnsi="Consolas" w:cs="Consolas"/>
          <w:color w:val="000000"/>
          <w:sz w:val="19"/>
          <w:szCs w:val="19"/>
          <w:highlight w:val="white"/>
          <w:lang w:val="en-NZ"/>
        </w:rPr>
      </w:pPr>
    </w:p>
    <w:p w14:paraId="72B8AF7B" w14:textId="77777777" w:rsidR="00494E3C" w:rsidRDefault="00494E3C" w:rsidP="00494E3C">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t>std::</w:t>
      </w:r>
      <w:r>
        <w:rPr>
          <w:rFonts w:ascii="Consolas" w:eastAsiaTheme="minorHAnsi" w:hAnsi="Consolas" w:cs="Consolas"/>
          <w:color w:val="2B91AF"/>
          <w:sz w:val="19"/>
          <w:szCs w:val="19"/>
          <w:highlight w:val="white"/>
          <w:lang w:val="en-NZ"/>
        </w:rPr>
        <w:t>thread</w:t>
      </w:r>
      <w:r>
        <w:rPr>
          <w:rFonts w:ascii="Consolas" w:eastAsiaTheme="minorHAnsi" w:hAnsi="Consolas" w:cs="Consolas"/>
          <w:color w:val="000000"/>
          <w:sz w:val="19"/>
          <w:szCs w:val="19"/>
          <w:highlight w:val="white"/>
          <w:lang w:val="en-NZ"/>
        </w:rPr>
        <w:t xml:space="preserve"> T1((</w:t>
      </w:r>
      <w:r>
        <w:rPr>
          <w:rFonts w:ascii="Consolas" w:eastAsiaTheme="minorHAnsi" w:hAnsi="Consolas" w:cs="Consolas"/>
          <w:color w:val="2B91AF"/>
          <w:sz w:val="19"/>
          <w:szCs w:val="19"/>
          <w:highlight w:val="white"/>
          <w:lang w:val="en-NZ"/>
        </w:rPr>
        <w:t>Wrapper</w:t>
      </w:r>
      <w:r>
        <w:rPr>
          <w:rFonts w:ascii="Consolas" w:eastAsiaTheme="minorHAnsi" w:hAnsi="Consolas" w:cs="Consolas"/>
          <w:color w:val="000000"/>
          <w:sz w:val="19"/>
          <w:szCs w:val="19"/>
          <w:highlight w:val="white"/>
          <w:lang w:val="en-NZ"/>
        </w:rPr>
        <w:t>()), std::move(s));</w:t>
      </w:r>
    </w:p>
    <w:p w14:paraId="3230EF88" w14:textId="77777777" w:rsidR="00494E3C" w:rsidRDefault="00494E3C" w:rsidP="00494E3C">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t>std::cout &lt;&lt; T1.get_id() &lt;&lt; std::endl;</w:t>
      </w:r>
    </w:p>
    <w:p w14:paraId="1A61F2F9" w14:textId="77777777" w:rsidR="00494E3C" w:rsidRDefault="00494E3C" w:rsidP="00494E3C">
      <w:pPr>
        <w:autoSpaceDE w:val="0"/>
        <w:autoSpaceDN w:val="0"/>
        <w:adjustRightInd w:val="0"/>
        <w:spacing w:after="0"/>
        <w:rPr>
          <w:rFonts w:ascii="Consolas" w:eastAsiaTheme="minorHAnsi" w:hAnsi="Consolas" w:cs="Consolas"/>
          <w:color w:val="000000"/>
          <w:sz w:val="19"/>
          <w:szCs w:val="19"/>
          <w:highlight w:val="white"/>
          <w:lang w:val="en-NZ"/>
        </w:rPr>
      </w:pPr>
    </w:p>
    <w:p w14:paraId="3AB307A2" w14:textId="77777777" w:rsidR="00494E3C" w:rsidRDefault="00494E3C" w:rsidP="00494E3C">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t>std::</w:t>
      </w:r>
      <w:r>
        <w:rPr>
          <w:rFonts w:ascii="Consolas" w:eastAsiaTheme="minorHAnsi" w:hAnsi="Consolas" w:cs="Consolas"/>
          <w:color w:val="2B91AF"/>
          <w:sz w:val="19"/>
          <w:szCs w:val="19"/>
          <w:highlight w:val="white"/>
          <w:lang w:val="en-NZ"/>
        </w:rPr>
        <w:t>thread</w:t>
      </w:r>
      <w:r>
        <w:rPr>
          <w:rFonts w:ascii="Consolas" w:eastAsiaTheme="minorHAnsi" w:hAnsi="Consolas" w:cs="Consolas"/>
          <w:color w:val="000000"/>
          <w:sz w:val="19"/>
          <w:szCs w:val="19"/>
          <w:highlight w:val="white"/>
          <w:lang w:val="en-NZ"/>
        </w:rPr>
        <w:t xml:space="preserve"> T2 = std::move(T1);</w:t>
      </w:r>
    </w:p>
    <w:p w14:paraId="0138AF24" w14:textId="77777777" w:rsidR="00494E3C" w:rsidRDefault="00494E3C" w:rsidP="00494E3C">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t>T2.join();</w:t>
      </w:r>
    </w:p>
    <w:p w14:paraId="76A3B105" w14:textId="77777777" w:rsidR="00494E3C" w:rsidRDefault="00494E3C" w:rsidP="00494E3C">
      <w:pPr>
        <w:autoSpaceDE w:val="0"/>
        <w:autoSpaceDN w:val="0"/>
        <w:adjustRightInd w:val="0"/>
        <w:spacing w:after="0"/>
        <w:rPr>
          <w:rFonts w:ascii="Consolas" w:eastAsiaTheme="minorHAnsi" w:hAnsi="Consolas" w:cs="Consolas"/>
          <w:color w:val="000000"/>
          <w:sz w:val="19"/>
          <w:szCs w:val="19"/>
          <w:highlight w:val="white"/>
          <w:lang w:val="en-NZ"/>
        </w:rPr>
      </w:pPr>
    </w:p>
    <w:p w14:paraId="00CB0ED3" w14:textId="77777777" w:rsidR="00494E3C" w:rsidRDefault="00494E3C" w:rsidP="00494E3C">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p>
    <w:p w14:paraId="09045301" w14:textId="77777777" w:rsidR="00494E3C" w:rsidRDefault="00494E3C" w:rsidP="00494E3C">
      <w:pPr>
        <w:autoSpaceDE w:val="0"/>
        <w:autoSpaceDN w:val="0"/>
        <w:adjustRightInd w:val="0"/>
        <w:spacing w:after="0"/>
        <w:rPr>
          <w:rFonts w:ascii="Consolas" w:eastAsiaTheme="minorHAnsi" w:hAnsi="Consolas" w:cs="Consolas"/>
          <w:color w:val="000000"/>
          <w:sz w:val="19"/>
          <w:szCs w:val="19"/>
          <w:highlight w:val="white"/>
          <w:lang w:val="en-NZ"/>
        </w:rPr>
      </w:pPr>
    </w:p>
    <w:p w14:paraId="05F0F023" w14:textId="77777777" w:rsidR="00494E3C" w:rsidRDefault="00494E3C" w:rsidP="00494E3C">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t>_getch();</w:t>
      </w:r>
    </w:p>
    <w:p w14:paraId="0739121F" w14:textId="77777777" w:rsidR="00494E3C" w:rsidRDefault="00494E3C" w:rsidP="00494E3C">
      <w:pPr>
        <w:autoSpaceDE w:val="0"/>
        <w:autoSpaceDN w:val="0"/>
        <w:adjustRightInd w:val="0"/>
        <w:spacing w:after="0"/>
        <w:rPr>
          <w:rFonts w:ascii="Consolas" w:eastAsiaTheme="minorHAnsi" w:hAnsi="Consolas" w:cs="Consolas"/>
          <w:color w:val="000000"/>
          <w:sz w:val="19"/>
          <w:szCs w:val="19"/>
          <w:highlight w:val="white"/>
          <w:lang w:val="en-NZ"/>
        </w:rPr>
      </w:pPr>
    </w:p>
    <w:p w14:paraId="43B47583" w14:textId="3378EF37" w:rsidR="006D2D57" w:rsidRDefault="00494E3C" w:rsidP="00494E3C">
      <w:pPr>
        <w:autoSpaceDE w:val="0"/>
        <w:autoSpaceDN w:val="0"/>
        <w:adjustRightInd w:val="0"/>
        <w:spacing w:after="0"/>
      </w:pPr>
      <w:r>
        <w:rPr>
          <w:rFonts w:ascii="Consolas" w:eastAsiaTheme="minorHAnsi" w:hAnsi="Consolas" w:cs="Consolas"/>
          <w:color w:val="000000"/>
          <w:sz w:val="19"/>
          <w:szCs w:val="19"/>
          <w:highlight w:val="white"/>
          <w:lang w:val="en-NZ"/>
        </w:rPr>
        <w:t>}</w:t>
      </w:r>
    </w:p>
    <w:p w14:paraId="554B6BD7" w14:textId="4C311F57" w:rsidR="001225D8" w:rsidRDefault="001225D8" w:rsidP="00031AA1">
      <w:pPr>
        <w:pStyle w:val="Heading2"/>
        <w:numPr>
          <w:ilvl w:val="1"/>
          <w:numId w:val="6"/>
        </w:numPr>
        <w:tabs>
          <w:tab w:val="left" w:pos="0"/>
        </w:tabs>
      </w:pPr>
      <w:r>
        <w:t>How it works...</w:t>
      </w:r>
    </w:p>
    <w:p w14:paraId="345CEF0F" w14:textId="7C0DE13A" w:rsidR="00DA1649" w:rsidRDefault="00E63B26" w:rsidP="00DA1649">
      <w:pPr>
        <w:pStyle w:val="NormalPACKT"/>
      </w:pPr>
      <w:r>
        <w:t>The best way to do this is to write a wrapper class and overload the () operator. After we overload the () operator we can now send arguments to the thread. For doing this, we create a string and store the string in a variable. Then we need to spawn a thread as usual, however, now instead of just passing in the function name, we pass in the classname and the string. In threads, we need to pass the arguments by reference. So we could use the ref function. However, a better way to do it is by using the move function in which we are noting the memory location itself and passing it to the argument. The operator function accepts the string and prints the message.</w:t>
      </w:r>
    </w:p>
    <w:p w14:paraId="4A09FBCE" w14:textId="73026C61" w:rsidR="00E63B26" w:rsidRPr="00DA1649" w:rsidRDefault="00E63B26" w:rsidP="00DA1649">
      <w:pPr>
        <w:pStyle w:val="NormalPACKT"/>
      </w:pPr>
      <w:r>
        <w:t xml:space="preserve">If we want to create a new thread and make it same as the first thread, we can again use the move function to do this. In addition to this we can get the thread id by using the get_id function. </w:t>
      </w:r>
    </w:p>
    <w:p w14:paraId="5CDE3866" w14:textId="55011301" w:rsidR="001225D8" w:rsidRDefault="00A5428F" w:rsidP="00031AA1">
      <w:pPr>
        <w:pStyle w:val="Heading1"/>
        <w:numPr>
          <w:ilvl w:val="0"/>
          <w:numId w:val="8"/>
        </w:numPr>
        <w:tabs>
          <w:tab w:val="left" w:pos="0"/>
        </w:tabs>
      </w:pPr>
      <w:r>
        <w:t>Deadlock</w:t>
      </w:r>
      <w:r w:rsidR="00FC65C2">
        <w:t>s</w:t>
      </w:r>
    </w:p>
    <w:p w14:paraId="0635E089" w14:textId="104C7494" w:rsidR="00E63B26" w:rsidRPr="00E63B26" w:rsidRDefault="00E63B26">
      <w:pPr>
        <w:pStyle w:val="NormalPACKT"/>
        <w:rPr>
          <w:lang w:val="en-NZ"/>
        </w:rPr>
        <w:pPrChange w:id="19" w:author="Rashmi Suvarna" w:date="2016-02-03T13:16:00Z">
          <w:pPr/>
        </w:pPrChange>
      </w:pPr>
      <w:r>
        <w:t xml:space="preserve">When two or more tasks are wanting to use the same resource, we have a race condition. Till one task finish using the resource, the other task cannot have access to it. This is known as a deadlock and we must avoid deadlocks at all costs. </w:t>
      </w:r>
      <w:commentRangeStart w:id="20"/>
      <w:r>
        <w:t xml:space="preserve">For example, </w:t>
      </w:r>
      <w:r w:rsidRPr="00E63B26">
        <w:rPr>
          <w:lang w:val="en-NZ"/>
        </w:rPr>
        <w:t xml:space="preserve">Resource </w:t>
      </w:r>
      <w:ins w:id="21" w:author="Druhin Mukherjee" w:date="2016-03-06T13:09:00Z">
        <w:r w:rsidR="00B01C14">
          <w:rPr>
            <w:lang w:val="en-NZ"/>
          </w:rPr>
          <w:t>Collision</w:t>
        </w:r>
      </w:ins>
      <w:ins w:id="22" w:author="Druhin Mukherjee" w:date="2016-03-06T13:07:00Z">
        <w:r w:rsidR="00B01C14">
          <w:rPr>
            <w:lang w:val="en-NZ"/>
          </w:rPr>
          <w:t xml:space="preserve"> </w:t>
        </w:r>
      </w:ins>
      <w:del w:id="23" w:author="Druhin Mukherjee" w:date="2016-03-06T13:07:00Z">
        <w:r w:rsidRPr="00E63B26" w:rsidDel="00B01C14">
          <w:rPr>
            <w:lang w:val="en-NZ"/>
          </w:rPr>
          <w:delText>A</w:delText>
        </w:r>
      </w:del>
      <w:r w:rsidRPr="00E63B26">
        <w:rPr>
          <w:lang w:val="en-NZ"/>
        </w:rPr>
        <w:t xml:space="preserve"> and resource </w:t>
      </w:r>
      <w:ins w:id="24" w:author="Druhin Mukherjee" w:date="2016-03-06T13:09:00Z">
        <w:r w:rsidR="00B01C14">
          <w:rPr>
            <w:lang w:val="en-NZ"/>
          </w:rPr>
          <w:t>Audio</w:t>
        </w:r>
      </w:ins>
      <w:ins w:id="25" w:author="Druhin Mukherjee" w:date="2016-03-06T13:08:00Z">
        <w:r w:rsidR="00B01C14">
          <w:rPr>
            <w:lang w:val="en-NZ"/>
          </w:rPr>
          <w:t>n</w:t>
        </w:r>
      </w:ins>
      <w:del w:id="26" w:author="Druhin Mukherjee" w:date="2016-03-06T13:08:00Z">
        <w:r w:rsidRPr="00E63B26" w:rsidDel="00B01C14">
          <w:rPr>
            <w:lang w:val="en-NZ"/>
          </w:rPr>
          <w:delText>B</w:delText>
        </w:r>
      </w:del>
      <w:r w:rsidRPr="00E63B26">
        <w:rPr>
          <w:lang w:val="en-NZ"/>
        </w:rPr>
        <w:t xml:space="preserve"> are used by process </w:t>
      </w:r>
      <w:ins w:id="27" w:author="Druhin Mukherjee" w:date="2016-03-06T13:09:00Z">
        <w:r w:rsidR="00B01C14">
          <w:rPr>
            <w:lang w:val="en-NZ"/>
          </w:rPr>
          <w:t>Locomotion</w:t>
        </w:r>
      </w:ins>
      <w:del w:id="28" w:author="Druhin Mukherjee" w:date="2016-03-06T13:09:00Z">
        <w:r w:rsidRPr="00E63B26" w:rsidDel="00B01C14">
          <w:rPr>
            <w:lang w:val="en-NZ"/>
          </w:rPr>
          <w:delText>X</w:delText>
        </w:r>
      </w:del>
      <w:r w:rsidRPr="00E63B26">
        <w:rPr>
          <w:lang w:val="en-NZ"/>
        </w:rPr>
        <w:t xml:space="preserve"> and process </w:t>
      </w:r>
      <w:ins w:id="29" w:author="Druhin Mukherjee" w:date="2016-03-06T13:09:00Z">
        <w:r w:rsidR="00B01C14">
          <w:rPr>
            <w:lang w:val="en-NZ"/>
          </w:rPr>
          <w:t>Bullet</w:t>
        </w:r>
      </w:ins>
      <w:del w:id="30" w:author="Druhin Mukherjee" w:date="2016-03-06T13:09:00Z">
        <w:r w:rsidRPr="00E63B26" w:rsidDel="00B01C14">
          <w:rPr>
            <w:lang w:val="en-NZ"/>
          </w:rPr>
          <w:delText>Y</w:delText>
        </w:r>
      </w:del>
    </w:p>
    <w:p w14:paraId="5BF389C9" w14:textId="6AAB5FA3" w:rsidR="00E63B26" w:rsidRPr="00E63B26" w:rsidRDefault="00B01C14">
      <w:pPr>
        <w:pStyle w:val="BulletPACKT"/>
        <w:pPrChange w:id="31" w:author="Rashmi Suvarna" w:date="2016-02-03T13:16:00Z">
          <w:pPr>
            <w:numPr>
              <w:numId w:val="25"/>
            </w:numPr>
            <w:tabs>
              <w:tab w:val="num" w:pos="720"/>
            </w:tabs>
            <w:ind w:left="720" w:hanging="360"/>
          </w:pPr>
        </w:pPrChange>
      </w:pPr>
      <w:ins w:id="32" w:author="Druhin Mukherjee" w:date="2016-03-06T13:09:00Z">
        <w:r>
          <w:t>Locomotion</w:t>
        </w:r>
      </w:ins>
      <w:del w:id="33" w:author="Druhin Mukherjee" w:date="2016-03-06T13:09:00Z">
        <w:r w:rsidR="00E63B26" w:rsidRPr="00E63B26" w:rsidDel="00B01C14">
          <w:delText>X</w:delText>
        </w:r>
      </w:del>
      <w:r w:rsidR="00E63B26" w:rsidRPr="00E63B26">
        <w:t xml:space="preserve"> starts to use </w:t>
      </w:r>
      <w:ins w:id="34" w:author="Druhin Mukherjee" w:date="2016-03-06T13:10:00Z">
        <w:r>
          <w:t>Collision</w:t>
        </w:r>
      </w:ins>
      <w:del w:id="35" w:author="Druhin Mukherjee" w:date="2016-03-06T13:10:00Z">
        <w:r w:rsidR="00E63B26" w:rsidRPr="00E63B26" w:rsidDel="00B01C14">
          <w:delText>A</w:delText>
        </w:r>
      </w:del>
      <w:r w:rsidR="00E63B26" w:rsidRPr="00E63B26">
        <w:t>.</w:t>
      </w:r>
    </w:p>
    <w:p w14:paraId="28F9CFB1" w14:textId="70CC4C34" w:rsidR="00E63B26" w:rsidRPr="00E63B26" w:rsidRDefault="00B01C14">
      <w:pPr>
        <w:pStyle w:val="BulletPACKT"/>
        <w:pPrChange w:id="36" w:author="Rashmi Suvarna" w:date="2016-02-03T13:16:00Z">
          <w:pPr>
            <w:numPr>
              <w:numId w:val="25"/>
            </w:numPr>
            <w:tabs>
              <w:tab w:val="num" w:pos="720"/>
            </w:tabs>
            <w:ind w:left="720" w:hanging="360"/>
          </w:pPr>
        </w:pPrChange>
      </w:pPr>
      <w:ins w:id="37" w:author="Druhin Mukherjee" w:date="2016-03-06T13:10:00Z">
        <w:r>
          <w:t>Locomotion</w:t>
        </w:r>
      </w:ins>
      <w:del w:id="38" w:author="Druhin Mukherjee" w:date="2016-03-06T13:10:00Z">
        <w:r w:rsidR="00E63B26" w:rsidRPr="00E63B26" w:rsidDel="00B01C14">
          <w:delText>X</w:delText>
        </w:r>
      </w:del>
      <w:r w:rsidR="00E63B26" w:rsidRPr="00E63B26">
        <w:t xml:space="preserve"> and </w:t>
      </w:r>
      <w:ins w:id="39" w:author="Druhin Mukherjee" w:date="2016-03-06T13:10:00Z">
        <w:r>
          <w:t>Bullet</w:t>
        </w:r>
      </w:ins>
      <w:del w:id="40" w:author="Druhin Mukherjee" w:date="2016-03-06T13:10:00Z">
        <w:r w:rsidR="00E63B26" w:rsidRPr="00E63B26" w:rsidDel="00B01C14">
          <w:delText>Y</w:delText>
        </w:r>
      </w:del>
      <w:r w:rsidR="00E63B26" w:rsidRPr="00E63B26">
        <w:t xml:space="preserve"> try to start using </w:t>
      </w:r>
      <w:ins w:id="41" w:author="Druhin Mukherjee" w:date="2016-03-06T13:10:00Z">
        <w:r>
          <w:t>Audio</w:t>
        </w:r>
      </w:ins>
      <w:del w:id="42" w:author="Druhin Mukherjee" w:date="2016-03-06T13:10:00Z">
        <w:r w:rsidR="00E63B26" w:rsidRPr="00E63B26" w:rsidDel="00B01C14">
          <w:delText>B</w:delText>
        </w:r>
      </w:del>
    </w:p>
    <w:p w14:paraId="12A193D1" w14:textId="44A29494" w:rsidR="00E63B26" w:rsidRPr="00E63B26" w:rsidRDefault="00B01C14">
      <w:pPr>
        <w:pStyle w:val="BulletPACKT"/>
        <w:pPrChange w:id="43" w:author="Rashmi Suvarna" w:date="2016-02-03T13:16:00Z">
          <w:pPr>
            <w:numPr>
              <w:numId w:val="25"/>
            </w:numPr>
            <w:tabs>
              <w:tab w:val="num" w:pos="720"/>
            </w:tabs>
            <w:ind w:left="720" w:hanging="360"/>
          </w:pPr>
        </w:pPrChange>
      </w:pPr>
      <w:ins w:id="44" w:author="Druhin Mukherjee" w:date="2016-03-06T13:10:00Z">
        <w:r>
          <w:t>Bullet</w:t>
        </w:r>
      </w:ins>
      <w:del w:id="45" w:author="Druhin Mukherjee" w:date="2016-03-06T13:10:00Z">
        <w:r w:rsidR="00E63B26" w:rsidRPr="00E63B26" w:rsidDel="00B01C14">
          <w:delText>Y</w:delText>
        </w:r>
      </w:del>
      <w:r w:rsidR="00E63B26" w:rsidRPr="00E63B26">
        <w:t xml:space="preserve"> 'wins' and gets </w:t>
      </w:r>
      <w:ins w:id="46" w:author="Druhin Mukherjee" w:date="2016-03-06T13:10:00Z">
        <w:r>
          <w:t>Audio</w:t>
        </w:r>
      </w:ins>
      <w:del w:id="47" w:author="Druhin Mukherjee" w:date="2016-03-06T13:10:00Z">
        <w:r w:rsidR="00E63B26" w:rsidRPr="00E63B26" w:rsidDel="00B01C14">
          <w:delText>B</w:delText>
        </w:r>
      </w:del>
      <w:r w:rsidR="00E63B26" w:rsidRPr="00E63B26">
        <w:t xml:space="preserve"> first</w:t>
      </w:r>
    </w:p>
    <w:p w14:paraId="5BB07C96" w14:textId="016F5AAE" w:rsidR="00E63B26" w:rsidRPr="00E63B26" w:rsidRDefault="00E63B26">
      <w:pPr>
        <w:pStyle w:val="BulletPACKT"/>
        <w:pPrChange w:id="48" w:author="Rashmi Suvarna" w:date="2016-02-03T13:16:00Z">
          <w:pPr>
            <w:numPr>
              <w:numId w:val="25"/>
            </w:numPr>
            <w:tabs>
              <w:tab w:val="num" w:pos="720"/>
            </w:tabs>
            <w:ind w:left="720" w:hanging="360"/>
          </w:pPr>
        </w:pPrChange>
      </w:pPr>
      <w:r>
        <w:t>N</w:t>
      </w:r>
      <w:r w:rsidRPr="00E63B26">
        <w:t xml:space="preserve">ow </w:t>
      </w:r>
      <w:ins w:id="49" w:author="Druhin Mukherjee" w:date="2016-03-06T13:11:00Z">
        <w:r w:rsidR="00B01C14">
          <w:t>Bullet</w:t>
        </w:r>
      </w:ins>
      <w:del w:id="50" w:author="Druhin Mukherjee" w:date="2016-03-06T13:11:00Z">
        <w:r w:rsidRPr="00E63B26" w:rsidDel="00B01C14">
          <w:delText>Y</w:delText>
        </w:r>
      </w:del>
      <w:r w:rsidRPr="00E63B26">
        <w:t xml:space="preserve"> needs to use </w:t>
      </w:r>
      <w:ins w:id="51" w:author="Druhin Mukherjee" w:date="2016-03-06T13:11:00Z">
        <w:r w:rsidR="00B01C14">
          <w:t>Collision</w:t>
        </w:r>
      </w:ins>
      <w:del w:id="52" w:author="Druhin Mukherjee" w:date="2016-03-06T13:11:00Z">
        <w:r w:rsidRPr="00E63B26" w:rsidDel="00B01C14">
          <w:delText>A</w:delText>
        </w:r>
      </w:del>
    </w:p>
    <w:p w14:paraId="1CA86128" w14:textId="671E2CBD" w:rsidR="00E63B26" w:rsidRPr="00E63B26" w:rsidRDefault="00B01C14">
      <w:pPr>
        <w:pStyle w:val="BulletPACKT"/>
        <w:pPrChange w:id="53" w:author="Rashmi Suvarna" w:date="2016-02-03T13:16:00Z">
          <w:pPr>
            <w:numPr>
              <w:numId w:val="25"/>
            </w:numPr>
            <w:tabs>
              <w:tab w:val="num" w:pos="720"/>
            </w:tabs>
            <w:ind w:left="720" w:hanging="360"/>
          </w:pPr>
        </w:pPrChange>
      </w:pPr>
      <w:ins w:id="54" w:author="Druhin Mukherjee" w:date="2016-03-06T13:11:00Z">
        <w:r>
          <w:t>Collision</w:t>
        </w:r>
      </w:ins>
      <w:del w:id="55" w:author="Druhin Mukherjee" w:date="2016-03-06T13:11:00Z">
        <w:r w:rsidR="00E63B26" w:rsidRPr="00E63B26" w:rsidDel="00B01C14">
          <w:delText>A</w:delText>
        </w:r>
      </w:del>
      <w:r w:rsidR="00E63B26" w:rsidRPr="00E63B26">
        <w:t xml:space="preserve"> is locked by </w:t>
      </w:r>
      <w:ins w:id="56" w:author="Druhin Mukherjee" w:date="2016-03-06T13:11:00Z">
        <w:r>
          <w:t>Locomotion</w:t>
        </w:r>
      </w:ins>
      <w:del w:id="57" w:author="Druhin Mukherjee" w:date="2016-03-06T13:11:00Z">
        <w:r w:rsidR="00E63B26" w:rsidRPr="00E63B26" w:rsidDel="00B01C14">
          <w:delText>X</w:delText>
        </w:r>
      </w:del>
      <w:r w:rsidR="00E63B26" w:rsidRPr="00E63B26">
        <w:t xml:space="preserve">, which is waiting for </w:t>
      </w:r>
      <w:ins w:id="58" w:author="Druhin Mukherjee" w:date="2016-03-06T13:11:00Z">
        <w:r>
          <w:t>Bullet</w:t>
        </w:r>
      </w:ins>
      <w:del w:id="59" w:author="Druhin Mukherjee" w:date="2016-03-06T13:11:00Z">
        <w:r w:rsidR="00E63B26" w:rsidRPr="00E63B26" w:rsidDel="00B01C14">
          <w:delText>Y</w:delText>
        </w:r>
      </w:del>
    </w:p>
    <w:p w14:paraId="3C392B62" w14:textId="77777777" w:rsidR="001225D8" w:rsidRDefault="001225D8" w:rsidP="00E63B26">
      <w:pPr>
        <w:pStyle w:val="Heading2"/>
      </w:pPr>
      <w:r>
        <w:t>Getting ready</w:t>
      </w:r>
    </w:p>
    <w:p w14:paraId="1C10B47E" w14:textId="78190217" w:rsidR="001225D8" w:rsidRDefault="001225D8" w:rsidP="0054457E">
      <w:pPr>
        <w:pStyle w:val="NormalPACKT"/>
      </w:pPr>
      <w:r>
        <w:t xml:space="preserve">For this recipe, </w:t>
      </w:r>
      <w:r w:rsidR="00305901">
        <w:t>y</w:t>
      </w:r>
      <w:r w:rsidR="009A1C82">
        <w:t xml:space="preserve">ou will need a Windows machine </w:t>
      </w:r>
      <w:r w:rsidR="00E63B26">
        <w:t>an installed copy of Visual Studio.</w:t>
      </w:r>
    </w:p>
    <w:p w14:paraId="47E9169F" w14:textId="77777777" w:rsidR="001225D8" w:rsidRDefault="001225D8" w:rsidP="00291B74">
      <w:pPr>
        <w:pStyle w:val="Heading2"/>
        <w:numPr>
          <w:ilvl w:val="1"/>
          <w:numId w:val="1"/>
        </w:numPr>
        <w:tabs>
          <w:tab w:val="left" w:pos="0"/>
        </w:tabs>
      </w:pPr>
      <w:r>
        <w:lastRenderedPageBreak/>
        <w:t>How to do it...</w:t>
      </w:r>
    </w:p>
    <w:p w14:paraId="42D52506" w14:textId="0B1629F5" w:rsidR="006F2964" w:rsidRPr="00E94571" w:rsidRDefault="006F2964" w:rsidP="006F2964">
      <w:pPr>
        <w:pStyle w:val="NormalPACKT"/>
        <w:numPr>
          <w:ilvl w:val="0"/>
          <w:numId w:val="1"/>
        </w:numPr>
      </w:pPr>
      <w:r>
        <w:t xml:space="preserve">In this recipe we will find out how easy it is to </w:t>
      </w:r>
      <w:r w:rsidR="00B25082">
        <w:t>add source control</w:t>
      </w:r>
      <w:r>
        <w:t>.</w:t>
      </w:r>
    </w:p>
    <w:p w14:paraId="4D294EB8" w14:textId="77777777" w:rsidR="00FC65C2" w:rsidRDefault="00FC65C2" w:rsidP="00FC65C2">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FF"/>
          <w:sz w:val="19"/>
          <w:szCs w:val="19"/>
          <w:highlight w:val="white"/>
          <w:lang w:val="en-NZ"/>
        </w:rPr>
        <w:t>#include</w:t>
      </w:r>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A31515"/>
          <w:sz w:val="19"/>
          <w:szCs w:val="19"/>
          <w:highlight w:val="white"/>
          <w:lang w:val="en-NZ"/>
        </w:rPr>
        <w:t>&lt;thread&gt;</w:t>
      </w:r>
    </w:p>
    <w:p w14:paraId="44BDBAF7" w14:textId="77777777" w:rsidR="00FC65C2" w:rsidRDefault="00FC65C2" w:rsidP="00FC65C2">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FF"/>
          <w:sz w:val="19"/>
          <w:szCs w:val="19"/>
          <w:highlight w:val="white"/>
          <w:lang w:val="en-NZ"/>
        </w:rPr>
        <w:t>#include</w:t>
      </w:r>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A31515"/>
          <w:sz w:val="19"/>
          <w:szCs w:val="19"/>
          <w:highlight w:val="white"/>
          <w:lang w:val="en-NZ"/>
        </w:rPr>
        <w:t>&lt;string&gt;</w:t>
      </w:r>
    </w:p>
    <w:p w14:paraId="3DBA7291" w14:textId="77777777" w:rsidR="00FC65C2" w:rsidRDefault="00FC65C2" w:rsidP="00FC65C2">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FF"/>
          <w:sz w:val="19"/>
          <w:szCs w:val="19"/>
          <w:highlight w:val="white"/>
          <w:lang w:val="en-NZ"/>
        </w:rPr>
        <w:t>#include</w:t>
      </w:r>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A31515"/>
          <w:sz w:val="19"/>
          <w:szCs w:val="19"/>
          <w:highlight w:val="white"/>
          <w:lang w:val="en-NZ"/>
        </w:rPr>
        <w:t>&lt;iostream&gt;</w:t>
      </w:r>
    </w:p>
    <w:p w14:paraId="34CA008A" w14:textId="77777777" w:rsidR="00FC65C2" w:rsidRDefault="00FC65C2" w:rsidP="00FC65C2">
      <w:pPr>
        <w:autoSpaceDE w:val="0"/>
        <w:autoSpaceDN w:val="0"/>
        <w:adjustRightInd w:val="0"/>
        <w:spacing w:after="0"/>
        <w:rPr>
          <w:rFonts w:ascii="Consolas" w:eastAsiaTheme="minorHAnsi" w:hAnsi="Consolas" w:cs="Consolas"/>
          <w:color w:val="000000"/>
          <w:sz w:val="19"/>
          <w:szCs w:val="19"/>
          <w:highlight w:val="white"/>
          <w:lang w:val="en-NZ"/>
        </w:rPr>
      </w:pPr>
    </w:p>
    <w:p w14:paraId="44837C22" w14:textId="77777777" w:rsidR="00FC65C2" w:rsidRDefault="00FC65C2" w:rsidP="00FC65C2">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FF"/>
          <w:sz w:val="19"/>
          <w:szCs w:val="19"/>
          <w:highlight w:val="white"/>
          <w:lang w:val="en-NZ"/>
        </w:rPr>
        <w:t>using</w:t>
      </w:r>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0000FF"/>
          <w:sz w:val="19"/>
          <w:szCs w:val="19"/>
          <w:highlight w:val="white"/>
          <w:lang w:val="en-NZ"/>
        </w:rPr>
        <w:t>namespace</w:t>
      </w:r>
      <w:r>
        <w:rPr>
          <w:rFonts w:ascii="Consolas" w:eastAsiaTheme="minorHAnsi" w:hAnsi="Consolas" w:cs="Consolas"/>
          <w:color w:val="000000"/>
          <w:sz w:val="19"/>
          <w:szCs w:val="19"/>
          <w:highlight w:val="white"/>
          <w:lang w:val="en-NZ"/>
        </w:rPr>
        <w:t xml:space="preserve"> std;</w:t>
      </w:r>
    </w:p>
    <w:p w14:paraId="033E0191" w14:textId="77777777" w:rsidR="00FC65C2" w:rsidRDefault="00FC65C2" w:rsidP="00FC65C2">
      <w:pPr>
        <w:autoSpaceDE w:val="0"/>
        <w:autoSpaceDN w:val="0"/>
        <w:adjustRightInd w:val="0"/>
        <w:spacing w:after="0"/>
        <w:rPr>
          <w:rFonts w:ascii="Consolas" w:eastAsiaTheme="minorHAnsi" w:hAnsi="Consolas" w:cs="Consolas"/>
          <w:color w:val="000000"/>
          <w:sz w:val="19"/>
          <w:szCs w:val="19"/>
          <w:highlight w:val="white"/>
          <w:lang w:val="en-NZ"/>
        </w:rPr>
      </w:pPr>
    </w:p>
    <w:p w14:paraId="7CCEC9A6" w14:textId="086660C6" w:rsidR="00FC65C2" w:rsidRDefault="00FC65C2" w:rsidP="00FC65C2">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FF"/>
          <w:sz w:val="19"/>
          <w:szCs w:val="19"/>
          <w:highlight w:val="white"/>
          <w:lang w:val="en-NZ"/>
        </w:rPr>
        <w:t>void</w:t>
      </w:r>
      <w:r>
        <w:rPr>
          <w:rFonts w:ascii="Consolas" w:eastAsiaTheme="minorHAnsi" w:hAnsi="Consolas" w:cs="Consolas"/>
          <w:color w:val="000000"/>
          <w:sz w:val="19"/>
          <w:szCs w:val="19"/>
          <w:highlight w:val="white"/>
          <w:lang w:val="en-NZ"/>
        </w:rPr>
        <w:t xml:space="preserve"> </w:t>
      </w:r>
      <w:ins w:id="60" w:author="Druhin Mukherjee" w:date="2016-03-06T13:12:00Z">
        <w:r w:rsidR="00B01C14">
          <w:rPr>
            <w:rFonts w:ascii="Consolas" w:eastAsiaTheme="minorHAnsi" w:hAnsi="Consolas" w:cs="Consolas"/>
            <w:color w:val="000000"/>
            <w:sz w:val="19"/>
            <w:szCs w:val="19"/>
            <w:highlight w:val="white"/>
            <w:lang w:val="en-NZ"/>
          </w:rPr>
          <w:t>Physics</w:t>
        </w:r>
      </w:ins>
      <w:del w:id="61" w:author="Druhin Mukherjee" w:date="2016-03-06T13:12:00Z">
        <w:r w:rsidDel="00B01C14">
          <w:rPr>
            <w:rFonts w:ascii="Consolas" w:eastAsiaTheme="minorHAnsi" w:hAnsi="Consolas" w:cs="Consolas"/>
            <w:color w:val="000000"/>
            <w:sz w:val="19"/>
            <w:szCs w:val="19"/>
            <w:highlight w:val="white"/>
            <w:lang w:val="en-NZ"/>
          </w:rPr>
          <w:delText>function_1</w:delText>
        </w:r>
      </w:del>
      <w:r>
        <w:rPr>
          <w:rFonts w:ascii="Consolas" w:eastAsiaTheme="minorHAnsi" w:hAnsi="Consolas" w:cs="Consolas"/>
          <w:color w:val="000000"/>
          <w:sz w:val="19"/>
          <w:szCs w:val="19"/>
          <w:highlight w:val="white"/>
          <w:lang w:val="en-NZ"/>
        </w:rPr>
        <w:t>()</w:t>
      </w:r>
    </w:p>
    <w:p w14:paraId="241AEB6E" w14:textId="77777777" w:rsidR="00FC65C2" w:rsidRDefault="00FC65C2" w:rsidP="00FC65C2">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w:t>
      </w:r>
    </w:p>
    <w:p w14:paraId="37C6AAC3" w14:textId="77777777" w:rsidR="00FC65C2" w:rsidRDefault="00FC65C2" w:rsidP="00FC65C2">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00FF"/>
          <w:sz w:val="19"/>
          <w:szCs w:val="19"/>
          <w:highlight w:val="white"/>
          <w:lang w:val="en-NZ"/>
        </w:rPr>
        <w:t>for</w:t>
      </w:r>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0000FF"/>
          <w:sz w:val="19"/>
          <w:szCs w:val="19"/>
          <w:highlight w:val="white"/>
          <w:lang w:val="en-NZ"/>
        </w:rPr>
        <w:t>int</w:t>
      </w:r>
      <w:r>
        <w:rPr>
          <w:rFonts w:ascii="Consolas" w:eastAsiaTheme="minorHAnsi" w:hAnsi="Consolas" w:cs="Consolas"/>
          <w:color w:val="000000"/>
          <w:sz w:val="19"/>
          <w:szCs w:val="19"/>
          <w:highlight w:val="white"/>
          <w:lang w:val="en-NZ"/>
        </w:rPr>
        <w:t xml:space="preserve"> i = 0; i &gt; -100; i--)</w:t>
      </w:r>
    </w:p>
    <w:p w14:paraId="5B91BF79" w14:textId="77777777" w:rsidR="00FC65C2" w:rsidRDefault="00FC65C2" w:rsidP="00FC65C2">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t xml:space="preserve">cout &lt;&lt; </w:t>
      </w:r>
      <w:r>
        <w:rPr>
          <w:rFonts w:ascii="Consolas" w:eastAsiaTheme="minorHAnsi" w:hAnsi="Consolas" w:cs="Consolas"/>
          <w:color w:val="A31515"/>
          <w:sz w:val="19"/>
          <w:szCs w:val="19"/>
          <w:highlight w:val="white"/>
          <w:lang w:val="en-NZ"/>
        </w:rPr>
        <w:t>"From Thread 1: "</w:t>
      </w:r>
      <w:r>
        <w:rPr>
          <w:rFonts w:ascii="Consolas" w:eastAsiaTheme="minorHAnsi" w:hAnsi="Consolas" w:cs="Consolas"/>
          <w:color w:val="000000"/>
          <w:sz w:val="19"/>
          <w:szCs w:val="19"/>
          <w:highlight w:val="white"/>
          <w:lang w:val="en-NZ"/>
        </w:rPr>
        <w:t xml:space="preserve"> &lt;&lt; i &lt;&lt; endl;</w:t>
      </w:r>
    </w:p>
    <w:p w14:paraId="016B6D7C" w14:textId="77777777" w:rsidR="00FC65C2" w:rsidRDefault="00FC65C2" w:rsidP="00FC65C2">
      <w:pPr>
        <w:autoSpaceDE w:val="0"/>
        <w:autoSpaceDN w:val="0"/>
        <w:adjustRightInd w:val="0"/>
        <w:spacing w:after="0"/>
        <w:rPr>
          <w:rFonts w:ascii="Consolas" w:eastAsiaTheme="minorHAnsi" w:hAnsi="Consolas" w:cs="Consolas"/>
          <w:color w:val="000000"/>
          <w:sz w:val="19"/>
          <w:szCs w:val="19"/>
          <w:highlight w:val="white"/>
          <w:lang w:val="en-NZ"/>
        </w:rPr>
      </w:pPr>
    </w:p>
    <w:p w14:paraId="1153F070" w14:textId="77777777" w:rsidR="00FC65C2" w:rsidRDefault="00FC65C2" w:rsidP="00FC65C2">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w:t>
      </w:r>
    </w:p>
    <w:p w14:paraId="5C3BA99E" w14:textId="77777777" w:rsidR="00FC65C2" w:rsidRDefault="00FC65C2" w:rsidP="00FC65C2">
      <w:pPr>
        <w:autoSpaceDE w:val="0"/>
        <w:autoSpaceDN w:val="0"/>
        <w:adjustRightInd w:val="0"/>
        <w:spacing w:after="0"/>
        <w:rPr>
          <w:rFonts w:ascii="Consolas" w:eastAsiaTheme="minorHAnsi" w:hAnsi="Consolas" w:cs="Consolas"/>
          <w:color w:val="000000"/>
          <w:sz w:val="19"/>
          <w:szCs w:val="19"/>
          <w:highlight w:val="white"/>
          <w:lang w:val="en-NZ"/>
        </w:rPr>
      </w:pPr>
    </w:p>
    <w:p w14:paraId="77E6E8D3" w14:textId="77777777" w:rsidR="00FC65C2" w:rsidRDefault="00FC65C2" w:rsidP="00FC65C2">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FF"/>
          <w:sz w:val="19"/>
          <w:szCs w:val="19"/>
          <w:highlight w:val="white"/>
          <w:lang w:val="en-NZ"/>
        </w:rPr>
        <w:t>int</w:t>
      </w:r>
      <w:r>
        <w:rPr>
          <w:rFonts w:ascii="Consolas" w:eastAsiaTheme="minorHAnsi" w:hAnsi="Consolas" w:cs="Consolas"/>
          <w:color w:val="000000"/>
          <w:sz w:val="19"/>
          <w:szCs w:val="19"/>
          <w:highlight w:val="white"/>
          <w:lang w:val="en-NZ"/>
        </w:rPr>
        <w:t xml:space="preserve"> main()</w:t>
      </w:r>
    </w:p>
    <w:p w14:paraId="707EE7AD" w14:textId="77777777" w:rsidR="00FC65C2" w:rsidRDefault="00FC65C2" w:rsidP="00FC65C2">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w:t>
      </w:r>
    </w:p>
    <w:p w14:paraId="4F8ACFF5" w14:textId="5DD2DBD0" w:rsidR="00FC65C2" w:rsidRDefault="00FC65C2" w:rsidP="00FC65C2">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t>std::</w:t>
      </w:r>
      <w:r>
        <w:rPr>
          <w:rFonts w:ascii="Consolas" w:eastAsiaTheme="minorHAnsi" w:hAnsi="Consolas" w:cs="Consolas"/>
          <w:color w:val="2B91AF"/>
          <w:sz w:val="19"/>
          <w:szCs w:val="19"/>
          <w:highlight w:val="white"/>
          <w:lang w:val="en-NZ"/>
        </w:rPr>
        <w:t>thread</w:t>
      </w:r>
      <w:r>
        <w:rPr>
          <w:rFonts w:ascii="Consolas" w:eastAsiaTheme="minorHAnsi" w:hAnsi="Consolas" w:cs="Consolas"/>
          <w:color w:val="000000"/>
          <w:sz w:val="19"/>
          <w:szCs w:val="19"/>
          <w:highlight w:val="white"/>
          <w:lang w:val="en-NZ"/>
        </w:rPr>
        <w:t xml:space="preserve"> t1(</w:t>
      </w:r>
      <w:del w:id="62" w:author="Druhin Mukherjee" w:date="2016-03-06T13:12:00Z">
        <w:r w:rsidDel="00B01C14">
          <w:rPr>
            <w:rFonts w:ascii="Consolas" w:eastAsiaTheme="minorHAnsi" w:hAnsi="Consolas" w:cs="Consolas"/>
            <w:color w:val="000000"/>
            <w:sz w:val="19"/>
            <w:szCs w:val="19"/>
            <w:highlight w:val="white"/>
            <w:lang w:val="en-NZ"/>
          </w:rPr>
          <w:delText>function_1</w:delText>
        </w:r>
      </w:del>
      <w:ins w:id="63" w:author="Druhin Mukherjee" w:date="2016-03-06T13:12:00Z">
        <w:r w:rsidR="00B01C14">
          <w:rPr>
            <w:rFonts w:ascii="Consolas" w:eastAsiaTheme="minorHAnsi" w:hAnsi="Consolas" w:cs="Consolas"/>
            <w:color w:val="000000"/>
            <w:sz w:val="19"/>
            <w:szCs w:val="19"/>
            <w:highlight w:val="white"/>
            <w:lang w:val="en-NZ"/>
          </w:rPr>
          <w:t>Physics</w:t>
        </w:r>
      </w:ins>
      <w:r>
        <w:rPr>
          <w:rFonts w:ascii="Consolas" w:eastAsiaTheme="minorHAnsi" w:hAnsi="Consolas" w:cs="Consolas"/>
          <w:color w:val="000000"/>
          <w:sz w:val="19"/>
          <w:szCs w:val="19"/>
          <w:highlight w:val="white"/>
          <w:lang w:val="en-NZ"/>
        </w:rPr>
        <w:t>);</w:t>
      </w:r>
    </w:p>
    <w:p w14:paraId="1B58CA70" w14:textId="77777777" w:rsidR="00FC65C2" w:rsidRDefault="00FC65C2" w:rsidP="00FC65C2">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00FF"/>
          <w:sz w:val="19"/>
          <w:szCs w:val="19"/>
          <w:highlight w:val="white"/>
          <w:lang w:val="en-NZ"/>
        </w:rPr>
        <w:t>for</w:t>
      </w:r>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0000FF"/>
          <w:sz w:val="19"/>
          <w:szCs w:val="19"/>
          <w:highlight w:val="white"/>
          <w:lang w:val="en-NZ"/>
        </w:rPr>
        <w:t>int</w:t>
      </w:r>
      <w:r>
        <w:rPr>
          <w:rFonts w:ascii="Consolas" w:eastAsiaTheme="minorHAnsi" w:hAnsi="Consolas" w:cs="Consolas"/>
          <w:color w:val="000000"/>
          <w:sz w:val="19"/>
          <w:szCs w:val="19"/>
          <w:highlight w:val="white"/>
          <w:lang w:val="en-NZ"/>
        </w:rPr>
        <w:t xml:space="preserve"> i = 0; i &lt; 100; i++)</w:t>
      </w:r>
    </w:p>
    <w:p w14:paraId="385AFBC3" w14:textId="77777777" w:rsidR="00FC65C2" w:rsidRDefault="00FC65C2" w:rsidP="00FC65C2">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t xml:space="preserve">cout &lt;&lt; </w:t>
      </w:r>
      <w:r>
        <w:rPr>
          <w:rFonts w:ascii="Consolas" w:eastAsiaTheme="minorHAnsi" w:hAnsi="Consolas" w:cs="Consolas"/>
          <w:color w:val="A31515"/>
          <w:sz w:val="19"/>
          <w:szCs w:val="19"/>
          <w:highlight w:val="white"/>
          <w:lang w:val="en-NZ"/>
        </w:rPr>
        <w:t>"From main: "</w:t>
      </w:r>
      <w:r>
        <w:rPr>
          <w:rFonts w:ascii="Consolas" w:eastAsiaTheme="minorHAnsi" w:hAnsi="Consolas" w:cs="Consolas"/>
          <w:color w:val="000000"/>
          <w:sz w:val="19"/>
          <w:szCs w:val="19"/>
          <w:highlight w:val="white"/>
          <w:lang w:val="en-NZ"/>
        </w:rPr>
        <w:t xml:space="preserve"> &lt;&lt; i &lt;&lt; endl;</w:t>
      </w:r>
    </w:p>
    <w:p w14:paraId="15792FD9" w14:textId="77777777" w:rsidR="00FC65C2" w:rsidRDefault="00FC65C2" w:rsidP="00FC65C2">
      <w:pPr>
        <w:autoSpaceDE w:val="0"/>
        <w:autoSpaceDN w:val="0"/>
        <w:adjustRightInd w:val="0"/>
        <w:spacing w:after="0"/>
        <w:rPr>
          <w:rFonts w:ascii="Consolas" w:eastAsiaTheme="minorHAnsi" w:hAnsi="Consolas" w:cs="Consolas"/>
          <w:color w:val="000000"/>
          <w:sz w:val="19"/>
          <w:szCs w:val="19"/>
          <w:highlight w:val="white"/>
          <w:lang w:val="en-NZ"/>
        </w:rPr>
      </w:pPr>
    </w:p>
    <w:p w14:paraId="652D60A9" w14:textId="77777777" w:rsidR="00FC65C2" w:rsidRDefault="00FC65C2" w:rsidP="00FC65C2">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t>t1.join();</w:t>
      </w:r>
    </w:p>
    <w:p w14:paraId="18E22284" w14:textId="77777777" w:rsidR="00FC65C2" w:rsidRDefault="00FC65C2" w:rsidP="00FC65C2">
      <w:pPr>
        <w:autoSpaceDE w:val="0"/>
        <w:autoSpaceDN w:val="0"/>
        <w:adjustRightInd w:val="0"/>
        <w:spacing w:after="0"/>
        <w:rPr>
          <w:rFonts w:ascii="Consolas" w:eastAsiaTheme="minorHAnsi" w:hAnsi="Consolas" w:cs="Consolas"/>
          <w:color w:val="000000"/>
          <w:sz w:val="19"/>
          <w:szCs w:val="19"/>
          <w:highlight w:val="white"/>
          <w:lang w:val="en-NZ"/>
        </w:rPr>
      </w:pPr>
    </w:p>
    <w:p w14:paraId="3652E3BE" w14:textId="77777777" w:rsidR="00FC65C2" w:rsidRDefault="00FC65C2" w:rsidP="00FC65C2">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00FF"/>
          <w:sz w:val="19"/>
          <w:szCs w:val="19"/>
          <w:highlight w:val="white"/>
          <w:lang w:val="en-NZ"/>
        </w:rPr>
        <w:t>int</w:t>
      </w:r>
      <w:r>
        <w:rPr>
          <w:rFonts w:ascii="Consolas" w:eastAsiaTheme="minorHAnsi" w:hAnsi="Consolas" w:cs="Consolas"/>
          <w:color w:val="000000"/>
          <w:sz w:val="19"/>
          <w:szCs w:val="19"/>
          <w:highlight w:val="white"/>
          <w:lang w:val="en-NZ"/>
        </w:rPr>
        <w:t xml:space="preserve"> a;</w:t>
      </w:r>
    </w:p>
    <w:p w14:paraId="24F7B5EF" w14:textId="77777777" w:rsidR="00FC65C2" w:rsidRDefault="00FC65C2" w:rsidP="00FC65C2">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t>cin &gt;&gt; a;</w:t>
      </w:r>
    </w:p>
    <w:p w14:paraId="4E0B575B" w14:textId="77777777" w:rsidR="00FC65C2" w:rsidRDefault="00FC65C2" w:rsidP="00FC65C2">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00FF"/>
          <w:sz w:val="19"/>
          <w:szCs w:val="19"/>
          <w:highlight w:val="white"/>
          <w:lang w:val="en-NZ"/>
        </w:rPr>
        <w:t>return</w:t>
      </w:r>
      <w:r>
        <w:rPr>
          <w:rFonts w:ascii="Consolas" w:eastAsiaTheme="minorHAnsi" w:hAnsi="Consolas" w:cs="Consolas"/>
          <w:color w:val="000000"/>
          <w:sz w:val="19"/>
          <w:szCs w:val="19"/>
          <w:highlight w:val="white"/>
          <w:lang w:val="en-NZ"/>
        </w:rPr>
        <w:t xml:space="preserve"> 0;</w:t>
      </w:r>
    </w:p>
    <w:p w14:paraId="0B939D4B" w14:textId="24232D7B" w:rsidR="00AF7BA0" w:rsidRDefault="00FC65C2" w:rsidP="00FC65C2">
      <w:pPr>
        <w:pStyle w:val="NumberedBulletPACKT"/>
        <w:numPr>
          <w:ilvl w:val="0"/>
          <w:numId w:val="1"/>
        </w:numPr>
        <w:tabs>
          <w:tab w:val="left" w:pos="683"/>
        </w:tabs>
      </w:pPr>
      <w:r>
        <w:rPr>
          <w:rFonts w:ascii="Consolas" w:eastAsiaTheme="minorHAnsi" w:hAnsi="Consolas" w:cs="Consolas"/>
          <w:color w:val="000000"/>
          <w:sz w:val="19"/>
          <w:szCs w:val="19"/>
          <w:highlight w:val="white"/>
          <w:lang w:val="en-NZ"/>
        </w:rPr>
        <w:t>}</w:t>
      </w:r>
      <w:r w:rsidR="00AF7BA0">
        <w:rPr>
          <w:rFonts w:ascii="Consolas" w:eastAsiaTheme="minorHAnsi" w:hAnsi="Consolas" w:cs="Consolas"/>
          <w:color w:val="000000"/>
          <w:sz w:val="19"/>
          <w:szCs w:val="19"/>
          <w:highlight w:val="white"/>
          <w:lang w:val="en-NZ"/>
        </w:rPr>
        <w:tab/>
      </w:r>
      <w:commentRangeEnd w:id="20"/>
      <w:r w:rsidR="00D16B36">
        <w:rPr>
          <w:rStyle w:val="CommentReference"/>
          <w:rFonts w:ascii="Arial" w:hAnsi="Arial" w:cs="Arial"/>
          <w:bCs/>
        </w:rPr>
        <w:commentReference w:id="20"/>
      </w:r>
    </w:p>
    <w:p w14:paraId="06573830" w14:textId="6B28F92F" w:rsidR="00D405CC" w:rsidDel="0005025F" w:rsidRDefault="00D405CC" w:rsidP="001225D8">
      <w:pPr>
        <w:pStyle w:val="NumberedBulletPACKT"/>
        <w:numPr>
          <w:ilvl w:val="0"/>
          <w:numId w:val="0"/>
        </w:numPr>
        <w:tabs>
          <w:tab w:val="left" w:pos="683"/>
        </w:tabs>
        <w:ind w:left="323"/>
        <w:rPr>
          <w:del w:id="64" w:author="Rashmi Suvarna" w:date="2016-02-03T13:16:00Z"/>
        </w:rPr>
      </w:pPr>
    </w:p>
    <w:p w14:paraId="7326875E" w14:textId="008CBABE" w:rsidR="00AF7BA0" w:rsidDel="0005025F" w:rsidRDefault="00AF7BA0" w:rsidP="001225D8">
      <w:pPr>
        <w:pStyle w:val="NumberedBulletPACKT"/>
        <w:numPr>
          <w:ilvl w:val="0"/>
          <w:numId w:val="0"/>
        </w:numPr>
        <w:tabs>
          <w:tab w:val="left" w:pos="683"/>
        </w:tabs>
        <w:ind w:left="323"/>
        <w:rPr>
          <w:del w:id="65" w:author="Rashmi Suvarna" w:date="2016-02-03T13:16:00Z"/>
        </w:rPr>
      </w:pPr>
    </w:p>
    <w:p w14:paraId="3C4BD5FD" w14:textId="138D1A05" w:rsidR="001225D8" w:rsidRDefault="001225D8" w:rsidP="00031AA1">
      <w:pPr>
        <w:pStyle w:val="Heading2"/>
        <w:numPr>
          <w:ilvl w:val="1"/>
          <w:numId w:val="9"/>
        </w:numPr>
        <w:tabs>
          <w:tab w:val="left" w:pos="0"/>
        </w:tabs>
      </w:pPr>
      <w:r>
        <w:t>How it works...</w:t>
      </w:r>
    </w:p>
    <w:p w14:paraId="757549AA" w14:textId="74A5D1B5" w:rsidR="00685B0B" w:rsidRDefault="00C2662A" w:rsidP="00BA71A8">
      <w:pPr>
        <w:pStyle w:val="NormalPACKT"/>
      </w:pPr>
      <w:r>
        <w:t xml:space="preserve">In the above example, we have spawned a thread t1 which starts a function to print numbers from 0 to -100 decreasing by 1. There is also a main thread which starts printing numbers from 0 to 100 increasing by 1. Now </w:t>
      </w:r>
      <w:r w:rsidR="000846C9">
        <w:t>again for simplicity in understanding, we have chosen these functions. Those could easily be replaced by an A* algorithm and a search algorithm or anything we want.</w:t>
      </w:r>
    </w:p>
    <w:p w14:paraId="186B0983" w14:textId="760859F9" w:rsidR="000846C9" w:rsidRPr="00BA71A8" w:rsidRDefault="000846C9" w:rsidP="00BA71A8">
      <w:pPr>
        <w:pStyle w:val="NormalPACKT"/>
      </w:pPr>
      <w:r>
        <w:lastRenderedPageBreak/>
        <w:t>If we look at the console output, we notice that it is quite messy. The reason for that is the object cout is being used by both main thread and t1. Hence there is a data race condition that is taking place. Whoever is winning at each turn, is getting to display the number. We must avoid this kind of programming structure at all costs.</w:t>
      </w:r>
      <w:r w:rsidR="00C12AC8">
        <w:t xml:space="preserve"> More often than not, it will cause deadlock and cause disruption.</w:t>
      </w:r>
    </w:p>
    <w:p w14:paraId="578F78D6" w14:textId="1A062C24" w:rsidR="001225D8" w:rsidRDefault="00052CDD" w:rsidP="00031AA1">
      <w:pPr>
        <w:pStyle w:val="Heading1"/>
        <w:numPr>
          <w:ilvl w:val="0"/>
          <w:numId w:val="10"/>
        </w:numPr>
        <w:tabs>
          <w:tab w:val="left" w:pos="0"/>
        </w:tabs>
      </w:pPr>
      <w:r>
        <w:t xml:space="preserve">Data race and </w:t>
      </w:r>
      <w:r w:rsidR="009F06F4">
        <w:t>Mutex</w:t>
      </w:r>
    </w:p>
    <w:p w14:paraId="5C7E99A1" w14:textId="694189AA" w:rsidR="008167E1" w:rsidRPr="008167E1" w:rsidRDefault="008167E1">
      <w:pPr>
        <w:pStyle w:val="NormalPACKT"/>
        <w:pPrChange w:id="66" w:author="Rashmi Suvarna" w:date="2016-02-03T13:16:00Z">
          <w:pPr/>
        </w:pPrChange>
      </w:pPr>
      <w:r>
        <w:t>Data race conditions are very common in multi-threaded applications. But we must avoid such a scenario so that deadlocks do not happen.</w:t>
      </w:r>
      <w:r w:rsidR="002E7D9B">
        <w:t xml:space="preserve"> </w:t>
      </w:r>
      <w:r>
        <w:t xml:space="preserve">Mutex help us to overcome deadlocks. </w:t>
      </w:r>
      <w:commentRangeStart w:id="67"/>
      <w:commentRangeStart w:id="68"/>
      <w:r>
        <w:t>A</w:t>
      </w:r>
      <w:r w:rsidRPr="008167E1">
        <w:t> </w:t>
      </w:r>
      <w:r w:rsidRPr="008167E1">
        <w:rPr>
          <w:b/>
          <w:bCs/>
        </w:rPr>
        <w:t>mutex</w:t>
      </w:r>
      <w:r w:rsidRPr="008167E1">
        <w:t> is a program object that allows multiple program threads to share the same resource, such as file access, but not simultaneously. When a program is started, a </w:t>
      </w:r>
      <w:r w:rsidRPr="008167E1">
        <w:rPr>
          <w:b/>
          <w:bCs/>
        </w:rPr>
        <w:t>mutex</w:t>
      </w:r>
      <w:r w:rsidRPr="008167E1">
        <w:t> is created with a unique name.</w:t>
      </w:r>
    </w:p>
    <w:p w14:paraId="776B71B7" w14:textId="3247084D" w:rsidR="00AA4C81" w:rsidDel="0005025F" w:rsidRDefault="00AA4C81" w:rsidP="001225D8">
      <w:pPr>
        <w:rPr>
          <w:del w:id="69" w:author="Rashmi Suvarna" w:date="2016-02-03T13:16:00Z"/>
        </w:rPr>
      </w:pPr>
    </w:p>
    <w:p w14:paraId="580F82C0" w14:textId="77777777" w:rsidR="001225D8" w:rsidRDefault="001225D8" w:rsidP="00291B74">
      <w:pPr>
        <w:pStyle w:val="Heading2"/>
        <w:numPr>
          <w:ilvl w:val="1"/>
          <w:numId w:val="1"/>
        </w:numPr>
        <w:tabs>
          <w:tab w:val="left" w:pos="0"/>
        </w:tabs>
      </w:pPr>
      <w:r>
        <w:t>Getting ready</w:t>
      </w:r>
    </w:p>
    <w:p w14:paraId="3D2D25E1" w14:textId="4B6279FD" w:rsidR="0042575E" w:rsidRDefault="0042575E" w:rsidP="004F249E">
      <w:pPr>
        <w:pStyle w:val="NormalPACKT"/>
        <w:numPr>
          <w:ilvl w:val="0"/>
          <w:numId w:val="1"/>
        </w:numPr>
      </w:pPr>
      <w:r>
        <w:t xml:space="preserve">For this recipe, you will need a Windows machine </w:t>
      </w:r>
      <w:r w:rsidR="00553B74">
        <w:t>an</w:t>
      </w:r>
      <w:r w:rsidR="004F249E">
        <w:t xml:space="preserve">d an installed version of </w:t>
      </w:r>
      <w:r w:rsidR="00BD5600">
        <w:t>Visual Studio.</w:t>
      </w:r>
    </w:p>
    <w:p w14:paraId="62F4FB5E" w14:textId="6DEEAF90" w:rsidR="001225D8" w:rsidRDefault="001225D8" w:rsidP="00291B74">
      <w:pPr>
        <w:pStyle w:val="Heading2"/>
        <w:numPr>
          <w:ilvl w:val="1"/>
          <w:numId w:val="1"/>
        </w:numPr>
        <w:tabs>
          <w:tab w:val="left" w:pos="0"/>
        </w:tabs>
        <w:rPr>
          <w:ins w:id="70" w:author="Druhin Mukherjee" w:date="2016-03-06T13:13:00Z"/>
        </w:rPr>
      </w:pPr>
      <w:r>
        <w:t>How to do it...</w:t>
      </w:r>
    </w:p>
    <w:p w14:paraId="78D21754" w14:textId="431BE17D" w:rsidR="00B01C14" w:rsidRPr="00B01C14" w:rsidRDefault="00B01C14" w:rsidP="00B01C14">
      <w:pPr>
        <w:pStyle w:val="NormalPACKT"/>
        <w:rPr>
          <w:lang w:val="en-GB"/>
          <w:rPrChange w:id="71" w:author="Druhin Mukherjee" w:date="2016-03-06T13:13:00Z">
            <w:rPr/>
          </w:rPrChange>
        </w:rPr>
        <w:pPrChange w:id="72" w:author="Druhin Mukherjee" w:date="2016-03-06T13:13:00Z">
          <w:pPr>
            <w:pStyle w:val="Heading2"/>
            <w:numPr>
              <w:ilvl w:val="1"/>
              <w:numId w:val="1"/>
            </w:numPr>
            <w:tabs>
              <w:tab w:val="left" w:pos="0"/>
            </w:tabs>
          </w:pPr>
        </w:pPrChange>
      </w:pPr>
      <w:ins w:id="73" w:author="Druhin Mukherjee" w:date="2016-03-06T13:13:00Z">
        <w:r>
          <w:rPr>
            <w:lang w:val="en-GB"/>
          </w:rPr>
          <w:t>In this recipe we will see how easy it is to understand data race and mutex</w:t>
        </w:r>
      </w:ins>
    </w:p>
    <w:p w14:paraId="6EE0997F" w14:textId="77777777" w:rsidR="008329FC" w:rsidRDefault="008329FC" w:rsidP="008329FC">
      <w:pPr>
        <w:pStyle w:val="NumberedBulletPACKT"/>
        <w:numPr>
          <w:ilvl w:val="0"/>
          <w:numId w:val="1"/>
        </w:numPr>
        <w:tabs>
          <w:tab w:val="clear" w:pos="360"/>
          <w:tab w:val="left" w:pos="720"/>
        </w:tabs>
      </w:pPr>
      <w:r>
        <w:t>Add a source file called Source.cpp</w:t>
      </w:r>
    </w:p>
    <w:p w14:paraId="396D91E0" w14:textId="77777777" w:rsidR="008329FC" w:rsidRDefault="008329FC" w:rsidP="008329FC">
      <w:pPr>
        <w:pStyle w:val="NumberedBulletPACKT"/>
        <w:numPr>
          <w:ilvl w:val="0"/>
          <w:numId w:val="0"/>
        </w:numPr>
        <w:tabs>
          <w:tab w:val="clear" w:pos="360"/>
          <w:tab w:val="left" w:pos="720"/>
        </w:tabs>
        <w:ind w:left="720" w:hanging="397"/>
      </w:pPr>
      <w:r>
        <w:t>Code Snippet</w:t>
      </w:r>
    </w:p>
    <w:p w14:paraId="2D49136E" w14:textId="08E7C7A8" w:rsidR="006F2964" w:rsidRPr="00E94571" w:rsidRDefault="006F2964" w:rsidP="006F2964">
      <w:pPr>
        <w:pStyle w:val="NormalPACKT"/>
        <w:numPr>
          <w:ilvl w:val="0"/>
          <w:numId w:val="1"/>
        </w:numPr>
      </w:pPr>
    </w:p>
    <w:p w14:paraId="2469A5A2" w14:textId="77777777" w:rsidR="009B6398" w:rsidRDefault="009B6398" w:rsidP="009B6398">
      <w:pPr>
        <w:autoSpaceDE w:val="0"/>
        <w:autoSpaceDN w:val="0"/>
        <w:adjustRightInd w:val="0"/>
        <w:spacing w:before="0" w:after="0"/>
        <w:rPr>
          <w:rFonts w:ascii="Consolas" w:eastAsiaTheme="minorHAnsi" w:hAnsi="Consolas" w:cs="Consolas"/>
          <w:bCs w:val="0"/>
          <w:color w:val="000000"/>
          <w:sz w:val="19"/>
          <w:szCs w:val="19"/>
          <w:highlight w:val="white"/>
          <w:lang w:val="en-NZ"/>
        </w:rPr>
      </w:pPr>
      <w:r>
        <w:rPr>
          <w:rFonts w:ascii="Consolas" w:eastAsiaTheme="minorHAnsi" w:hAnsi="Consolas" w:cs="Consolas"/>
          <w:bCs w:val="0"/>
          <w:color w:val="0000FF"/>
          <w:sz w:val="19"/>
          <w:szCs w:val="19"/>
          <w:highlight w:val="white"/>
          <w:lang w:val="en-NZ"/>
        </w:rPr>
        <w:t>#include</w:t>
      </w:r>
      <w:r>
        <w:rPr>
          <w:rFonts w:ascii="Consolas" w:eastAsiaTheme="minorHAnsi" w:hAnsi="Consolas" w:cs="Consolas"/>
          <w:bCs w:val="0"/>
          <w:color w:val="000000"/>
          <w:sz w:val="19"/>
          <w:szCs w:val="19"/>
          <w:highlight w:val="white"/>
          <w:lang w:val="en-NZ"/>
        </w:rPr>
        <w:t xml:space="preserve"> </w:t>
      </w:r>
      <w:r>
        <w:rPr>
          <w:rFonts w:ascii="Consolas" w:eastAsiaTheme="minorHAnsi" w:hAnsi="Consolas" w:cs="Consolas"/>
          <w:bCs w:val="0"/>
          <w:color w:val="A31515"/>
          <w:sz w:val="19"/>
          <w:szCs w:val="19"/>
          <w:highlight w:val="white"/>
          <w:lang w:val="en-NZ"/>
        </w:rPr>
        <w:t>&lt;thread&gt;</w:t>
      </w:r>
    </w:p>
    <w:p w14:paraId="04041105" w14:textId="77777777" w:rsidR="009B6398" w:rsidRDefault="009B6398" w:rsidP="009B6398">
      <w:pPr>
        <w:autoSpaceDE w:val="0"/>
        <w:autoSpaceDN w:val="0"/>
        <w:adjustRightInd w:val="0"/>
        <w:spacing w:before="0" w:after="0"/>
        <w:rPr>
          <w:rFonts w:ascii="Consolas" w:eastAsiaTheme="minorHAnsi" w:hAnsi="Consolas" w:cs="Consolas"/>
          <w:bCs w:val="0"/>
          <w:color w:val="000000"/>
          <w:sz w:val="19"/>
          <w:szCs w:val="19"/>
          <w:highlight w:val="white"/>
          <w:lang w:val="en-NZ"/>
        </w:rPr>
      </w:pPr>
      <w:r>
        <w:rPr>
          <w:rFonts w:ascii="Consolas" w:eastAsiaTheme="minorHAnsi" w:hAnsi="Consolas" w:cs="Consolas"/>
          <w:bCs w:val="0"/>
          <w:color w:val="0000FF"/>
          <w:sz w:val="19"/>
          <w:szCs w:val="19"/>
          <w:highlight w:val="white"/>
          <w:lang w:val="en-NZ"/>
        </w:rPr>
        <w:t>#include</w:t>
      </w:r>
      <w:r>
        <w:rPr>
          <w:rFonts w:ascii="Consolas" w:eastAsiaTheme="minorHAnsi" w:hAnsi="Consolas" w:cs="Consolas"/>
          <w:bCs w:val="0"/>
          <w:color w:val="000000"/>
          <w:sz w:val="19"/>
          <w:szCs w:val="19"/>
          <w:highlight w:val="white"/>
          <w:lang w:val="en-NZ"/>
        </w:rPr>
        <w:t xml:space="preserve"> </w:t>
      </w:r>
      <w:r>
        <w:rPr>
          <w:rFonts w:ascii="Consolas" w:eastAsiaTheme="minorHAnsi" w:hAnsi="Consolas" w:cs="Consolas"/>
          <w:bCs w:val="0"/>
          <w:color w:val="A31515"/>
          <w:sz w:val="19"/>
          <w:szCs w:val="19"/>
          <w:highlight w:val="white"/>
          <w:lang w:val="en-NZ"/>
        </w:rPr>
        <w:t>&lt;string&gt;</w:t>
      </w:r>
    </w:p>
    <w:p w14:paraId="2B0DA623" w14:textId="77777777" w:rsidR="009B6398" w:rsidRDefault="009B6398" w:rsidP="009B6398">
      <w:pPr>
        <w:autoSpaceDE w:val="0"/>
        <w:autoSpaceDN w:val="0"/>
        <w:adjustRightInd w:val="0"/>
        <w:spacing w:before="0" w:after="0"/>
        <w:rPr>
          <w:rFonts w:ascii="Consolas" w:eastAsiaTheme="minorHAnsi" w:hAnsi="Consolas" w:cs="Consolas"/>
          <w:bCs w:val="0"/>
          <w:color w:val="000000"/>
          <w:sz w:val="19"/>
          <w:szCs w:val="19"/>
          <w:highlight w:val="white"/>
          <w:lang w:val="en-NZ"/>
        </w:rPr>
      </w:pPr>
      <w:r>
        <w:rPr>
          <w:rFonts w:ascii="Consolas" w:eastAsiaTheme="minorHAnsi" w:hAnsi="Consolas" w:cs="Consolas"/>
          <w:bCs w:val="0"/>
          <w:color w:val="0000FF"/>
          <w:sz w:val="19"/>
          <w:szCs w:val="19"/>
          <w:highlight w:val="white"/>
          <w:lang w:val="en-NZ"/>
        </w:rPr>
        <w:t>#include</w:t>
      </w:r>
      <w:r>
        <w:rPr>
          <w:rFonts w:ascii="Consolas" w:eastAsiaTheme="minorHAnsi" w:hAnsi="Consolas" w:cs="Consolas"/>
          <w:bCs w:val="0"/>
          <w:color w:val="000000"/>
          <w:sz w:val="19"/>
          <w:szCs w:val="19"/>
          <w:highlight w:val="white"/>
          <w:lang w:val="en-NZ"/>
        </w:rPr>
        <w:t xml:space="preserve"> </w:t>
      </w:r>
      <w:r>
        <w:rPr>
          <w:rFonts w:ascii="Consolas" w:eastAsiaTheme="minorHAnsi" w:hAnsi="Consolas" w:cs="Consolas"/>
          <w:bCs w:val="0"/>
          <w:color w:val="A31515"/>
          <w:sz w:val="19"/>
          <w:szCs w:val="19"/>
          <w:highlight w:val="white"/>
          <w:lang w:val="en-NZ"/>
        </w:rPr>
        <w:t>&lt;mutex&gt;</w:t>
      </w:r>
    </w:p>
    <w:p w14:paraId="45AB64D5" w14:textId="77777777" w:rsidR="009B6398" w:rsidRDefault="009B6398" w:rsidP="009B6398">
      <w:pPr>
        <w:autoSpaceDE w:val="0"/>
        <w:autoSpaceDN w:val="0"/>
        <w:adjustRightInd w:val="0"/>
        <w:spacing w:before="0" w:after="0"/>
        <w:rPr>
          <w:rFonts w:ascii="Consolas" w:eastAsiaTheme="minorHAnsi" w:hAnsi="Consolas" w:cs="Consolas"/>
          <w:bCs w:val="0"/>
          <w:color w:val="000000"/>
          <w:sz w:val="19"/>
          <w:szCs w:val="19"/>
          <w:highlight w:val="white"/>
          <w:lang w:val="en-NZ"/>
        </w:rPr>
      </w:pPr>
      <w:r>
        <w:rPr>
          <w:rFonts w:ascii="Consolas" w:eastAsiaTheme="minorHAnsi" w:hAnsi="Consolas" w:cs="Consolas"/>
          <w:bCs w:val="0"/>
          <w:color w:val="0000FF"/>
          <w:sz w:val="19"/>
          <w:szCs w:val="19"/>
          <w:highlight w:val="white"/>
          <w:lang w:val="en-NZ"/>
        </w:rPr>
        <w:t>#include</w:t>
      </w:r>
      <w:r>
        <w:rPr>
          <w:rFonts w:ascii="Consolas" w:eastAsiaTheme="minorHAnsi" w:hAnsi="Consolas" w:cs="Consolas"/>
          <w:bCs w:val="0"/>
          <w:color w:val="000000"/>
          <w:sz w:val="19"/>
          <w:szCs w:val="19"/>
          <w:highlight w:val="white"/>
          <w:lang w:val="en-NZ"/>
        </w:rPr>
        <w:t xml:space="preserve"> </w:t>
      </w:r>
      <w:r>
        <w:rPr>
          <w:rFonts w:ascii="Consolas" w:eastAsiaTheme="minorHAnsi" w:hAnsi="Consolas" w:cs="Consolas"/>
          <w:bCs w:val="0"/>
          <w:color w:val="A31515"/>
          <w:sz w:val="19"/>
          <w:szCs w:val="19"/>
          <w:highlight w:val="white"/>
          <w:lang w:val="en-NZ"/>
        </w:rPr>
        <w:t>&lt;iostream&gt;</w:t>
      </w:r>
    </w:p>
    <w:p w14:paraId="5B480A3B" w14:textId="77777777" w:rsidR="009B6398" w:rsidRDefault="009B6398" w:rsidP="009B6398">
      <w:pPr>
        <w:autoSpaceDE w:val="0"/>
        <w:autoSpaceDN w:val="0"/>
        <w:adjustRightInd w:val="0"/>
        <w:spacing w:before="0" w:after="0"/>
        <w:rPr>
          <w:rFonts w:ascii="Consolas" w:eastAsiaTheme="minorHAnsi" w:hAnsi="Consolas" w:cs="Consolas"/>
          <w:bCs w:val="0"/>
          <w:color w:val="000000"/>
          <w:sz w:val="19"/>
          <w:szCs w:val="19"/>
          <w:highlight w:val="white"/>
          <w:lang w:val="en-NZ"/>
        </w:rPr>
      </w:pPr>
    </w:p>
    <w:p w14:paraId="75BD64E1" w14:textId="77777777" w:rsidR="009B6398" w:rsidRDefault="009B6398" w:rsidP="009B6398">
      <w:pPr>
        <w:autoSpaceDE w:val="0"/>
        <w:autoSpaceDN w:val="0"/>
        <w:adjustRightInd w:val="0"/>
        <w:spacing w:before="0" w:after="0"/>
        <w:rPr>
          <w:rFonts w:ascii="Consolas" w:eastAsiaTheme="minorHAnsi" w:hAnsi="Consolas" w:cs="Consolas"/>
          <w:bCs w:val="0"/>
          <w:color w:val="000000"/>
          <w:sz w:val="19"/>
          <w:szCs w:val="19"/>
          <w:highlight w:val="white"/>
          <w:lang w:val="en-NZ"/>
        </w:rPr>
      </w:pPr>
      <w:r>
        <w:rPr>
          <w:rFonts w:ascii="Consolas" w:eastAsiaTheme="minorHAnsi" w:hAnsi="Consolas" w:cs="Consolas"/>
          <w:bCs w:val="0"/>
          <w:color w:val="0000FF"/>
          <w:sz w:val="19"/>
          <w:szCs w:val="19"/>
          <w:highlight w:val="white"/>
          <w:lang w:val="en-NZ"/>
        </w:rPr>
        <w:t>using</w:t>
      </w:r>
      <w:r>
        <w:rPr>
          <w:rFonts w:ascii="Consolas" w:eastAsiaTheme="minorHAnsi" w:hAnsi="Consolas" w:cs="Consolas"/>
          <w:bCs w:val="0"/>
          <w:color w:val="000000"/>
          <w:sz w:val="19"/>
          <w:szCs w:val="19"/>
          <w:highlight w:val="white"/>
          <w:lang w:val="en-NZ"/>
        </w:rPr>
        <w:t xml:space="preserve"> </w:t>
      </w:r>
      <w:r>
        <w:rPr>
          <w:rFonts w:ascii="Consolas" w:eastAsiaTheme="minorHAnsi" w:hAnsi="Consolas" w:cs="Consolas"/>
          <w:bCs w:val="0"/>
          <w:color w:val="0000FF"/>
          <w:sz w:val="19"/>
          <w:szCs w:val="19"/>
          <w:highlight w:val="white"/>
          <w:lang w:val="en-NZ"/>
        </w:rPr>
        <w:t>namespace</w:t>
      </w:r>
      <w:r>
        <w:rPr>
          <w:rFonts w:ascii="Consolas" w:eastAsiaTheme="minorHAnsi" w:hAnsi="Consolas" w:cs="Consolas"/>
          <w:bCs w:val="0"/>
          <w:color w:val="000000"/>
          <w:sz w:val="19"/>
          <w:szCs w:val="19"/>
          <w:highlight w:val="white"/>
          <w:lang w:val="en-NZ"/>
        </w:rPr>
        <w:t xml:space="preserve"> std;</w:t>
      </w:r>
    </w:p>
    <w:p w14:paraId="7DD3F7B5" w14:textId="77777777" w:rsidR="009B6398" w:rsidRDefault="009B6398" w:rsidP="009B6398">
      <w:pPr>
        <w:autoSpaceDE w:val="0"/>
        <w:autoSpaceDN w:val="0"/>
        <w:adjustRightInd w:val="0"/>
        <w:spacing w:before="0" w:after="0"/>
        <w:rPr>
          <w:rFonts w:ascii="Consolas" w:eastAsiaTheme="minorHAnsi" w:hAnsi="Consolas" w:cs="Consolas"/>
          <w:bCs w:val="0"/>
          <w:color w:val="000000"/>
          <w:sz w:val="19"/>
          <w:szCs w:val="19"/>
          <w:highlight w:val="white"/>
          <w:lang w:val="en-NZ"/>
        </w:rPr>
      </w:pPr>
    </w:p>
    <w:p w14:paraId="47D2D137" w14:textId="77777777" w:rsidR="009B6398" w:rsidRDefault="009B6398" w:rsidP="009B6398">
      <w:pPr>
        <w:autoSpaceDE w:val="0"/>
        <w:autoSpaceDN w:val="0"/>
        <w:adjustRightInd w:val="0"/>
        <w:spacing w:before="0" w:after="0"/>
        <w:rPr>
          <w:rFonts w:ascii="Consolas" w:eastAsiaTheme="minorHAnsi" w:hAnsi="Consolas" w:cs="Consolas"/>
          <w:bCs w:val="0"/>
          <w:color w:val="000000"/>
          <w:sz w:val="19"/>
          <w:szCs w:val="19"/>
          <w:highlight w:val="white"/>
          <w:lang w:val="en-NZ"/>
        </w:rPr>
      </w:pPr>
      <w:r>
        <w:rPr>
          <w:rFonts w:ascii="Consolas" w:eastAsiaTheme="minorHAnsi" w:hAnsi="Consolas" w:cs="Consolas"/>
          <w:bCs w:val="0"/>
          <w:color w:val="000000"/>
          <w:sz w:val="19"/>
          <w:szCs w:val="19"/>
          <w:highlight w:val="white"/>
          <w:lang w:val="en-NZ"/>
        </w:rPr>
        <w:t>std::</w:t>
      </w:r>
      <w:r>
        <w:rPr>
          <w:rFonts w:ascii="Consolas" w:eastAsiaTheme="minorHAnsi" w:hAnsi="Consolas" w:cs="Consolas"/>
          <w:bCs w:val="0"/>
          <w:color w:val="2B91AF"/>
          <w:sz w:val="19"/>
          <w:szCs w:val="19"/>
          <w:highlight w:val="white"/>
          <w:lang w:val="en-NZ"/>
        </w:rPr>
        <w:t>mutex</w:t>
      </w:r>
      <w:r>
        <w:rPr>
          <w:rFonts w:ascii="Consolas" w:eastAsiaTheme="minorHAnsi" w:hAnsi="Consolas" w:cs="Consolas"/>
          <w:bCs w:val="0"/>
          <w:color w:val="000000"/>
          <w:sz w:val="19"/>
          <w:szCs w:val="19"/>
          <w:highlight w:val="white"/>
          <w:lang w:val="en-NZ"/>
        </w:rPr>
        <w:t xml:space="preserve"> MU;</w:t>
      </w:r>
    </w:p>
    <w:p w14:paraId="7DB10B8F" w14:textId="77777777" w:rsidR="009B6398" w:rsidRDefault="009B6398" w:rsidP="009B6398">
      <w:pPr>
        <w:autoSpaceDE w:val="0"/>
        <w:autoSpaceDN w:val="0"/>
        <w:adjustRightInd w:val="0"/>
        <w:spacing w:before="0" w:after="0"/>
        <w:rPr>
          <w:rFonts w:ascii="Consolas" w:eastAsiaTheme="minorHAnsi" w:hAnsi="Consolas" w:cs="Consolas"/>
          <w:bCs w:val="0"/>
          <w:color w:val="000000"/>
          <w:sz w:val="19"/>
          <w:szCs w:val="19"/>
          <w:highlight w:val="white"/>
          <w:lang w:val="en-NZ"/>
        </w:rPr>
      </w:pPr>
    </w:p>
    <w:p w14:paraId="0C157253" w14:textId="77777777" w:rsidR="009B6398" w:rsidRDefault="009B6398" w:rsidP="009B6398">
      <w:pPr>
        <w:autoSpaceDE w:val="0"/>
        <w:autoSpaceDN w:val="0"/>
        <w:adjustRightInd w:val="0"/>
        <w:spacing w:before="0" w:after="0"/>
        <w:rPr>
          <w:rFonts w:ascii="Consolas" w:eastAsiaTheme="minorHAnsi" w:hAnsi="Consolas" w:cs="Consolas"/>
          <w:bCs w:val="0"/>
          <w:color w:val="000000"/>
          <w:sz w:val="19"/>
          <w:szCs w:val="19"/>
          <w:highlight w:val="white"/>
          <w:lang w:val="en-NZ"/>
        </w:rPr>
      </w:pPr>
      <w:r>
        <w:rPr>
          <w:rFonts w:ascii="Consolas" w:eastAsiaTheme="minorHAnsi" w:hAnsi="Consolas" w:cs="Consolas"/>
          <w:bCs w:val="0"/>
          <w:color w:val="0000FF"/>
          <w:sz w:val="19"/>
          <w:szCs w:val="19"/>
          <w:highlight w:val="white"/>
          <w:lang w:val="en-NZ"/>
        </w:rPr>
        <w:t>void</w:t>
      </w:r>
      <w:r>
        <w:rPr>
          <w:rFonts w:ascii="Consolas" w:eastAsiaTheme="minorHAnsi" w:hAnsi="Consolas" w:cs="Consolas"/>
          <w:bCs w:val="0"/>
          <w:color w:val="000000"/>
          <w:sz w:val="19"/>
          <w:szCs w:val="19"/>
          <w:highlight w:val="white"/>
          <w:lang w:val="en-NZ"/>
        </w:rPr>
        <w:t xml:space="preserve"> Locomotion(</w:t>
      </w:r>
      <w:r>
        <w:rPr>
          <w:rFonts w:ascii="Consolas" w:eastAsiaTheme="minorHAnsi" w:hAnsi="Consolas" w:cs="Consolas"/>
          <w:bCs w:val="0"/>
          <w:color w:val="2B91AF"/>
          <w:sz w:val="19"/>
          <w:szCs w:val="19"/>
          <w:highlight w:val="white"/>
          <w:lang w:val="en-NZ"/>
        </w:rPr>
        <w:t>string</w:t>
      </w:r>
      <w:r>
        <w:rPr>
          <w:rFonts w:ascii="Consolas" w:eastAsiaTheme="minorHAnsi" w:hAnsi="Consolas" w:cs="Consolas"/>
          <w:bCs w:val="0"/>
          <w:color w:val="000000"/>
          <w:sz w:val="19"/>
          <w:szCs w:val="19"/>
          <w:highlight w:val="white"/>
          <w:lang w:val="en-NZ"/>
        </w:rPr>
        <w:t xml:space="preserve"> </w:t>
      </w:r>
      <w:r>
        <w:rPr>
          <w:rFonts w:ascii="Consolas" w:eastAsiaTheme="minorHAnsi" w:hAnsi="Consolas" w:cs="Consolas"/>
          <w:bCs w:val="0"/>
          <w:color w:val="808080"/>
          <w:sz w:val="19"/>
          <w:szCs w:val="19"/>
          <w:highlight w:val="white"/>
          <w:lang w:val="en-NZ"/>
        </w:rPr>
        <w:t>msg</w:t>
      </w:r>
      <w:r>
        <w:rPr>
          <w:rFonts w:ascii="Consolas" w:eastAsiaTheme="minorHAnsi" w:hAnsi="Consolas" w:cs="Consolas"/>
          <w:bCs w:val="0"/>
          <w:color w:val="000000"/>
          <w:sz w:val="19"/>
          <w:szCs w:val="19"/>
          <w:highlight w:val="white"/>
          <w:lang w:val="en-NZ"/>
        </w:rPr>
        <w:t xml:space="preserve">, </w:t>
      </w:r>
      <w:r>
        <w:rPr>
          <w:rFonts w:ascii="Consolas" w:eastAsiaTheme="minorHAnsi" w:hAnsi="Consolas" w:cs="Consolas"/>
          <w:bCs w:val="0"/>
          <w:color w:val="0000FF"/>
          <w:sz w:val="19"/>
          <w:szCs w:val="19"/>
          <w:highlight w:val="white"/>
          <w:lang w:val="en-NZ"/>
        </w:rPr>
        <w:t>int</w:t>
      </w:r>
      <w:r>
        <w:rPr>
          <w:rFonts w:ascii="Consolas" w:eastAsiaTheme="minorHAnsi" w:hAnsi="Consolas" w:cs="Consolas"/>
          <w:bCs w:val="0"/>
          <w:color w:val="000000"/>
          <w:sz w:val="19"/>
          <w:szCs w:val="19"/>
          <w:highlight w:val="white"/>
          <w:lang w:val="en-NZ"/>
        </w:rPr>
        <w:t xml:space="preserve"> </w:t>
      </w:r>
      <w:r>
        <w:rPr>
          <w:rFonts w:ascii="Consolas" w:eastAsiaTheme="minorHAnsi" w:hAnsi="Consolas" w:cs="Consolas"/>
          <w:bCs w:val="0"/>
          <w:color w:val="808080"/>
          <w:sz w:val="19"/>
          <w:szCs w:val="19"/>
          <w:highlight w:val="white"/>
          <w:lang w:val="en-NZ"/>
        </w:rPr>
        <w:t>id</w:t>
      </w:r>
      <w:r>
        <w:rPr>
          <w:rFonts w:ascii="Consolas" w:eastAsiaTheme="minorHAnsi" w:hAnsi="Consolas" w:cs="Consolas"/>
          <w:bCs w:val="0"/>
          <w:color w:val="000000"/>
          <w:sz w:val="19"/>
          <w:szCs w:val="19"/>
          <w:highlight w:val="white"/>
          <w:lang w:val="en-NZ"/>
        </w:rPr>
        <w:t>)</w:t>
      </w:r>
    </w:p>
    <w:p w14:paraId="2DCF99EB" w14:textId="77777777" w:rsidR="009B6398" w:rsidRDefault="009B6398" w:rsidP="009B6398">
      <w:pPr>
        <w:autoSpaceDE w:val="0"/>
        <w:autoSpaceDN w:val="0"/>
        <w:adjustRightInd w:val="0"/>
        <w:spacing w:before="0" w:after="0"/>
        <w:rPr>
          <w:rFonts w:ascii="Consolas" w:eastAsiaTheme="minorHAnsi" w:hAnsi="Consolas" w:cs="Consolas"/>
          <w:bCs w:val="0"/>
          <w:color w:val="000000"/>
          <w:sz w:val="19"/>
          <w:szCs w:val="19"/>
          <w:highlight w:val="white"/>
          <w:lang w:val="en-NZ"/>
        </w:rPr>
      </w:pPr>
      <w:r>
        <w:rPr>
          <w:rFonts w:ascii="Consolas" w:eastAsiaTheme="minorHAnsi" w:hAnsi="Consolas" w:cs="Consolas"/>
          <w:bCs w:val="0"/>
          <w:color w:val="000000"/>
          <w:sz w:val="19"/>
          <w:szCs w:val="19"/>
          <w:highlight w:val="white"/>
          <w:lang w:val="en-NZ"/>
        </w:rPr>
        <w:t>{</w:t>
      </w:r>
    </w:p>
    <w:p w14:paraId="105095F4" w14:textId="77777777" w:rsidR="009B6398" w:rsidRDefault="009B6398" w:rsidP="009B6398">
      <w:pPr>
        <w:autoSpaceDE w:val="0"/>
        <w:autoSpaceDN w:val="0"/>
        <w:adjustRightInd w:val="0"/>
        <w:spacing w:before="0" w:after="0"/>
        <w:rPr>
          <w:rFonts w:ascii="Consolas" w:eastAsiaTheme="minorHAnsi" w:hAnsi="Consolas" w:cs="Consolas"/>
          <w:bCs w:val="0"/>
          <w:color w:val="000000"/>
          <w:sz w:val="19"/>
          <w:szCs w:val="19"/>
          <w:highlight w:val="white"/>
          <w:lang w:val="en-NZ"/>
        </w:rPr>
      </w:pPr>
      <w:r>
        <w:rPr>
          <w:rFonts w:ascii="Consolas" w:eastAsiaTheme="minorHAnsi" w:hAnsi="Consolas" w:cs="Consolas"/>
          <w:bCs w:val="0"/>
          <w:color w:val="000000"/>
          <w:sz w:val="19"/>
          <w:szCs w:val="19"/>
          <w:highlight w:val="white"/>
          <w:lang w:val="en-NZ"/>
        </w:rPr>
        <w:tab/>
        <w:t>std::</w:t>
      </w:r>
      <w:r>
        <w:rPr>
          <w:rFonts w:ascii="Consolas" w:eastAsiaTheme="minorHAnsi" w:hAnsi="Consolas" w:cs="Consolas"/>
          <w:bCs w:val="0"/>
          <w:color w:val="2B91AF"/>
          <w:sz w:val="19"/>
          <w:szCs w:val="19"/>
          <w:highlight w:val="white"/>
          <w:lang w:val="en-NZ"/>
        </w:rPr>
        <w:t>lock_guard</w:t>
      </w:r>
      <w:r>
        <w:rPr>
          <w:rFonts w:ascii="Consolas" w:eastAsiaTheme="minorHAnsi" w:hAnsi="Consolas" w:cs="Consolas"/>
          <w:bCs w:val="0"/>
          <w:color w:val="000000"/>
          <w:sz w:val="19"/>
          <w:szCs w:val="19"/>
          <w:highlight w:val="white"/>
          <w:lang w:val="en-NZ"/>
        </w:rPr>
        <w:t>&lt;std::</w:t>
      </w:r>
      <w:r>
        <w:rPr>
          <w:rFonts w:ascii="Consolas" w:eastAsiaTheme="minorHAnsi" w:hAnsi="Consolas" w:cs="Consolas"/>
          <w:bCs w:val="0"/>
          <w:color w:val="2B91AF"/>
          <w:sz w:val="19"/>
          <w:szCs w:val="19"/>
          <w:highlight w:val="white"/>
          <w:lang w:val="en-NZ"/>
        </w:rPr>
        <w:t>mutex</w:t>
      </w:r>
      <w:r>
        <w:rPr>
          <w:rFonts w:ascii="Consolas" w:eastAsiaTheme="minorHAnsi" w:hAnsi="Consolas" w:cs="Consolas"/>
          <w:bCs w:val="0"/>
          <w:color w:val="000000"/>
          <w:sz w:val="19"/>
          <w:szCs w:val="19"/>
          <w:highlight w:val="white"/>
          <w:lang w:val="en-NZ"/>
        </w:rPr>
        <w:t xml:space="preserve">&gt; guard(MU); </w:t>
      </w:r>
      <w:r>
        <w:rPr>
          <w:rFonts w:ascii="Consolas" w:eastAsiaTheme="minorHAnsi" w:hAnsi="Consolas" w:cs="Consolas"/>
          <w:bCs w:val="0"/>
          <w:color w:val="008000"/>
          <w:sz w:val="19"/>
          <w:szCs w:val="19"/>
          <w:highlight w:val="white"/>
          <w:lang w:val="en-NZ"/>
        </w:rPr>
        <w:t>//RAII</w:t>
      </w:r>
    </w:p>
    <w:p w14:paraId="7E957359" w14:textId="77777777" w:rsidR="009B6398" w:rsidRDefault="009B6398" w:rsidP="009B6398">
      <w:pPr>
        <w:autoSpaceDE w:val="0"/>
        <w:autoSpaceDN w:val="0"/>
        <w:adjustRightInd w:val="0"/>
        <w:spacing w:before="0" w:after="0"/>
        <w:rPr>
          <w:rFonts w:ascii="Consolas" w:eastAsiaTheme="minorHAnsi" w:hAnsi="Consolas" w:cs="Consolas"/>
          <w:bCs w:val="0"/>
          <w:color w:val="000000"/>
          <w:sz w:val="19"/>
          <w:szCs w:val="19"/>
          <w:highlight w:val="white"/>
          <w:lang w:val="en-NZ"/>
        </w:rPr>
      </w:pP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8000"/>
          <w:sz w:val="19"/>
          <w:szCs w:val="19"/>
          <w:highlight w:val="white"/>
          <w:lang w:val="en-NZ"/>
        </w:rPr>
        <w:t>//MU.lock();</w:t>
      </w:r>
    </w:p>
    <w:p w14:paraId="46772900" w14:textId="77777777" w:rsidR="009B6398" w:rsidRDefault="009B6398" w:rsidP="009B6398">
      <w:pPr>
        <w:autoSpaceDE w:val="0"/>
        <w:autoSpaceDN w:val="0"/>
        <w:adjustRightInd w:val="0"/>
        <w:spacing w:before="0" w:after="0"/>
        <w:rPr>
          <w:rFonts w:ascii="Consolas" w:eastAsiaTheme="minorHAnsi" w:hAnsi="Consolas" w:cs="Consolas"/>
          <w:bCs w:val="0"/>
          <w:color w:val="000000"/>
          <w:sz w:val="19"/>
          <w:szCs w:val="19"/>
          <w:highlight w:val="white"/>
          <w:lang w:val="en-NZ"/>
        </w:rPr>
      </w:pPr>
      <w:r>
        <w:rPr>
          <w:rFonts w:ascii="Consolas" w:eastAsiaTheme="minorHAnsi" w:hAnsi="Consolas" w:cs="Consolas"/>
          <w:bCs w:val="0"/>
          <w:color w:val="000000"/>
          <w:sz w:val="19"/>
          <w:szCs w:val="19"/>
          <w:highlight w:val="white"/>
          <w:lang w:val="en-NZ"/>
        </w:rPr>
        <w:tab/>
        <w:t xml:space="preserve">cout </w:t>
      </w:r>
      <w:r>
        <w:rPr>
          <w:rFonts w:ascii="Consolas" w:eastAsiaTheme="minorHAnsi" w:hAnsi="Consolas" w:cs="Consolas"/>
          <w:bCs w:val="0"/>
          <w:color w:val="008080"/>
          <w:sz w:val="19"/>
          <w:szCs w:val="19"/>
          <w:highlight w:val="white"/>
          <w:lang w:val="en-NZ"/>
        </w:rPr>
        <w:t>&lt;&lt;</w:t>
      </w:r>
      <w:r>
        <w:rPr>
          <w:rFonts w:ascii="Consolas" w:eastAsiaTheme="minorHAnsi" w:hAnsi="Consolas" w:cs="Consolas"/>
          <w:bCs w:val="0"/>
          <w:color w:val="000000"/>
          <w:sz w:val="19"/>
          <w:szCs w:val="19"/>
          <w:highlight w:val="white"/>
          <w:lang w:val="en-NZ"/>
        </w:rPr>
        <w:t xml:space="preserve"> </w:t>
      </w:r>
      <w:r>
        <w:rPr>
          <w:rFonts w:ascii="Consolas" w:eastAsiaTheme="minorHAnsi" w:hAnsi="Consolas" w:cs="Consolas"/>
          <w:bCs w:val="0"/>
          <w:color w:val="808080"/>
          <w:sz w:val="19"/>
          <w:szCs w:val="19"/>
          <w:highlight w:val="white"/>
          <w:lang w:val="en-NZ"/>
        </w:rPr>
        <w:t>msg</w:t>
      </w:r>
      <w:r>
        <w:rPr>
          <w:rFonts w:ascii="Consolas" w:eastAsiaTheme="minorHAnsi" w:hAnsi="Consolas" w:cs="Consolas"/>
          <w:bCs w:val="0"/>
          <w:color w:val="000000"/>
          <w:sz w:val="19"/>
          <w:szCs w:val="19"/>
          <w:highlight w:val="white"/>
          <w:lang w:val="en-NZ"/>
        </w:rPr>
        <w:t xml:space="preserve"> </w:t>
      </w:r>
      <w:r>
        <w:rPr>
          <w:rFonts w:ascii="Consolas" w:eastAsiaTheme="minorHAnsi" w:hAnsi="Consolas" w:cs="Consolas"/>
          <w:bCs w:val="0"/>
          <w:color w:val="008080"/>
          <w:sz w:val="19"/>
          <w:szCs w:val="19"/>
          <w:highlight w:val="white"/>
          <w:lang w:val="en-NZ"/>
        </w:rPr>
        <w:t>&lt;&lt;</w:t>
      </w:r>
      <w:r>
        <w:rPr>
          <w:rFonts w:ascii="Consolas" w:eastAsiaTheme="minorHAnsi" w:hAnsi="Consolas" w:cs="Consolas"/>
          <w:bCs w:val="0"/>
          <w:color w:val="000000"/>
          <w:sz w:val="19"/>
          <w:szCs w:val="19"/>
          <w:highlight w:val="white"/>
          <w:lang w:val="en-NZ"/>
        </w:rPr>
        <w:t xml:space="preserve"> </w:t>
      </w:r>
      <w:r>
        <w:rPr>
          <w:rFonts w:ascii="Consolas" w:eastAsiaTheme="minorHAnsi" w:hAnsi="Consolas" w:cs="Consolas"/>
          <w:bCs w:val="0"/>
          <w:color w:val="808080"/>
          <w:sz w:val="19"/>
          <w:szCs w:val="19"/>
          <w:highlight w:val="white"/>
          <w:lang w:val="en-NZ"/>
        </w:rPr>
        <w:t>id</w:t>
      </w:r>
      <w:r>
        <w:rPr>
          <w:rFonts w:ascii="Consolas" w:eastAsiaTheme="minorHAnsi" w:hAnsi="Consolas" w:cs="Consolas"/>
          <w:bCs w:val="0"/>
          <w:color w:val="000000"/>
          <w:sz w:val="19"/>
          <w:szCs w:val="19"/>
          <w:highlight w:val="white"/>
          <w:lang w:val="en-NZ"/>
        </w:rPr>
        <w:t xml:space="preserve"> </w:t>
      </w:r>
      <w:r>
        <w:rPr>
          <w:rFonts w:ascii="Consolas" w:eastAsiaTheme="minorHAnsi" w:hAnsi="Consolas" w:cs="Consolas"/>
          <w:bCs w:val="0"/>
          <w:color w:val="008080"/>
          <w:sz w:val="19"/>
          <w:szCs w:val="19"/>
          <w:highlight w:val="white"/>
          <w:lang w:val="en-NZ"/>
        </w:rPr>
        <w:t>&lt;&lt;</w:t>
      </w:r>
      <w:r>
        <w:rPr>
          <w:rFonts w:ascii="Consolas" w:eastAsiaTheme="minorHAnsi" w:hAnsi="Consolas" w:cs="Consolas"/>
          <w:bCs w:val="0"/>
          <w:color w:val="000000"/>
          <w:sz w:val="19"/>
          <w:szCs w:val="19"/>
          <w:highlight w:val="white"/>
          <w:lang w:val="en-NZ"/>
        </w:rPr>
        <w:t xml:space="preserve"> endl;</w:t>
      </w:r>
    </w:p>
    <w:p w14:paraId="646CAEA7" w14:textId="77777777" w:rsidR="009B6398" w:rsidRDefault="009B6398" w:rsidP="009B6398">
      <w:pPr>
        <w:autoSpaceDE w:val="0"/>
        <w:autoSpaceDN w:val="0"/>
        <w:adjustRightInd w:val="0"/>
        <w:spacing w:before="0" w:after="0"/>
        <w:rPr>
          <w:rFonts w:ascii="Consolas" w:eastAsiaTheme="minorHAnsi" w:hAnsi="Consolas" w:cs="Consolas"/>
          <w:bCs w:val="0"/>
          <w:color w:val="000000"/>
          <w:sz w:val="19"/>
          <w:szCs w:val="19"/>
          <w:highlight w:val="white"/>
          <w:lang w:val="en-NZ"/>
        </w:rPr>
      </w:pP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8000"/>
          <w:sz w:val="19"/>
          <w:szCs w:val="19"/>
          <w:highlight w:val="white"/>
          <w:lang w:val="en-NZ"/>
        </w:rPr>
        <w:t>//MU.unlock();</w:t>
      </w:r>
    </w:p>
    <w:p w14:paraId="38752BB6" w14:textId="77777777" w:rsidR="009B6398" w:rsidRDefault="009B6398" w:rsidP="009B6398">
      <w:pPr>
        <w:autoSpaceDE w:val="0"/>
        <w:autoSpaceDN w:val="0"/>
        <w:adjustRightInd w:val="0"/>
        <w:spacing w:before="0" w:after="0"/>
        <w:rPr>
          <w:rFonts w:ascii="Consolas" w:eastAsiaTheme="minorHAnsi" w:hAnsi="Consolas" w:cs="Consolas"/>
          <w:bCs w:val="0"/>
          <w:color w:val="000000"/>
          <w:sz w:val="19"/>
          <w:szCs w:val="19"/>
          <w:highlight w:val="white"/>
          <w:lang w:val="en-NZ"/>
        </w:rPr>
      </w:pPr>
      <w:r>
        <w:rPr>
          <w:rFonts w:ascii="Consolas" w:eastAsiaTheme="minorHAnsi" w:hAnsi="Consolas" w:cs="Consolas"/>
          <w:bCs w:val="0"/>
          <w:color w:val="000000"/>
          <w:sz w:val="19"/>
          <w:szCs w:val="19"/>
          <w:highlight w:val="white"/>
          <w:lang w:val="en-NZ"/>
        </w:rPr>
        <w:t>}</w:t>
      </w:r>
    </w:p>
    <w:p w14:paraId="021AC64E" w14:textId="77777777" w:rsidR="009B6398" w:rsidRDefault="009B6398" w:rsidP="009B6398">
      <w:pPr>
        <w:autoSpaceDE w:val="0"/>
        <w:autoSpaceDN w:val="0"/>
        <w:adjustRightInd w:val="0"/>
        <w:spacing w:before="0" w:after="0"/>
        <w:rPr>
          <w:rFonts w:ascii="Consolas" w:eastAsiaTheme="minorHAnsi" w:hAnsi="Consolas" w:cs="Consolas"/>
          <w:bCs w:val="0"/>
          <w:color w:val="000000"/>
          <w:sz w:val="19"/>
          <w:szCs w:val="19"/>
          <w:highlight w:val="white"/>
          <w:lang w:val="en-NZ"/>
        </w:rPr>
      </w:pPr>
      <w:r>
        <w:rPr>
          <w:rFonts w:ascii="Consolas" w:eastAsiaTheme="minorHAnsi" w:hAnsi="Consolas" w:cs="Consolas"/>
          <w:bCs w:val="0"/>
          <w:color w:val="0000FF"/>
          <w:sz w:val="19"/>
          <w:szCs w:val="19"/>
          <w:highlight w:val="white"/>
          <w:lang w:val="en-NZ"/>
        </w:rPr>
        <w:lastRenderedPageBreak/>
        <w:t>void</w:t>
      </w:r>
      <w:r>
        <w:rPr>
          <w:rFonts w:ascii="Consolas" w:eastAsiaTheme="minorHAnsi" w:hAnsi="Consolas" w:cs="Consolas"/>
          <w:bCs w:val="0"/>
          <w:color w:val="000000"/>
          <w:sz w:val="19"/>
          <w:szCs w:val="19"/>
          <w:highlight w:val="white"/>
          <w:lang w:val="en-NZ"/>
        </w:rPr>
        <w:t xml:space="preserve"> InterfaceFunction()</w:t>
      </w:r>
    </w:p>
    <w:p w14:paraId="58364200" w14:textId="77777777" w:rsidR="009B6398" w:rsidRDefault="009B6398" w:rsidP="009B6398">
      <w:pPr>
        <w:autoSpaceDE w:val="0"/>
        <w:autoSpaceDN w:val="0"/>
        <w:adjustRightInd w:val="0"/>
        <w:spacing w:before="0" w:after="0"/>
        <w:rPr>
          <w:rFonts w:ascii="Consolas" w:eastAsiaTheme="minorHAnsi" w:hAnsi="Consolas" w:cs="Consolas"/>
          <w:bCs w:val="0"/>
          <w:color w:val="000000"/>
          <w:sz w:val="19"/>
          <w:szCs w:val="19"/>
          <w:highlight w:val="white"/>
          <w:lang w:val="en-NZ"/>
        </w:rPr>
      </w:pPr>
      <w:r>
        <w:rPr>
          <w:rFonts w:ascii="Consolas" w:eastAsiaTheme="minorHAnsi" w:hAnsi="Consolas" w:cs="Consolas"/>
          <w:bCs w:val="0"/>
          <w:color w:val="000000"/>
          <w:sz w:val="19"/>
          <w:szCs w:val="19"/>
          <w:highlight w:val="white"/>
          <w:lang w:val="en-NZ"/>
        </w:rPr>
        <w:t>{</w:t>
      </w:r>
    </w:p>
    <w:p w14:paraId="348EE587" w14:textId="77777777" w:rsidR="009B6398" w:rsidRDefault="009B6398" w:rsidP="009B6398">
      <w:pPr>
        <w:autoSpaceDE w:val="0"/>
        <w:autoSpaceDN w:val="0"/>
        <w:adjustRightInd w:val="0"/>
        <w:spacing w:before="0" w:after="0"/>
        <w:rPr>
          <w:rFonts w:ascii="Consolas" w:eastAsiaTheme="minorHAnsi" w:hAnsi="Consolas" w:cs="Consolas"/>
          <w:bCs w:val="0"/>
          <w:color w:val="000000"/>
          <w:sz w:val="19"/>
          <w:szCs w:val="19"/>
          <w:highlight w:val="white"/>
          <w:lang w:val="en-NZ"/>
        </w:rPr>
      </w:pP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FF"/>
          <w:sz w:val="19"/>
          <w:szCs w:val="19"/>
          <w:highlight w:val="white"/>
          <w:lang w:val="en-NZ"/>
        </w:rPr>
        <w:t>for</w:t>
      </w:r>
      <w:r>
        <w:rPr>
          <w:rFonts w:ascii="Consolas" w:eastAsiaTheme="minorHAnsi" w:hAnsi="Consolas" w:cs="Consolas"/>
          <w:bCs w:val="0"/>
          <w:color w:val="000000"/>
          <w:sz w:val="19"/>
          <w:szCs w:val="19"/>
          <w:highlight w:val="white"/>
          <w:lang w:val="en-NZ"/>
        </w:rPr>
        <w:t xml:space="preserve"> (</w:t>
      </w:r>
      <w:r>
        <w:rPr>
          <w:rFonts w:ascii="Consolas" w:eastAsiaTheme="minorHAnsi" w:hAnsi="Consolas" w:cs="Consolas"/>
          <w:bCs w:val="0"/>
          <w:color w:val="0000FF"/>
          <w:sz w:val="19"/>
          <w:szCs w:val="19"/>
          <w:highlight w:val="white"/>
          <w:lang w:val="en-NZ"/>
        </w:rPr>
        <w:t>int</w:t>
      </w:r>
      <w:r>
        <w:rPr>
          <w:rFonts w:ascii="Consolas" w:eastAsiaTheme="minorHAnsi" w:hAnsi="Consolas" w:cs="Consolas"/>
          <w:bCs w:val="0"/>
          <w:color w:val="000000"/>
          <w:sz w:val="19"/>
          <w:szCs w:val="19"/>
          <w:highlight w:val="white"/>
          <w:lang w:val="en-NZ"/>
        </w:rPr>
        <w:t xml:space="preserve"> i = 0; i &gt; -100; i--)</w:t>
      </w:r>
    </w:p>
    <w:p w14:paraId="69082942" w14:textId="77777777" w:rsidR="009B6398" w:rsidRDefault="009B6398" w:rsidP="009B6398">
      <w:pPr>
        <w:autoSpaceDE w:val="0"/>
        <w:autoSpaceDN w:val="0"/>
        <w:adjustRightInd w:val="0"/>
        <w:spacing w:before="0" w:after="0"/>
        <w:rPr>
          <w:rFonts w:ascii="Consolas" w:eastAsiaTheme="minorHAnsi" w:hAnsi="Consolas" w:cs="Consolas"/>
          <w:bCs w:val="0"/>
          <w:color w:val="000000"/>
          <w:sz w:val="19"/>
          <w:szCs w:val="19"/>
          <w:highlight w:val="white"/>
          <w:lang w:val="en-NZ"/>
        </w:rPr>
      </w:pP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00"/>
          <w:sz w:val="19"/>
          <w:szCs w:val="19"/>
          <w:highlight w:val="white"/>
          <w:lang w:val="en-NZ"/>
        </w:rPr>
        <w:tab/>
        <w:t>Locomotion(</w:t>
      </w:r>
      <w:r>
        <w:rPr>
          <w:rFonts w:ascii="Consolas" w:eastAsiaTheme="minorHAnsi" w:hAnsi="Consolas" w:cs="Consolas"/>
          <w:bCs w:val="0"/>
          <w:color w:val="2B91AF"/>
          <w:sz w:val="19"/>
          <w:szCs w:val="19"/>
          <w:highlight w:val="white"/>
          <w:lang w:val="en-NZ"/>
        </w:rPr>
        <w:t>string</w:t>
      </w:r>
      <w:r>
        <w:rPr>
          <w:rFonts w:ascii="Consolas" w:eastAsiaTheme="minorHAnsi" w:hAnsi="Consolas" w:cs="Consolas"/>
          <w:bCs w:val="0"/>
          <w:color w:val="000000"/>
          <w:sz w:val="19"/>
          <w:szCs w:val="19"/>
          <w:highlight w:val="white"/>
          <w:lang w:val="en-NZ"/>
        </w:rPr>
        <w:t>(</w:t>
      </w:r>
      <w:r>
        <w:rPr>
          <w:rFonts w:ascii="Consolas" w:eastAsiaTheme="minorHAnsi" w:hAnsi="Consolas" w:cs="Consolas"/>
          <w:bCs w:val="0"/>
          <w:color w:val="A31515"/>
          <w:sz w:val="19"/>
          <w:szCs w:val="19"/>
          <w:highlight w:val="white"/>
          <w:lang w:val="en-NZ"/>
        </w:rPr>
        <w:t>"From Thread 1: "</w:t>
      </w:r>
      <w:r>
        <w:rPr>
          <w:rFonts w:ascii="Consolas" w:eastAsiaTheme="minorHAnsi" w:hAnsi="Consolas" w:cs="Consolas"/>
          <w:bCs w:val="0"/>
          <w:color w:val="000000"/>
          <w:sz w:val="19"/>
          <w:szCs w:val="19"/>
          <w:highlight w:val="white"/>
          <w:lang w:val="en-NZ"/>
        </w:rPr>
        <w:t>), i);</w:t>
      </w:r>
    </w:p>
    <w:p w14:paraId="7923B22C" w14:textId="77777777" w:rsidR="009B6398" w:rsidRDefault="009B6398" w:rsidP="009B6398">
      <w:pPr>
        <w:autoSpaceDE w:val="0"/>
        <w:autoSpaceDN w:val="0"/>
        <w:adjustRightInd w:val="0"/>
        <w:spacing w:before="0" w:after="0"/>
        <w:rPr>
          <w:rFonts w:ascii="Consolas" w:eastAsiaTheme="minorHAnsi" w:hAnsi="Consolas" w:cs="Consolas"/>
          <w:bCs w:val="0"/>
          <w:color w:val="000000"/>
          <w:sz w:val="19"/>
          <w:szCs w:val="19"/>
          <w:highlight w:val="white"/>
          <w:lang w:val="en-NZ"/>
        </w:rPr>
      </w:pPr>
    </w:p>
    <w:p w14:paraId="69774315" w14:textId="77777777" w:rsidR="009B6398" w:rsidRDefault="009B6398" w:rsidP="009B6398">
      <w:pPr>
        <w:autoSpaceDE w:val="0"/>
        <w:autoSpaceDN w:val="0"/>
        <w:adjustRightInd w:val="0"/>
        <w:spacing w:before="0" w:after="0"/>
        <w:rPr>
          <w:rFonts w:ascii="Consolas" w:eastAsiaTheme="minorHAnsi" w:hAnsi="Consolas" w:cs="Consolas"/>
          <w:bCs w:val="0"/>
          <w:color w:val="000000"/>
          <w:sz w:val="19"/>
          <w:szCs w:val="19"/>
          <w:highlight w:val="white"/>
          <w:lang w:val="en-NZ"/>
        </w:rPr>
      </w:pPr>
      <w:r>
        <w:rPr>
          <w:rFonts w:ascii="Consolas" w:eastAsiaTheme="minorHAnsi" w:hAnsi="Consolas" w:cs="Consolas"/>
          <w:bCs w:val="0"/>
          <w:color w:val="000000"/>
          <w:sz w:val="19"/>
          <w:szCs w:val="19"/>
          <w:highlight w:val="white"/>
          <w:lang w:val="en-NZ"/>
        </w:rPr>
        <w:t>}</w:t>
      </w:r>
    </w:p>
    <w:p w14:paraId="1F557BA2" w14:textId="77777777" w:rsidR="009B6398" w:rsidRDefault="009B6398" w:rsidP="009B6398">
      <w:pPr>
        <w:autoSpaceDE w:val="0"/>
        <w:autoSpaceDN w:val="0"/>
        <w:adjustRightInd w:val="0"/>
        <w:spacing w:before="0" w:after="0"/>
        <w:rPr>
          <w:rFonts w:ascii="Consolas" w:eastAsiaTheme="minorHAnsi" w:hAnsi="Consolas" w:cs="Consolas"/>
          <w:bCs w:val="0"/>
          <w:color w:val="000000"/>
          <w:sz w:val="19"/>
          <w:szCs w:val="19"/>
          <w:highlight w:val="white"/>
          <w:lang w:val="en-NZ"/>
        </w:rPr>
      </w:pPr>
    </w:p>
    <w:p w14:paraId="2D74CB1F" w14:textId="77777777" w:rsidR="009B6398" w:rsidRDefault="009B6398" w:rsidP="009B6398">
      <w:pPr>
        <w:autoSpaceDE w:val="0"/>
        <w:autoSpaceDN w:val="0"/>
        <w:adjustRightInd w:val="0"/>
        <w:spacing w:before="0" w:after="0"/>
        <w:rPr>
          <w:rFonts w:ascii="Consolas" w:eastAsiaTheme="minorHAnsi" w:hAnsi="Consolas" w:cs="Consolas"/>
          <w:bCs w:val="0"/>
          <w:color w:val="000000"/>
          <w:sz w:val="19"/>
          <w:szCs w:val="19"/>
          <w:highlight w:val="white"/>
          <w:lang w:val="en-NZ"/>
        </w:rPr>
      </w:pPr>
      <w:r>
        <w:rPr>
          <w:rFonts w:ascii="Consolas" w:eastAsiaTheme="minorHAnsi" w:hAnsi="Consolas" w:cs="Consolas"/>
          <w:bCs w:val="0"/>
          <w:color w:val="0000FF"/>
          <w:sz w:val="19"/>
          <w:szCs w:val="19"/>
          <w:highlight w:val="white"/>
          <w:lang w:val="en-NZ"/>
        </w:rPr>
        <w:t>int</w:t>
      </w:r>
      <w:r>
        <w:rPr>
          <w:rFonts w:ascii="Consolas" w:eastAsiaTheme="minorHAnsi" w:hAnsi="Consolas" w:cs="Consolas"/>
          <w:bCs w:val="0"/>
          <w:color w:val="000000"/>
          <w:sz w:val="19"/>
          <w:szCs w:val="19"/>
          <w:highlight w:val="white"/>
          <w:lang w:val="en-NZ"/>
        </w:rPr>
        <w:t xml:space="preserve"> main()</w:t>
      </w:r>
    </w:p>
    <w:p w14:paraId="74A132DC" w14:textId="77777777" w:rsidR="009B6398" w:rsidRDefault="009B6398" w:rsidP="009B6398">
      <w:pPr>
        <w:autoSpaceDE w:val="0"/>
        <w:autoSpaceDN w:val="0"/>
        <w:adjustRightInd w:val="0"/>
        <w:spacing w:before="0" w:after="0"/>
        <w:rPr>
          <w:rFonts w:ascii="Consolas" w:eastAsiaTheme="minorHAnsi" w:hAnsi="Consolas" w:cs="Consolas"/>
          <w:bCs w:val="0"/>
          <w:color w:val="000000"/>
          <w:sz w:val="19"/>
          <w:szCs w:val="19"/>
          <w:highlight w:val="white"/>
          <w:lang w:val="en-NZ"/>
        </w:rPr>
      </w:pPr>
      <w:r>
        <w:rPr>
          <w:rFonts w:ascii="Consolas" w:eastAsiaTheme="minorHAnsi" w:hAnsi="Consolas" w:cs="Consolas"/>
          <w:bCs w:val="0"/>
          <w:color w:val="000000"/>
          <w:sz w:val="19"/>
          <w:szCs w:val="19"/>
          <w:highlight w:val="white"/>
          <w:lang w:val="en-NZ"/>
        </w:rPr>
        <w:t>{</w:t>
      </w:r>
    </w:p>
    <w:p w14:paraId="67291084" w14:textId="77777777" w:rsidR="009B6398" w:rsidRDefault="009B6398" w:rsidP="009B6398">
      <w:pPr>
        <w:autoSpaceDE w:val="0"/>
        <w:autoSpaceDN w:val="0"/>
        <w:adjustRightInd w:val="0"/>
        <w:spacing w:before="0" w:after="0"/>
        <w:rPr>
          <w:rFonts w:ascii="Consolas" w:eastAsiaTheme="minorHAnsi" w:hAnsi="Consolas" w:cs="Consolas"/>
          <w:bCs w:val="0"/>
          <w:color w:val="000000"/>
          <w:sz w:val="19"/>
          <w:szCs w:val="19"/>
          <w:highlight w:val="white"/>
          <w:lang w:val="en-NZ"/>
        </w:rPr>
      </w:pPr>
      <w:r>
        <w:rPr>
          <w:rFonts w:ascii="Consolas" w:eastAsiaTheme="minorHAnsi" w:hAnsi="Consolas" w:cs="Consolas"/>
          <w:bCs w:val="0"/>
          <w:color w:val="000000"/>
          <w:sz w:val="19"/>
          <w:szCs w:val="19"/>
          <w:highlight w:val="white"/>
          <w:lang w:val="en-NZ"/>
        </w:rPr>
        <w:tab/>
        <w:t>std::</w:t>
      </w:r>
      <w:r>
        <w:rPr>
          <w:rFonts w:ascii="Consolas" w:eastAsiaTheme="minorHAnsi" w:hAnsi="Consolas" w:cs="Consolas"/>
          <w:bCs w:val="0"/>
          <w:color w:val="2B91AF"/>
          <w:sz w:val="19"/>
          <w:szCs w:val="19"/>
          <w:highlight w:val="white"/>
          <w:lang w:val="en-NZ"/>
        </w:rPr>
        <w:t>thread</w:t>
      </w:r>
      <w:r>
        <w:rPr>
          <w:rFonts w:ascii="Consolas" w:eastAsiaTheme="minorHAnsi" w:hAnsi="Consolas" w:cs="Consolas"/>
          <w:bCs w:val="0"/>
          <w:color w:val="000000"/>
          <w:sz w:val="19"/>
          <w:szCs w:val="19"/>
          <w:highlight w:val="white"/>
          <w:lang w:val="en-NZ"/>
        </w:rPr>
        <w:t xml:space="preserve"> FirstThread(InterfaceFunction);</w:t>
      </w:r>
    </w:p>
    <w:p w14:paraId="2D6B75B1" w14:textId="77777777" w:rsidR="009B6398" w:rsidRDefault="009B6398" w:rsidP="009B6398">
      <w:pPr>
        <w:autoSpaceDE w:val="0"/>
        <w:autoSpaceDN w:val="0"/>
        <w:adjustRightInd w:val="0"/>
        <w:spacing w:before="0" w:after="0"/>
        <w:rPr>
          <w:rFonts w:ascii="Consolas" w:eastAsiaTheme="minorHAnsi" w:hAnsi="Consolas" w:cs="Consolas"/>
          <w:bCs w:val="0"/>
          <w:color w:val="000000"/>
          <w:sz w:val="19"/>
          <w:szCs w:val="19"/>
          <w:highlight w:val="white"/>
          <w:lang w:val="en-NZ"/>
        </w:rPr>
      </w:pP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FF"/>
          <w:sz w:val="19"/>
          <w:szCs w:val="19"/>
          <w:highlight w:val="white"/>
          <w:lang w:val="en-NZ"/>
        </w:rPr>
        <w:t>for</w:t>
      </w:r>
      <w:r>
        <w:rPr>
          <w:rFonts w:ascii="Consolas" w:eastAsiaTheme="minorHAnsi" w:hAnsi="Consolas" w:cs="Consolas"/>
          <w:bCs w:val="0"/>
          <w:color w:val="000000"/>
          <w:sz w:val="19"/>
          <w:szCs w:val="19"/>
          <w:highlight w:val="white"/>
          <w:lang w:val="en-NZ"/>
        </w:rPr>
        <w:t xml:space="preserve"> (</w:t>
      </w:r>
      <w:r>
        <w:rPr>
          <w:rFonts w:ascii="Consolas" w:eastAsiaTheme="minorHAnsi" w:hAnsi="Consolas" w:cs="Consolas"/>
          <w:bCs w:val="0"/>
          <w:color w:val="0000FF"/>
          <w:sz w:val="19"/>
          <w:szCs w:val="19"/>
          <w:highlight w:val="white"/>
          <w:lang w:val="en-NZ"/>
        </w:rPr>
        <w:t>int</w:t>
      </w:r>
      <w:r>
        <w:rPr>
          <w:rFonts w:ascii="Consolas" w:eastAsiaTheme="minorHAnsi" w:hAnsi="Consolas" w:cs="Consolas"/>
          <w:bCs w:val="0"/>
          <w:color w:val="000000"/>
          <w:sz w:val="19"/>
          <w:szCs w:val="19"/>
          <w:highlight w:val="white"/>
          <w:lang w:val="en-NZ"/>
        </w:rPr>
        <w:t xml:space="preserve"> i = 0; i &lt; 100; i++)</w:t>
      </w:r>
    </w:p>
    <w:p w14:paraId="0E8EC3B2" w14:textId="77777777" w:rsidR="009B6398" w:rsidRDefault="009B6398" w:rsidP="009B6398">
      <w:pPr>
        <w:autoSpaceDE w:val="0"/>
        <w:autoSpaceDN w:val="0"/>
        <w:adjustRightInd w:val="0"/>
        <w:spacing w:before="0" w:after="0"/>
        <w:rPr>
          <w:rFonts w:ascii="Consolas" w:eastAsiaTheme="minorHAnsi" w:hAnsi="Consolas" w:cs="Consolas"/>
          <w:bCs w:val="0"/>
          <w:color w:val="000000"/>
          <w:sz w:val="19"/>
          <w:szCs w:val="19"/>
          <w:highlight w:val="white"/>
          <w:lang w:val="en-NZ"/>
        </w:rPr>
      </w:pP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00"/>
          <w:sz w:val="19"/>
          <w:szCs w:val="19"/>
          <w:highlight w:val="white"/>
          <w:lang w:val="en-NZ"/>
        </w:rPr>
        <w:tab/>
        <w:t>Locomotion(</w:t>
      </w:r>
      <w:r>
        <w:rPr>
          <w:rFonts w:ascii="Consolas" w:eastAsiaTheme="minorHAnsi" w:hAnsi="Consolas" w:cs="Consolas"/>
          <w:bCs w:val="0"/>
          <w:color w:val="2B91AF"/>
          <w:sz w:val="19"/>
          <w:szCs w:val="19"/>
          <w:highlight w:val="white"/>
          <w:lang w:val="en-NZ"/>
        </w:rPr>
        <w:t>string</w:t>
      </w:r>
      <w:r>
        <w:rPr>
          <w:rFonts w:ascii="Consolas" w:eastAsiaTheme="minorHAnsi" w:hAnsi="Consolas" w:cs="Consolas"/>
          <w:bCs w:val="0"/>
          <w:color w:val="000000"/>
          <w:sz w:val="19"/>
          <w:szCs w:val="19"/>
          <w:highlight w:val="white"/>
          <w:lang w:val="en-NZ"/>
        </w:rPr>
        <w:t>(</w:t>
      </w:r>
      <w:r>
        <w:rPr>
          <w:rFonts w:ascii="Consolas" w:eastAsiaTheme="minorHAnsi" w:hAnsi="Consolas" w:cs="Consolas"/>
          <w:bCs w:val="0"/>
          <w:color w:val="A31515"/>
          <w:sz w:val="19"/>
          <w:szCs w:val="19"/>
          <w:highlight w:val="white"/>
          <w:lang w:val="en-NZ"/>
        </w:rPr>
        <w:t>"From Main: "</w:t>
      </w:r>
      <w:r>
        <w:rPr>
          <w:rFonts w:ascii="Consolas" w:eastAsiaTheme="minorHAnsi" w:hAnsi="Consolas" w:cs="Consolas"/>
          <w:bCs w:val="0"/>
          <w:color w:val="000000"/>
          <w:sz w:val="19"/>
          <w:szCs w:val="19"/>
          <w:highlight w:val="white"/>
          <w:lang w:val="en-NZ"/>
        </w:rPr>
        <w:t>), i);</w:t>
      </w:r>
    </w:p>
    <w:p w14:paraId="15F64694" w14:textId="77777777" w:rsidR="009B6398" w:rsidRDefault="009B6398" w:rsidP="009B6398">
      <w:pPr>
        <w:autoSpaceDE w:val="0"/>
        <w:autoSpaceDN w:val="0"/>
        <w:adjustRightInd w:val="0"/>
        <w:spacing w:before="0" w:after="0"/>
        <w:rPr>
          <w:rFonts w:ascii="Consolas" w:eastAsiaTheme="minorHAnsi" w:hAnsi="Consolas" w:cs="Consolas"/>
          <w:bCs w:val="0"/>
          <w:color w:val="000000"/>
          <w:sz w:val="19"/>
          <w:szCs w:val="19"/>
          <w:highlight w:val="white"/>
          <w:lang w:val="en-NZ"/>
        </w:rPr>
      </w:pPr>
    </w:p>
    <w:p w14:paraId="23FE571C" w14:textId="77777777" w:rsidR="009B6398" w:rsidRDefault="009B6398" w:rsidP="009B6398">
      <w:pPr>
        <w:autoSpaceDE w:val="0"/>
        <w:autoSpaceDN w:val="0"/>
        <w:adjustRightInd w:val="0"/>
        <w:spacing w:before="0" w:after="0"/>
        <w:rPr>
          <w:rFonts w:ascii="Consolas" w:eastAsiaTheme="minorHAnsi" w:hAnsi="Consolas" w:cs="Consolas"/>
          <w:bCs w:val="0"/>
          <w:color w:val="000000"/>
          <w:sz w:val="19"/>
          <w:szCs w:val="19"/>
          <w:highlight w:val="white"/>
          <w:lang w:val="en-NZ"/>
        </w:rPr>
      </w:pPr>
      <w:r>
        <w:rPr>
          <w:rFonts w:ascii="Consolas" w:eastAsiaTheme="minorHAnsi" w:hAnsi="Consolas" w:cs="Consolas"/>
          <w:bCs w:val="0"/>
          <w:color w:val="000000"/>
          <w:sz w:val="19"/>
          <w:szCs w:val="19"/>
          <w:highlight w:val="white"/>
          <w:lang w:val="en-NZ"/>
        </w:rPr>
        <w:tab/>
        <w:t>FirstThread.join();</w:t>
      </w:r>
    </w:p>
    <w:p w14:paraId="6F60A19D" w14:textId="77777777" w:rsidR="009B6398" w:rsidRDefault="009B6398" w:rsidP="009B6398">
      <w:pPr>
        <w:autoSpaceDE w:val="0"/>
        <w:autoSpaceDN w:val="0"/>
        <w:adjustRightInd w:val="0"/>
        <w:spacing w:before="0" w:after="0"/>
        <w:rPr>
          <w:rFonts w:ascii="Consolas" w:eastAsiaTheme="minorHAnsi" w:hAnsi="Consolas" w:cs="Consolas"/>
          <w:bCs w:val="0"/>
          <w:color w:val="000000"/>
          <w:sz w:val="19"/>
          <w:szCs w:val="19"/>
          <w:highlight w:val="white"/>
          <w:lang w:val="en-NZ"/>
        </w:rPr>
      </w:pPr>
    </w:p>
    <w:p w14:paraId="6924F912" w14:textId="77777777" w:rsidR="009B6398" w:rsidRDefault="009B6398" w:rsidP="009B6398">
      <w:pPr>
        <w:autoSpaceDE w:val="0"/>
        <w:autoSpaceDN w:val="0"/>
        <w:adjustRightInd w:val="0"/>
        <w:spacing w:before="0" w:after="0"/>
        <w:rPr>
          <w:rFonts w:ascii="Consolas" w:eastAsiaTheme="minorHAnsi" w:hAnsi="Consolas" w:cs="Consolas"/>
          <w:bCs w:val="0"/>
          <w:color w:val="000000"/>
          <w:sz w:val="19"/>
          <w:szCs w:val="19"/>
          <w:highlight w:val="white"/>
          <w:lang w:val="en-NZ"/>
        </w:rPr>
      </w:pP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FF"/>
          <w:sz w:val="19"/>
          <w:szCs w:val="19"/>
          <w:highlight w:val="white"/>
          <w:lang w:val="en-NZ"/>
        </w:rPr>
        <w:t>int</w:t>
      </w:r>
      <w:r>
        <w:rPr>
          <w:rFonts w:ascii="Consolas" w:eastAsiaTheme="minorHAnsi" w:hAnsi="Consolas" w:cs="Consolas"/>
          <w:bCs w:val="0"/>
          <w:color w:val="000000"/>
          <w:sz w:val="19"/>
          <w:szCs w:val="19"/>
          <w:highlight w:val="white"/>
          <w:lang w:val="en-NZ"/>
        </w:rPr>
        <w:t xml:space="preserve"> a;</w:t>
      </w:r>
    </w:p>
    <w:p w14:paraId="4A741D40" w14:textId="77777777" w:rsidR="009B6398" w:rsidRDefault="009B6398" w:rsidP="009B6398">
      <w:pPr>
        <w:autoSpaceDE w:val="0"/>
        <w:autoSpaceDN w:val="0"/>
        <w:adjustRightInd w:val="0"/>
        <w:spacing w:before="0" w:after="0"/>
        <w:rPr>
          <w:rFonts w:ascii="Consolas" w:eastAsiaTheme="minorHAnsi" w:hAnsi="Consolas" w:cs="Consolas"/>
          <w:bCs w:val="0"/>
          <w:color w:val="000000"/>
          <w:sz w:val="19"/>
          <w:szCs w:val="19"/>
          <w:highlight w:val="white"/>
          <w:lang w:val="en-NZ"/>
        </w:rPr>
      </w:pPr>
      <w:r>
        <w:rPr>
          <w:rFonts w:ascii="Consolas" w:eastAsiaTheme="minorHAnsi" w:hAnsi="Consolas" w:cs="Consolas"/>
          <w:bCs w:val="0"/>
          <w:color w:val="000000"/>
          <w:sz w:val="19"/>
          <w:szCs w:val="19"/>
          <w:highlight w:val="white"/>
          <w:lang w:val="en-NZ"/>
        </w:rPr>
        <w:tab/>
        <w:t xml:space="preserve">cin </w:t>
      </w:r>
      <w:r>
        <w:rPr>
          <w:rFonts w:ascii="Consolas" w:eastAsiaTheme="minorHAnsi" w:hAnsi="Consolas" w:cs="Consolas"/>
          <w:bCs w:val="0"/>
          <w:color w:val="008080"/>
          <w:sz w:val="19"/>
          <w:szCs w:val="19"/>
          <w:highlight w:val="white"/>
          <w:lang w:val="en-NZ"/>
        </w:rPr>
        <w:t>&gt;&gt;</w:t>
      </w:r>
      <w:r>
        <w:rPr>
          <w:rFonts w:ascii="Consolas" w:eastAsiaTheme="minorHAnsi" w:hAnsi="Consolas" w:cs="Consolas"/>
          <w:bCs w:val="0"/>
          <w:color w:val="000000"/>
          <w:sz w:val="19"/>
          <w:szCs w:val="19"/>
          <w:highlight w:val="white"/>
          <w:lang w:val="en-NZ"/>
        </w:rPr>
        <w:t xml:space="preserve"> a;</w:t>
      </w:r>
    </w:p>
    <w:p w14:paraId="639307CD" w14:textId="77777777" w:rsidR="009B6398" w:rsidRDefault="009B6398" w:rsidP="009B6398">
      <w:pPr>
        <w:autoSpaceDE w:val="0"/>
        <w:autoSpaceDN w:val="0"/>
        <w:adjustRightInd w:val="0"/>
        <w:spacing w:before="0" w:after="0"/>
        <w:rPr>
          <w:rFonts w:ascii="Consolas" w:eastAsiaTheme="minorHAnsi" w:hAnsi="Consolas" w:cs="Consolas"/>
          <w:bCs w:val="0"/>
          <w:color w:val="000000"/>
          <w:sz w:val="19"/>
          <w:szCs w:val="19"/>
          <w:highlight w:val="white"/>
          <w:lang w:val="en-NZ"/>
        </w:rPr>
      </w:pP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FF"/>
          <w:sz w:val="19"/>
          <w:szCs w:val="19"/>
          <w:highlight w:val="white"/>
          <w:lang w:val="en-NZ"/>
        </w:rPr>
        <w:t>return</w:t>
      </w:r>
      <w:r>
        <w:rPr>
          <w:rFonts w:ascii="Consolas" w:eastAsiaTheme="minorHAnsi" w:hAnsi="Consolas" w:cs="Consolas"/>
          <w:bCs w:val="0"/>
          <w:color w:val="000000"/>
          <w:sz w:val="19"/>
          <w:szCs w:val="19"/>
          <w:highlight w:val="white"/>
          <w:lang w:val="en-NZ"/>
        </w:rPr>
        <w:t xml:space="preserve"> 0;</w:t>
      </w:r>
    </w:p>
    <w:p w14:paraId="78F8FF25" w14:textId="1A9F1E5D" w:rsidR="005B4822" w:rsidRPr="005B4822" w:rsidDel="009B6398" w:rsidRDefault="009B6398" w:rsidP="009B6398">
      <w:pPr>
        <w:pStyle w:val="ListParagraph"/>
        <w:numPr>
          <w:ilvl w:val="0"/>
          <w:numId w:val="1"/>
        </w:numPr>
        <w:autoSpaceDE w:val="0"/>
        <w:autoSpaceDN w:val="0"/>
        <w:adjustRightInd w:val="0"/>
        <w:spacing w:after="0"/>
        <w:rPr>
          <w:del w:id="74" w:author="Druhin Mukherjee" w:date="2016-03-06T13:18:00Z"/>
          <w:rFonts w:ascii="Consolas" w:eastAsiaTheme="minorHAnsi" w:hAnsi="Consolas" w:cs="Consolas"/>
          <w:color w:val="000000"/>
          <w:sz w:val="19"/>
          <w:szCs w:val="19"/>
          <w:highlight w:val="white"/>
          <w:lang w:val="en-NZ"/>
        </w:rPr>
      </w:pPr>
      <w:r>
        <w:rPr>
          <w:rFonts w:ascii="Consolas" w:eastAsiaTheme="minorHAnsi" w:hAnsi="Consolas" w:cs="Consolas"/>
          <w:bCs w:val="0"/>
          <w:color w:val="000000"/>
          <w:sz w:val="19"/>
          <w:szCs w:val="19"/>
          <w:highlight w:val="white"/>
          <w:lang w:val="en-NZ"/>
        </w:rPr>
        <w:t>}</w:t>
      </w:r>
      <w:del w:id="75" w:author="Druhin Mukherjee" w:date="2016-03-06T13:18:00Z">
        <w:r w:rsidR="005B4822" w:rsidRPr="005B4822" w:rsidDel="009B6398">
          <w:rPr>
            <w:rFonts w:ascii="Consolas" w:eastAsiaTheme="minorHAnsi" w:hAnsi="Consolas" w:cs="Consolas"/>
            <w:color w:val="0000FF"/>
            <w:sz w:val="19"/>
            <w:szCs w:val="19"/>
            <w:highlight w:val="white"/>
            <w:lang w:val="en-NZ"/>
          </w:rPr>
          <w:delText>#include</w:delText>
        </w:r>
        <w:r w:rsidR="005B4822" w:rsidRPr="005B4822" w:rsidDel="009B6398">
          <w:rPr>
            <w:rFonts w:ascii="Consolas" w:eastAsiaTheme="minorHAnsi" w:hAnsi="Consolas" w:cs="Consolas"/>
            <w:color w:val="000000"/>
            <w:sz w:val="19"/>
            <w:szCs w:val="19"/>
            <w:highlight w:val="white"/>
            <w:lang w:val="en-NZ"/>
          </w:rPr>
          <w:delText xml:space="preserve"> </w:delText>
        </w:r>
        <w:r w:rsidR="005B4822" w:rsidRPr="005B4822" w:rsidDel="009B6398">
          <w:rPr>
            <w:rFonts w:ascii="Consolas" w:eastAsiaTheme="minorHAnsi" w:hAnsi="Consolas" w:cs="Consolas"/>
            <w:color w:val="A31515"/>
            <w:sz w:val="19"/>
            <w:szCs w:val="19"/>
            <w:highlight w:val="white"/>
            <w:lang w:val="en-NZ"/>
          </w:rPr>
          <w:delText>&lt;thread&gt;</w:delText>
        </w:r>
      </w:del>
    </w:p>
    <w:p w14:paraId="036134DE" w14:textId="761DEE00" w:rsidR="005B4822" w:rsidRPr="005B4822" w:rsidDel="009B6398" w:rsidRDefault="005B4822" w:rsidP="005B4822">
      <w:pPr>
        <w:pStyle w:val="ListParagraph"/>
        <w:numPr>
          <w:ilvl w:val="0"/>
          <w:numId w:val="1"/>
        </w:numPr>
        <w:autoSpaceDE w:val="0"/>
        <w:autoSpaceDN w:val="0"/>
        <w:adjustRightInd w:val="0"/>
        <w:spacing w:after="0"/>
        <w:rPr>
          <w:del w:id="76" w:author="Druhin Mukherjee" w:date="2016-03-06T13:18:00Z"/>
          <w:rFonts w:ascii="Consolas" w:eastAsiaTheme="minorHAnsi" w:hAnsi="Consolas" w:cs="Consolas"/>
          <w:color w:val="000000"/>
          <w:sz w:val="19"/>
          <w:szCs w:val="19"/>
          <w:highlight w:val="white"/>
          <w:lang w:val="en-NZ"/>
        </w:rPr>
      </w:pPr>
      <w:del w:id="77" w:author="Druhin Mukherjee" w:date="2016-03-06T13:18:00Z">
        <w:r w:rsidRPr="005B4822" w:rsidDel="009B6398">
          <w:rPr>
            <w:rFonts w:ascii="Consolas" w:eastAsiaTheme="minorHAnsi" w:hAnsi="Consolas" w:cs="Consolas"/>
            <w:color w:val="0000FF"/>
            <w:sz w:val="19"/>
            <w:szCs w:val="19"/>
            <w:highlight w:val="white"/>
            <w:lang w:val="en-NZ"/>
          </w:rPr>
          <w:delText>#include</w:delText>
        </w:r>
        <w:r w:rsidRPr="005B4822" w:rsidDel="009B6398">
          <w:rPr>
            <w:rFonts w:ascii="Consolas" w:eastAsiaTheme="minorHAnsi" w:hAnsi="Consolas" w:cs="Consolas"/>
            <w:color w:val="000000"/>
            <w:sz w:val="19"/>
            <w:szCs w:val="19"/>
            <w:highlight w:val="white"/>
            <w:lang w:val="en-NZ"/>
          </w:rPr>
          <w:delText xml:space="preserve"> </w:delText>
        </w:r>
        <w:r w:rsidRPr="005B4822" w:rsidDel="009B6398">
          <w:rPr>
            <w:rFonts w:ascii="Consolas" w:eastAsiaTheme="minorHAnsi" w:hAnsi="Consolas" w:cs="Consolas"/>
            <w:color w:val="A31515"/>
            <w:sz w:val="19"/>
            <w:szCs w:val="19"/>
            <w:highlight w:val="white"/>
            <w:lang w:val="en-NZ"/>
          </w:rPr>
          <w:delText>&lt;string&gt;</w:delText>
        </w:r>
      </w:del>
    </w:p>
    <w:p w14:paraId="4335D707" w14:textId="30370B0D" w:rsidR="005B4822" w:rsidRPr="005B4822" w:rsidDel="009B6398" w:rsidRDefault="005B4822" w:rsidP="005B4822">
      <w:pPr>
        <w:pStyle w:val="ListParagraph"/>
        <w:numPr>
          <w:ilvl w:val="0"/>
          <w:numId w:val="1"/>
        </w:numPr>
        <w:autoSpaceDE w:val="0"/>
        <w:autoSpaceDN w:val="0"/>
        <w:adjustRightInd w:val="0"/>
        <w:spacing w:after="0"/>
        <w:rPr>
          <w:del w:id="78" w:author="Druhin Mukherjee" w:date="2016-03-06T13:18:00Z"/>
          <w:rFonts w:ascii="Consolas" w:eastAsiaTheme="minorHAnsi" w:hAnsi="Consolas" w:cs="Consolas"/>
          <w:color w:val="000000"/>
          <w:sz w:val="19"/>
          <w:szCs w:val="19"/>
          <w:highlight w:val="white"/>
          <w:lang w:val="en-NZ"/>
        </w:rPr>
      </w:pPr>
      <w:del w:id="79" w:author="Druhin Mukherjee" w:date="2016-03-06T13:18:00Z">
        <w:r w:rsidRPr="005B4822" w:rsidDel="009B6398">
          <w:rPr>
            <w:rFonts w:ascii="Consolas" w:eastAsiaTheme="minorHAnsi" w:hAnsi="Consolas" w:cs="Consolas"/>
            <w:color w:val="0000FF"/>
            <w:sz w:val="19"/>
            <w:szCs w:val="19"/>
            <w:highlight w:val="white"/>
            <w:lang w:val="en-NZ"/>
          </w:rPr>
          <w:delText>#include</w:delText>
        </w:r>
        <w:r w:rsidRPr="005B4822" w:rsidDel="009B6398">
          <w:rPr>
            <w:rFonts w:ascii="Consolas" w:eastAsiaTheme="minorHAnsi" w:hAnsi="Consolas" w:cs="Consolas"/>
            <w:color w:val="000000"/>
            <w:sz w:val="19"/>
            <w:szCs w:val="19"/>
            <w:highlight w:val="white"/>
            <w:lang w:val="en-NZ"/>
          </w:rPr>
          <w:delText xml:space="preserve"> </w:delText>
        </w:r>
        <w:r w:rsidRPr="005B4822" w:rsidDel="009B6398">
          <w:rPr>
            <w:rFonts w:ascii="Consolas" w:eastAsiaTheme="minorHAnsi" w:hAnsi="Consolas" w:cs="Consolas"/>
            <w:color w:val="A31515"/>
            <w:sz w:val="19"/>
            <w:szCs w:val="19"/>
            <w:highlight w:val="white"/>
            <w:lang w:val="en-NZ"/>
          </w:rPr>
          <w:delText>&lt;mutex&gt;</w:delText>
        </w:r>
      </w:del>
    </w:p>
    <w:p w14:paraId="03871218" w14:textId="115DDC46" w:rsidR="005B4822" w:rsidRPr="005B4822" w:rsidDel="009B6398" w:rsidRDefault="005B4822" w:rsidP="005B4822">
      <w:pPr>
        <w:pStyle w:val="ListParagraph"/>
        <w:numPr>
          <w:ilvl w:val="0"/>
          <w:numId w:val="1"/>
        </w:numPr>
        <w:autoSpaceDE w:val="0"/>
        <w:autoSpaceDN w:val="0"/>
        <w:adjustRightInd w:val="0"/>
        <w:spacing w:after="0"/>
        <w:rPr>
          <w:del w:id="80" w:author="Druhin Mukherjee" w:date="2016-03-06T13:18:00Z"/>
          <w:rFonts w:ascii="Consolas" w:eastAsiaTheme="minorHAnsi" w:hAnsi="Consolas" w:cs="Consolas"/>
          <w:color w:val="000000"/>
          <w:sz w:val="19"/>
          <w:szCs w:val="19"/>
          <w:highlight w:val="white"/>
          <w:lang w:val="en-NZ"/>
        </w:rPr>
      </w:pPr>
      <w:del w:id="81" w:author="Druhin Mukherjee" w:date="2016-03-06T13:18:00Z">
        <w:r w:rsidRPr="005B4822" w:rsidDel="009B6398">
          <w:rPr>
            <w:rFonts w:ascii="Consolas" w:eastAsiaTheme="minorHAnsi" w:hAnsi="Consolas" w:cs="Consolas"/>
            <w:color w:val="0000FF"/>
            <w:sz w:val="19"/>
            <w:szCs w:val="19"/>
            <w:highlight w:val="white"/>
            <w:lang w:val="en-NZ"/>
          </w:rPr>
          <w:delText>#include</w:delText>
        </w:r>
        <w:r w:rsidRPr="005B4822" w:rsidDel="009B6398">
          <w:rPr>
            <w:rFonts w:ascii="Consolas" w:eastAsiaTheme="minorHAnsi" w:hAnsi="Consolas" w:cs="Consolas"/>
            <w:color w:val="000000"/>
            <w:sz w:val="19"/>
            <w:szCs w:val="19"/>
            <w:highlight w:val="white"/>
            <w:lang w:val="en-NZ"/>
          </w:rPr>
          <w:delText xml:space="preserve"> </w:delText>
        </w:r>
        <w:r w:rsidRPr="005B4822" w:rsidDel="009B6398">
          <w:rPr>
            <w:rFonts w:ascii="Consolas" w:eastAsiaTheme="minorHAnsi" w:hAnsi="Consolas" w:cs="Consolas"/>
            <w:color w:val="A31515"/>
            <w:sz w:val="19"/>
            <w:szCs w:val="19"/>
            <w:highlight w:val="white"/>
            <w:lang w:val="en-NZ"/>
          </w:rPr>
          <w:delText>&lt;iostream&gt;</w:delText>
        </w:r>
      </w:del>
    </w:p>
    <w:p w14:paraId="6FCDE16E" w14:textId="58D81D81" w:rsidR="005B4822" w:rsidRPr="005B4822" w:rsidDel="009B6398" w:rsidRDefault="005B4822" w:rsidP="005B4822">
      <w:pPr>
        <w:pStyle w:val="ListParagraph"/>
        <w:numPr>
          <w:ilvl w:val="0"/>
          <w:numId w:val="1"/>
        </w:numPr>
        <w:autoSpaceDE w:val="0"/>
        <w:autoSpaceDN w:val="0"/>
        <w:adjustRightInd w:val="0"/>
        <w:spacing w:after="0"/>
        <w:rPr>
          <w:del w:id="82" w:author="Druhin Mukherjee" w:date="2016-03-06T13:18:00Z"/>
          <w:rFonts w:ascii="Consolas" w:eastAsiaTheme="minorHAnsi" w:hAnsi="Consolas" w:cs="Consolas"/>
          <w:color w:val="000000"/>
          <w:sz w:val="19"/>
          <w:szCs w:val="19"/>
          <w:highlight w:val="white"/>
          <w:lang w:val="en-NZ"/>
        </w:rPr>
      </w:pPr>
    </w:p>
    <w:p w14:paraId="484E3A70" w14:textId="11D198EE" w:rsidR="005B4822" w:rsidRPr="005B4822" w:rsidDel="009B6398" w:rsidRDefault="005B4822" w:rsidP="005B4822">
      <w:pPr>
        <w:pStyle w:val="ListParagraph"/>
        <w:numPr>
          <w:ilvl w:val="0"/>
          <w:numId w:val="1"/>
        </w:numPr>
        <w:autoSpaceDE w:val="0"/>
        <w:autoSpaceDN w:val="0"/>
        <w:adjustRightInd w:val="0"/>
        <w:spacing w:after="0"/>
        <w:rPr>
          <w:del w:id="83" w:author="Druhin Mukherjee" w:date="2016-03-06T13:18:00Z"/>
          <w:rFonts w:ascii="Consolas" w:eastAsiaTheme="minorHAnsi" w:hAnsi="Consolas" w:cs="Consolas"/>
          <w:color w:val="000000"/>
          <w:sz w:val="19"/>
          <w:szCs w:val="19"/>
          <w:highlight w:val="white"/>
          <w:lang w:val="en-NZ"/>
        </w:rPr>
      </w:pPr>
      <w:del w:id="84" w:author="Druhin Mukherjee" w:date="2016-03-06T13:18:00Z">
        <w:r w:rsidRPr="005B4822" w:rsidDel="009B6398">
          <w:rPr>
            <w:rFonts w:ascii="Consolas" w:eastAsiaTheme="minorHAnsi" w:hAnsi="Consolas" w:cs="Consolas"/>
            <w:color w:val="0000FF"/>
            <w:sz w:val="19"/>
            <w:szCs w:val="19"/>
            <w:highlight w:val="white"/>
            <w:lang w:val="en-NZ"/>
          </w:rPr>
          <w:delText>using</w:delText>
        </w:r>
        <w:r w:rsidRPr="005B4822" w:rsidDel="009B6398">
          <w:rPr>
            <w:rFonts w:ascii="Consolas" w:eastAsiaTheme="minorHAnsi" w:hAnsi="Consolas" w:cs="Consolas"/>
            <w:color w:val="000000"/>
            <w:sz w:val="19"/>
            <w:szCs w:val="19"/>
            <w:highlight w:val="white"/>
            <w:lang w:val="en-NZ"/>
          </w:rPr>
          <w:delText xml:space="preserve"> </w:delText>
        </w:r>
        <w:r w:rsidRPr="005B4822" w:rsidDel="009B6398">
          <w:rPr>
            <w:rFonts w:ascii="Consolas" w:eastAsiaTheme="minorHAnsi" w:hAnsi="Consolas" w:cs="Consolas"/>
            <w:color w:val="0000FF"/>
            <w:sz w:val="19"/>
            <w:szCs w:val="19"/>
            <w:highlight w:val="white"/>
            <w:lang w:val="en-NZ"/>
          </w:rPr>
          <w:delText>namespace</w:delText>
        </w:r>
        <w:r w:rsidRPr="005B4822" w:rsidDel="009B6398">
          <w:rPr>
            <w:rFonts w:ascii="Consolas" w:eastAsiaTheme="minorHAnsi" w:hAnsi="Consolas" w:cs="Consolas"/>
            <w:color w:val="000000"/>
            <w:sz w:val="19"/>
            <w:szCs w:val="19"/>
            <w:highlight w:val="white"/>
            <w:lang w:val="en-NZ"/>
          </w:rPr>
          <w:delText xml:space="preserve"> std;</w:delText>
        </w:r>
      </w:del>
    </w:p>
    <w:p w14:paraId="7C24AFBA" w14:textId="30E4AC57" w:rsidR="005B4822" w:rsidRPr="005B4822" w:rsidDel="009B6398" w:rsidRDefault="005B4822" w:rsidP="005B4822">
      <w:pPr>
        <w:pStyle w:val="ListParagraph"/>
        <w:numPr>
          <w:ilvl w:val="0"/>
          <w:numId w:val="1"/>
        </w:numPr>
        <w:autoSpaceDE w:val="0"/>
        <w:autoSpaceDN w:val="0"/>
        <w:adjustRightInd w:val="0"/>
        <w:spacing w:after="0"/>
        <w:rPr>
          <w:del w:id="85" w:author="Druhin Mukherjee" w:date="2016-03-06T13:18:00Z"/>
          <w:rFonts w:ascii="Consolas" w:eastAsiaTheme="minorHAnsi" w:hAnsi="Consolas" w:cs="Consolas"/>
          <w:color w:val="000000"/>
          <w:sz w:val="19"/>
          <w:szCs w:val="19"/>
          <w:highlight w:val="white"/>
          <w:lang w:val="en-NZ"/>
        </w:rPr>
      </w:pPr>
    </w:p>
    <w:p w14:paraId="267678FE" w14:textId="7721D2F6" w:rsidR="005B4822" w:rsidRPr="005B4822" w:rsidDel="009B6398" w:rsidRDefault="005B4822" w:rsidP="005B4822">
      <w:pPr>
        <w:pStyle w:val="ListParagraph"/>
        <w:numPr>
          <w:ilvl w:val="0"/>
          <w:numId w:val="1"/>
        </w:numPr>
        <w:autoSpaceDE w:val="0"/>
        <w:autoSpaceDN w:val="0"/>
        <w:adjustRightInd w:val="0"/>
        <w:spacing w:after="0"/>
        <w:rPr>
          <w:del w:id="86" w:author="Druhin Mukherjee" w:date="2016-03-06T13:18:00Z"/>
          <w:rFonts w:ascii="Consolas" w:eastAsiaTheme="minorHAnsi" w:hAnsi="Consolas" w:cs="Consolas"/>
          <w:color w:val="000000"/>
          <w:sz w:val="19"/>
          <w:szCs w:val="19"/>
          <w:highlight w:val="white"/>
          <w:lang w:val="en-NZ"/>
        </w:rPr>
      </w:pPr>
      <w:del w:id="87" w:author="Druhin Mukherjee" w:date="2016-03-06T13:18:00Z">
        <w:r w:rsidRPr="005B4822" w:rsidDel="009B6398">
          <w:rPr>
            <w:rFonts w:ascii="Consolas" w:eastAsiaTheme="minorHAnsi" w:hAnsi="Consolas" w:cs="Consolas"/>
            <w:color w:val="000000"/>
            <w:sz w:val="19"/>
            <w:szCs w:val="19"/>
            <w:highlight w:val="white"/>
            <w:lang w:val="en-NZ"/>
          </w:rPr>
          <w:delText>std::</w:delText>
        </w:r>
        <w:r w:rsidRPr="005B4822" w:rsidDel="009B6398">
          <w:rPr>
            <w:rFonts w:ascii="Consolas" w:eastAsiaTheme="minorHAnsi" w:hAnsi="Consolas" w:cs="Consolas"/>
            <w:color w:val="2B91AF"/>
            <w:sz w:val="19"/>
            <w:szCs w:val="19"/>
            <w:highlight w:val="white"/>
            <w:lang w:val="en-NZ"/>
          </w:rPr>
          <w:delText>mutex</w:delText>
        </w:r>
        <w:r w:rsidRPr="005B4822" w:rsidDel="009B6398">
          <w:rPr>
            <w:rFonts w:ascii="Consolas" w:eastAsiaTheme="minorHAnsi" w:hAnsi="Consolas" w:cs="Consolas"/>
            <w:color w:val="000000"/>
            <w:sz w:val="19"/>
            <w:szCs w:val="19"/>
            <w:highlight w:val="white"/>
            <w:lang w:val="en-NZ"/>
          </w:rPr>
          <w:delText xml:space="preserve"> MU;</w:delText>
        </w:r>
      </w:del>
    </w:p>
    <w:p w14:paraId="2A0C7D05" w14:textId="67A72937" w:rsidR="005B4822" w:rsidRPr="005B4822" w:rsidDel="009B6398" w:rsidRDefault="005B4822" w:rsidP="005B4822">
      <w:pPr>
        <w:pStyle w:val="ListParagraph"/>
        <w:numPr>
          <w:ilvl w:val="0"/>
          <w:numId w:val="1"/>
        </w:numPr>
        <w:autoSpaceDE w:val="0"/>
        <w:autoSpaceDN w:val="0"/>
        <w:adjustRightInd w:val="0"/>
        <w:spacing w:after="0"/>
        <w:rPr>
          <w:del w:id="88" w:author="Druhin Mukherjee" w:date="2016-03-06T13:18:00Z"/>
          <w:rFonts w:ascii="Consolas" w:eastAsiaTheme="minorHAnsi" w:hAnsi="Consolas" w:cs="Consolas"/>
          <w:color w:val="000000"/>
          <w:sz w:val="19"/>
          <w:szCs w:val="19"/>
          <w:highlight w:val="white"/>
          <w:lang w:val="en-NZ"/>
        </w:rPr>
      </w:pPr>
    </w:p>
    <w:p w14:paraId="3C24ED00" w14:textId="030C92D3" w:rsidR="005B4822" w:rsidRPr="005B4822" w:rsidDel="009B6398" w:rsidRDefault="005B4822" w:rsidP="005B4822">
      <w:pPr>
        <w:pStyle w:val="ListParagraph"/>
        <w:numPr>
          <w:ilvl w:val="0"/>
          <w:numId w:val="1"/>
        </w:numPr>
        <w:autoSpaceDE w:val="0"/>
        <w:autoSpaceDN w:val="0"/>
        <w:adjustRightInd w:val="0"/>
        <w:spacing w:after="0"/>
        <w:rPr>
          <w:del w:id="89" w:author="Druhin Mukherjee" w:date="2016-03-06T13:18:00Z"/>
          <w:rFonts w:ascii="Consolas" w:eastAsiaTheme="minorHAnsi" w:hAnsi="Consolas" w:cs="Consolas"/>
          <w:color w:val="000000"/>
          <w:sz w:val="19"/>
          <w:szCs w:val="19"/>
          <w:highlight w:val="white"/>
          <w:lang w:val="en-NZ"/>
        </w:rPr>
      </w:pPr>
      <w:del w:id="90" w:author="Druhin Mukherjee" w:date="2016-03-06T13:18:00Z">
        <w:r w:rsidRPr="005B4822" w:rsidDel="009B6398">
          <w:rPr>
            <w:rFonts w:ascii="Consolas" w:eastAsiaTheme="minorHAnsi" w:hAnsi="Consolas" w:cs="Consolas"/>
            <w:color w:val="0000FF"/>
            <w:sz w:val="19"/>
            <w:szCs w:val="19"/>
            <w:highlight w:val="white"/>
            <w:lang w:val="en-NZ"/>
          </w:rPr>
          <w:delText>void</w:delText>
        </w:r>
        <w:r w:rsidRPr="005B4822" w:rsidDel="009B6398">
          <w:rPr>
            <w:rFonts w:ascii="Consolas" w:eastAsiaTheme="minorHAnsi" w:hAnsi="Consolas" w:cs="Consolas"/>
            <w:color w:val="000000"/>
            <w:sz w:val="19"/>
            <w:szCs w:val="19"/>
            <w:highlight w:val="white"/>
            <w:lang w:val="en-NZ"/>
          </w:rPr>
          <w:delText xml:space="preserve"> shared_print(</w:delText>
        </w:r>
        <w:r w:rsidRPr="005B4822" w:rsidDel="009B6398">
          <w:rPr>
            <w:rFonts w:ascii="Consolas" w:eastAsiaTheme="minorHAnsi" w:hAnsi="Consolas" w:cs="Consolas"/>
            <w:color w:val="2B91AF"/>
            <w:sz w:val="19"/>
            <w:szCs w:val="19"/>
            <w:highlight w:val="white"/>
            <w:lang w:val="en-NZ"/>
          </w:rPr>
          <w:delText>string</w:delText>
        </w:r>
        <w:r w:rsidRPr="005B4822" w:rsidDel="009B6398">
          <w:rPr>
            <w:rFonts w:ascii="Consolas" w:eastAsiaTheme="minorHAnsi" w:hAnsi="Consolas" w:cs="Consolas"/>
            <w:color w:val="000000"/>
            <w:sz w:val="19"/>
            <w:szCs w:val="19"/>
            <w:highlight w:val="white"/>
            <w:lang w:val="en-NZ"/>
          </w:rPr>
          <w:delText xml:space="preserve"> </w:delText>
        </w:r>
        <w:r w:rsidRPr="005B4822" w:rsidDel="009B6398">
          <w:rPr>
            <w:rFonts w:ascii="Consolas" w:eastAsiaTheme="minorHAnsi" w:hAnsi="Consolas" w:cs="Consolas"/>
            <w:color w:val="808080"/>
            <w:sz w:val="19"/>
            <w:szCs w:val="19"/>
            <w:highlight w:val="white"/>
            <w:lang w:val="en-NZ"/>
          </w:rPr>
          <w:delText>msg</w:delText>
        </w:r>
        <w:r w:rsidRPr="005B4822" w:rsidDel="009B6398">
          <w:rPr>
            <w:rFonts w:ascii="Consolas" w:eastAsiaTheme="minorHAnsi" w:hAnsi="Consolas" w:cs="Consolas"/>
            <w:color w:val="000000"/>
            <w:sz w:val="19"/>
            <w:szCs w:val="19"/>
            <w:highlight w:val="white"/>
            <w:lang w:val="en-NZ"/>
          </w:rPr>
          <w:delText xml:space="preserve">, </w:delText>
        </w:r>
        <w:r w:rsidRPr="005B4822" w:rsidDel="009B6398">
          <w:rPr>
            <w:rFonts w:ascii="Consolas" w:eastAsiaTheme="minorHAnsi" w:hAnsi="Consolas" w:cs="Consolas"/>
            <w:color w:val="0000FF"/>
            <w:sz w:val="19"/>
            <w:szCs w:val="19"/>
            <w:highlight w:val="white"/>
            <w:lang w:val="en-NZ"/>
          </w:rPr>
          <w:delText>int</w:delText>
        </w:r>
        <w:r w:rsidRPr="005B4822" w:rsidDel="009B6398">
          <w:rPr>
            <w:rFonts w:ascii="Consolas" w:eastAsiaTheme="minorHAnsi" w:hAnsi="Consolas" w:cs="Consolas"/>
            <w:color w:val="000000"/>
            <w:sz w:val="19"/>
            <w:szCs w:val="19"/>
            <w:highlight w:val="white"/>
            <w:lang w:val="en-NZ"/>
          </w:rPr>
          <w:delText xml:space="preserve"> </w:delText>
        </w:r>
        <w:r w:rsidRPr="005B4822" w:rsidDel="009B6398">
          <w:rPr>
            <w:rFonts w:ascii="Consolas" w:eastAsiaTheme="minorHAnsi" w:hAnsi="Consolas" w:cs="Consolas"/>
            <w:color w:val="808080"/>
            <w:sz w:val="19"/>
            <w:szCs w:val="19"/>
            <w:highlight w:val="white"/>
            <w:lang w:val="en-NZ"/>
          </w:rPr>
          <w:delText>id</w:delText>
        </w:r>
        <w:r w:rsidRPr="005B4822" w:rsidDel="009B6398">
          <w:rPr>
            <w:rFonts w:ascii="Consolas" w:eastAsiaTheme="minorHAnsi" w:hAnsi="Consolas" w:cs="Consolas"/>
            <w:color w:val="000000"/>
            <w:sz w:val="19"/>
            <w:szCs w:val="19"/>
            <w:highlight w:val="white"/>
            <w:lang w:val="en-NZ"/>
          </w:rPr>
          <w:delText>)</w:delText>
        </w:r>
      </w:del>
    </w:p>
    <w:p w14:paraId="6FA4FE13" w14:textId="2995A8F0" w:rsidR="005B4822" w:rsidRPr="005B4822" w:rsidDel="009B6398" w:rsidRDefault="005B4822" w:rsidP="005B4822">
      <w:pPr>
        <w:pStyle w:val="ListParagraph"/>
        <w:numPr>
          <w:ilvl w:val="0"/>
          <w:numId w:val="1"/>
        </w:numPr>
        <w:autoSpaceDE w:val="0"/>
        <w:autoSpaceDN w:val="0"/>
        <w:adjustRightInd w:val="0"/>
        <w:spacing w:after="0"/>
        <w:rPr>
          <w:del w:id="91" w:author="Druhin Mukherjee" w:date="2016-03-06T13:18:00Z"/>
          <w:rFonts w:ascii="Consolas" w:eastAsiaTheme="minorHAnsi" w:hAnsi="Consolas" w:cs="Consolas"/>
          <w:color w:val="000000"/>
          <w:sz w:val="19"/>
          <w:szCs w:val="19"/>
          <w:highlight w:val="white"/>
          <w:lang w:val="en-NZ"/>
        </w:rPr>
      </w:pPr>
      <w:del w:id="92" w:author="Druhin Mukherjee" w:date="2016-03-06T13:18:00Z">
        <w:r w:rsidRPr="005B4822" w:rsidDel="009B6398">
          <w:rPr>
            <w:rFonts w:ascii="Consolas" w:eastAsiaTheme="minorHAnsi" w:hAnsi="Consolas" w:cs="Consolas"/>
            <w:color w:val="000000"/>
            <w:sz w:val="19"/>
            <w:szCs w:val="19"/>
            <w:highlight w:val="white"/>
            <w:lang w:val="en-NZ"/>
          </w:rPr>
          <w:delText>{</w:delText>
        </w:r>
      </w:del>
    </w:p>
    <w:p w14:paraId="27B42061" w14:textId="2071553C" w:rsidR="005B4822" w:rsidRPr="005B4822" w:rsidDel="009B6398" w:rsidRDefault="005B4822" w:rsidP="005B4822">
      <w:pPr>
        <w:pStyle w:val="ListParagraph"/>
        <w:numPr>
          <w:ilvl w:val="0"/>
          <w:numId w:val="1"/>
        </w:numPr>
        <w:autoSpaceDE w:val="0"/>
        <w:autoSpaceDN w:val="0"/>
        <w:adjustRightInd w:val="0"/>
        <w:spacing w:after="0"/>
        <w:rPr>
          <w:del w:id="93" w:author="Druhin Mukherjee" w:date="2016-03-06T13:18:00Z"/>
          <w:rFonts w:ascii="Consolas" w:eastAsiaTheme="minorHAnsi" w:hAnsi="Consolas" w:cs="Consolas"/>
          <w:color w:val="000000"/>
          <w:sz w:val="19"/>
          <w:szCs w:val="19"/>
          <w:highlight w:val="white"/>
          <w:lang w:val="en-NZ"/>
        </w:rPr>
      </w:pPr>
      <w:del w:id="94" w:author="Druhin Mukherjee" w:date="2016-03-06T13:18:00Z">
        <w:r w:rsidRPr="005B4822" w:rsidDel="009B6398">
          <w:rPr>
            <w:rFonts w:ascii="Consolas" w:eastAsiaTheme="minorHAnsi" w:hAnsi="Consolas" w:cs="Consolas"/>
            <w:color w:val="000000"/>
            <w:sz w:val="19"/>
            <w:szCs w:val="19"/>
            <w:highlight w:val="white"/>
            <w:lang w:val="en-NZ"/>
          </w:rPr>
          <w:tab/>
          <w:delText>std::</w:delText>
        </w:r>
        <w:r w:rsidRPr="005B4822" w:rsidDel="009B6398">
          <w:rPr>
            <w:rFonts w:ascii="Consolas" w:eastAsiaTheme="minorHAnsi" w:hAnsi="Consolas" w:cs="Consolas"/>
            <w:color w:val="2B91AF"/>
            <w:sz w:val="19"/>
            <w:szCs w:val="19"/>
            <w:highlight w:val="white"/>
            <w:lang w:val="en-NZ"/>
          </w:rPr>
          <w:delText>lock_guard</w:delText>
        </w:r>
        <w:r w:rsidRPr="005B4822" w:rsidDel="009B6398">
          <w:rPr>
            <w:rFonts w:ascii="Consolas" w:eastAsiaTheme="minorHAnsi" w:hAnsi="Consolas" w:cs="Consolas"/>
            <w:color w:val="000000"/>
            <w:sz w:val="19"/>
            <w:szCs w:val="19"/>
            <w:highlight w:val="white"/>
            <w:lang w:val="en-NZ"/>
          </w:rPr>
          <w:delText>&lt;std::</w:delText>
        </w:r>
        <w:r w:rsidRPr="005B4822" w:rsidDel="009B6398">
          <w:rPr>
            <w:rFonts w:ascii="Consolas" w:eastAsiaTheme="minorHAnsi" w:hAnsi="Consolas" w:cs="Consolas"/>
            <w:color w:val="2B91AF"/>
            <w:sz w:val="19"/>
            <w:szCs w:val="19"/>
            <w:highlight w:val="white"/>
            <w:lang w:val="en-NZ"/>
          </w:rPr>
          <w:delText>mutex</w:delText>
        </w:r>
        <w:r w:rsidRPr="005B4822" w:rsidDel="009B6398">
          <w:rPr>
            <w:rFonts w:ascii="Consolas" w:eastAsiaTheme="minorHAnsi" w:hAnsi="Consolas" w:cs="Consolas"/>
            <w:color w:val="000000"/>
            <w:sz w:val="19"/>
            <w:szCs w:val="19"/>
            <w:highlight w:val="white"/>
            <w:lang w:val="en-NZ"/>
          </w:rPr>
          <w:delText xml:space="preserve">&gt; guard(MU); </w:delText>
        </w:r>
        <w:r w:rsidRPr="005B4822" w:rsidDel="009B6398">
          <w:rPr>
            <w:rFonts w:ascii="Consolas" w:eastAsiaTheme="minorHAnsi" w:hAnsi="Consolas" w:cs="Consolas"/>
            <w:color w:val="008000"/>
            <w:sz w:val="19"/>
            <w:szCs w:val="19"/>
            <w:highlight w:val="white"/>
            <w:lang w:val="en-NZ"/>
          </w:rPr>
          <w:delText>//RAII</w:delText>
        </w:r>
      </w:del>
    </w:p>
    <w:p w14:paraId="444AFE48" w14:textId="0B75DE33" w:rsidR="005B4822" w:rsidRPr="005B4822" w:rsidDel="009B6398" w:rsidRDefault="005B4822" w:rsidP="005B4822">
      <w:pPr>
        <w:pStyle w:val="ListParagraph"/>
        <w:numPr>
          <w:ilvl w:val="0"/>
          <w:numId w:val="1"/>
        </w:numPr>
        <w:autoSpaceDE w:val="0"/>
        <w:autoSpaceDN w:val="0"/>
        <w:adjustRightInd w:val="0"/>
        <w:spacing w:after="0"/>
        <w:rPr>
          <w:del w:id="95" w:author="Druhin Mukherjee" w:date="2016-03-06T13:18:00Z"/>
          <w:rFonts w:ascii="Consolas" w:eastAsiaTheme="minorHAnsi" w:hAnsi="Consolas" w:cs="Consolas"/>
          <w:color w:val="000000"/>
          <w:sz w:val="19"/>
          <w:szCs w:val="19"/>
          <w:highlight w:val="white"/>
          <w:lang w:val="en-NZ"/>
        </w:rPr>
      </w:pPr>
      <w:del w:id="96" w:author="Druhin Mukherjee" w:date="2016-03-06T13:18:00Z">
        <w:r w:rsidRPr="005B4822" w:rsidDel="009B6398">
          <w:rPr>
            <w:rFonts w:ascii="Consolas" w:eastAsiaTheme="minorHAnsi" w:hAnsi="Consolas" w:cs="Consolas"/>
            <w:color w:val="000000"/>
            <w:sz w:val="19"/>
            <w:szCs w:val="19"/>
            <w:highlight w:val="white"/>
            <w:lang w:val="en-NZ"/>
          </w:rPr>
          <w:tab/>
        </w:r>
        <w:r w:rsidRPr="005B4822" w:rsidDel="009B6398">
          <w:rPr>
            <w:rFonts w:ascii="Consolas" w:eastAsiaTheme="minorHAnsi" w:hAnsi="Consolas" w:cs="Consolas"/>
            <w:color w:val="008000"/>
            <w:sz w:val="19"/>
            <w:szCs w:val="19"/>
            <w:highlight w:val="white"/>
            <w:lang w:val="en-NZ"/>
          </w:rPr>
          <w:delText>//MU.lock();</w:delText>
        </w:r>
      </w:del>
    </w:p>
    <w:p w14:paraId="0C09F038" w14:textId="1D293A89" w:rsidR="005B4822" w:rsidRPr="005B4822" w:rsidDel="009B6398" w:rsidRDefault="005B4822" w:rsidP="005B4822">
      <w:pPr>
        <w:pStyle w:val="ListParagraph"/>
        <w:numPr>
          <w:ilvl w:val="0"/>
          <w:numId w:val="1"/>
        </w:numPr>
        <w:autoSpaceDE w:val="0"/>
        <w:autoSpaceDN w:val="0"/>
        <w:adjustRightInd w:val="0"/>
        <w:spacing w:after="0"/>
        <w:rPr>
          <w:del w:id="97" w:author="Druhin Mukherjee" w:date="2016-03-06T13:18:00Z"/>
          <w:rFonts w:ascii="Consolas" w:eastAsiaTheme="minorHAnsi" w:hAnsi="Consolas" w:cs="Consolas"/>
          <w:color w:val="000000"/>
          <w:sz w:val="19"/>
          <w:szCs w:val="19"/>
          <w:highlight w:val="white"/>
          <w:lang w:val="en-NZ"/>
        </w:rPr>
      </w:pPr>
      <w:del w:id="98" w:author="Druhin Mukherjee" w:date="2016-03-06T13:18:00Z">
        <w:r w:rsidRPr="005B4822" w:rsidDel="009B6398">
          <w:rPr>
            <w:rFonts w:ascii="Consolas" w:eastAsiaTheme="minorHAnsi" w:hAnsi="Consolas" w:cs="Consolas"/>
            <w:color w:val="000000"/>
            <w:sz w:val="19"/>
            <w:szCs w:val="19"/>
            <w:highlight w:val="white"/>
            <w:lang w:val="en-NZ"/>
          </w:rPr>
          <w:tab/>
          <w:delText xml:space="preserve">cout &lt;&lt; </w:delText>
        </w:r>
        <w:r w:rsidRPr="005B4822" w:rsidDel="009B6398">
          <w:rPr>
            <w:rFonts w:ascii="Consolas" w:eastAsiaTheme="minorHAnsi" w:hAnsi="Consolas" w:cs="Consolas"/>
            <w:color w:val="808080"/>
            <w:sz w:val="19"/>
            <w:szCs w:val="19"/>
            <w:highlight w:val="white"/>
            <w:lang w:val="en-NZ"/>
          </w:rPr>
          <w:delText>msg</w:delText>
        </w:r>
        <w:r w:rsidRPr="005B4822" w:rsidDel="009B6398">
          <w:rPr>
            <w:rFonts w:ascii="Consolas" w:eastAsiaTheme="minorHAnsi" w:hAnsi="Consolas" w:cs="Consolas"/>
            <w:color w:val="000000"/>
            <w:sz w:val="19"/>
            <w:szCs w:val="19"/>
            <w:highlight w:val="white"/>
            <w:lang w:val="en-NZ"/>
          </w:rPr>
          <w:delText xml:space="preserve"> &lt;&lt; </w:delText>
        </w:r>
        <w:r w:rsidRPr="005B4822" w:rsidDel="009B6398">
          <w:rPr>
            <w:rFonts w:ascii="Consolas" w:eastAsiaTheme="minorHAnsi" w:hAnsi="Consolas" w:cs="Consolas"/>
            <w:color w:val="808080"/>
            <w:sz w:val="19"/>
            <w:szCs w:val="19"/>
            <w:highlight w:val="white"/>
            <w:lang w:val="en-NZ"/>
          </w:rPr>
          <w:delText>id</w:delText>
        </w:r>
        <w:r w:rsidRPr="005B4822" w:rsidDel="009B6398">
          <w:rPr>
            <w:rFonts w:ascii="Consolas" w:eastAsiaTheme="minorHAnsi" w:hAnsi="Consolas" w:cs="Consolas"/>
            <w:color w:val="000000"/>
            <w:sz w:val="19"/>
            <w:szCs w:val="19"/>
            <w:highlight w:val="white"/>
            <w:lang w:val="en-NZ"/>
          </w:rPr>
          <w:delText xml:space="preserve"> &lt;&lt; endl;</w:delText>
        </w:r>
      </w:del>
    </w:p>
    <w:p w14:paraId="74514292" w14:textId="5CBE56E0" w:rsidR="005B4822" w:rsidRPr="005B4822" w:rsidDel="009B6398" w:rsidRDefault="005B4822" w:rsidP="005B4822">
      <w:pPr>
        <w:pStyle w:val="ListParagraph"/>
        <w:numPr>
          <w:ilvl w:val="0"/>
          <w:numId w:val="1"/>
        </w:numPr>
        <w:autoSpaceDE w:val="0"/>
        <w:autoSpaceDN w:val="0"/>
        <w:adjustRightInd w:val="0"/>
        <w:spacing w:after="0"/>
        <w:rPr>
          <w:del w:id="99" w:author="Druhin Mukherjee" w:date="2016-03-06T13:18:00Z"/>
          <w:rFonts w:ascii="Consolas" w:eastAsiaTheme="minorHAnsi" w:hAnsi="Consolas" w:cs="Consolas"/>
          <w:color w:val="000000"/>
          <w:sz w:val="19"/>
          <w:szCs w:val="19"/>
          <w:highlight w:val="white"/>
          <w:lang w:val="en-NZ"/>
        </w:rPr>
      </w:pPr>
      <w:del w:id="100" w:author="Druhin Mukherjee" w:date="2016-03-06T13:18:00Z">
        <w:r w:rsidRPr="005B4822" w:rsidDel="009B6398">
          <w:rPr>
            <w:rFonts w:ascii="Consolas" w:eastAsiaTheme="minorHAnsi" w:hAnsi="Consolas" w:cs="Consolas"/>
            <w:color w:val="000000"/>
            <w:sz w:val="19"/>
            <w:szCs w:val="19"/>
            <w:highlight w:val="white"/>
            <w:lang w:val="en-NZ"/>
          </w:rPr>
          <w:tab/>
        </w:r>
        <w:r w:rsidRPr="005B4822" w:rsidDel="009B6398">
          <w:rPr>
            <w:rFonts w:ascii="Consolas" w:eastAsiaTheme="minorHAnsi" w:hAnsi="Consolas" w:cs="Consolas"/>
            <w:color w:val="008000"/>
            <w:sz w:val="19"/>
            <w:szCs w:val="19"/>
            <w:highlight w:val="white"/>
            <w:lang w:val="en-NZ"/>
          </w:rPr>
          <w:delText>//MU.unlock();</w:delText>
        </w:r>
      </w:del>
    </w:p>
    <w:p w14:paraId="6C73DE03" w14:textId="62448ED0" w:rsidR="005B4822" w:rsidRPr="005B4822" w:rsidDel="009B6398" w:rsidRDefault="005B4822" w:rsidP="005B4822">
      <w:pPr>
        <w:pStyle w:val="ListParagraph"/>
        <w:numPr>
          <w:ilvl w:val="0"/>
          <w:numId w:val="1"/>
        </w:numPr>
        <w:autoSpaceDE w:val="0"/>
        <w:autoSpaceDN w:val="0"/>
        <w:adjustRightInd w:val="0"/>
        <w:spacing w:after="0"/>
        <w:rPr>
          <w:del w:id="101" w:author="Druhin Mukherjee" w:date="2016-03-06T13:18:00Z"/>
          <w:rFonts w:ascii="Consolas" w:eastAsiaTheme="minorHAnsi" w:hAnsi="Consolas" w:cs="Consolas"/>
          <w:color w:val="000000"/>
          <w:sz w:val="19"/>
          <w:szCs w:val="19"/>
          <w:highlight w:val="white"/>
          <w:lang w:val="en-NZ"/>
        </w:rPr>
      </w:pPr>
      <w:del w:id="102" w:author="Druhin Mukherjee" w:date="2016-03-06T13:18:00Z">
        <w:r w:rsidRPr="005B4822" w:rsidDel="009B6398">
          <w:rPr>
            <w:rFonts w:ascii="Consolas" w:eastAsiaTheme="minorHAnsi" w:hAnsi="Consolas" w:cs="Consolas"/>
            <w:color w:val="000000"/>
            <w:sz w:val="19"/>
            <w:szCs w:val="19"/>
            <w:highlight w:val="white"/>
            <w:lang w:val="en-NZ"/>
          </w:rPr>
          <w:delText>}</w:delText>
        </w:r>
      </w:del>
    </w:p>
    <w:p w14:paraId="34190669" w14:textId="7ABA5F48" w:rsidR="005B4822" w:rsidRPr="005B4822" w:rsidDel="009B6398" w:rsidRDefault="005B4822" w:rsidP="005B4822">
      <w:pPr>
        <w:pStyle w:val="ListParagraph"/>
        <w:numPr>
          <w:ilvl w:val="0"/>
          <w:numId w:val="1"/>
        </w:numPr>
        <w:autoSpaceDE w:val="0"/>
        <w:autoSpaceDN w:val="0"/>
        <w:adjustRightInd w:val="0"/>
        <w:spacing w:after="0"/>
        <w:rPr>
          <w:del w:id="103" w:author="Druhin Mukherjee" w:date="2016-03-06T13:18:00Z"/>
          <w:rFonts w:ascii="Consolas" w:eastAsiaTheme="minorHAnsi" w:hAnsi="Consolas" w:cs="Consolas"/>
          <w:color w:val="000000"/>
          <w:sz w:val="19"/>
          <w:szCs w:val="19"/>
          <w:highlight w:val="white"/>
          <w:lang w:val="en-NZ"/>
        </w:rPr>
      </w:pPr>
      <w:del w:id="104" w:author="Druhin Mukherjee" w:date="2016-03-06T13:18:00Z">
        <w:r w:rsidRPr="005B4822" w:rsidDel="009B6398">
          <w:rPr>
            <w:rFonts w:ascii="Consolas" w:eastAsiaTheme="minorHAnsi" w:hAnsi="Consolas" w:cs="Consolas"/>
            <w:color w:val="0000FF"/>
            <w:sz w:val="19"/>
            <w:szCs w:val="19"/>
            <w:highlight w:val="white"/>
            <w:lang w:val="en-NZ"/>
          </w:rPr>
          <w:delText>void</w:delText>
        </w:r>
        <w:r w:rsidRPr="005B4822" w:rsidDel="009B6398">
          <w:rPr>
            <w:rFonts w:ascii="Consolas" w:eastAsiaTheme="minorHAnsi" w:hAnsi="Consolas" w:cs="Consolas"/>
            <w:color w:val="000000"/>
            <w:sz w:val="19"/>
            <w:szCs w:val="19"/>
            <w:highlight w:val="white"/>
            <w:lang w:val="en-NZ"/>
          </w:rPr>
          <w:delText xml:space="preserve"> function_1()</w:delText>
        </w:r>
      </w:del>
    </w:p>
    <w:p w14:paraId="3F17C495" w14:textId="5074B145" w:rsidR="005B4822" w:rsidRPr="005B4822" w:rsidDel="009B6398" w:rsidRDefault="005B4822" w:rsidP="005B4822">
      <w:pPr>
        <w:pStyle w:val="ListParagraph"/>
        <w:numPr>
          <w:ilvl w:val="0"/>
          <w:numId w:val="1"/>
        </w:numPr>
        <w:autoSpaceDE w:val="0"/>
        <w:autoSpaceDN w:val="0"/>
        <w:adjustRightInd w:val="0"/>
        <w:spacing w:after="0"/>
        <w:rPr>
          <w:del w:id="105" w:author="Druhin Mukherjee" w:date="2016-03-06T13:18:00Z"/>
          <w:rFonts w:ascii="Consolas" w:eastAsiaTheme="minorHAnsi" w:hAnsi="Consolas" w:cs="Consolas"/>
          <w:color w:val="000000"/>
          <w:sz w:val="19"/>
          <w:szCs w:val="19"/>
          <w:highlight w:val="white"/>
          <w:lang w:val="en-NZ"/>
        </w:rPr>
      </w:pPr>
      <w:del w:id="106" w:author="Druhin Mukherjee" w:date="2016-03-06T13:18:00Z">
        <w:r w:rsidRPr="005B4822" w:rsidDel="009B6398">
          <w:rPr>
            <w:rFonts w:ascii="Consolas" w:eastAsiaTheme="minorHAnsi" w:hAnsi="Consolas" w:cs="Consolas"/>
            <w:color w:val="000000"/>
            <w:sz w:val="19"/>
            <w:szCs w:val="19"/>
            <w:highlight w:val="white"/>
            <w:lang w:val="en-NZ"/>
          </w:rPr>
          <w:delText>{</w:delText>
        </w:r>
      </w:del>
    </w:p>
    <w:p w14:paraId="0DDD6B30" w14:textId="7F45F37D" w:rsidR="005B4822" w:rsidRPr="005B4822" w:rsidDel="009B6398" w:rsidRDefault="005B4822" w:rsidP="005B4822">
      <w:pPr>
        <w:pStyle w:val="ListParagraph"/>
        <w:numPr>
          <w:ilvl w:val="0"/>
          <w:numId w:val="1"/>
        </w:numPr>
        <w:autoSpaceDE w:val="0"/>
        <w:autoSpaceDN w:val="0"/>
        <w:adjustRightInd w:val="0"/>
        <w:spacing w:after="0"/>
        <w:rPr>
          <w:del w:id="107" w:author="Druhin Mukherjee" w:date="2016-03-06T13:18:00Z"/>
          <w:rFonts w:ascii="Consolas" w:eastAsiaTheme="minorHAnsi" w:hAnsi="Consolas" w:cs="Consolas"/>
          <w:color w:val="000000"/>
          <w:sz w:val="19"/>
          <w:szCs w:val="19"/>
          <w:highlight w:val="white"/>
          <w:lang w:val="en-NZ"/>
        </w:rPr>
      </w:pPr>
      <w:del w:id="108" w:author="Druhin Mukherjee" w:date="2016-03-06T13:18:00Z">
        <w:r w:rsidRPr="005B4822" w:rsidDel="009B6398">
          <w:rPr>
            <w:rFonts w:ascii="Consolas" w:eastAsiaTheme="minorHAnsi" w:hAnsi="Consolas" w:cs="Consolas"/>
            <w:color w:val="000000"/>
            <w:sz w:val="19"/>
            <w:szCs w:val="19"/>
            <w:highlight w:val="white"/>
            <w:lang w:val="en-NZ"/>
          </w:rPr>
          <w:tab/>
        </w:r>
        <w:r w:rsidRPr="005B4822" w:rsidDel="009B6398">
          <w:rPr>
            <w:rFonts w:ascii="Consolas" w:eastAsiaTheme="minorHAnsi" w:hAnsi="Consolas" w:cs="Consolas"/>
            <w:color w:val="0000FF"/>
            <w:sz w:val="19"/>
            <w:szCs w:val="19"/>
            <w:highlight w:val="white"/>
            <w:lang w:val="en-NZ"/>
          </w:rPr>
          <w:delText>for</w:delText>
        </w:r>
        <w:r w:rsidRPr="005B4822" w:rsidDel="009B6398">
          <w:rPr>
            <w:rFonts w:ascii="Consolas" w:eastAsiaTheme="minorHAnsi" w:hAnsi="Consolas" w:cs="Consolas"/>
            <w:color w:val="000000"/>
            <w:sz w:val="19"/>
            <w:szCs w:val="19"/>
            <w:highlight w:val="white"/>
            <w:lang w:val="en-NZ"/>
          </w:rPr>
          <w:delText xml:space="preserve"> (</w:delText>
        </w:r>
        <w:r w:rsidRPr="005B4822" w:rsidDel="009B6398">
          <w:rPr>
            <w:rFonts w:ascii="Consolas" w:eastAsiaTheme="minorHAnsi" w:hAnsi="Consolas" w:cs="Consolas"/>
            <w:color w:val="0000FF"/>
            <w:sz w:val="19"/>
            <w:szCs w:val="19"/>
            <w:highlight w:val="white"/>
            <w:lang w:val="en-NZ"/>
          </w:rPr>
          <w:delText>int</w:delText>
        </w:r>
        <w:r w:rsidRPr="005B4822" w:rsidDel="009B6398">
          <w:rPr>
            <w:rFonts w:ascii="Consolas" w:eastAsiaTheme="minorHAnsi" w:hAnsi="Consolas" w:cs="Consolas"/>
            <w:color w:val="000000"/>
            <w:sz w:val="19"/>
            <w:szCs w:val="19"/>
            <w:highlight w:val="white"/>
            <w:lang w:val="en-NZ"/>
          </w:rPr>
          <w:delText xml:space="preserve"> i = 0; i &gt; -100; i--)</w:delText>
        </w:r>
      </w:del>
    </w:p>
    <w:p w14:paraId="0265C8DD" w14:textId="5D701D87" w:rsidR="005B4822" w:rsidRPr="005B4822" w:rsidDel="009B6398" w:rsidRDefault="005B4822" w:rsidP="005B4822">
      <w:pPr>
        <w:pStyle w:val="ListParagraph"/>
        <w:numPr>
          <w:ilvl w:val="0"/>
          <w:numId w:val="1"/>
        </w:numPr>
        <w:autoSpaceDE w:val="0"/>
        <w:autoSpaceDN w:val="0"/>
        <w:adjustRightInd w:val="0"/>
        <w:spacing w:after="0"/>
        <w:rPr>
          <w:del w:id="109" w:author="Druhin Mukherjee" w:date="2016-03-06T13:18:00Z"/>
          <w:rFonts w:ascii="Consolas" w:eastAsiaTheme="minorHAnsi" w:hAnsi="Consolas" w:cs="Consolas"/>
          <w:color w:val="000000"/>
          <w:sz w:val="19"/>
          <w:szCs w:val="19"/>
          <w:highlight w:val="white"/>
          <w:lang w:val="en-NZ"/>
        </w:rPr>
      </w:pPr>
      <w:del w:id="110" w:author="Druhin Mukherjee" w:date="2016-03-06T13:18:00Z">
        <w:r w:rsidRPr="005B4822" w:rsidDel="009B6398">
          <w:rPr>
            <w:rFonts w:ascii="Consolas" w:eastAsiaTheme="minorHAnsi" w:hAnsi="Consolas" w:cs="Consolas"/>
            <w:color w:val="000000"/>
            <w:sz w:val="19"/>
            <w:szCs w:val="19"/>
            <w:highlight w:val="white"/>
            <w:lang w:val="en-NZ"/>
          </w:rPr>
          <w:tab/>
        </w:r>
        <w:r w:rsidRPr="005B4822" w:rsidDel="009B6398">
          <w:rPr>
            <w:rFonts w:ascii="Consolas" w:eastAsiaTheme="minorHAnsi" w:hAnsi="Consolas" w:cs="Consolas"/>
            <w:color w:val="000000"/>
            <w:sz w:val="19"/>
            <w:szCs w:val="19"/>
            <w:highlight w:val="white"/>
            <w:lang w:val="en-NZ"/>
          </w:rPr>
          <w:tab/>
          <w:delText>shared_print(</w:delText>
        </w:r>
        <w:r w:rsidRPr="005B4822" w:rsidDel="009B6398">
          <w:rPr>
            <w:rFonts w:ascii="Consolas" w:eastAsiaTheme="minorHAnsi" w:hAnsi="Consolas" w:cs="Consolas"/>
            <w:color w:val="2B91AF"/>
            <w:sz w:val="19"/>
            <w:szCs w:val="19"/>
            <w:highlight w:val="white"/>
            <w:lang w:val="en-NZ"/>
          </w:rPr>
          <w:delText>string</w:delText>
        </w:r>
        <w:r w:rsidRPr="005B4822" w:rsidDel="009B6398">
          <w:rPr>
            <w:rFonts w:ascii="Consolas" w:eastAsiaTheme="minorHAnsi" w:hAnsi="Consolas" w:cs="Consolas"/>
            <w:color w:val="000000"/>
            <w:sz w:val="19"/>
            <w:szCs w:val="19"/>
            <w:highlight w:val="white"/>
            <w:lang w:val="en-NZ"/>
          </w:rPr>
          <w:delText>(</w:delText>
        </w:r>
        <w:r w:rsidRPr="005B4822" w:rsidDel="009B6398">
          <w:rPr>
            <w:rFonts w:ascii="Consolas" w:eastAsiaTheme="minorHAnsi" w:hAnsi="Consolas" w:cs="Consolas"/>
            <w:color w:val="A31515"/>
            <w:sz w:val="19"/>
            <w:szCs w:val="19"/>
            <w:highlight w:val="white"/>
            <w:lang w:val="en-NZ"/>
          </w:rPr>
          <w:delText>"From Thread 1: "</w:delText>
        </w:r>
        <w:r w:rsidRPr="005B4822" w:rsidDel="009B6398">
          <w:rPr>
            <w:rFonts w:ascii="Consolas" w:eastAsiaTheme="minorHAnsi" w:hAnsi="Consolas" w:cs="Consolas"/>
            <w:color w:val="000000"/>
            <w:sz w:val="19"/>
            <w:szCs w:val="19"/>
            <w:highlight w:val="white"/>
            <w:lang w:val="en-NZ"/>
          </w:rPr>
          <w:delText>), i);</w:delText>
        </w:r>
      </w:del>
    </w:p>
    <w:p w14:paraId="15D77126" w14:textId="3129A9CC" w:rsidR="005B4822" w:rsidRPr="005B4822" w:rsidDel="009B6398" w:rsidRDefault="005B4822" w:rsidP="005B4822">
      <w:pPr>
        <w:pStyle w:val="ListParagraph"/>
        <w:numPr>
          <w:ilvl w:val="0"/>
          <w:numId w:val="1"/>
        </w:numPr>
        <w:autoSpaceDE w:val="0"/>
        <w:autoSpaceDN w:val="0"/>
        <w:adjustRightInd w:val="0"/>
        <w:spacing w:after="0"/>
        <w:rPr>
          <w:del w:id="111" w:author="Druhin Mukherjee" w:date="2016-03-06T13:18:00Z"/>
          <w:rFonts w:ascii="Consolas" w:eastAsiaTheme="minorHAnsi" w:hAnsi="Consolas" w:cs="Consolas"/>
          <w:color w:val="000000"/>
          <w:sz w:val="19"/>
          <w:szCs w:val="19"/>
          <w:highlight w:val="white"/>
          <w:lang w:val="en-NZ"/>
        </w:rPr>
      </w:pPr>
    </w:p>
    <w:p w14:paraId="051C6E64" w14:textId="5C6B21EF" w:rsidR="005B4822" w:rsidRPr="005B4822" w:rsidDel="009B6398" w:rsidRDefault="005B4822" w:rsidP="005B4822">
      <w:pPr>
        <w:pStyle w:val="ListParagraph"/>
        <w:numPr>
          <w:ilvl w:val="0"/>
          <w:numId w:val="1"/>
        </w:numPr>
        <w:autoSpaceDE w:val="0"/>
        <w:autoSpaceDN w:val="0"/>
        <w:adjustRightInd w:val="0"/>
        <w:spacing w:after="0"/>
        <w:rPr>
          <w:del w:id="112" w:author="Druhin Mukherjee" w:date="2016-03-06T13:18:00Z"/>
          <w:rFonts w:ascii="Consolas" w:eastAsiaTheme="minorHAnsi" w:hAnsi="Consolas" w:cs="Consolas"/>
          <w:color w:val="000000"/>
          <w:sz w:val="19"/>
          <w:szCs w:val="19"/>
          <w:highlight w:val="white"/>
          <w:lang w:val="en-NZ"/>
        </w:rPr>
      </w:pPr>
      <w:del w:id="113" w:author="Druhin Mukherjee" w:date="2016-03-06T13:18:00Z">
        <w:r w:rsidRPr="005B4822" w:rsidDel="009B6398">
          <w:rPr>
            <w:rFonts w:ascii="Consolas" w:eastAsiaTheme="minorHAnsi" w:hAnsi="Consolas" w:cs="Consolas"/>
            <w:color w:val="000000"/>
            <w:sz w:val="19"/>
            <w:szCs w:val="19"/>
            <w:highlight w:val="white"/>
            <w:lang w:val="en-NZ"/>
          </w:rPr>
          <w:delText>}</w:delText>
        </w:r>
      </w:del>
    </w:p>
    <w:p w14:paraId="2EC3A38F" w14:textId="1501B142" w:rsidR="005B4822" w:rsidRPr="005B4822" w:rsidDel="009B6398" w:rsidRDefault="005B4822" w:rsidP="005B4822">
      <w:pPr>
        <w:pStyle w:val="ListParagraph"/>
        <w:numPr>
          <w:ilvl w:val="0"/>
          <w:numId w:val="1"/>
        </w:numPr>
        <w:autoSpaceDE w:val="0"/>
        <w:autoSpaceDN w:val="0"/>
        <w:adjustRightInd w:val="0"/>
        <w:spacing w:after="0"/>
        <w:rPr>
          <w:del w:id="114" w:author="Druhin Mukherjee" w:date="2016-03-06T13:18:00Z"/>
          <w:rFonts w:ascii="Consolas" w:eastAsiaTheme="minorHAnsi" w:hAnsi="Consolas" w:cs="Consolas"/>
          <w:color w:val="000000"/>
          <w:sz w:val="19"/>
          <w:szCs w:val="19"/>
          <w:highlight w:val="white"/>
          <w:lang w:val="en-NZ"/>
        </w:rPr>
      </w:pPr>
    </w:p>
    <w:p w14:paraId="22666564" w14:textId="59786BF3" w:rsidR="005B4822" w:rsidRPr="005B4822" w:rsidDel="009B6398" w:rsidRDefault="005B4822" w:rsidP="005B4822">
      <w:pPr>
        <w:pStyle w:val="ListParagraph"/>
        <w:numPr>
          <w:ilvl w:val="0"/>
          <w:numId w:val="1"/>
        </w:numPr>
        <w:autoSpaceDE w:val="0"/>
        <w:autoSpaceDN w:val="0"/>
        <w:adjustRightInd w:val="0"/>
        <w:spacing w:after="0"/>
        <w:rPr>
          <w:del w:id="115" w:author="Druhin Mukherjee" w:date="2016-03-06T13:18:00Z"/>
          <w:rFonts w:ascii="Consolas" w:eastAsiaTheme="minorHAnsi" w:hAnsi="Consolas" w:cs="Consolas"/>
          <w:color w:val="000000"/>
          <w:sz w:val="19"/>
          <w:szCs w:val="19"/>
          <w:highlight w:val="white"/>
          <w:lang w:val="en-NZ"/>
        </w:rPr>
      </w:pPr>
      <w:del w:id="116" w:author="Druhin Mukherjee" w:date="2016-03-06T13:18:00Z">
        <w:r w:rsidRPr="005B4822" w:rsidDel="009B6398">
          <w:rPr>
            <w:rFonts w:ascii="Consolas" w:eastAsiaTheme="minorHAnsi" w:hAnsi="Consolas" w:cs="Consolas"/>
            <w:color w:val="0000FF"/>
            <w:sz w:val="19"/>
            <w:szCs w:val="19"/>
            <w:highlight w:val="white"/>
            <w:lang w:val="en-NZ"/>
          </w:rPr>
          <w:delText>int</w:delText>
        </w:r>
        <w:r w:rsidRPr="005B4822" w:rsidDel="009B6398">
          <w:rPr>
            <w:rFonts w:ascii="Consolas" w:eastAsiaTheme="minorHAnsi" w:hAnsi="Consolas" w:cs="Consolas"/>
            <w:color w:val="000000"/>
            <w:sz w:val="19"/>
            <w:szCs w:val="19"/>
            <w:highlight w:val="white"/>
            <w:lang w:val="en-NZ"/>
          </w:rPr>
          <w:delText xml:space="preserve"> main()</w:delText>
        </w:r>
      </w:del>
    </w:p>
    <w:p w14:paraId="4D4C68E5" w14:textId="47F8E34D" w:rsidR="005B4822" w:rsidRPr="005B4822" w:rsidDel="009B6398" w:rsidRDefault="005B4822" w:rsidP="005B4822">
      <w:pPr>
        <w:pStyle w:val="ListParagraph"/>
        <w:numPr>
          <w:ilvl w:val="0"/>
          <w:numId w:val="1"/>
        </w:numPr>
        <w:autoSpaceDE w:val="0"/>
        <w:autoSpaceDN w:val="0"/>
        <w:adjustRightInd w:val="0"/>
        <w:spacing w:after="0"/>
        <w:rPr>
          <w:del w:id="117" w:author="Druhin Mukherjee" w:date="2016-03-06T13:18:00Z"/>
          <w:rFonts w:ascii="Consolas" w:eastAsiaTheme="minorHAnsi" w:hAnsi="Consolas" w:cs="Consolas"/>
          <w:color w:val="000000"/>
          <w:sz w:val="19"/>
          <w:szCs w:val="19"/>
          <w:highlight w:val="white"/>
          <w:lang w:val="en-NZ"/>
        </w:rPr>
      </w:pPr>
      <w:del w:id="118" w:author="Druhin Mukherjee" w:date="2016-03-06T13:18:00Z">
        <w:r w:rsidRPr="005B4822" w:rsidDel="009B6398">
          <w:rPr>
            <w:rFonts w:ascii="Consolas" w:eastAsiaTheme="minorHAnsi" w:hAnsi="Consolas" w:cs="Consolas"/>
            <w:color w:val="000000"/>
            <w:sz w:val="19"/>
            <w:szCs w:val="19"/>
            <w:highlight w:val="white"/>
            <w:lang w:val="en-NZ"/>
          </w:rPr>
          <w:delText>{</w:delText>
        </w:r>
      </w:del>
    </w:p>
    <w:p w14:paraId="0761028B" w14:textId="258F6FE5" w:rsidR="005B4822" w:rsidRPr="005B4822" w:rsidDel="009B6398" w:rsidRDefault="005B4822" w:rsidP="005B4822">
      <w:pPr>
        <w:pStyle w:val="ListParagraph"/>
        <w:numPr>
          <w:ilvl w:val="0"/>
          <w:numId w:val="1"/>
        </w:numPr>
        <w:autoSpaceDE w:val="0"/>
        <w:autoSpaceDN w:val="0"/>
        <w:adjustRightInd w:val="0"/>
        <w:spacing w:after="0"/>
        <w:rPr>
          <w:del w:id="119" w:author="Druhin Mukherjee" w:date="2016-03-06T13:18:00Z"/>
          <w:rFonts w:ascii="Consolas" w:eastAsiaTheme="minorHAnsi" w:hAnsi="Consolas" w:cs="Consolas"/>
          <w:color w:val="000000"/>
          <w:sz w:val="19"/>
          <w:szCs w:val="19"/>
          <w:highlight w:val="white"/>
          <w:lang w:val="en-NZ"/>
        </w:rPr>
      </w:pPr>
      <w:del w:id="120" w:author="Druhin Mukherjee" w:date="2016-03-06T13:18:00Z">
        <w:r w:rsidRPr="005B4822" w:rsidDel="009B6398">
          <w:rPr>
            <w:rFonts w:ascii="Consolas" w:eastAsiaTheme="minorHAnsi" w:hAnsi="Consolas" w:cs="Consolas"/>
            <w:color w:val="000000"/>
            <w:sz w:val="19"/>
            <w:szCs w:val="19"/>
            <w:highlight w:val="white"/>
            <w:lang w:val="en-NZ"/>
          </w:rPr>
          <w:tab/>
          <w:delText>std::</w:delText>
        </w:r>
        <w:r w:rsidRPr="005B4822" w:rsidDel="009B6398">
          <w:rPr>
            <w:rFonts w:ascii="Consolas" w:eastAsiaTheme="minorHAnsi" w:hAnsi="Consolas" w:cs="Consolas"/>
            <w:color w:val="2B91AF"/>
            <w:sz w:val="19"/>
            <w:szCs w:val="19"/>
            <w:highlight w:val="white"/>
            <w:lang w:val="en-NZ"/>
          </w:rPr>
          <w:delText>thread</w:delText>
        </w:r>
        <w:r w:rsidRPr="005B4822" w:rsidDel="009B6398">
          <w:rPr>
            <w:rFonts w:ascii="Consolas" w:eastAsiaTheme="minorHAnsi" w:hAnsi="Consolas" w:cs="Consolas"/>
            <w:color w:val="000000"/>
            <w:sz w:val="19"/>
            <w:szCs w:val="19"/>
            <w:highlight w:val="white"/>
            <w:lang w:val="en-NZ"/>
          </w:rPr>
          <w:delText xml:space="preserve"> t1(function_1);</w:delText>
        </w:r>
      </w:del>
    </w:p>
    <w:p w14:paraId="2FAB50CF" w14:textId="568AC8A1" w:rsidR="005B4822" w:rsidRPr="005B4822" w:rsidDel="009B6398" w:rsidRDefault="005B4822" w:rsidP="005B4822">
      <w:pPr>
        <w:pStyle w:val="ListParagraph"/>
        <w:numPr>
          <w:ilvl w:val="0"/>
          <w:numId w:val="1"/>
        </w:numPr>
        <w:autoSpaceDE w:val="0"/>
        <w:autoSpaceDN w:val="0"/>
        <w:adjustRightInd w:val="0"/>
        <w:spacing w:after="0"/>
        <w:rPr>
          <w:del w:id="121" w:author="Druhin Mukherjee" w:date="2016-03-06T13:18:00Z"/>
          <w:rFonts w:ascii="Consolas" w:eastAsiaTheme="minorHAnsi" w:hAnsi="Consolas" w:cs="Consolas"/>
          <w:color w:val="000000"/>
          <w:sz w:val="19"/>
          <w:szCs w:val="19"/>
          <w:highlight w:val="white"/>
          <w:lang w:val="en-NZ"/>
        </w:rPr>
      </w:pPr>
      <w:del w:id="122" w:author="Druhin Mukherjee" w:date="2016-03-06T13:18:00Z">
        <w:r w:rsidRPr="005B4822" w:rsidDel="009B6398">
          <w:rPr>
            <w:rFonts w:ascii="Consolas" w:eastAsiaTheme="minorHAnsi" w:hAnsi="Consolas" w:cs="Consolas"/>
            <w:color w:val="000000"/>
            <w:sz w:val="19"/>
            <w:szCs w:val="19"/>
            <w:highlight w:val="white"/>
            <w:lang w:val="en-NZ"/>
          </w:rPr>
          <w:tab/>
        </w:r>
        <w:r w:rsidRPr="005B4822" w:rsidDel="009B6398">
          <w:rPr>
            <w:rFonts w:ascii="Consolas" w:eastAsiaTheme="minorHAnsi" w:hAnsi="Consolas" w:cs="Consolas"/>
            <w:color w:val="0000FF"/>
            <w:sz w:val="19"/>
            <w:szCs w:val="19"/>
            <w:highlight w:val="white"/>
            <w:lang w:val="en-NZ"/>
          </w:rPr>
          <w:delText>for</w:delText>
        </w:r>
        <w:r w:rsidRPr="005B4822" w:rsidDel="009B6398">
          <w:rPr>
            <w:rFonts w:ascii="Consolas" w:eastAsiaTheme="minorHAnsi" w:hAnsi="Consolas" w:cs="Consolas"/>
            <w:color w:val="000000"/>
            <w:sz w:val="19"/>
            <w:szCs w:val="19"/>
            <w:highlight w:val="white"/>
            <w:lang w:val="en-NZ"/>
          </w:rPr>
          <w:delText xml:space="preserve"> (</w:delText>
        </w:r>
        <w:r w:rsidRPr="005B4822" w:rsidDel="009B6398">
          <w:rPr>
            <w:rFonts w:ascii="Consolas" w:eastAsiaTheme="minorHAnsi" w:hAnsi="Consolas" w:cs="Consolas"/>
            <w:color w:val="0000FF"/>
            <w:sz w:val="19"/>
            <w:szCs w:val="19"/>
            <w:highlight w:val="white"/>
            <w:lang w:val="en-NZ"/>
          </w:rPr>
          <w:delText>int</w:delText>
        </w:r>
        <w:r w:rsidRPr="005B4822" w:rsidDel="009B6398">
          <w:rPr>
            <w:rFonts w:ascii="Consolas" w:eastAsiaTheme="minorHAnsi" w:hAnsi="Consolas" w:cs="Consolas"/>
            <w:color w:val="000000"/>
            <w:sz w:val="19"/>
            <w:szCs w:val="19"/>
            <w:highlight w:val="white"/>
            <w:lang w:val="en-NZ"/>
          </w:rPr>
          <w:delText xml:space="preserve"> i = 0; i &lt; 100; i++)</w:delText>
        </w:r>
      </w:del>
    </w:p>
    <w:p w14:paraId="5A47E585" w14:textId="095CDA49" w:rsidR="005B4822" w:rsidRPr="005B4822" w:rsidDel="009B6398" w:rsidRDefault="005B4822" w:rsidP="005B4822">
      <w:pPr>
        <w:pStyle w:val="ListParagraph"/>
        <w:numPr>
          <w:ilvl w:val="0"/>
          <w:numId w:val="1"/>
        </w:numPr>
        <w:autoSpaceDE w:val="0"/>
        <w:autoSpaceDN w:val="0"/>
        <w:adjustRightInd w:val="0"/>
        <w:spacing w:after="0"/>
        <w:rPr>
          <w:del w:id="123" w:author="Druhin Mukherjee" w:date="2016-03-06T13:18:00Z"/>
          <w:rFonts w:ascii="Consolas" w:eastAsiaTheme="minorHAnsi" w:hAnsi="Consolas" w:cs="Consolas"/>
          <w:color w:val="000000"/>
          <w:sz w:val="19"/>
          <w:szCs w:val="19"/>
          <w:highlight w:val="white"/>
          <w:lang w:val="en-NZ"/>
        </w:rPr>
      </w:pPr>
      <w:del w:id="124" w:author="Druhin Mukherjee" w:date="2016-03-06T13:18:00Z">
        <w:r w:rsidRPr="005B4822" w:rsidDel="009B6398">
          <w:rPr>
            <w:rFonts w:ascii="Consolas" w:eastAsiaTheme="minorHAnsi" w:hAnsi="Consolas" w:cs="Consolas"/>
            <w:color w:val="000000"/>
            <w:sz w:val="19"/>
            <w:szCs w:val="19"/>
            <w:highlight w:val="white"/>
            <w:lang w:val="en-NZ"/>
          </w:rPr>
          <w:tab/>
        </w:r>
        <w:r w:rsidRPr="005B4822" w:rsidDel="009B6398">
          <w:rPr>
            <w:rFonts w:ascii="Consolas" w:eastAsiaTheme="minorHAnsi" w:hAnsi="Consolas" w:cs="Consolas"/>
            <w:color w:val="000000"/>
            <w:sz w:val="19"/>
            <w:szCs w:val="19"/>
            <w:highlight w:val="white"/>
            <w:lang w:val="en-NZ"/>
          </w:rPr>
          <w:tab/>
          <w:delText>shared_print(</w:delText>
        </w:r>
        <w:r w:rsidRPr="005B4822" w:rsidDel="009B6398">
          <w:rPr>
            <w:rFonts w:ascii="Consolas" w:eastAsiaTheme="minorHAnsi" w:hAnsi="Consolas" w:cs="Consolas"/>
            <w:color w:val="2B91AF"/>
            <w:sz w:val="19"/>
            <w:szCs w:val="19"/>
            <w:highlight w:val="white"/>
            <w:lang w:val="en-NZ"/>
          </w:rPr>
          <w:delText>string</w:delText>
        </w:r>
        <w:r w:rsidRPr="005B4822" w:rsidDel="009B6398">
          <w:rPr>
            <w:rFonts w:ascii="Consolas" w:eastAsiaTheme="minorHAnsi" w:hAnsi="Consolas" w:cs="Consolas"/>
            <w:color w:val="000000"/>
            <w:sz w:val="19"/>
            <w:szCs w:val="19"/>
            <w:highlight w:val="white"/>
            <w:lang w:val="en-NZ"/>
          </w:rPr>
          <w:delText>(</w:delText>
        </w:r>
        <w:r w:rsidRPr="005B4822" w:rsidDel="009B6398">
          <w:rPr>
            <w:rFonts w:ascii="Consolas" w:eastAsiaTheme="minorHAnsi" w:hAnsi="Consolas" w:cs="Consolas"/>
            <w:color w:val="A31515"/>
            <w:sz w:val="19"/>
            <w:szCs w:val="19"/>
            <w:highlight w:val="white"/>
            <w:lang w:val="en-NZ"/>
          </w:rPr>
          <w:delText>"From Main: "</w:delText>
        </w:r>
        <w:r w:rsidRPr="005B4822" w:rsidDel="009B6398">
          <w:rPr>
            <w:rFonts w:ascii="Consolas" w:eastAsiaTheme="minorHAnsi" w:hAnsi="Consolas" w:cs="Consolas"/>
            <w:color w:val="000000"/>
            <w:sz w:val="19"/>
            <w:szCs w:val="19"/>
            <w:highlight w:val="white"/>
            <w:lang w:val="en-NZ"/>
          </w:rPr>
          <w:delText>), i);</w:delText>
        </w:r>
      </w:del>
    </w:p>
    <w:p w14:paraId="133D14BB" w14:textId="4A2EDEB0" w:rsidR="005B4822" w:rsidRPr="005B4822" w:rsidDel="009B6398" w:rsidRDefault="005B4822" w:rsidP="005B4822">
      <w:pPr>
        <w:pStyle w:val="ListParagraph"/>
        <w:numPr>
          <w:ilvl w:val="0"/>
          <w:numId w:val="1"/>
        </w:numPr>
        <w:autoSpaceDE w:val="0"/>
        <w:autoSpaceDN w:val="0"/>
        <w:adjustRightInd w:val="0"/>
        <w:spacing w:after="0"/>
        <w:rPr>
          <w:del w:id="125" w:author="Druhin Mukherjee" w:date="2016-03-06T13:18:00Z"/>
          <w:rFonts w:ascii="Consolas" w:eastAsiaTheme="minorHAnsi" w:hAnsi="Consolas" w:cs="Consolas"/>
          <w:color w:val="000000"/>
          <w:sz w:val="19"/>
          <w:szCs w:val="19"/>
          <w:highlight w:val="white"/>
          <w:lang w:val="en-NZ"/>
        </w:rPr>
      </w:pPr>
    </w:p>
    <w:p w14:paraId="2951159D" w14:textId="44C0D068" w:rsidR="005B4822" w:rsidRPr="005B4822" w:rsidDel="009B6398" w:rsidRDefault="005B4822" w:rsidP="005B4822">
      <w:pPr>
        <w:pStyle w:val="ListParagraph"/>
        <w:numPr>
          <w:ilvl w:val="0"/>
          <w:numId w:val="1"/>
        </w:numPr>
        <w:autoSpaceDE w:val="0"/>
        <w:autoSpaceDN w:val="0"/>
        <w:adjustRightInd w:val="0"/>
        <w:spacing w:after="0"/>
        <w:rPr>
          <w:del w:id="126" w:author="Druhin Mukherjee" w:date="2016-03-06T13:18:00Z"/>
          <w:rFonts w:ascii="Consolas" w:eastAsiaTheme="minorHAnsi" w:hAnsi="Consolas" w:cs="Consolas"/>
          <w:color w:val="000000"/>
          <w:sz w:val="19"/>
          <w:szCs w:val="19"/>
          <w:highlight w:val="white"/>
          <w:lang w:val="en-NZ"/>
        </w:rPr>
      </w:pPr>
      <w:del w:id="127" w:author="Druhin Mukherjee" w:date="2016-03-06T13:18:00Z">
        <w:r w:rsidRPr="005B4822" w:rsidDel="009B6398">
          <w:rPr>
            <w:rFonts w:ascii="Consolas" w:eastAsiaTheme="minorHAnsi" w:hAnsi="Consolas" w:cs="Consolas"/>
            <w:color w:val="000000"/>
            <w:sz w:val="19"/>
            <w:szCs w:val="19"/>
            <w:highlight w:val="white"/>
            <w:lang w:val="en-NZ"/>
          </w:rPr>
          <w:tab/>
          <w:delText>t1.join();</w:delText>
        </w:r>
      </w:del>
    </w:p>
    <w:p w14:paraId="26B6ED0C" w14:textId="3407F91B" w:rsidR="005B4822" w:rsidRPr="005B4822" w:rsidDel="009B6398" w:rsidRDefault="005B4822" w:rsidP="005B4822">
      <w:pPr>
        <w:pStyle w:val="ListParagraph"/>
        <w:numPr>
          <w:ilvl w:val="0"/>
          <w:numId w:val="1"/>
        </w:numPr>
        <w:autoSpaceDE w:val="0"/>
        <w:autoSpaceDN w:val="0"/>
        <w:adjustRightInd w:val="0"/>
        <w:spacing w:after="0"/>
        <w:rPr>
          <w:del w:id="128" w:author="Druhin Mukherjee" w:date="2016-03-06T13:18:00Z"/>
          <w:rFonts w:ascii="Consolas" w:eastAsiaTheme="minorHAnsi" w:hAnsi="Consolas" w:cs="Consolas"/>
          <w:color w:val="000000"/>
          <w:sz w:val="19"/>
          <w:szCs w:val="19"/>
          <w:highlight w:val="white"/>
          <w:lang w:val="en-NZ"/>
        </w:rPr>
      </w:pPr>
    </w:p>
    <w:p w14:paraId="52B0A400" w14:textId="31EFF5A7" w:rsidR="005B4822" w:rsidRPr="005B4822" w:rsidDel="009B6398" w:rsidRDefault="005B4822" w:rsidP="005B4822">
      <w:pPr>
        <w:pStyle w:val="ListParagraph"/>
        <w:numPr>
          <w:ilvl w:val="0"/>
          <w:numId w:val="1"/>
        </w:numPr>
        <w:autoSpaceDE w:val="0"/>
        <w:autoSpaceDN w:val="0"/>
        <w:adjustRightInd w:val="0"/>
        <w:spacing w:after="0"/>
        <w:rPr>
          <w:del w:id="129" w:author="Druhin Mukherjee" w:date="2016-03-06T13:18:00Z"/>
          <w:rFonts w:ascii="Consolas" w:eastAsiaTheme="minorHAnsi" w:hAnsi="Consolas" w:cs="Consolas"/>
          <w:color w:val="000000"/>
          <w:sz w:val="19"/>
          <w:szCs w:val="19"/>
          <w:highlight w:val="white"/>
          <w:lang w:val="en-NZ"/>
        </w:rPr>
      </w:pPr>
      <w:del w:id="130" w:author="Druhin Mukherjee" w:date="2016-03-06T13:18:00Z">
        <w:r w:rsidRPr="005B4822" w:rsidDel="009B6398">
          <w:rPr>
            <w:rFonts w:ascii="Consolas" w:eastAsiaTheme="minorHAnsi" w:hAnsi="Consolas" w:cs="Consolas"/>
            <w:color w:val="000000"/>
            <w:sz w:val="19"/>
            <w:szCs w:val="19"/>
            <w:highlight w:val="white"/>
            <w:lang w:val="en-NZ"/>
          </w:rPr>
          <w:tab/>
        </w:r>
        <w:r w:rsidRPr="005B4822" w:rsidDel="009B6398">
          <w:rPr>
            <w:rFonts w:ascii="Consolas" w:eastAsiaTheme="minorHAnsi" w:hAnsi="Consolas" w:cs="Consolas"/>
            <w:color w:val="0000FF"/>
            <w:sz w:val="19"/>
            <w:szCs w:val="19"/>
            <w:highlight w:val="white"/>
            <w:lang w:val="en-NZ"/>
          </w:rPr>
          <w:delText>int</w:delText>
        </w:r>
        <w:r w:rsidRPr="005B4822" w:rsidDel="009B6398">
          <w:rPr>
            <w:rFonts w:ascii="Consolas" w:eastAsiaTheme="minorHAnsi" w:hAnsi="Consolas" w:cs="Consolas"/>
            <w:color w:val="000000"/>
            <w:sz w:val="19"/>
            <w:szCs w:val="19"/>
            <w:highlight w:val="white"/>
            <w:lang w:val="en-NZ"/>
          </w:rPr>
          <w:delText xml:space="preserve"> a;</w:delText>
        </w:r>
      </w:del>
    </w:p>
    <w:p w14:paraId="5D906825" w14:textId="407C1D9D" w:rsidR="005B4822" w:rsidRPr="005B4822" w:rsidDel="009B6398" w:rsidRDefault="005B4822" w:rsidP="005B4822">
      <w:pPr>
        <w:pStyle w:val="ListParagraph"/>
        <w:numPr>
          <w:ilvl w:val="0"/>
          <w:numId w:val="1"/>
        </w:numPr>
        <w:autoSpaceDE w:val="0"/>
        <w:autoSpaceDN w:val="0"/>
        <w:adjustRightInd w:val="0"/>
        <w:spacing w:after="0"/>
        <w:rPr>
          <w:del w:id="131" w:author="Druhin Mukherjee" w:date="2016-03-06T13:18:00Z"/>
          <w:rFonts w:ascii="Consolas" w:eastAsiaTheme="minorHAnsi" w:hAnsi="Consolas" w:cs="Consolas"/>
          <w:color w:val="000000"/>
          <w:sz w:val="19"/>
          <w:szCs w:val="19"/>
          <w:highlight w:val="white"/>
          <w:lang w:val="en-NZ"/>
        </w:rPr>
      </w:pPr>
      <w:del w:id="132" w:author="Druhin Mukherjee" w:date="2016-03-06T13:18:00Z">
        <w:r w:rsidRPr="005B4822" w:rsidDel="009B6398">
          <w:rPr>
            <w:rFonts w:ascii="Consolas" w:eastAsiaTheme="minorHAnsi" w:hAnsi="Consolas" w:cs="Consolas"/>
            <w:color w:val="000000"/>
            <w:sz w:val="19"/>
            <w:szCs w:val="19"/>
            <w:highlight w:val="white"/>
            <w:lang w:val="en-NZ"/>
          </w:rPr>
          <w:tab/>
          <w:delText>cin &gt;&gt; a;</w:delText>
        </w:r>
      </w:del>
    </w:p>
    <w:p w14:paraId="07F82C9C" w14:textId="691CE656" w:rsidR="005B4822" w:rsidRPr="005B4822" w:rsidDel="009B6398" w:rsidRDefault="005B4822" w:rsidP="005B4822">
      <w:pPr>
        <w:pStyle w:val="ListParagraph"/>
        <w:numPr>
          <w:ilvl w:val="0"/>
          <w:numId w:val="1"/>
        </w:numPr>
        <w:autoSpaceDE w:val="0"/>
        <w:autoSpaceDN w:val="0"/>
        <w:adjustRightInd w:val="0"/>
        <w:spacing w:after="0"/>
        <w:rPr>
          <w:del w:id="133" w:author="Druhin Mukherjee" w:date="2016-03-06T13:18:00Z"/>
          <w:rFonts w:ascii="Consolas" w:eastAsiaTheme="minorHAnsi" w:hAnsi="Consolas" w:cs="Consolas"/>
          <w:color w:val="000000"/>
          <w:sz w:val="19"/>
          <w:szCs w:val="19"/>
          <w:highlight w:val="white"/>
          <w:lang w:val="en-NZ"/>
        </w:rPr>
      </w:pPr>
      <w:del w:id="134" w:author="Druhin Mukherjee" w:date="2016-03-06T13:18:00Z">
        <w:r w:rsidRPr="005B4822" w:rsidDel="009B6398">
          <w:rPr>
            <w:rFonts w:ascii="Consolas" w:eastAsiaTheme="minorHAnsi" w:hAnsi="Consolas" w:cs="Consolas"/>
            <w:color w:val="000000"/>
            <w:sz w:val="19"/>
            <w:szCs w:val="19"/>
            <w:highlight w:val="white"/>
            <w:lang w:val="en-NZ"/>
          </w:rPr>
          <w:tab/>
        </w:r>
        <w:r w:rsidRPr="005B4822" w:rsidDel="009B6398">
          <w:rPr>
            <w:rFonts w:ascii="Consolas" w:eastAsiaTheme="minorHAnsi" w:hAnsi="Consolas" w:cs="Consolas"/>
            <w:color w:val="0000FF"/>
            <w:sz w:val="19"/>
            <w:szCs w:val="19"/>
            <w:highlight w:val="white"/>
            <w:lang w:val="en-NZ"/>
          </w:rPr>
          <w:delText>return</w:delText>
        </w:r>
        <w:r w:rsidRPr="005B4822" w:rsidDel="009B6398">
          <w:rPr>
            <w:rFonts w:ascii="Consolas" w:eastAsiaTheme="minorHAnsi" w:hAnsi="Consolas" w:cs="Consolas"/>
            <w:color w:val="000000"/>
            <w:sz w:val="19"/>
            <w:szCs w:val="19"/>
            <w:highlight w:val="white"/>
            <w:lang w:val="en-NZ"/>
          </w:rPr>
          <w:delText xml:space="preserve"> 0;</w:delText>
        </w:r>
      </w:del>
    </w:p>
    <w:p w14:paraId="2B275522" w14:textId="3C8A65A1" w:rsidR="00C61159" w:rsidRPr="00C61159" w:rsidDel="009B6398" w:rsidRDefault="005B4822" w:rsidP="005B4822">
      <w:pPr>
        <w:pStyle w:val="NormalPACKT"/>
        <w:numPr>
          <w:ilvl w:val="0"/>
          <w:numId w:val="1"/>
        </w:numPr>
        <w:rPr>
          <w:del w:id="135" w:author="Druhin Mukherjee" w:date="2016-03-06T13:18:00Z"/>
        </w:rPr>
      </w:pPr>
      <w:del w:id="136" w:author="Druhin Mukherjee" w:date="2016-03-06T13:18:00Z">
        <w:r w:rsidDel="009B6398">
          <w:rPr>
            <w:rFonts w:ascii="Consolas" w:eastAsiaTheme="minorHAnsi" w:hAnsi="Consolas" w:cs="Consolas"/>
            <w:color w:val="000000"/>
            <w:sz w:val="19"/>
            <w:szCs w:val="19"/>
            <w:highlight w:val="white"/>
            <w:lang w:val="en-NZ"/>
          </w:rPr>
          <w:delText>}</w:delText>
        </w:r>
        <w:commentRangeEnd w:id="67"/>
        <w:r w:rsidR="006D767F" w:rsidDel="009B6398">
          <w:rPr>
            <w:rStyle w:val="CommentReference"/>
            <w:rFonts w:ascii="Arial" w:hAnsi="Arial" w:cs="Arial"/>
            <w:bCs/>
          </w:rPr>
          <w:commentReference w:id="67"/>
        </w:r>
        <w:commentRangeEnd w:id="68"/>
        <w:r w:rsidR="00B01C14" w:rsidDel="009B6398">
          <w:rPr>
            <w:rStyle w:val="CommentReference"/>
            <w:rFonts w:ascii="Arial" w:hAnsi="Arial" w:cs="Arial"/>
            <w:bCs/>
          </w:rPr>
          <w:commentReference w:id="68"/>
        </w:r>
      </w:del>
    </w:p>
    <w:p w14:paraId="33E1D95F" w14:textId="77777777" w:rsidR="0008546A" w:rsidRDefault="0008546A" w:rsidP="0008546A">
      <w:pPr>
        <w:pStyle w:val="NormalPACKT"/>
      </w:pPr>
    </w:p>
    <w:p w14:paraId="59EA0805" w14:textId="77777777" w:rsidR="00146D39" w:rsidRPr="00146D39" w:rsidRDefault="00146D39" w:rsidP="00031AA1">
      <w:pPr>
        <w:pStyle w:val="ListParagraph"/>
        <w:numPr>
          <w:ilvl w:val="0"/>
          <w:numId w:val="11"/>
        </w:numPr>
        <w:autoSpaceDE w:val="0"/>
        <w:autoSpaceDN w:val="0"/>
        <w:adjustRightInd w:val="0"/>
        <w:spacing w:after="0"/>
        <w:rPr>
          <w:rFonts w:ascii="Consolas" w:eastAsiaTheme="minorHAnsi" w:hAnsi="Consolas" w:cs="Consolas"/>
          <w:color w:val="000000"/>
          <w:sz w:val="19"/>
          <w:szCs w:val="19"/>
          <w:highlight w:val="white"/>
          <w:lang w:val="en-NZ"/>
        </w:rPr>
      </w:pPr>
    </w:p>
    <w:p w14:paraId="4E56C68A" w14:textId="586BE1E7" w:rsidR="001225D8" w:rsidRDefault="001225D8" w:rsidP="00E03F1F">
      <w:pPr>
        <w:pStyle w:val="Heading2"/>
      </w:pPr>
      <w:r>
        <w:t>How it works...</w:t>
      </w:r>
    </w:p>
    <w:p w14:paraId="5F1EEF3F" w14:textId="0D574721" w:rsidR="008B00F8" w:rsidRDefault="00E03CCD" w:rsidP="008B00F8">
      <w:pPr>
        <w:pStyle w:val="NormalPACKT"/>
      </w:pPr>
      <w:r>
        <w:t xml:space="preserve">In this example, both the main thread and t1 wants to display some numbers. However as both of them want to use the cout object, hence it creates a data race situation. To avoid this, one approach is to use mutex locks. So before executing the print statement, we have a mutex.lock and after the print statement we have a mutex.unlock. This will work and prevent the data race condition as mutex will allow one thread to use the resource and make the other thread wait for it. </w:t>
      </w:r>
      <w:r w:rsidR="005C4F38">
        <w:t>However,</w:t>
      </w:r>
      <w:r>
        <w:t xml:space="preserve"> this program is not yet thread safe. This is because, if the cout statement throws an error or exception, the mutex will never get unlocked and the other threads will always be in a wait state. </w:t>
      </w:r>
    </w:p>
    <w:p w14:paraId="6506FC49" w14:textId="56BF6A9E" w:rsidR="00E03CCD" w:rsidRPr="00E03CCD" w:rsidRDefault="00E03CCD" w:rsidP="00E03CCD">
      <w:pPr>
        <w:pStyle w:val="NormalPACKT"/>
      </w:pPr>
      <w:r>
        <w:t xml:space="preserve">To prevent </w:t>
      </w:r>
      <w:r w:rsidR="005C4F38">
        <w:t>this,</w:t>
      </w:r>
      <w:r>
        <w:t xml:space="preserve"> we will use the Resouce Acquisition is Initialisation technique(RAII) of C++.</w:t>
      </w:r>
      <w:r w:rsidRPr="00E03CCD">
        <w:rPr>
          <w:rFonts w:ascii="Helvetica" w:hAnsi="Helvetica"/>
          <w:color w:val="252525"/>
          <w:sz w:val="21"/>
          <w:szCs w:val="21"/>
          <w:shd w:val="clear" w:color="auto" w:fill="FFFFFF"/>
        </w:rPr>
        <w:t xml:space="preserve"> </w:t>
      </w:r>
      <w:r w:rsidR="005C4F38">
        <w:rPr>
          <w:rFonts w:ascii="Helvetica" w:hAnsi="Helvetica"/>
          <w:color w:val="252525"/>
          <w:sz w:val="21"/>
          <w:szCs w:val="21"/>
          <w:shd w:val="clear" w:color="auto" w:fill="FFFFFF"/>
        </w:rPr>
        <w:t>We add an inbuilt lock_guard to the function.</w:t>
      </w:r>
      <w:r w:rsidR="005C4F38" w:rsidRPr="00E03CCD">
        <w:t xml:space="preserve"> </w:t>
      </w:r>
      <w:commentRangeStart w:id="137"/>
      <w:commentRangeStart w:id="138"/>
      <w:r w:rsidR="005C4F38" w:rsidRPr="00E03CCD">
        <w:t>This</w:t>
      </w:r>
      <w:r w:rsidRPr="00E03CCD">
        <w:t xml:space="preserve"> code is exception-safe because C++ guarantees that all stack objects are destroyed at the end of the enclosing scope, known as stack unwinding. The destructors of both the </w:t>
      </w:r>
      <w:r w:rsidRPr="00E03CCD">
        <w:rPr>
          <w:i/>
          <w:iCs/>
        </w:rPr>
        <w:t>lock</w:t>
      </w:r>
      <w:r w:rsidRPr="00E03CCD">
        <w:t> and </w:t>
      </w:r>
      <w:r w:rsidRPr="00E03CCD">
        <w:rPr>
          <w:i/>
          <w:iCs/>
        </w:rPr>
        <w:t>file</w:t>
      </w:r>
      <w:r w:rsidRPr="00E03CCD">
        <w:t> objects are therefore guaranteed to be called when returning from the function, whether an exception has been thrown or not</w:t>
      </w:r>
      <w:r w:rsidR="005C4F38">
        <w:t>.</w:t>
      </w:r>
      <w:commentRangeEnd w:id="137"/>
      <w:r w:rsidR="007D6C9E">
        <w:rPr>
          <w:rStyle w:val="CommentReference"/>
          <w:rFonts w:ascii="Arial" w:hAnsi="Arial" w:cs="Arial"/>
          <w:bCs/>
        </w:rPr>
        <w:commentReference w:id="137"/>
      </w:r>
      <w:commentRangeEnd w:id="138"/>
      <w:r w:rsidR="00B01C14">
        <w:rPr>
          <w:rStyle w:val="CommentReference"/>
          <w:rFonts w:ascii="Arial" w:hAnsi="Arial" w:cs="Arial"/>
          <w:bCs/>
        </w:rPr>
        <w:commentReference w:id="138"/>
      </w:r>
      <w:r w:rsidR="005C4F38">
        <w:t xml:space="preserve"> Hence it will not stop other threads from waiting eternally if an exception has occurred. Inspite of doing this, this application is not thread safe. This is because the cout object is a global object. Hence other parts of the program can access it as well. Hence we need to encapsulate this even further. This we will see later.</w:t>
      </w:r>
    </w:p>
    <w:p w14:paraId="7AA1EC52" w14:textId="457BEF6A" w:rsidR="00E03CCD" w:rsidDel="0023554A" w:rsidRDefault="00E03CCD" w:rsidP="008B00F8">
      <w:pPr>
        <w:pStyle w:val="NormalPACKT"/>
        <w:rPr>
          <w:del w:id="139" w:author="Rashmi Suvarna" w:date="2016-02-03T13:13:00Z"/>
        </w:rPr>
      </w:pPr>
    </w:p>
    <w:p w14:paraId="65A6940C" w14:textId="33F26302" w:rsidR="009F06F4" w:rsidRDefault="009F06F4" w:rsidP="009F06F4">
      <w:pPr>
        <w:pStyle w:val="Heading1"/>
        <w:numPr>
          <w:ilvl w:val="0"/>
          <w:numId w:val="10"/>
        </w:numPr>
        <w:tabs>
          <w:tab w:val="left" w:pos="0"/>
        </w:tabs>
      </w:pPr>
      <w:r>
        <w:t>Thread safe class</w:t>
      </w:r>
    </w:p>
    <w:p w14:paraId="428A8B2B" w14:textId="28203FFE" w:rsidR="009F06F4" w:rsidRDefault="004F4682">
      <w:pPr>
        <w:pStyle w:val="NormalPACKT"/>
        <w:pPrChange w:id="140" w:author="Rashmi Suvarna" w:date="2016-02-03T13:16:00Z">
          <w:pPr/>
        </w:pPrChange>
      </w:pPr>
      <w:commentRangeStart w:id="141"/>
      <w:r>
        <w:t>When dealing with multiple threads, writing a thread safe class becomes an absolute must.</w:t>
      </w:r>
      <w:r w:rsidR="000274D5">
        <w:t xml:space="preserve"> </w:t>
      </w:r>
      <w:r w:rsidR="009F06F4">
        <w:t xml:space="preserve"> </w:t>
      </w:r>
      <w:commentRangeEnd w:id="141"/>
      <w:r w:rsidR="0005025F">
        <w:rPr>
          <w:rStyle w:val="CommentReference"/>
          <w:rFonts w:ascii="Arial" w:hAnsi="Arial" w:cs="Arial"/>
          <w:bCs/>
        </w:rPr>
        <w:commentReference w:id="141"/>
      </w:r>
      <w:ins w:id="142" w:author="Druhin Mukherjee" w:date="2016-03-06T13:14:00Z">
        <w:r w:rsidR="00B01C14">
          <w:t xml:space="preserve">If we do not write classes which are thread safe, there are many complications which may arise like </w:t>
        </w:r>
      </w:ins>
      <w:ins w:id="143" w:author="Druhin Mukherjee" w:date="2016-03-06T13:15:00Z">
        <w:r w:rsidR="00B01C14">
          <w:t>deadlocks. We must also keep in mind that when we write the thread safe class, there is not potential danger for data race and mutex.</w:t>
        </w:r>
      </w:ins>
    </w:p>
    <w:p w14:paraId="5809BF4B" w14:textId="77777777" w:rsidR="009F06F4" w:rsidRDefault="009F06F4" w:rsidP="009F06F4">
      <w:pPr>
        <w:pStyle w:val="Heading2"/>
        <w:numPr>
          <w:ilvl w:val="1"/>
          <w:numId w:val="1"/>
        </w:numPr>
        <w:tabs>
          <w:tab w:val="left" w:pos="0"/>
        </w:tabs>
      </w:pPr>
      <w:r>
        <w:t>Getting ready</w:t>
      </w:r>
    </w:p>
    <w:p w14:paraId="08FC95D0" w14:textId="7581D4B2" w:rsidR="009F06F4" w:rsidRDefault="009F06F4" w:rsidP="009F06F4">
      <w:pPr>
        <w:pStyle w:val="NormalPACKT"/>
        <w:numPr>
          <w:ilvl w:val="0"/>
          <w:numId w:val="1"/>
        </w:numPr>
      </w:pPr>
      <w:r>
        <w:t xml:space="preserve">For this recipe, you will need a Windows machine and an installed version </w:t>
      </w:r>
      <w:r w:rsidR="00BF302D">
        <w:t>Visual Studio.</w:t>
      </w:r>
    </w:p>
    <w:p w14:paraId="5D0BFFD0" w14:textId="179B25A1" w:rsidR="009F06F4" w:rsidRDefault="009F06F4" w:rsidP="009F06F4">
      <w:pPr>
        <w:pStyle w:val="Heading2"/>
        <w:numPr>
          <w:ilvl w:val="1"/>
          <w:numId w:val="1"/>
        </w:numPr>
        <w:tabs>
          <w:tab w:val="left" w:pos="0"/>
        </w:tabs>
        <w:rPr>
          <w:ins w:id="144" w:author="Druhin Mukherjee" w:date="2016-03-06T13:21:00Z"/>
        </w:rPr>
      </w:pPr>
      <w:r>
        <w:lastRenderedPageBreak/>
        <w:t>How to do it...</w:t>
      </w:r>
    </w:p>
    <w:p w14:paraId="35FF5261" w14:textId="5F25B18D" w:rsidR="00C74210" w:rsidRPr="00C74210" w:rsidRDefault="00C74210" w:rsidP="00C74210">
      <w:pPr>
        <w:pStyle w:val="NormalPACKT"/>
        <w:rPr>
          <w:lang w:val="en-GB"/>
          <w:rPrChange w:id="145" w:author="Druhin Mukherjee" w:date="2016-03-06T13:21:00Z">
            <w:rPr/>
          </w:rPrChange>
        </w:rPr>
        <w:pPrChange w:id="146" w:author="Druhin Mukherjee" w:date="2016-03-06T13:21:00Z">
          <w:pPr>
            <w:pStyle w:val="Heading2"/>
            <w:numPr>
              <w:ilvl w:val="1"/>
              <w:numId w:val="1"/>
            </w:numPr>
            <w:tabs>
              <w:tab w:val="left" w:pos="0"/>
            </w:tabs>
          </w:pPr>
        </w:pPrChange>
      </w:pPr>
      <w:ins w:id="147" w:author="Druhin Mukherjee" w:date="2016-03-06T13:21:00Z">
        <w:r>
          <w:rPr>
            <w:lang w:val="en-GB"/>
          </w:rPr>
          <w:t>In this recipe we will see how easy it is to write a thread safe class in C++.</w:t>
        </w:r>
      </w:ins>
      <w:bookmarkStart w:id="148" w:name="_GoBack"/>
      <w:bookmarkEnd w:id="148"/>
    </w:p>
    <w:p w14:paraId="3061B1B2" w14:textId="77777777" w:rsidR="009F06F4" w:rsidRDefault="009F06F4" w:rsidP="009F06F4">
      <w:pPr>
        <w:pStyle w:val="NumberedBulletPACKT"/>
        <w:numPr>
          <w:ilvl w:val="0"/>
          <w:numId w:val="1"/>
        </w:numPr>
        <w:tabs>
          <w:tab w:val="clear" w:pos="360"/>
          <w:tab w:val="left" w:pos="720"/>
        </w:tabs>
      </w:pPr>
      <w:commentRangeStart w:id="149"/>
      <w:r>
        <w:t>Add a source file called Source.cpp</w:t>
      </w:r>
    </w:p>
    <w:p w14:paraId="1E065B3D" w14:textId="77777777" w:rsidR="00C74210" w:rsidRDefault="00C74210" w:rsidP="00C74210">
      <w:pPr>
        <w:autoSpaceDE w:val="0"/>
        <w:autoSpaceDN w:val="0"/>
        <w:adjustRightInd w:val="0"/>
        <w:spacing w:before="0" w:after="0"/>
        <w:rPr>
          <w:ins w:id="150" w:author="Druhin Mukherjee" w:date="2016-03-06T13:20:00Z"/>
          <w:rFonts w:ascii="Consolas" w:eastAsiaTheme="minorHAnsi" w:hAnsi="Consolas" w:cs="Consolas"/>
          <w:bCs w:val="0"/>
          <w:color w:val="000000"/>
          <w:sz w:val="19"/>
          <w:szCs w:val="19"/>
          <w:highlight w:val="white"/>
          <w:lang w:val="en-NZ"/>
        </w:rPr>
      </w:pPr>
      <w:ins w:id="151" w:author="Druhin Mukherjee" w:date="2016-03-06T13:20:00Z">
        <w:r>
          <w:rPr>
            <w:rFonts w:ascii="Consolas" w:eastAsiaTheme="minorHAnsi" w:hAnsi="Consolas" w:cs="Consolas"/>
            <w:bCs w:val="0"/>
            <w:color w:val="0000FF"/>
            <w:sz w:val="19"/>
            <w:szCs w:val="19"/>
            <w:highlight w:val="white"/>
            <w:lang w:val="en-NZ"/>
          </w:rPr>
          <w:t>#include</w:t>
        </w:r>
        <w:r>
          <w:rPr>
            <w:rFonts w:ascii="Consolas" w:eastAsiaTheme="minorHAnsi" w:hAnsi="Consolas" w:cs="Consolas"/>
            <w:bCs w:val="0"/>
            <w:color w:val="000000"/>
            <w:sz w:val="19"/>
            <w:szCs w:val="19"/>
            <w:highlight w:val="white"/>
            <w:lang w:val="en-NZ"/>
          </w:rPr>
          <w:t xml:space="preserve"> </w:t>
        </w:r>
        <w:r>
          <w:rPr>
            <w:rFonts w:ascii="Consolas" w:eastAsiaTheme="minorHAnsi" w:hAnsi="Consolas" w:cs="Consolas"/>
            <w:bCs w:val="0"/>
            <w:color w:val="A31515"/>
            <w:sz w:val="19"/>
            <w:szCs w:val="19"/>
            <w:highlight w:val="white"/>
            <w:lang w:val="en-NZ"/>
          </w:rPr>
          <w:t>&lt;thread&gt;</w:t>
        </w:r>
      </w:ins>
    </w:p>
    <w:p w14:paraId="74E7086D" w14:textId="77777777" w:rsidR="00C74210" w:rsidRDefault="00C74210" w:rsidP="00C74210">
      <w:pPr>
        <w:autoSpaceDE w:val="0"/>
        <w:autoSpaceDN w:val="0"/>
        <w:adjustRightInd w:val="0"/>
        <w:spacing w:before="0" w:after="0"/>
        <w:rPr>
          <w:ins w:id="152" w:author="Druhin Mukherjee" w:date="2016-03-06T13:20:00Z"/>
          <w:rFonts w:ascii="Consolas" w:eastAsiaTheme="minorHAnsi" w:hAnsi="Consolas" w:cs="Consolas"/>
          <w:bCs w:val="0"/>
          <w:color w:val="000000"/>
          <w:sz w:val="19"/>
          <w:szCs w:val="19"/>
          <w:highlight w:val="white"/>
          <w:lang w:val="en-NZ"/>
        </w:rPr>
      </w:pPr>
      <w:ins w:id="153" w:author="Druhin Mukherjee" w:date="2016-03-06T13:20:00Z">
        <w:r>
          <w:rPr>
            <w:rFonts w:ascii="Consolas" w:eastAsiaTheme="minorHAnsi" w:hAnsi="Consolas" w:cs="Consolas"/>
            <w:bCs w:val="0"/>
            <w:color w:val="0000FF"/>
            <w:sz w:val="19"/>
            <w:szCs w:val="19"/>
            <w:highlight w:val="white"/>
            <w:lang w:val="en-NZ"/>
          </w:rPr>
          <w:t>#include</w:t>
        </w:r>
        <w:r>
          <w:rPr>
            <w:rFonts w:ascii="Consolas" w:eastAsiaTheme="minorHAnsi" w:hAnsi="Consolas" w:cs="Consolas"/>
            <w:bCs w:val="0"/>
            <w:color w:val="000000"/>
            <w:sz w:val="19"/>
            <w:szCs w:val="19"/>
            <w:highlight w:val="white"/>
            <w:lang w:val="en-NZ"/>
          </w:rPr>
          <w:t xml:space="preserve"> </w:t>
        </w:r>
        <w:r>
          <w:rPr>
            <w:rFonts w:ascii="Consolas" w:eastAsiaTheme="minorHAnsi" w:hAnsi="Consolas" w:cs="Consolas"/>
            <w:bCs w:val="0"/>
            <w:color w:val="A31515"/>
            <w:sz w:val="19"/>
            <w:szCs w:val="19"/>
            <w:highlight w:val="white"/>
            <w:lang w:val="en-NZ"/>
          </w:rPr>
          <w:t>&lt;string&gt;</w:t>
        </w:r>
      </w:ins>
    </w:p>
    <w:p w14:paraId="5E3B328F" w14:textId="77777777" w:rsidR="00C74210" w:rsidRDefault="00C74210" w:rsidP="00C74210">
      <w:pPr>
        <w:autoSpaceDE w:val="0"/>
        <w:autoSpaceDN w:val="0"/>
        <w:adjustRightInd w:val="0"/>
        <w:spacing w:before="0" w:after="0"/>
        <w:rPr>
          <w:ins w:id="154" w:author="Druhin Mukherjee" w:date="2016-03-06T13:20:00Z"/>
          <w:rFonts w:ascii="Consolas" w:eastAsiaTheme="minorHAnsi" w:hAnsi="Consolas" w:cs="Consolas"/>
          <w:bCs w:val="0"/>
          <w:color w:val="000000"/>
          <w:sz w:val="19"/>
          <w:szCs w:val="19"/>
          <w:highlight w:val="white"/>
          <w:lang w:val="en-NZ"/>
        </w:rPr>
      </w:pPr>
      <w:ins w:id="155" w:author="Druhin Mukherjee" w:date="2016-03-06T13:20:00Z">
        <w:r>
          <w:rPr>
            <w:rFonts w:ascii="Consolas" w:eastAsiaTheme="minorHAnsi" w:hAnsi="Consolas" w:cs="Consolas"/>
            <w:bCs w:val="0"/>
            <w:color w:val="0000FF"/>
            <w:sz w:val="19"/>
            <w:szCs w:val="19"/>
            <w:highlight w:val="white"/>
            <w:lang w:val="en-NZ"/>
          </w:rPr>
          <w:t>#include</w:t>
        </w:r>
        <w:r>
          <w:rPr>
            <w:rFonts w:ascii="Consolas" w:eastAsiaTheme="minorHAnsi" w:hAnsi="Consolas" w:cs="Consolas"/>
            <w:bCs w:val="0"/>
            <w:color w:val="000000"/>
            <w:sz w:val="19"/>
            <w:szCs w:val="19"/>
            <w:highlight w:val="white"/>
            <w:lang w:val="en-NZ"/>
          </w:rPr>
          <w:t xml:space="preserve"> </w:t>
        </w:r>
        <w:r>
          <w:rPr>
            <w:rFonts w:ascii="Consolas" w:eastAsiaTheme="minorHAnsi" w:hAnsi="Consolas" w:cs="Consolas"/>
            <w:bCs w:val="0"/>
            <w:color w:val="A31515"/>
            <w:sz w:val="19"/>
            <w:szCs w:val="19"/>
            <w:highlight w:val="white"/>
            <w:lang w:val="en-NZ"/>
          </w:rPr>
          <w:t>&lt;mutex&gt;</w:t>
        </w:r>
      </w:ins>
    </w:p>
    <w:p w14:paraId="200F869F" w14:textId="77777777" w:rsidR="00C74210" w:rsidRDefault="00C74210" w:rsidP="00C74210">
      <w:pPr>
        <w:autoSpaceDE w:val="0"/>
        <w:autoSpaceDN w:val="0"/>
        <w:adjustRightInd w:val="0"/>
        <w:spacing w:before="0" w:after="0"/>
        <w:rPr>
          <w:ins w:id="156" w:author="Druhin Mukherjee" w:date="2016-03-06T13:20:00Z"/>
          <w:rFonts w:ascii="Consolas" w:eastAsiaTheme="minorHAnsi" w:hAnsi="Consolas" w:cs="Consolas"/>
          <w:bCs w:val="0"/>
          <w:color w:val="000000"/>
          <w:sz w:val="19"/>
          <w:szCs w:val="19"/>
          <w:highlight w:val="white"/>
          <w:lang w:val="en-NZ"/>
        </w:rPr>
      </w:pPr>
      <w:ins w:id="157" w:author="Druhin Mukherjee" w:date="2016-03-06T13:20:00Z">
        <w:r>
          <w:rPr>
            <w:rFonts w:ascii="Consolas" w:eastAsiaTheme="minorHAnsi" w:hAnsi="Consolas" w:cs="Consolas"/>
            <w:bCs w:val="0"/>
            <w:color w:val="0000FF"/>
            <w:sz w:val="19"/>
            <w:szCs w:val="19"/>
            <w:highlight w:val="white"/>
            <w:lang w:val="en-NZ"/>
          </w:rPr>
          <w:t>#include</w:t>
        </w:r>
        <w:r>
          <w:rPr>
            <w:rFonts w:ascii="Consolas" w:eastAsiaTheme="minorHAnsi" w:hAnsi="Consolas" w:cs="Consolas"/>
            <w:bCs w:val="0"/>
            <w:color w:val="000000"/>
            <w:sz w:val="19"/>
            <w:szCs w:val="19"/>
            <w:highlight w:val="white"/>
            <w:lang w:val="en-NZ"/>
          </w:rPr>
          <w:t xml:space="preserve"> </w:t>
        </w:r>
        <w:r>
          <w:rPr>
            <w:rFonts w:ascii="Consolas" w:eastAsiaTheme="minorHAnsi" w:hAnsi="Consolas" w:cs="Consolas"/>
            <w:bCs w:val="0"/>
            <w:color w:val="A31515"/>
            <w:sz w:val="19"/>
            <w:szCs w:val="19"/>
            <w:highlight w:val="white"/>
            <w:lang w:val="en-NZ"/>
          </w:rPr>
          <w:t>&lt;iostream&gt;</w:t>
        </w:r>
      </w:ins>
    </w:p>
    <w:p w14:paraId="0EAC401B" w14:textId="77777777" w:rsidR="00C74210" w:rsidRDefault="00C74210" w:rsidP="00C74210">
      <w:pPr>
        <w:autoSpaceDE w:val="0"/>
        <w:autoSpaceDN w:val="0"/>
        <w:adjustRightInd w:val="0"/>
        <w:spacing w:before="0" w:after="0"/>
        <w:rPr>
          <w:ins w:id="158" w:author="Druhin Mukherjee" w:date="2016-03-06T13:20:00Z"/>
          <w:rFonts w:ascii="Consolas" w:eastAsiaTheme="minorHAnsi" w:hAnsi="Consolas" w:cs="Consolas"/>
          <w:bCs w:val="0"/>
          <w:color w:val="000000"/>
          <w:sz w:val="19"/>
          <w:szCs w:val="19"/>
          <w:highlight w:val="white"/>
          <w:lang w:val="en-NZ"/>
        </w:rPr>
      </w:pPr>
      <w:ins w:id="159" w:author="Druhin Mukherjee" w:date="2016-03-06T13:20:00Z">
        <w:r>
          <w:rPr>
            <w:rFonts w:ascii="Consolas" w:eastAsiaTheme="minorHAnsi" w:hAnsi="Consolas" w:cs="Consolas"/>
            <w:bCs w:val="0"/>
            <w:color w:val="0000FF"/>
            <w:sz w:val="19"/>
            <w:szCs w:val="19"/>
            <w:highlight w:val="white"/>
            <w:lang w:val="en-NZ"/>
          </w:rPr>
          <w:t>#include</w:t>
        </w:r>
        <w:r>
          <w:rPr>
            <w:rFonts w:ascii="Consolas" w:eastAsiaTheme="minorHAnsi" w:hAnsi="Consolas" w:cs="Consolas"/>
            <w:bCs w:val="0"/>
            <w:color w:val="000000"/>
            <w:sz w:val="19"/>
            <w:szCs w:val="19"/>
            <w:highlight w:val="white"/>
            <w:lang w:val="en-NZ"/>
          </w:rPr>
          <w:t xml:space="preserve"> </w:t>
        </w:r>
        <w:r>
          <w:rPr>
            <w:rFonts w:ascii="Consolas" w:eastAsiaTheme="minorHAnsi" w:hAnsi="Consolas" w:cs="Consolas"/>
            <w:bCs w:val="0"/>
            <w:color w:val="A31515"/>
            <w:sz w:val="19"/>
            <w:szCs w:val="19"/>
            <w:highlight w:val="white"/>
            <w:lang w:val="en-NZ"/>
          </w:rPr>
          <w:t>&lt;fstream&gt;</w:t>
        </w:r>
      </w:ins>
    </w:p>
    <w:p w14:paraId="01240415" w14:textId="77777777" w:rsidR="00C74210" w:rsidRDefault="00C74210" w:rsidP="00C74210">
      <w:pPr>
        <w:autoSpaceDE w:val="0"/>
        <w:autoSpaceDN w:val="0"/>
        <w:adjustRightInd w:val="0"/>
        <w:spacing w:before="0" w:after="0"/>
        <w:rPr>
          <w:ins w:id="160" w:author="Druhin Mukherjee" w:date="2016-03-06T13:20:00Z"/>
          <w:rFonts w:ascii="Consolas" w:eastAsiaTheme="minorHAnsi" w:hAnsi="Consolas" w:cs="Consolas"/>
          <w:bCs w:val="0"/>
          <w:color w:val="000000"/>
          <w:sz w:val="19"/>
          <w:szCs w:val="19"/>
          <w:highlight w:val="white"/>
          <w:lang w:val="en-NZ"/>
        </w:rPr>
      </w:pPr>
    </w:p>
    <w:p w14:paraId="5DBD5CEA" w14:textId="77777777" w:rsidR="00C74210" w:rsidRDefault="00C74210" w:rsidP="00C74210">
      <w:pPr>
        <w:autoSpaceDE w:val="0"/>
        <w:autoSpaceDN w:val="0"/>
        <w:adjustRightInd w:val="0"/>
        <w:spacing w:before="0" w:after="0"/>
        <w:rPr>
          <w:ins w:id="161" w:author="Druhin Mukherjee" w:date="2016-03-06T13:20:00Z"/>
          <w:rFonts w:ascii="Consolas" w:eastAsiaTheme="minorHAnsi" w:hAnsi="Consolas" w:cs="Consolas"/>
          <w:bCs w:val="0"/>
          <w:color w:val="000000"/>
          <w:sz w:val="19"/>
          <w:szCs w:val="19"/>
          <w:highlight w:val="white"/>
          <w:lang w:val="en-NZ"/>
        </w:rPr>
      </w:pPr>
      <w:ins w:id="162" w:author="Druhin Mukherjee" w:date="2016-03-06T13:20:00Z">
        <w:r>
          <w:rPr>
            <w:rFonts w:ascii="Consolas" w:eastAsiaTheme="minorHAnsi" w:hAnsi="Consolas" w:cs="Consolas"/>
            <w:bCs w:val="0"/>
            <w:color w:val="0000FF"/>
            <w:sz w:val="19"/>
            <w:szCs w:val="19"/>
            <w:highlight w:val="white"/>
            <w:lang w:val="en-NZ"/>
          </w:rPr>
          <w:t>using</w:t>
        </w:r>
        <w:r>
          <w:rPr>
            <w:rFonts w:ascii="Consolas" w:eastAsiaTheme="minorHAnsi" w:hAnsi="Consolas" w:cs="Consolas"/>
            <w:bCs w:val="0"/>
            <w:color w:val="000000"/>
            <w:sz w:val="19"/>
            <w:szCs w:val="19"/>
            <w:highlight w:val="white"/>
            <w:lang w:val="en-NZ"/>
          </w:rPr>
          <w:t xml:space="preserve"> </w:t>
        </w:r>
        <w:r>
          <w:rPr>
            <w:rFonts w:ascii="Consolas" w:eastAsiaTheme="minorHAnsi" w:hAnsi="Consolas" w:cs="Consolas"/>
            <w:bCs w:val="0"/>
            <w:color w:val="0000FF"/>
            <w:sz w:val="19"/>
            <w:szCs w:val="19"/>
            <w:highlight w:val="white"/>
            <w:lang w:val="en-NZ"/>
          </w:rPr>
          <w:t>namespace</w:t>
        </w:r>
        <w:r>
          <w:rPr>
            <w:rFonts w:ascii="Consolas" w:eastAsiaTheme="minorHAnsi" w:hAnsi="Consolas" w:cs="Consolas"/>
            <w:bCs w:val="0"/>
            <w:color w:val="000000"/>
            <w:sz w:val="19"/>
            <w:szCs w:val="19"/>
            <w:highlight w:val="white"/>
            <w:lang w:val="en-NZ"/>
          </w:rPr>
          <w:t xml:space="preserve"> std;</w:t>
        </w:r>
      </w:ins>
    </w:p>
    <w:p w14:paraId="44A25B32" w14:textId="77777777" w:rsidR="00C74210" w:rsidRDefault="00C74210" w:rsidP="00C74210">
      <w:pPr>
        <w:autoSpaceDE w:val="0"/>
        <w:autoSpaceDN w:val="0"/>
        <w:adjustRightInd w:val="0"/>
        <w:spacing w:before="0" w:after="0"/>
        <w:rPr>
          <w:ins w:id="163" w:author="Druhin Mukherjee" w:date="2016-03-06T13:20:00Z"/>
          <w:rFonts w:ascii="Consolas" w:eastAsiaTheme="minorHAnsi" w:hAnsi="Consolas" w:cs="Consolas"/>
          <w:bCs w:val="0"/>
          <w:color w:val="000000"/>
          <w:sz w:val="19"/>
          <w:szCs w:val="19"/>
          <w:highlight w:val="white"/>
          <w:lang w:val="en-NZ"/>
        </w:rPr>
      </w:pPr>
    </w:p>
    <w:p w14:paraId="23915878" w14:textId="77777777" w:rsidR="00C74210" w:rsidRDefault="00C74210" w:rsidP="00C74210">
      <w:pPr>
        <w:autoSpaceDE w:val="0"/>
        <w:autoSpaceDN w:val="0"/>
        <w:adjustRightInd w:val="0"/>
        <w:spacing w:before="0" w:after="0"/>
        <w:rPr>
          <w:ins w:id="164" w:author="Druhin Mukherjee" w:date="2016-03-06T13:20:00Z"/>
          <w:rFonts w:ascii="Consolas" w:eastAsiaTheme="minorHAnsi" w:hAnsi="Consolas" w:cs="Consolas"/>
          <w:bCs w:val="0"/>
          <w:color w:val="000000"/>
          <w:sz w:val="19"/>
          <w:szCs w:val="19"/>
          <w:highlight w:val="white"/>
          <w:lang w:val="en-NZ"/>
        </w:rPr>
      </w:pPr>
      <w:ins w:id="165" w:author="Druhin Mukherjee" w:date="2016-03-06T13:20:00Z">
        <w:r>
          <w:rPr>
            <w:rFonts w:ascii="Consolas" w:eastAsiaTheme="minorHAnsi" w:hAnsi="Consolas" w:cs="Consolas"/>
            <w:bCs w:val="0"/>
            <w:color w:val="0000FF"/>
            <w:sz w:val="19"/>
            <w:szCs w:val="19"/>
            <w:highlight w:val="white"/>
            <w:lang w:val="en-NZ"/>
          </w:rPr>
          <w:t>class</w:t>
        </w:r>
        <w:r>
          <w:rPr>
            <w:rFonts w:ascii="Consolas" w:eastAsiaTheme="minorHAnsi" w:hAnsi="Consolas" w:cs="Consolas"/>
            <w:bCs w:val="0"/>
            <w:color w:val="000000"/>
            <w:sz w:val="19"/>
            <w:szCs w:val="19"/>
            <w:highlight w:val="white"/>
            <w:lang w:val="en-NZ"/>
          </w:rPr>
          <w:t xml:space="preserve"> </w:t>
        </w:r>
        <w:r>
          <w:rPr>
            <w:rFonts w:ascii="Consolas" w:eastAsiaTheme="minorHAnsi" w:hAnsi="Consolas" w:cs="Consolas"/>
            <w:bCs w:val="0"/>
            <w:color w:val="2B91AF"/>
            <w:sz w:val="19"/>
            <w:szCs w:val="19"/>
            <w:highlight w:val="white"/>
            <w:lang w:val="en-NZ"/>
          </w:rPr>
          <w:t>DebugLogger</w:t>
        </w:r>
      </w:ins>
    </w:p>
    <w:p w14:paraId="19FBBC21" w14:textId="77777777" w:rsidR="00C74210" w:rsidRDefault="00C74210" w:rsidP="00C74210">
      <w:pPr>
        <w:autoSpaceDE w:val="0"/>
        <w:autoSpaceDN w:val="0"/>
        <w:adjustRightInd w:val="0"/>
        <w:spacing w:before="0" w:after="0"/>
        <w:rPr>
          <w:ins w:id="166" w:author="Druhin Mukherjee" w:date="2016-03-06T13:20:00Z"/>
          <w:rFonts w:ascii="Consolas" w:eastAsiaTheme="minorHAnsi" w:hAnsi="Consolas" w:cs="Consolas"/>
          <w:bCs w:val="0"/>
          <w:color w:val="000000"/>
          <w:sz w:val="19"/>
          <w:szCs w:val="19"/>
          <w:highlight w:val="white"/>
          <w:lang w:val="en-NZ"/>
        </w:rPr>
      </w:pPr>
      <w:ins w:id="167" w:author="Druhin Mukherjee" w:date="2016-03-06T13:20:00Z">
        <w:r>
          <w:rPr>
            <w:rFonts w:ascii="Consolas" w:eastAsiaTheme="minorHAnsi" w:hAnsi="Consolas" w:cs="Consolas"/>
            <w:bCs w:val="0"/>
            <w:color w:val="000000"/>
            <w:sz w:val="19"/>
            <w:szCs w:val="19"/>
            <w:highlight w:val="white"/>
            <w:lang w:val="en-NZ"/>
          </w:rPr>
          <w:t>{</w:t>
        </w:r>
      </w:ins>
    </w:p>
    <w:p w14:paraId="696CEADE" w14:textId="77777777" w:rsidR="00C74210" w:rsidRDefault="00C74210" w:rsidP="00C74210">
      <w:pPr>
        <w:autoSpaceDE w:val="0"/>
        <w:autoSpaceDN w:val="0"/>
        <w:adjustRightInd w:val="0"/>
        <w:spacing w:before="0" w:after="0"/>
        <w:rPr>
          <w:ins w:id="168" w:author="Druhin Mukherjee" w:date="2016-03-06T13:20:00Z"/>
          <w:rFonts w:ascii="Consolas" w:eastAsiaTheme="minorHAnsi" w:hAnsi="Consolas" w:cs="Consolas"/>
          <w:bCs w:val="0"/>
          <w:color w:val="000000"/>
          <w:sz w:val="19"/>
          <w:szCs w:val="19"/>
          <w:highlight w:val="white"/>
          <w:lang w:val="en-NZ"/>
        </w:rPr>
      </w:pPr>
      <w:ins w:id="169" w:author="Druhin Mukherjee" w:date="2016-03-06T13:20:00Z">
        <w:r>
          <w:rPr>
            <w:rFonts w:ascii="Consolas" w:eastAsiaTheme="minorHAnsi" w:hAnsi="Consolas" w:cs="Consolas"/>
            <w:bCs w:val="0"/>
            <w:color w:val="000000"/>
            <w:sz w:val="19"/>
            <w:szCs w:val="19"/>
            <w:highlight w:val="white"/>
            <w:lang w:val="en-NZ"/>
          </w:rPr>
          <w:tab/>
          <w:t>std::</w:t>
        </w:r>
        <w:r>
          <w:rPr>
            <w:rFonts w:ascii="Consolas" w:eastAsiaTheme="minorHAnsi" w:hAnsi="Consolas" w:cs="Consolas"/>
            <w:bCs w:val="0"/>
            <w:color w:val="2B91AF"/>
            <w:sz w:val="19"/>
            <w:szCs w:val="19"/>
            <w:highlight w:val="white"/>
            <w:lang w:val="en-NZ"/>
          </w:rPr>
          <w:t>mutex</w:t>
        </w:r>
        <w:r>
          <w:rPr>
            <w:rFonts w:ascii="Consolas" w:eastAsiaTheme="minorHAnsi" w:hAnsi="Consolas" w:cs="Consolas"/>
            <w:bCs w:val="0"/>
            <w:color w:val="000000"/>
            <w:sz w:val="19"/>
            <w:szCs w:val="19"/>
            <w:highlight w:val="white"/>
            <w:lang w:val="en-NZ"/>
          </w:rPr>
          <w:t xml:space="preserve"> MU;</w:t>
        </w:r>
      </w:ins>
    </w:p>
    <w:p w14:paraId="127B3F49" w14:textId="77777777" w:rsidR="00C74210" w:rsidRDefault="00C74210" w:rsidP="00C74210">
      <w:pPr>
        <w:autoSpaceDE w:val="0"/>
        <w:autoSpaceDN w:val="0"/>
        <w:adjustRightInd w:val="0"/>
        <w:spacing w:before="0" w:after="0"/>
        <w:rPr>
          <w:ins w:id="170" w:author="Druhin Mukherjee" w:date="2016-03-06T13:20:00Z"/>
          <w:rFonts w:ascii="Consolas" w:eastAsiaTheme="minorHAnsi" w:hAnsi="Consolas" w:cs="Consolas"/>
          <w:bCs w:val="0"/>
          <w:color w:val="000000"/>
          <w:sz w:val="19"/>
          <w:szCs w:val="19"/>
          <w:highlight w:val="white"/>
          <w:lang w:val="en-NZ"/>
        </w:rPr>
      </w:pPr>
      <w:ins w:id="171" w:author="Druhin Mukherjee" w:date="2016-03-06T13:20:00Z">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2B91AF"/>
            <w:sz w:val="19"/>
            <w:szCs w:val="19"/>
            <w:highlight w:val="white"/>
            <w:lang w:val="en-NZ"/>
          </w:rPr>
          <w:t>ofstream</w:t>
        </w:r>
        <w:r>
          <w:rPr>
            <w:rFonts w:ascii="Consolas" w:eastAsiaTheme="minorHAnsi" w:hAnsi="Consolas" w:cs="Consolas"/>
            <w:bCs w:val="0"/>
            <w:color w:val="000000"/>
            <w:sz w:val="19"/>
            <w:szCs w:val="19"/>
            <w:highlight w:val="white"/>
            <w:lang w:val="en-NZ"/>
          </w:rPr>
          <w:t xml:space="preserve"> f;</w:t>
        </w:r>
      </w:ins>
    </w:p>
    <w:p w14:paraId="1D3797EE" w14:textId="77777777" w:rsidR="00C74210" w:rsidRDefault="00C74210" w:rsidP="00C74210">
      <w:pPr>
        <w:autoSpaceDE w:val="0"/>
        <w:autoSpaceDN w:val="0"/>
        <w:adjustRightInd w:val="0"/>
        <w:spacing w:before="0" w:after="0"/>
        <w:rPr>
          <w:ins w:id="172" w:author="Druhin Mukherjee" w:date="2016-03-06T13:20:00Z"/>
          <w:rFonts w:ascii="Consolas" w:eastAsiaTheme="minorHAnsi" w:hAnsi="Consolas" w:cs="Consolas"/>
          <w:bCs w:val="0"/>
          <w:color w:val="000000"/>
          <w:sz w:val="19"/>
          <w:szCs w:val="19"/>
          <w:highlight w:val="white"/>
          <w:lang w:val="en-NZ"/>
        </w:rPr>
      </w:pPr>
      <w:ins w:id="173" w:author="Druhin Mukherjee" w:date="2016-03-06T13:20:00Z">
        <w:r>
          <w:rPr>
            <w:rFonts w:ascii="Consolas" w:eastAsiaTheme="minorHAnsi" w:hAnsi="Consolas" w:cs="Consolas"/>
            <w:bCs w:val="0"/>
            <w:color w:val="0000FF"/>
            <w:sz w:val="19"/>
            <w:szCs w:val="19"/>
            <w:highlight w:val="white"/>
            <w:lang w:val="en-NZ"/>
          </w:rPr>
          <w:t>public</w:t>
        </w:r>
        <w:r>
          <w:rPr>
            <w:rFonts w:ascii="Consolas" w:eastAsiaTheme="minorHAnsi" w:hAnsi="Consolas" w:cs="Consolas"/>
            <w:bCs w:val="0"/>
            <w:color w:val="000000"/>
            <w:sz w:val="19"/>
            <w:szCs w:val="19"/>
            <w:highlight w:val="white"/>
            <w:lang w:val="en-NZ"/>
          </w:rPr>
          <w:t>:</w:t>
        </w:r>
      </w:ins>
    </w:p>
    <w:p w14:paraId="78CC5914" w14:textId="77777777" w:rsidR="00C74210" w:rsidRDefault="00C74210" w:rsidP="00C74210">
      <w:pPr>
        <w:autoSpaceDE w:val="0"/>
        <w:autoSpaceDN w:val="0"/>
        <w:adjustRightInd w:val="0"/>
        <w:spacing w:before="0" w:after="0"/>
        <w:rPr>
          <w:ins w:id="174" w:author="Druhin Mukherjee" w:date="2016-03-06T13:20:00Z"/>
          <w:rFonts w:ascii="Consolas" w:eastAsiaTheme="minorHAnsi" w:hAnsi="Consolas" w:cs="Consolas"/>
          <w:bCs w:val="0"/>
          <w:color w:val="000000"/>
          <w:sz w:val="19"/>
          <w:szCs w:val="19"/>
          <w:highlight w:val="white"/>
          <w:lang w:val="en-NZ"/>
        </w:rPr>
      </w:pPr>
      <w:ins w:id="175" w:author="Druhin Mukherjee" w:date="2016-03-06T13:20:00Z">
        <w:r>
          <w:rPr>
            <w:rFonts w:ascii="Consolas" w:eastAsiaTheme="minorHAnsi" w:hAnsi="Consolas" w:cs="Consolas"/>
            <w:bCs w:val="0"/>
            <w:color w:val="000000"/>
            <w:sz w:val="19"/>
            <w:szCs w:val="19"/>
            <w:highlight w:val="white"/>
            <w:lang w:val="en-NZ"/>
          </w:rPr>
          <w:tab/>
          <w:t>DebugLogger()</w:t>
        </w:r>
      </w:ins>
    </w:p>
    <w:p w14:paraId="52824961" w14:textId="77777777" w:rsidR="00C74210" w:rsidRDefault="00C74210" w:rsidP="00C74210">
      <w:pPr>
        <w:autoSpaceDE w:val="0"/>
        <w:autoSpaceDN w:val="0"/>
        <w:adjustRightInd w:val="0"/>
        <w:spacing w:before="0" w:after="0"/>
        <w:rPr>
          <w:ins w:id="176" w:author="Druhin Mukherjee" w:date="2016-03-06T13:20:00Z"/>
          <w:rFonts w:ascii="Consolas" w:eastAsiaTheme="minorHAnsi" w:hAnsi="Consolas" w:cs="Consolas"/>
          <w:bCs w:val="0"/>
          <w:color w:val="000000"/>
          <w:sz w:val="19"/>
          <w:szCs w:val="19"/>
          <w:highlight w:val="white"/>
          <w:lang w:val="en-NZ"/>
        </w:rPr>
      </w:pPr>
      <w:ins w:id="177" w:author="Druhin Mukherjee" w:date="2016-03-06T13:20:00Z">
        <w:r>
          <w:rPr>
            <w:rFonts w:ascii="Consolas" w:eastAsiaTheme="minorHAnsi" w:hAnsi="Consolas" w:cs="Consolas"/>
            <w:bCs w:val="0"/>
            <w:color w:val="000000"/>
            <w:sz w:val="19"/>
            <w:szCs w:val="19"/>
            <w:highlight w:val="white"/>
            <w:lang w:val="en-NZ"/>
          </w:rPr>
          <w:tab/>
          <w:t>{</w:t>
        </w:r>
      </w:ins>
    </w:p>
    <w:p w14:paraId="6B45E47A" w14:textId="77777777" w:rsidR="00C74210" w:rsidRDefault="00C74210" w:rsidP="00C74210">
      <w:pPr>
        <w:autoSpaceDE w:val="0"/>
        <w:autoSpaceDN w:val="0"/>
        <w:adjustRightInd w:val="0"/>
        <w:spacing w:before="0" w:after="0"/>
        <w:rPr>
          <w:ins w:id="178" w:author="Druhin Mukherjee" w:date="2016-03-06T13:20:00Z"/>
          <w:rFonts w:ascii="Consolas" w:eastAsiaTheme="minorHAnsi" w:hAnsi="Consolas" w:cs="Consolas"/>
          <w:bCs w:val="0"/>
          <w:color w:val="000000"/>
          <w:sz w:val="19"/>
          <w:szCs w:val="19"/>
          <w:highlight w:val="white"/>
          <w:lang w:val="en-NZ"/>
        </w:rPr>
      </w:pPr>
      <w:ins w:id="179" w:author="Druhin Mukherjee" w:date="2016-03-06T13:20:00Z">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00"/>
            <w:sz w:val="19"/>
            <w:szCs w:val="19"/>
            <w:highlight w:val="white"/>
            <w:lang w:val="en-NZ"/>
          </w:rPr>
          <w:tab/>
          <w:t>f.open(</w:t>
        </w:r>
        <w:r>
          <w:rPr>
            <w:rFonts w:ascii="Consolas" w:eastAsiaTheme="minorHAnsi" w:hAnsi="Consolas" w:cs="Consolas"/>
            <w:bCs w:val="0"/>
            <w:color w:val="A31515"/>
            <w:sz w:val="19"/>
            <w:szCs w:val="19"/>
            <w:highlight w:val="white"/>
            <w:lang w:val="en-NZ"/>
          </w:rPr>
          <w:t>"log.txt"</w:t>
        </w:r>
        <w:r>
          <w:rPr>
            <w:rFonts w:ascii="Consolas" w:eastAsiaTheme="minorHAnsi" w:hAnsi="Consolas" w:cs="Consolas"/>
            <w:bCs w:val="0"/>
            <w:color w:val="000000"/>
            <w:sz w:val="19"/>
            <w:szCs w:val="19"/>
            <w:highlight w:val="white"/>
            <w:lang w:val="en-NZ"/>
          </w:rPr>
          <w:t>);</w:t>
        </w:r>
      </w:ins>
    </w:p>
    <w:p w14:paraId="735B1F24" w14:textId="77777777" w:rsidR="00C74210" w:rsidRDefault="00C74210" w:rsidP="00C74210">
      <w:pPr>
        <w:autoSpaceDE w:val="0"/>
        <w:autoSpaceDN w:val="0"/>
        <w:adjustRightInd w:val="0"/>
        <w:spacing w:before="0" w:after="0"/>
        <w:rPr>
          <w:ins w:id="180" w:author="Druhin Mukherjee" w:date="2016-03-06T13:20:00Z"/>
          <w:rFonts w:ascii="Consolas" w:eastAsiaTheme="minorHAnsi" w:hAnsi="Consolas" w:cs="Consolas"/>
          <w:bCs w:val="0"/>
          <w:color w:val="000000"/>
          <w:sz w:val="19"/>
          <w:szCs w:val="19"/>
          <w:highlight w:val="white"/>
          <w:lang w:val="en-NZ"/>
        </w:rPr>
      </w:pPr>
      <w:ins w:id="181" w:author="Druhin Mukherjee" w:date="2016-03-06T13:20:00Z">
        <w:r>
          <w:rPr>
            <w:rFonts w:ascii="Consolas" w:eastAsiaTheme="minorHAnsi" w:hAnsi="Consolas" w:cs="Consolas"/>
            <w:bCs w:val="0"/>
            <w:color w:val="000000"/>
            <w:sz w:val="19"/>
            <w:szCs w:val="19"/>
            <w:highlight w:val="white"/>
            <w:lang w:val="en-NZ"/>
          </w:rPr>
          <w:tab/>
          <w:t>}</w:t>
        </w:r>
      </w:ins>
    </w:p>
    <w:p w14:paraId="09C6ADFB" w14:textId="77777777" w:rsidR="00C74210" w:rsidRDefault="00C74210" w:rsidP="00C74210">
      <w:pPr>
        <w:autoSpaceDE w:val="0"/>
        <w:autoSpaceDN w:val="0"/>
        <w:adjustRightInd w:val="0"/>
        <w:spacing w:before="0" w:after="0"/>
        <w:rPr>
          <w:ins w:id="182" w:author="Druhin Mukherjee" w:date="2016-03-06T13:20:00Z"/>
          <w:rFonts w:ascii="Consolas" w:eastAsiaTheme="minorHAnsi" w:hAnsi="Consolas" w:cs="Consolas"/>
          <w:bCs w:val="0"/>
          <w:color w:val="000000"/>
          <w:sz w:val="19"/>
          <w:szCs w:val="19"/>
          <w:highlight w:val="white"/>
          <w:lang w:val="en-NZ"/>
        </w:rPr>
      </w:pPr>
      <w:ins w:id="183" w:author="Druhin Mukherjee" w:date="2016-03-06T13:20:00Z">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FF"/>
            <w:sz w:val="19"/>
            <w:szCs w:val="19"/>
            <w:highlight w:val="white"/>
            <w:lang w:val="en-NZ"/>
          </w:rPr>
          <w:t>void</w:t>
        </w:r>
        <w:r>
          <w:rPr>
            <w:rFonts w:ascii="Consolas" w:eastAsiaTheme="minorHAnsi" w:hAnsi="Consolas" w:cs="Consolas"/>
            <w:bCs w:val="0"/>
            <w:color w:val="000000"/>
            <w:sz w:val="19"/>
            <w:szCs w:val="19"/>
            <w:highlight w:val="white"/>
            <w:lang w:val="en-NZ"/>
          </w:rPr>
          <w:t xml:space="preserve"> ResourceSharingFunction(</w:t>
        </w:r>
        <w:r>
          <w:rPr>
            <w:rFonts w:ascii="Consolas" w:eastAsiaTheme="minorHAnsi" w:hAnsi="Consolas" w:cs="Consolas"/>
            <w:bCs w:val="0"/>
            <w:color w:val="2B91AF"/>
            <w:sz w:val="19"/>
            <w:szCs w:val="19"/>
            <w:highlight w:val="white"/>
            <w:lang w:val="en-NZ"/>
          </w:rPr>
          <w:t>string</w:t>
        </w:r>
        <w:r>
          <w:rPr>
            <w:rFonts w:ascii="Consolas" w:eastAsiaTheme="minorHAnsi" w:hAnsi="Consolas" w:cs="Consolas"/>
            <w:bCs w:val="0"/>
            <w:color w:val="000000"/>
            <w:sz w:val="19"/>
            <w:szCs w:val="19"/>
            <w:highlight w:val="white"/>
            <w:lang w:val="en-NZ"/>
          </w:rPr>
          <w:t xml:space="preserve"> </w:t>
        </w:r>
        <w:r>
          <w:rPr>
            <w:rFonts w:ascii="Consolas" w:eastAsiaTheme="minorHAnsi" w:hAnsi="Consolas" w:cs="Consolas"/>
            <w:bCs w:val="0"/>
            <w:color w:val="808080"/>
            <w:sz w:val="19"/>
            <w:szCs w:val="19"/>
            <w:highlight w:val="white"/>
            <w:lang w:val="en-NZ"/>
          </w:rPr>
          <w:t>id</w:t>
        </w:r>
        <w:r>
          <w:rPr>
            <w:rFonts w:ascii="Consolas" w:eastAsiaTheme="minorHAnsi" w:hAnsi="Consolas" w:cs="Consolas"/>
            <w:bCs w:val="0"/>
            <w:color w:val="000000"/>
            <w:sz w:val="19"/>
            <w:szCs w:val="19"/>
            <w:highlight w:val="white"/>
            <w:lang w:val="en-NZ"/>
          </w:rPr>
          <w:t xml:space="preserve">, </w:t>
        </w:r>
        <w:r>
          <w:rPr>
            <w:rFonts w:ascii="Consolas" w:eastAsiaTheme="minorHAnsi" w:hAnsi="Consolas" w:cs="Consolas"/>
            <w:bCs w:val="0"/>
            <w:color w:val="0000FF"/>
            <w:sz w:val="19"/>
            <w:szCs w:val="19"/>
            <w:highlight w:val="white"/>
            <w:lang w:val="en-NZ"/>
          </w:rPr>
          <w:t>int</w:t>
        </w:r>
        <w:r>
          <w:rPr>
            <w:rFonts w:ascii="Consolas" w:eastAsiaTheme="minorHAnsi" w:hAnsi="Consolas" w:cs="Consolas"/>
            <w:bCs w:val="0"/>
            <w:color w:val="000000"/>
            <w:sz w:val="19"/>
            <w:szCs w:val="19"/>
            <w:highlight w:val="white"/>
            <w:lang w:val="en-NZ"/>
          </w:rPr>
          <w:t xml:space="preserve"> </w:t>
        </w:r>
        <w:r>
          <w:rPr>
            <w:rFonts w:ascii="Consolas" w:eastAsiaTheme="minorHAnsi" w:hAnsi="Consolas" w:cs="Consolas"/>
            <w:bCs w:val="0"/>
            <w:color w:val="808080"/>
            <w:sz w:val="19"/>
            <w:szCs w:val="19"/>
            <w:highlight w:val="white"/>
            <w:lang w:val="en-NZ"/>
          </w:rPr>
          <w:t>value</w:t>
        </w:r>
        <w:r>
          <w:rPr>
            <w:rFonts w:ascii="Consolas" w:eastAsiaTheme="minorHAnsi" w:hAnsi="Consolas" w:cs="Consolas"/>
            <w:bCs w:val="0"/>
            <w:color w:val="000000"/>
            <w:sz w:val="19"/>
            <w:szCs w:val="19"/>
            <w:highlight w:val="white"/>
            <w:lang w:val="en-NZ"/>
          </w:rPr>
          <w:t>)</w:t>
        </w:r>
      </w:ins>
    </w:p>
    <w:p w14:paraId="260D1A13" w14:textId="77777777" w:rsidR="00C74210" w:rsidRDefault="00C74210" w:rsidP="00C74210">
      <w:pPr>
        <w:autoSpaceDE w:val="0"/>
        <w:autoSpaceDN w:val="0"/>
        <w:adjustRightInd w:val="0"/>
        <w:spacing w:before="0" w:after="0"/>
        <w:rPr>
          <w:ins w:id="184" w:author="Druhin Mukherjee" w:date="2016-03-06T13:20:00Z"/>
          <w:rFonts w:ascii="Consolas" w:eastAsiaTheme="minorHAnsi" w:hAnsi="Consolas" w:cs="Consolas"/>
          <w:bCs w:val="0"/>
          <w:color w:val="000000"/>
          <w:sz w:val="19"/>
          <w:szCs w:val="19"/>
          <w:highlight w:val="white"/>
          <w:lang w:val="en-NZ"/>
        </w:rPr>
      </w:pPr>
      <w:ins w:id="185" w:author="Druhin Mukherjee" w:date="2016-03-06T13:20:00Z">
        <w:r>
          <w:rPr>
            <w:rFonts w:ascii="Consolas" w:eastAsiaTheme="minorHAnsi" w:hAnsi="Consolas" w:cs="Consolas"/>
            <w:bCs w:val="0"/>
            <w:color w:val="000000"/>
            <w:sz w:val="19"/>
            <w:szCs w:val="19"/>
            <w:highlight w:val="white"/>
            <w:lang w:val="en-NZ"/>
          </w:rPr>
          <w:tab/>
          <w:t>{</w:t>
        </w:r>
      </w:ins>
    </w:p>
    <w:p w14:paraId="5FAE24F7" w14:textId="77777777" w:rsidR="00C74210" w:rsidRDefault="00C74210" w:rsidP="00C74210">
      <w:pPr>
        <w:autoSpaceDE w:val="0"/>
        <w:autoSpaceDN w:val="0"/>
        <w:adjustRightInd w:val="0"/>
        <w:spacing w:before="0" w:after="0"/>
        <w:rPr>
          <w:ins w:id="186" w:author="Druhin Mukherjee" w:date="2016-03-06T13:20:00Z"/>
          <w:rFonts w:ascii="Consolas" w:eastAsiaTheme="minorHAnsi" w:hAnsi="Consolas" w:cs="Consolas"/>
          <w:bCs w:val="0"/>
          <w:color w:val="000000"/>
          <w:sz w:val="19"/>
          <w:szCs w:val="19"/>
          <w:highlight w:val="white"/>
          <w:lang w:val="en-NZ"/>
        </w:rPr>
      </w:pPr>
      <w:ins w:id="187" w:author="Druhin Mukherjee" w:date="2016-03-06T13:20:00Z">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00"/>
            <w:sz w:val="19"/>
            <w:szCs w:val="19"/>
            <w:highlight w:val="white"/>
            <w:lang w:val="en-NZ"/>
          </w:rPr>
          <w:tab/>
          <w:t>std::</w:t>
        </w:r>
        <w:r>
          <w:rPr>
            <w:rFonts w:ascii="Consolas" w:eastAsiaTheme="minorHAnsi" w:hAnsi="Consolas" w:cs="Consolas"/>
            <w:bCs w:val="0"/>
            <w:color w:val="2B91AF"/>
            <w:sz w:val="19"/>
            <w:szCs w:val="19"/>
            <w:highlight w:val="white"/>
            <w:lang w:val="en-NZ"/>
          </w:rPr>
          <w:t>lock_guard</w:t>
        </w:r>
        <w:r>
          <w:rPr>
            <w:rFonts w:ascii="Consolas" w:eastAsiaTheme="minorHAnsi" w:hAnsi="Consolas" w:cs="Consolas"/>
            <w:bCs w:val="0"/>
            <w:color w:val="000000"/>
            <w:sz w:val="19"/>
            <w:szCs w:val="19"/>
            <w:highlight w:val="white"/>
            <w:lang w:val="en-NZ"/>
          </w:rPr>
          <w:t>&lt;std::</w:t>
        </w:r>
        <w:r>
          <w:rPr>
            <w:rFonts w:ascii="Consolas" w:eastAsiaTheme="minorHAnsi" w:hAnsi="Consolas" w:cs="Consolas"/>
            <w:bCs w:val="0"/>
            <w:color w:val="2B91AF"/>
            <w:sz w:val="19"/>
            <w:szCs w:val="19"/>
            <w:highlight w:val="white"/>
            <w:lang w:val="en-NZ"/>
          </w:rPr>
          <w:t>mutex</w:t>
        </w:r>
        <w:r>
          <w:rPr>
            <w:rFonts w:ascii="Consolas" w:eastAsiaTheme="minorHAnsi" w:hAnsi="Consolas" w:cs="Consolas"/>
            <w:bCs w:val="0"/>
            <w:color w:val="000000"/>
            <w:sz w:val="19"/>
            <w:szCs w:val="19"/>
            <w:highlight w:val="white"/>
            <w:lang w:val="en-NZ"/>
          </w:rPr>
          <w:t xml:space="preserve">&gt; guard(MU); </w:t>
        </w:r>
        <w:r>
          <w:rPr>
            <w:rFonts w:ascii="Consolas" w:eastAsiaTheme="minorHAnsi" w:hAnsi="Consolas" w:cs="Consolas"/>
            <w:bCs w:val="0"/>
            <w:color w:val="008000"/>
            <w:sz w:val="19"/>
            <w:szCs w:val="19"/>
            <w:highlight w:val="white"/>
            <w:lang w:val="en-NZ"/>
          </w:rPr>
          <w:t>//RAII</w:t>
        </w:r>
      </w:ins>
    </w:p>
    <w:p w14:paraId="36CCFE4F" w14:textId="77777777" w:rsidR="00C74210" w:rsidRDefault="00C74210" w:rsidP="00C74210">
      <w:pPr>
        <w:autoSpaceDE w:val="0"/>
        <w:autoSpaceDN w:val="0"/>
        <w:adjustRightInd w:val="0"/>
        <w:spacing w:before="0" w:after="0"/>
        <w:rPr>
          <w:ins w:id="188" w:author="Druhin Mukherjee" w:date="2016-03-06T13:20:00Z"/>
          <w:rFonts w:ascii="Consolas" w:eastAsiaTheme="minorHAnsi" w:hAnsi="Consolas" w:cs="Consolas"/>
          <w:bCs w:val="0"/>
          <w:color w:val="000000"/>
          <w:sz w:val="19"/>
          <w:szCs w:val="19"/>
          <w:highlight w:val="white"/>
          <w:lang w:val="en-NZ"/>
        </w:rPr>
      </w:pPr>
      <w:ins w:id="189" w:author="Druhin Mukherjee" w:date="2016-03-06T13:20:00Z">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00"/>
            <w:sz w:val="19"/>
            <w:szCs w:val="19"/>
            <w:highlight w:val="white"/>
            <w:lang w:val="en-NZ"/>
          </w:rPr>
          <w:tab/>
          <w:t xml:space="preserve">f </w:t>
        </w:r>
        <w:r>
          <w:rPr>
            <w:rFonts w:ascii="Consolas" w:eastAsiaTheme="minorHAnsi" w:hAnsi="Consolas" w:cs="Consolas"/>
            <w:bCs w:val="0"/>
            <w:color w:val="008080"/>
            <w:sz w:val="19"/>
            <w:szCs w:val="19"/>
            <w:highlight w:val="white"/>
            <w:lang w:val="en-NZ"/>
          </w:rPr>
          <w:t>&lt;&lt;</w:t>
        </w:r>
        <w:r>
          <w:rPr>
            <w:rFonts w:ascii="Consolas" w:eastAsiaTheme="minorHAnsi" w:hAnsi="Consolas" w:cs="Consolas"/>
            <w:bCs w:val="0"/>
            <w:color w:val="000000"/>
            <w:sz w:val="19"/>
            <w:szCs w:val="19"/>
            <w:highlight w:val="white"/>
            <w:lang w:val="en-NZ"/>
          </w:rPr>
          <w:t xml:space="preserve"> </w:t>
        </w:r>
        <w:r>
          <w:rPr>
            <w:rFonts w:ascii="Consolas" w:eastAsiaTheme="minorHAnsi" w:hAnsi="Consolas" w:cs="Consolas"/>
            <w:bCs w:val="0"/>
            <w:color w:val="A31515"/>
            <w:sz w:val="19"/>
            <w:szCs w:val="19"/>
            <w:highlight w:val="white"/>
            <w:lang w:val="en-NZ"/>
          </w:rPr>
          <w:t>"From"</w:t>
        </w:r>
        <w:r>
          <w:rPr>
            <w:rFonts w:ascii="Consolas" w:eastAsiaTheme="minorHAnsi" w:hAnsi="Consolas" w:cs="Consolas"/>
            <w:bCs w:val="0"/>
            <w:color w:val="000000"/>
            <w:sz w:val="19"/>
            <w:szCs w:val="19"/>
            <w:highlight w:val="white"/>
            <w:lang w:val="en-NZ"/>
          </w:rPr>
          <w:t xml:space="preserve"> </w:t>
        </w:r>
        <w:r>
          <w:rPr>
            <w:rFonts w:ascii="Consolas" w:eastAsiaTheme="minorHAnsi" w:hAnsi="Consolas" w:cs="Consolas"/>
            <w:bCs w:val="0"/>
            <w:color w:val="008080"/>
            <w:sz w:val="19"/>
            <w:szCs w:val="19"/>
            <w:highlight w:val="white"/>
            <w:lang w:val="en-NZ"/>
          </w:rPr>
          <w:t>&lt;&lt;</w:t>
        </w:r>
        <w:r>
          <w:rPr>
            <w:rFonts w:ascii="Consolas" w:eastAsiaTheme="minorHAnsi" w:hAnsi="Consolas" w:cs="Consolas"/>
            <w:bCs w:val="0"/>
            <w:color w:val="000000"/>
            <w:sz w:val="19"/>
            <w:szCs w:val="19"/>
            <w:highlight w:val="white"/>
            <w:lang w:val="en-NZ"/>
          </w:rPr>
          <w:t xml:space="preserve"> </w:t>
        </w:r>
        <w:r>
          <w:rPr>
            <w:rFonts w:ascii="Consolas" w:eastAsiaTheme="minorHAnsi" w:hAnsi="Consolas" w:cs="Consolas"/>
            <w:bCs w:val="0"/>
            <w:color w:val="808080"/>
            <w:sz w:val="19"/>
            <w:szCs w:val="19"/>
            <w:highlight w:val="white"/>
            <w:lang w:val="en-NZ"/>
          </w:rPr>
          <w:t>id</w:t>
        </w:r>
        <w:r>
          <w:rPr>
            <w:rFonts w:ascii="Consolas" w:eastAsiaTheme="minorHAnsi" w:hAnsi="Consolas" w:cs="Consolas"/>
            <w:bCs w:val="0"/>
            <w:color w:val="000000"/>
            <w:sz w:val="19"/>
            <w:szCs w:val="19"/>
            <w:highlight w:val="white"/>
            <w:lang w:val="en-NZ"/>
          </w:rPr>
          <w:t xml:space="preserve"> </w:t>
        </w:r>
        <w:r>
          <w:rPr>
            <w:rFonts w:ascii="Consolas" w:eastAsiaTheme="minorHAnsi" w:hAnsi="Consolas" w:cs="Consolas"/>
            <w:bCs w:val="0"/>
            <w:color w:val="008080"/>
            <w:sz w:val="19"/>
            <w:szCs w:val="19"/>
            <w:highlight w:val="white"/>
            <w:lang w:val="en-NZ"/>
          </w:rPr>
          <w:t>&lt;&lt;</w:t>
        </w:r>
        <w:r>
          <w:rPr>
            <w:rFonts w:ascii="Consolas" w:eastAsiaTheme="minorHAnsi" w:hAnsi="Consolas" w:cs="Consolas"/>
            <w:bCs w:val="0"/>
            <w:color w:val="000000"/>
            <w:sz w:val="19"/>
            <w:szCs w:val="19"/>
            <w:highlight w:val="white"/>
            <w:lang w:val="en-NZ"/>
          </w:rPr>
          <w:t xml:space="preserve"> </w:t>
        </w:r>
        <w:r>
          <w:rPr>
            <w:rFonts w:ascii="Consolas" w:eastAsiaTheme="minorHAnsi" w:hAnsi="Consolas" w:cs="Consolas"/>
            <w:bCs w:val="0"/>
            <w:color w:val="A31515"/>
            <w:sz w:val="19"/>
            <w:szCs w:val="19"/>
            <w:highlight w:val="white"/>
            <w:lang w:val="en-NZ"/>
          </w:rPr>
          <w:t>":"</w:t>
        </w:r>
        <w:r>
          <w:rPr>
            <w:rFonts w:ascii="Consolas" w:eastAsiaTheme="minorHAnsi" w:hAnsi="Consolas" w:cs="Consolas"/>
            <w:bCs w:val="0"/>
            <w:color w:val="000000"/>
            <w:sz w:val="19"/>
            <w:szCs w:val="19"/>
            <w:highlight w:val="white"/>
            <w:lang w:val="en-NZ"/>
          </w:rPr>
          <w:t xml:space="preserve"> </w:t>
        </w:r>
        <w:r>
          <w:rPr>
            <w:rFonts w:ascii="Consolas" w:eastAsiaTheme="minorHAnsi" w:hAnsi="Consolas" w:cs="Consolas"/>
            <w:bCs w:val="0"/>
            <w:color w:val="008080"/>
            <w:sz w:val="19"/>
            <w:szCs w:val="19"/>
            <w:highlight w:val="white"/>
            <w:lang w:val="en-NZ"/>
          </w:rPr>
          <w:t>&lt;&lt;</w:t>
        </w:r>
        <w:r>
          <w:rPr>
            <w:rFonts w:ascii="Consolas" w:eastAsiaTheme="minorHAnsi" w:hAnsi="Consolas" w:cs="Consolas"/>
            <w:bCs w:val="0"/>
            <w:color w:val="000000"/>
            <w:sz w:val="19"/>
            <w:szCs w:val="19"/>
            <w:highlight w:val="white"/>
            <w:lang w:val="en-NZ"/>
          </w:rPr>
          <w:t xml:space="preserve"> </w:t>
        </w:r>
        <w:r>
          <w:rPr>
            <w:rFonts w:ascii="Consolas" w:eastAsiaTheme="minorHAnsi" w:hAnsi="Consolas" w:cs="Consolas"/>
            <w:bCs w:val="0"/>
            <w:color w:val="808080"/>
            <w:sz w:val="19"/>
            <w:szCs w:val="19"/>
            <w:highlight w:val="white"/>
            <w:lang w:val="en-NZ"/>
          </w:rPr>
          <w:t>value</w:t>
        </w:r>
        <w:r>
          <w:rPr>
            <w:rFonts w:ascii="Consolas" w:eastAsiaTheme="minorHAnsi" w:hAnsi="Consolas" w:cs="Consolas"/>
            <w:bCs w:val="0"/>
            <w:color w:val="000000"/>
            <w:sz w:val="19"/>
            <w:szCs w:val="19"/>
            <w:highlight w:val="white"/>
            <w:lang w:val="en-NZ"/>
          </w:rPr>
          <w:t xml:space="preserve"> </w:t>
        </w:r>
        <w:r>
          <w:rPr>
            <w:rFonts w:ascii="Consolas" w:eastAsiaTheme="minorHAnsi" w:hAnsi="Consolas" w:cs="Consolas"/>
            <w:bCs w:val="0"/>
            <w:color w:val="008080"/>
            <w:sz w:val="19"/>
            <w:szCs w:val="19"/>
            <w:highlight w:val="white"/>
            <w:lang w:val="en-NZ"/>
          </w:rPr>
          <w:t>&lt;&lt;</w:t>
        </w:r>
        <w:r>
          <w:rPr>
            <w:rFonts w:ascii="Consolas" w:eastAsiaTheme="minorHAnsi" w:hAnsi="Consolas" w:cs="Consolas"/>
            <w:bCs w:val="0"/>
            <w:color w:val="000000"/>
            <w:sz w:val="19"/>
            <w:szCs w:val="19"/>
            <w:highlight w:val="white"/>
            <w:lang w:val="en-NZ"/>
          </w:rPr>
          <w:t xml:space="preserve"> endl;</w:t>
        </w:r>
      </w:ins>
    </w:p>
    <w:p w14:paraId="7144E9B9" w14:textId="77777777" w:rsidR="00C74210" w:rsidRDefault="00C74210" w:rsidP="00C74210">
      <w:pPr>
        <w:autoSpaceDE w:val="0"/>
        <w:autoSpaceDN w:val="0"/>
        <w:adjustRightInd w:val="0"/>
        <w:spacing w:before="0" w:after="0"/>
        <w:rPr>
          <w:ins w:id="190" w:author="Druhin Mukherjee" w:date="2016-03-06T13:20:00Z"/>
          <w:rFonts w:ascii="Consolas" w:eastAsiaTheme="minorHAnsi" w:hAnsi="Consolas" w:cs="Consolas"/>
          <w:bCs w:val="0"/>
          <w:color w:val="000000"/>
          <w:sz w:val="19"/>
          <w:szCs w:val="19"/>
          <w:highlight w:val="white"/>
          <w:lang w:val="en-NZ"/>
        </w:rPr>
      </w:pPr>
      <w:ins w:id="191" w:author="Druhin Mukherjee" w:date="2016-03-06T13:20:00Z">
        <w:r>
          <w:rPr>
            <w:rFonts w:ascii="Consolas" w:eastAsiaTheme="minorHAnsi" w:hAnsi="Consolas" w:cs="Consolas"/>
            <w:bCs w:val="0"/>
            <w:color w:val="000000"/>
            <w:sz w:val="19"/>
            <w:szCs w:val="19"/>
            <w:highlight w:val="white"/>
            <w:lang w:val="en-NZ"/>
          </w:rPr>
          <w:tab/>
          <w:t>}</w:t>
        </w:r>
      </w:ins>
    </w:p>
    <w:p w14:paraId="7BC753EB" w14:textId="77777777" w:rsidR="00C74210" w:rsidRDefault="00C74210" w:rsidP="00C74210">
      <w:pPr>
        <w:autoSpaceDE w:val="0"/>
        <w:autoSpaceDN w:val="0"/>
        <w:adjustRightInd w:val="0"/>
        <w:spacing w:before="0" w:after="0"/>
        <w:rPr>
          <w:ins w:id="192" w:author="Druhin Mukherjee" w:date="2016-03-06T13:20:00Z"/>
          <w:rFonts w:ascii="Consolas" w:eastAsiaTheme="minorHAnsi" w:hAnsi="Consolas" w:cs="Consolas"/>
          <w:bCs w:val="0"/>
          <w:color w:val="000000"/>
          <w:sz w:val="19"/>
          <w:szCs w:val="19"/>
          <w:highlight w:val="white"/>
          <w:lang w:val="en-NZ"/>
        </w:rPr>
      </w:pPr>
    </w:p>
    <w:p w14:paraId="28EB4600" w14:textId="77777777" w:rsidR="00C74210" w:rsidRDefault="00C74210" w:rsidP="00C74210">
      <w:pPr>
        <w:autoSpaceDE w:val="0"/>
        <w:autoSpaceDN w:val="0"/>
        <w:adjustRightInd w:val="0"/>
        <w:spacing w:before="0" w:after="0"/>
        <w:rPr>
          <w:ins w:id="193" w:author="Druhin Mukherjee" w:date="2016-03-06T13:20:00Z"/>
          <w:rFonts w:ascii="Consolas" w:eastAsiaTheme="minorHAnsi" w:hAnsi="Consolas" w:cs="Consolas"/>
          <w:bCs w:val="0"/>
          <w:color w:val="000000"/>
          <w:sz w:val="19"/>
          <w:szCs w:val="19"/>
          <w:highlight w:val="white"/>
          <w:lang w:val="en-NZ"/>
        </w:rPr>
      </w:pPr>
      <w:ins w:id="194" w:author="Druhin Mukherjee" w:date="2016-03-06T13:20:00Z">
        <w:r>
          <w:rPr>
            <w:rFonts w:ascii="Consolas" w:eastAsiaTheme="minorHAnsi" w:hAnsi="Consolas" w:cs="Consolas"/>
            <w:bCs w:val="0"/>
            <w:color w:val="000000"/>
            <w:sz w:val="19"/>
            <w:szCs w:val="19"/>
            <w:highlight w:val="white"/>
            <w:lang w:val="en-NZ"/>
          </w:rPr>
          <w:t>};</w:t>
        </w:r>
      </w:ins>
    </w:p>
    <w:p w14:paraId="64E92991" w14:textId="77777777" w:rsidR="00C74210" w:rsidRDefault="00C74210" w:rsidP="00C74210">
      <w:pPr>
        <w:autoSpaceDE w:val="0"/>
        <w:autoSpaceDN w:val="0"/>
        <w:adjustRightInd w:val="0"/>
        <w:spacing w:before="0" w:after="0"/>
        <w:rPr>
          <w:ins w:id="195" w:author="Druhin Mukherjee" w:date="2016-03-06T13:20:00Z"/>
          <w:rFonts w:ascii="Consolas" w:eastAsiaTheme="minorHAnsi" w:hAnsi="Consolas" w:cs="Consolas"/>
          <w:bCs w:val="0"/>
          <w:color w:val="000000"/>
          <w:sz w:val="19"/>
          <w:szCs w:val="19"/>
          <w:highlight w:val="white"/>
          <w:lang w:val="en-NZ"/>
        </w:rPr>
      </w:pPr>
    </w:p>
    <w:p w14:paraId="5FEC8906" w14:textId="77777777" w:rsidR="00C74210" w:rsidRDefault="00C74210" w:rsidP="00C74210">
      <w:pPr>
        <w:autoSpaceDE w:val="0"/>
        <w:autoSpaceDN w:val="0"/>
        <w:adjustRightInd w:val="0"/>
        <w:spacing w:before="0" w:after="0"/>
        <w:rPr>
          <w:ins w:id="196" w:author="Druhin Mukherjee" w:date="2016-03-06T13:20:00Z"/>
          <w:rFonts w:ascii="Consolas" w:eastAsiaTheme="minorHAnsi" w:hAnsi="Consolas" w:cs="Consolas"/>
          <w:bCs w:val="0"/>
          <w:color w:val="000000"/>
          <w:sz w:val="19"/>
          <w:szCs w:val="19"/>
          <w:highlight w:val="white"/>
          <w:lang w:val="en-NZ"/>
        </w:rPr>
      </w:pPr>
    </w:p>
    <w:p w14:paraId="105193DC" w14:textId="77777777" w:rsidR="00C74210" w:rsidRDefault="00C74210" w:rsidP="00C74210">
      <w:pPr>
        <w:autoSpaceDE w:val="0"/>
        <w:autoSpaceDN w:val="0"/>
        <w:adjustRightInd w:val="0"/>
        <w:spacing w:before="0" w:after="0"/>
        <w:rPr>
          <w:ins w:id="197" w:author="Druhin Mukherjee" w:date="2016-03-06T13:20:00Z"/>
          <w:rFonts w:ascii="Consolas" w:eastAsiaTheme="minorHAnsi" w:hAnsi="Consolas" w:cs="Consolas"/>
          <w:bCs w:val="0"/>
          <w:color w:val="000000"/>
          <w:sz w:val="19"/>
          <w:szCs w:val="19"/>
          <w:highlight w:val="white"/>
          <w:lang w:val="en-NZ"/>
        </w:rPr>
      </w:pPr>
    </w:p>
    <w:p w14:paraId="24A208E2" w14:textId="77777777" w:rsidR="00C74210" w:rsidRDefault="00C74210" w:rsidP="00C74210">
      <w:pPr>
        <w:autoSpaceDE w:val="0"/>
        <w:autoSpaceDN w:val="0"/>
        <w:adjustRightInd w:val="0"/>
        <w:spacing w:before="0" w:after="0"/>
        <w:rPr>
          <w:ins w:id="198" w:author="Druhin Mukherjee" w:date="2016-03-06T13:20:00Z"/>
          <w:rFonts w:ascii="Consolas" w:eastAsiaTheme="minorHAnsi" w:hAnsi="Consolas" w:cs="Consolas"/>
          <w:bCs w:val="0"/>
          <w:color w:val="000000"/>
          <w:sz w:val="19"/>
          <w:szCs w:val="19"/>
          <w:highlight w:val="white"/>
          <w:lang w:val="en-NZ"/>
        </w:rPr>
      </w:pPr>
      <w:ins w:id="199" w:author="Druhin Mukherjee" w:date="2016-03-06T13:20:00Z">
        <w:r>
          <w:rPr>
            <w:rFonts w:ascii="Consolas" w:eastAsiaTheme="minorHAnsi" w:hAnsi="Consolas" w:cs="Consolas"/>
            <w:bCs w:val="0"/>
            <w:color w:val="0000FF"/>
            <w:sz w:val="19"/>
            <w:szCs w:val="19"/>
            <w:highlight w:val="white"/>
            <w:lang w:val="en-NZ"/>
          </w:rPr>
          <w:t>void</w:t>
        </w:r>
        <w:r>
          <w:rPr>
            <w:rFonts w:ascii="Consolas" w:eastAsiaTheme="minorHAnsi" w:hAnsi="Consolas" w:cs="Consolas"/>
            <w:bCs w:val="0"/>
            <w:color w:val="000000"/>
            <w:sz w:val="19"/>
            <w:szCs w:val="19"/>
            <w:highlight w:val="white"/>
            <w:lang w:val="en-NZ"/>
          </w:rPr>
          <w:t xml:space="preserve"> InterfaceFunction(</w:t>
        </w:r>
        <w:r>
          <w:rPr>
            <w:rFonts w:ascii="Consolas" w:eastAsiaTheme="minorHAnsi" w:hAnsi="Consolas" w:cs="Consolas"/>
            <w:bCs w:val="0"/>
            <w:color w:val="2B91AF"/>
            <w:sz w:val="19"/>
            <w:szCs w:val="19"/>
            <w:highlight w:val="white"/>
            <w:lang w:val="en-NZ"/>
          </w:rPr>
          <w:t>DebugLogger</w:t>
        </w:r>
        <w:r>
          <w:rPr>
            <w:rFonts w:ascii="Consolas" w:eastAsiaTheme="minorHAnsi" w:hAnsi="Consolas" w:cs="Consolas"/>
            <w:bCs w:val="0"/>
            <w:color w:val="000000"/>
            <w:sz w:val="19"/>
            <w:szCs w:val="19"/>
            <w:highlight w:val="white"/>
            <w:lang w:val="en-NZ"/>
          </w:rPr>
          <w:t xml:space="preserve">&amp; </w:t>
        </w:r>
        <w:r>
          <w:rPr>
            <w:rFonts w:ascii="Consolas" w:eastAsiaTheme="minorHAnsi" w:hAnsi="Consolas" w:cs="Consolas"/>
            <w:bCs w:val="0"/>
            <w:color w:val="808080"/>
            <w:sz w:val="19"/>
            <w:szCs w:val="19"/>
            <w:highlight w:val="white"/>
            <w:lang w:val="en-NZ"/>
          </w:rPr>
          <w:t>log</w:t>
        </w:r>
        <w:r>
          <w:rPr>
            <w:rFonts w:ascii="Consolas" w:eastAsiaTheme="minorHAnsi" w:hAnsi="Consolas" w:cs="Consolas"/>
            <w:bCs w:val="0"/>
            <w:color w:val="000000"/>
            <w:sz w:val="19"/>
            <w:szCs w:val="19"/>
            <w:highlight w:val="white"/>
            <w:lang w:val="en-NZ"/>
          </w:rPr>
          <w:t>)</w:t>
        </w:r>
      </w:ins>
    </w:p>
    <w:p w14:paraId="773B9526" w14:textId="77777777" w:rsidR="00C74210" w:rsidRDefault="00C74210" w:rsidP="00C74210">
      <w:pPr>
        <w:autoSpaceDE w:val="0"/>
        <w:autoSpaceDN w:val="0"/>
        <w:adjustRightInd w:val="0"/>
        <w:spacing w:before="0" w:after="0"/>
        <w:rPr>
          <w:ins w:id="200" w:author="Druhin Mukherjee" w:date="2016-03-06T13:20:00Z"/>
          <w:rFonts w:ascii="Consolas" w:eastAsiaTheme="minorHAnsi" w:hAnsi="Consolas" w:cs="Consolas"/>
          <w:bCs w:val="0"/>
          <w:color w:val="000000"/>
          <w:sz w:val="19"/>
          <w:szCs w:val="19"/>
          <w:highlight w:val="white"/>
          <w:lang w:val="en-NZ"/>
        </w:rPr>
      </w:pPr>
      <w:ins w:id="201" w:author="Druhin Mukherjee" w:date="2016-03-06T13:20:00Z">
        <w:r>
          <w:rPr>
            <w:rFonts w:ascii="Consolas" w:eastAsiaTheme="minorHAnsi" w:hAnsi="Consolas" w:cs="Consolas"/>
            <w:bCs w:val="0"/>
            <w:color w:val="000000"/>
            <w:sz w:val="19"/>
            <w:szCs w:val="19"/>
            <w:highlight w:val="white"/>
            <w:lang w:val="en-NZ"/>
          </w:rPr>
          <w:t>{</w:t>
        </w:r>
      </w:ins>
    </w:p>
    <w:p w14:paraId="43D5C4D8" w14:textId="77777777" w:rsidR="00C74210" w:rsidRDefault="00C74210" w:rsidP="00C74210">
      <w:pPr>
        <w:autoSpaceDE w:val="0"/>
        <w:autoSpaceDN w:val="0"/>
        <w:adjustRightInd w:val="0"/>
        <w:spacing w:before="0" w:after="0"/>
        <w:rPr>
          <w:ins w:id="202" w:author="Druhin Mukherjee" w:date="2016-03-06T13:20:00Z"/>
          <w:rFonts w:ascii="Consolas" w:eastAsiaTheme="minorHAnsi" w:hAnsi="Consolas" w:cs="Consolas"/>
          <w:bCs w:val="0"/>
          <w:color w:val="000000"/>
          <w:sz w:val="19"/>
          <w:szCs w:val="19"/>
          <w:highlight w:val="white"/>
          <w:lang w:val="en-NZ"/>
        </w:rPr>
      </w:pPr>
      <w:ins w:id="203" w:author="Druhin Mukherjee" w:date="2016-03-06T13:20:00Z">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FF"/>
            <w:sz w:val="19"/>
            <w:szCs w:val="19"/>
            <w:highlight w:val="white"/>
            <w:lang w:val="en-NZ"/>
          </w:rPr>
          <w:t>for</w:t>
        </w:r>
        <w:r>
          <w:rPr>
            <w:rFonts w:ascii="Consolas" w:eastAsiaTheme="minorHAnsi" w:hAnsi="Consolas" w:cs="Consolas"/>
            <w:bCs w:val="0"/>
            <w:color w:val="000000"/>
            <w:sz w:val="19"/>
            <w:szCs w:val="19"/>
            <w:highlight w:val="white"/>
            <w:lang w:val="en-NZ"/>
          </w:rPr>
          <w:t xml:space="preserve"> (</w:t>
        </w:r>
        <w:r>
          <w:rPr>
            <w:rFonts w:ascii="Consolas" w:eastAsiaTheme="minorHAnsi" w:hAnsi="Consolas" w:cs="Consolas"/>
            <w:bCs w:val="0"/>
            <w:color w:val="0000FF"/>
            <w:sz w:val="19"/>
            <w:szCs w:val="19"/>
            <w:highlight w:val="white"/>
            <w:lang w:val="en-NZ"/>
          </w:rPr>
          <w:t>int</w:t>
        </w:r>
        <w:r>
          <w:rPr>
            <w:rFonts w:ascii="Consolas" w:eastAsiaTheme="minorHAnsi" w:hAnsi="Consolas" w:cs="Consolas"/>
            <w:bCs w:val="0"/>
            <w:color w:val="000000"/>
            <w:sz w:val="19"/>
            <w:szCs w:val="19"/>
            <w:highlight w:val="white"/>
            <w:lang w:val="en-NZ"/>
          </w:rPr>
          <w:t xml:space="preserve"> i = 0; i &gt; -100; i--)</w:t>
        </w:r>
      </w:ins>
    </w:p>
    <w:p w14:paraId="7AED7DFD" w14:textId="77777777" w:rsidR="00C74210" w:rsidRDefault="00C74210" w:rsidP="00C74210">
      <w:pPr>
        <w:autoSpaceDE w:val="0"/>
        <w:autoSpaceDN w:val="0"/>
        <w:adjustRightInd w:val="0"/>
        <w:spacing w:before="0" w:after="0"/>
        <w:rPr>
          <w:ins w:id="204" w:author="Druhin Mukherjee" w:date="2016-03-06T13:20:00Z"/>
          <w:rFonts w:ascii="Consolas" w:eastAsiaTheme="minorHAnsi" w:hAnsi="Consolas" w:cs="Consolas"/>
          <w:bCs w:val="0"/>
          <w:color w:val="000000"/>
          <w:sz w:val="19"/>
          <w:szCs w:val="19"/>
          <w:highlight w:val="white"/>
          <w:lang w:val="en-NZ"/>
        </w:rPr>
      </w:pPr>
      <w:ins w:id="205" w:author="Druhin Mukherjee" w:date="2016-03-06T13:20:00Z">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808080"/>
            <w:sz w:val="19"/>
            <w:szCs w:val="19"/>
            <w:highlight w:val="white"/>
            <w:lang w:val="en-NZ"/>
          </w:rPr>
          <w:t>log</w:t>
        </w:r>
        <w:r>
          <w:rPr>
            <w:rFonts w:ascii="Consolas" w:eastAsiaTheme="minorHAnsi" w:hAnsi="Consolas" w:cs="Consolas"/>
            <w:bCs w:val="0"/>
            <w:color w:val="000000"/>
            <w:sz w:val="19"/>
            <w:szCs w:val="19"/>
            <w:highlight w:val="white"/>
            <w:lang w:val="en-NZ"/>
          </w:rPr>
          <w:t>.ResourceSharingFunction(</w:t>
        </w:r>
        <w:r>
          <w:rPr>
            <w:rFonts w:ascii="Consolas" w:eastAsiaTheme="minorHAnsi" w:hAnsi="Consolas" w:cs="Consolas"/>
            <w:bCs w:val="0"/>
            <w:color w:val="2B91AF"/>
            <w:sz w:val="19"/>
            <w:szCs w:val="19"/>
            <w:highlight w:val="white"/>
            <w:lang w:val="en-NZ"/>
          </w:rPr>
          <w:t>string</w:t>
        </w:r>
        <w:r>
          <w:rPr>
            <w:rFonts w:ascii="Consolas" w:eastAsiaTheme="minorHAnsi" w:hAnsi="Consolas" w:cs="Consolas"/>
            <w:bCs w:val="0"/>
            <w:color w:val="000000"/>
            <w:sz w:val="19"/>
            <w:szCs w:val="19"/>
            <w:highlight w:val="white"/>
            <w:lang w:val="en-NZ"/>
          </w:rPr>
          <w:t>(</w:t>
        </w:r>
        <w:r>
          <w:rPr>
            <w:rFonts w:ascii="Consolas" w:eastAsiaTheme="minorHAnsi" w:hAnsi="Consolas" w:cs="Consolas"/>
            <w:bCs w:val="0"/>
            <w:color w:val="A31515"/>
            <w:sz w:val="19"/>
            <w:szCs w:val="19"/>
            <w:highlight w:val="white"/>
            <w:lang w:val="en-NZ"/>
          </w:rPr>
          <w:t>"Thread 1: "</w:t>
        </w:r>
        <w:r>
          <w:rPr>
            <w:rFonts w:ascii="Consolas" w:eastAsiaTheme="minorHAnsi" w:hAnsi="Consolas" w:cs="Consolas"/>
            <w:bCs w:val="0"/>
            <w:color w:val="000000"/>
            <w:sz w:val="19"/>
            <w:szCs w:val="19"/>
            <w:highlight w:val="white"/>
            <w:lang w:val="en-NZ"/>
          </w:rPr>
          <w:t>), i);</w:t>
        </w:r>
      </w:ins>
    </w:p>
    <w:p w14:paraId="040745DB" w14:textId="77777777" w:rsidR="00C74210" w:rsidRDefault="00C74210" w:rsidP="00C74210">
      <w:pPr>
        <w:autoSpaceDE w:val="0"/>
        <w:autoSpaceDN w:val="0"/>
        <w:adjustRightInd w:val="0"/>
        <w:spacing w:before="0" w:after="0"/>
        <w:rPr>
          <w:ins w:id="206" w:author="Druhin Mukherjee" w:date="2016-03-06T13:20:00Z"/>
          <w:rFonts w:ascii="Consolas" w:eastAsiaTheme="minorHAnsi" w:hAnsi="Consolas" w:cs="Consolas"/>
          <w:bCs w:val="0"/>
          <w:color w:val="000000"/>
          <w:sz w:val="19"/>
          <w:szCs w:val="19"/>
          <w:highlight w:val="white"/>
          <w:lang w:val="en-NZ"/>
        </w:rPr>
      </w:pPr>
    </w:p>
    <w:p w14:paraId="260F8840" w14:textId="77777777" w:rsidR="00C74210" w:rsidRDefault="00C74210" w:rsidP="00C74210">
      <w:pPr>
        <w:autoSpaceDE w:val="0"/>
        <w:autoSpaceDN w:val="0"/>
        <w:adjustRightInd w:val="0"/>
        <w:spacing w:before="0" w:after="0"/>
        <w:rPr>
          <w:ins w:id="207" w:author="Druhin Mukherjee" w:date="2016-03-06T13:20:00Z"/>
          <w:rFonts w:ascii="Consolas" w:eastAsiaTheme="minorHAnsi" w:hAnsi="Consolas" w:cs="Consolas"/>
          <w:bCs w:val="0"/>
          <w:color w:val="000000"/>
          <w:sz w:val="19"/>
          <w:szCs w:val="19"/>
          <w:highlight w:val="white"/>
          <w:lang w:val="en-NZ"/>
        </w:rPr>
      </w:pPr>
      <w:ins w:id="208" w:author="Druhin Mukherjee" w:date="2016-03-06T13:20:00Z">
        <w:r>
          <w:rPr>
            <w:rFonts w:ascii="Consolas" w:eastAsiaTheme="minorHAnsi" w:hAnsi="Consolas" w:cs="Consolas"/>
            <w:bCs w:val="0"/>
            <w:color w:val="000000"/>
            <w:sz w:val="19"/>
            <w:szCs w:val="19"/>
            <w:highlight w:val="white"/>
            <w:lang w:val="en-NZ"/>
          </w:rPr>
          <w:t>}</w:t>
        </w:r>
      </w:ins>
    </w:p>
    <w:p w14:paraId="3CEAC0BD" w14:textId="77777777" w:rsidR="00C74210" w:rsidRDefault="00C74210" w:rsidP="00C74210">
      <w:pPr>
        <w:autoSpaceDE w:val="0"/>
        <w:autoSpaceDN w:val="0"/>
        <w:adjustRightInd w:val="0"/>
        <w:spacing w:before="0" w:after="0"/>
        <w:rPr>
          <w:ins w:id="209" w:author="Druhin Mukherjee" w:date="2016-03-06T13:20:00Z"/>
          <w:rFonts w:ascii="Consolas" w:eastAsiaTheme="minorHAnsi" w:hAnsi="Consolas" w:cs="Consolas"/>
          <w:bCs w:val="0"/>
          <w:color w:val="000000"/>
          <w:sz w:val="19"/>
          <w:szCs w:val="19"/>
          <w:highlight w:val="white"/>
          <w:lang w:val="en-NZ"/>
        </w:rPr>
      </w:pPr>
    </w:p>
    <w:p w14:paraId="14F0E310" w14:textId="77777777" w:rsidR="00C74210" w:rsidRDefault="00C74210" w:rsidP="00C74210">
      <w:pPr>
        <w:autoSpaceDE w:val="0"/>
        <w:autoSpaceDN w:val="0"/>
        <w:adjustRightInd w:val="0"/>
        <w:spacing w:before="0" w:after="0"/>
        <w:rPr>
          <w:ins w:id="210" w:author="Druhin Mukherjee" w:date="2016-03-06T13:20:00Z"/>
          <w:rFonts w:ascii="Consolas" w:eastAsiaTheme="minorHAnsi" w:hAnsi="Consolas" w:cs="Consolas"/>
          <w:bCs w:val="0"/>
          <w:color w:val="000000"/>
          <w:sz w:val="19"/>
          <w:szCs w:val="19"/>
          <w:highlight w:val="white"/>
          <w:lang w:val="en-NZ"/>
        </w:rPr>
      </w:pPr>
      <w:ins w:id="211" w:author="Druhin Mukherjee" w:date="2016-03-06T13:20:00Z">
        <w:r>
          <w:rPr>
            <w:rFonts w:ascii="Consolas" w:eastAsiaTheme="minorHAnsi" w:hAnsi="Consolas" w:cs="Consolas"/>
            <w:bCs w:val="0"/>
            <w:color w:val="0000FF"/>
            <w:sz w:val="19"/>
            <w:szCs w:val="19"/>
            <w:highlight w:val="white"/>
            <w:lang w:val="en-NZ"/>
          </w:rPr>
          <w:t>int</w:t>
        </w:r>
        <w:r>
          <w:rPr>
            <w:rFonts w:ascii="Consolas" w:eastAsiaTheme="minorHAnsi" w:hAnsi="Consolas" w:cs="Consolas"/>
            <w:bCs w:val="0"/>
            <w:color w:val="000000"/>
            <w:sz w:val="19"/>
            <w:szCs w:val="19"/>
            <w:highlight w:val="white"/>
            <w:lang w:val="en-NZ"/>
          </w:rPr>
          <w:t xml:space="preserve"> main()</w:t>
        </w:r>
      </w:ins>
    </w:p>
    <w:p w14:paraId="78438C77" w14:textId="77777777" w:rsidR="00C74210" w:rsidRDefault="00C74210" w:rsidP="00C74210">
      <w:pPr>
        <w:autoSpaceDE w:val="0"/>
        <w:autoSpaceDN w:val="0"/>
        <w:adjustRightInd w:val="0"/>
        <w:spacing w:before="0" w:after="0"/>
        <w:rPr>
          <w:ins w:id="212" w:author="Druhin Mukherjee" w:date="2016-03-06T13:20:00Z"/>
          <w:rFonts w:ascii="Consolas" w:eastAsiaTheme="minorHAnsi" w:hAnsi="Consolas" w:cs="Consolas"/>
          <w:bCs w:val="0"/>
          <w:color w:val="000000"/>
          <w:sz w:val="19"/>
          <w:szCs w:val="19"/>
          <w:highlight w:val="white"/>
          <w:lang w:val="en-NZ"/>
        </w:rPr>
      </w:pPr>
      <w:ins w:id="213" w:author="Druhin Mukherjee" w:date="2016-03-06T13:20:00Z">
        <w:r>
          <w:rPr>
            <w:rFonts w:ascii="Consolas" w:eastAsiaTheme="minorHAnsi" w:hAnsi="Consolas" w:cs="Consolas"/>
            <w:bCs w:val="0"/>
            <w:color w:val="000000"/>
            <w:sz w:val="19"/>
            <w:szCs w:val="19"/>
            <w:highlight w:val="white"/>
            <w:lang w:val="en-NZ"/>
          </w:rPr>
          <w:t>{</w:t>
        </w:r>
      </w:ins>
    </w:p>
    <w:p w14:paraId="52709F26" w14:textId="77777777" w:rsidR="00C74210" w:rsidRDefault="00C74210" w:rsidP="00C74210">
      <w:pPr>
        <w:autoSpaceDE w:val="0"/>
        <w:autoSpaceDN w:val="0"/>
        <w:adjustRightInd w:val="0"/>
        <w:spacing w:before="0" w:after="0"/>
        <w:rPr>
          <w:ins w:id="214" w:author="Druhin Mukherjee" w:date="2016-03-06T13:20:00Z"/>
          <w:rFonts w:ascii="Consolas" w:eastAsiaTheme="minorHAnsi" w:hAnsi="Consolas" w:cs="Consolas"/>
          <w:bCs w:val="0"/>
          <w:color w:val="000000"/>
          <w:sz w:val="19"/>
          <w:szCs w:val="19"/>
          <w:highlight w:val="white"/>
          <w:lang w:val="en-NZ"/>
        </w:rPr>
      </w:pPr>
      <w:ins w:id="215" w:author="Druhin Mukherjee" w:date="2016-03-06T13:20:00Z">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2B91AF"/>
            <w:sz w:val="19"/>
            <w:szCs w:val="19"/>
            <w:highlight w:val="white"/>
            <w:lang w:val="en-NZ"/>
          </w:rPr>
          <w:t>DebugLogger</w:t>
        </w:r>
        <w:r>
          <w:rPr>
            <w:rFonts w:ascii="Consolas" w:eastAsiaTheme="minorHAnsi" w:hAnsi="Consolas" w:cs="Consolas"/>
            <w:bCs w:val="0"/>
            <w:color w:val="000000"/>
            <w:sz w:val="19"/>
            <w:szCs w:val="19"/>
            <w:highlight w:val="white"/>
            <w:lang w:val="en-NZ"/>
          </w:rPr>
          <w:t xml:space="preserve"> log;</w:t>
        </w:r>
      </w:ins>
    </w:p>
    <w:p w14:paraId="459660A0" w14:textId="77777777" w:rsidR="00C74210" w:rsidRDefault="00C74210" w:rsidP="00C74210">
      <w:pPr>
        <w:autoSpaceDE w:val="0"/>
        <w:autoSpaceDN w:val="0"/>
        <w:adjustRightInd w:val="0"/>
        <w:spacing w:before="0" w:after="0"/>
        <w:rPr>
          <w:ins w:id="216" w:author="Druhin Mukherjee" w:date="2016-03-06T13:20:00Z"/>
          <w:rFonts w:ascii="Consolas" w:eastAsiaTheme="minorHAnsi" w:hAnsi="Consolas" w:cs="Consolas"/>
          <w:bCs w:val="0"/>
          <w:color w:val="000000"/>
          <w:sz w:val="19"/>
          <w:szCs w:val="19"/>
          <w:highlight w:val="white"/>
          <w:lang w:val="en-NZ"/>
        </w:rPr>
      </w:pPr>
      <w:ins w:id="217" w:author="Druhin Mukherjee" w:date="2016-03-06T13:20:00Z">
        <w:r>
          <w:rPr>
            <w:rFonts w:ascii="Consolas" w:eastAsiaTheme="minorHAnsi" w:hAnsi="Consolas" w:cs="Consolas"/>
            <w:bCs w:val="0"/>
            <w:color w:val="000000"/>
            <w:sz w:val="19"/>
            <w:szCs w:val="19"/>
            <w:highlight w:val="white"/>
            <w:lang w:val="en-NZ"/>
          </w:rPr>
          <w:tab/>
          <w:t>std::</w:t>
        </w:r>
        <w:r>
          <w:rPr>
            <w:rFonts w:ascii="Consolas" w:eastAsiaTheme="minorHAnsi" w:hAnsi="Consolas" w:cs="Consolas"/>
            <w:bCs w:val="0"/>
            <w:color w:val="2B91AF"/>
            <w:sz w:val="19"/>
            <w:szCs w:val="19"/>
            <w:highlight w:val="white"/>
            <w:lang w:val="en-NZ"/>
          </w:rPr>
          <w:t>thread</w:t>
        </w:r>
        <w:r>
          <w:rPr>
            <w:rFonts w:ascii="Consolas" w:eastAsiaTheme="minorHAnsi" w:hAnsi="Consolas" w:cs="Consolas"/>
            <w:bCs w:val="0"/>
            <w:color w:val="000000"/>
            <w:sz w:val="19"/>
            <w:szCs w:val="19"/>
            <w:highlight w:val="white"/>
            <w:lang w:val="en-NZ"/>
          </w:rPr>
          <w:t xml:space="preserve"> FirstThread(InterfaceFunction,std::ref(log));</w:t>
        </w:r>
      </w:ins>
    </w:p>
    <w:p w14:paraId="3505C293" w14:textId="77777777" w:rsidR="00C74210" w:rsidRDefault="00C74210" w:rsidP="00C74210">
      <w:pPr>
        <w:autoSpaceDE w:val="0"/>
        <w:autoSpaceDN w:val="0"/>
        <w:adjustRightInd w:val="0"/>
        <w:spacing w:before="0" w:after="0"/>
        <w:rPr>
          <w:ins w:id="218" w:author="Druhin Mukherjee" w:date="2016-03-06T13:20:00Z"/>
          <w:rFonts w:ascii="Consolas" w:eastAsiaTheme="minorHAnsi" w:hAnsi="Consolas" w:cs="Consolas"/>
          <w:bCs w:val="0"/>
          <w:color w:val="000000"/>
          <w:sz w:val="19"/>
          <w:szCs w:val="19"/>
          <w:highlight w:val="white"/>
          <w:lang w:val="en-NZ"/>
        </w:rPr>
      </w:pPr>
      <w:ins w:id="219" w:author="Druhin Mukherjee" w:date="2016-03-06T13:20:00Z">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FF"/>
            <w:sz w:val="19"/>
            <w:szCs w:val="19"/>
            <w:highlight w:val="white"/>
            <w:lang w:val="en-NZ"/>
          </w:rPr>
          <w:t>for</w:t>
        </w:r>
        <w:r>
          <w:rPr>
            <w:rFonts w:ascii="Consolas" w:eastAsiaTheme="minorHAnsi" w:hAnsi="Consolas" w:cs="Consolas"/>
            <w:bCs w:val="0"/>
            <w:color w:val="000000"/>
            <w:sz w:val="19"/>
            <w:szCs w:val="19"/>
            <w:highlight w:val="white"/>
            <w:lang w:val="en-NZ"/>
          </w:rPr>
          <w:t xml:space="preserve"> (</w:t>
        </w:r>
        <w:r>
          <w:rPr>
            <w:rFonts w:ascii="Consolas" w:eastAsiaTheme="minorHAnsi" w:hAnsi="Consolas" w:cs="Consolas"/>
            <w:bCs w:val="0"/>
            <w:color w:val="0000FF"/>
            <w:sz w:val="19"/>
            <w:szCs w:val="19"/>
            <w:highlight w:val="white"/>
            <w:lang w:val="en-NZ"/>
          </w:rPr>
          <w:t>int</w:t>
        </w:r>
        <w:r>
          <w:rPr>
            <w:rFonts w:ascii="Consolas" w:eastAsiaTheme="minorHAnsi" w:hAnsi="Consolas" w:cs="Consolas"/>
            <w:bCs w:val="0"/>
            <w:color w:val="000000"/>
            <w:sz w:val="19"/>
            <w:szCs w:val="19"/>
            <w:highlight w:val="white"/>
            <w:lang w:val="en-NZ"/>
          </w:rPr>
          <w:t xml:space="preserve"> i = 0; i &lt; 100; i++)</w:t>
        </w:r>
      </w:ins>
    </w:p>
    <w:p w14:paraId="3906632F" w14:textId="77777777" w:rsidR="00C74210" w:rsidRDefault="00C74210" w:rsidP="00C74210">
      <w:pPr>
        <w:autoSpaceDE w:val="0"/>
        <w:autoSpaceDN w:val="0"/>
        <w:adjustRightInd w:val="0"/>
        <w:spacing w:before="0" w:after="0"/>
        <w:rPr>
          <w:ins w:id="220" w:author="Druhin Mukherjee" w:date="2016-03-06T13:20:00Z"/>
          <w:rFonts w:ascii="Consolas" w:eastAsiaTheme="minorHAnsi" w:hAnsi="Consolas" w:cs="Consolas"/>
          <w:bCs w:val="0"/>
          <w:color w:val="000000"/>
          <w:sz w:val="19"/>
          <w:szCs w:val="19"/>
          <w:highlight w:val="white"/>
          <w:lang w:val="en-NZ"/>
        </w:rPr>
      </w:pPr>
      <w:ins w:id="221" w:author="Druhin Mukherjee" w:date="2016-03-06T13:20:00Z">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00"/>
            <w:sz w:val="19"/>
            <w:szCs w:val="19"/>
            <w:highlight w:val="white"/>
            <w:lang w:val="en-NZ"/>
          </w:rPr>
          <w:tab/>
          <w:t>log.ResourceSharingFunction(</w:t>
        </w:r>
        <w:r>
          <w:rPr>
            <w:rFonts w:ascii="Consolas" w:eastAsiaTheme="minorHAnsi" w:hAnsi="Consolas" w:cs="Consolas"/>
            <w:bCs w:val="0"/>
            <w:color w:val="2B91AF"/>
            <w:sz w:val="19"/>
            <w:szCs w:val="19"/>
            <w:highlight w:val="white"/>
            <w:lang w:val="en-NZ"/>
          </w:rPr>
          <w:t>string</w:t>
        </w:r>
        <w:r>
          <w:rPr>
            <w:rFonts w:ascii="Consolas" w:eastAsiaTheme="minorHAnsi" w:hAnsi="Consolas" w:cs="Consolas"/>
            <w:bCs w:val="0"/>
            <w:color w:val="000000"/>
            <w:sz w:val="19"/>
            <w:szCs w:val="19"/>
            <w:highlight w:val="white"/>
            <w:lang w:val="en-NZ"/>
          </w:rPr>
          <w:t>(</w:t>
        </w:r>
        <w:r>
          <w:rPr>
            <w:rFonts w:ascii="Consolas" w:eastAsiaTheme="minorHAnsi" w:hAnsi="Consolas" w:cs="Consolas"/>
            <w:bCs w:val="0"/>
            <w:color w:val="A31515"/>
            <w:sz w:val="19"/>
            <w:szCs w:val="19"/>
            <w:highlight w:val="white"/>
            <w:lang w:val="en-NZ"/>
          </w:rPr>
          <w:t>"Main: "</w:t>
        </w:r>
        <w:r>
          <w:rPr>
            <w:rFonts w:ascii="Consolas" w:eastAsiaTheme="minorHAnsi" w:hAnsi="Consolas" w:cs="Consolas"/>
            <w:bCs w:val="0"/>
            <w:color w:val="000000"/>
            <w:sz w:val="19"/>
            <w:szCs w:val="19"/>
            <w:highlight w:val="white"/>
            <w:lang w:val="en-NZ"/>
          </w:rPr>
          <w:t>), i);</w:t>
        </w:r>
      </w:ins>
    </w:p>
    <w:p w14:paraId="4517DD7D" w14:textId="77777777" w:rsidR="00C74210" w:rsidRDefault="00C74210" w:rsidP="00C74210">
      <w:pPr>
        <w:autoSpaceDE w:val="0"/>
        <w:autoSpaceDN w:val="0"/>
        <w:adjustRightInd w:val="0"/>
        <w:spacing w:before="0" w:after="0"/>
        <w:rPr>
          <w:ins w:id="222" w:author="Druhin Mukherjee" w:date="2016-03-06T13:20:00Z"/>
          <w:rFonts w:ascii="Consolas" w:eastAsiaTheme="minorHAnsi" w:hAnsi="Consolas" w:cs="Consolas"/>
          <w:bCs w:val="0"/>
          <w:color w:val="000000"/>
          <w:sz w:val="19"/>
          <w:szCs w:val="19"/>
          <w:highlight w:val="white"/>
          <w:lang w:val="en-NZ"/>
        </w:rPr>
      </w:pPr>
    </w:p>
    <w:p w14:paraId="3F98CEF7" w14:textId="77777777" w:rsidR="00C74210" w:rsidRDefault="00C74210" w:rsidP="00C74210">
      <w:pPr>
        <w:autoSpaceDE w:val="0"/>
        <w:autoSpaceDN w:val="0"/>
        <w:adjustRightInd w:val="0"/>
        <w:spacing w:before="0" w:after="0"/>
        <w:rPr>
          <w:ins w:id="223" w:author="Druhin Mukherjee" w:date="2016-03-06T13:20:00Z"/>
          <w:rFonts w:ascii="Consolas" w:eastAsiaTheme="minorHAnsi" w:hAnsi="Consolas" w:cs="Consolas"/>
          <w:bCs w:val="0"/>
          <w:color w:val="000000"/>
          <w:sz w:val="19"/>
          <w:szCs w:val="19"/>
          <w:highlight w:val="white"/>
          <w:lang w:val="en-NZ"/>
        </w:rPr>
      </w:pPr>
      <w:ins w:id="224" w:author="Druhin Mukherjee" w:date="2016-03-06T13:20:00Z">
        <w:r>
          <w:rPr>
            <w:rFonts w:ascii="Consolas" w:eastAsiaTheme="minorHAnsi" w:hAnsi="Consolas" w:cs="Consolas"/>
            <w:bCs w:val="0"/>
            <w:color w:val="000000"/>
            <w:sz w:val="19"/>
            <w:szCs w:val="19"/>
            <w:highlight w:val="white"/>
            <w:lang w:val="en-NZ"/>
          </w:rPr>
          <w:tab/>
          <w:t>FirstThread.join();</w:t>
        </w:r>
      </w:ins>
    </w:p>
    <w:p w14:paraId="6448A94D" w14:textId="77777777" w:rsidR="00C74210" w:rsidRDefault="00C74210" w:rsidP="00C74210">
      <w:pPr>
        <w:autoSpaceDE w:val="0"/>
        <w:autoSpaceDN w:val="0"/>
        <w:adjustRightInd w:val="0"/>
        <w:spacing w:before="0" w:after="0"/>
        <w:rPr>
          <w:ins w:id="225" w:author="Druhin Mukherjee" w:date="2016-03-06T13:20:00Z"/>
          <w:rFonts w:ascii="Consolas" w:eastAsiaTheme="minorHAnsi" w:hAnsi="Consolas" w:cs="Consolas"/>
          <w:bCs w:val="0"/>
          <w:color w:val="000000"/>
          <w:sz w:val="19"/>
          <w:szCs w:val="19"/>
          <w:highlight w:val="white"/>
          <w:lang w:val="en-NZ"/>
        </w:rPr>
      </w:pPr>
    </w:p>
    <w:p w14:paraId="5293EB6E" w14:textId="77777777" w:rsidR="00C74210" w:rsidRDefault="00C74210" w:rsidP="00C74210">
      <w:pPr>
        <w:autoSpaceDE w:val="0"/>
        <w:autoSpaceDN w:val="0"/>
        <w:adjustRightInd w:val="0"/>
        <w:spacing w:before="0" w:after="0"/>
        <w:rPr>
          <w:ins w:id="226" w:author="Druhin Mukherjee" w:date="2016-03-06T13:20:00Z"/>
          <w:rFonts w:ascii="Consolas" w:eastAsiaTheme="minorHAnsi" w:hAnsi="Consolas" w:cs="Consolas"/>
          <w:bCs w:val="0"/>
          <w:color w:val="000000"/>
          <w:sz w:val="19"/>
          <w:szCs w:val="19"/>
          <w:highlight w:val="white"/>
          <w:lang w:val="en-NZ"/>
        </w:rPr>
      </w:pPr>
      <w:ins w:id="227" w:author="Druhin Mukherjee" w:date="2016-03-06T13:20:00Z">
        <w:r>
          <w:rPr>
            <w:rFonts w:ascii="Consolas" w:eastAsiaTheme="minorHAnsi" w:hAnsi="Consolas" w:cs="Consolas"/>
            <w:bCs w:val="0"/>
            <w:color w:val="000000"/>
            <w:sz w:val="19"/>
            <w:szCs w:val="19"/>
            <w:highlight w:val="white"/>
            <w:lang w:val="en-NZ"/>
          </w:rPr>
          <w:lastRenderedPageBreak/>
          <w:tab/>
        </w:r>
        <w:r>
          <w:rPr>
            <w:rFonts w:ascii="Consolas" w:eastAsiaTheme="minorHAnsi" w:hAnsi="Consolas" w:cs="Consolas"/>
            <w:bCs w:val="0"/>
            <w:color w:val="0000FF"/>
            <w:sz w:val="19"/>
            <w:szCs w:val="19"/>
            <w:highlight w:val="white"/>
            <w:lang w:val="en-NZ"/>
          </w:rPr>
          <w:t>int</w:t>
        </w:r>
        <w:r>
          <w:rPr>
            <w:rFonts w:ascii="Consolas" w:eastAsiaTheme="minorHAnsi" w:hAnsi="Consolas" w:cs="Consolas"/>
            <w:bCs w:val="0"/>
            <w:color w:val="000000"/>
            <w:sz w:val="19"/>
            <w:szCs w:val="19"/>
            <w:highlight w:val="white"/>
            <w:lang w:val="en-NZ"/>
          </w:rPr>
          <w:t xml:space="preserve"> a;</w:t>
        </w:r>
      </w:ins>
    </w:p>
    <w:p w14:paraId="0FBBA97D" w14:textId="77777777" w:rsidR="00C74210" w:rsidRDefault="00C74210" w:rsidP="00C74210">
      <w:pPr>
        <w:autoSpaceDE w:val="0"/>
        <w:autoSpaceDN w:val="0"/>
        <w:adjustRightInd w:val="0"/>
        <w:spacing w:before="0" w:after="0"/>
        <w:rPr>
          <w:ins w:id="228" w:author="Druhin Mukherjee" w:date="2016-03-06T13:20:00Z"/>
          <w:rFonts w:ascii="Consolas" w:eastAsiaTheme="minorHAnsi" w:hAnsi="Consolas" w:cs="Consolas"/>
          <w:bCs w:val="0"/>
          <w:color w:val="000000"/>
          <w:sz w:val="19"/>
          <w:szCs w:val="19"/>
          <w:highlight w:val="white"/>
          <w:lang w:val="en-NZ"/>
        </w:rPr>
      </w:pPr>
      <w:ins w:id="229" w:author="Druhin Mukherjee" w:date="2016-03-06T13:20:00Z">
        <w:r>
          <w:rPr>
            <w:rFonts w:ascii="Consolas" w:eastAsiaTheme="minorHAnsi" w:hAnsi="Consolas" w:cs="Consolas"/>
            <w:bCs w:val="0"/>
            <w:color w:val="000000"/>
            <w:sz w:val="19"/>
            <w:szCs w:val="19"/>
            <w:highlight w:val="white"/>
            <w:lang w:val="en-NZ"/>
          </w:rPr>
          <w:tab/>
          <w:t xml:space="preserve">cin </w:t>
        </w:r>
        <w:r>
          <w:rPr>
            <w:rFonts w:ascii="Consolas" w:eastAsiaTheme="minorHAnsi" w:hAnsi="Consolas" w:cs="Consolas"/>
            <w:bCs w:val="0"/>
            <w:color w:val="008080"/>
            <w:sz w:val="19"/>
            <w:szCs w:val="19"/>
            <w:highlight w:val="white"/>
            <w:lang w:val="en-NZ"/>
          </w:rPr>
          <w:t>&gt;&gt;</w:t>
        </w:r>
        <w:r>
          <w:rPr>
            <w:rFonts w:ascii="Consolas" w:eastAsiaTheme="minorHAnsi" w:hAnsi="Consolas" w:cs="Consolas"/>
            <w:bCs w:val="0"/>
            <w:color w:val="000000"/>
            <w:sz w:val="19"/>
            <w:szCs w:val="19"/>
            <w:highlight w:val="white"/>
            <w:lang w:val="en-NZ"/>
          </w:rPr>
          <w:t xml:space="preserve"> a;</w:t>
        </w:r>
      </w:ins>
    </w:p>
    <w:p w14:paraId="2D61E1AD" w14:textId="77777777" w:rsidR="00C74210" w:rsidRDefault="00C74210" w:rsidP="00C74210">
      <w:pPr>
        <w:autoSpaceDE w:val="0"/>
        <w:autoSpaceDN w:val="0"/>
        <w:adjustRightInd w:val="0"/>
        <w:spacing w:before="0" w:after="0"/>
        <w:rPr>
          <w:ins w:id="230" w:author="Druhin Mukherjee" w:date="2016-03-06T13:20:00Z"/>
          <w:rFonts w:ascii="Consolas" w:eastAsiaTheme="minorHAnsi" w:hAnsi="Consolas" w:cs="Consolas"/>
          <w:bCs w:val="0"/>
          <w:color w:val="000000"/>
          <w:sz w:val="19"/>
          <w:szCs w:val="19"/>
          <w:highlight w:val="white"/>
          <w:lang w:val="en-NZ"/>
        </w:rPr>
      </w:pPr>
      <w:ins w:id="231" w:author="Druhin Mukherjee" w:date="2016-03-06T13:20:00Z">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FF"/>
            <w:sz w:val="19"/>
            <w:szCs w:val="19"/>
            <w:highlight w:val="white"/>
            <w:lang w:val="en-NZ"/>
          </w:rPr>
          <w:t>return</w:t>
        </w:r>
        <w:r>
          <w:rPr>
            <w:rFonts w:ascii="Consolas" w:eastAsiaTheme="minorHAnsi" w:hAnsi="Consolas" w:cs="Consolas"/>
            <w:bCs w:val="0"/>
            <w:color w:val="000000"/>
            <w:sz w:val="19"/>
            <w:szCs w:val="19"/>
            <w:highlight w:val="white"/>
            <w:lang w:val="en-NZ"/>
          </w:rPr>
          <w:t xml:space="preserve"> 0;</w:t>
        </w:r>
      </w:ins>
    </w:p>
    <w:p w14:paraId="105A916B" w14:textId="1F1B6558" w:rsidR="0065066F" w:rsidRPr="0065066F" w:rsidDel="00C74210" w:rsidRDefault="00C74210" w:rsidP="00C74210">
      <w:pPr>
        <w:pStyle w:val="ListParagraph"/>
        <w:numPr>
          <w:ilvl w:val="0"/>
          <w:numId w:val="1"/>
        </w:numPr>
        <w:autoSpaceDE w:val="0"/>
        <w:autoSpaceDN w:val="0"/>
        <w:adjustRightInd w:val="0"/>
        <w:spacing w:after="0"/>
        <w:rPr>
          <w:del w:id="232" w:author="Druhin Mukherjee" w:date="2016-03-06T13:20:00Z"/>
          <w:rFonts w:ascii="Consolas" w:eastAsiaTheme="minorHAnsi" w:hAnsi="Consolas" w:cs="Consolas"/>
          <w:color w:val="000000"/>
          <w:sz w:val="19"/>
          <w:szCs w:val="19"/>
          <w:highlight w:val="white"/>
          <w:lang w:val="en-NZ"/>
        </w:rPr>
      </w:pPr>
      <w:ins w:id="233" w:author="Druhin Mukherjee" w:date="2016-03-06T13:20:00Z">
        <w:r>
          <w:rPr>
            <w:rFonts w:ascii="Consolas" w:eastAsiaTheme="minorHAnsi" w:hAnsi="Consolas" w:cs="Consolas"/>
            <w:bCs w:val="0"/>
            <w:color w:val="000000"/>
            <w:sz w:val="19"/>
            <w:szCs w:val="19"/>
            <w:highlight w:val="white"/>
            <w:lang w:val="en-NZ"/>
          </w:rPr>
          <w:t>}</w:t>
        </w:r>
      </w:ins>
      <w:del w:id="234" w:author="Druhin Mukherjee" w:date="2016-03-06T13:20:00Z">
        <w:r w:rsidR="0065066F" w:rsidRPr="0065066F" w:rsidDel="00C74210">
          <w:rPr>
            <w:rFonts w:ascii="Consolas" w:eastAsiaTheme="minorHAnsi" w:hAnsi="Consolas" w:cs="Consolas"/>
            <w:color w:val="0000FF"/>
            <w:sz w:val="19"/>
            <w:szCs w:val="19"/>
            <w:highlight w:val="white"/>
            <w:lang w:val="en-NZ"/>
          </w:rPr>
          <w:delText>#include</w:delText>
        </w:r>
        <w:r w:rsidR="0065066F" w:rsidRPr="0065066F" w:rsidDel="00C74210">
          <w:rPr>
            <w:rFonts w:ascii="Consolas" w:eastAsiaTheme="minorHAnsi" w:hAnsi="Consolas" w:cs="Consolas"/>
            <w:color w:val="000000"/>
            <w:sz w:val="19"/>
            <w:szCs w:val="19"/>
            <w:highlight w:val="white"/>
            <w:lang w:val="en-NZ"/>
          </w:rPr>
          <w:delText xml:space="preserve"> </w:delText>
        </w:r>
        <w:r w:rsidR="0065066F" w:rsidRPr="0065066F" w:rsidDel="00C74210">
          <w:rPr>
            <w:rFonts w:ascii="Consolas" w:eastAsiaTheme="minorHAnsi" w:hAnsi="Consolas" w:cs="Consolas"/>
            <w:color w:val="A31515"/>
            <w:sz w:val="19"/>
            <w:szCs w:val="19"/>
            <w:highlight w:val="white"/>
            <w:lang w:val="en-NZ"/>
          </w:rPr>
          <w:delText>&lt;thread&gt;</w:delText>
        </w:r>
      </w:del>
    </w:p>
    <w:p w14:paraId="7D898105" w14:textId="6EF1233E" w:rsidR="0065066F" w:rsidRPr="0065066F" w:rsidDel="00C74210" w:rsidRDefault="0065066F" w:rsidP="0065066F">
      <w:pPr>
        <w:pStyle w:val="ListParagraph"/>
        <w:numPr>
          <w:ilvl w:val="0"/>
          <w:numId w:val="1"/>
        </w:numPr>
        <w:autoSpaceDE w:val="0"/>
        <w:autoSpaceDN w:val="0"/>
        <w:adjustRightInd w:val="0"/>
        <w:spacing w:after="0"/>
        <w:rPr>
          <w:del w:id="235" w:author="Druhin Mukherjee" w:date="2016-03-06T13:20:00Z"/>
          <w:rFonts w:ascii="Consolas" w:eastAsiaTheme="minorHAnsi" w:hAnsi="Consolas" w:cs="Consolas"/>
          <w:color w:val="000000"/>
          <w:sz w:val="19"/>
          <w:szCs w:val="19"/>
          <w:highlight w:val="white"/>
          <w:lang w:val="en-NZ"/>
        </w:rPr>
      </w:pPr>
      <w:del w:id="236" w:author="Druhin Mukherjee" w:date="2016-03-06T13:20:00Z">
        <w:r w:rsidRPr="0065066F" w:rsidDel="00C74210">
          <w:rPr>
            <w:rFonts w:ascii="Consolas" w:eastAsiaTheme="minorHAnsi" w:hAnsi="Consolas" w:cs="Consolas"/>
            <w:color w:val="0000FF"/>
            <w:sz w:val="19"/>
            <w:szCs w:val="19"/>
            <w:highlight w:val="white"/>
            <w:lang w:val="en-NZ"/>
          </w:rPr>
          <w:delText>#include</w:delText>
        </w:r>
        <w:r w:rsidRPr="0065066F" w:rsidDel="00C74210">
          <w:rPr>
            <w:rFonts w:ascii="Consolas" w:eastAsiaTheme="minorHAnsi" w:hAnsi="Consolas" w:cs="Consolas"/>
            <w:color w:val="000000"/>
            <w:sz w:val="19"/>
            <w:szCs w:val="19"/>
            <w:highlight w:val="white"/>
            <w:lang w:val="en-NZ"/>
          </w:rPr>
          <w:delText xml:space="preserve"> </w:delText>
        </w:r>
        <w:r w:rsidRPr="0065066F" w:rsidDel="00C74210">
          <w:rPr>
            <w:rFonts w:ascii="Consolas" w:eastAsiaTheme="minorHAnsi" w:hAnsi="Consolas" w:cs="Consolas"/>
            <w:color w:val="A31515"/>
            <w:sz w:val="19"/>
            <w:szCs w:val="19"/>
            <w:highlight w:val="white"/>
            <w:lang w:val="en-NZ"/>
          </w:rPr>
          <w:delText>&lt;string&gt;</w:delText>
        </w:r>
      </w:del>
    </w:p>
    <w:p w14:paraId="1F27A424" w14:textId="37A69CAE" w:rsidR="0065066F" w:rsidRPr="0065066F" w:rsidDel="00C74210" w:rsidRDefault="0065066F" w:rsidP="0065066F">
      <w:pPr>
        <w:pStyle w:val="ListParagraph"/>
        <w:numPr>
          <w:ilvl w:val="0"/>
          <w:numId w:val="1"/>
        </w:numPr>
        <w:autoSpaceDE w:val="0"/>
        <w:autoSpaceDN w:val="0"/>
        <w:adjustRightInd w:val="0"/>
        <w:spacing w:after="0"/>
        <w:rPr>
          <w:del w:id="237" w:author="Druhin Mukherjee" w:date="2016-03-06T13:20:00Z"/>
          <w:rFonts w:ascii="Consolas" w:eastAsiaTheme="minorHAnsi" w:hAnsi="Consolas" w:cs="Consolas"/>
          <w:color w:val="000000"/>
          <w:sz w:val="19"/>
          <w:szCs w:val="19"/>
          <w:highlight w:val="white"/>
          <w:lang w:val="en-NZ"/>
        </w:rPr>
      </w:pPr>
      <w:del w:id="238" w:author="Druhin Mukherjee" w:date="2016-03-06T13:20:00Z">
        <w:r w:rsidRPr="0065066F" w:rsidDel="00C74210">
          <w:rPr>
            <w:rFonts w:ascii="Consolas" w:eastAsiaTheme="minorHAnsi" w:hAnsi="Consolas" w:cs="Consolas"/>
            <w:color w:val="0000FF"/>
            <w:sz w:val="19"/>
            <w:szCs w:val="19"/>
            <w:highlight w:val="white"/>
            <w:lang w:val="en-NZ"/>
          </w:rPr>
          <w:delText>#include</w:delText>
        </w:r>
        <w:r w:rsidRPr="0065066F" w:rsidDel="00C74210">
          <w:rPr>
            <w:rFonts w:ascii="Consolas" w:eastAsiaTheme="minorHAnsi" w:hAnsi="Consolas" w:cs="Consolas"/>
            <w:color w:val="000000"/>
            <w:sz w:val="19"/>
            <w:szCs w:val="19"/>
            <w:highlight w:val="white"/>
            <w:lang w:val="en-NZ"/>
          </w:rPr>
          <w:delText xml:space="preserve"> </w:delText>
        </w:r>
        <w:r w:rsidRPr="0065066F" w:rsidDel="00C74210">
          <w:rPr>
            <w:rFonts w:ascii="Consolas" w:eastAsiaTheme="minorHAnsi" w:hAnsi="Consolas" w:cs="Consolas"/>
            <w:color w:val="A31515"/>
            <w:sz w:val="19"/>
            <w:szCs w:val="19"/>
            <w:highlight w:val="white"/>
            <w:lang w:val="en-NZ"/>
          </w:rPr>
          <w:delText>&lt;mutex&gt;</w:delText>
        </w:r>
      </w:del>
    </w:p>
    <w:p w14:paraId="4ED0AE5A" w14:textId="2E30B03B" w:rsidR="0065066F" w:rsidRPr="0065066F" w:rsidDel="00C74210" w:rsidRDefault="0065066F" w:rsidP="0065066F">
      <w:pPr>
        <w:pStyle w:val="ListParagraph"/>
        <w:numPr>
          <w:ilvl w:val="0"/>
          <w:numId w:val="1"/>
        </w:numPr>
        <w:autoSpaceDE w:val="0"/>
        <w:autoSpaceDN w:val="0"/>
        <w:adjustRightInd w:val="0"/>
        <w:spacing w:after="0"/>
        <w:rPr>
          <w:del w:id="239" w:author="Druhin Mukherjee" w:date="2016-03-06T13:20:00Z"/>
          <w:rFonts w:ascii="Consolas" w:eastAsiaTheme="minorHAnsi" w:hAnsi="Consolas" w:cs="Consolas"/>
          <w:color w:val="000000"/>
          <w:sz w:val="19"/>
          <w:szCs w:val="19"/>
          <w:highlight w:val="white"/>
          <w:lang w:val="en-NZ"/>
        </w:rPr>
      </w:pPr>
      <w:del w:id="240" w:author="Druhin Mukherjee" w:date="2016-03-06T13:20:00Z">
        <w:r w:rsidRPr="0065066F" w:rsidDel="00C74210">
          <w:rPr>
            <w:rFonts w:ascii="Consolas" w:eastAsiaTheme="minorHAnsi" w:hAnsi="Consolas" w:cs="Consolas"/>
            <w:color w:val="0000FF"/>
            <w:sz w:val="19"/>
            <w:szCs w:val="19"/>
            <w:highlight w:val="white"/>
            <w:lang w:val="en-NZ"/>
          </w:rPr>
          <w:delText>#include</w:delText>
        </w:r>
        <w:r w:rsidRPr="0065066F" w:rsidDel="00C74210">
          <w:rPr>
            <w:rFonts w:ascii="Consolas" w:eastAsiaTheme="minorHAnsi" w:hAnsi="Consolas" w:cs="Consolas"/>
            <w:color w:val="000000"/>
            <w:sz w:val="19"/>
            <w:szCs w:val="19"/>
            <w:highlight w:val="white"/>
            <w:lang w:val="en-NZ"/>
          </w:rPr>
          <w:delText xml:space="preserve"> </w:delText>
        </w:r>
        <w:r w:rsidRPr="0065066F" w:rsidDel="00C74210">
          <w:rPr>
            <w:rFonts w:ascii="Consolas" w:eastAsiaTheme="minorHAnsi" w:hAnsi="Consolas" w:cs="Consolas"/>
            <w:color w:val="A31515"/>
            <w:sz w:val="19"/>
            <w:szCs w:val="19"/>
            <w:highlight w:val="white"/>
            <w:lang w:val="en-NZ"/>
          </w:rPr>
          <w:delText>&lt;iostream&gt;</w:delText>
        </w:r>
      </w:del>
    </w:p>
    <w:p w14:paraId="36BD9228" w14:textId="772B5AC6" w:rsidR="0065066F" w:rsidRPr="0065066F" w:rsidDel="00C74210" w:rsidRDefault="0065066F" w:rsidP="0065066F">
      <w:pPr>
        <w:pStyle w:val="ListParagraph"/>
        <w:numPr>
          <w:ilvl w:val="0"/>
          <w:numId w:val="1"/>
        </w:numPr>
        <w:autoSpaceDE w:val="0"/>
        <w:autoSpaceDN w:val="0"/>
        <w:adjustRightInd w:val="0"/>
        <w:spacing w:after="0"/>
        <w:rPr>
          <w:del w:id="241" w:author="Druhin Mukherjee" w:date="2016-03-06T13:20:00Z"/>
          <w:rFonts w:ascii="Consolas" w:eastAsiaTheme="minorHAnsi" w:hAnsi="Consolas" w:cs="Consolas"/>
          <w:color w:val="000000"/>
          <w:sz w:val="19"/>
          <w:szCs w:val="19"/>
          <w:highlight w:val="white"/>
          <w:lang w:val="en-NZ"/>
        </w:rPr>
      </w:pPr>
      <w:del w:id="242" w:author="Druhin Mukherjee" w:date="2016-03-06T13:20:00Z">
        <w:r w:rsidRPr="0065066F" w:rsidDel="00C74210">
          <w:rPr>
            <w:rFonts w:ascii="Consolas" w:eastAsiaTheme="minorHAnsi" w:hAnsi="Consolas" w:cs="Consolas"/>
            <w:color w:val="0000FF"/>
            <w:sz w:val="19"/>
            <w:szCs w:val="19"/>
            <w:highlight w:val="white"/>
            <w:lang w:val="en-NZ"/>
          </w:rPr>
          <w:delText>#include</w:delText>
        </w:r>
        <w:r w:rsidRPr="0065066F" w:rsidDel="00C74210">
          <w:rPr>
            <w:rFonts w:ascii="Consolas" w:eastAsiaTheme="minorHAnsi" w:hAnsi="Consolas" w:cs="Consolas"/>
            <w:color w:val="000000"/>
            <w:sz w:val="19"/>
            <w:szCs w:val="19"/>
            <w:highlight w:val="white"/>
            <w:lang w:val="en-NZ"/>
          </w:rPr>
          <w:delText xml:space="preserve"> </w:delText>
        </w:r>
        <w:r w:rsidRPr="0065066F" w:rsidDel="00C74210">
          <w:rPr>
            <w:rFonts w:ascii="Consolas" w:eastAsiaTheme="minorHAnsi" w:hAnsi="Consolas" w:cs="Consolas"/>
            <w:color w:val="A31515"/>
            <w:sz w:val="19"/>
            <w:szCs w:val="19"/>
            <w:highlight w:val="white"/>
            <w:lang w:val="en-NZ"/>
          </w:rPr>
          <w:delText>&lt;fstream&gt;</w:delText>
        </w:r>
      </w:del>
    </w:p>
    <w:p w14:paraId="219CCBBE" w14:textId="5546622D" w:rsidR="0065066F" w:rsidRPr="0065066F" w:rsidDel="00C74210" w:rsidRDefault="0065066F" w:rsidP="0065066F">
      <w:pPr>
        <w:pStyle w:val="ListParagraph"/>
        <w:numPr>
          <w:ilvl w:val="0"/>
          <w:numId w:val="1"/>
        </w:numPr>
        <w:autoSpaceDE w:val="0"/>
        <w:autoSpaceDN w:val="0"/>
        <w:adjustRightInd w:val="0"/>
        <w:spacing w:after="0"/>
        <w:rPr>
          <w:del w:id="243" w:author="Druhin Mukherjee" w:date="2016-03-06T13:20:00Z"/>
          <w:rFonts w:ascii="Consolas" w:eastAsiaTheme="minorHAnsi" w:hAnsi="Consolas" w:cs="Consolas"/>
          <w:color w:val="000000"/>
          <w:sz w:val="19"/>
          <w:szCs w:val="19"/>
          <w:highlight w:val="white"/>
          <w:lang w:val="en-NZ"/>
        </w:rPr>
      </w:pPr>
    </w:p>
    <w:p w14:paraId="17410F3E" w14:textId="65F106CC" w:rsidR="0065066F" w:rsidRPr="0065066F" w:rsidDel="00C74210" w:rsidRDefault="0065066F" w:rsidP="0065066F">
      <w:pPr>
        <w:pStyle w:val="ListParagraph"/>
        <w:numPr>
          <w:ilvl w:val="0"/>
          <w:numId w:val="1"/>
        </w:numPr>
        <w:autoSpaceDE w:val="0"/>
        <w:autoSpaceDN w:val="0"/>
        <w:adjustRightInd w:val="0"/>
        <w:spacing w:after="0"/>
        <w:rPr>
          <w:del w:id="244" w:author="Druhin Mukherjee" w:date="2016-03-06T13:20:00Z"/>
          <w:rFonts w:ascii="Consolas" w:eastAsiaTheme="minorHAnsi" w:hAnsi="Consolas" w:cs="Consolas"/>
          <w:color w:val="000000"/>
          <w:sz w:val="19"/>
          <w:szCs w:val="19"/>
          <w:highlight w:val="white"/>
          <w:lang w:val="en-NZ"/>
        </w:rPr>
      </w:pPr>
      <w:del w:id="245" w:author="Druhin Mukherjee" w:date="2016-03-06T13:20:00Z">
        <w:r w:rsidRPr="0065066F" w:rsidDel="00C74210">
          <w:rPr>
            <w:rFonts w:ascii="Consolas" w:eastAsiaTheme="minorHAnsi" w:hAnsi="Consolas" w:cs="Consolas"/>
            <w:color w:val="0000FF"/>
            <w:sz w:val="19"/>
            <w:szCs w:val="19"/>
            <w:highlight w:val="white"/>
            <w:lang w:val="en-NZ"/>
          </w:rPr>
          <w:delText>using</w:delText>
        </w:r>
        <w:r w:rsidRPr="0065066F" w:rsidDel="00C74210">
          <w:rPr>
            <w:rFonts w:ascii="Consolas" w:eastAsiaTheme="minorHAnsi" w:hAnsi="Consolas" w:cs="Consolas"/>
            <w:color w:val="000000"/>
            <w:sz w:val="19"/>
            <w:szCs w:val="19"/>
            <w:highlight w:val="white"/>
            <w:lang w:val="en-NZ"/>
          </w:rPr>
          <w:delText xml:space="preserve"> </w:delText>
        </w:r>
        <w:r w:rsidRPr="0065066F" w:rsidDel="00C74210">
          <w:rPr>
            <w:rFonts w:ascii="Consolas" w:eastAsiaTheme="minorHAnsi" w:hAnsi="Consolas" w:cs="Consolas"/>
            <w:color w:val="0000FF"/>
            <w:sz w:val="19"/>
            <w:szCs w:val="19"/>
            <w:highlight w:val="white"/>
            <w:lang w:val="en-NZ"/>
          </w:rPr>
          <w:delText>namespace</w:delText>
        </w:r>
        <w:r w:rsidRPr="0065066F" w:rsidDel="00C74210">
          <w:rPr>
            <w:rFonts w:ascii="Consolas" w:eastAsiaTheme="minorHAnsi" w:hAnsi="Consolas" w:cs="Consolas"/>
            <w:color w:val="000000"/>
            <w:sz w:val="19"/>
            <w:szCs w:val="19"/>
            <w:highlight w:val="white"/>
            <w:lang w:val="en-NZ"/>
          </w:rPr>
          <w:delText xml:space="preserve"> std;</w:delText>
        </w:r>
      </w:del>
    </w:p>
    <w:p w14:paraId="35F2817C" w14:textId="6A9EA4E3" w:rsidR="0065066F" w:rsidRPr="0065066F" w:rsidDel="00C74210" w:rsidRDefault="0065066F" w:rsidP="0065066F">
      <w:pPr>
        <w:pStyle w:val="ListParagraph"/>
        <w:numPr>
          <w:ilvl w:val="0"/>
          <w:numId w:val="1"/>
        </w:numPr>
        <w:autoSpaceDE w:val="0"/>
        <w:autoSpaceDN w:val="0"/>
        <w:adjustRightInd w:val="0"/>
        <w:spacing w:after="0"/>
        <w:rPr>
          <w:del w:id="246" w:author="Druhin Mukherjee" w:date="2016-03-06T13:20:00Z"/>
          <w:rFonts w:ascii="Consolas" w:eastAsiaTheme="minorHAnsi" w:hAnsi="Consolas" w:cs="Consolas"/>
          <w:color w:val="000000"/>
          <w:sz w:val="19"/>
          <w:szCs w:val="19"/>
          <w:highlight w:val="white"/>
          <w:lang w:val="en-NZ"/>
        </w:rPr>
      </w:pPr>
    </w:p>
    <w:p w14:paraId="335E4239" w14:textId="435B96F5" w:rsidR="0065066F" w:rsidRPr="0065066F" w:rsidDel="00C74210" w:rsidRDefault="0065066F" w:rsidP="0065066F">
      <w:pPr>
        <w:pStyle w:val="ListParagraph"/>
        <w:numPr>
          <w:ilvl w:val="0"/>
          <w:numId w:val="1"/>
        </w:numPr>
        <w:autoSpaceDE w:val="0"/>
        <w:autoSpaceDN w:val="0"/>
        <w:adjustRightInd w:val="0"/>
        <w:spacing w:after="0"/>
        <w:rPr>
          <w:del w:id="247" w:author="Druhin Mukherjee" w:date="2016-03-06T13:20:00Z"/>
          <w:rFonts w:ascii="Consolas" w:eastAsiaTheme="minorHAnsi" w:hAnsi="Consolas" w:cs="Consolas"/>
          <w:color w:val="000000"/>
          <w:sz w:val="19"/>
          <w:szCs w:val="19"/>
          <w:highlight w:val="white"/>
          <w:lang w:val="en-NZ"/>
        </w:rPr>
      </w:pPr>
      <w:del w:id="248" w:author="Druhin Mukherjee" w:date="2016-03-06T13:20:00Z">
        <w:r w:rsidRPr="0065066F" w:rsidDel="00C74210">
          <w:rPr>
            <w:rFonts w:ascii="Consolas" w:eastAsiaTheme="minorHAnsi" w:hAnsi="Consolas" w:cs="Consolas"/>
            <w:color w:val="0000FF"/>
            <w:sz w:val="19"/>
            <w:szCs w:val="19"/>
            <w:highlight w:val="white"/>
            <w:lang w:val="en-NZ"/>
          </w:rPr>
          <w:delText>class</w:delText>
        </w:r>
        <w:r w:rsidRPr="0065066F" w:rsidDel="00C74210">
          <w:rPr>
            <w:rFonts w:ascii="Consolas" w:eastAsiaTheme="minorHAnsi" w:hAnsi="Consolas" w:cs="Consolas"/>
            <w:color w:val="000000"/>
            <w:sz w:val="19"/>
            <w:szCs w:val="19"/>
            <w:highlight w:val="white"/>
            <w:lang w:val="en-NZ"/>
          </w:rPr>
          <w:delText xml:space="preserve"> </w:delText>
        </w:r>
        <w:r w:rsidRPr="0065066F" w:rsidDel="00C74210">
          <w:rPr>
            <w:rFonts w:ascii="Consolas" w:eastAsiaTheme="minorHAnsi" w:hAnsi="Consolas" w:cs="Consolas"/>
            <w:color w:val="2B91AF"/>
            <w:sz w:val="19"/>
            <w:szCs w:val="19"/>
            <w:highlight w:val="white"/>
            <w:lang w:val="en-NZ"/>
          </w:rPr>
          <w:delText>LogFile</w:delText>
        </w:r>
      </w:del>
    </w:p>
    <w:p w14:paraId="421F45D2" w14:textId="437CF766" w:rsidR="0065066F" w:rsidRPr="0065066F" w:rsidDel="00C74210" w:rsidRDefault="0065066F" w:rsidP="0065066F">
      <w:pPr>
        <w:pStyle w:val="ListParagraph"/>
        <w:numPr>
          <w:ilvl w:val="0"/>
          <w:numId w:val="1"/>
        </w:numPr>
        <w:autoSpaceDE w:val="0"/>
        <w:autoSpaceDN w:val="0"/>
        <w:adjustRightInd w:val="0"/>
        <w:spacing w:after="0"/>
        <w:rPr>
          <w:del w:id="249" w:author="Druhin Mukherjee" w:date="2016-03-06T13:20:00Z"/>
          <w:rFonts w:ascii="Consolas" w:eastAsiaTheme="minorHAnsi" w:hAnsi="Consolas" w:cs="Consolas"/>
          <w:color w:val="000000"/>
          <w:sz w:val="19"/>
          <w:szCs w:val="19"/>
          <w:highlight w:val="white"/>
          <w:lang w:val="en-NZ"/>
        </w:rPr>
      </w:pPr>
      <w:del w:id="250" w:author="Druhin Mukherjee" w:date="2016-03-06T13:20:00Z">
        <w:r w:rsidRPr="0065066F" w:rsidDel="00C74210">
          <w:rPr>
            <w:rFonts w:ascii="Consolas" w:eastAsiaTheme="minorHAnsi" w:hAnsi="Consolas" w:cs="Consolas"/>
            <w:color w:val="000000"/>
            <w:sz w:val="19"/>
            <w:szCs w:val="19"/>
            <w:highlight w:val="white"/>
            <w:lang w:val="en-NZ"/>
          </w:rPr>
          <w:delText>{</w:delText>
        </w:r>
      </w:del>
    </w:p>
    <w:p w14:paraId="44C65D35" w14:textId="64C91E4E" w:rsidR="0065066F" w:rsidRPr="0065066F" w:rsidDel="00C74210" w:rsidRDefault="0065066F" w:rsidP="0065066F">
      <w:pPr>
        <w:pStyle w:val="ListParagraph"/>
        <w:numPr>
          <w:ilvl w:val="0"/>
          <w:numId w:val="1"/>
        </w:numPr>
        <w:autoSpaceDE w:val="0"/>
        <w:autoSpaceDN w:val="0"/>
        <w:adjustRightInd w:val="0"/>
        <w:spacing w:after="0"/>
        <w:rPr>
          <w:del w:id="251" w:author="Druhin Mukherjee" w:date="2016-03-06T13:20:00Z"/>
          <w:rFonts w:ascii="Consolas" w:eastAsiaTheme="minorHAnsi" w:hAnsi="Consolas" w:cs="Consolas"/>
          <w:color w:val="000000"/>
          <w:sz w:val="19"/>
          <w:szCs w:val="19"/>
          <w:highlight w:val="white"/>
          <w:lang w:val="en-NZ"/>
        </w:rPr>
      </w:pPr>
      <w:del w:id="252" w:author="Druhin Mukherjee" w:date="2016-03-06T13:20:00Z">
        <w:r w:rsidRPr="0065066F" w:rsidDel="00C74210">
          <w:rPr>
            <w:rFonts w:ascii="Consolas" w:eastAsiaTheme="minorHAnsi" w:hAnsi="Consolas" w:cs="Consolas"/>
            <w:color w:val="000000"/>
            <w:sz w:val="19"/>
            <w:szCs w:val="19"/>
            <w:highlight w:val="white"/>
            <w:lang w:val="en-NZ"/>
          </w:rPr>
          <w:tab/>
          <w:delText>std::</w:delText>
        </w:r>
        <w:r w:rsidRPr="0065066F" w:rsidDel="00C74210">
          <w:rPr>
            <w:rFonts w:ascii="Consolas" w:eastAsiaTheme="minorHAnsi" w:hAnsi="Consolas" w:cs="Consolas"/>
            <w:color w:val="2B91AF"/>
            <w:sz w:val="19"/>
            <w:szCs w:val="19"/>
            <w:highlight w:val="white"/>
            <w:lang w:val="en-NZ"/>
          </w:rPr>
          <w:delText>mutex</w:delText>
        </w:r>
        <w:r w:rsidRPr="0065066F" w:rsidDel="00C74210">
          <w:rPr>
            <w:rFonts w:ascii="Consolas" w:eastAsiaTheme="minorHAnsi" w:hAnsi="Consolas" w:cs="Consolas"/>
            <w:color w:val="000000"/>
            <w:sz w:val="19"/>
            <w:szCs w:val="19"/>
            <w:highlight w:val="white"/>
            <w:lang w:val="en-NZ"/>
          </w:rPr>
          <w:delText xml:space="preserve"> MU;</w:delText>
        </w:r>
      </w:del>
    </w:p>
    <w:p w14:paraId="08F2A4E1" w14:textId="6E6DE257" w:rsidR="0065066F" w:rsidRPr="0065066F" w:rsidDel="00C74210" w:rsidRDefault="0065066F" w:rsidP="0065066F">
      <w:pPr>
        <w:pStyle w:val="ListParagraph"/>
        <w:numPr>
          <w:ilvl w:val="0"/>
          <w:numId w:val="1"/>
        </w:numPr>
        <w:autoSpaceDE w:val="0"/>
        <w:autoSpaceDN w:val="0"/>
        <w:adjustRightInd w:val="0"/>
        <w:spacing w:after="0"/>
        <w:rPr>
          <w:del w:id="253" w:author="Druhin Mukherjee" w:date="2016-03-06T13:20:00Z"/>
          <w:rFonts w:ascii="Consolas" w:eastAsiaTheme="minorHAnsi" w:hAnsi="Consolas" w:cs="Consolas"/>
          <w:color w:val="000000"/>
          <w:sz w:val="19"/>
          <w:szCs w:val="19"/>
          <w:highlight w:val="white"/>
          <w:lang w:val="en-NZ"/>
        </w:rPr>
      </w:pPr>
      <w:del w:id="254" w:author="Druhin Mukherjee" w:date="2016-03-06T13:20:00Z">
        <w:r w:rsidRPr="0065066F" w:rsidDel="00C74210">
          <w:rPr>
            <w:rFonts w:ascii="Consolas" w:eastAsiaTheme="minorHAnsi" w:hAnsi="Consolas" w:cs="Consolas"/>
            <w:color w:val="000000"/>
            <w:sz w:val="19"/>
            <w:szCs w:val="19"/>
            <w:highlight w:val="white"/>
            <w:lang w:val="en-NZ"/>
          </w:rPr>
          <w:tab/>
        </w:r>
        <w:r w:rsidRPr="0065066F" w:rsidDel="00C74210">
          <w:rPr>
            <w:rFonts w:ascii="Consolas" w:eastAsiaTheme="minorHAnsi" w:hAnsi="Consolas" w:cs="Consolas"/>
            <w:color w:val="2B91AF"/>
            <w:sz w:val="19"/>
            <w:szCs w:val="19"/>
            <w:highlight w:val="white"/>
            <w:lang w:val="en-NZ"/>
          </w:rPr>
          <w:delText>ofstream</w:delText>
        </w:r>
        <w:r w:rsidRPr="0065066F" w:rsidDel="00C74210">
          <w:rPr>
            <w:rFonts w:ascii="Consolas" w:eastAsiaTheme="minorHAnsi" w:hAnsi="Consolas" w:cs="Consolas"/>
            <w:color w:val="000000"/>
            <w:sz w:val="19"/>
            <w:szCs w:val="19"/>
            <w:highlight w:val="white"/>
            <w:lang w:val="en-NZ"/>
          </w:rPr>
          <w:delText xml:space="preserve"> f;</w:delText>
        </w:r>
      </w:del>
    </w:p>
    <w:p w14:paraId="5FAC116C" w14:textId="5AC2A7D2" w:rsidR="0065066F" w:rsidRPr="0065066F" w:rsidDel="00C74210" w:rsidRDefault="0065066F" w:rsidP="0065066F">
      <w:pPr>
        <w:pStyle w:val="ListParagraph"/>
        <w:numPr>
          <w:ilvl w:val="0"/>
          <w:numId w:val="1"/>
        </w:numPr>
        <w:autoSpaceDE w:val="0"/>
        <w:autoSpaceDN w:val="0"/>
        <w:adjustRightInd w:val="0"/>
        <w:spacing w:after="0"/>
        <w:rPr>
          <w:del w:id="255" w:author="Druhin Mukherjee" w:date="2016-03-06T13:20:00Z"/>
          <w:rFonts w:ascii="Consolas" w:eastAsiaTheme="minorHAnsi" w:hAnsi="Consolas" w:cs="Consolas"/>
          <w:color w:val="000000"/>
          <w:sz w:val="19"/>
          <w:szCs w:val="19"/>
          <w:highlight w:val="white"/>
          <w:lang w:val="en-NZ"/>
        </w:rPr>
      </w:pPr>
      <w:del w:id="256" w:author="Druhin Mukherjee" w:date="2016-03-06T13:20:00Z">
        <w:r w:rsidRPr="0065066F" w:rsidDel="00C74210">
          <w:rPr>
            <w:rFonts w:ascii="Consolas" w:eastAsiaTheme="minorHAnsi" w:hAnsi="Consolas" w:cs="Consolas"/>
            <w:color w:val="0000FF"/>
            <w:sz w:val="19"/>
            <w:szCs w:val="19"/>
            <w:highlight w:val="white"/>
            <w:lang w:val="en-NZ"/>
          </w:rPr>
          <w:delText>public</w:delText>
        </w:r>
        <w:r w:rsidRPr="0065066F" w:rsidDel="00C74210">
          <w:rPr>
            <w:rFonts w:ascii="Consolas" w:eastAsiaTheme="minorHAnsi" w:hAnsi="Consolas" w:cs="Consolas"/>
            <w:color w:val="000000"/>
            <w:sz w:val="19"/>
            <w:szCs w:val="19"/>
            <w:highlight w:val="white"/>
            <w:lang w:val="en-NZ"/>
          </w:rPr>
          <w:delText>:</w:delText>
        </w:r>
      </w:del>
    </w:p>
    <w:p w14:paraId="67253339" w14:textId="225D4B4C" w:rsidR="0065066F" w:rsidRPr="0065066F" w:rsidDel="00C74210" w:rsidRDefault="0065066F" w:rsidP="0065066F">
      <w:pPr>
        <w:pStyle w:val="ListParagraph"/>
        <w:numPr>
          <w:ilvl w:val="0"/>
          <w:numId w:val="1"/>
        </w:numPr>
        <w:autoSpaceDE w:val="0"/>
        <w:autoSpaceDN w:val="0"/>
        <w:adjustRightInd w:val="0"/>
        <w:spacing w:after="0"/>
        <w:rPr>
          <w:del w:id="257" w:author="Druhin Mukherjee" w:date="2016-03-06T13:20:00Z"/>
          <w:rFonts w:ascii="Consolas" w:eastAsiaTheme="minorHAnsi" w:hAnsi="Consolas" w:cs="Consolas"/>
          <w:color w:val="000000"/>
          <w:sz w:val="19"/>
          <w:szCs w:val="19"/>
          <w:highlight w:val="white"/>
          <w:lang w:val="en-NZ"/>
        </w:rPr>
      </w:pPr>
      <w:del w:id="258" w:author="Druhin Mukherjee" w:date="2016-03-06T13:20:00Z">
        <w:r w:rsidRPr="0065066F" w:rsidDel="00C74210">
          <w:rPr>
            <w:rFonts w:ascii="Consolas" w:eastAsiaTheme="minorHAnsi" w:hAnsi="Consolas" w:cs="Consolas"/>
            <w:color w:val="000000"/>
            <w:sz w:val="19"/>
            <w:szCs w:val="19"/>
            <w:highlight w:val="white"/>
            <w:lang w:val="en-NZ"/>
          </w:rPr>
          <w:tab/>
          <w:delText>LogFile()</w:delText>
        </w:r>
      </w:del>
    </w:p>
    <w:p w14:paraId="192B0D7E" w14:textId="586BC98F" w:rsidR="0065066F" w:rsidRPr="0065066F" w:rsidDel="00C74210" w:rsidRDefault="0065066F" w:rsidP="0065066F">
      <w:pPr>
        <w:pStyle w:val="ListParagraph"/>
        <w:numPr>
          <w:ilvl w:val="0"/>
          <w:numId w:val="1"/>
        </w:numPr>
        <w:autoSpaceDE w:val="0"/>
        <w:autoSpaceDN w:val="0"/>
        <w:adjustRightInd w:val="0"/>
        <w:spacing w:after="0"/>
        <w:rPr>
          <w:del w:id="259" w:author="Druhin Mukherjee" w:date="2016-03-06T13:20:00Z"/>
          <w:rFonts w:ascii="Consolas" w:eastAsiaTheme="minorHAnsi" w:hAnsi="Consolas" w:cs="Consolas"/>
          <w:color w:val="000000"/>
          <w:sz w:val="19"/>
          <w:szCs w:val="19"/>
          <w:highlight w:val="white"/>
          <w:lang w:val="en-NZ"/>
        </w:rPr>
      </w:pPr>
      <w:del w:id="260" w:author="Druhin Mukherjee" w:date="2016-03-06T13:20:00Z">
        <w:r w:rsidRPr="0065066F" w:rsidDel="00C74210">
          <w:rPr>
            <w:rFonts w:ascii="Consolas" w:eastAsiaTheme="minorHAnsi" w:hAnsi="Consolas" w:cs="Consolas"/>
            <w:color w:val="000000"/>
            <w:sz w:val="19"/>
            <w:szCs w:val="19"/>
            <w:highlight w:val="white"/>
            <w:lang w:val="en-NZ"/>
          </w:rPr>
          <w:tab/>
          <w:delText>{</w:delText>
        </w:r>
      </w:del>
    </w:p>
    <w:p w14:paraId="23B150F3" w14:textId="282306AE" w:rsidR="0065066F" w:rsidRPr="0065066F" w:rsidDel="00C74210" w:rsidRDefault="0065066F" w:rsidP="0065066F">
      <w:pPr>
        <w:pStyle w:val="ListParagraph"/>
        <w:numPr>
          <w:ilvl w:val="0"/>
          <w:numId w:val="1"/>
        </w:numPr>
        <w:autoSpaceDE w:val="0"/>
        <w:autoSpaceDN w:val="0"/>
        <w:adjustRightInd w:val="0"/>
        <w:spacing w:after="0"/>
        <w:rPr>
          <w:del w:id="261" w:author="Druhin Mukherjee" w:date="2016-03-06T13:20:00Z"/>
          <w:rFonts w:ascii="Consolas" w:eastAsiaTheme="minorHAnsi" w:hAnsi="Consolas" w:cs="Consolas"/>
          <w:color w:val="000000"/>
          <w:sz w:val="19"/>
          <w:szCs w:val="19"/>
          <w:highlight w:val="white"/>
          <w:lang w:val="en-NZ"/>
        </w:rPr>
      </w:pPr>
      <w:del w:id="262" w:author="Druhin Mukherjee" w:date="2016-03-06T13:20:00Z">
        <w:r w:rsidRPr="0065066F" w:rsidDel="00C74210">
          <w:rPr>
            <w:rFonts w:ascii="Consolas" w:eastAsiaTheme="minorHAnsi" w:hAnsi="Consolas" w:cs="Consolas"/>
            <w:color w:val="000000"/>
            <w:sz w:val="19"/>
            <w:szCs w:val="19"/>
            <w:highlight w:val="white"/>
            <w:lang w:val="en-NZ"/>
          </w:rPr>
          <w:tab/>
        </w:r>
        <w:r w:rsidRPr="0065066F" w:rsidDel="00C74210">
          <w:rPr>
            <w:rFonts w:ascii="Consolas" w:eastAsiaTheme="minorHAnsi" w:hAnsi="Consolas" w:cs="Consolas"/>
            <w:color w:val="000000"/>
            <w:sz w:val="19"/>
            <w:szCs w:val="19"/>
            <w:highlight w:val="white"/>
            <w:lang w:val="en-NZ"/>
          </w:rPr>
          <w:tab/>
          <w:delText>f.open(</w:delText>
        </w:r>
        <w:r w:rsidRPr="0065066F" w:rsidDel="00C74210">
          <w:rPr>
            <w:rFonts w:ascii="Consolas" w:eastAsiaTheme="minorHAnsi" w:hAnsi="Consolas" w:cs="Consolas"/>
            <w:color w:val="A31515"/>
            <w:sz w:val="19"/>
            <w:szCs w:val="19"/>
            <w:highlight w:val="white"/>
            <w:lang w:val="en-NZ"/>
          </w:rPr>
          <w:delText>"log.txt"</w:delText>
        </w:r>
        <w:r w:rsidRPr="0065066F" w:rsidDel="00C74210">
          <w:rPr>
            <w:rFonts w:ascii="Consolas" w:eastAsiaTheme="minorHAnsi" w:hAnsi="Consolas" w:cs="Consolas"/>
            <w:color w:val="000000"/>
            <w:sz w:val="19"/>
            <w:szCs w:val="19"/>
            <w:highlight w:val="white"/>
            <w:lang w:val="en-NZ"/>
          </w:rPr>
          <w:delText>);</w:delText>
        </w:r>
      </w:del>
    </w:p>
    <w:p w14:paraId="647B3A44" w14:textId="175D1E43" w:rsidR="0065066F" w:rsidRPr="0065066F" w:rsidDel="00C74210" w:rsidRDefault="0065066F" w:rsidP="0065066F">
      <w:pPr>
        <w:pStyle w:val="ListParagraph"/>
        <w:numPr>
          <w:ilvl w:val="0"/>
          <w:numId w:val="1"/>
        </w:numPr>
        <w:autoSpaceDE w:val="0"/>
        <w:autoSpaceDN w:val="0"/>
        <w:adjustRightInd w:val="0"/>
        <w:spacing w:after="0"/>
        <w:rPr>
          <w:del w:id="263" w:author="Druhin Mukherjee" w:date="2016-03-06T13:20:00Z"/>
          <w:rFonts w:ascii="Consolas" w:eastAsiaTheme="minorHAnsi" w:hAnsi="Consolas" w:cs="Consolas"/>
          <w:color w:val="000000"/>
          <w:sz w:val="19"/>
          <w:szCs w:val="19"/>
          <w:highlight w:val="white"/>
          <w:lang w:val="en-NZ"/>
        </w:rPr>
      </w:pPr>
      <w:del w:id="264" w:author="Druhin Mukherjee" w:date="2016-03-06T13:20:00Z">
        <w:r w:rsidRPr="0065066F" w:rsidDel="00C74210">
          <w:rPr>
            <w:rFonts w:ascii="Consolas" w:eastAsiaTheme="minorHAnsi" w:hAnsi="Consolas" w:cs="Consolas"/>
            <w:color w:val="000000"/>
            <w:sz w:val="19"/>
            <w:szCs w:val="19"/>
            <w:highlight w:val="white"/>
            <w:lang w:val="en-NZ"/>
          </w:rPr>
          <w:tab/>
          <w:delText>}</w:delText>
        </w:r>
      </w:del>
    </w:p>
    <w:p w14:paraId="66772130" w14:textId="4DCB03EB" w:rsidR="0065066F" w:rsidRPr="0065066F" w:rsidDel="00C74210" w:rsidRDefault="0065066F" w:rsidP="0065066F">
      <w:pPr>
        <w:pStyle w:val="ListParagraph"/>
        <w:numPr>
          <w:ilvl w:val="0"/>
          <w:numId w:val="1"/>
        </w:numPr>
        <w:autoSpaceDE w:val="0"/>
        <w:autoSpaceDN w:val="0"/>
        <w:adjustRightInd w:val="0"/>
        <w:spacing w:after="0"/>
        <w:rPr>
          <w:del w:id="265" w:author="Druhin Mukherjee" w:date="2016-03-06T13:20:00Z"/>
          <w:rFonts w:ascii="Consolas" w:eastAsiaTheme="minorHAnsi" w:hAnsi="Consolas" w:cs="Consolas"/>
          <w:color w:val="000000"/>
          <w:sz w:val="19"/>
          <w:szCs w:val="19"/>
          <w:highlight w:val="white"/>
          <w:lang w:val="en-NZ"/>
        </w:rPr>
      </w:pPr>
      <w:del w:id="266" w:author="Druhin Mukherjee" w:date="2016-03-06T13:20:00Z">
        <w:r w:rsidRPr="0065066F" w:rsidDel="00C74210">
          <w:rPr>
            <w:rFonts w:ascii="Consolas" w:eastAsiaTheme="minorHAnsi" w:hAnsi="Consolas" w:cs="Consolas"/>
            <w:color w:val="000000"/>
            <w:sz w:val="19"/>
            <w:szCs w:val="19"/>
            <w:highlight w:val="white"/>
            <w:lang w:val="en-NZ"/>
          </w:rPr>
          <w:tab/>
        </w:r>
        <w:r w:rsidRPr="0065066F" w:rsidDel="00C74210">
          <w:rPr>
            <w:rFonts w:ascii="Consolas" w:eastAsiaTheme="minorHAnsi" w:hAnsi="Consolas" w:cs="Consolas"/>
            <w:color w:val="0000FF"/>
            <w:sz w:val="19"/>
            <w:szCs w:val="19"/>
            <w:highlight w:val="white"/>
            <w:lang w:val="en-NZ"/>
          </w:rPr>
          <w:delText>void</w:delText>
        </w:r>
        <w:r w:rsidRPr="0065066F" w:rsidDel="00C74210">
          <w:rPr>
            <w:rFonts w:ascii="Consolas" w:eastAsiaTheme="minorHAnsi" w:hAnsi="Consolas" w:cs="Consolas"/>
            <w:color w:val="000000"/>
            <w:sz w:val="19"/>
            <w:szCs w:val="19"/>
            <w:highlight w:val="white"/>
            <w:lang w:val="en-NZ"/>
          </w:rPr>
          <w:delText xml:space="preserve"> shared_print(</w:delText>
        </w:r>
        <w:r w:rsidRPr="0065066F" w:rsidDel="00C74210">
          <w:rPr>
            <w:rFonts w:ascii="Consolas" w:eastAsiaTheme="minorHAnsi" w:hAnsi="Consolas" w:cs="Consolas"/>
            <w:color w:val="2B91AF"/>
            <w:sz w:val="19"/>
            <w:szCs w:val="19"/>
            <w:highlight w:val="white"/>
            <w:lang w:val="en-NZ"/>
          </w:rPr>
          <w:delText>string</w:delText>
        </w:r>
        <w:r w:rsidRPr="0065066F" w:rsidDel="00C74210">
          <w:rPr>
            <w:rFonts w:ascii="Consolas" w:eastAsiaTheme="minorHAnsi" w:hAnsi="Consolas" w:cs="Consolas"/>
            <w:color w:val="000000"/>
            <w:sz w:val="19"/>
            <w:szCs w:val="19"/>
            <w:highlight w:val="white"/>
            <w:lang w:val="en-NZ"/>
          </w:rPr>
          <w:delText xml:space="preserve"> </w:delText>
        </w:r>
        <w:r w:rsidRPr="0065066F" w:rsidDel="00C74210">
          <w:rPr>
            <w:rFonts w:ascii="Consolas" w:eastAsiaTheme="minorHAnsi" w:hAnsi="Consolas" w:cs="Consolas"/>
            <w:color w:val="808080"/>
            <w:sz w:val="19"/>
            <w:szCs w:val="19"/>
            <w:highlight w:val="white"/>
            <w:lang w:val="en-NZ"/>
          </w:rPr>
          <w:delText>id</w:delText>
        </w:r>
        <w:r w:rsidRPr="0065066F" w:rsidDel="00C74210">
          <w:rPr>
            <w:rFonts w:ascii="Consolas" w:eastAsiaTheme="minorHAnsi" w:hAnsi="Consolas" w:cs="Consolas"/>
            <w:color w:val="000000"/>
            <w:sz w:val="19"/>
            <w:szCs w:val="19"/>
            <w:highlight w:val="white"/>
            <w:lang w:val="en-NZ"/>
          </w:rPr>
          <w:delText xml:space="preserve">, </w:delText>
        </w:r>
        <w:r w:rsidRPr="0065066F" w:rsidDel="00C74210">
          <w:rPr>
            <w:rFonts w:ascii="Consolas" w:eastAsiaTheme="minorHAnsi" w:hAnsi="Consolas" w:cs="Consolas"/>
            <w:color w:val="0000FF"/>
            <w:sz w:val="19"/>
            <w:szCs w:val="19"/>
            <w:highlight w:val="white"/>
            <w:lang w:val="en-NZ"/>
          </w:rPr>
          <w:delText>int</w:delText>
        </w:r>
        <w:r w:rsidRPr="0065066F" w:rsidDel="00C74210">
          <w:rPr>
            <w:rFonts w:ascii="Consolas" w:eastAsiaTheme="minorHAnsi" w:hAnsi="Consolas" w:cs="Consolas"/>
            <w:color w:val="000000"/>
            <w:sz w:val="19"/>
            <w:szCs w:val="19"/>
            <w:highlight w:val="white"/>
            <w:lang w:val="en-NZ"/>
          </w:rPr>
          <w:delText xml:space="preserve"> </w:delText>
        </w:r>
        <w:r w:rsidRPr="0065066F" w:rsidDel="00C74210">
          <w:rPr>
            <w:rFonts w:ascii="Consolas" w:eastAsiaTheme="minorHAnsi" w:hAnsi="Consolas" w:cs="Consolas"/>
            <w:color w:val="808080"/>
            <w:sz w:val="19"/>
            <w:szCs w:val="19"/>
            <w:highlight w:val="white"/>
            <w:lang w:val="en-NZ"/>
          </w:rPr>
          <w:delText>value</w:delText>
        </w:r>
        <w:r w:rsidRPr="0065066F" w:rsidDel="00C74210">
          <w:rPr>
            <w:rFonts w:ascii="Consolas" w:eastAsiaTheme="minorHAnsi" w:hAnsi="Consolas" w:cs="Consolas"/>
            <w:color w:val="000000"/>
            <w:sz w:val="19"/>
            <w:szCs w:val="19"/>
            <w:highlight w:val="white"/>
            <w:lang w:val="en-NZ"/>
          </w:rPr>
          <w:delText>)</w:delText>
        </w:r>
      </w:del>
    </w:p>
    <w:p w14:paraId="03410A27" w14:textId="4FC77BA2" w:rsidR="0065066F" w:rsidRPr="0065066F" w:rsidDel="00C74210" w:rsidRDefault="0065066F" w:rsidP="0065066F">
      <w:pPr>
        <w:pStyle w:val="ListParagraph"/>
        <w:numPr>
          <w:ilvl w:val="0"/>
          <w:numId w:val="1"/>
        </w:numPr>
        <w:autoSpaceDE w:val="0"/>
        <w:autoSpaceDN w:val="0"/>
        <w:adjustRightInd w:val="0"/>
        <w:spacing w:after="0"/>
        <w:rPr>
          <w:del w:id="267" w:author="Druhin Mukherjee" w:date="2016-03-06T13:20:00Z"/>
          <w:rFonts w:ascii="Consolas" w:eastAsiaTheme="minorHAnsi" w:hAnsi="Consolas" w:cs="Consolas"/>
          <w:color w:val="000000"/>
          <w:sz w:val="19"/>
          <w:szCs w:val="19"/>
          <w:highlight w:val="white"/>
          <w:lang w:val="en-NZ"/>
        </w:rPr>
      </w:pPr>
      <w:del w:id="268" w:author="Druhin Mukherjee" w:date="2016-03-06T13:20:00Z">
        <w:r w:rsidRPr="0065066F" w:rsidDel="00C74210">
          <w:rPr>
            <w:rFonts w:ascii="Consolas" w:eastAsiaTheme="minorHAnsi" w:hAnsi="Consolas" w:cs="Consolas"/>
            <w:color w:val="000000"/>
            <w:sz w:val="19"/>
            <w:szCs w:val="19"/>
            <w:highlight w:val="white"/>
            <w:lang w:val="en-NZ"/>
          </w:rPr>
          <w:tab/>
          <w:delText>{</w:delText>
        </w:r>
      </w:del>
    </w:p>
    <w:p w14:paraId="712F3A3B" w14:textId="3226DC78" w:rsidR="0065066F" w:rsidRPr="0065066F" w:rsidDel="00C74210" w:rsidRDefault="0065066F" w:rsidP="0065066F">
      <w:pPr>
        <w:pStyle w:val="ListParagraph"/>
        <w:numPr>
          <w:ilvl w:val="0"/>
          <w:numId w:val="1"/>
        </w:numPr>
        <w:autoSpaceDE w:val="0"/>
        <w:autoSpaceDN w:val="0"/>
        <w:adjustRightInd w:val="0"/>
        <w:spacing w:after="0"/>
        <w:rPr>
          <w:del w:id="269" w:author="Druhin Mukherjee" w:date="2016-03-06T13:20:00Z"/>
          <w:rFonts w:ascii="Consolas" w:eastAsiaTheme="minorHAnsi" w:hAnsi="Consolas" w:cs="Consolas"/>
          <w:color w:val="000000"/>
          <w:sz w:val="19"/>
          <w:szCs w:val="19"/>
          <w:highlight w:val="white"/>
          <w:lang w:val="en-NZ"/>
        </w:rPr>
      </w:pPr>
      <w:del w:id="270" w:author="Druhin Mukherjee" w:date="2016-03-06T13:20:00Z">
        <w:r w:rsidRPr="0065066F" w:rsidDel="00C74210">
          <w:rPr>
            <w:rFonts w:ascii="Consolas" w:eastAsiaTheme="minorHAnsi" w:hAnsi="Consolas" w:cs="Consolas"/>
            <w:color w:val="000000"/>
            <w:sz w:val="19"/>
            <w:szCs w:val="19"/>
            <w:highlight w:val="white"/>
            <w:lang w:val="en-NZ"/>
          </w:rPr>
          <w:tab/>
        </w:r>
        <w:r w:rsidRPr="0065066F" w:rsidDel="00C74210">
          <w:rPr>
            <w:rFonts w:ascii="Consolas" w:eastAsiaTheme="minorHAnsi" w:hAnsi="Consolas" w:cs="Consolas"/>
            <w:color w:val="000000"/>
            <w:sz w:val="19"/>
            <w:szCs w:val="19"/>
            <w:highlight w:val="white"/>
            <w:lang w:val="en-NZ"/>
          </w:rPr>
          <w:tab/>
          <w:delText>std::</w:delText>
        </w:r>
        <w:r w:rsidRPr="0065066F" w:rsidDel="00C74210">
          <w:rPr>
            <w:rFonts w:ascii="Consolas" w:eastAsiaTheme="minorHAnsi" w:hAnsi="Consolas" w:cs="Consolas"/>
            <w:color w:val="2B91AF"/>
            <w:sz w:val="19"/>
            <w:szCs w:val="19"/>
            <w:highlight w:val="white"/>
            <w:lang w:val="en-NZ"/>
          </w:rPr>
          <w:delText>lock_guard</w:delText>
        </w:r>
        <w:r w:rsidRPr="0065066F" w:rsidDel="00C74210">
          <w:rPr>
            <w:rFonts w:ascii="Consolas" w:eastAsiaTheme="minorHAnsi" w:hAnsi="Consolas" w:cs="Consolas"/>
            <w:color w:val="000000"/>
            <w:sz w:val="19"/>
            <w:szCs w:val="19"/>
            <w:highlight w:val="white"/>
            <w:lang w:val="en-NZ"/>
          </w:rPr>
          <w:delText>&lt;std::</w:delText>
        </w:r>
        <w:r w:rsidRPr="0065066F" w:rsidDel="00C74210">
          <w:rPr>
            <w:rFonts w:ascii="Consolas" w:eastAsiaTheme="minorHAnsi" w:hAnsi="Consolas" w:cs="Consolas"/>
            <w:color w:val="2B91AF"/>
            <w:sz w:val="19"/>
            <w:szCs w:val="19"/>
            <w:highlight w:val="white"/>
            <w:lang w:val="en-NZ"/>
          </w:rPr>
          <w:delText>mutex</w:delText>
        </w:r>
        <w:r w:rsidRPr="0065066F" w:rsidDel="00C74210">
          <w:rPr>
            <w:rFonts w:ascii="Consolas" w:eastAsiaTheme="minorHAnsi" w:hAnsi="Consolas" w:cs="Consolas"/>
            <w:color w:val="000000"/>
            <w:sz w:val="19"/>
            <w:szCs w:val="19"/>
            <w:highlight w:val="white"/>
            <w:lang w:val="en-NZ"/>
          </w:rPr>
          <w:delText xml:space="preserve">&gt; guard(MU); </w:delText>
        </w:r>
        <w:r w:rsidRPr="0065066F" w:rsidDel="00C74210">
          <w:rPr>
            <w:rFonts w:ascii="Consolas" w:eastAsiaTheme="minorHAnsi" w:hAnsi="Consolas" w:cs="Consolas"/>
            <w:color w:val="008000"/>
            <w:sz w:val="19"/>
            <w:szCs w:val="19"/>
            <w:highlight w:val="white"/>
            <w:lang w:val="en-NZ"/>
          </w:rPr>
          <w:delText>//RAII</w:delText>
        </w:r>
      </w:del>
    </w:p>
    <w:p w14:paraId="3BD9CEE4" w14:textId="44A2820A" w:rsidR="0065066F" w:rsidRPr="0065066F" w:rsidDel="00C74210" w:rsidRDefault="0065066F" w:rsidP="0065066F">
      <w:pPr>
        <w:pStyle w:val="ListParagraph"/>
        <w:numPr>
          <w:ilvl w:val="0"/>
          <w:numId w:val="1"/>
        </w:numPr>
        <w:autoSpaceDE w:val="0"/>
        <w:autoSpaceDN w:val="0"/>
        <w:adjustRightInd w:val="0"/>
        <w:spacing w:after="0"/>
        <w:rPr>
          <w:del w:id="271" w:author="Druhin Mukherjee" w:date="2016-03-06T13:20:00Z"/>
          <w:rFonts w:ascii="Consolas" w:eastAsiaTheme="minorHAnsi" w:hAnsi="Consolas" w:cs="Consolas"/>
          <w:color w:val="000000"/>
          <w:sz w:val="19"/>
          <w:szCs w:val="19"/>
          <w:highlight w:val="white"/>
          <w:lang w:val="en-NZ"/>
        </w:rPr>
      </w:pPr>
      <w:del w:id="272" w:author="Druhin Mukherjee" w:date="2016-03-06T13:20:00Z">
        <w:r w:rsidRPr="0065066F" w:rsidDel="00C74210">
          <w:rPr>
            <w:rFonts w:ascii="Consolas" w:eastAsiaTheme="minorHAnsi" w:hAnsi="Consolas" w:cs="Consolas"/>
            <w:color w:val="000000"/>
            <w:sz w:val="19"/>
            <w:szCs w:val="19"/>
            <w:highlight w:val="white"/>
            <w:lang w:val="en-NZ"/>
          </w:rPr>
          <w:tab/>
        </w:r>
        <w:r w:rsidRPr="0065066F" w:rsidDel="00C74210">
          <w:rPr>
            <w:rFonts w:ascii="Consolas" w:eastAsiaTheme="minorHAnsi" w:hAnsi="Consolas" w:cs="Consolas"/>
            <w:color w:val="000000"/>
            <w:sz w:val="19"/>
            <w:szCs w:val="19"/>
            <w:highlight w:val="white"/>
            <w:lang w:val="en-NZ"/>
          </w:rPr>
          <w:tab/>
          <w:delText xml:space="preserve">f &lt;&lt; </w:delText>
        </w:r>
        <w:r w:rsidRPr="0065066F" w:rsidDel="00C74210">
          <w:rPr>
            <w:rFonts w:ascii="Consolas" w:eastAsiaTheme="minorHAnsi" w:hAnsi="Consolas" w:cs="Consolas"/>
            <w:color w:val="A31515"/>
            <w:sz w:val="19"/>
            <w:szCs w:val="19"/>
            <w:highlight w:val="white"/>
            <w:lang w:val="en-NZ"/>
          </w:rPr>
          <w:delText>"From"</w:delText>
        </w:r>
        <w:r w:rsidRPr="0065066F" w:rsidDel="00C74210">
          <w:rPr>
            <w:rFonts w:ascii="Consolas" w:eastAsiaTheme="minorHAnsi" w:hAnsi="Consolas" w:cs="Consolas"/>
            <w:color w:val="000000"/>
            <w:sz w:val="19"/>
            <w:szCs w:val="19"/>
            <w:highlight w:val="white"/>
            <w:lang w:val="en-NZ"/>
          </w:rPr>
          <w:delText xml:space="preserve"> &lt;&lt; </w:delText>
        </w:r>
        <w:r w:rsidRPr="0065066F" w:rsidDel="00C74210">
          <w:rPr>
            <w:rFonts w:ascii="Consolas" w:eastAsiaTheme="minorHAnsi" w:hAnsi="Consolas" w:cs="Consolas"/>
            <w:color w:val="808080"/>
            <w:sz w:val="19"/>
            <w:szCs w:val="19"/>
            <w:highlight w:val="white"/>
            <w:lang w:val="en-NZ"/>
          </w:rPr>
          <w:delText>id</w:delText>
        </w:r>
        <w:r w:rsidRPr="0065066F" w:rsidDel="00C74210">
          <w:rPr>
            <w:rFonts w:ascii="Consolas" w:eastAsiaTheme="minorHAnsi" w:hAnsi="Consolas" w:cs="Consolas"/>
            <w:color w:val="000000"/>
            <w:sz w:val="19"/>
            <w:szCs w:val="19"/>
            <w:highlight w:val="white"/>
            <w:lang w:val="en-NZ"/>
          </w:rPr>
          <w:delText xml:space="preserve"> &lt;&lt; </w:delText>
        </w:r>
        <w:r w:rsidRPr="0065066F" w:rsidDel="00C74210">
          <w:rPr>
            <w:rFonts w:ascii="Consolas" w:eastAsiaTheme="minorHAnsi" w:hAnsi="Consolas" w:cs="Consolas"/>
            <w:color w:val="A31515"/>
            <w:sz w:val="19"/>
            <w:szCs w:val="19"/>
            <w:highlight w:val="white"/>
            <w:lang w:val="en-NZ"/>
          </w:rPr>
          <w:delText>":"</w:delText>
        </w:r>
        <w:r w:rsidRPr="0065066F" w:rsidDel="00C74210">
          <w:rPr>
            <w:rFonts w:ascii="Consolas" w:eastAsiaTheme="minorHAnsi" w:hAnsi="Consolas" w:cs="Consolas"/>
            <w:color w:val="000000"/>
            <w:sz w:val="19"/>
            <w:szCs w:val="19"/>
            <w:highlight w:val="white"/>
            <w:lang w:val="en-NZ"/>
          </w:rPr>
          <w:delText xml:space="preserve"> &lt;&lt; </w:delText>
        </w:r>
        <w:r w:rsidRPr="0065066F" w:rsidDel="00C74210">
          <w:rPr>
            <w:rFonts w:ascii="Consolas" w:eastAsiaTheme="minorHAnsi" w:hAnsi="Consolas" w:cs="Consolas"/>
            <w:color w:val="808080"/>
            <w:sz w:val="19"/>
            <w:szCs w:val="19"/>
            <w:highlight w:val="white"/>
            <w:lang w:val="en-NZ"/>
          </w:rPr>
          <w:delText>value</w:delText>
        </w:r>
        <w:r w:rsidRPr="0065066F" w:rsidDel="00C74210">
          <w:rPr>
            <w:rFonts w:ascii="Consolas" w:eastAsiaTheme="minorHAnsi" w:hAnsi="Consolas" w:cs="Consolas"/>
            <w:color w:val="000000"/>
            <w:sz w:val="19"/>
            <w:szCs w:val="19"/>
            <w:highlight w:val="white"/>
            <w:lang w:val="en-NZ"/>
          </w:rPr>
          <w:delText xml:space="preserve"> &lt;&lt; endl;</w:delText>
        </w:r>
      </w:del>
    </w:p>
    <w:p w14:paraId="2DE2C923" w14:textId="6BA4A00F" w:rsidR="0065066F" w:rsidRPr="0065066F" w:rsidDel="00C74210" w:rsidRDefault="0065066F" w:rsidP="0065066F">
      <w:pPr>
        <w:pStyle w:val="ListParagraph"/>
        <w:numPr>
          <w:ilvl w:val="0"/>
          <w:numId w:val="1"/>
        </w:numPr>
        <w:autoSpaceDE w:val="0"/>
        <w:autoSpaceDN w:val="0"/>
        <w:adjustRightInd w:val="0"/>
        <w:spacing w:after="0"/>
        <w:rPr>
          <w:del w:id="273" w:author="Druhin Mukherjee" w:date="2016-03-06T13:20:00Z"/>
          <w:rFonts w:ascii="Consolas" w:eastAsiaTheme="minorHAnsi" w:hAnsi="Consolas" w:cs="Consolas"/>
          <w:color w:val="000000"/>
          <w:sz w:val="19"/>
          <w:szCs w:val="19"/>
          <w:highlight w:val="white"/>
          <w:lang w:val="en-NZ"/>
        </w:rPr>
      </w:pPr>
      <w:del w:id="274" w:author="Druhin Mukherjee" w:date="2016-03-06T13:20:00Z">
        <w:r w:rsidRPr="0065066F" w:rsidDel="00C74210">
          <w:rPr>
            <w:rFonts w:ascii="Consolas" w:eastAsiaTheme="minorHAnsi" w:hAnsi="Consolas" w:cs="Consolas"/>
            <w:color w:val="000000"/>
            <w:sz w:val="19"/>
            <w:szCs w:val="19"/>
            <w:highlight w:val="white"/>
            <w:lang w:val="en-NZ"/>
          </w:rPr>
          <w:tab/>
          <w:delText>}</w:delText>
        </w:r>
      </w:del>
    </w:p>
    <w:p w14:paraId="704B020D" w14:textId="259D4C79" w:rsidR="0065066F" w:rsidRPr="0065066F" w:rsidDel="00C74210" w:rsidRDefault="0065066F" w:rsidP="0065066F">
      <w:pPr>
        <w:pStyle w:val="ListParagraph"/>
        <w:numPr>
          <w:ilvl w:val="0"/>
          <w:numId w:val="1"/>
        </w:numPr>
        <w:autoSpaceDE w:val="0"/>
        <w:autoSpaceDN w:val="0"/>
        <w:adjustRightInd w:val="0"/>
        <w:spacing w:after="0"/>
        <w:rPr>
          <w:del w:id="275" w:author="Druhin Mukherjee" w:date="2016-03-06T13:20:00Z"/>
          <w:rFonts w:ascii="Consolas" w:eastAsiaTheme="minorHAnsi" w:hAnsi="Consolas" w:cs="Consolas"/>
          <w:color w:val="000000"/>
          <w:sz w:val="19"/>
          <w:szCs w:val="19"/>
          <w:highlight w:val="white"/>
          <w:lang w:val="en-NZ"/>
        </w:rPr>
      </w:pPr>
    </w:p>
    <w:p w14:paraId="089AB1B9" w14:textId="6834EDDB" w:rsidR="0065066F" w:rsidRPr="0065066F" w:rsidDel="00C74210" w:rsidRDefault="0065066F" w:rsidP="0065066F">
      <w:pPr>
        <w:pStyle w:val="ListParagraph"/>
        <w:numPr>
          <w:ilvl w:val="0"/>
          <w:numId w:val="1"/>
        </w:numPr>
        <w:autoSpaceDE w:val="0"/>
        <w:autoSpaceDN w:val="0"/>
        <w:adjustRightInd w:val="0"/>
        <w:spacing w:after="0"/>
        <w:rPr>
          <w:del w:id="276" w:author="Druhin Mukherjee" w:date="2016-03-06T13:20:00Z"/>
          <w:rFonts w:ascii="Consolas" w:eastAsiaTheme="minorHAnsi" w:hAnsi="Consolas" w:cs="Consolas"/>
          <w:color w:val="000000"/>
          <w:sz w:val="19"/>
          <w:szCs w:val="19"/>
          <w:highlight w:val="white"/>
          <w:lang w:val="en-NZ"/>
        </w:rPr>
      </w:pPr>
      <w:del w:id="277" w:author="Druhin Mukherjee" w:date="2016-03-06T13:20:00Z">
        <w:r w:rsidRPr="0065066F" w:rsidDel="00C74210">
          <w:rPr>
            <w:rFonts w:ascii="Consolas" w:eastAsiaTheme="minorHAnsi" w:hAnsi="Consolas" w:cs="Consolas"/>
            <w:color w:val="000000"/>
            <w:sz w:val="19"/>
            <w:szCs w:val="19"/>
            <w:highlight w:val="white"/>
            <w:lang w:val="en-NZ"/>
          </w:rPr>
          <w:delText>};</w:delText>
        </w:r>
      </w:del>
    </w:p>
    <w:p w14:paraId="31A0C992" w14:textId="5195C7D8" w:rsidR="0065066F" w:rsidRPr="0065066F" w:rsidDel="00C74210" w:rsidRDefault="0065066F" w:rsidP="0065066F">
      <w:pPr>
        <w:pStyle w:val="ListParagraph"/>
        <w:numPr>
          <w:ilvl w:val="0"/>
          <w:numId w:val="1"/>
        </w:numPr>
        <w:autoSpaceDE w:val="0"/>
        <w:autoSpaceDN w:val="0"/>
        <w:adjustRightInd w:val="0"/>
        <w:spacing w:after="0"/>
        <w:rPr>
          <w:del w:id="278" w:author="Druhin Mukherjee" w:date="2016-03-06T13:20:00Z"/>
          <w:rFonts w:ascii="Consolas" w:eastAsiaTheme="minorHAnsi" w:hAnsi="Consolas" w:cs="Consolas"/>
          <w:color w:val="000000"/>
          <w:sz w:val="19"/>
          <w:szCs w:val="19"/>
          <w:highlight w:val="white"/>
          <w:lang w:val="en-NZ"/>
        </w:rPr>
      </w:pPr>
    </w:p>
    <w:p w14:paraId="0061A4D5" w14:textId="7A2088C6" w:rsidR="0065066F" w:rsidRPr="0065066F" w:rsidDel="00C74210" w:rsidRDefault="0065066F" w:rsidP="0065066F">
      <w:pPr>
        <w:pStyle w:val="ListParagraph"/>
        <w:numPr>
          <w:ilvl w:val="0"/>
          <w:numId w:val="1"/>
        </w:numPr>
        <w:autoSpaceDE w:val="0"/>
        <w:autoSpaceDN w:val="0"/>
        <w:adjustRightInd w:val="0"/>
        <w:spacing w:after="0"/>
        <w:rPr>
          <w:del w:id="279" w:author="Druhin Mukherjee" w:date="2016-03-06T13:20:00Z"/>
          <w:rFonts w:ascii="Consolas" w:eastAsiaTheme="minorHAnsi" w:hAnsi="Consolas" w:cs="Consolas"/>
          <w:color w:val="000000"/>
          <w:sz w:val="19"/>
          <w:szCs w:val="19"/>
          <w:highlight w:val="white"/>
          <w:lang w:val="en-NZ"/>
        </w:rPr>
      </w:pPr>
    </w:p>
    <w:p w14:paraId="3CFD3B19" w14:textId="4D2C15EE" w:rsidR="0065066F" w:rsidRPr="0065066F" w:rsidDel="00C74210" w:rsidRDefault="0065066F" w:rsidP="0065066F">
      <w:pPr>
        <w:pStyle w:val="ListParagraph"/>
        <w:numPr>
          <w:ilvl w:val="0"/>
          <w:numId w:val="1"/>
        </w:numPr>
        <w:autoSpaceDE w:val="0"/>
        <w:autoSpaceDN w:val="0"/>
        <w:adjustRightInd w:val="0"/>
        <w:spacing w:after="0"/>
        <w:rPr>
          <w:del w:id="280" w:author="Druhin Mukherjee" w:date="2016-03-06T13:20:00Z"/>
          <w:rFonts w:ascii="Consolas" w:eastAsiaTheme="minorHAnsi" w:hAnsi="Consolas" w:cs="Consolas"/>
          <w:color w:val="000000"/>
          <w:sz w:val="19"/>
          <w:szCs w:val="19"/>
          <w:highlight w:val="white"/>
          <w:lang w:val="en-NZ"/>
        </w:rPr>
      </w:pPr>
    </w:p>
    <w:p w14:paraId="59D0FF01" w14:textId="539D98B5" w:rsidR="0065066F" w:rsidRPr="0065066F" w:rsidDel="00C74210" w:rsidRDefault="0065066F" w:rsidP="0065066F">
      <w:pPr>
        <w:pStyle w:val="ListParagraph"/>
        <w:numPr>
          <w:ilvl w:val="0"/>
          <w:numId w:val="1"/>
        </w:numPr>
        <w:autoSpaceDE w:val="0"/>
        <w:autoSpaceDN w:val="0"/>
        <w:adjustRightInd w:val="0"/>
        <w:spacing w:after="0"/>
        <w:rPr>
          <w:del w:id="281" w:author="Druhin Mukherjee" w:date="2016-03-06T13:20:00Z"/>
          <w:rFonts w:ascii="Consolas" w:eastAsiaTheme="minorHAnsi" w:hAnsi="Consolas" w:cs="Consolas"/>
          <w:color w:val="000000"/>
          <w:sz w:val="19"/>
          <w:szCs w:val="19"/>
          <w:highlight w:val="white"/>
          <w:lang w:val="en-NZ"/>
        </w:rPr>
      </w:pPr>
      <w:del w:id="282" w:author="Druhin Mukherjee" w:date="2016-03-06T13:20:00Z">
        <w:r w:rsidRPr="0065066F" w:rsidDel="00C74210">
          <w:rPr>
            <w:rFonts w:ascii="Consolas" w:eastAsiaTheme="minorHAnsi" w:hAnsi="Consolas" w:cs="Consolas"/>
            <w:color w:val="0000FF"/>
            <w:sz w:val="19"/>
            <w:szCs w:val="19"/>
            <w:highlight w:val="white"/>
            <w:lang w:val="en-NZ"/>
          </w:rPr>
          <w:delText>void</w:delText>
        </w:r>
        <w:r w:rsidRPr="0065066F" w:rsidDel="00C74210">
          <w:rPr>
            <w:rFonts w:ascii="Consolas" w:eastAsiaTheme="minorHAnsi" w:hAnsi="Consolas" w:cs="Consolas"/>
            <w:color w:val="000000"/>
            <w:sz w:val="19"/>
            <w:szCs w:val="19"/>
            <w:highlight w:val="white"/>
            <w:lang w:val="en-NZ"/>
          </w:rPr>
          <w:delText xml:space="preserve"> function_1(</w:delText>
        </w:r>
        <w:r w:rsidRPr="0065066F" w:rsidDel="00C74210">
          <w:rPr>
            <w:rFonts w:ascii="Consolas" w:eastAsiaTheme="minorHAnsi" w:hAnsi="Consolas" w:cs="Consolas"/>
            <w:color w:val="2B91AF"/>
            <w:sz w:val="19"/>
            <w:szCs w:val="19"/>
            <w:highlight w:val="white"/>
            <w:lang w:val="en-NZ"/>
          </w:rPr>
          <w:delText>LogFile</w:delText>
        </w:r>
        <w:r w:rsidRPr="0065066F" w:rsidDel="00C74210">
          <w:rPr>
            <w:rFonts w:ascii="Consolas" w:eastAsiaTheme="minorHAnsi" w:hAnsi="Consolas" w:cs="Consolas"/>
            <w:color w:val="000000"/>
            <w:sz w:val="19"/>
            <w:szCs w:val="19"/>
            <w:highlight w:val="white"/>
            <w:lang w:val="en-NZ"/>
          </w:rPr>
          <w:delText xml:space="preserve">&amp; </w:delText>
        </w:r>
        <w:r w:rsidRPr="0065066F" w:rsidDel="00C74210">
          <w:rPr>
            <w:rFonts w:ascii="Consolas" w:eastAsiaTheme="minorHAnsi" w:hAnsi="Consolas" w:cs="Consolas"/>
            <w:color w:val="808080"/>
            <w:sz w:val="19"/>
            <w:szCs w:val="19"/>
            <w:highlight w:val="white"/>
            <w:lang w:val="en-NZ"/>
          </w:rPr>
          <w:delText>log</w:delText>
        </w:r>
        <w:r w:rsidRPr="0065066F" w:rsidDel="00C74210">
          <w:rPr>
            <w:rFonts w:ascii="Consolas" w:eastAsiaTheme="minorHAnsi" w:hAnsi="Consolas" w:cs="Consolas"/>
            <w:color w:val="000000"/>
            <w:sz w:val="19"/>
            <w:szCs w:val="19"/>
            <w:highlight w:val="white"/>
            <w:lang w:val="en-NZ"/>
          </w:rPr>
          <w:delText>)</w:delText>
        </w:r>
      </w:del>
    </w:p>
    <w:p w14:paraId="41D3B82F" w14:textId="4EECAD64" w:rsidR="0065066F" w:rsidRPr="0065066F" w:rsidDel="00C74210" w:rsidRDefault="0065066F" w:rsidP="0065066F">
      <w:pPr>
        <w:pStyle w:val="ListParagraph"/>
        <w:numPr>
          <w:ilvl w:val="0"/>
          <w:numId w:val="1"/>
        </w:numPr>
        <w:autoSpaceDE w:val="0"/>
        <w:autoSpaceDN w:val="0"/>
        <w:adjustRightInd w:val="0"/>
        <w:spacing w:after="0"/>
        <w:rPr>
          <w:del w:id="283" w:author="Druhin Mukherjee" w:date="2016-03-06T13:20:00Z"/>
          <w:rFonts w:ascii="Consolas" w:eastAsiaTheme="minorHAnsi" w:hAnsi="Consolas" w:cs="Consolas"/>
          <w:color w:val="000000"/>
          <w:sz w:val="19"/>
          <w:szCs w:val="19"/>
          <w:highlight w:val="white"/>
          <w:lang w:val="en-NZ"/>
        </w:rPr>
      </w:pPr>
      <w:del w:id="284" w:author="Druhin Mukherjee" w:date="2016-03-06T13:20:00Z">
        <w:r w:rsidRPr="0065066F" w:rsidDel="00C74210">
          <w:rPr>
            <w:rFonts w:ascii="Consolas" w:eastAsiaTheme="minorHAnsi" w:hAnsi="Consolas" w:cs="Consolas"/>
            <w:color w:val="000000"/>
            <w:sz w:val="19"/>
            <w:szCs w:val="19"/>
            <w:highlight w:val="white"/>
            <w:lang w:val="en-NZ"/>
          </w:rPr>
          <w:delText>{</w:delText>
        </w:r>
      </w:del>
    </w:p>
    <w:p w14:paraId="724DAF59" w14:textId="730CF955" w:rsidR="0065066F" w:rsidRPr="0065066F" w:rsidDel="00C74210" w:rsidRDefault="0065066F" w:rsidP="0065066F">
      <w:pPr>
        <w:pStyle w:val="ListParagraph"/>
        <w:numPr>
          <w:ilvl w:val="0"/>
          <w:numId w:val="1"/>
        </w:numPr>
        <w:autoSpaceDE w:val="0"/>
        <w:autoSpaceDN w:val="0"/>
        <w:adjustRightInd w:val="0"/>
        <w:spacing w:after="0"/>
        <w:rPr>
          <w:del w:id="285" w:author="Druhin Mukherjee" w:date="2016-03-06T13:20:00Z"/>
          <w:rFonts w:ascii="Consolas" w:eastAsiaTheme="minorHAnsi" w:hAnsi="Consolas" w:cs="Consolas"/>
          <w:color w:val="000000"/>
          <w:sz w:val="19"/>
          <w:szCs w:val="19"/>
          <w:highlight w:val="white"/>
          <w:lang w:val="en-NZ"/>
        </w:rPr>
      </w:pPr>
      <w:del w:id="286" w:author="Druhin Mukherjee" w:date="2016-03-06T13:20:00Z">
        <w:r w:rsidRPr="0065066F" w:rsidDel="00C74210">
          <w:rPr>
            <w:rFonts w:ascii="Consolas" w:eastAsiaTheme="minorHAnsi" w:hAnsi="Consolas" w:cs="Consolas"/>
            <w:color w:val="000000"/>
            <w:sz w:val="19"/>
            <w:szCs w:val="19"/>
            <w:highlight w:val="white"/>
            <w:lang w:val="en-NZ"/>
          </w:rPr>
          <w:tab/>
        </w:r>
        <w:r w:rsidRPr="0065066F" w:rsidDel="00C74210">
          <w:rPr>
            <w:rFonts w:ascii="Consolas" w:eastAsiaTheme="minorHAnsi" w:hAnsi="Consolas" w:cs="Consolas"/>
            <w:color w:val="0000FF"/>
            <w:sz w:val="19"/>
            <w:szCs w:val="19"/>
            <w:highlight w:val="white"/>
            <w:lang w:val="en-NZ"/>
          </w:rPr>
          <w:delText>for</w:delText>
        </w:r>
        <w:r w:rsidRPr="0065066F" w:rsidDel="00C74210">
          <w:rPr>
            <w:rFonts w:ascii="Consolas" w:eastAsiaTheme="minorHAnsi" w:hAnsi="Consolas" w:cs="Consolas"/>
            <w:color w:val="000000"/>
            <w:sz w:val="19"/>
            <w:szCs w:val="19"/>
            <w:highlight w:val="white"/>
            <w:lang w:val="en-NZ"/>
          </w:rPr>
          <w:delText xml:space="preserve"> (</w:delText>
        </w:r>
        <w:r w:rsidRPr="0065066F" w:rsidDel="00C74210">
          <w:rPr>
            <w:rFonts w:ascii="Consolas" w:eastAsiaTheme="minorHAnsi" w:hAnsi="Consolas" w:cs="Consolas"/>
            <w:color w:val="0000FF"/>
            <w:sz w:val="19"/>
            <w:szCs w:val="19"/>
            <w:highlight w:val="white"/>
            <w:lang w:val="en-NZ"/>
          </w:rPr>
          <w:delText>int</w:delText>
        </w:r>
        <w:r w:rsidRPr="0065066F" w:rsidDel="00C74210">
          <w:rPr>
            <w:rFonts w:ascii="Consolas" w:eastAsiaTheme="minorHAnsi" w:hAnsi="Consolas" w:cs="Consolas"/>
            <w:color w:val="000000"/>
            <w:sz w:val="19"/>
            <w:szCs w:val="19"/>
            <w:highlight w:val="white"/>
            <w:lang w:val="en-NZ"/>
          </w:rPr>
          <w:delText xml:space="preserve"> i = 0; i &gt; -100; i--)</w:delText>
        </w:r>
      </w:del>
    </w:p>
    <w:p w14:paraId="294CE617" w14:textId="145827D8" w:rsidR="0065066F" w:rsidRPr="0065066F" w:rsidDel="00C74210" w:rsidRDefault="0065066F" w:rsidP="0065066F">
      <w:pPr>
        <w:pStyle w:val="ListParagraph"/>
        <w:numPr>
          <w:ilvl w:val="0"/>
          <w:numId w:val="1"/>
        </w:numPr>
        <w:autoSpaceDE w:val="0"/>
        <w:autoSpaceDN w:val="0"/>
        <w:adjustRightInd w:val="0"/>
        <w:spacing w:after="0"/>
        <w:rPr>
          <w:del w:id="287" w:author="Druhin Mukherjee" w:date="2016-03-06T13:20:00Z"/>
          <w:rFonts w:ascii="Consolas" w:eastAsiaTheme="minorHAnsi" w:hAnsi="Consolas" w:cs="Consolas"/>
          <w:color w:val="000000"/>
          <w:sz w:val="19"/>
          <w:szCs w:val="19"/>
          <w:highlight w:val="white"/>
          <w:lang w:val="en-NZ"/>
        </w:rPr>
      </w:pPr>
      <w:del w:id="288" w:author="Druhin Mukherjee" w:date="2016-03-06T13:20:00Z">
        <w:r w:rsidRPr="0065066F" w:rsidDel="00C74210">
          <w:rPr>
            <w:rFonts w:ascii="Consolas" w:eastAsiaTheme="minorHAnsi" w:hAnsi="Consolas" w:cs="Consolas"/>
            <w:color w:val="000000"/>
            <w:sz w:val="19"/>
            <w:szCs w:val="19"/>
            <w:highlight w:val="white"/>
            <w:lang w:val="en-NZ"/>
          </w:rPr>
          <w:tab/>
        </w:r>
        <w:r w:rsidRPr="0065066F" w:rsidDel="00C74210">
          <w:rPr>
            <w:rFonts w:ascii="Consolas" w:eastAsiaTheme="minorHAnsi" w:hAnsi="Consolas" w:cs="Consolas"/>
            <w:color w:val="000000"/>
            <w:sz w:val="19"/>
            <w:szCs w:val="19"/>
            <w:highlight w:val="white"/>
            <w:lang w:val="en-NZ"/>
          </w:rPr>
          <w:tab/>
        </w:r>
        <w:r w:rsidRPr="0065066F" w:rsidDel="00C74210">
          <w:rPr>
            <w:rFonts w:ascii="Consolas" w:eastAsiaTheme="minorHAnsi" w:hAnsi="Consolas" w:cs="Consolas"/>
            <w:color w:val="808080"/>
            <w:sz w:val="19"/>
            <w:szCs w:val="19"/>
            <w:highlight w:val="white"/>
            <w:lang w:val="en-NZ"/>
          </w:rPr>
          <w:delText>log</w:delText>
        </w:r>
        <w:r w:rsidRPr="0065066F" w:rsidDel="00C74210">
          <w:rPr>
            <w:rFonts w:ascii="Consolas" w:eastAsiaTheme="minorHAnsi" w:hAnsi="Consolas" w:cs="Consolas"/>
            <w:color w:val="000000"/>
            <w:sz w:val="19"/>
            <w:szCs w:val="19"/>
            <w:highlight w:val="white"/>
            <w:lang w:val="en-NZ"/>
          </w:rPr>
          <w:delText>.shared_print(</w:delText>
        </w:r>
        <w:r w:rsidRPr="0065066F" w:rsidDel="00C74210">
          <w:rPr>
            <w:rFonts w:ascii="Consolas" w:eastAsiaTheme="minorHAnsi" w:hAnsi="Consolas" w:cs="Consolas"/>
            <w:color w:val="2B91AF"/>
            <w:sz w:val="19"/>
            <w:szCs w:val="19"/>
            <w:highlight w:val="white"/>
            <w:lang w:val="en-NZ"/>
          </w:rPr>
          <w:delText>string</w:delText>
        </w:r>
        <w:r w:rsidRPr="0065066F" w:rsidDel="00C74210">
          <w:rPr>
            <w:rFonts w:ascii="Consolas" w:eastAsiaTheme="minorHAnsi" w:hAnsi="Consolas" w:cs="Consolas"/>
            <w:color w:val="000000"/>
            <w:sz w:val="19"/>
            <w:szCs w:val="19"/>
            <w:highlight w:val="white"/>
            <w:lang w:val="en-NZ"/>
          </w:rPr>
          <w:delText>(</w:delText>
        </w:r>
        <w:r w:rsidRPr="0065066F" w:rsidDel="00C74210">
          <w:rPr>
            <w:rFonts w:ascii="Consolas" w:eastAsiaTheme="minorHAnsi" w:hAnsi="Consolas" w:cs="Consolas"/>
            <w:color w:val="A31515"/>
            <w:sz w:val="19"/>
            <w:szCs w:val="19"/>
            <w:highlight w:val="white"/>
            <w:lang w:val="en-NZ"/>
          </w:rPr>
          <w:delText>"Thread 1: "</w:delText>
        </w:r>
        <w:r w:rsidRPr="0065066F" w:rsidDel="00C74210">
          <w:rPr>
            <w:rFonts w:ascii="Consolas" w:eastAsiaTheme="minorHAnsi" w:hAnsi="Consolas" w:cs="Consolas"/>
            <w:color w:val="000000"/>
            <w:sz w:val="19"/>
            <w:szCs w:val="19"/>
            <w:highlight w:val="white"/>
            <w:lang w:val="en-NZ"/>
          </w:rPr>
          <w:delText>), i);</w:delText>
        </w:r>
      </w:del>
    </w:p>
    <w:p w14:paraId="0623C478" w14:textId="14FD4A6F" w:rsidR="0065066F" w:rsidRPr="0065066F" w:rsidDel="00C74210" w:rsidRDefault="0065066F" w:rsidP="0065066F">
      <w:pPr>
        <w:pStyle w:val="ListParagraph"/>
        <w:numPr>
          <w:ilvl w:val="0"/>
          <w:numId w:val="1"/>
        </w:numPr>
        <w:autoSpaceDE w:val="0"/>
        <w:autoSpaceDN w:val="0"/>
        <w:adjustRightInd w:val="0"/>
        <w:spacing w:after="0"/>
        <w:rPr>
          <w:del w:id="289" w:author="Druhin Mukherjee" w:date="2016-03-06T13:20:00Z"/>
          <w:rFonts w:ascii="Consolas" w:eastAsiaTheme="minorHAnsi" w:hAnsi="Consolas" w:cs="Consolas"/>
          <w:color w:val="000000"/>
          <w:sz w:val="19"/>
          <w:szCs w:val="19"/>
          <w:highlight w:val="white"/>
          <w:lang w:val="en-NZ"/>
        </w:rPr>
      </w:pPr>
    </w:p>
    <w:p w14:paraId="2534E758" w14:textId="02B88534" w:rsidR="0065066F" w:rsidRPr="0065066F" w:rsidDel="00C74210" w:rsidRDefault="0065066F" w:rsidP="0065066F">
      <w:pPr>
        <w:pStyle w:val="ListParagraph"/>
        <w:numPr>
          <w:ilvl w:val="0"/>
          <w:numId w:val="1"/>
        </w:numPr>
        <w:autoSpaceDE w:val="0"/>
        <w:autoSpaceDN w:val="0"/>
        <w:adjustRightInd w:val="0"/>
        <w:spacing w:after="0"/>
        <w:rPr>
          <w:del w:id="290" w:author="Druhin Mukherjee" w:date="2016-03-06T13:20:00Z"/>
          <w:rFonts w:ascii="Consolas" w:eastAsiaTheme="minorHAnsi" w:hAnsi="Consolas" w:cs="Consolas"/>
          <w:color w:val="000000"/>
          <w:sz w:val="19"/>
          <w:szCs w:val="19"/>
          <w:highlight w:val="white"/>
          <w:lang w:val="en-NZ"/>
        </w:rPr>
      </w:pPr>
      <w:del w:id="291" w:author="Druhin Mukherjee" w:date="2016-03-06T13:20:00Z">
        <w:r w:rsidRPr="0065066F" w:rsidDel="00C74210">
          <w:rPr>
            <w:rFonts w:ascii="Consolas" w:eastAsiaTheme="minorHAnsi" w:hAnsi="Consolas" w:cs="Consolas"/>
            <w:color w:val="000000"/>
            <w:sz w:val="19"/>
            <w:szCs w:val="19"/>
            <w:highlight w:val="white"/>
            <w:lang w:val="en-NZ"/>
          </w:rPr>
          <w:delText>}</w:delText>
        </w:r>
      </w:del>
    </w:p>
    <w:p w14:paraId="799BD3D6" w14:textId="7BDAE0D2" w:rsidR="0065066F" w:rsidRPr="0065066F" w:rsidDel="00C74210" w:rsidRDefault="0065066F" w:rsidP="0065066F">
      <w:pPr>
        <w:pStyle w:val="ListParagraph"/>
        <w:numPr>
          <w:ilvl w:val="0"/>
          <w:numId w:val="1"/>
        </w:numPr>
        <w:autoSpaceDE w:val="0"/>
        <w:autoSpaceDN w:val="0"/>
        <w:adjustRightInd w:val="0"/>
        <w:spacing w:after="0"/>
        <w:rPr>
          <w:del w:id="292" w:author="Druhin Mukherjee" w:date="2016-03-06T13:20:00Z"/>
          <w:rFonts w:ascii="Consolas" w:eastAsiaTheme="minorHAnsi" w:hAnsi="Consolas" w:cs="Consolas"/>
          <w:color w:val="000000"/>
          <w:sz w:val="19"/>
          <w:szCs w:val="19"/>
          <w:highlight w:val="white"/>
          <w:lang w:val="en-NZ"/>
        </w:rPr>
      </w:pPr>
    </w:p>
    <w:p w14:paraId="6A1AB3C6" w14:textId="09D62FFB" w:rsidR="0065066F" w:rsidRPr="0065066F" w:rsidDel="00C74210" w:rsidRDefault="0065066F" w:rsidP="0065066F">
      <w:pPr>
        <w:pStyle w:val="ListParagraph"/>
        <w:numPr>
          <w:ilvl w:val="0"/>
          <w:numId w:val="1"/>
        </w:numPr>
        <w:autoSpaceDE w:val="0"/>
        <w:autoSpaceDN w:val="0"/>
        <w:adjustRightInd w:val="0"/>
        <w:spacing w:after="0"/>
        <w:rPr>
          <w:del w:id="293" w:author="Druhin Mukherjee" w:date="2016-03-06T13:20:00Z"/>
          <w:rFonts w:ascii="Consolas" w:eastAsiaTheme="minorHAnsi" w:hAnsi="Consolas" w:cs="Consolas"/>
          <w:color w:val="000000"/>
          <w:sz w:val="19"/>
          <w:szCs w:val="19"/>
          <w:highlight w:val="white"/>
          <w:lang w:val="en-NZ"/>
        </w:rPr>
      </w:pPr>
      <w:del w:id="294" w:author="Druhin Mukherjee" w:date="2016-03-06T13:20:00Z">
        <w:r w:rsidRPr="0065066F" w:rsidDel="00C74210">
          <w:rPr>
            <w:rFonts w:ascii="Consolas" w:eastAsiaTheme="minorHAnsi" w:hAnsi="Consolas" w:cs="Consolas"/>
            <w:color w:val="0000FF"/>
            <w:sz w:val="19"/>
            <w:szCs w:val="19"/>
            <w:highlight w:val="white"/>
            <w:lang w:val="en-NZ"/>
          </w:rPr>
          <w:delText>int</w:delText>
        </w:r>
        <w:r w:rsidRPr="0065066F" w:rsidDel="00C74210">
          <w:rPr>
            <w:rFonts w:ascii="Consolas" w:eastAsiaTheme="minorHAnsi" w:hAnsi="Consolas" w:cs="Consolas"/>
            <w:color w:val="000000"/>
            <w:sz w:val="19"/>
            <w:szCs w:val="19"/>
            <w:highlight w:val="white"/>
            <w:lang w:val="en-NZ"/>
          </w:rPr>
          <w:delText xml:space="preserve"> main()</w:delText>
        </w:r>
      </w:del>
    </w:p>
    <w:p w14:paraId="1D6F96A9" w14:textId="60B20A7A" w:rsidR="0065066F" w:rsidRPr="0065066F" w:rsidDel="00C74210" w:rsidRDefault="0065066F" w:rsidP="0065066F">
      <w:pPr>
        <w:pStyle w:val="ListParagraph"/>
        <w:numPr>
          <w:ilvl w:val="0"/>
          <w:numId w:val="1"/>
        </w:numPr>
        <w:autoSpaceDE w:val="0"/>
        <w:autoSpaceDN w:val="0"/>
        <w:adjustRightInd w:val="0"/>
        <w:spacing w:after="0"/>
        <w:rPr>
          <w:del w:id="295" w:author="Druhin Mukherjee" w:date="2016-03-06T13:20:00Z"/>
          <w:rFonts w:ascii="Consolas" w:eastAsiaTheme="minorHAnsi" w:hAnsi="Consolas" w:cs="Consolas"/>
          <w:color w:val="000000"/>
          <w:sz w:val="19"/>
          <w:szCs w:val="19"/>
          <w:highlight w:val="white"/>
          <w:lang w:val="en-NZ"/>
        </w:rPr>
      </w:pPr>
      <w:del w:id="296" w:author="Druhin Mukherjee" w:date="2016-03-06T13:20:00Z">
        <w:r w:rsidRPr="0065066F" w:rsidDel="00C74210">
          <w:rPr>
            <w:rFonts w:ascii="Consolas" w:eastAsiaTheme="minorHAnsi" w:hAnsi="Consolas" w:cs="Consolas"/>
            <w:color w:val="000000"/>
            <w:sz w:val="19"/>
            <w:szCs w:val="19"/>
            <w:highlight w:val="white"/>
            <w:lang w:val="en-NZ"/>
          </w:rPr>
          <w:delText>{</w:delText>
        </w:r>
      </w:del>
    </w:p>
    <w:p w14:paraId="5CF3A22A" w14:textId="1E118025" w:rsidR="0065066F" w:rsidRPr="0065066F" w:rsidDel="00C74210" w:rsidRDefault="0065066F" w:rsidP="0065066F">
      <w:pPr>
        <w:pStyle w:val="ListParagraph"/>
        <w:numPr>
          <w:ilvl w:val="0"/>
          <w:numId w:val="1"/>
        </w:numPr>
        <w:autoSpaceDE w:val="0"/>
        <w:autoSpaceDN w:val="0"/>
        <w:adjustRightInd w:val="0"/>
        <w:spacing w:after="0"/>
        <w:rPr>
          <w:del w:id="297" w:author="Druhin Mukherjee" w:date="2016-03-06T13:20:00Z"/>
          <w:rFonts w:ascii="Consolas" w:eastAsiaTheme="minorHAnsi" w:hAnsi="Consolas" w:cs="Consolas"/>
          <w:color w:val="000000"/>
          <w:sz w:val="19"/>
          <w:szCs w:val="19"/>
          <w:highlight w:val="white"/>
          <w:lang w:val="en-NZ"/>
        </w:rPr>
      </w:pPr>
      <w:del w:id="298" w:author="Druhin Mukherjee" w:date="2016-03-06T13:20:00Z">
        <w:r w:rsidRPr="0065066F" w:rsidDel="00C74210">
          <w:rPr>
            <w:rFonts w:ascii="Consolas" w:eastAsiaTheme="minorHAnsi" w:hAnsi="Consolas" w:cs="Consolas"/>
            <w:color w:val="000000"/>
            <w:sz w:val="19"/>
            <w:szCs w:val="19"/>
            <w:highlight w:val="white"/>
            <w:lang w:val="en-NZ"/>
          </w:rPr>
          <w:tab/>
        </w:r>
        <w:r w:rsidRPr="0065066F" w:rsidDel="00C74210">
          <w:rPr>
            <w:rFonts w:ascii="Consolas" w:eastAsiaTheme="minorHAnsi" w:hAnsi="Consolas" w:cs="Consolas"/>
            <w:color w:val="2B91AF"/>
            <w:sz w:val="19"/>
            <w:szCs w:val="19"/>
            <w:highlight w:val="white"/>
            <w:lang w:val="en-NZ"/>
          </w:rPr>
          <w:delText>LogFile</w:delText>
        </w:r>
        <w:r w:rsidRPr="0065066F" w:rsidDel="00C74210">
          <w:rPr>
            <w:rFonts w:ascii="Consolas" w:eastAsiaTheme="minorHAnsi" w:hAnsi="Consolas" w:cs="Consolas"/>
            <w:color w:val="000000"/>
            <w:sz w:val="19"/>
            <w:szCs w:val="19"/>
            <w:highlight w:val="white"/>
            <w:lang w:val="en-NZ"/>
          </w:rPr>
          <w:delText xml:space="preserve"> log;</w:delText>
        </w:r>
      </w:del>
    </w:p>
    <w:p w14:paraId="09A11E1F" w14:textId="4EF150B2" w:rsidR="0065066F" w:rsidRPr="0065066F" w:rsidDel="00C74210" w:rsidRDefault="0065066F" w:rsidP="0065066F">
      <w:pPr>
        <w:pStyle w:val="ListParagraph"/>
        <w:numPr>
          <w:ilvl w:val="0"/>
          <w:numId w:val="1"/>
        </w:numPr>
        <w:autoSpaceDE w:val="0"/>
        <w:autoSpaceDN w:val="0"/>
        <w:adjustRightInd w:val="0"/>
        <w:spacing w:after="0"/>
        <w:rPr>
          <w:del w:id="299" w:author="Druhin Mukherjee" w:date="2016-03-06T13:20:00Z"/>
          <w:rFonts w:ascii="Consolas" w:eastAsiaTheme="minorHAnsi" w:hAnsi="Consolas" w:cs="Consolas"/>
          <w:color w:val="000000"/>
          <w:sz w:val="19"/>
          <w:szCs w:val="19"/>
          <w:highlight w:val="white"/>
          <w:lang w:val="en-NZ"/>
        </w:rPr>
      </w:pPr>
      <w:del w:id="300" w:author="Druhin Mukherjee" w:date="2016-03-06T13:20:00Z">
        <w:r w:rsidRPr="0065066F" w:rsidDel="00C74210">
          <w:rPr>
            <w:rFonts w:ascii="Consolas" w:eastAsiaTheme="minorHAnsi" w:hAnsi="Consolas" w:cs="Consolas"/>
            <w:color w:val="000000"/>
            <w:sz w:val="19"/>
            <w:szCs w:val="19"/>
            <w:highlight w:val="white"/>
            <w:lang w:val="en-NZ"/>
          </w:rPr>
          <w:tab/>
          <w:delText>std::</w:delText>
        </w:r>
        <w:r w:rsidRPr="0065066F" w:rsidDel="00C74210">
          <w:rPr>
            <w:rFonts w:ascii="Consolas" w:eastAsiaTheme="minorHAnsi" w:hAnsi="Consolas" w:cs="Consolas"/>
            <w:color w:val="2B91AF"/>
            <w:sz w:val="19"/>
            <w:szCs w:val="19"/>
            <w:highlight w:val="white"/>
            <w:lang w:val="en-NZ"/>
          </w:rPr>
          <w:delText>thread</w:delText>
        </w:r>
        <w:r w:rsidRPr="0065066F" w:rsidDel="00C74210">
          <w:rPr>
            <w:rFonts w:ascii="Consolas" w:eastAsiaTheme="minorHAnsi" w:hAnsi="Consolas" w:cs="Consolas"/>
            <w:color w:val="000000"/>
            <w:sz w:val="19"/>
            <w:szCs w:val="19"/>
            <w:highlight w:val="white"/>
            <w:lang w:val="en-NZ"/>
          </w:rPr>
          <w:delText xml:space="preserve"> t1(function_1,std::ref(log));</w:delText>
        </w:r>
      </w:del>
    </w:p>
    <w:p w14:paraId="050D3E38" w14:textId="5607115B" w:rsidR="0065066F" w:rsidRPr="0065066F" w:rsidDel="00C74210" w:rsidRDefault="0065066F" w:rsidP="0065066F">
      <w:pPr>
        <w:pStyle w:val="ListParagraph"/>
        <w:numPr>
          <w:ilvl w:val="0"/>
          <w:numId w:val="1"/>
        </w:numPr>
        <w:autoSpaceDE w:val="0"/>
        <w:autoSpaceDN w:val="0"/>
        <w:adjustRightInd w:val="0"/>
        <w:spacing w:after="0"/>
        <w:rPr>
          <w:del w:id="301" w:author="Druhin Mukherjee" w:date="2016-03-06T13:20:00Z"/>
          <w:rFonts w:ascii="Consolas" w:eastAsiaTheme="minorHAnsi" w:hAnsi="Consolas" w:cs="Consolas"/>
          <w:color w:val="000000"/>
          <w:sz w:val="19"/>
          <w:szCs w:val="19"/>
          <w:highlight w:val="white"/>
          <w:lang w:val="en-NZ"/>
        </w:rPr>
      </w:pPr>
      <w:del w:id="302" w:author="Druhin Mukherjee" w:date="2016-03-06T13:20:00Z">
        <w:r w:rsidRPr="0065066F" w:rsidDel="00C74210">
          <w:rPr>
            <w:rFonts w:ascii="Consolas" w:eastAsiaTheme="minorHAnsi" w:hAnsi="Consolas" w:cs="Consolas"/>
            <w:color w:val="000000"/>
            <w:sz w:val="19"/>
            <w:szCs w:val="19"/>
            <w:highlight w:val="white"/>
            <w:lang w:val="en-NZ"/>
          </w:rPr>
          <w:tab/>
        </w:r>
        <w:r w:rsidRPr="0065066F" w:rsidDel="00C74210">
          <w:rPr>
            <w:rFonts w:ascii="Consolas" w:eastAsiaTheme="minorHAnsi" w:hAnsi="Consolas" w:cs="Consolas"/>
            <w:color w:val="0000FF"/>
            <w:sz w:val="19"/>
            <w:szCs w:val="19"/>
            <w:highlight w:val="white"/>
            <w:lang w:val="en-NZ"/>
          </w:rPr>
          <w:delText>for</w:delText>
        </w:r>
        <w:r w:rsidRPr="0065066F" w:rsidDel="00C74210">
          <w:rPr>
            <w:rFonts w:ascii="Consolas" w:eastAsiaTheme="minorHAnsi" w:hAnsi="Consolas" w:cs="Consolas"/>
            <w:color w:val="000000"/>
            <w:sz w:val="19"/>
            <w:szCs w:val="19"/>
            <w:highlight w:val="white"/>
            <w:lang w:val="en-NZ"/>
          </w:rPr>
          <w:delText xml:space="preserve"> (</w:delText>
        </w:r>
        <w:r w:rsidRPr="0065066F" w:rsidDel="00C74210">
          <w:rPr>
            <w:rFonts w:ascii="Consolas" w:eastAsiaTheme="minorHAnsi" w:hAnsi="Consolas" w:cs="Consolas"/>
            <w:color w:val="0000FF"/>
            <w:sz w:val="19"/>
            <w:szCs w:val="19"/>
            <w:highlight w:val="white"/>
            <w:lang w:val="en-NZ"/>
          </w:rPr>
          <w:delText>int</w:delText>
        </w:r>
        <w:r w:rsidRPr="0065066F" w:rsidDel="00C74210">
          <w:rPr>
            <w:rFonts w:ascii="Consolas" w:eastAsiaTheme="minorHAnsi" w:hAnsi="Consolas" w:cs="Consolas"/>
            <w:color w:val="000000"/>
            <w:sz w:val="19"/>
            <w:szCs w:val="19"/>
            <w:highlight w:val="white"/>
            <w:lang w:val="en-NZ"/>
          </w:rPr>
          <w:delText xml:space="preserve"> i = 0; i &lt; 100; i++)</w:delText>
        </w:r>
      </w:del>
    </w:p>
    <w:p w14:paraId="68188B3C" w14:textId="445BBDD6" w:rsidR="0065066F" w:rsidRPr="0065066F" w:rsidDel="00C74210" w:rsidRDefault="0065066F" w:rsidP="0065066F">
      <w:pPr>
        <w:pStyle w:val="ListParagraph"/>
        <w:numPr>
          <w:ilvl w:val="0"/>
          <w:numId w:val="1"/>
        </w:numPr>
        <w:autoSpaceDE w:val="0"/>
        <w:autoSpaceDN w:val="0"/>
        <w:adjustRightInd w:val="0"/>
        <w:spacing w:after="0"/>
        <w:rPr>
          <w:del w:id="303" w:author="Druhin Mukherjee" w:date="2016-03-06T13:20:00Z"/>
          <w:rFonts w:ascii="Consolas" w:eastAsiaTheme="minorHAnsi" w:hAnsi="Consolas" w:cs="Consolas"/>
          <w:color w:val="000000"/>
          <w:sz w:val="19"/>
          <w:szCs w:val="19"/>
          <w:highlight w:val="white"/>
          <w:lang w:val="en-NZ"/>
        </w:rPr>
      </w:pPr>
      <w:del w:id="304" w:author="Druhin Mukherjee" w:date="2016-03-06T13:20:00Z">
        <w:r w:rsidRPr="0065066F" w:rsidDel="00C74210">
          <w:rPr>
            <w:rFonts w:ascii="Consolas" w:eastAsiaTheme="minorHAnsi" w:hAnsi="Consolas" w:cs="Consolas"/>
            <w:color w:val="000000"/>
            <w:sz w:val="19"/>
            <w:szCs w:val="19"/>
            <w:highlight w:val="white"/>
            <w:lang w:val="en-NZ"/>
          </w:rPr>
          <w:tab/>
        </w:r>
        <w:r w:rsidRPr="0065066F" w:rsidDel="00C74210">
          <w:rPr>
            <w:rFonts w:ascii="Consolas" w:eastAsiaTheme="minorHAnsi" w:hAnsi="Consolas" w:cs="Consolas"/>
            <w:color w:val="000000"/>
            <w:sz w:val="19"/>
            <w:szCs w:val="19"/>
            <w:highlight w:val="white"/>
            <w:lang w:val="en-NZ"/>
          </w:rPr>
          <w:tab/>
          <w:delText>log.shared_print(</w:delText>
        </w:r>
        <w:r w:rsidRPr="0065066F" w:rsidDel="00C74210">
          <w:rPr>
            <w:rFonts w:ascii="Consolas" w:eastAsiaTheme="minorHAnsi" w:hAnsi="Consolas" w:cs="Consolas"/>
            <w:color w:val="2B91AF"/>
            <w:sz w:val="19"/>
            <w:szCs w:val="19"/>
            <w:highlight w:val="white"/>
            <w:lang w:val="en-NZ"/>
          </w:rPr>
          <w:delText>string</w:delText>
        </w:r>
        <w:r w:rsidRPr="0065066F" w:rsidDel="00C74210">
          <w:rPr>
            <w:rFonts w:ascii="Consolas" w:eastAsiaTheme="minorHAnsi" w:hAnsi="Consolas" w:cs="Consolas"/>
            <w:color w:val="000000"/>
            <w:sz w:val="19"/>
            <w:szCs w:val="19"/>
            <w:highlight w:val="white"/>
            <w:lang w:val="en-NZ"/>
          </w:rPr>
          <w:delText>(</w:delText>
        </w:r>
        <w:r w:rsidRPr="0065066F" w:rsidDel="00C74210">
          <w:rPr>
            <w:rFonts w:ascii="Consolas" w:eastAsiaTheme="minorHAnsi" w:hAnsi="Consolas" w:cs="Consolas"/>
            <w:color w:val="A31515"/>
            <w:sz w:val="19"/>
            <w:szCs w:val="19"/>
            <w:highlight w:val="white"/>
            <w:lang w:val="en-NZ"/>
          </w:rPr>
          <w:delText>"Main: "</w:delText>
        </w:r>
        <w:r w:rsidRPr="0065066F" w:rsidDel="00C74210">
          <w:rPr>
            <w:rFonts w:ascii="Consolas" w:eastAsiaTheme="minorHAnsi" w:hAnsi="Consolas" w:cs="Consolas"/>
            <w:color w:val="000000"/>
            <w:sz w:val="19"/>
            <w:szCs w:val="19"/>
            <w:highlight w:val="white"/>
            <w:lang w:val="en-NZ"/>
          </w:rPr>
          <w:delText>), i);</w:delText>
        </w:r>
      </w:del>
    </w:p>
    <w:p w14:paraId="10A27309" w14:textId="0E8E9555" w:rsidR="0065066F" w:rsidRPr="0065066F" w:rsidDel="00C74210" w:rsidRDefault="0065066F" w:rsidP="0065066F">
      <w:pPr>
        <w:pStyle w:val="ListParagraph"/>
        <w:numPr>
          <w:ilvl w:val="0"/>
          <w:numId w:val="1"/>
        </w:numPr>
        <w:autoSpaceDE w:val="0"/>
        <w:autoSpaceDN w:val="0"/>
        <w:adjustRightInd w:val="0"/>
        <w:spacing w:after="0"/>
        <w:rPr>
          <w:del w:id="305" w:author="Druhin Mukherjee" w:date="2016-03-06T13:20:00Z"/>
          <w:rFonts w:ascii="Consolas" w:eastAsiaTheme="minorHAnsi" w:hAnsi="Consolas" w:cs="Consolas"/>
          <w:color w:val="000000"/>
          <w:sz w:val="19"/>
          <w:szCs w:val="19"/>
          <w:highlight w:val="white"/>
          <w:lang w:val="en-NZ"/>
        </w:rPr>
      </w:pPr>
    </w:p>
    <w:p w14:paraId="4323EBDF" w14:textId="1A6459C5" w:rsidR="0065066F" w:rsidRPr="0065066F" w:rsidDel="00C74210" w:rsidRDefault="0065066F" w:rsidP="0065066F">
      <w:pPr>
        <w:pStyle w:val="ListParagraph"/>
        <w:numPr>
          <w:ilvl w:val="0"/>
          <w:numId w:val="1"/>
        </w:numPr>
        <w:autoSpaceDE w:val="0"/>
        <w:autoSpaceDN w:val="0"/>
        <w:adjustRightInd w:val="0"/>
        <w:spacing w:after="0"/>
        <w:rPr>
          <w:del w:id="306" w:author="Druhin Mukherjee" w:date="2016-03-06T13:20:00Z"/>
          <w:rFonts w:ascii="Consolas" w:eastAsiaTheme="minorHAnsi" w:hAnsi="Consolas" w:cs="Consolas"/>
          <w:color w:val="000000"/>
          <w:sz w:val="19"/>
          <w:szCs w:val="19"/>
          <w:highlight w:val="white"/>
          <w:lang w:val="en-NZ"/>
        </w:rPr>
      </w:pPr>
      <w:del w:id="307" w:author="Druhin Mukherjee" w:date="2016-03-06T13:20:00Z">
        <w:r w:rsidRPr="0065066F" w:rsidDel="00C74210">
          <w:rPr>
            <w:rFonts w:ascii="Consolas" w:eastAsiaTheme="minorHAnsi" w:hAnsi="Consolas" w:cs="Consolas"/>
            <w:color w:val="000000"/>
            <w:sz w:val="19"/>
            <w:szCs w:val="19"/>
            <w:highlight w:val="white"/>
            <w:lang w:val="en-NZ"/>
          </w:rPr>
          <w:tab/>
          <w:delText>t1.join();</w:delText>
        </w:r>
      </w:del>
    </w:p>
    <w:p w14:paraId="541CAE6A" w14:textId="16D4AC8A" w:rsidR="0065066F" w:rsidRPr="0065066F" w:rsidDel="00C74210" w:rsidRDefault="0065066F" w:rsidP="0065066F">
      <w:pPr>
        <w:pStyle w:val="ListParagraph"/>
        <w:numPr>
          <w:ilvl w:val="0"/>
          <w:numId w:val="1"/>
        </w:numPr>
        <w:autoSpaceDE w:val="0"/>
        <w:autoSpaceDN w:val="0"/>
        <w:adjustRightInd w:val="0"/>
        <w:spacing w:after="0"/>
        <w:rPr>
          <w:del w:id="308" w:author="Druhin Mukherjee" w:date="2016-03-06T13:20:00Z"/>
          <w:rFonts w:ascii="Consolas" w:eastAsiaTheme="minorHAnsi" w:hAnsi="Consolas" w:cs="Consolas"/>
          <w:color w:val="000000"/>
          <w:sz w:val="19"/>
          <w:szCs w:val="19"/>
          <w:highlight w:val="white"/>
          <w:lang w:val="en-NZ"/>
        </w:rPr>
      </w:pPr>
    </w:p>
    <w:p w14:paraId="6B5C01A1" w14:textId="219919DD" w:rsidR="0065066F" w:rsidRPr="0065066F" w:rsidDel="00C74210" w:rsidRDefault="0065066F" w:rsidP="0065066F">
      <w:pPr>
        <w:pStyle w:val="ListParagraph"/>
        <w:numPr>
          <w:ilvl w:val="0"/>
          <w:numId w:val="1"/>
        </w:numPr>
        <w:autoSpaceDE w:val="0"/>
        <w:autoSpaceDN w:val="0"/>
        <w:adjustRightInd w:val="0"/>
        <w:spacing w:after="0"/>
        <w:rPr>
          <w:del w:id="309" w:author="Druhin Mukherjee" w:date="2016-03-06T13:20:00Z"/>
          <w:rFonts w:ascii="Consolas" w:eastAsiaTheme="minorHAnsi" w:hAnsi="Consolas" w:cs="Consolas"/>
          <w:color w:val="000000"/>
          <w:sz w:val="19"/>
          <w:szCs w:val="19"/>
          <w:highlight w:val="white"/>
          <w:lang w:val="en-NZ"/>
        </w:rPr>
      </w:pPr>
      <w:del w:id="310" w:author="Druhin Mukherjee" w:date="2016-03-06T13:20:00Z">
        <w:r w:rsidRPr="0065066F" w:rsidDel="00C74210">
          <w:rPr>
            <w:rFonts w:ascii="Consolas" w:eastAsiaTheme="minorHAnsi" w:hAnsi="Consolas" w:cs="Consolas"/>
            <w:color w:val="000000"/>
            <w:sz w:val="19"/>
            <w:szCs w:val="19"/>
            <w:highlight w:val="white"/>
            <w:lang w:val="en-NZ"/>
          </w:rPr>
          <w:tab/>
        </w:r>
        <w:r w:rsidRPr="0065066F" w:rsidDel="00C74210">
          <w:rPr>
            <w:rFonts w:ascii="Consolas" w:eastAsiaTheme="minorHAnsi" w:hAnsi="Consolas" w:cs="Consolas"/>
            <w:color w:val="0000FF"/>
            <w:sz w:val="19"/>
            <w:szCs w:val="19"/>
            <w:highlight w:val="white"/>
            <w:lang w:val="en-NZ"/>
          </w:rPr>
          <w:delText>int</w:delText>
        </w:r>
        <w:r w:rsidRPr="0065066F" w:rsidDel="00C74210">
          <w:rPr>
            <w:rFonts w:ascii="Consolas" w:eastAsiaTheme="minorHAnsi" w:hAnsi="Consolas" w:cs="Consolas"/>
            <w:color w:val="000000"/>
            <w:sz w:val="19"/>
            <w:szCs w:val="19"/>
            <w:highlight w:val="white"/>
            <w:lang w:val="en-NZ"/>
          </w:rPr>
          <w:delText xml:space="preserve"> a;</w:delText>
        </w:r>
      </w:del>
    </w:p>
    <w:p w14:paraId="43B7779F" w14:textId="57B2562F" w:rsidR="0065066F" w:rsidRPr="0065066F" w:rsidDel="00C74210" w:rsidRDefault="0065066F" w:rsidP="0065066F">
      <w:pPr>
        <w:pStyle w:val="ListParagraph"/>
        <w:numPr>
          <w:ilvl w:val="0"/>
          <w:numId w:val="1"/>
        </w:numPr>
        <w:autoSpaceDE w:val="0"/>
        <w:autoSpaceDN w:val="0"/>
        <w:adjustRightInd w:val="0"/>
        <w:spacing w:after="0"/>
        <w:rPr>
          <w:del w:id="311" w:author="Druhin Mukherjee" w:date="2016-03-06T13:20:00Z"/>
          <w:rFonts w:ascii="Consolas" w:eastAsiaTheme="minorHAnsi" w:hAnsi="Consolas" w:cs="Consolas"/>
          <w:color w:val="000000"/>
          <w:sz w:val="19"/>
          <w:szCs w:val="19"/>
          <w:highlight w:val="white"/>
          <w:lang w:val="en-NZ"/>
        </w:rPr>
      </w:pPr>
      <w:del w:id="312" w:author="Druhin Mukherjee" w:date="2016-03-06T13:20:00Z">
        <w:r w:rsidRPr="0065066F" w:rsidDel="00C74210">
          <w:rPr>
            <w:rFonts w:ascii="Consolas" w:eastAsiaTheme="minorHAnsi" w:hAnsi="Consolas" w:cs="Consolas"/>
            <w:color w:val="000000"/>
            <w:sz w:val="19"/>
            <w:szCs w:val="19"/>
            <w:highlight w:val="white"/>
            <w:lang w:val="en-NZ"/>
          </w:rPr>
          <w:tab/>
          <w:delText>cin &gt;&gt; a;</w:delText>
        </w:r>
      </w:del>
    </w:p>
    <w:p w14:paraId="7074EB98" w14:textId="02D63F98" w:rsidR="0065066F" w:rsidRPr="0065066F" w:rsidDel="00C74210" w:rsidRDefault="0065066F" w:rsidP="0065066F">
      <w:pPr>
        <w:pStyle w:val="ListParagraph"/>
        <w:numPr>
          <w:ilvl w:val="0"/>
          <w:numId w:val="1"/>
        </w:numPr>
        <w:autoSpaceDE w:val="0"/>
        <w:autoSpaceDN w:val="0"/>
        <w:adjustRightInd w:val="0"/>
        <w:spacing w:after="0"/>
        <w:rPr>
          <w:del w:id="313" w:author="Druhin Mukherjee" w:date="2016-03-06T13:20:00Z"/>
          <w:rFonts w:ascii="Consolas" w:eastAsiaTheme="minorHAnsi" w:hAnsi="Consolas" w:cs="Consolas"/>
          <w:color w:val="000000"/>
          <w:sz w:val="19"/>
          <w:szCs w:val="19"/>
          <w:highlight w:val="white"/>
          <w:lang w:val="en-NZ"/>
        </w:rPr>
      </w:pPr>
      <w:del w:id="314" w:author="Druhin Mukherjee" w:date="2016-03-06T13:20:00Z">
        <w:r w:rsidRPr="0065066F" w:rsidDel="00C74210">
          <w:rPr>
            <w:rFonts w:ascii="Consolas" w:eastAsiaTheme="minorHAnsi" w:hAnsi="Consolas" w:cs="Consolas"/>
            <w:color w:val="000000"/>
            <w:sz w:val="19"/>
            <w:szCs w:val="19"/>
            <w:highlight w:val="white"/>
            <w:lang w:val="en-NZ"/>
          </w:rPr>
          <w:lastRenderedPageBreak/>
          <w:tab/>
        </w:r>
        <w:r w:rsidRPr="0065066F" w:rsidDel="00C74210">
          <w:rPr>
            <w:rFonts w:ascii="Consolas" w:eastAsiaTheme="minorHAnsi" w:hAnsi="Consolas" w:cs="Consolas"/>
            <w:color w:val="0000FF"/>
            <w:sz w:val="19"/>
            <w:szCs w:val="19"/>
            <w:highlight w:val="white"/>
            <w:lang w:val="en-NZ"/>
          </w:rPr>
          <w:delText>return</w:delText>
        </w:r>
        <w:r w:rsidRPr="0065066F" w:rsidDel="00C74210">
          <w:rPr>
            <w:rFonts w:ascii="Consolas" w:eastAsiaTheme="minorHAnsi" w:hAnsi="Consolas" w:cs="Consolas"/>
            <w:color w:val="000000"/>
            <w:sz w:val="19"/>
            <w:szCs w:val="19"/>
            <w:highlight w:val="white"/>
            <w:lang w:val="en-NZ"/>
          </w:rPr>
          <w:delText xml:space="preserve"> 0;</w:delText>
        </w:r>
      </w:del>
    </w:p>
    <w:p w14:paraId="38D634E9" w14:textId="2201116E" w:rsidR="009F06F4" w:rsidDel="00C74210" w:rsidRDefault="0065066F" w:rsidP="0065066F">
      <w:pPr>
        <w:pStyle w:val="NormalPACKT"/>
        <w:numPr>
          <w:ilvl w:val="0"/>
          <w:numId w:val="1"/>
        </w:numPr>
        <w:rPr>
          <w:del w:id="315" w:author="Druhin Mukherjee" w:date="2016-03-06T13:20:00Z"/>
        </w:rPr>
      </w:pPr>
      <w:del w:id="316" w:author="Druhin Mukherjee" w:date="2016-03-06T13:20:00Z">
        <w:r w:rsidDel="00C74210">
          <w:rPr>
            <w:rFonts w:ascii="Consolas" w:eastAsiaTheme="minorHAnsi" w:hAnsi="Consolas" w:cs="Consolas"/>
            <w:color w:val="000000"/>
            <w:sz w:val="19"/>
            <w:szCs w:val="19"/>
            <w:highlight w:val="white"/>
            <w:lang w:val="en-NZ"/>
          </w:rPr>
          <w:delText>}</w:delText>
        </w:r>
      </w:del>
    </w:p>
    <w:commentRangeEnd w:id="149"/>
    <w:p w14:paraId="0CB89C29" w14:textId="77777777" w:rsidR="009F06F4" w:rsidRPr="00146D39" w:rsidRDefault="0023554A" w:rsidP="009F06F4">
      <w:pPr>
        <w:pStyle w:val="ListParagraph"/>
        <w:numPr>
          <w:ilvl w:val="0"/>
          <w:numId w:val="11"/>
        </w:numPr>
        <w:autoSpaceDE w:val="0"/>
        <w:autoSpaceDN w:val="0"/>
        <w:adjustRightInd w:val="0"/>
        <w:spacing w:after="0"/>
        <w:rPr>
          <w:rFonts w:ascii="Consolas" w:eastAsiaTheme="minorHAnsi" w:hAnsi="Consolas" w:cs="Consolas"/>
          <w:color w:val="000000"/>
          <w:sz w:val="19"/>
          <w:szCs w:val="19"/>
          <w:highlight w:val="white"/>
          <w:lang w:val="en-NZ"/>
        </w:rPr>
      </w:pPr>
      <w:r>
        <w:rPr>
          <w:rStyle w:val="CommentReference"/>
        </w:rPr>
        <w:commentReference w:id="149"/>
      </w:r>
    </w:p>
    <w:p w14:paraId="214B9408" w14:textId="77777777" w:rsidR="009F06F4" w:rsidRDefault="009F06F4" w:rsidP="009F06F4">
      <w:pPr>
        <w:pStyle w:val="Heading2"/>
      </w:pPr>
      <w:r>
        <w:t>How it works...</w:t>
      </w:r>
    </w:p>
    <w:p w14:paraId="5B65A638" w14:textId="2C3BE991" w:rsidR="009F06F4" w:rsidRDefault="00D318C6" w:rsidP="008B00F8">
      <w:pPr>
        <w:pStyle w:val="NormalPACKT"/>
      </w:pPr>
      <w:r>
        <w:t xml:space="preserve">In the previous recipe, we have seen how in spite of wring mutex and locks, our code is not thread safe. This is because we were using a global object cout. This could have been accessed from other parts of the code as well. </w:t>
      </w:r>
      <w:r w:rsidR="002D0861">
        <w:t>Hence it was not thread safe. So we have avoided to do this</w:t>
      </w:r>
      <w:r w:rsidR="00A150E6">
        <w:t xml:space="preserve"> by adding one more layer of abstraction and outputting the result to a log file.</w:t>
      </w:r>
    </w:p>
    <w:p w14:paraId="1B9A3046" w14:textId="56E21F23" w:rsidR="000517C2" w:rsidRDefault="00A150E6" w:rsidP="008B00F8">
      <w:pPr>
        <w:pStyle w:val="NormalPACKT"/>
      </w:pPr>
      <w:r>
        <w:t xml:space="preserve">We have created a class called Logfile. Inside the class we have created a lock guard and mutex. On top of that we have also create a stream object called f. Using that we output the contents to a text file. The threads which need access to this functionality will need to create an object of the LogFile and then use the function appropriately. We are using the lock guard in RAII system. </w:t>
      </w:r>
      <w:r w:rsidR="000517C2">
        <w:t>Because of this layer of abstraction,</w:t>
      </w:r>
      <w:r>
        <w:t xml:space="preserve"> there is no chance that the functionality </w:t>
      </w:r>
      <w:r w:rsidR="000517C2">
        <w:t>can be used externally and it is quite safe.</w:t>
      </w:r>
    </w:p>
    <w:p w14:paraId="4F2844BE" w14:textId="01FC7312" w:rsidR="000517C2" w:rsidRPr="008B00F8" w:rsidRDefault="000517C2" w:rsidP="008B00F8">
      <w:pPr>
        <w:pStyle w:val="NormalPACKT"/>
      </w:pPr>
      <w:r>
        <w:t>However even in this program, we need to take certain precautions. The first precaution that we should take is that</w:t>
      </w:r>
      <w:r w:rsidR="00402E19">
        <w:t xml:space="preserve"> we should not return f from any function. Also we have to be careful that f should not be directed available from any other class or external functions.</w:t>
      </w:r>
    </w:p>
    <w:sectPr w:rsidR="000517C2" w:rsidRPr="008B00F8" w:rsidSect="00742E25">
      <w:footerReference w:type="even" r:id="rId10"/>
      <w:footerReference w:type="default" r:id="rId11"/>
      <w:footnotePr>
        <w:pos w:val="beneathText"/>
      </w:footnotePr>
      <w:pgSz w:w="12240" w:h="15840"/>
      <w:pgMar w:top="2347" w:right="2160" w:bottom="2707" w:left="2160" w:header="1973" w:footer="2347"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Druhin Mukherjee" w:date="2016-03-02T21:51:00Z" w:initials="DM">
    <w:p w14:paraId="10BE31E2" w14:textId="1ADF430E" w:rsidR="003B3342" w:rsidRDefault="003B3342">
      <w:pPr>
        <w:pStyle w:val="CommentText"/>
      </w:pPr>
      <w:r>
        <w:rPr>
          <w:rStyle w:val="CommentReference"/>
        </w:rPr>
        <w:annotationRef/>
      </w:r>
      <w:r>
        <w:t>This is same as Why is Concurrency necessary.</w:t>
      </w:r>
    </w:p>
  </w:comment>
  <w:comment w:id="5" w:author="Rashmi Suvarna" w:date="2016-02-03T13:08:00Z" w:initials="RS">
    <w:p w14:paraId="3F0CCCD0" w14:textId="271CBAC4" w:rsidR="0079397F" w:rsidRDefault="0079397F">
      <w:pPr>
        <w:pStyle w:val="CommentText"/>
      </w:pPr>
      <w:r>
        <w:rPr>
          <w:rStyle w:val="CommentReference"/>
        </w:rPr>
        <w:annotationRef/>
      </w:r>
      <w:r>
        <w:t xml:space="preserve">This content here needs to be replaced as it is present online. </w:t>
      </w:r>
    </w:p>
  </w:comment>
  <w:comment w:id="6" w:author="Druhin Mukherjee" w:date="2016-03-02T21:48:00Z" w:initials="DM">
    <w:p w14:paraId="15DB38ED" w14:textId="377438FC" w:rsidR="003B3342" w:rsidRDefault="003B3342">
      <w:pPr>
        <w:pStyle w:val="CommentText"/>
      </w:pPr>
      <w:r>
        <w:rPr>
          <w:rStyle w:val="CommentReference"/>
        </w:rPr>
        <w:annotationRef/>
      </w:r>
      <w:r w:rsidR="00B01C14">
        <w:t>This is a standard definition of a thread</w:t>
      </w:r>
    </w:p>
  </w:comment>
  <w:comment w:id="20" w:author="Rashmi Suvarna" w:date="2016-02-03T13:09:00Z" w:initials="RS">
    <w:p w14:paraId="365CF298" w14:textId="6B751D72" w:rsidR="00D16B36" w:rsidRDefault="00D16B36">
      <w:pPr>
        <w:pStyle w:val="CommentText"/>
      </w:pPr>
      <w:r>
        <w:rPr>
          <w:rStyle w:val="CommentReference"/>
        </w:rPr>
        <w:annotationRef/>
      </w:r>
      <w:r>
        <w:t xml:space="preserve">Please replace this content here.  What you can do here is that change the function names/ variable names, values (if possible). </w:t>
      </w:r>
    </w:p>
  </w:comment>
  <w:comment w:id="67" w:author="Rashmi Suvarna" w:date="2016-02-03T13:10:00Z" w:initials="RS">
    <w:p w14:paraId="4A328E15" w14:textId="74D92992" w:rsidR="006D767F" w:rsidRDefault="006D767F">
      <w:pPr>
        <w:pStyle w:val="CommentText"/>
      </w:pPr>
      <w:r>
        <w:rPr>
          <w:rStyle w:val="CommentReference"/>
        </w:rPr>
        <w:annotationRef/>
      </w:r>
      <w:r>
        <w:t xml:space="preserve">Here too, please replace the content </w:t>
      </w:r>
      <w:r w:rsidR="00A61078">
        <w:t xml:space="preserve">and you can refer to my above comments. </w:t>
      </w:r>
    </w:p>
  </w:comment>
  <w:comment w:id="68" w:author="Druhin Mukherjee" w:date="2016-03-06T13:13:00Z" w:initials="DM">
    <w:p w14:paraId="63CC0896" w14:textId="07DF0CF2" w:rsidR="00B01C14" w:rsidRDefault="00B01C14">
      <w:pPr>
        <w:pStyle w:val="CommentText"/>
      </w:pPr>
      <w:r>
        <w:rPr>
          <w:rStyle w:val="CommentReference"/>
        </w:rPr>
        <w:annotationRef/>
      </w:r>
      <w:r>
        <w:t>Technical definition</w:t>
      </w:r>
    </w:p>
  </w:comment>
  <w:comment w:id="137" w:author="Rashmi Suvarna" w:date="2016-02-03T13:12:00Z" w:initials="RS">
    <w:p w14:paraId="46FAC680" w14:textId="03E9137D" w:rsidR="007D6C9E" w:rsidRDefault="007D6C9E">
      <w:pPr>
        <w:pStyle w:val="CommentText"/>
      </w:pPr>
      <w:r>
        <w:rPr>
          <w:rStyle w:val="CommentReference"/>
        </w:rPr>
        <w:annotationRef/>
      </w:r>
      <w:r>
        <w:t xml:space="preserve">This content here too needs to be replaced as it is present online. </w:t>
      </w:r>
    </w:p>
  </w:comment>
  <w:comment w:id="138" w:author="Druhin Mukherjee" w:date="2016-03-06T13:14:00Z" w:initials="DM">
    <w:p w14:paraId="5A0B42D2" w14:textId="32F9A16D" w:rsidR="00B01C14" w:rsidRDefault="00B01C14">
      <w:pPr>
        <w:pStyle w:val="CommentText"/>
      </w:pPr>
      <w:r>
        <w:rPr>
          <w:rStyle w:val="CommentReference"/>
        </w:rPr>
        <w:annotationRef/>
      </w:r>
      <w:r>
        <w:t>Definition from C++ rulebook</w:t>
      </w:r>
    </w:p>
  </w:comment>
  <w:comment w:id="141" w:author="Rashmi Suvarna" w:date="2016-02-03T13:16:00Z" w:initials="RS">
    <w:p w14:paraId="557F6BCB" w14:textId="295AB0C5" w:rsidR="0005025F" w:rsidRDefault="0005025F">
      <w:pPr>
        <w:pStyle w:val="CommentText"/>
      </w:pPr>
      <w:r>
        <w:rPr>
          <w:rStyle w:val="CommentReference"/>
        </w:rPr>
        <w:annotationRef/>
      </w:r>
      <w:r>
        <w:t xml:space="preserve">Please add 1-2 sentences here in the introduction as this is too brief. </w:t>
      </w:r>
    </w:p>
  </w:comment>
  <w:comment w:id="149" w:author="Rashmi Suvarna" w:date="2016-02-03T13:13:00Z" w:initials="RS">
    <w:p w14:paraId="3E9C7E90" w14:textId="7B957B5A" w:rsidR="0023554A" w:rsidRDefault="0023554A">
      <w:pPr>
        <w:pStyle w:val="CommentText"/>
      </w:pPr>
      <w:r>
        <w:rPr>
          <w:rStyle w:val="CommentReference"/>
        </w:rPr>
        <w:annotationRef/>
      </w:r>
      <w:r>
        <w:t>Here too please replace the content and refer to my comments above as I have stated some solutions for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0BE31E2" w15:done="0"/>
  <w15:commentEx w15:paraId="3F0CCCD0" w15:done="0"/>
  <w15:commentEx w15:paraId="15DB38ED" w15:paraIdParent="3F0CCCD0" w15:done="0"/>
  <w15:commentEx w15:paraId="365CF298" w15:done="0"/>
  <w15:commentEx w15:paraId="4A328E15" w15:done="0"/>
  <w15:commentEx w15:paraId="63CC0896" w15:paraIdParent="4A328E15" w15:done="0"/>
  <w15:commentEx w15:paraId="46FAC680" w15:done="0"/>
  <w15:commentEx w15:paraId="5A0B42D2" w15:paraIdParent="46FAC680" w15:done="0"/>
  <w15:commentEx w15:paraId="557F6BCB" w15:done="0"/>
  <w15:commentEx w15:paraId="3E9C7E90"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8F979C" w14:textId="77777777" w:rsidR="005B4871" w:rsidRDefault="005B4871">
      <w:pPr>
        <w:spacing w:after="0"/>
      </w:pPr>
      <w:r>
        <w:separator/>
      </w:r>
    </w:p>
  </w:endnote>
  <w:endnote w:type="continuationSeparator" w:id="0">
    <w:p w14:paraId="0D318578" w14:textId="77777777" w:rsidR="005B4871" w:rsidRDefault="005B487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00002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387179" w14:textId="77777777" w:rsidR="00DB0D02" w:rsidRDefault="005B4871">
    <w:pPr>
      <w:ind w:right="360" w:firstLine="360"/>
    </w:pPr>
    <w:r>
      <w:rPr>
        <w:lang w:eastAsia="ar-SA"/>
      </w:rPr>
      <w:pict w14:anchorId="08C05064">
        <v:shapetype id="_x0000_t202" coordsize="21600,21600" o:spt="202" path="m,l,21600r21600,l21600,xe">
          <v:stroke joinstyle="miter"/>
          <v:path gradientshapeok="t" o:connecttype="rect"/>
        </v:shapetype>
        <v:shape id="_x0000_s2050" type="#_x0000_t202" style="position:absolute;left:0;text-align:left;margin-left:108pt;margin-top:.05pt;width:4.45pt;height:10.45pt;z-index:251660288;mso-wrap-distance-left:0;mso-wrap-distance-right:0;mso-position-horizontal-relative:page" stroked="f">
          <v:fill opacity="0" color2="black"/>
          <v:textbox inset="0,0,0,0">
            <w:txbxContent>
              <w:p w14:paraId="19D8B84C" w14:textId="3B08FE0E" w:rsidR="00DB0D02" w:rsidRDefault="00DB0D02">
                <w:r>
                  <w:rPr>
                    <w:rStyle w:val="PageNumber"/>
                  </w:rPr>
                  <w:fldChar w:fldCharType="begin"/>
                </w:r>
                <w:r>
                  <w:rPr>
                    <w:rStyle w:val="PageNumber"/>
                  </w:rPr>
                  <w:instrText xml:space="preserve"> PAGE </w:instrText>
                </w:r>
                <w:r>
                  <w:rPr>
                    <w:rStyle w:val="PageNumber"/>
                  </w:rPr>
                  <w:fldChar w:fldCharType="separate"/>
                </w:r>
                <w:r w:rsidR="00C74210">
                  <w:rPr>
                    <w:rStyle w:val="PageNumber"/>
                    <w:noProof/>
                  </w:rPr>
                  <w:t>10</w:t>
                </w:r>
                <w:r>
                  <w:rPr>
                    <w:rStyle w:val="PageNumber"/>
                  </w:rPr>
                  <w:fldChar w:fldCharType="end"/>
                </w:r>
              </w:p>
            </w:txbxContent>
          </v:textbox>
          <w10:wrap type="square" side="largest" anchorx="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2FEE7F" w14:textId="77777777" w:rsidR="00DB0D02" w:rsidRDefault="005B4871" w:rsidP="00E65BBB">
    <w:pPr>
      <w:ind w:right="360" w:firstLine="360"/>
      <w:jc w:val="center"/>
    </w:pPr>
    <w:r>
      <w:rPr>
        <w:lang w:eastAsia="ar-SA"/>
      </w:rPr>
      <w:pict w14:anchorId="54D8BD08">
        <v:shapetype id="_x0000_t202" coordsize="21600,21600" o:spt="202" path="m,l,21600r21600,l21600,xe">
          <v:stroke joinstyle="miter"/>
          <v:path gradientshapeok="t" o:connecttype="rect"/>
        </v:shapetype>
        <v:shape id="_x0000_s2049" type="#_x0000_t202" style="position:absolute;left:0;text-align:left;margin-left:495.05pt;margin-top:.05pt;width:4.45pt;height:10.45pt;z-index:251659264;mso-wrap-distance-left:0;mso-wrap-distance-right:0;mso-position-horizontal-relative:page" stroked="f">
          <v:fill opacity="0" color2="black"/>
          <v:textbox style="mso-next-textbox:#_x0000_s2049" inset="0,0,0,0">
            <w:txbxContent>
              <w:p w14:paraId="19045320" w14:textId="3FECFDBA" w:rsidR="00DB0D02" w:rsidRDefault="00DB0D02"/>
            </w:txbxContent>
          </v:textbox>
          <w10:wrap type="square" side="largest" anchorx="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114990" w14:textId="77777777" w:rsidR="005B4871" w:rsidRDefault="005B4871">
      <w:pPr>
        <w:spacing w:after="0"/>
      </w:pPr>
      <w:r>
        <w:separator/>
      </w:r>
    </w:p>
  </w:footnote>
  <w:footnote w:type="continuationSeparator" w:id="0">
    <w:p w14:paraId="39D5A01A" w14:textId="77777777" w:rsidR="005B4871" w:rsidRDefault="005B487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6"/>
    <w:multiLevelType w:val="multilevel"/>
    <w:tmpl w:val="0000000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8"/>
    <w:multiLevelType w:val="multilevel"/>
    <w:tmpl w:val="0000000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0000009"/>
    <w:multiLevelType w:val="multilevel"/>
    <w:tmpl w:val="00000009"/>
    <w:lvl w:ilvl="0">
      <w:start w:val="1"/>
      <w:numFmt w:val="decimal"/>
      <w:lvlText w:val="%1."/>
      <w:lvlJc w:val="left"/>
      <w:pPr>
        <w:tabs>
          <w:tab w:val="num" w:pos="0"/>
        </w:tabs>
        <w:ind w:left="0" w:firstLine="0"/>
      </w:pPr>
    </w:lvl>
    <w:lvl w:ilvl="1">
      <w:start w:val="1"/>
      <w:numFmt w:val="decimal"/>
      <w:lvlText w:val="%2."/>
      <w:lvlJc w:val="left"/>
      <w:pPr>
        <w:tabs>
          <w:tab w:val="num" w:pos="0"/>
        </w:tabs>
        <w:ind w:left="0" w:firstLine="0"/>
      </w:pPr>
    </w:lvl>
    <w:lvl w:ilvl="2">
      <w:start w:val="1"/>
      <w:numFmt w:val="decimal"/>
      <w:lvlText w:val="%3."/>
      <w:lvlJc w:val="left"/>
      <w:pPr>
        <w:tabs>
          <w:tab w:val="num" w:pos="0"/>
        </w:tabs>
        <w:ind w:left="0" w:firstLine="0"/>
      </w:pPr>
    </w:lvl>
    <w:lvl w:ilvl="3">
      <w:start w:val="1"/>
      <w:numFmt w:val="decimal"/>
      <w:lvlText w:val="%4."/>
      <w:lvlJc w:val="left"/>
      <w:pPr>
        <w:tabs>
          <w:tab w:val="num" w:pos="0"/>
        </w:tabs>
        <w:ind w:left="0" w:firstLine="0"/>
      </w:pPr>
    </w:lvl>
    <w:lvl w:ilvl="4">
      <w:start w:val="1"/>
      <w:numFmt w:val="decimal"/>
      <w:lvlText w:val="%5."/>
      <w:lvlJc w:val="left"/>
      <w:pPr>
        <w:tabs>
          <w:tab w:val="num" w:pos="0"/>
        </w:tabs>
        <w:ind w:left="0" w:firstLine="0"/>
      </w:pPr>
    </w:lvl>
    <w:lvl w:ilvl="5">
      <w:start w:val="1"/>
      <w:numFmt w:val="decimal"/>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decimal"/>
      <w:lvlText w:val="%8."/>
      <w:lvlJc w:val="left"/>
      <w:pPr>
        <w:tabs>
          <w:tab w:val="num" w:pos="0"/>
        </w:tabs>
        <w:ind w:left="0" w:firstLine="0"/>
      </w:pPr>
    </w:lvl>
    <w:lvl w:ilvl="8">
      <w:start w:val="1"/>
      <w:numFmt w:val="decimal"/>
      <w:lvlText w:val="%9."/>
      <w:lvlJc w:val="left"/>
      <w:pPr>
        <w:tabs>
          <w:tab w:val="num" w:pos="0"/>
        </w:tabs>
        <w:ind w:left="0" w:firstLine="0"/>
      </w:pPr>
    </w:lvl>
  </w:abstractNum>
  <w:abstractNum w:abstractNumId="3" w15:restartNumberingAfterBreak="0">
    <w:nsid w:val="0000000A"/>
    <w:multiLevelType w:val="multilevel"/>
    <w:tmpl w:val="0000000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0000000C"/>
    <w:multiLevelType w:val="multilevel"/>
    <w:tmpl w:val="0000000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0000000E"/>
    <w:multiLevelType w:val="multilevel"/>
    <w:tmpl w:val="0000000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15:restartNumberingAfterBreak="0">
    <w:nsid w:val="00000011"/>
    <w:multiLevelType w:val="multilevel"/>
    <w:tmpl w:val="0000001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7" w15:restartNumberingAfterBreak="0">
    <w:nsid w:val="00000015"/>
    <w:multiLevelType w:val="multilevel"/>
    <w:tmpl w:val="00000015"/>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8" w15:restartNumberingAfterBreak="0">
    <w:nsid w:val="00000017"/>
    <w:multiLevelType w:val="multilevel"/>
    <w:tmpl w:val="00000017"/>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9" w15:restartNumberingAfterBreak="0">
    <w:nsid w:val="00000019"/>
    <w:multiLevelType w:val="multilevel"/>
    <w:tmpl w:val="00000019"/>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0" w15:restartNumberingAfterBreak="0">
    <w:nsid w:val="0000001B"/>
    <w:multiLevelType w:val="multilevel"/>
    <w:tmpl w:val="0000001B"/>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1" w15:restartNumberingAfterBreak="0">
    <w:nsid w:val="0000001F"/>
    <w:multiLevelType w:val="multilevel"/>
    <w:tmpl w:val="0000001F"/>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2" w15:restartNumberingAfterBreak="0">
    <w:nsid w:val="0B642D42"/>
    <w:multiLevelType w:val="hybridMultilevel"/>
    <w:tmpl w:val="A208B8D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8E24844"/>
    <w:multiLevelType w:val="multilevel"/>
    <w:tmpl w:val="71FE86E8"/>
    <w:styleLink w:val="NumberedBulletWithinBullet"/>
    <w:lvl w:ilvl="0">
      <w:start w:val="1"/>
      <w:numFmt w:val="decimal"/>
      <w:pStyle w:val="NumberedBulletWithinBulletPACKT"/>
      <w:lvlText w:val="%1."/>
      <w:lvlJc w:val="left"/>
      <w:pPr>
        <w:ind w:left="1463" w:hanging="386"/>
      </w:pPr>
      <w:rPr>
        <w:rFonts w:hint="default"/>
      </w:rPr>
    </w:lvl>
    <w:lvl w:ilvl="1">
      <w:start w:val="1"/>
      <w:numFmt w:val="lowerLetter"/>
      <w:lvlText w:val="%2."/>
      <w:lvlJc w:val="left"/>
      <w:pPr>
        <w:ind w:left="2520" w:hanging="360"/>
      </w:pPr>
      <w:rPr>
        <w:rFonts w:hint="default"/>
      </w:rPr>
    </w:lvl>
    <w:lvl w:ilvl="2">
      <w:start w:val="1"/>
      <w:numFmt w:val="lowerRoman"/>
      <w:lvlText w:val="%3."/>
      <w:lvlJc w:val="right"/>
      <w:pPr>
        <w:ind w:left="3240" w:hanging="180"/>
      </w:pPr>
      <w:rPr>
        <w:rFonts w:hint="default"/>
      </w:rPr>
    </w:lvl>
    <w:lvl w:ilvl="3">
      <w:start w:val="1"/>
      <w:numFmt w:val="decimal"/>
      <w:lvlText w:val="%4."/>
      <w:lvlJc w:val="left"/>
      <w:pPr>
        <w:ind w:left="3960" w:hanging="360"/>
      </w:pPr>
      <w:rPr>
        <w:rFonts w:hint="default"/>
      </w:rPr>
    </w:lvl>
    <w:lvl w:ilvl="4">
      <w:start w:val="1"/>
      <w:numFmt w:val="lowerLetter"/>
      <w:lvlText w:val="%5."/>
      <w:lvlJc w:val="left"/>
      <w:pPr>
        <w:ind w:left="4680" w:hanging="360"/>
      </w:pPr>
      <w:rPr>
        <w:rFonts w:hint="default"/>
      </w:rPr>
    </w:lvl>
    <w:lvl w:ilvl="5">
      <w:start w:val="1"/>
      <w:numFmt w:val="lowerRoman"/>
      <w:lvlText w:val="%6."/>
      <w:lvlJc w:val="right"/>
      <w:pPr>
        <w:ind w:left="5400" w:hanging="180"/>
      </w:pPr>
      <w:rPr>
        <w:rFonts w:hint="default"/>
      </w:rPr>
    </w:lvl>
    <w:lvl w:ilvl="6">
      <w:start w:val="1"/>
      <w:numFmt w:val="decimal"/>
      <w:lvlText w:val="%7."/>
      <w:lvlJc w:val="left"/>
      <w:pPr>
        <w:ind w:left="6120" w:hanging="360"/>
      </w:pPr>
      <w:rPr>
        <w:rFonts w:hint="default"/>
      </w:rPr>
    </w:lvl>
    <w:lvl w:ilvl="7">
      <w:start w:val="1"/>
      <w:numFmt w:val="lowerLetter"/>
      <w:lvlText w:val="%8."/>
      <w:lvlJc w:val="left"/>
      <w:pPr>
        <w:ind w:left="6840" w:hanging="360"/>
      </w:pPr>
      <w:rPr>
        <w:rFonts w:hint="default"/>
      </w:rPr>
    </w:lvl>
    <w:lvl w:ilvl="8">
      <w:start w:val="1"/>
      <w:numFmt w:val="lowerRoman"/>
      <w:lvlText w:val="%9."/>
      <w:lvlJc w:val="right"/>
      <w:pPr>
        <w:ind w:left="7560" w:hanging="180"/>
      </w:pPr>
      <w:rPr>
        <w:rFonts w:hint="default"/>
      </w:rPr>
    </w:lvl>
  </w:abstractNum>
  <w:abstractNum w:abstractNumId="14" w15:restartNumberingAfterBreak="0">
    <w:nsid w:val="22F66041"/>
    <w:multiLevelType w:val="hybridMultilevel"/>
    <w:tmpl w:val="ADF627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34F38C8"/>
    <w:multiLevelType w:val="multilevel"/>
    <w:tmpl w:val="E5E07D92"/>
    <w:styleLink w:val="AlphabeticalBullet"/>
    <w:lvl w:ilvl="0">
      <w:start w:val="1"/>
      <w:numFmt w:val="lowerLetter"/>
      <w:pStyle w:val="AlphabeticalBulletPACKT"/>
      <w:lvlText w:val="%1."/>
      <w:lvlJc w:val="left"/>
      <w:pPr>
        <w:ind w:left="1463" w:hanging="386"/>
      </w:pPr>
      <w:rPr>
        <w:rFonts w:hint="default"/>
      </w:rPr>
    </w:lvl>
    <w:lvl w:ilvl="1">
      <w:start w:val="1"/>
      <w:numFmt w:val="lowerLetter"/>
      <w:lvlText w:val="%2."/>
      <w:lvlJc w:val="left"/>
      <w:pPr>
        <w:ind w:left="2520" w:hanging="360"/>
      </w:pPr>
      <w:rPr>
        <w:rFonts w:hint="default"/>
      </w:rPr>
    </w:lvl>
    <w:lvl w:ilvl="2">
      <w:start w:val="1"/>
      <w:numFmt w:val="lowerRoman"/>
      <w:lvlText w:val="%3."/>
      <w:lvlJc w:val="right"/>
      <w:pPr>
        <w:ind w:left="3240" w:hanging="180"/>
      </w:pPr>
      <w:rPr>
        <w:rFonts w:hint="default"/>
      </w:rPr>
    </w:lvl>
    <w:lvl w:ilvl="3">
      <w:start w:val="1"/>
      <w:numFmt w:val="decimal"/>
      <w:lvlText w:val="%4."/>
      <w:lvlJc w:val="left"/>
      <w:pPr>
        <w:ind w:left="3960" w:hanging="360"/>
      </w:pPr>
      <w:rPr>
        <w:rFonts w:hint="default"/>
      </w:rPr>
    </w:lvl>
    <w:lvl w:ilvl="4">
      <w:start w:val="1"/>
      <w:numFmt w:val="lowerLetter"/>
      <w:lvlText w:val="%5."/>
      <w:lvlJc w:val="left"/>
      <w:pPr>
        <w:ind w:left="4680" w:hanging="360"/>
      </w:pPr>
      <w:rPr>
        <w:rFonts w:hint="default"/>
      </w:rPr>
    </w:lvl>
    <w:lvl w:ilvl="5">
      <w:start w:val="1"/>
      <w:numFmt w:val="lowerRoman"/>
      <w:lvlText w:val="%6."/>
      <w:lvlJc w:val="right"/>
      <w:pPr>
        <w:ind w:left="5400" w:hanging="180"/>
      </w:pPr>
      <w:rPr>
        <w:rFonts w:hint="default"/>
      </w:rPr>
    </w:lvl>
    <w:lvl w:ilvl="6">
      <w:start w:val="1"/>
      <w:numFmt w:val="decimal"/>
      <w:lvlText w:val="%7."/>
      <w:lvlJc w:val="left"/>
      <w:pPr>
        <w:ind w:left="6120" w:hanging="360"/>
      </w:pPr>
      <w:rPr>
        <w:rFonts w:hint="default"/>
      </w:rPr>
    </w:lvl>
    <w:lvl w:ilvl="7">
      <w:start w:val="1"/>
      <w:numFmt w:val="lowerLetter"/>
      <w:lvlText w:val="%8."/>
      <w:lvlJc w:val="left"/>
      <w:pPr>
        <w:ind w:left="6840" w:hanging="360"/>
      </w:pPr>
      <w:rPr>
        <w:rFonts w:hint="default"/>
      </w:rPr>
    </w:lvl>
    <w:lvl w:ilvl="8">
      <w:start w:val="1"/>
      <w:numFmt w:val="lowerRoman"/>
      <w:lvlText w:val="%9."/>
      <w:lvlJc w:val="right"/>
      <w:pPr>
        <w:ind w:left="7560" w:hanging="180"/>
      </w:pPr>
      <w:rPr>
        <w:rFonts w:hint="default"/>
      </w:rPr>
    </w:lvl>
  </w:abstractNum>
  <w:abstractNum w:abstractNumId="16" w15:restartNumberingAfterBreak="0">
    <w:nsid w:val="2BB91B92"/>
    <w:multiLevelType w:val="multilevel"/>
    <w:tmpl w:val="ADB0C294"/>
    <w:styleLink w:val="NumberedBullet"/>
    <w:lvl w:ilvl="0">
      <w:start w:val="1"/>
      <w:numFmt w:val="decimal"/>
      <w:pStyle w:val="NumberedBulletPACKT"/>
      <w:lvlText w:val="%1."/>
      <w:lvlJc w:val="left"/>
      <w:pPr>
        <w:ind w:left="720" w:hanging="363"/>
      </w:pPr>
      <w:rPr>
        <w:rFonts w:hint="default"/>
      </w:rPr>
    </w:lvl>
    <w:lvl w:ilvl="1">
      <w:start w:val="1"/>
      <w:numFmt w:val="lowerLetter"/>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17" w15:restartNumberingAfterBreak="0">
    <w:nsid w:val="2F405BBE"/>
    <w:multiLevelType w:val="hybridMultilevel"/>
    <w:tmpl w:val="98244BE0"/>
    <w:lvl w:ilvl="0" w:tplc="5E6273EE">
      <w:start w:val="1"/>
      <w:numFmt w:val="bullet"/>
      <w:pStyle w:val="BulletPACK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FA051E7"/>
    <w:multiLevelType w:val="multilevel"/>
    <w:tmpl w:val="BE2EA410"/>
    <w:lvl w:ilvl="0">
      <w:start w:val="1"/>
      <w:numFmt w:val="decimal"/>
      <w:lvlText w:val="%1."/>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9" w15:restartNumberingAfterBreak="0">
    <w:nsid w:val="31D450B0"/>
    <w:multiLevelType w:val="hybridMultilevel"/>
    <w:tmpl w:val="A208B8D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8862342"/>
    <w:multiLevelType w:val="hybridMultilevel"/>
    <w:tmpl w:val="0980B592"/>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1" w15:restartNumberingAfterBreak="0">
    <w:nsid w:val="3DD83C67"/>
    <w:multiLevelType w:val="hybridMultilevel"/>
    <w:tmpl w:val="F1E80CF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2" w15:restartNumberingAfterBreak="0">
    <w:nsid w:val="4CD54D99"/>
    <w:multiLevelType w:val="multilevel"/>
    <w:tmpl w:val="7398FDEA"/>
    <w:styleLink w:val="RomanNumberedBullet"/>
    <w:lvl w:ilvl="0">
      <w:start w:val="1"/>
      <w:numFmt w:val="lowerRoman"/>
      <w:pStyle w:val="RomanNumberedBulletPACKT"/>
      <w:lvlText w:val="%1."/>
      <w:lvlJc w:val="right"/>
      <w:pPr>
        <w:ind w:left="1304" w:hanging="227"/>
      </w:pPr>
      <w:rPr>
        <w:rFonts w:hint="default"/>
      </w:rPr>
    </w:lvl>
    <w:lvl w:ilvl="1">
      <w:start w:val="1"/>
      <w:numFmt w:val="lowerLetter"/>
      <w:lvlText w:val="%2."/>
      <w:lvlJc w:val="left"/>
      <w:pPr>
        <w:ind w:left="2520" w:hanging="360"/>
      </w:pPr>
      <w:rPr>
        <w:rFonts w:hint="default"/>
      </w:rPr>
    </w:lvl>
    <w:lvl w:ilvl="2">
      <w:start w:val="1"/>
      <w:numFmt w:val="lowerRoman"/>
      <w:lvlText w:val="%3."/>
      <w:lvlJc w:val="right"/>
      <w:pPr>
        <w:ind w:left="3240" w:hanging="180"/>
      </w:pPr>
      <w:rPr>
        <w:rFonts w:hint="default"/>
      </w:rPr>
    </w:lvl>
    <w:lvl w:ilvl="3">
      <w:start w:val="1"/>
      <w:numFmt w:val="decimal"/>
      <w:lvlText w:val="%4."/>
      <w:lvlJc w:val="left"/>
      <w:pPr>
        <w:ind w:left="3960" w:hanging="360"/>
      </w:pPr>
      <w:rPr>
        <w:rFonts w:hint="default"/>
      </w:rPr>
    </w:lvl>
    <w:lvl w:ilvl="4">
      <w:start w:val="1"/>
      <w:numFmt w:val="lowerLetter"/>
      <w:lvlText w:val="%5."/>
      <w:lvlJc w:val="left"/>
      <w:pPr>
        <w:ind w:left="4680" w:hanging="360"/>
      </w:pPr>
      <w:rPr>
        <w:rFonts w:hint="default"/>
      </w:rPr>
    </w:lvl>
    <w:lvl w:ilvl="5">
      <w:start w:val="1"/>
      <w:numFmt w:val="lowerRoman"/>
      <w:lvlText w:val="%6."/>
      <w:lvlJc w:val="right"/>
      <w:pPr>
        <w:ind w:left="5400" w:hanging="180"/>
      </w:pPr>
      <w:rPr>
        <w:rFonts w:hint="default"/>
      </w:rPr>
    </w:lvl>
    <w:lvl w:ilvl="6">
      <w:start w:val="1"/>
      <w:numFmt w:val="decimal"/>
      <w:lvlText w:val="%7."/>
      <w:lvlJc w:val="left"/>
      <w:pPr>
        <w:ind w:left="6120" w:hanging="360"/>
      </w:pPr>
      <w:rPr>
        <w:rFonts w:hint="default"/>
      </w:rPr>
    </w:lvl>
    <w:lvl w:ilvl="7">
      <w:start w:val="1"/>
      <w:numFmt w:val="lowerLetter"/>
      <w:lvlText w:val="%8."/>
      <w:lvlJc w:val="left"/>
      <w:pPr>
        <w:ind w:left="6840" w:hanging="360"/>
      </w:pPr>
      <w:rPr>
        <w:rFonts w:hint="default"/>
      </w:rPr>
    </w:lvl>
    <w:lvl w:ilvl="8">
      <w:start w:val="1"/>
      <w:numFmt w:val="lowerRoman"/>
      <w:lvlText w:val="%9."/>
      <w:lvlJc w:val="right"/>
      <w:pPr>
        <w:ind w:left="7560" w:hanging="180"/>
      </w:pPr>
      <w:rPr>
        <w:rFonts w:hint="default"/>
      </w:rPr>
    </w:lvl>
  </w:abstractNum>
  <w:abstractNum w:abstractNumId="23" w15:restartNumberingAfterBreak="0">
    <w:nsid w:val="51741B2E"/>
    <w:multiLevelType w:val="multilevel"/>
    <w:tmpl w:val="CE262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A2628A7"/>
    <w:multiLevelType w:val="multilevel"/>
    <w:tmpl w:val="9CF62986"/>
    <w:lvl w:ilvl="0">
      <w:start w:val="1"/>
      <w:numFmt w:val="none"/>
      <w:suff w:val="nothing"/>
      <w:lvlText w:val=""/>
      <w:lvlJc w:val="left"/>
      <w:pPr>
        <w:tabs>
          <w:tab w:val="num" w:pos="0"/>
        </w:tabs>
        <w:ind w:left="0" w:firstLine="0"/>
      </w:pPr>
    </w:lvl>
    <w:lvl w:ilvl="1">
      <w:start w:val="1"/>
      <w:numFmt w:val="decimal"/>
      <w:lvlText w:val="%2."/>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5" w15:restartNumberingAfterBreak="0">
    <w:nsid w:val="5F993E9E"/>
    <w:multiLevelType w:val="hybridMultilevel"/>
    <w:tmpl w:val="C64613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199028D"/>
    <w:multiLevelType w:val="hybridMultilevel"/>
    <w:tmpl w:val="D956451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62B638C4"/>
    <w:multiLevelType w:val="hybridMultilevel"/>
    <w:tmpl w:val="C95203D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8" w15:restartNumberingAfterBreak="0">
    <w:nsid w:val="63C71BF5"/>
    <w:multiLevelType w:val="hybridMultilevel"/>
    <w:tmpl w:val="9DFC5340"/>
    <w:lvl w:ilvl="0" w:tplc="1409000F">
      <w:start w:val="1"/>
      <w:numFmt w:val="decimal"/>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29" w15:restartNumberingAfterBreak="0">
    <w:nsid w:val="6A59234C"/>
    <w:multiLevelType w:val="multilevel"/>
    <w:tmpl w:val="0000000D"/>
    <w:lvl w:ilvl="0">
      <w:start w:val="1"/>
      <w:numFmt w:val="decimal"/>
      <w:lvlText w:val="%1."/>
      <w:lvlJc w:val="left"/>
      <w:pPr>
        <w:tabs>
          <w:tab w:val="num" w:pos="0"/>
        </w:tabs>
        <w:ind w:left="0" w:firstLine="0"/>
      </w:pPr>
    </w:lvl>
    <w:lvl w:ilvl="1">
      <w:start w:val="1"/>
      <w:numFmt w:val="decimal"/>
      <w:lvlText w:val="%2."/>
      <w:lvlJc w:val="left"/>
      <w:pPr>
        <w:tabs>
          <w:tab w:val="num" w:pos="0"/>
        </w:tabs>
        <w:ind w:left="0" w:firstLine="0"/>
      </w:pPr>
    </w:lvl>
    <w:lvl w:ilvl="2">
      <w:start w:val="1"/>
      <w:numFmt w:val="decimal"/>
      <w:lvlText w:val="%3."/>
      <w:lvlJc w:val="left"/>
      <w:pPr>
        <w:tabs>
          <w:tab w:val="num" w:pos="0"/>
        </w:tabs>
        <w:ind w:left="0" w:firstLine="0"/>
      </w:pPr>
    </w:lvl>
    <w:lvl w:ilvl="3">
      <w:start w:val="1"/>
      <w:numFmt w:val="decimal"/>
      <w:lvlText w:val="%4."/>
      <w:lvlJc w:val="left"/>
      <w:pPr>
        <w:tabs>
          <w:tab w:val="num" w:pos="0"/>
        </w:tabs>
        <w:ind w:left="0" w:firstLine="0"/>
      </w:pPr>
    </w:lvl>
    <w:lvl w:ilvl="4">
      <w:start w:val="1"/>
      <w:numFmt w:val="decimal"/>
      <w:lvlText w:val="%5."/>
      <w:lvlJc w:val="left"/>
      <w:pPr>
        <w:tabs>
          <w:tab w:val="num" w:pos="0"/>
        </w:tabs>
        <w:ind w:left="0" w:firstLine="0"/>
      </w:pPr>
    </w:lvl>
    <w:lvl w:ilvl="5">
      <w:start w:val="1"/>
      <w:numFmt w:val="decimal"/>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decimal"/>
      <w:lvlText w:val="%8."/>
      <w:lvlJc w:val="left"/>
      <w:pPr>
        <w:tabs>
          <w:tab w:val="num" w:pos="0"/>
        </w:tabs>
        <w:ind w:left="0" w:firstLine="0"/>
      </w:pPr>
    </w:lvl>
    <w:lvl w:ilvl="8">
      <w:start w:val="1"/>
      <w:numFmt w:val="decimal"/>
      <w:lvlText w:val="%9."/>
      <w:lvlJc w:val="left"/>
      <w:pPr>
        <w:tabs>
          <w:tab w:val="num" w:pos="0"/>
        </w:tabs>
        <w:ind w:left="0" w:firstLine="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8"/>
  </w:num>
  <w:num w:numId="14">
    <w:abstractNumId w:val="29"/>
  </w:num>
  <w:num w:numId="15">
    <w:abstractNumId w:val="14"/>
  </w:num>
  <w:num w:numId="16">
    <w:abstractNumId w:val="28"/>
  </w:num>
  <w:num w:numId="17">
    <w:abstractNumId w:val="26"/>
  </w:num>
  <w:num w:numId="18">
    <w:abstractNumId w:val="24"/>
  </w:num>
  <w:num w:numId="19">
    <w:abstractNumId w:val="19"/>
  </w:num>
  <w:num w:numId="20">
    <w:abstractNumId w:val="12"/>
  </w:num>
  <w:num w:numId="21">
    <w:abstractNumId w:val="25"/>
  </w:num>
  <w:num w:numId="22">
    <w:abstractNumId w:val="21"/>
  </w:num>
  <w:num w:numId="23">
    <w:abstractNumId w:val="20"/>
  </w:num>
  <w:num w:numId="24">
    <w:abstractNumId w:val="27"/>
  </w:num>
  <w:num w:numId="25">
    <w:abstractNumId w:val="23"/>
  </w:num>
  <w:num w:numId="26">
    <w:abstractNumId w:val="17"/>
  </w:num>
  <w:num w:numId="27">
    <w:abstractNumId w:val="16"/>
  </w:num>
  <w:num w:numId="28">
    <w:abstractNumId w:val="13"/>
  </w:num>
  <w:num w:numId="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2"/>
  </w:num>
  <w:num w:numId="3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5"/>
  </w:num>
  <w:numIdMacAtCleanup w:val="1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ruhin Mukherjee">
    <w15:presenceInfo w15:providerId="None" w15:userId="Druhin Mukherjee"/>
  </w15:person>
  <w15:person w15:author="Rashmi Suvarna">
    <w15:presenceInfo w15:providerId="AD" w15:userId="S-1-5-21-226508970-3071066648-2496781527-70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activeWritingStyle w:appName="MSWord" w:lang="en-GB" w:vendorID="64" w:dllVersion="131078" w:nlCheck="1" w:checkStyle="0"/>
  <w:activeWritingStyle w:appName="MSWord" w:lang="en-US" w:vendorID="64" w:dllVersion="131078" w:nlCheck="1" w:checkStyle="0"/>
  <w:activeWritingStyle w:appName="MSWord" w:lang="en-NZ" w:vendorID="64" w:dllVersion="131078" w:nlCheck="1" w:checkStyle="0"/>
  <w:trackRevisions/>
  <w:defaultTabStop w:val="720"/>
  <w:evenAndOddHeaders/>
  <w:characterSpacingControl w:val="doNotCompress"/>
  <w:hdrShapeDefaults>
    <o:shapedefaults v:ext="edit" spidmax="2051"/>
    <o:shapelayout v:ext="edit">
      <o:idmap v:ext="edit" data="2"/>
    </o:shapelayout>
  </w:hdrShapeDefaults>
  <w:footnotePr>
    <w:pos w:val="beneathText"/>
    <w:footnote w:id="-1"/>
    <w:footnote w:id="0"/>
  </w:footnotePr>
  <w:endnotePr>
    <w:endnote w:id="-1"/>
    <w:endnote w:id="0"/>
  </w:endnotePr>
  <w:compat>
    <w:compatSetting w:name="compatibilityMode" w:uri="http://schemas.microsoft.com/office/word" w:val="12"/>
  </w:compat>
  <w:rsids>
    <w:rsidRoot w:val="00A80F55"/>
    <w:rsid w:val="00002A7D"/>
    <w:rsid w:val="000074E7"/>
    <w:rsid w:val="00010206"/>
    <w:rsid w:val="00012DB2"/>
    <w:rsid w:val="000163D5"/>
    <w:rsid w:val="000168CC"/>
    <w:rsid w:val="000173D9"/>
    <w:rsid w:val="00017479"/>
    <w:rsid w:val="00017CF2"/>
    <w:rsid w:val="0002002E"/>
    <w:rsid w:val="0002260F"/>
    <w:rsid w:val="00022D21"/>
    <w:rsid w:val="00025E5A"/>
    <w:rsid w:val="000274D5"/>
    <w:rsid w:val="0003125C"/>
    <w:rsid w:val="00031AA1"/>
    <w:rsid w:val="00031D7E"/>
    <w:rsid w:val="000321F8"/>
    <w:rsid w:val="00035340"/>
    <w:rsid w:val="00041F75"/>
    <w:rsid w:val="00042855"/>
    <w:rsid w:val="00043143"/>
    <w:rsid w:val="00043609"/>
    <w:rsid w:val="000439F6"/>
    <w:rsid w:val="00043A7E"/>
    <w:rsid w:val="00043C9B"/>
    <w:rsid w:val="00047FD2"/>
    <w:rsid w:val="0005025F"/>
    <w:rsid w:val="00051724"/>
    <w:rsid w:val="000517C2"/>
    <w:rsid w:val="00052CDD"/>
    <w:rsid w:val="00055DED"/>
    <w:rsid w:val="00061851"/>
    <w:rsid w:val="00065C8D"/>
    <w:rsid w:val="000670DC"/>
    <w:rsid w:val="00070F37"/>
    <w:rsid w:val="00075296"/>
    <w:rsid w:val="000846C9"/>
    <w:rsid w:val="00085088"/>
    <w:rsid w:val="0008546A"/>
    <w:rsid w:val="00087666"/>
    <w:rsid w:val="00087D42"/>
    <w:rsid w:val="00091EA2"/>
    <w:rsid w:val="00094C57"/>
    <w:rsid w:val="000964D0"/>
    <w:rsid w:val="000965F0"/>
    <w:rsid w:val="00096635"/>
    <w:rsid w:val="00097DAD"/>
    <w:rsid w:val="000A0A35"/>
    <w:rsid w:val="000A22AF"/>
    <w:rsid w:val="000A230E"/>
    <w:rsid w:val="000A26CF"/>
    <w:rsid w:val="000A35F6"/>
    <w:rsid w:val="000A3F4B"/>
    <w:rsid w:val="000A53A8"/>
    <w:rsid w:val="000A70D4"/>
    <w:rsid w:val="000B1BCE"/>
    <w:rsid w:val="000B2423"/>
    <w:rsid w:val="000B3E38"/>
    <w:rsid w:val="000B45EC"/>
    <w:rsid w:val="000B7CEA"/>
    <w:rsid w:val="000C07D8"/>
    <w:rsid w:val="000C480B"/>
    <w:rsid w:val="000C50BC"/>
    <w:rsid w:val="000C5BE7"/>
    <w:rsid w:val="000C6CCD"/>
    <w:rsid w:val="000D076C"/>
    <w:rsid w:val="000D5EAB"/>
    <w:rsid w:val="000E210B"/>
    <w:rsid w:val="000E280E"/>
    <w:rsid w:val="000F1C27"/>
    <w:rsid w:val="000F4069"/>
    <w:rsid w:val="000F66D4"/>
    <w:rsid w:val="000F6E8E"/>
    <w:rsid w:val="000F75DB"/>
    <w:rsid w:val="00100198"/>
    <w:rsid w:val="001003A0"/>
    <w:rsid w:val="001048F7"/>
    <w:rsid w:val="00106130"/>
    <w:rsid w:val="001067F0"/>
    <w:rsid w:val="0011666C"/>
    <w:rsid w:val="001225D8"/>
    <w:rsid w:val="00122E04"/>
    <w:rsid w:val="00123920"/>
    <w:rsid w:val="00130015"/>
    <w:rsid w:val="0013062D"/>
    <w:rsid w:val="00142E77"/>
    <w:rsid w:val="00144095"/>
    <w:rsid w:val="00145E3C"/>
    <w:rsid w:val="001467A2"/>
    <w:rsid w:val="00146D39"/>
    <w:rsid w:val="00147117"/>
    <w:rsid w:val="00151097"/>
    <w:rsid w:val="001515D0"/>
    <w:rsid w:val="00161722"/>
    <w:rsid w:val="001634F8"/>
    <w:rsid w:val="00164471"/>
    <w:rsid w:val="0016524F"/>
    <w:rsid w:val="00167D39"/>
    <w:rsid w:val="00173825"/>
    <w:rsid w:val="001742A8"/>
    <w:rsid w:val="001756A4"/>
    <w:rsid w:val="0017634B"/>
    <w:rsid w:val="00181719"/>
    <w:rsid w:val="00184C6B"/>
    <w:rsid w:val="0019061E"/>
    <w:rsid w:val="00190BF0"/>
    <w:rsid w:val="00190C17"/>
    <w:rsid w:val="00191A22"/>
    <w:rsid w:val="00192050"/>
    <w:rsid w:val="00192697"/>
    <w:rsid w:val="0019363C"/>
    <w:rsid w:val="0019567E"/>
    <w:rsid w:val="00195E88"/>
    <w:rsid w:val="001A07D3"/>
    <w:rsid w:val="001A0C8B"/>
    <w:rsid w:val="001A1774"/>
    <w:rsid w:val="001A1F7A"/>
    <w:rsid w:val="001A63C5"/>
    <w:rsid w:val="001B2204"/>
    <w:rsid w:val="001B26B2"/>
    <w:rsid w:val="001B3AE0"/>
    <w:rsid w:val="001B6524"/>
    <w:rsid w:val="001B7E40"/>
    <w:rsid w:val="001C7504"/>
    <w:rsid w:val="001D4340"/>
    <w:rsid w:val="001D6C0A"/>
    <w:rsid w:val="001D7E6D"/>
    <w:rsid w:val="001E14A7"/>
    <w:rsid w:val="001E2940"/>
    <w:rsid w:val="001E4033"/>
    <w:rsid w:val="001E54C2"/>
    <w:rsid w:val="001E6D40"/>
    <w:rsid w:val="001E75E3"/>
    <w:rsid w:val="001E7EA1"/>
    <w:rsid w:val="001F3365"/>
    <w:rsid w:val="002019EF"/>
    <w:rsid w:val="00202ABC"/>
    <w:rsid w:val="00202FB8"/>
    <w:rsid w:val="002035F8"/>
    <w:rsid w:val="00204F44"/>
    <w:rsid w:val="00211377"/>
    <w:rsid w:val="00212622"/>
    <w:rsid w:val="0021374B"/>
    <w:rsid w:val="00215A3B"/>
    <w:rsid w:val="002178C4"/>
    <w:rsid w:val="00222DF4"/>
    <w:rsid w:val="00224DFB"/>
    <w:rsid w:val="00226455"/>
    <w:rsid w:val="00230BA9"/>
    <w:rsid w:val="0023554A"/>
    <w:rsid w:val="00235FCF"/>
    <w:rsid w:val="0024058C"/>
    <w:rsid w:val="0024254F"/>
    <w:rsid w:val="002453BB"/>
    <w:rsid w:val="002472B2"/>
    <w:rsid w:val="002533B3"/>
    <w:rsid w:val="002535F0"/>
    <w:rsid w:val="00256057"/>
    <w:rsid w:val="002571A4"/>
    <w:rsid w:val="00261163"/>
    <w:rsid w:val="002629CC"/>
    <w:rsid w:val="00267C16"/>
    <w:rsid w:val="002837E1"/>
    <w:rsid w:val="00285F46"/>
    <w:rsid w:val="00290122"/>
    <w:rsid w:val="00290962"/>
    <w:rsid w:val="00291B74"/>
    <w:rsid w:val="0029464C"/>
    <w:rsid w:val="0029691C"/>
    <w:rsid w:val="002A1F99"/>
    <w:rsid w:val="002A30FB"/>
    <w:rsid w:val="002A4317"/>
    <w:rsid w:val="002A647E"/>
    <w:rsid w:val="002A7219"/>
    <w:rsid w:val="002A722D"/>
    <w:rsid w:val="002A7E2E"/>
    <w:rsid w:val="002B2254"/>
    <w:rsid w:val="002B4A1F"/>
    <w:rsid w:val="002B5CB2"/>
    <w:rsid w:val="002B671D"/>
    <w:rsid w:val="002B6D5F"/>
    <w:rsid w:val="002C0344"/>
    <w:rsid w:val="002C230E"/>
    <w:rsid w:val="002C360E"/>
    <w:rsid w:val="002C380F"/>
    <w:rsid w:val="002C78FC"/>
    <w:rsid w:val="002C7C8F"/>
    <w:rsid w:val="002D0861"/>
    <w:rsid w:val="002D2DA3"/>
    <w:rsid w:val="002D3923"/>
    <w:rsid w:val="002D4178"/>
    <w:rsid w:val="002E09B7"/>
    <w:rsid w:val="002E191F"/>
    <w:rsid w:val="002E3A69"/>
    <w:rsid w:val="002E43CE"/>
    <w:rsid w:val="002E511F"/>
    <w:rsid w:val="002E72DA"/>
    <w:rsid w:val="002E73B0"/>
    <w:rsid w:val="002E7D9B"/>
    <w:rsid w:val="002F321E"/>
    <w:rsid w:val="00301542"/>
    <w:rsid w:val="003033CD"/>
    <w:rsid w:val="00305901"/>
    <w:rsid w:val="0030645A"/>
    <w:rsid w:val="00307CCD"/>
    <w:rsid w:val="00313807"/>
    <w:rsid w:val="00313902"/>
    <w:rsid w:val="00314D43"/>
    <w:rsid w:val="00315D95"/>
    <w:rsid w:val="00323B2C"/>
    <w:rsid w:val="003277B1"/>
    <w:rsid w:val="00333FEC"/>
    <w:rsid w:val="00334F5A"/>
    <w:rsid w:val="00337598"/>
    <w:rsid w:val="00340586"/>
    <w:rsid w:val="003462B8"/>
    <w:rsid w:val="003508FF"/>
    <w:rsid w:val="00351021"/>
    <w:rsid w:val="00351F4E"/>
    <w:rsid w:val="00353071"/>
    <w:rsid w:val="00355FEA"/>
    <w:rsid w:val="00356205"/>
    <w:rsid w:val="00356575"/>
    <w:rsid w:val="00357D22"/>
    <w:rsid w:val="00361FF6"/>
    <w:rsid w:val="00363F35"/>
    <w:rsid w:val="003651EF"/>
    <w:rsid w:val="00365746"/>
    <w:rsid w:val="0037472A"/>
    <w:rsid w:val="003766F0"/>
    <w:rsid w:val="0038039D"/>
    <w:rsid w:val="00385439"/>
    <w:rsid w:val="00386929"/>
    <w:rsid w:val="003905B1"/>
    <w:rsid w:val="003919E4"/>
    <w:rsid w:val="0039242C"/>
    <w:rsid w:val="0039433A"/>
    <w:rsid w:val="00395139"/>
    <w:rsid w:val="0039520A"/>
    <w:rsid w:val="003A27F4"/>
    <w:rsid w:val="003A3531"/>
    <w:rsid w:val="003A3AB9"/>
    <w:rsid w:val="003A67CE"/>
    <w:rsid w:val="003A79B9"/>
    <w:rsid w:val="003B11EA"/>
    <w:rsid w:val="003B1DE6"/>
    <w:rsid w:val="003B2270"/>
    <w:rsid w:val="003B3342"/>
    <w:rsid w:val="003B3EF4"/>
    <w:rsid w:val="003B4D5E"/>
    <w:rsid w:val="003B5021"/>
    <w:rsid w:val="003B65B6"/>
    <w:rsid w:val="003B66A2"/>
    <w:rsid w:val="003B6C19"/>
    <w:rsid w:val="003B730F"/>
    <w:rsid w:val="003C22AD"/>
    <w:rsid w:val="003C6B1B"/>
    <w:rsid w:val="003C74CF"/>
    <w:rsid w:val="003D08B1"/>
    <w:rsid w:val="003D2E18"/>
    <w:rsid w:val="003D3088"/>
    <w:rsid w:val="003D3300"/>
    <w:rsid w:val="003D4868"/>
    <w:rsid w:val="003D5418"/>
    <w:rsid w:val="003D7F1A"/>
    <w:rsid w:val="003E44AB"/>
    <w:rsid w:val="003E50E9"/>
    <w:rsid w:val="003E724E"/>
    <w:rsid w:val="003F13B7"/>
    <w:rsid w:val="003F287E"/>
    <w:rsid w:val="003F75D0"/>
    <w:rsid w:val="0040085E"/>
    <w:rsid w:val="00401995"/>
    <w:rsid w:val="00402E19"/>
    <w:rsid w:val="00403A27"/>
    <w:rsid w:val="004041CD"/>
    <w:rsid w:val="00405B83"/>
    <w:rsid w:val="00406D07"/>
    <w:rsid w:val="0040746B"/>
    <w:rsid w:val="00407B0D"/>
    <w:rsid w:val="00410DE4"/>
    <w:rsid w:val="004135A6"/>
    <w:rsid w:val="004221FC"/>
    <w:rsid w:val="00423948"/>
    <w:rsid w:val="004248A1"/>
    <w:rsid w:val="004250B7"/>
    <w:rsid w:val="0042575E"/>
    <w:rsid w:val="00427751"/>
    <w:rsid w:val="00440824"/>
    <w:rsid w:val="00451429"/>
    <w:rsid w:val="00451AB4"/>
    <w:rsid w:val="00453C33"/>
    <w:rsid w:val="004613EE"/>
    <w:rsid w:val="0046249C"/>
    <w:rsid w:val="00462B5E"/>
    <w:rsid w:val="00463A06"/>
    <w:rsid w:val="00463FB6"/>
    <w:rsid w:val="00470C22"/>
    <w:rsid w:val="00475D82"/>
    <w:rsid w:val="00482967"/>
    <w:rsid w:val="0048385B"/>
    <w:rsid w:val="00485D34"/>
    <w:rsid w:val="00487D44"/>
    <w:rsid w:val="00491294"/>
    <w:rsid w:val="0049178D"/>
    <w:rsid w:val="004949BD"/>
    <w:rsid w:val="00494E3C"/>
    <w:rsid w:val="00495B55"/>
    <w:rsid w:val="0049661B"/>
    <w:rsid w:val="00497DC0"/>
    <w:rsid w:val="004A22D3"/>
    <w:rsid w:val="004A4A5B"/>
    <w:rsid w:val="004A543D"/>
    <w:rsid w:val="004A591C"/>
    <w:rsid w:val="004A5BA2"/>
    <w:rsid w:val="004B00D5"/>
    <w:rsid w:val="004B2845"/>
    <w:rsid w:val="004B391F"/>
    <w:rsid w:val="004B4E6D"/>
    <w:rsid w:val="004B725B"/>
    <w:rsid w:val="004C3122"/>
    <w:rsid w:val="004C49C0"/>
    <w:rsid w:val="004C6602"/>
    <w:rsid w:val="004D0013"/>
    <w:rsid w:val="004D0418"/>
    <w:rsid w:val="004D1F05"/>
    <w:rsid w:val="004E1381"/>
    <w:rsid w:val="004E2CFC"/>
    <w:rsid w:val="004E5F12"/>
    <w:rsid w:val="004F0467"/>
    <w:rsid w:val="004F249E"/>
    <w:rsid w:val="004F4682"/>
    <w:rsid w:val="004F56E7"/>
    <w:rsid w:val="0050027A"/>
    <w:rsid w:val="0050372F"/>
    <w:rsid w:val="00503B67"/>
    <w:rsid w:val="00503F6B"/>
    <w:rsid w:val="005047FC"/>
    <w:rsid w:val="00505738"/>
    <w:rsid w:val="0050622F"/>
    <w:rsid w:val="00506EF4"/>
    <w:rsid w:val="00511945"/>
    <w:rsid w:val="00516A5F"/>
    <w:rsid w:val="00522650"/>
    <w:rsid w:val="00523AB5"/>
    <w:rsid w:val="00524D11"/>
    <w:rsid w:val="00526F45"/>
    <w:rsid w:val="00532691"/>
    <w:rsid w:val="00532DF2"/>
    <w:rsid w:val="00532FC5"/>
    <w:rsid w:val="00534D66"/>
    <w:rsid w:val="00541F6F"/>
    <w:rsid w:val="0054457E"/>
    <w:rsid w:val="0055300F"/>
    <w:rsid w:val="00553B74"/>
    <w:rsid w:val="00563E41"/>
    <w:rsid w:val="00565FC7"/>
    <w:rsid w:val="00566DDE"/>
    <w:rsid w:val="0056738F"/>
    <w:rsid w:val="0057506D"/>
    <w:rsid w:val="0057716D"/>
    <w:rsid w:val="00577379"/>
    <w:rsid w:val="005814C5"/>
    <w:rsid w:val="00581D09"/>
    <w:rsid w:val="00583AAE"/>
    <w:rsid w:val="00586D9F"/>
    <w:rsid w:val="00590406"/>
    <w:rsid w:val="00597491"/>
    <w:rsid w:val="005A1D77"/>
    <w:rsid w:val="005A6310"/>
    <w:rsid w:val="005B0804"/>
    <w:rsid w:val="005B4822"/>
    <w:rsid w:val="005B4871"/>
    <w:rsid w:val="005B6CEE"/>
    <w:rsid w:val="005B74BB"/>
    <w:rsid w:val="005B76B2"/>
    <w:rsid w:val="005C26D8"/>
    <w:rsid w:val="005C4E9D"/>
    <w:rsid w:val="005C4F38"/>
    <w:rsid w:val="005C685E"/>
    <w:rsid w:val="005D2498"/>
    <w:rsid w:val="005D2A93"/>
    <w:rsid w:val="005D3C0B"/>
    <w:rsid w:val="005D3CBB"/>
    <w:rsid w:val="005D4819"/>
    <w:rsid w:val="005D55DD"/>
    <w:rsid w:val="005D6525"/>
    <w:rsid w:val="005D7640"/>
    <w:rsid w:val="005F2B60"/>
    <w:rsid w:val="005F3013"/>
    <w:rsid w:val="005F37EF"/>
    <w:rsid w:val="005F3CDA"/>
    <w:rsid w:val="005F643D"/>
    <w:rsid w:val="00600BD9"/>
    <w:rsid w:val="0060130B"/>
    <w:rsid w:val="00604510"/>
    <w:rsid w:val="00604D45"/>
    <w:rsid w:val="006063BD"/>
    <w:rsid w:val="006103B9"/>
    <w:rsid w:val="006117F3"/>
    <w:rsid w:val="00613616"/>
    <w:rsid w:val="00615EAA"/>
    <w:rsid w:val="00616D87"/>
    <w:rsid w:val="00621A99"/>
    <w:rsid w:val="0062310D"/>
    <w:rsid w:val="00627B13"/>
    <w:rsid w:val="00633573"/>
    <w:rsid w:val="00634EEF"/>
    <w:rsid w:val="006361D0"/>
    <w:rsid w:val="00641E47"/>
    <w:rsid w:val="0064538A"/>
    <w:rsid w:val="006467D0"/>
    <w:rsid w:val="0064688C"/>
    <w:rsid w:val="00646A22"/>
    <w:rsid w:val="0065066F"/>
    <w:rsid w:val="006516A8"/>
    <w:rsid w:val="00652406"/>
    <w:rsid w:val="0065555D"/>
    <w:rsid w:val="0065649F"/>
    <w:rsid w:val="0065797E"/>
    <w:rsid w:val="006608D1"/>
    <w:rsid w:val="00662463"/>
    <w:rsid w:val="00665C39"/>
    <w:rsid w:val="006760D7"/>
    <w:rsid w:val="0067682A"/>
    <w:rsid w:val="0067773E"/>
    <w:rsid w:val="0068324F"/>
    <w:rsid w:val="00683C65"/>
    <w:rsid w:val="00685B0B"/>
    <w:rsid w:val="00686F37"/>
    <w:rsid w:val="00686F75"/>
    <w:rsid w:val="00695A07"/>
    <w:rsid w:val="006A26AF"/>
    <w:rsid w:val="006A38C3"/>
    <w:rsid w:val="006B0B94"/>
    <w:rsid w:val="006B4568"/>
    <w:rsid w:val="006B5118"/>
    <w:rsid w:val="006B5818"/>
    <w:rsid w:val="006B6985"/>
    <w:rsid w:val="006C2048"/>
    <w:rsid w:val="006C58BF"/>
    <w:rsid w:val="006C759B"/>
    <w:rsid w:val="006C7E68"/>
    <w:rsid w:val="006D2D57"/>
    <w:rsid w:val="006D5EDF"/>
    <w:rsid w:val="006D767F"/>
    <w:rsid w:val="006E3B40"/>
    <w:rsid w:val="006E3F30"/>
    <w:rsid w:val="006E60BD"/>
    <w:rsid w:val="006F0B0F"/>
    <w:rsid w:val="006F26D7"/>
    <w:rsid w:val="006F2964"/>
    <w:rsid w:val="006F3125"/>
    <w:rsid w:val="006F6003"/>
    <w:rsid w:val="006F74A7"/>
    <w:rsid w:val="007015A4"/>
    <w:rsid w:val="00710E0E"/>
    <w:rsid w:val="007119A8"/>
    <w:rsid w:val="00713CAE"/>
    <w:rsid w:val="00720D97"/>
    <w:rsid w:val="00723296"/>
    <w:rsid w:val="0074297D"/>
    <w:rsid w:val="00742E25"/>
    <w:rsid w:val="007465C7"/>
    <w:rsid w:val="00750B6C"/>
    <w:rsid w:val="007529A0"/>
    <w:rsid w:val="00752A39"/>
    <w:rsid w:val="00757534"/>
    <w:rsid w:val="00761269"/>
    <w:rsid w:val="00766C5D"/>
    <w:rsid w:val="00767A9D"/>
    <w:rsid w:val="007736AD"/>
    <w:rsid w:val="00777E4F"/>
    <w:rsid w:val="007802FB"/>
    <w:rsid w:val="00781B51"/>
    <w:rsid w:val="00783021"/>
    <w:rsid w:val="00784E52"/>
    <w:rsid w:val="0079128E"/>
    <w:rsid w:val="0079397F"/>
    <w:rsid w:val="007977FB"/>
    <w:rsid w:val="007A12D8"/>
    <w:rsid w:val="007A2CA5"/>
    <w:rsid w:val="007A367E"/>
    <w:rsid w:val="007A524B"/>
    <w:rsid w:val="007B23C4"/>
    <w:rsid w:val="007B2ECD"/>
    <w:rsid w:val="007B4BD0"/>
    <w:rsid w:val="007B5166"/>
    <w:rsid w:val="007B6DDA"/>
    <w:rsid w:val="007B7D03"/>
    <w:rsid w:val="007B7FBD"/>
    <w:rsid w:val="007C2ED9"/>
    <w:rsid w:val="007C2EDC"/>
    <w:rsid w:val="007C4EE4"/>
    <w:rsid w:val="007C6E0B"/>
    <w:rsid w:val="007D0BB9"/>
    <w:rsid w:val="007D3DAA"/>
    <w:rsid w:val="007D51BB"/>
    <w:rsid w:val="007D6C9E"/>
    <w:rsid w:val="007E20C9"/>
    <w:rsid w:val="007E5718"/>
    <w:rsid w:val="007F03BC"/>
    <w:rsid w:val="007F397E"/>
    <w:rsid w:val="00801F21"/>
    <w:rsid w:val="00802C1D"/>
    <w:rsid w:val="00804170"/>
    <w:rsid w:val="008051E9"/>
    <w:rsid w:val="00813B2F"/>
    <w:rsid w:val="008167E1"/>
    <w:rsid w:val="008178AF"/>
    <w:rsid w:val="00821AB1"/>
    <w:rsid w:val="00821ECC"/>
    <w:rsid w:val="00822853"/>
    <w:rsid w:val="0082296D"/>
    <w:rsid w:val="0082412B"/>
    <w:rsid w:val="00824519"/>
    <w:rsid w:val="0082453C"/>
    <w:rsid w:val="00825EFD"/>
    <w:rsid w:val="00827820"/>
    <w:rsid w:val="008329FC"/>
    <w:rsid w:val="008351EC"/>
    <w:rsid w:val="0085067A"/>
    <w:rsid w:val="0085206A"/>
    <w:rsid w:val="00856DCE"/>
    <w:rsid w:val="00860017"/>
    <w:rsid w:val="0086015E"/>
    <w:rsid w:val="00860D06"/>
    <w:rsid w:val="00860E43"/>
    <w:rsid w:val="00863C0E"/>
    <w:rsid w:val="0086621B"/>
    <w:rsid w:val="008666A9"/>
    <w:rsid w:val="00866BCC"/>
    <w:rsid w:val="00870431"/>
    <w:rsid w:val="00874508"/>
    <w:rsid w:val="008800AE"/>
    <w:rsid w:val="00880DF3"/>
    <w:rsid w:val="00884773"/>
    <w:rsid w:val="00893496"/>
    <w:rsid w:val="00893523"/>
    <w:rsid w:val="00895A79"/>
    <w:rsid w:val="008A1AB6"/>
    <w:rsid w:val="008A56AF"/>
    <w:rsid w:val="008B00F8"/>
    <w:rsid w:val="008B1BA4"/>
    <w:rsid w:val="008B4758"/>
    <w:rsid w:val="008B5B2E"/>
    <w:rsid w:val="008B721C"/>
    <w:rsid w:val="008C260B"/>
    <w:rsid w:val="008C3177"/>
    <w:rsid w:val="008C3B8C"/>
    <w:rsid w:val="008C3DE4"/>
    <w:rsid w:val="008D463C"/>
    <w:rsid w:val="008D704F"/>
    <w:rsid w:val="008E36AF"/>
    <w:rsid w:val="008E48E8"/>
    <w:rsid w:val="008E586B"/>
    <w:rsid w:val="008F1973"/>
    <w:rsid w:val="008F44E5"/>
    <w:rsid w:val="008F4748"/>
    <w:rsid w:val="008F4EFA"/>
    <w:rsid w:val="00900D56"/>
    <w:rsid w:val="009041E3"/>
    <w:rsid w:val="0090525F"/>
    <w:rsid w:val="0091088B"/>
    <w:rsid w:val="00915B0A"/>
    <w:rsid w:val="009161EA"/>
    <w:rsid w:val="00917037"/>
    <w:rsid w:val="00922177"/>
    <w:rsid w:val="00926C20"/>
    <w:rsid w:val="00930650"/>
    <w:rsid w:val="009308AA"/>
    <w:rsid w:val="00936367"/>
    <w:rsid w:val="00937507"/>
    <w:rsid w:val="00944AB7"/>
    <w:rsid w:val="0094616D"/>
    <w:rsid w:val="009465C1"/>
    <w:rsid w:val="0095595A"/>
    <w:rsid w:val="00956EE2"/>
    <w:rsid w:val="009572CF"/>
    <w:rsid w:val="0095755F"/>
    <w:rsid w:val="00961423"/>
    <w:rsid w:val="00963B7C"/>
    <w:rsid w:val="0096729D"/>
    <w:rsid w:val="009745BF"/>
    <w:rsid w:val="00977368"/>
    <w:rsid w:val="00982F6A"/>
    <w:rsid w:val="00985C97"/>
    <w:rsid w:val="009868D8"/>
    <w:rsid w:val="00987798"/>
    <w:rsid w:val="0099058E"/>
    <w:rsid w:val="0099077F"/>
    <w:rsid w:val="00991977"/>
    <w:rsid w:val="00992569"/>
    <w:rsid w:val="0099292F"/>
    <w:rsid w:val="00995BCA"/>
    <w:rsid w:val="00997DC0"/>
    <w:rsid w:val="009A0264"/>
    <w:rsid w:val="009A0BE1"/>
    <w:rsid w:val="009A1531"/>
    <w:rsid w:val="009A1C82"/>
    <w:rsid w:val="009A2603"/>
    <w:rsid w:val="009A6016"/>
    <w:rsid w:val="009A63BB"/>
    <w:rsid w:val="009A7EC1"/>
    <w:rsid w:val="009B3C77"/>
    <w:rsid w:val="009B3EE5"/>
    <w:rsid w:val="009B6398"/>
    <w:rsid w:val="009B6BD7"/>
    <w:rsid w:val="009B6C35"/>
    <w:rsid w:val="009B7879"/>
    <w:rsid w:val="009C4BB1"/>
    <w:rsid w:val="009D2B9F"/>
    <w:rsid w:val="009D49E8"/>
    <w:rsid w:val="009D7500"/>
    <w:rsid w:val="009E00B9"/>
    <w:rsid w:val="009E14FE"/>
    <w:rsid w:val="009E2827"/>
    <w:rsid w:val="009F06F4"/>
    <w:rsid w:val="009F0D98"/>
    <w:rsid w:val="009F0F9A"/>
    <w:rsid w:val="009F2566"/>
    <w:rsid w:val="009F4D2C"/>
    <w:rsid w:val="00A00609"/>
    <w:rsid w:val="00A01265"/>
    <w:rsid w:val="00A03C81"/>
    <w:rsid w:val="00A03ED5"/>
    <w:rsid w:val="00A12788"/>
    <w:rsid w:val="00A12DD5"/>
    <w:rsid w:val="00A14077"/>
    <w:rsid w:val="00A150E6"/>
    <w:rsid w:val="00A15CBA"/>
    <w:rsid w:val="00A174F2"/>
    <w:rsid w:val="00A20696"/>
    <w:rsid w:val="00A21DCF"/>
    <w:rsid w:val="00A222B4"/>
    <w:rsid w:val="00A23E46"/>
    <w:rsid w:val="00A24B8B"/>
    <w:rsid w:val="00A27314"/>
    <w:rsid w:val="00A33E2D"/>
    <w:rsid w:val="00A40553"/>
    <w:rsid w:val="00A40CE3"/>
    <w:rsid w:val="00A458A0"/>
    <w:rsid w:val="00A46CF1"/>
    <w:rsid w:val="00A50F0C"/>
    <w:rsid w:val="00A5250D"/>
    <w:rsid w:val="00A53BB2"/>
    <w:rsid w:val="00A5406C"/>
    <w:rsid w:val="00A5428F"/>
    <w:rsid w:val="00A546E7"/>
    <w:rsid w:val="00A5664C"/>
    <w:rsid w:val="00A61078"/>
    <w:rsid w:val="00A64666"/>
    <w:rsid w:val="00A64DC5"/>
    <w:rsid w:val="00A666F2"/>
    <w:rsid w:val="00A66C21"/>
    <w:rsid w:val="00A74169"/>
    <w:rsid w:val="00A75F3D"/>
    <w:rsid w:val="00A77A39"/>
    <w:rsid w:val="00A80F55"/>
    <w:rsid w:val="00A9022D"/>
    <w:rsid w:val="00A97273"/>
    <w:rsid w:val="00AA139B"/>
    <w:rsid w:val="00AA2294"/>
    <w:rsid w:val="00AA4C81"/>
    <w:rsid w:val="00AB06F7"/>
    <w:rsid w:val="00AB28BA"/>
    <w:rsid w:val="00AB30AC"/>
    <w:rsid w:val="00AB34EC"/>
    <w:rsid w:val="00AC1196"/>
    <w:rsid w:val="00AC7C7E"/>
    <w:rsid w:val="00AD088A"/>
    <w:rsid w:val="00AD2233"/>
    <w:rsid w:val="00AD22AE"/>
    <w:rsid w:val="00AD3B95"/>
    <w:rsid w:val="00AD4994"/>
    <w:rsid w:val="00AE2D5A"/>
    <w:rsid w:val="00AE590A"/>
    <w:rsid w:val="00AE7A15"/>
    <w:rsid w:val="00AF0903"/>
    <w:rsid w:val="00AF1A53"/>
    <w:rsid w:val="00AF1BFE"/>
    <w:rsid w:val="00AF4B56"/>
    <w:rsid w:val="00AF5053"/>
    <w:rsid w:val="00AF5D9D"/>
    <w:rsid w:val="00AF7BA0"/>
    <w:rsid w:val="00B01702"/>
    <w:rsid w:val="00B01C14"/>
    <w:rsid w:val="00B024F3"/>
    <w:rsid w:val="00B0277A"/>
    <w:rsid w:val="00B04A01"/>
    <w:rsid w:val="00B0684B"/>
    <w:rsid w:val="00B14237"/>
    <w:rsid w:val="00B17757"/>
    <w:rsid w:val="00B22F48"/>
    <w:rsid w:val="00B22FB8"/>
    <w:rsid w:val="00B25082"/>
    <w:rsid w:val="00B31246"/>
    <w:rsid w:val="00B32AD8"/>
    <w:rsid w:val="00B33D62"/>
    <w:rsid w:val="00B33D7E"/>
    <w:rsid w:val="00B34AB2"/>
    <w:rsid w:val="00B35EAE"/>
    <w:rsid w:val="00B36AED"/>
    <w:rsid w:val="00B40B55"/>
    <w:rsid w:val="00B434E5"/>
    <w:rsid w:val="00B43CBF"/>
    <w:rsid w:val="00B44C05"/>
    <w:rsid w:val="00B45265"/>
    <w:rsid w:val="00B47F0F"/>
    <w:rsid w:val="00B512E1"/>
    <w:rsid w:val="00B52A08"/>
    <w:rsid w:val="00B53C06"/>
    <w:rsid w:val="00B60BE8"/>
    <w:rsid w:val="00B61B88"/>
    <w:rsid w:val="00B653D6"/>
    <w:rsid w:val="00B66522"/>
    <w:rsid w:val="00B73ACA"/>
    <w:rsid w:val="00B75CC8"/>
    <w:rsid w:val="00B77DB8"/>
    <w:rsid w:val="00B80345"/>
    <w:rsid w:val="00B81B07"/>
    <w:rsid w:val="00B83142"/>
    <w:rsid w:val="00B83F0D"/>
    <w:rsid w:val="00B8696A"/>
    <w:rsid w:val="00B8769A"/>
    <w:rsid w:val="00B9352C"/>
    <w:rsid w:val="00BA05B6"/>
    <w:rsid w:val="00BA1934"/>
    <w:rsid w:val="00BA1A56"/>
    <w:rsid w:val="00BA39B7"/>
    <w:rsid w:val="00BA71A8"/>
    <w:rsid w:val="00BB1124"/>
    <w:rsid w:val="00BB2DA4"/>
    <w:rsid w:val="00BB2FC5"/>
    <w:rsid w:val="00BB52C7"/>
    <w:rsid w:val="00BB5C91"/>
    <w:rsid w:val="00BB6638"/>
    <w:rsid w:val="00BB752D"/>
    <w:rsid w:val="00BC0196"/>
    <w:rsid w:val="00BC14C7"/>
    <w:rsid w:val="00BC4AA2"/>
    <w:rsid w:val="00BD00B2"/>
    <w:rsid w:val="00BD046D"/>
    <w:rsid w:val="00BD0902"/>
    <w:rsid w:val="00BD5600"/>
    <w:rsid w:val="00BD5FB2"/>
    <w:rsid w:val="00BE5B4C"/>
    <w:rsid w:val="00BF302D"/>
    <w:rsid w:val="00BF5489"/>
    <w:rsid w:val="00BF5DD0"/>
    <w:rsid w:val="00C04730"/>
    <w:rsid w:val="00C05A47"/>
    <w:rsid w:val="00C0684E"/>
    <w:rsid w:val="00C06F1E"/>
    <w:rsid w:val="00C10388"/>
    <w:rsid w:val="00C12AC8"/>
    <w:rsid w:val="00C16D04"/>
    <w:rsid w:val="00C2000C"/>
    <w:rsid w:val="00C24E1A"/>
    <w:rsid w:val="00C25DBC"/>
    <w:rsid w:val="00C2662A"/>
    <w:rsid w:val="00C30D10"/>
    <w:rsid w:val="00C315B2"/>
    <w:rsid w:val="00C32952"/>
    <w:rsid w:val="00C337D4"/>
    <w:rsid w:val="00C3466C"/>
    <w:rsid w:val="00C34A31"/>
    <w:rsid w:val="00C3512B"/>
    <w:rsid w:val="00C40BC3"/>
    <w:rsid w:val="00C40DBB"/>
    <w:rsid w:val="00C460C9"/>
    <w:rsid w:val="00C517E7"/>
    <w:rsid w:val="00C539F0"/>
    <w:rsid w:val="00C567F7"/>
    <w:rsid w:val="00C56A34"/>
    <w:rsid w:val="00C572B5"/>
    <w:rsid w:val="00C60F49"/>
    <w:rsid w:val="00C61159"/>
    <w:rsid w:val="00C64020"/>
    <w:rsid w:val="00C66081"/>
    <w:rsid w:val="00C66532"/>
    <w:rsid w:val="00C665A3"/>
    <w:rsid w:val="00C73273"/>
    <w:rsid w:val="00C74210"/>
    <w:rsid w:val="00C76F59"/>
    <w:rsid w:val="00C85FE3"/>
    <w:rsid w:val="00C864EB"/>
    <w:rsid w:val="00C872BB"/>
    <w:rsid w:val="00C87A21"/>
    <w:rsid w:val="00C93323"/>
    <w:rsid w:val="00C94EC8"/>
    <w:rsid w:val="00CA0795"/>
    <w:rsid w:val="00CA44B4"/>
    <w:rsid w:val="00CA4B3E"/>
    <w:rsid w:val="00CB1357"/>
    <w:rsid w:val="00CB21A6"/>
    <w:rsid w:val="00CB3ADD"/>
    <w:rsid w:val="00CB5427"/>
    <w:rsid w:val="00CB74AD"/>
    <w:rsid w:val="00CC2B45"/>
    <w:rsid w:val="00CC2CB7"/>
    <w:rsid w:val="00CC41BF"/>
    <w:rsid w:val="00CC4924"/>
    <w:rsid w:val="00CC5145"/>
    <w:rsid w:val="00CC77B9"/>
    <w:rsid w:val="00CC7AD0"/>
    <w:rsid w:val="00CD04C6"/>
    <w:rsid w:val="00CD260D"/>
    <w:rsid w:val="00CD3577"/>
    <w:rsid w:val="00CD6881"/>
    <w:rsid w:val="00CD7761"/>
    <w:rsid w:val="00CE0A71"/>
    <w:rsid w:val="00CE28D1"/>
    <w:rsid w:val="00CE7A09"/>
    <w:rsid w:val="00CF1235"/>
    <w:rsid w:val="00CF5A23"/>
    <w:rsid w:val="00CF6210"/>
    <w:rsid w:val="00D01F0A"/>
    <w:rsid w:val="00D05CFF"/>
    <w:rsid w:val="00D07C4D"/>
    <w:rsid w:val="00D07FA6"/>
    <w:rsid w:val="00D10484"/>
    <w:rsid w:val="00D1061E"/>
    <w:rsid w:val="00D12677"/>
    <w:rsid w:val="00D16B36"/>
    <w:rsid w:val="00D20116"/>
    <w:rsid w:val="00D21209"/>
    <w:rsid w:val="00D23AD7"/>
    <w:rsid w:val="00D24942"/>
    <w:rsid w:val="00D318C6"/>
    <w:rsid w:val="00D33F74"/>
    <w:rsid w:val="00D34F3E"/>
    <w:rsid w:val="00D352A1"/>
    <w:rsid w:val="00D40129"/>
    <w:rsid w:val="00D405CC"/>
    <w:rsid w:val="00D41ED9"/>
    <w:rsid w:val="00D438D0"/>
    <w:rsid w:val="00D47137"/>
    <w:rsid w:val="00D52C7D"/>
    <w:rsid w:val="00D52E06"/>
    <w:rsid w:val="00D54719"/>
    <w:rsid w:val="00D55815"/>
    <w:rsid w:val="00D55D42"/>
    <w:rsid w:val="00D55EDE"/>
    <w:rsid w:val="00D64DF0"/>
    <w:rsid w:val="00D65BEC"/>
    <w:rsid w:val="00D730DA"/>
    <w:rsid w:val="00D73529"/>
    <w:rsid w:val="00D74119"/>
    <w:rsid w:val="00D75C79"/>
    <w:rsid w:val="00D802FA"/>
    <w:rsid w:val="00D8645E"/>
    <w:rsid w:val="00D900C0"/>
    <w:rsid w:val="00D9268F"/>
    <w:rsid w:val="00DA1649"/>
    <w:rsid w:val="00DA29E8"/>
    <w:rsid w:val="00DA2FE1"/>
    <w:rsid w:val="00DA648E"/>
    <w:rsid w:val="00DA7C75"/>
    <w:rsid w:val="00DB0D02"/>
    <w:rsid w:val="00DB201C"/>
    <w:rsid w:val="00DB6247"/>
    <w:rsid w:val="00DB6A23"/>
    <w:rsid w:val="00DB6AF1"/>
    <w:rsid w:val="00DC5DD8"/>
    <w:rsid w:val="00DC617D"/>
    <w:rsid w:val="00DC65C3"/>
    <w:rsid w:val="00DD2E11"/>
    <w:rsid w:val="00DD5370"/>
    <w:rsid w:val="00DD5FFB"/>
    <w:rsid w:val="00DE032F"/>
    <w:rsid w:val="00DE4419"/>
    <w:rsid w:val="00DE49D3"/>
    <w:rsid w:val="00DE539C"/>
    <w:rsid w:val="00DE66EA"/>
    <w:rsid w:val="00DE7135"/>
    <w:rsid w:val="00DF06EB"/>
    <w:rsid w:val="00DF7E18"/>
    <w:rsid w:val="00E03CCD"/>
    <w:rsid w:val="00E03F1F"/>
    <w:rsid w:val="00E06140"/>
    <w:rsid w:val="00E0763E"/>
    <w:rsid w:val="00E1398F"/>
    <w:rsid w:val="00E14847"/>
    <w:rsid w:val="00E16ABF"/>
    <w:rsid w:val="00E21F25"/>
    <w:rsid w:val="00E221F7"/>
    <w:rsid w:val="00E24574"/>
    <w:rsid w:val="00E25DBA"/>
    <w:rsid w:val="00E319B5"/>
    <w:rsid w:val="00E322E1"/>
    <w:rsid w:val="00E32F2F"/>
    <w:rsid w:val="00E3358A"/>
    <w:rsid w:val="00E369CE"/>
    <w:rsid w:val="00E3749E"/>
    <w:rsid w:val="00E40842"/>
    <w:rsid w:val="00E44B20"/>
    <w:rsid w:val="00E45AF8"/>
    <w:rsid w:val="00E46DD4"/>
    <w:rsid w:val="00E52825"/>
    <w:rsid w:val="00E55786"/>
    <w:rsid w:val="00E61934"/>
    <w:rsid w:val="00E6290B"/>
    <w:rsid w:val="00E63B26"/>
    <w:rsid w:val="00E65BBB"/>
    <w:rsid w:val="00E67038"/>
    <w:rsid w:val="00E67369"/>
    <w:rsid w:val="00E70943"/>
    <w:rsid w:val="00E74E56"/>
    <w:rsid w:val="00E7799B"/>
    <w:rsid w:val="00E81026"/>
    <w:rsid w:val="00E8164A"/>
    <w:rsid w:val="00E83063"/>
    <w:rsid w:val="00E865AF"/>
    <w:rsid w:val="00E87C50"/>
    <w:rsid w:val="00E90635"/>
    <w:rsid w:val="00E94571"/>
    <w:rsid w:val="00E96FC5"/>
    <w:rsid w:val="00EA1551"/>
    <w:rsid w:val="00EA7A80"/>
    <w:rsid w:val="00EB06E7"/>
    <w:rsid w:val="00EB657E"/>
    <w:rsid w:val="00EB7CCC"/>
    <w:rsid w:val="00EC41CA"/>
    <w:rsid w:val="00EC617E"/>
    <w:rsid w:val="00ED1FDF"/>
    <w:rsid w:val="00ED48AC"/>
    <w:rsid w:val="00ED4F3A"/>
    <w:rsid w:val="00ED6C85"/>
    <w:rsid w:val="00ED702F"/>
    <w:rsid w:val="00EE3D2D"/>
    <w:rsid w:val="00EE4631"/>
    <w:rsid w:val="00EE480E"/>
    <w:rsid w:val="00EE7A27"/>
    <w:rsid w:val="00EE7A7F"/>
    <w:rsid w:val="00EF0B42"/>
    <w:rsid w:val="00EF1336"/>
    <w:rsid w:val="00EF22A1"/>
    <w:rsid w:val="00EF2554"/>
    <w:rsid w:val="00EF5F23"/>
    <w:rsid w:val="00EF6276"/>
    <w:rsid w:val="00F00921"/>
    <w:rsid w:val="00F04AC1"/>
    <w:rsid w:val="00F05DDE"/>
    <w:rsid w:val="00F06FE6"/>
    <w:rsid w:val="00F07B95"/>
    <w:rsid w:val="00F15763"/>
    <w:rsid w:val="00F21571"/>
    <w:rsid w:val="00F23093"/>
    <w:rsid w:val="00F34514"/>
    <w:rsid w:val="00F37F8C"/>
    <w:rsid w:val="00F402A0"/>
    <w:rsid w:val="00F458F2"/>
    <w:rsid w:val="00F473A4"/>
    <w:rsid w:val="00F53DE3"/>
    <w:rsid w:val="00F55677"/>
    <w:rsid w:val="00F5764B"/>
    <w:rsid w:val="00F66880"/>
    <w:rsid w:val="00F67BE1"/>
    <w:rsid w:val="00F82E4D"/>
    <w:rsid w:val="00F864FA"/>
    <w:rsid w:val="00F9445F"/>
    <w:rsid w:val="00F96E48"/>
    <w:rsid w:val="00F9726D"/>
    <w:rsid w:val="00FA34DB"/>
    <w:rsid w:val="00FA41B8"/>
    <w:rsid w:val="00FA777A"/>
    <w:rsid w:val="00FB34BC"/>
    <w:rsid w:val="00FB4B69"/>
    <w:rsid w:val="00FB4F30"/>
    <w:rsid w:val="00FC5A06"/>
    <w:rsid w:val="00FC65C2"/>
    <w:rsid w:val="00FC7863"/>
    <w:rsid w:val="00FD006E"/>
    <w:rsid w:val="00FD6A29"/>
    <w:rsid w:val="00FE45DC"/>
    <w:rsid w:val="00FE6043"/>
    <w:rsid w:val="00FF0AD9"/>
    <w:rsid w:val="00FF294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30304E77"/>
  <w15:chartTrackingRefBased/>
  <w15:docId w15:val="{040CFBC4-BF4F-49B1-878C-C91621D40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rsid w:val="00742E25"/>
    <w:pPr>
      <w:spacing w:before="60" w:after="60" w:line="240" w:lineRule="auto"/>
    </w:pPr>
    <w:rPr>
      <w:rFonts w:ascii="Arial" w:eastAsia="Times New Roman" w:hAnsi="Arial" w:cs="Arial"/>
      <w:bCs/>
      <w:sz w:val="20"/>
      <w:szCs w:val="24"/>
      <w:lang w:val="en-US"/>
    </w:rPr>
  </w:style>
  <w:style w:type="paragraph" w:styleId="Heading1">
    <w:name w:val="heading 1"/>
    <w:aliases w:val="Heading 1 [PACKT]"/>
    <w:next w:val="NormalPACKT"/>
    <w:link w:val="Heading1Char"/>
    <w:qFormat/>
    <w:rsid w:val="00742E25"/>
    <w:pPr>
      <w:keepNext/>
      <w:pBdr>
        <w:top w:val="single" w:sz="4" w:space="1" w:color="auto"/>
        <w:left w:val="single" w:sz="4" w:space="4" w:color="auto"/>
        <w:bottom w:val="single" w:sz="4" w:space="1" w:color="auto"/>
        <w:right w:val="single" w:sz="4" w:space="4" w:color="auto"/>
      </w:pBdr>
      <w:shd w:val="clear" w:color="auto" w:fill="365F91"/>
      <w:spacing w:before="400" w:after="60" w:line="240" w:lineRule="auto"/>
      <w:outlineLvl w:val="0"/>
    </w:pPr>
    <w:rPr>
      <w:rFonts w:ascii="Arial" w:eastAsia="Times New Roman" w:hAnsi="Arial" w:cs="Arial"/>
      <w:b/>
      <w:iCs/>
      <w:color w:val="FFFFFF"/>
      <w:kern w:val="32"/>
      <w:sz w:val="32"/>
      <w:szCs w:val="32"/>
      <w:lang w:val="en-GB"/>
    </w:rPr>
  </w:style>
  <w:style w:type="paragraph" w:styleId="Heading2">
    <w:name w:val="heading 2"/>
    <w:aliases w:val="Heading 2 [PACKT]"/>
    <w:next w:val="NormalPACKT"/>
    <w:link w:val="Heading2Char"/>
    <w:qFormat/>
    <w:rsid w:val="00742E25"/>
    <w:pPr>
      <w:keepNext/>
      <w:spacing w:before="320" w:after="60" w:line="240" w:lineRule="auto"/>
      <w:outlineLvl w:val="1"/>
    </w:pPr>
    <w:rPr>
      <w:rFonts w:ascii="Arial" w:eastAsia="Times New Roman" w:hAnsi="Arial" w:cs="Arial"/>
      <w:b/>
      <w:bCs/>
      <w:iCs/>
      <w:color w:val="365F91"/>
      <w:sz w:val="28"/>
      <w:szCs w:val="28"/>
      <w:lang w:val="en-GB"/>
    </w:rPr>
  </w:style>
  <w:style w:type="paragraph" w:styleId="Heading3">
    <w:name w:val="heading 3"/>
    <w:aliases w:val="Heading 3 [PACKT]"/>
    <w:next w:val="NormalPACKT"/>
    <w:link w:val="Heading3Char"/>
    <w:qFormat/>
    <w:rsid w:val="00742E25"/>
    <w:pPr>
      <w:keepNext/>
      <w:spacing w:before="240" w:after="60" w:line="240" w:lineRule="auto"/>
      <w:outlineLvl w:val="2"/>
    </w:pPr>
    <w:rPr>
      <w:rFonts w:ascii="Arial" w:eastAsia="Times New Roman" w:hAnsi="Arial" w:cs="Arial"/>
      <w:b/>
      <w:iCs/>
      <w:color w:val="000000"/>
      <w:sz w:val="26"/>
      <w:szCs w:val="26"/>
      <w:lang w:val="en-GB"/>
    </w:rPr>
  </w:style>
  <w:style w:type="paragraph" w:styleId="Heading4">
    <w:name w:val="heading 4"/>
    <w:aliases w:val="Heading 4 [PACKT]"/>
    <w:next w:val="NormalPACKT"/>
    <w:link w:val="Heading4Char"/>
    <w:qFormat/>
    <w:rsid w:val="00742E25"/>
    <w:pPr>
      <w:spacing w:before="160" w:after="60" w:line="240" w:lineRule="auto"/>
      <w:outlineLvl w:val="3"/>
    </w:pPr>
    <w:rPr>
      <w:rFonts w:ascii="Arial" w:eastAsia="Times New Roman" w:hAnsi="Arial" w:cs="Arial"/>
      <w:b/>
      <w:iCs/>
      <w:color w:val="000000"/>
      <w:sz w:val="24"/>
      <w:szCs w:val="28"/>
      <w:lang w:val="en-GB"/>
    </w:rPr>
  </w:style>
  <w:style w:type="paragraph" w:styleId="Heading5">
    <w:name w:val="heading 5"/>
    <w:aliases w:val="Heading 5 [PACKT]"/>
    <w:next w:val="NormalPACKT"/>
    <w:link w:val="Heading5Char"/>
    <w:qFormat/>
    <w:rsid w:val="00742E25"/>
    <w:pPr>
      <w:spacing w:before="80" w:after="60" w:line="240" w:lineRule="auto"/>
      <w:outlineLvl w:val="4"/>
    </w:pPr>
    <w:rPr>
      <w:rFonts w:ascii="Arial" w:eastAsia="Times New Roman" w:hAnsi="Arial" w:cs="Arial"/>
      <w:b/>
      <w:color w:val="000000"/>
      <w:szCs w:val="26"/>
      <w:lang w:val="en-GB"/>
    </w:rPr>
  </w:style>
  <w:style w:type="paragraph" w:styleId="Heading6">
    <w:name w:val="heading 6"/>
    <w:aliases w:val="Heading 6 [PACKT]"/>
    <w:basedOn w:val="Heading2"/>
    <w:next w:val="NormalPACKT"/>
    <w:link w:val="Heading6Char"/>
    <w:qFormat/>
    <w:rsid w:val="00742E25"/>
    <w:pPr>
      <w:spacing w:before="120"/>
      <w:outlineLvl w:val="5"/>
    </w:pPr>
    <w:rPr>
      <w:b w:val="0"/>
      <w:bCs w:val="0"/>
      <w:sz w:val="2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PACKT] Char"/>
    <w:link w:val="Heading1"/>
    <w:rsid w:val="00742E25"/>
    <w:rPr>
      <w:rFonts w:ascii="Arial" w:eastAsia="Times New Roman" w:hAnsi="Arial" w:cs="Arial"/>
      <w:b/>
      <w:iCs/>
      <w:color w:val="FFFFFF"/>
      <w:kern w:val="32"/>
      <w:sz w:val="32"/>
      <w:szCs w:val="32"/>
      <w:shd w:val="clear" w:color="auto" w:fill="365F91"/>
      <w:lang w:val="en-GB"/>
    </w:rPr>
  </w:style>
  <w:style w:type="character" w:customStyle="1" w:styleId="Heading2Char">
    <w:name w:val="Heading 2 Char"/>
    <w:aliases w:val="Heading 2 [PACKT] Char"/>
    <w:link w:val="Heading2"/>
    <w:rsid w:val="00742E25"/>
    <w:rPr>
      <w:rFonts w:ascii="Arial" w:eastAsia="Times New Roman" w:hAnsi="Arial" w:cs="Arial"/>
      <w:b/>
      <w:bCs/>
      <w:iCs/>
      <w:color w:val="365F91"/>
      <w:sz w:val="28"/>
      <w:szCs w:val="28"/>
      <w:lang w:val="en-GB"/>
    </w:rPr>
  </w:style>
  <w:style w:type="character" w:customStyle="1" w:styleId="Heading3Char">
    <w:name w:val="Heading 3 Char"/>
    <w:aliases w:val="Heading 3 [PACKT] Char"/>
    <w:basedOn w:val="DefaultParagraphFont"/>
    <w:link w:val="Heading3"/>
    <w:rsid w:val="001225D8"/>
    <w:rPr>
      <w:rFonts w:ascii="Arial" w:eastAsia="Times New Roman" w:hAnsi="Arial" w:cs="Arial"/>
      <w:b/>
      <w:iCs/>
      <w:color w:val="000000"/>
      <w:sz w:val="26"/>
      <w:szCs w:val="26"/>
      <w:lang w:val="en-GB"/>
    </w:rPr>
  </w:style>
  <w:style w:type="character" w:customStyle="1" w:styleId="CodeInTextPACKT">
    <w:name w:val="Code In Text [PACKT]"/>
    <w:uiPriority w:val="99"/>
    <w:rsid w:val="00742E25"/>
    <w:rPr>
      <w:rFonts w:ascii="Lucida Console" w:hAnsi="Lucida Console"/>
      <w:color w:val="747959"/>
      <w:sz w:val="19"/>
      <w:szCs w:val="18"/>
    </w:rPr>
  </w:style>
  <w:style w:type="character" w:styleId="PageNumber">
    <w:name w:val="page number"/>
    <w:semiHidden/>
    <w:rsid w:val="001225D8"/>
    <w:rPr>
      <w:rFonts w:ascii="Arial" w:hAnsi="Arial"/>
      <w:b/>
      <w:color w:val="000000"/>
      <w:sz w:val="16"/>
    </w:rPr>
  </w:style>
  <w:style w:type="character" w:customStyle="1" w:styleId="KeyWordPACKT">
    <w:name w:val="Key Word [PACKT]"/>
    <w:uiPriority w:val="99"/>
    <w:rsid w:val="00742E25"/>
    <w:rPr>
      <w:b/>
    </w:rPr>
  </w:style>
  <w:style w:type="character" w:customStyle="1" w:styleId="KeyPACKT">
    <w:name w:val="Key [PACKT]"/>
    <w:uiPriority w:val="99"/>
    <w:rsid w:val="00742E25"/>
    <w:rPr>
      <w:i/>
      <w:color w:val="00CCFF"/>
    </w:rPr>
  </w:style>
  <w:style w:type="character" w:customStyle="1" w:styleId="BoldPACKT">
    <w:name w:val="Bold [PACKT]"/>
    <w:rsid w:val="001225D8"/>
    <w:rPr>
      <w:b/>
    </w:rPr>
  </w:style>
  <w:style w:type="character" w:customStyle="1" w:styleId="InformationBoxPACKTChar">
    <w:name w:val="Information Box [PACKT] Char"/>
    <w:basedOn w:val="DefaultParagraphFont"/>
    <w:rsid w:val="001225D8"/>
    <w:rPr>
      <w:rFonts w:ascii="Calibri" w:hAnsi="Calibri"/>
      <w:sz w:val="22"/>
      <w:szCs w:val="24"/>
      <w:lang w:val="en-US" w:eastAsia="ar-SA" w:bidi="ar-SA"/>
    </w:rPr>
  </w:style>
  <w:style w:type="character" w:styleId="Hyperlink">
    <w:name w:val="Hyperlink"/>
    <w:semiHidden/>
    <w:rsid w:val="001225D8"/>
    <w:rPr>
      <w:color w:val="000080"/>
      <w:u w:val="single"/>
      <w:lang w:val="x-none" w:eastAsia="x-none" w:bidi="x-none"/>
    </w:rPr>
  </w:style>
  <w:style w:type="character" w:customStyle="1" w:styleId="Teletype">
    <w:name w:val="Teletype"/>
    <w:rsid w:val="001225D8"/>
    <w:rPr>
      <w:rFonts w:ascii="Lucida Console" w:eastAsia="Courier New" w:hAnsi="Lucida Console" w:cs="Courier New"/>
      <w:sz w:val="18"/>
    </w:rPr>
  </w:style>
  <w:style w:type="paragraph" w:customStyle="1" w:styleId="NormalPACKT">
    <w:name w:val="Normal [PACKT]"/>
    <w:uiPriority w:val="99"/>
    <w:rsid w:val="00742E25"/>
    <w:pPr>
      <w:spacing w:after="120" w:line="240" w:lineRule="auto"/>
    </w:pPr>
    <w:rPr>
      <w:rFonts w:ascii="Times New Roman" w:eastAsia="Times New Roman" w:hAnsi="Times New Roman" w:cs="Times New Roman"/>
      <w:szCs w:val="24"/>
      <w:lang w:val="en-US"/>
    </w:rPr>
  </w:style>
  <w:style w:type="paragraph" w:customStyle="1" w:styleId="QuotePACKT">
    <w:name w:val="Quote [PACKT]"/>
    <w:basedOn w:val="NormalPACKT"/>
    <w:uiPriority w:val="99"/>
    <w:rsid w:val="00742E25"/>
    <w:pPr>
      <w:shd w:val="clear" w:color="auto" w:fill="FFFF00"/>
      <w:spacing w:before="180" w:after="180"/>
      <w:ind w:left="432" w:right="432"/>
    </w:pPr>
    <w:rPr>
      <w:i/>
    </w:rPr>
  </w:style>
  <w:style w:type="paragraph" w:customStyle="1" w:styleId="ChapterTitlePACKT">
    <w:name w:val="Chapter Title [PACKT]"/>
    <w:next w:val="NormalPACKT"/>
    <w:uiPriority w:val="99"/>
    <w:rsid w:val="00742E25"/>
    <w:pPr>
      <w:spacing w:after="840" w:line="240" w:lineRule="auto"/>
      <w:jc w:val="right"/>
    </w:pPr>
    <w:rPr>
      <w:rFonts w:ascii="Arial" w:eastAsia="Times New Roman" w:hAnsi="Arial" w:cs="Arial"/>
      <w:bCs/>
      <w:color w:val="000000"/>
      <w:kern w:val="32"/>
      <w:sz w:val="56"/>
      <w:szCs w:val="32"/>
      <w:lang w:val="en-GB"/>
    </w:rPr>
  </w:style>
  <w:style w:type="paragraph" w:customStyle="1" w:styleId="CodePACKT">
    <w:name w:val="Code [PACKT]"/>
    <w:basedOn w:val="NormalPACKT"/>
    <w:uiPriority w:val="99"/>
    <w:rsid w:val="00742E25"/>
    <w:pPr>
      <w:spacing w:after="50"/>
      <w:ind w:left="360"/>
    </w:pPr>
    <w:rPr>
      <w:rFonts w:ascii="Lucida Console" w:hAnsi="Lucida Console"/>
      <w:sz w:val="19"/>
      <w:szCs w:val="18"/>
      <w:lang w:eastAsia="ar-SA"/>
    </w:rPr>
  </w:style>
  <w:style w:type="paragraph" w:customStyle="1" w:styleId="BulletPACKT">
    <w:name w:val="Bullet [PACKT]"/>
    <w:basedOn w:val="NormalPACKT"/>
    <w:uiPriority w:val="99"/>
    <w:rsid w:val="00742E25"/>
    <w:pPr>
      <w:numPr>
        <w:numId w:val="26"/>
      </w:numPr>
      <w:tabs>
        <w:tab w:val="left" w:pos="360"/>
      </w:tabs>
      <w:suppressAutoHyphens/>
      <w:spacing w:after="60"/>
      <w:ind w:left="720" w:right="360"/>
    </w:pPr>
  </w:style>
  <w:style w:type="paragraph" w:customStyle="1" w:styleId="InformationBoxPACKT">
    <w:name w:val="Information Box [PACKT]"/>
    <w:basedOn w:val="NormalPACKT"/>
    <w:next w:val="NormalPACKT"/>
    <w:uiPriority w:val="99"/>
    <w:qFormat/>
    <w:rsid w:val="00742E25"/>
    <w:pPr>
      <w:pBdr>
        <w:top w:val="single" w:sz="4" w:space="6" w:color="auto"/>
        <w:left w:val="single" w:sz="4" w:space="4" w:color="auto"/>
        <w:bottom w:val="single" w:sz="4" w:space="9" w:color="auto"/>
        <w:right w:val="single" w:sz="4" w:space="4" w:color="auto"/>
      </w:pBdr>
      <w:shd w:val="clear" w:color="auto" w:fill="FFFFFF"/>
      <w:suppressAutoHyphens/>
      <w:spacing w:before="180" w:after="180"/>
      <w:ind w:left="720" w:right="720"/>
    </w:pPr>
    <w:rPr>
      <w:sz w:val="20"/>
    </w:rPr>
  </w:style>
  <w:style w:type="paragraph" w:customStyle="1" w:styleId="NumberedBulletPACKT">
    <w:name w:val="Numbered Bullet [PACKT]"/>
    <w:basedOn w:val="BulletPACKT"/>
    <w:uiPriority w:val="99"/>
    <w:rsid w:val="00742E25"/>
    <w:pPr>
      <w:numPr>
        <w:numId w:val="27"/>
      </w:numPr>
    </w:pPr>
  </w:style>
  <w:style w:type="paragraph" w:customStyle="1" w:styleId="CommandLinePACKT">
    <w:name w:val="Command Line [PACKT]"/>
    <w:basedOn w:val="CodePACKT"/>
    <w:uiPriority w:val="99"/>
    <w:qFormat/>
    <w:rsid w:val="00742E25"/>
    <w:pPr>
      <w:spacing w:after="60"/>
      <w:ind w:left="0"/>
    </w:pPr>
  </w:style>
  <w:style w:type="paragraph" w:customStyle="1" w:styleId="ChapterNumberPACKT">
    <w:name w:val="Chapter Number [PACKT]"/>
    <w:next w:val="ChapterTitlePACKT"/>
    <w:rsid w:val="00742E25"/>
    <w:pPr>
      <w:spacing w:after="0" w:line="240" w:lineRule="auto"/>
      <w:jc w:val="right"/>
    </w:pPr>
    <w:rPr>
      <w:rFonts w:ascii="Arial" w:eastAsia="Times New Roman" w:hAnsi="Arial" w:cs="Arial"/>
      <w:bCs/>
      <w:color w:val="000000"/>
      <w:kern w:val="32"/>
      <w:sz w:val="120"/>
      <w:szCs w:val="32"/>
      <w:lang w:val="en-GB"/>
    </w:rPr>
  </w:style>
  <w:style w:type="paragraph" w:customStyle="1" w:styleId="TipwithoutheadingPACKT">
    <w:name w:val="Tip without heading [PACKT]"/>
    <w:basedOn w:val="Normal"/>
    <w:rsid w:val="001225D8"/>
    <w:pPr>
      <w:pBdr>
        <w:top w:val="double" w:sz="1" w:space="8" w:color="000000"/>
        <w:bottom w:val="double" w:sz="1" w:space="0" w:color="000000"/>
      </w:pBdr>
      <w:spacing w:before="180" w:after="180"/>
      <w:ind w:left="360" w:right="360"/>
    </w:pPr>
    <w:rPr>
      <w:rFonts w:eastAsia="Arial"/>
      <w:szCs w:val="20"/>
      <w:lang w:val="en-GB"/>
    </w:rPr>
  </w:style>
  <w:style w:type="paragraph" w:styleId="CommentText">
    <w:name w:val="annotation text"/>
    <w:basedOn w:val="Normal"/>
    <w:link w:val="CommentTextChar"/>
    <w:uiPriority w:val="99"/>
    <w:semiHidden/>
    <w:unhideWhenUsed/>
    <w:rPr>
      <w:szCs w:val="20"/>
    </w:rPr>
  </w:style>
  <w:style w:type="character" w:customStyle="1" w:styleId="CommentTextChar">
    <w:name w:val="Comment Text Char"/>
    <w:basedOn w:val="DefaultParagraphFont"/>
    <w:link w:val="CommentText"/>
    <w:uiPriority w:val="99"/>
    <w:semiHidden/>
    <w:rPr>
      <w:rFonts w:ascii="Calibri" w:eastAsia="Times New Roman" w:hAnsi="Calibri" w:cs="Times New Roman"/>
      <w:sz w:val="20"/>
      <w:szCs w:val="20"/>
      <w:lang w:val="en-US" w:eastAsia="ar-SA"/>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rsid w:val="00742E25"/>
    <w:pPr>
      <w:spacing w:before="0" w:after="0"/>
    </w:pPr>
    <w:rPr>
      <w:rFonts w:ascii="Tahoma" w:hAnsi="Tahoma" w:cs="Tahoma"/>
      <w:sz w:val="16"/>
      <w:szCs w:val="16"/>
    </w:rPr>
  </w:style>
  <w:style w:type="character" w:customStyle="1" w:styleId="BalloonTextChar">
    <w:name w:val="Balloon Text Char"/>
    <w:link w:val="BalloonText"/>
    <w:rsid w:val="00742E25"/>
    <w:rPr>
      <w:rFonts w:ascii="Tahoma" w:eastAsia="Times New Roman" w:hAnsi="Tahoma" w:cs="Tahoma"/>
      <w:bCs/>
      <w:sz w:val="16"/>
      <w:szCs w:val="16"/>
      <w:lang w:val="en-US"/>
    </w:rPr>
  </w:style>
  <w:style w:type="paragraph" w:styleId="ListParagraph">
    <w:name w:val="List Paragraph"/>
    <w:basedOn w:val="Normal"/>
    <w:uiPriority w:val="34"/>
    <w:qFormat/>
    <w:rsid w:val="006D2D57"/>
    <w:pPr>
      <w:ind w:left="720"/>
      <w:contextualSpacing/>
    </w:pPr>
  </w:style>
  <w:style w:type="character" w:styleId="SubtleReference">
    <w:name w:val="Subtle Reference"/>
    <w:basedOn w:val="DefaultParagraphFont"/>
    <w:uiPriority w:val="31"/>
    <w:qFormat/>
    <w:rsid w:val="0099058E"/>
    <w:rPr>
      <w:smallCaps/>
      <w:color w:val="5A5A5A" w:themeColor="text1" w:themeTint="A5"/>
    </w:rPr>
  </w:style>
  <w:style w:type="paragraph" w:styleId="Header">
    <w:name w:val="header"/>
    <w:basedOn w:val="Normal"/>
    <w:link w:val="HeaderChar"/>
    <w:uiPriority w:val="99"/>
    <w:unhideWhenUsed/>
    <w:rsid w:val="001A0C8B"/>
    <w:pPr>
      <w:tabs>
        <w:tab w:val="center" w:pos="4513"/>
        <w:tab w:val="right" w:pos="9026"/>
      </w:tabs>
      <w:spacing w:after="0"/>
    </w:pPr>
  </w:style>
  <w:style w:type="character" w:customStyle="1" w:styleId="HeaderChar">
    <w:name w:val="Header Char"/>
    <w:basedOn w:val="DefaultParagraphFont"/>
    <w:link w:val="Header"/>
    <w:uiPriority w:val="99"/>
    <w:rsid w:val="001A0C8B"/>
    <w:rPr>
      <w:rFonts w:ascii="Calibri" w:eastAsia="Times New Roman" w:hAnsi="Calibri" w:cs="Times New Roman"/>
      <w:szCs w:val="24"/>
      <w:lang w:val="en-US" w:eastAsia="ar-SA"/>
    </w:rPr>
  </w:style>
  <w:style w:type="paragraph" w:styleId="Footer">
    <w:name w:val="footer"/>
    <w:basedOn w:val="Normal"/>
    <w:link w:val="FooterChar"/>
    <w:rsid w:val="00742E25"/>
    <w:pPr>
      <w:tabs>
        <w:tab w:val="center" w:pos="4320"/>
        <w:tab w:val="right" w:pos="8640"/>
      </w:tabs>
    </w:pPr>
  </w:style>
  <w:style w:type="character" w:customStyle="1" w:styleId="FooterChar">
    <w:name w:val="Footer Char"/>
    <w:basedOn w:val="DefaultParagraphFont"/>
    <w:link w:val="Footer"/>
    <w:rsid w:val="001A0C8B"/>
    <w:rPr>
      <w:rFonts w:ascii="Arial" w:eastAsia="Times New Roman" w:hAnsi="Arial" w:cs="Arial"/>
      <w:bCs/>
      <w:sz w:val="20"/>
      <w:szCs w:val="24"/>
      <w:lang w:val="en-US"/>
    </w:rPr>
  </w:style>
  <w:style w:type="character" w:customStyle="1" w:styleId="apple-converted-space">
    <w:name w:val="apple-converted-space"/>
    <w:basedOn w:val="DefaultParagraphFont"/>
    <w:rsid w:val="007E20C9"/>
  </w:style>
  <w:style w:type="paragraph" w:styleId="NormalWeb">
    <w:name w:val="Normal (Web)"/>
    <w:basedOn w:val="Normal"/>
    <w:uiPriority w:val="99"/>
    <w:unhideWhenUsed/>
    <w:rsid w:val="007E20C9"/>
    <w:pPr>
      <w:spacing w:before="100" w:beforeAutospacing="1" w:after="100" w:afterAutospacing="1"/>
    </w:pPr>
    <w:rPr>
      <w:rFonts w:ascii="Times New Roman" w:hAnsi="Times New Roman"/>
      <w:sz w:val="24"/>
      <w:lang w:val="en-NZ" w:eastAsia="en-NZ"/>
    </w:rPr>
  </w:style>
  <w:style w:type="paragraph" w:customStyle="1" w:styleId="LayoutInformationPACKT">
    <w:name w:val="Layout Information [PACKT]"/>
    <w:basedOn w:val="NormalPACKT"/>
    <w:next w:val="NormalPACKT"/>
    <w:rsid w:val="00742E25"/>
    <w:rPr>
      <w:rFonts w:ascii="Arial" w:hAnsi="Arial"/>
      <w:b/>
      <w:color w:val="FF0000"/>
      <w:sz w:val="28"/>
      <w:szCs w:val="28"/>
    </w:rPr>
  </w:style>
  <w:style w:type="paragraph" w:styleId="Quote">
    <w:name w:val="Quote"/>
    <w:basedOn w:val="Normal"/>
    <w:next w:val="Normal"/>
    <w:link w:val="QuoteChar"/>
    <w:uiPriority w:val="29"/>
    <w:qFormat/>
    <w:rsid w:val="00365746"/>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365746"/>
    <w:rPr>
      <w:rFonts w:ascii="Calibri" w:eastAsia="Times New Roman" w:hAnsi="Calibri" w:cs="Times New Roman"/>
      <w:i/>
      <w:iCs/>
      <w:color w:val="404040" w:themeColor="text1" w:themeTint="BF"/>
      <w:szCs w:val="24"/>
      <w:lang w:val="en-US" w:eastAsia="ar-SA"/>
    </w:rPr>
  </w:style>
  <w:style w:type="character" w:styleId="IntenseReference">
    <w:name w:val="Intense Reference"/>
    <w:basedOn w:val="DefaultParagraphFont"/>
    <w:uiPriority w:val="32"/>
    <w:qFormat/>
    <w:rsid w:val="00365746"/>
    <w:rPr>
      <w:b/>
      <w:bCs/>
      <w:smallCaps/>
      <w:color w:val="4F81BD" w:themeColor="accent1"/>
      <w:spacing w:val="5"/>
    </w:rPr>
  </w:style>
  <w:style w:type="character" w:styleId="Emphasis">
    <w:name w:val="Emphasis"/>
    <w:basedOn w:val="DefaultParagraphFont"/>
    <w:uiPriority w:val="20"/>
    <w:qFormat/>
    <w:rsid w:val="006516A8"/>
    <w:rPr>
      <w:i/>
      <w:iCs/>
    </w:rPr>
  </w:style>
  <w:style w:type="character" w:styleId="SubtleEmphasis">
    <w:name w:val="Subtle Emphasis"/>
    <w:basedOn w:val="DefaultParagraphFont"/>
    <w:uiPriority w:val="19"/>
    <w:qFormat/>
    <w:rsid w:val="006516A8"/>
    <w:rPr>
      <w:i/>
      <w:iCs/>
      <w:color w:val="404040" w:themeColor="text1" w:themeTint="BF"/>
    </w:rPr>
  </w:style>
  <w:style w:type="paragraph" w:styleId="IntenseQuote">
    <w:name w:val="Intense Quote"/>
    <w:basedOn w:val="Normal"/>
    <w:next w:val="Normal"/>
    <w:link w:val="IntenseQuoteChar"/>
    <w:uiPriority w:val="30"/>
    <w:qFormat/>
    <w:rsid w:val="00EF1336"/>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EF1336"/>
    <w:rPr>
      <w:rFonts w:ascii="Calibri" w:eastAsia="Times New Roman" w:hAnsi="Calibri" w:cs="Times New Roman"/>
      <w:i/>
      <w:iCs/>
      <w:color w:val="4F81BD" w:themeColor="accent1"/>
      <w:szCs w:val="24"/>
      <w:lang w:val="en-US" w:eastAsia="ar-SA"/>
    </w:rPr>
  </w:style>
  <w:style w:type="paragraph" w:styleId="CommentSubject">
    <w:name w:val="annotation subject"/>
    <w:basedOn w:val="CommentText"/>
    <w:next w:val="CommentText"/>
    <w:link w:val="CommentSubjectChar"/>
    <w:uiPriority w:val="99"/>
    <w:semiHidden/>
    <w:unhideWhenUsed/>
    <w:rsid w:val="00EF5F23"/>
    <w:rPr>
      <w:b/>
      <w:bCs w:val="0"/>
    </w:rPr>
  </w:style>
  <w:style w:type="character" w:customStyle="1" w:styleId="CommentSubjectChar">
    <w:name w:val="Comment Subject Char"/>
    <w:basedOn w:val="CommentTextChar"/>
    <w:link w:val="CommentSubject"/>
    <w:uiPriority w:val="99"/>
    <w:semiHidden/>
    <w:rsid w:val="00EF5F23"/>
    <w:rPr>
      <w:rFonts w:ascii="Calibri" w:eastAsia="Times New Roman" w:hAnsi="Calibri" w:cs="Times New Roman"/>
      <w:b/>
      <w:bCs/>
      <w:sz w:val="20"/>
      <w:szCs w:val="20"/>
      <w:lang w:val="en-US" w:eastAsia="ar-SA"/>
    </w:rPr>
  </w:style>
  <w:style w:type="paragraph" w:styleId="HTMLPreformatted">
    <w:name w:val="HTML Preformatted"/>
    <w:basedOn w:val="Normal"/>
    <w:link w:val="HTMLPreformattedChar"/>
    <w:uiPriority w:val="99"/>
    <w:semiHidden/>
    <w:unhideWhenUsed/>
    <w:rsid w:val="00386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zCs w:val="20"/>
      <w:lang w:val="en-NZ" w:eastAsia="en-NZ"/>
    </w:rPr>
  </w:style>
  <w:style w:type="character" w:customStyle="1" w:styleId="HTMLPreformattedChar">
    <w:name w:val="HTML Preformatted Char"/>
    <w:basedOn w:val="DefaultParagraphFont"/>
    <w:link w:val="HTMLPreformatted"/>
    <w:uiPriority w:val="99"/>
    <w:semiHidden/>
    <w:rsid w:val="00386929"/>
    <w:rPr>
      <w:rFonts w:ascii="Courier New" w:eastAsia="Times New Roman" w:hAnsi="Courier New" w:cs="Courier New"/>
      <w:sz w:val="20"/>
      <w:szCs w:val="20"/>
      <w:lang w:eastAsia="en-NZ"/>
    </w:rPr>
  </w:style>
  <w:style w:type="character" w:customStyle="1" w:styleId="keyword">
    <w:name w:val="keyword"/>
    <w:basedOn w:val="DefaultParagraphFont"/>
    <w:rsid w:val="00386929"/>
  </w:style>
  <w:style w:type="character" w:customStyle="1" w:styleId="function-name">
    <w:name w:val="function-name"/>
    <w:basedOn w:val="DefaultParagraphFont"/>
    <w:rsid w:val="00386929"/>
  </w:style>
  <w:style w:type="character" w:customStyle="1" w:styleId="paren">
    <w:name w:val="paren"/>
    <w:basedOn w:val="DefaultParagraphFont"/>
    <w:rsid w:val="00386929"/>
  </w:style>
  <w:style w:type="character" w:customStyle="1" w:styleId="major-control-construct">
    <w:name w:val="major-control-construct"/>
    <w:basedOn w:val="DefaultParagraphFont"/>
    <w:rsid w:val="00386929"/>
  </w:style>
  <w:style w:type="character" w:customStyle="1" w:styleId="builtin">
    <w:name w:val="builtin"/>
    <w:basedOn w:val="DefaultParagraphFont"/>
    <w:rsid w:val="00386929"/>
  </w:style>
  <w:style w:type="character" w:customStyle="1" w:styleId="variable-name">
    <w:name w:val="variable-name"/>
    <w:basedOn w:val="DefaultParagraphFont"/>
    <w:rsid w:val="00386929"/>
  </w:style>
  <w:style w:type="character" w:customStyle="1" w:styleId="constant">
    <w:name w:val="constant"/>
    <w:basedOn w:val="DefaultParagraphFont"/>
    <w:rsid w:val="00386929"/>
  </w:style>
  <w:style w:type="character" w:customStyle="1" w:styleId="minor-control-construct">
    <w:name w:val="minor-control-construct"/>
    <w:basedOn w:val="DefaultParagraphFont"/>
    <w:rsid w:val="00386929"/>
  </w:style>
  <w:style w:type="character" w:customStyle="1" w:styleId="Heading4Char">
    <w:name w:val="Heading 4 Char"/>
    <w:aliases w:val="Heading 4 [PACKT] Char"/>
    <w:basedOn w:val="DefaultParagraphFont"/>
    <w:link w:val="Heading4"/>
    <w:rsid w:val="00742E25"/>
    <w:rPr>
      <w:rFonts w:ascii="Arial" w:eastAsia="Times New Roman" w:hAnsi="Arial" w:cs="Arial"/>
      <w:b/>
      <w:iCs/>
      <w:color w:val="000000"/>
      <w:sz w:val="24"/>
      <w:szCs w:val="28"/>
      <w:lang w:val="en-GB"/>
    </w:rPr>
  </w:style>
  <w:style w:type="character" w:customStyle="1" w:styleId="Heading5Char">
    <w:name w:val="Heading 5 Char"/>
    <w:aliases w:val="Heading 5 [PACKT] Char"/>
    <w:basedOn w:val="DefaultParagraphFont"/>
    <w:link w:val="Heading5"/>
    <w:rsid w:val="00742E25"/>
    <w:rPr>
      <w:rFonts w:ascii="Arial" w:eastAsia="Times New Roman" w:hAnsi="Arial" w:cs="Arial"/>
      <w:b/>
      <w:color w:val="000000"/>
      <w:szCs w:val="26"/>
      <w:lang w:val="en-GB"/>
    </w:rPr>
  </w:style>
  <w:style w:type="character" w:customStyle="1" w:styleId="Heading6Char">
    <w:name w:val="Heading 6 Char"/>
    <w:aliases w:val="Heading 6 [PACKT] Char"/>
    <w:link w:val="Heading6"/>
    <w:rsid w:val="00742E25"/>
    <w:rPr>
      <w:rFonts w:ascii="Arial" w:eastAsia="Times New Roman" w:hAnsi="Arial" w:cs="Arial"/>
      <w:iCs/>
      <w:color w:val="365F91"/>
      <w:sz w:val="20"/>
      <w:lang w:val="en-GB"/>
    </w:rPr>
  </w:style>
  <w:style w:type="character" w:customStyle="1" w:styleId="EmailPACKT">
    <w:name w:val="Email [PACKT]"/>
    <w:uiPriority w:val="99"/>
    <w:qFormat/>
    <w:locked/>
    <w:rsid w:val="00742E25"/>
    <w:rPr>
      <w:rFonts w:ascii="Lucida Console" w:hAnsi="Lucida Console"/>
      <w:color w:val="FF6600"/>
      <w:sz w:val="19"/>
      <w:szCs w:val="18"/>
    </w:rPr>
  </w:style>
  <w:style w:type="character" w:customStyle="1" w:styleId="URLPACKT">
    <w:name w:val="URL [PACKT]"/>
    <w:uiPriority w:val="99"/>
    <w:rsid w:val="00742E25"/>
    <w:rPr>
      <w:rFonts w:ascii="Lucida Console" w:hAnsi="Lucida Console"/>
      <w:color w:val="0000FF"/>
      <w:sz w:val="19"/>
      <w:szCs w:val="18"/>
    </w:rPr>
  </w:style>
  <w:style w:type="character" w:customStyle="1" w:styleId="ScreenTextPACKT">
    <w:name w:val="Screen Text [PACKT]"/>
    <w:uiPriority w:val="99"/>
    <w:locked/>
    <w:rsid w:val="00742E25"/>
    <w:rPr>
      <w:rFonts w:ascii="Times New Roman" w:hAnsi="Times New Roman"/>
      <w:b/>
      <w:color w:val="008000"/>
      <w:sz w:val="22"/>
    </w:rPr>
  </w:style>
  <w:style w:type="character" w:customStyle="1" w:styleId="ChapterrefPACKT">
    <w:name w:val="Chapterref [PACKT]"/>
    <w:uiPriority w:val="99"/>
    <w:locked/>
    <w:rsid w:val="00742E25"/>
    <w:rPr>
      <w:rFonts w:ascii="Times New Roman" w:hAnsi="Times New Roman"/>
      <w:i/>
      <w:dstrike w:val="0"/>
      <w:color w:val="808000"/>
      <w:sz w:val="22"/>
      <w:szCs w:val="22"/>
      <w:u w:val="none"/>
      <w:vertAlign w:val="baseline"/>
    </w:rPr>
  </w:style>
  <w:style w:type="paragraph" w:customStyle="1" w:styleId="TableColumnHeadingPACKT">
    <w:name w:val="Table Column Heading [PACKT]"/>
    <w:basedOn w:val="NormalPACKT"/>
    <w:uiPriority w:val="99"/>
    <w:rsid w:val="00742E25"/>
    <w:pPr>
      <w:spacing w:before="60" w:after="60"/>
    </w:pPr>
    <w:rPr>
      <w:rFonts w:cs="Arial"/>
      <w:b/>
      <w:bCs/>
      <w:sz w:val="20"/>
    </w:rPr>
  </w:style>
  <w:style w:type="paragraph" w:customStyle="1" w:styleId="CodeEndPACKT">
    <w:name w:val="Code End [PACKT]"/>
    <w:basedOn w:val="CodePACKT"/>
    <w:next w:val="NormalPACKT"/>
    <w:uiPriority w:val="99"/>
    <w:locked/>
    <w:rsid w:val="00742E25"/>
    <w:pPr>
      <w:spacing w:after="120"/>
    </w:pPr>
  </w:style>
  <w:style w:type="paragraph" w:customStyle="1" w:styleId="TableColumnContentPACKT">
    <w:name w:val="Table Column Content [PACKT]"/>
    <w:basedOn w:val="TableColumnHeadingPACKT"/>
    <w:uiPriority w:val="99"/>
    <w:rsid w:val="00742E25"/>
    <w:rPr>
      <w:b w:val="0"/>
    </w:rPr>
  </w:style>
  <w:style w:type="paragraph" w:customStyle="1" w:styleId="CodeWithinTipPACKT">
    <w:name w:val="Code Within Tip [PACKT]"/>
    <w:uiPriority w:val="99"/>
    <w:qFormat/>
    <w:rsid w:val="00742E25"/>
    <w:pPr>
      <w:pBdr>
        <w:top w:val="double" w:sz="4" w:space="6" w:color="auto"/>
        <w:bottom w:val="double" w:sz="4" w:space="9" w:color="auto"/>
      </w:pBdr>
      <w:spacing w:after="50" w:line="240" w:lineRule="auto"/>
      <w:ind w:left="720" w:right="720"/>
    </w:pPr>
    <w:rPr>
      <w:rFonts w:ascii="Lucida Console" w:eastAsia="Times New Roman" w:hAnsi="Lucida Console" w:cs="Times New Roman"/>
      <w:sz w:val="19"/>
      <w:szCs w:val="20"/>
      <w:lang w:val="en-US"/>
    </w:rPr>
  </w:style>
  <w:style w:type="paragraph" w:customStyle="1" w:styleId="BulletEndPACKT">
    <w:name w:val="Bullet End [PACKT]"/>
    <w:basedOn w:val="BulletPACKT"/>
    <w:next w:val="NormalPACKT"/>
    <w:uiPriority w:val="99"/>
    <w:locked/>
    <w:rsid w:val="00742E25"/>
    <w:pPr>
      <w:spacing w:after="120"/>
    </w:pPr>
  </w:style>
  <w:style w:type="paragraph" w:customStyle="1" w:styleId="FigurePACKT">
    <w:name w:val="Figure [PACKT]"/>
    <w:uiPriority w:val="99"/>
    <w:locked/>
    <w:rsid w:val="00742E25"/>
    <w:pPr>
      <w:spacing w:before="240" w:after="240" w:line="240" w:lineRule="auto"/>
      <w:jc w:val="center"/>
    </w:pPr>
    <w:rPr>
      <w:rFonts w:ascii="Tahoma" w:eastAsia="Times New Roman" w:hAnsi="Tahoma" w:cs="Tahoma"/>
      <w:sz w:val="16"/>
      <w:szCs w:val="16"/>
      <w:lang w:val="en-GB"/>
    </w:rPr>
  </w:style>
  <w:style w:type="paragraph" w:customStyle="1" w:styleId="NumberedBulletEndPACKT">
    <w:name w:val="Numbered Bullet End [PACKT]"/>
    <w:basedOn w:val="NumberedBulletPACKT"/>
    <w:next w:val="NormalPACKT"/>
    <w:uiPriority w:val="99"/>
    <w:locked/>
    <w:rsid w:val="00742E25"/>
    <w:pPr>
      <w:spacing w:after="120"/>
    </w:pPr>
  </w:style>
  <w:style w:type="paragraph" w:customStyle="1" w:styleId="BulletWithinBulletPACKT">
    <w:name w:val="Bullet Within Bullet [PACKT]"/>
    <w:basedOn w:val="BulletPACKT"/>
    <w:uiPriority w:val="99"/>
    <w:locked/>
    <w:rsid w:val="00742E25"/>
    <w:pPr>
      <w:tabs>
        <w:tab w:val="clear" w:pos="360"/>
      </w:tabs>
      <w:ind w:left="1440" w:right="720"/>
    </w:pPr>
  </w:style>
  <w:style w:type="paragraph" w:customStyle="1" w:styleId="BulletWithinBulletEndPACKT">
    <w:name w:val="Bullet Within Bullet End [PACKT]"/>
    <w:basedOn w:val="BulletWithinBulletPACKT"/>
    <w:uiPriority w:val="99"/>
    <w:locked/>
    <w:rsid w:val="00742E25"/>
    <w:pPr>
      <w:numPr>
        <w:numId w:val="0"/>
      </w:numPr>
      <w:spacing w:after="120"/>
      <w:ind w:left="1440" w:hanging="360"/>
    </w:pPr>
  </w:style>
  <w:style w:type="paragraph" w:customStyle="1" w:styleId="TipPACKT">
    <w:name w:val="Tip [PACKT]"/>
    <w:basedOn w:val="InformationBoxPACKT"/>
    <w:next w:val="NormalPACKT"/>
    <w:uiPriority w:val="99"/>
    <w:qFormat/>
    <w:rsid w:val="00742E25"/>
    <w:pPr>
      <w:pBdr>
        <w:top w:val="double" w:sz="4" w:space="6" w:color="auto"/>
        <w:left w:val="none" w:sz="0" w:space="0" w:color="auto"/>
        <w:bottom w:val="double" w:sz="4" w:space="9" w:color="auto"/>
        <w:right w:val="none" w:sz="0" w:space="0" w:color="auto"/>
      </w:pBdr>
      <w:shd w:val="clear" w:color="auto" w:fill="auto"/>
    </w:pPr>
  </w:style>
  <w:style w:type="paragraph" w:customStyle="1" w:styleId="PartPACKT">
    <w:name w:val="Part [PACKT]"/>
    <w:basedOn w:val="TipWithinBulletPACKT"/>
    <w:uiPriority w:val="99"/>
    <w:qFormat/>
    <w:rsid w:val="00742E25"/>
    <w:pPr>
      <w:pBdr>
        <w:top w:val="none" w:sz="0" w:space="0" w:color="auto"/>
        <w:bottom w:val="none" w:sz="0" w:space="0" w:color="auto"/>
      </w:pBdr>
    </w:pPr>
    <w:rPr>
      <w:b/>
      <w:sz w:val="120"/>
      <w:u w:val="single"/>
    </w:rPr>
  </w:style>
  <w:style w:type="paragraph" w:customStyle="1" w:styleId="TipWithinBulletPACKT">
    <w:name w:val="Tip Within Bullet [PACKT]"/>
    <w:basedOn w:val="TableWithinBulletPACKT"/>
    <w:uiPriority w:val="99"/>
    <w:qFormat/>
    <w:rsid w:val="00742E25"/>
    <w:pPr>
      <w:pBdr>
        <w:top w:val="double" w:sz="4" w:space="6" w:color="auto"/>
        <w:bottom w:val="double" w:sz="4" w:space="9" w:color="auto"/>
      </w:pBdr>
      <w:spacing w:before="180" w:after="180"/>
      <w:ind w:left="720" w:right="720"/>
    </w:pPr>
  </w:style>
  <w:style w:type="paragraph" w:customStyle="1" w:styleId="TableWithinBulletPACKT">
    <w:name w:val="Table Within Bullet [PACKT]"/>
    <w:basedOn w:val="TableColumnContentPACKT"/>
    <w:uiPriority w:val="99"/>
    <w:qFormat/>
    <w:rsid w:val="00742E25"/>
  </w:style>
  <w:style w:type="paragraph" w:customStyle="1" w:styleId="PartTitlePACKT">
    <w:name w:val="Part Title [PACKT]"/>
    <w:basedOn w:val="PartPACKT"/>
    <w:uiPriority w:val="99"/>
    <w:qFormat/>
    <w:rsid w:val="00742E25"/>
    <w:rPr>
      <w:i/>
      <w:sz w:val="26"/>
      <w:u w:val="none"/>
    </w:rPr>
  </w:style>
  <w:style w:type="paragraph" w:customStyle="1" w:styleId="CommandLineEndPACKT">
    <w:name w:val="Command Line End [PACKT]"/>
    <w:basedOn w:val="CommandLinePACKT"/>
    <w:uiPriority w:val="99"/>
    <w:locked/>
    <w:rsid w:val="00742E25"/>
    <w:pPr>
      <w:spacing w:after="120"/>
    </w:pPr>
    <w:rPr>
      <w:bCs/>
      <w:noProof/>
      <w:szCs w:val="20"/>
      <w:lang w:eastAsia="en-US"/>
    </w:rPr>
  </w:style>
  <w:style w:type="paragraph" w:customStyle="1" w:styleId="CodeWithinBulletsPACKT">
    <w:name w:val="Code Within Bullets [PACKT]"/>
    <w:basedOn w:val="CodePACKT"/>
    <w:uiPriority w:val="99"/>
    <w:locked/>
    <w:rsid w:val="00742E25"/>
    <w:pPr>
      <w:ind w:left="1080"/>
    </w:pPr>
    <w:rPr>
      <w:szCs w:val="20"/>
    </w:rPr>
  </w:style>
  <w:style w:type="paragraph" w:customStyle="1" w:styleId="CodeWithinBulletsEndPACKT">
    <w:name w:val="Code Within Bullets End [PACKT]"/>
    <w:basedOn w:val="CodeWithinBulletsPACKT"/>
    <w:uiPriority w:val="99"/>
    <w:locked/>
    <w:rsid w:val="00742E25"/>
    <w:pPr>
      <w:spacing w:after="120"/>
    </w:pPr>
  </w:style>
  <w:style w:type="paragraph" w:customStyle="1" w:styleId="NumberedBulletWithinBulletPACKT">
    <w:name w:val="Numbered Bullet Within Bullet [PACKT]"/>
    <w:basedOn w:val="BulletWithinBulletPACKT"/>
    <w:uiPriority w:val="99"/>
    <w:locked/>
    <w:rsid w:val="00742E25"/>
    <w:pPr>
      <w:numPr>
        <w:numId w:val="28"/>
      </w:numPr>
    </w:pPr>
  </w:style>
  <w:style w:type="paragraph" w:customStyle="1" w:styleId="NumberedBulletWithinBulletEndPACKT">
    <w:name w:val="Numbered Bullet Within Bullet End [PACKT]"/>
    <w:basedOn w:val="NumberedBulletWithinBulletPACKT"/>
    <w:uiPriority w:val="99"/>
    <w:locked/>
    <w:rsid w:val="00742E25"/>
    <w:pPr>
      <w:spacing w:after="120"/>
    </w:pPr>
  </w:style>
  <w:style w:type="paragraph" w:customStyle="1" w:styleId="BulletWithinInformationBoxPACKT">
    <w:name w:val="Bullet Within Information Box [PACKT]"/>
    <w:basedOn w:val="InformationBoxPACKT"/>
    <w:uiPriority w:val="99"/>
    <w:qFormat/>
    <w:locked/>
    <w:rsid w:val="00742E25"/>
    <w:pPr>
      <w:spacing w:before="0" w:after="20"/>
      <w:ind w:left="1080" w:hanging="360"/>
    </w:pPr>
  </w:style>
  <w:style w:type="paragraph" w:customStyle="1" w:styleId="CodeWithinTipEndPACKT">
    <w:name w:val="Code Within Tip End [PACKT]"/>
    <w:basedOn w:val="CodeWithinTipPACKT"/>
    <w:uiPriority w:val="99"/>
    <w:qFormat/>
    <w:rsid w:val="00742E25"/>
  </w:style>
  <w:style w:type="paragraph" w:customStyle="1" w:styleId="CodeWithinInformationBoxPACKT">
    <w:name w:val="Code Within Information Box [PACKT]"/>
    <w:basedOn w:val="CodeWithinTipPACKT"/>
    <w:uiPriority w:val="99"/>
    <w:qFormat/>
    <w:rsid w:val="00742E25"/>
  </w:style>
  <w:style w:type="character" w:customStyle="1" w:styleId="ItalicsPACKT">
    <w:name w:val="Italics [PACKT]"/>
    <w:uiPriority w:val="99"/>
    <w:locked/>
    <w:rsid w:val="00742E25"/>
    <w:rPr>
      <w:i/>
      <w:color w:val="FF99CC"/>
    </w:rPr>
  </w:style>
  <w:style w:type="paragraph" w:customStyle="1" w:styleId="IgnorePACKT">
    <w:name w:val="Ignore [PACKT]"/>
    <w:basedOn w:val="FigureWithinTipPACKT"/>
    <w:uiPriority w:val="99"/>
    <w:qFormat/>
    <w:rsid w:val="00742E25"/>
  </w:style>
  <w:style w:type="paragraph" w:customStyle="1" w:styleId="FigureWithinTipPACKT">
    <w:name w:val="Figure Within Tip [PACKT]"/>
    <w:basedOn w:val="FigureWithinTableContentPACKT"/>
    <w:uiPriority w:val="99"/>
    <w:qFormat/>
    <w:rsid w:val="00742E25"/>
    <w:pPr>
      <w:pBdr>
        <w:top w:val="double" w:sz="4" w:space="6" w:color="auto"/>
        <w:bottom w:val="double" w:sz="4" w:space="9" w:color="auto"/>
      </w:pBdr>
    </w:pPr>
  </w:style>
  <w:style w:type="paragraph" w:customStyle="1" w:styleId="FigureWithinTableContentPACKT">
    <w:name w:val="Figure Within Table Content [PACKT]"/>
    <w:basedOn w:val="FigureWithinInformationBoxPACKT"/>
    <w:uiPriority w:val="99"/>
    <w:qFormat/>
    <w:rsid w:val="00742E25"/>
    <w:pPr>
      <w:pBdr>
        <w:top w:val="none" w:sz="0" w:space="0" w:color="auto"/>
        <w:left w:val="none" w:sz="0" w:space="0" w:color="auto"/>
        <w:bottom w:val="none" w:sz="0" w:space="0" w:color="auto"/>
        <w:right w:val="none" w:sz="0" w:space="0" w:color="auto"/>
      </w:pBdr>
      <w:spacing w:after="120"/>
    </w:pPr>
  </w:style>
  <w:style w:type="paragraph" w:customStyle="1" w:styleId="FigureWithinInformationBoxPACKT">
    <w:name w:val="Figure Within Information Box [PACKT]"/>
    <w:basedOn w:val="FigureWithinBulletPACKT"/>
    <w:qFormat/>
    <w:rsid w:val="00742E25"/>
    <w:pPr>
      <w:pBdr>
        <w:top w:val="single" w:sz="4" w:space="6" w:color="auto"/>
        <w:left w:val="single" w:sz="4" w:space="4" w:color="auto"/>
        <w:bottom w:val="single" w:sz="4" w:space="9" w:color="auto"/>
        <w:right w:val="single" w:sz="4" w:space="4" w:color="auto"/>
      </w:pBdr>
      <w:spacing w:before="0"/>
      <w:ind w:left="720" w:right="720"/>
    </w:pPr>
    <w:rPr>
      <w:rFonts w:ascii="Times New Roman" w:hAnsi="Times New Roman"/>
    </w:rPr>
  </w:style>
  <w:style w:type="paragraph" w:customStyle="1" w:styleId="FigureWithinBulletPACKT">
    <w:name w:val="Figure Within Bullet [PACKT]"/>
    <w:basedOn w:val="FigurePACKT"/>
    <w:uiPriority w:val="99"/>
    <w:qFormat/>
    <w:rsid w:val="00742E25"/>
  </w:style>
  <w:style w:type="paragraph" w:customStyle="1" w:styleId="InformationBoxWithinBulletPACKT">
    <w:name w:val="Information Box Within Bullet [PACKT]"/>
    <w:basedOn w:val="InformationBoxPACKT"/>
    <w:uiPriority w:val="99"/>
    <w:qFormat/>
    <w:rsid w:val="00742E25"/>
    <w:pPr>
      <w:ind w:left="1080"/>
    </w:pPr>
  </w:style>
  <w:style w:type="paragraph" w:customStyle="1" w:styleId="BulletWithinInformationBoxEndPACKT">
    <w:name w:val="Bullet Within Information Box End [PACKT]"/>
    <w:basedOn w:val="BulletWithinInformationBoxPACKT"/>
    <w:uiPriority w:val="99"/>
    <w:qFormat/>
    <w:rsid w:val="00742E25"/>
    <w:pPr>
      <w:spacing w:after="60"/>
    </w:pPr>
  </w:style>
  <w:style w:type="paragraph" w:customStyle="1" w:styleId="BulletWithinTipPACKT">
    <w:name w:val="Bullet Within Tip [PACKT]"/>
    <w:basedOn w:val="BulletWithinInformationBoxPACKT"/>
    <w:uiPriority w:val="99"/>
    <w:qFormat/>
    <w:rsid w:val="00742E25"/>
    <w:pPr>
      <w:pBdr>
        <w:top w:val="double" w:sz="4" w:space="6" w:color="auto"/>
        <w:left w:val="none" w:sz="0" w:space="0" w:color="auto"/>
        <w:bottom w:val="double" w:sz="4" w:space="9" w:color="auto"/>
        <w:right w:val="none" w:sz="0" w:space="0" w:color="auto"/>
      </w:pBdr>
    </w:pPr>
  </w:style>
  <w:style w:type="paragraph" w:customStyle="1" w:styleId="BulletWithinTipEndPACKT">
    <w:name w:val="Bullet Within Tip End [PACKT]"/>
    <w:basedOn w:val="BulletWithinTipPACKT"/>
    <w:uiPriority w:val="99"/>
    <w:qFormat/>
    <w:rsid w:val="00742E25"/>
    <w:pPr>
      <w:spacing w:after="60"/>
    </w:pPr>
  </w:style>
  <w:style w:type="paragraph" w:customStyle="1" w:styleId="CodeWithinInformationBoxEndPACKT">
    <w:name w:val="Code Within Information Box End [PACKT]"/>
    <w:basedOn w:val="CodeWithinInformationBoxPACKT"/>
    <w:qFormat/>
    <w:rsid w:val="00742E25"/>
    <w:pPr>
      <w:pBdr>
        <w:top w:val="single" w:sz="6" w:space="6" w:color="000000"/>
        <w:left w:val="single" w:sz="6" w:space="4" w:color="000000"/>
        <w:bottom w:val="single" w:sz="6" w:space="9" w:color="000000"/>
        <w:right w:val="single" w:sz="6" w:space="4" w:color="000000"/>
      </w:pBdr>
      <w:spacing w:after="120"/>
    </w:pPr>
  </w:style>
  <w:style w:type="paragraph" w:customStyle="1" w:styleId="CodeWithinTableColumnContentPACKT">
    <w:name w:val="Code Within Table Column Content [PACKT]"/>
    <w:basedOn w:val="CodeWithinTipEndPACKT"/>
    <w:uiPriority w:val="99"/>
    <w:qFormat/>
    <w:rsid w:val="00742E25"/>
    <w:pPr>
      <w:pBdr>
        <w:top w:val="none" w:sz="0" w:space="0" w:color="auto"/>
        <w:bottom w:val="none" w:sz="0" w:space="0" w:color="auto"/>
      </w:pBdr>
      <w:ind w:left="216"/>
    </w:pPr>
  </w:style>
  <w:style w:type="paragraph" w:customStyle="1" w:styleId="CodeWithinTableColumnContentEndPACKT">
    <w:name w:val="Code Within Table Column Content End [PACKT]"/>
    <w:basedOn w:val="CodeWithinTableColumnContentPACKT"/>
    <w:uiPriority w:val="99"/>
    <w:qFormat/>
    <w:rsid w:val="00742E25"/>
    <w:pPr>
      <w:spacing w:after="120"/>
    </w:pPr>
  </w:style>
  <w:style w:type="paragraph" w:customStyle="1" w:styleId="CommandLineWithinTipPACKT">
    <w:name w:val="Command Line Within Tip [PACKT]"/>
    <w:basedOn w:val="CommandLinePACKT"/>
    <w:uiPriority w:val="99"/>
    <w:qFormat/>
    <w:rsid w:val="00742E25"/>
    <w:pPr>
      <w:pBdr>
        <w:top w:val="double" w:sz="4" w:space="6" w:color="auto"/>
        <w:bottom w:val="double" w:sz="4" w:space="9" w:color="auto"/>
      </w:pBdr>
      <w:ind w:left="720" w:right="720"/>
    </w:pPr>
  </w:style>
  <w:style w:type="paragraph" w:customStyle="1" w:styleId="CommandLineWithinTipEndPACKT">
    <w:name w:val="Command Line Within Tip End [PACKT]"/>
    <w:basedOn w:val="CommandLineWithinTipPACKT"/>
    <w:uiPriority w:val="99"/>
    <w:qFormat/>
    <w:rsid w:val="00742E25"/>
    <w:pPr>
      <w:spacing w:after="120"/>
    </w:pPr>
  </w:style>
  <w:style w:type="paragraph" w:customStyle="1" w:styleId="CommandLineWithinInformationBoxPACKT">
    <w:name w:val="Command Line Within Information Box [PACKT]"/>
    <w:basedOn w:val="CommandLineWithinTipPACKT"/>
    <w:uiPriority w:val="99"/>
    <w:qFormat/>
    <w:rsid w:val="00742E25"/>
    <w:pPr>
      <w:pBdr>
        <w:top w:val="single" w:sz="4" w:space="6" w:color="auto"/>
        <w:left w:val="single" w:sz="4" w:space="4" w:color="auto"/>
        <w:bottom w:val="single" w:sz="4" w:space="9" w:color="auto"/>
        <w:right w:val="single" w:sz="4" w:space="4" w:color="auto"/>
      </w:pBdr>
    </w:pPr>
  </w:style>
  <w:style w:type="paragraph" w:customStyle="1" w:styleId="CommandLineWithinInformationBoxEndPACKT">
    <w:name w:val="Command Line Within Information Box End [PACKT]"/>
    <w:basedOn w:val="CommandLineWithinInformationBoxPACKT"/>
    <w:uiPriority w:val="99"/>
    <w:qFormat/>
    <w:rsid w:val="00742E25"/>
    <w:pPr>
      <w:spacing w:after="120"/>
    </w:pPr>
  </w:style>
  <w:style w:type="paragraph" w:customStyle="1" w:styleId="CommandLineWithinTableColumnContentPACKT">
    <w:name w:val="Command Line Within Table Column Content [PACKT]"/>
    <w:basedOn w:val="CommandLineWithinInformationBoxEndPACKT"/>
    <w:uiPriority w:val="99"/>
    <w:qFormat/>
    <w:rsid w:val="00742E25"/>
    <w:pPr>
      <w:pBdr>
        <w:top w:val="none" w:sz="0" w:space="0" w:color="auto"/>
        <w:left w:val="none" w:sz="0" w:space="0" w:color="auto"/>
        <w:bottom w:val="none" w:sz="0" w:space="0" w:color="auto"/>
        <w:right w:val="none" w:sz="0" w:space="0" w:color="auto"/>
      </w:pBdr>
      <w:spacing w:after="60"/>
      <w:ind w:left="0" w:right="0"/>
    </w:pPr>
  </w:style>
  <w:style w:type="paragraph" w:customStyle="1" w:styleId="CommandLineWithinTableColumnContentEndPACKT">
    <w:name w:val="Command Line Within Table Column Content End [PACKT]"/>
    <w:basedOn w:val="CommandLineWithinTableColumnContentPACKT"/>
    <w:qFormat/>
    <w:rsid w:val="00742E25"/>
    <w:pPr>
      <w:spacing w:after="120"/>
    </w:pPr>
  </w:style>
  <w:style w:type="paragraph" w:customStyle="1" w:styleId="CommandLineWithinBulletPACKT">
    <w:name w:val="Command Line Within Bullet [PACKT]"/>
    <w:basedOn w:val="CommandLineWithinTableColumnContentEndPACKT"/>
    <w:uiPriority w:val="99"/>
    <w:qFormat/>
    <w:rsid w:val="00742E25"/>
    <w:pPr>
      <w:ind w:left="720"/>
    </w:pPr>
  </w:style>
  <w:style w:type="paragraph" w:customStyle="1" w:styleId="CommandLineWithinBulletEndPACKT">
    <w:name w:val="Command Line Within Bullet End [PACKT]"/>
    <w:basedOn w:val="CommandLineWithinBulletPACKT"/>
    <w:uiPriority w:val="99"/>
    <w:qFormat/>
    <w:rsid w:val="00742E25"/>
  </w:style>
  <w:style w:type="paragraph" w:customStyle="1" w:styleId="QuoteWithinBulletPACKT">
    <w:name w:val="Quote Within Bullet [PACKT]"/>
    <w:basedOn w:val="QuotePACKT"/>
    <w:uiPriority w:val="99"/>
    <w:qFormat/>
    <w:rsid w:val="00742E25"/>
  </w:style>
  <w:style w:type="paragraph" w:customStyle="1" w:styleId="RomanNumberedBulletPACKT">
    <w:name w:val="Roman Numbered Bullet [PACKT]"/>
    <w:basedOn w:val="NumberedBulletPACKT"/>
    <w:uiPriority w:val="99"/>
    <w:qFormat/>
    <w:rsid w:val="00742E25"/>
    <w:pPr>
      <w:numPr>
        <w:numId w:val="31"/>
      </w:numPr>
    </w:pPr>
  </w:style>
  <w:style w:type="paragraph" w:customStyle="1" w:styleId="RomanNumberedBulletEndPACKT">
    <w:name w:val="Roman Numbered Bullet End [PACKT]"/>
    <w:basedOn w:val="RomanNumberedBulletPACKT"/>
    <w:uiPriority w:val="99"/>
    <w:qFormat/>
    <w:rsid w:val="00742E25"/>
    <w:pPr>
      <w:spacing w:after="120"/>
    </w:pPr>
  </w:style>
  <w:style w:type="character" w:customStyle="1" w:styleId="CodeHighlightedPACKT">
    <w:name w:val="Code Highlighted [PACKT]"/>
    <w:uiPriority w:val="99"/>
    <w:qFormat/>
    <w:rsid w:val="00742E25"/>
    <w:rPr>
      <w:rFonts w:ascii="Lucida Console" w:hAnsi="Lucida Console"/>
      <w:b/>
      <w:color w:val="747959"/>
      <w:sz w:val="18"/>
      <w:szCs w:val="18"/>
    </w:rPr>
  </w:style>
  <w:style w:type="character" w:customStyle="1" w:styleId="IconPACKT">
    <w:name w:val="Icon [PACKT]"/>
    <w:uiPriority w:val="99"/>
    <w:qFormat/>
    <w:rsid w:val="00742E25"/>
    <w:rPr>
      <w:rFonts w:ascii="Times New Roman" w:hAnsi="Times New Roman"/>
      <w:noProof/>
      <w:sz w:val="22"/>
    </w:rPr>
  </w:style>
  <w:style w:type="table" w:styleId="TableGrid">
    <w:name w:val="Table Grid"/>
    <w:basedOn w:val="TableNormal"/>
    <w:rsid w:val="00742E25"/>
    <w:pPr>
      <w:spacing w:after="0" w:line="240" w:lineRule="auto"/>
    </w:pPr>
    <w:rPr>
      <w:rFonts w:ascii="Times New Roman" w:eastAsia="Times New Roman" w:hAnsi="Times New Roman" w:cs="Times New Roman"/>
      <w:sz w:val="20"/>
      <w:szCs w:val="20"/>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eCaptionPACKT">
    <w:name w:val="Figure Caption [PACKT]"/>
    <w:basedOn w:val="FigurePACKT"/>
    <w:uiPriority w:val="99"/>
    <w:qFormat/>
    <w:rsid w:val="00742E25"/>
    <w:pPr>
      <w:spacing w:before="0" w:after="120"/>
    </w:pPr>
    <w:rPr>
      <w:rFonts w:ascii="Times New Roman" w:hAnsi="Times New Roman"/>
    </w:rPr>
  </w:style>
  <w:style w:type="paragraph" w:customStyle="1" w:styleId="AlphabeticalBulletPACKT">
    <w:name w:val="Alphabetical Bullet [PACKT]"/>
    <w:basedOn w:val="Normal"/>
    <w:uiPriority w:val="99"/>
    <w:qFormat/>
    <w:rsid w:val="00742E25"/>
    <w:pPr>
      <w:numPr>
        <w:numId w:val="33"/>
      </w:numPr>
      <w:tabs>
        <w:tab w:val="left" w:pos="360"/>
      </w:tabs>
      <w:suppressAutoHyphens/>
      <w:spacing w:before="0"/>
      <w:ind w:right="720"/>
    </w:pPr>
    <w:rPr>
      <w:rFonts w:ascii="Times New Roman" w:hAnsi="Times New Roman" w:cs="Times New Roman"/>
      <w:bCs w:val="0"/>
      <w:sz w:val="22"/>
    </w:rPr>
  </w:style>
  <w:style w:type="paragraph" w:customStyle="1" w:styleId="AlphabeticalBulletEndPACKT">
    <w:name w:val="Alphabetical Bullet End [PACKT]"/>
    <w:basedOn w:val="AlphabeticalBulletPACKT"/>
    <w:uiPriority w:val="99"/>
    <w:qFormat/>
    <w:rsid w:val="00742E25"/>
    <w:pPr>
      <w:spacing w:after="120"/>
    </w:pPr>
    <w:rPr>
      <w:bCs/>
    </w:rPr>
  </w:style>
  <w:style w:type="paragraph" w:customStyle="1" w:styleId="PartSectionPACKT">
    <w:name w:val="Part Section [PACKT]"/>
    <w:basedOn w:val="PartTitlePACKT"/>
    <w:uiPriority w:val="99"/>
    <w:qFormat/>
    <w:rsid w:val="00742E25"/>
    <w:rPr>
      <w:sz w:val="46"/>
    </w:rPr>
  </w:style>
  <w:style w:type="paragraph" w:customStyle="1" w:styleId="BulletWithinTableColumnContentPACKT">
    <w:name w:val="Bullet Within Table Column Content [PACKT]"/>
    <w:basedOn w:val="BulletPACKT"/>
    <w:uiPriority w:val="99"/>
    <w:qFormat/>
    <w:rsid w:val="00742E25"/>
    <w:pPr>
      <w:ind w:left="432" w:right="72"/>
    </w:pPr>
    <w:rPr>
      <w:sz w:val="20"/>
      <w:lang w:eastAsia="ar-SA"/>
    </w:rPr>
  </w:style>
  <w:style w:type="paragraph" w:customStyle="1" w:styleId="BulletWithinTableColumnContentEndPACKT">
    <w:name w:val="Bullet Within Table Column Content End [PACKT]"/>
    <w:basedOn w:val="BulletWithinTableColumnContentPACKT"/>
    <w:uiPriority w:val="99"/>
    <w:qFormat/>
    <w:rsid w:val="00742E25"/>
    <w:pPr>
      <w:spacing w:after="120"/>
    </w:pPr>
  </w:style>
  <w:style w:type="paragraph" w:customStyle="1" w:styleId="PartHeadingPACKT">
    <w:name w:val="Part Heading [PACKT]"/>
    <w:basedOn w:val="ChapterTitlePACKT"/>
    <w:qFormat/>
    <w:rsid w:val="00742E25"/>
  </w:style>
  <w:style w:type="paragraph" w:customStyle="1" w:styleId="BulletWithoutBulletWithinBulletPACKT">
    <w:name w:val="Bullet Without Bullet Within Bullet [PACKT]"/>
    <w:basedOn w:val="BulletPACKT"/>
    <w:uiPriority w:val="99"/>
    <w:rsid w:val="00742E25"/>
    <w:pPr>
      <w:numPr>
        <w:numId w:val="0"/>
      </w:numPr>
      <w:tabs>
        <w:tab w:val="left" w:pos="720"/>
      </w:tabs>
      <w:autoSpaceDE w:val="0"/>
      <w:autoSpaceDN w:val="0"/>
      <w:adjustRightInd w:val="0"/>
      <w:spacing w:line="288" w:lineRule="auto"/>
      <w:ind w:left="1080" w:right="0"/>
      <w:textAlignment w:val="center"/>
    </w:pPr>
    <w:rPr>
      <w:rFonts w:ascii="Book Antiqua" w:hAnsi="Book Antiqua" w:cs="Book Antiqua"/>
      <w:color w:val="000000"/>
      <w:szCs w:val="21"/>
    </w:rPr>
  </w:style>
  <w:style w:type="paragraph" w:customStyle="1" w:styleId="BulletWithoutBulletWithinBulletEndPACKT">
    <w:name w:val="Bullet Without Bullet Within Bullet End [PACKT]"/>
    <w:basedOn w:val="BulletWithoutBulletWithinBulletPACKT"/>
    <w:uiPriority w:val="99"/>
    <w:rsid w:val="00742E25"/>
    <w:pPr>
      <w:spacing w:after="120"/>
    </w:pPr>
  </w:style>
  <w:style w:type="paragraph" w:customStyle="1" w:styleId="BulletWithoutBulletWithinNestedBulletPACKT">
    <w:name w:val="Bullet Without Bullet Within Nested Bullet [PACKT]"/>
    <w:basedOn w:val="BulletWithoutBulletWithinBulletPACKT"/>
    <w:uiPriority w:val="99"/>
    <w:rsid w:val="00742E25"/>
    <w:pPr>
      <w:ind w:left="1440"/>
    </w:pPr>
  </w:style>
  <w:style w:type="paragraph" w:customStyle="1" w:styleId="BulletWithoutBulletWithinNestedBulletEndPACKT">
    <w:name w:val="Bullet Without Bullet Within Nested Bullet End [PACKT]"/>
    <w:basedOn w:val="BulletWithoutBulletWithinNestedBulletPACKT"/>
    <w:uiPriority w:val="99"/>
    <w:rsid w:val="00742E25"/>
    <w:pPr>
      <w:spacing w:after="173"/>
    </w:pPr>
  </w:style>
  <w:style w:type="paragraph" w:customStyle="1" w:styleId="AppendixTitlePACKT">
    <w:name w:val="Appendix Title [PACKT]"/>
    <w:basedOn w:val="NormalPACKT"/>
    <w:uiPriority w:val="99"/>
    <w:rsid w:val="00742E25"/>
    <w:pPr>
      <w:suppressAutoHyphens/>
      <w:autoSpaceDE w:val="0"/>
      <w:autoSpaceDN w:val="0"/>
      <w:adjustRightInd w:val="0"/>
      <w:spacing w:before="202" w:after="432" w:line="2100" w:lineRule="atLeast"/>
      <w:jc w:val="right"/>
      <w:textAlignment w:val="center"/>
    </w:pPr>
    <w:rPr>
      <w:rFonts w:ascii="Arial" w:hAnsi="Arial" w:cs="Arial"/>
      <w:color w:val="000000"/>
      <w:sz w:val="60"/>
      <w:szCs w:val="60"/>
      <w:lang w:val="en-GB"/>
    </w:rPr>
  </w:style>
  <w:style w:type="numbering" w:customStyle="1" w:styleId="NumberedBullet">
    <w:name w:val="Numbered Bullet"/>
    <w:uiPriority w:val="99"/>
    <w:rsid w:val="00742E25"/>
    <w:pPr>
      <w:numPr>
        <w:numId w:val="27"/>
      </w:numPr>
    </w:pPr>
  </w:style>
  <w:style w:type="numbering" w:customStyle="1" w:styleId="NumberedBulletWithinBullet">
    <w:name w:val="Numbered Bullet Within Bullet"/>
    <w:uiPriority w:val="99"/>
    <w:rsid w:val="00742E25"/>
    <w:pPr>
      <w:numPr>
        <w:numId w:val="28"/>
      </w:numPr>
    </w:pPr>
  </w:style>
  <w:style w:type="numbering" w:customStyle="1" w:styleId="RomanNumberedBullet">
    <w:name w:val="Roman Numbered Bullet"/>
    <w:uiPriority w:val="99"/>
    <w:rsid w:val="00742E25"/>
    <w:pPr>
      <w:numPr>
        <w:numId w:val="31"/>
      </w:numPr>
    </w:pPr>
  </w:style>
  <w:style w:type="numbering" w:customStyle="1" w:styleId="AlphabeticalBullet">
    <w:name w:val="Alphabetical Bullet"/>
    <w:uiPriority w:val="99"/>
    <w:rsid w:val="00742E25"/>
    <w:pPr>
      <w:numPr>
        <w:numId w:val="33"/>
      </w:numPr>
    </w:pPr>
  </w:style>
  <w:style w:type="paragraph" w:styleId="Revision">
    <w:name w:val="Revision"/>
    <w:hidden/>
    <w:uiPriority w:val="99"/>
    <w:semiHidden/>
    <w:rsid w:val="001E4033"/>
    <w:pPr>
      <w:spacing w:after="0" w:line="240" w:lineRule="auto"/>
    </w:pPr>
    <w:rPr>
      <w:rFonts w:ascii="Arial" w:eastAsia="Times New Roman" w:hAnsi="Arial" w:cs="Arial"/>
      <w:bCs/>
      <w:sz w:val="20"/>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189847">
      <w:bodyDiv w:val="1"/>
      <w:marLeft w:val="0"/>
      <w:marRight w:val="0"/>
      <w:marTop w:val="0"/>
      <w:marBottom w:val="0"/>
      <w:divBdr>
        <w:top w:val="none" w:sz="0" w:space="0" w:color="auto"/>
        <w:left w:val="none" w:sz="0" w:space="0" w:color="auto"/>
        <w:bottom w:val="none" w:sz="0" w:space="0" w:color="auto"/>
        <w:right w:val="none" w:sz="0" w:space="0" w:color="auto"/>
      </w:divBdr>
      <w:divsChild>
        <w:div w:id="1095630852">
          <w:marLeft w:val="1166"/>
          <w:marRight w:val="0"/>
          <w:marTop w:val="115"/>
          <w:marBottom w:val="0"/>
          <w:divBdr>
            <w:top w:val="none" w:sz="0" w:space="0" w:color="auto"/>
            <w:left w:val="none" w:sz="0" w:space="0" w:color="auto"/>
            <w:bottom w:val="none" w:sz="0" w:space="0" w:color="auto"/>
            <w:right w:val="none" w:sz="0" w:space="0" w:color="auto"/>
          </w:divBdr>
        </w:div>
        <w:div w:id="527722590">
          <w:marLeft w:val="1166"/>
          <w:marRight w:val="0"/>
          <w:marTop w:val="115"/>
          <w:marBottom w:val="0"/>
          <w:divBdr>
            <w:top w:val="none" w:sz="0" w:space="0" w:color="auto"/>
            <w:left w:val="none" w:sz="0" w:space="0" w:color="auto"/>
            <w:bottom w:val="none" w:sz="0" w:space="0" w:color="auto"/>
            <w:right w:val="none" w:sz="0" w:space="0" w:color="auto"/>
          </w:divBdr>
        </w:div>
        <w:div w:id="210844866">
          <w:marLeft w:val="1166"/>
          <w:marRight w:val="0"/>
          <w:marTop w:val="115"/>
          <w:marBottom w:val="0"/>
          <w:divBdr>
            <w:top w:val="none" w:sz="0" w:space="0" w:color="auto"/>
            <w:left w:val="none" w:sz="0" w:space="0" w:color="auto"/>
            <w:bottom w:val="none" w:sz="0" w:space="0" w:color="auto"/>
            <w:right w:val="none" w:sz="0" w:space="0" w:color="auto"/>
          </w:divBdr>
        </w:div>
      </w:divsChild>
    </w:div>
    <w:div w:id="45569399">
      <w:bodyDiv w:val="1"/>
      <w:marLeft w:val="0"/>
      <w:marRight w:val="0"/>
      <w:marTop w:val="0"/>
      <w:marBottom w:val="0"/>
      <w:divBdr>
        <w:top w:val="none" w:sz="0" w:space="0" w:color="auto"/>
        <w:left w:val="none" w:sz="0" w:space="0" w:color="auto"/>
        <w:bottom w:val="none" w:sz="0" w:space="0" w:color="auto"/>
        <w:right w:val="none" w:sz="0" w:space="0" w:color="auto"/>
      </w:divBdr>
    </w:div>
    <w:div w:id="56320316">
      <w:bodyDiv w:val="1"/>
      <w:marLeft w:val="0"/>
      <w:marRight w:val="0"/>
      <w:marTop w:val="0"/>
      <w:marBottom w:val="0"/>
      <w:divBdr>
        <w:top w:val="none" w:sz="0" w:space="0" w:color="auto"/>
        <w:left w:val="none" w:sz="0" w:space="0" w:color="auto"/>
        <w:bottom w:val="none" w:sz="0" w:space="0" w:color="auto"/>
        <w:right w:val="none" w:sz="0" w:space="0" w:color="auto"/>
      </w:divBdr>
      <w:divsChild>
        <w:div w:id="1009913847">
          <w:marLeft w:val="1166"/>
          <w:marRight w:val="0"/>
          <w:marTop w:val="115"/>
          <w:marBottom w:val="0"/>
          <w:divBdr>
            <w:top w:val="none" w:sz="0" w:space="0" w:color="auto"/>
            <w:left w:val="none" w:sz="0" w:space="0" w:color="auto"/>
            <w:bottom w:val="none" w:sz="0" w:space="0" w:color="auto"/>
            <w:right w:val="none" w:sz="0" w:space="0" w:color="auto"/>
          </w:divBdr>
        </w:div>
        <w:div w:id="1835607592">
          <w:marLeft w:val="1166"/>
          <w:marRight w:val="0"/>
          <w:marTop w:val="115"/>
          <w:marBottom w:val="0"/>
          <w:divBdr>
            <w:top w:val="none" w:sz="0" w:space="0" w:color="auto"/>
            <w:left w:val="none" w:sz="0" w:space="0" w:color="auto"/>
            <w:bottom w:val="none" w:sz="0" w:space="0" w:color="auto"/>
            <w:right w:val="none" w:sz="0" w:space="0" w:color="auto"/>
          </w:divBdr>
        </w:div>
        <w:div w:id="1118333518">
          <w:marLeft w:val="1800"/>
          <w:marRight w:val="0"/>
          <w:marTop w:val="96"/>
          <w:marBottom w:val="0"/>
          <w:divBdr>
            <w:top w:val="none" w:sz="0" w:space="0" w:color="auto"/>
            <w:left w:val="none" w:sz="0" w:space="0" w:color="auto"/>
            <w:bottom w:val="none" w:sz="0" w:space="0" w:color="auto"/>
            <w:right w:val="none" w:sz="0" w:space="0" w:color="auto"/>
          </w:divBdr>
        </w:div>
        <w:div w:id="19362400">
          <w:marLeft w:val="1800"/>
          <w:marRight w:val="0"/>
          <w:marTop w:val="96"/>
          <w:marBottom w:val="0"/>
          <w:divBdr>
            <w:top w:val="none" w:sz="0" w:space="0" w:color="auto"/>
            <w:left w:val="none" w:sz="0" w:space="0" w:color="auto"/>
            <w:bottom w:val="none" w:sz="0" w:space="0" w:color="auto"/>
            <w:right w:val="none" w:sz="0" w:space="0" w:color="auto"/>
          </w:divBdr>
        </w:div>
        <w:div w:id="1849951200">
          <w:marLeft w:val="1800"/>
          <w:marRight w:val="0"/>
          <w:marTop w:val="96"/>
          <w:marBottom w:val="0"/>
          <w:divBdr>
            <w:top w:val="none" w:sz="0" w:space="0" w:color="auto"/>
            <w:left w:val="none" w:sz="0" w:space="0" w:color="auto"/>
            <w:bottom w:val="none" w:sz="0" w:space="0" w:color="auto"/>
            <w:right w:val="none" w:sz="0" w:space="0" w:color="auto"/>
          </w:divBdr>
        </w:div>
        <w:div w:id="530460455">
          <w:marLeft w:val="1800"/>
          <w:marRight w:val="0"/>
          <w:marTop w:val="96"/>
          <w:marBottom w:val="0"/>
          <w:divBdr>
            <w:top w:val="none" w:sz="0" w:space="0" w:color="auto"/>
            <w:left w:val="none" w:sz="0" w:space="0" w:color="auto"/>
            <w:bottom w:val="none" w:sz="0" w:space="0" w:color="auto"/>
            <w:right w:val="none" w:sz="0" w:space="0" w:color="auto"/>
          </w:divBdr>
        </w:div>
        <w:div w:id="303314856">
          <w:marLeft w:val="1800"/>
          <w:marRight w:val="0"/>
          <w:marTop w:val="96"/>
          <w:marBottom w:val="0"/>
          <w:divBdr>
            <w:top w:val="none" w:sz="0" w:space="0" w:color="auto"/>
            <w:left w:val="none" w:sz="0" w:space="0" w:color="auto"/>
            <w:bottom w:val="none" w:sz="0" w:space="0" w:color="auto"/>
            <w:right w:val="none" w:sz="0" w:space="0" w:color="auto"/>
          </w:divBdr>
        </w:div>
        <w:div w:id="1954508180">
          <w:marLeft w:val="1800"/>
          <w:marRight w:val="0"/>
          <w:marTop w:val="96"/>
          <w:marBottom w:val="0"/>
          <w:divBdr>
            <w:top w:val="none" w:sz="0" w:space="0" w:color="auto"/>
            <w:left w:val="none" w:sz="0" w:space="0" w:color="auto"/>
            <w:bottom w:val="none" w:sz="0" w:space="0" w:color="auto"/>
            <w:right w:val="none" w:sz="0" w:space="0" w:color="auto"/>
          </w:divBdr>
        </w:div>
        <w:div w:id="869299435">
          <w:marLeft w:val="1800"/>
          <w:marRight w:val="0"/>
          <w:marTop w:val="96"/>
          <w:marBottom w:val="0"/>
          <w:divBdr>
            <w:top w:val="none" w:sz="0" w:space="0" w:color="auto"/>
            <w:left w:val="none" w:sz="0" w:space="0" w:color="auto"/>
            <w:bottom w:val="none" w:sz="0" w:space="0" w:color="auto"/>
            <w:right w:val="none" w:sz="0" w:space="0" w:color="auto"/>
          </w:divBdr>
        </w:div>
      </w:divsChild>
    </w:div>
    <w:div w:id="57825223">
      <w:bodyDiv w:val="1"/>
      <w:marLeft w:val="0"/>
      <w:marRight w:val="0"/>
      <w:marTop w:val="0"/>
      <w:marBottom w:val="0"/>
      <w:divBdr>
        <w:top w:val="none" w:sz="0" w:space="0" w:color="auto"/>
        <w:left w:val="none" w:sz="0" w:space="0" w:color="auto"/>
        <w:bottom w:val="none" w:sz="0" w:space="0" w:color="auto"/>
        <w:right w:val="none" w:sz="0" w:space="0" w:color="auto"/>
      </w:divBdr>
      <w:divsChild>
        <w:div w:id="1423454717">
          <w:marLeft w:val="1166"/>
          <w:marRight w:val="0"/>
          <w:marTop w:val="115"/>
          <w:marBottom w:val="0"/>
          <w:divBdr>
            <w:top w:val="none" w:sz="0" w:space="0" w:color="auto"/>
            <w:left w:val="none" w:sz="0" w:space="0" w:color="auto"/>
            <w:bottom w:val="none" w:sz="0" w:space="0" w:color="auto"/>
            <w:right w:val="none" w:sz="0" w:space="0" w:color="auto"/>
          </w:divBdr>
        </w:div>
        <w:div w:id="76945447">
          <w:marLeft w:val="1166"/>
          <w:marRight w:val="0"/>
          <w:marTop w:val="115"/>
          <w:marBottom w:val="0"/>
          <w:divBdr>
            <w:top w:val="none" w:sz="0" w:space="0" w:color="auto"/>
            <w:left w:val="none" w:sz="0" w:space="0" w:color="auto"/>
            <w:bottom w:val="none" w:sz="0" w:space="0" w:color="auto"/>
            <w:right w:val="none" w:sz="0" w:space="0" w:color="auto"/>
          </w:divBdr>
        </w:div>
        <w:div w:id="1469083777">
          <w:marLeft w:val="1166"/>
          <w:marRight w:val="0"/>
          <w:marTop w:val="115"/>
          <w:marBottom w:val="0"/>
          <w:divBdr>
            <w:top w:val="none" w:sz="0" w:space="0" w:color="auto"/>
            <w:left w:val="none" w:sz="0" w:space="0" w:color="auto"/>
            <w:bottom w:val="none" w:sz="0" w:space="0" w:color="auto"/>
            <w:right w:val="none" w:sz="0" w:space="0" w:color="auto"/>
          </w:divBdr>
        </w:div>
        <w:div w:id="1695574270">
          <w:marLeft w:val="1800"/>
          <w:marRight w:val="0"/>
          <w:marTop w:val="96"/>
          <w:marBottom w:val="0"/>
          <w:divBdr>
            <w:top w:val="none" w:sz="0" w:space="0" w:color="auto"/>
            <w:left w:val="none" w:sz="0" w:space="0" w:color="auto"/>
            <w:bottom w:val="none" w:sz="0" w:space="0" w:color="auto"/>
            <w:right w:val="none" w:sz="0" w:space="0" w:color="auto"/>
          </w:divBdr>
        </w:div>
        <w:div w:id="263803522">
          <w:marLeft w:val="1800"/>
          <w:marRight w:val="0"/>
          <w:marTop w:val="96"/>
          <w:marBottom w:val="0"/>
          <w:divBdr>
            <w:top w:val="none" w:sz="0" w:space="0" w:color="auto"/>
            <w:left w:val="none" w:sz="0" w:space="0" w:color="auto"/>
            <w:bottom w:val="none" w:sz="0" w:space="0" w:color="auto"/>
            <w:right w:val="none" w:sz="0" w:space="0" w:color="auto"/>
          </w:divBdr>
        </w:div>
        <w:div w:id="1022897217">
          <w:marLeft w:val="1800"/>
          <w:marRight w:val="0"/>
          <w:marTop w:val="96"/>
          <w:marBottom w:val="0"/>
          <w:divBdr>
            <w:top w:val="none" w:sz="0" w:space="0" w:color="auto"/>
            <w:left w:val="none" w:sz="0" w:space="0" w:color="auto"/>
            <w:bottom w:val="none" w:sz="0" w:space="0" w:color="auto"/>
            <w:right w:val="none" w:sz="0" w:space="0" w:color="auto"/>
          </w:divBdr>
        </w:div>
        <w:div w:id="699165713">
          <w:marLeft w:val="1800"/>
          <w:marRight w:val="0"/>
          <w:marTop w:val="96"/>
          <w:marBottom w:val="0"/>
          <w:divBdr>
            <w:top w:val="none" w:sz="0" w:space="0" w:color="auto"/>
            <w:left w:val="none" w:sz="0" w:space="0" w:color="auto"/>
            <w:bottom w:val="none" w:sz="0" w:space="0" w:color="auto"/>
            <w:right w:val="none" w:sz="0" w:space="0" w:color="auto"/>
          </w:divBdr>
        </w:div>
      </w:divsChild>
    </w:div>
    <w:div w:id="110982460">
      <w:bodyDiv w:val="1"/>
      <w:marLeft w:val="0"/>
      <w:marRight w:val="0"/>
      <w:marTop w:val="0"/>
      <w:marBottom w:val="0"/>
      <w:divBdr>
        <w:top w:val="none" w:sz="0" w:space="0" w:color="auto"/>
        <w:left w:val="none" w:sz="0" w:space="0" w:color="auto"/>
        <w:bottom w:val="none" w:sz="0" w:space="0" w:color="auto"/>
        <w:right w:val="none" w:sz="0" w:space="0" w:color="auto"/>
      </w:divBdr>
      <w:divsChild>
        <w:div w:id="349455374">
          <w:marLeft w:val="1166"/>
          <w:marRight w:val="0"/>
          <w:marTop w:val="115"/>
          <w:marBottom w:val="0"/>
          <w:divBdr>
            <w:top w:val="none" w:sz="0" w:space="0" w:color="auto"/>
            <w:left w:val="none" w:sz="0" w:space="0" w:color="auto"/>
            <w:bottom w:val="none" w:sz="0" w:space="0" w:color="auto"/>
            <w:right w:val="none" w:sz="0" w:space="0" w:color="auto"/>
          </w:divBdr>
        </w:div>
        <w:div w:id="83036619">
          <w:marLeft w:val="1800"/>
          <w:marRight w:val="0"/>
          <w:marTop w:val="96"/>
          <w:marBottom w:val="0"/>
          <w:divBdr>
            <w:top w:val="none" w:sz="0" w:space="0" w:color="auto"/>
            <w:left w:val="none" w:sz="0" w:space="0" w:color="auto"/>
            <w:bottom w:val="none" w:sz="0" w:space="0" w:color="auto"/>
            <w:right w:val="none" w:sz="0" w:space="0" w:color="auto"/>
          </w:divBdr>
        </w:div>
        <w:div w:id="2111311643">
          <w:marLeft w:val="1800"/>
          <w:marRight w:val="0"/>
          <w:marTop w:val="96"/>
          <w:marBottom w:val="0"/>
          <w:divBdr>
            <w:top w:val="none" w:sz="0" w:space="0" w:color="auto"/>
            <w:left w:val="none" w:sz="0" w:space="0" w:color="auto"/>
            <w:bottom w:val="none" w:sz="0" w:space="0" w:color="auto"/>
            <w:right w:val="none" w:sz="0" w:space="0" w:color="auto"/>
          </w:divBdr>
        </w:div>
      </w:divsChild>
    </w:div>
    <w:div w:id="161970537">
      <w:bodyDiv w:val="1"/>
      <w:marLeft w:val="0"/>
      <w:marRight w:val="0"/>
      <w:marTop w:val="0"/>
      <w:marBottom w:val="0"/>
      <w:divBdr>
        <w:top w:val="none" w:sz="0" w:space="0" w:color="auto"/>
        <w:left w:val="none" w:sz="0" w:space="0" w:color="auto"/>
        <w:bottom w:val="none" w:sz="0" w:space="0" w:color="auto"/>
        <w:right w:val="none" w:sz="0" w:space="0" w:color="auto"/>
      </w:divBdr>
      <w:divsChild>
        <w:div w:id="279267086">
          <w:marLeft w:val="1166"/>
          <w:marRight w:val="0"/>
          <w:marTop w:val="115"/>
          <w:marBottom w:val="0"/>
          <w:divBdr>
            <w:top w:val="none" w:sz="0" w:space="0" w:color="auto"/>
            <w:left w:val="none" w:sz="0" w:space="0" w:color="auto"/>
            <w:bottom w:val="none" w:sz="0" w:space="0" w:color="auto"/>
            <w:right w:val="none" w:sz="0" w:space="0" w:color="auto"/>
          </w:divBdr>
        </w:div>
        <w:div w:id="764959503">
          <w:marLeft w:val="1800"/>
          <w:marRight w:val="0"/>
          <w:marTop w:val="96"/>
          <w:marBottom w:val="0"/>
          <w:divBdr>
            <w:top w:val="none" w:sz="0" w:space="0" w:color="auto"/>
            <w:left w:val="none" w:sz="0" w:space="0" w:color="auto"/>
            <w:bottom w:val="none" w:sz="0" w:space="0" w:color="auto"/>
            <w:right w:val="none" w:sz="0" w:space="0" w:color="auto"/>
          </w:divBdr>
        </w:div>
        <w:div w:id="1179351482">
          <w:marLeft w:val="1800"/>
          <w:marRight w:val="0"/>
          <w:marTop w:val="96"/>
          <w:marBottom w:val="0"/>
          <w:divBdr>
            <w:top w:val="none" w:sz="0" w:space="0" w:color="auto"/>
            <w:left w:val="none" w:sz="0" w:space="0" w:color="auto"/>
            <w:bottom w:val="none" w:sz="0" w:space="0" w:color="auto"/>
            <w:right w:val="none" w:sz="0" w:space="0" w:color="auto"/>
          </w:divBdr>
        </w:div>
      </w:divsChild>
    </w:div>
    <w:div w:id="184484117">
      <w:bodyDiv w:val="1"/>
      <w:marLeft w:val="0"/>
      <w:marRight w:val="0"/>
      <w:marTop w:val="0"/>
      <w:marBottom w:val="0"/>
      <w:divBdr>
        <w:top w:val="none" w:sz="0" w:space="0" w:color="auto"/>
        <w:left w:val="none" w:sz="0" w:space="0" w:color="auto"/>
        <w:bottom w:val="none" w:sz="0" w:space="0" w:color="auto"/>
        <w:right w:val="none" w:sz="0" w:space="0" w:color="auto"/>
      </w:divBdr>
      <w:divsChild>
        <w:div w:id="1302617619">
          <w:marLeft w:val="1166"/>
          <w:marRight w:val="0"/>
          <w:marTop w:val="115"/>
          <w:marBottom w:val="0"/>
          <w:divBdr>
            <w:top w:val="none" w:sz="0" w:space="0" w:color="auto"/>
            <w:left w:val="none" w:sz="0" w:space="0" w:color="auto"/>
            <w:bottom w:val="none" w:sz="0" w:space="0" w:color="auto"/>
            <w:right w:val="none" w:sz="0" w:space="0" w:color="auto"/>
          </w:divBdr>
        </w:div>
        <w:div w:id="1706518311">
          <w:marLeft w:val="1800"/>
          <w:marRight w:val="0"/>
          <w:marTop w:val="96"/>
          <w:marBottom w:val="0"/>
          <w:divBdr>
            <w:top w:val="none" w:sz="0" w:space="0" w:color="auto"/>
            <w:left w:val="none" w:sz="0" w:space="0" w:color="auto"/>
            <w:bottom w:val="none" w:sz="0" w:space="0" w:color="auto"/>
            <w:right w:val="none" w:sz="0" w:space="0" w:color="auto"/>
          </w:divBdr>
        </w:div>
        <w:div w:id="1505054804">
          <w:marLeft w:val="2520"/>
          <w:marRight w:val="0"/>
          <w:marTop w:val="86"/>
          <w:marBottom w:val="0"/>
          <w:divBdr>
            <w:top w:val="none" w:sz="0" w:space="0" w:color="auto"/>
            <w:left w:val="none" w:sz="0" w:space="0" w:color="auto"/>
            <w:bottom w:val="none" w:sz="0" w:space="0" w:color="auto"/>
            <w:right w:val="none" w:sz="0" w:space="0" w:color="auto"/>
          </w:divBdr>
        </w:div>
        <w:div w:id="865408725">
          <w:marLeft w:val="1800"/>
          <w:marRight w:val="0"/>
          <w:marTop w:val="96"/>
          <w:marBottom w:val="0"/>
          <w:divBdr>
            <w:top w:val="none" w:sz="0" w:space="0" w:color="auto"/>
            <w:left w:val="none" w:sz="0" w:space="0" w:color="auto"/>
            <w:bottom w:val="none" w:sz="0" w:space="0" w:color="auto"/>
            <w:right w:val="none" w:sz="0" w:space="0" w:color="auto"/>
          </w:divBdr>
        </w:div>
        <w:div w:id="480075664">
          <w:marLeft w:val="2520"/>
          <w:marRight w:val="0"/>
          <w:marTop w:val="86"/>
          <w:marBottom w:val="0"/>
          <w:divBdr>
            <w:top w:val="none" w:sz="0" w:space="0" w:color="auto"/>
            <w:left w:val="none" w:sz="0" w:space="0" w:color="auto"/>
            <w:bottom w:val="none" w:sz="0" w:space="0" w:color="auto"/>
            <w:right w:val="none" w:sz="0" w:space="0" w:color="auto"/>
          </w:divBdr>
        </w:div>
        <w:div w:id="1670063041">
          <w:marLeft w:val="1800"/>
          <w:marRight w:val="0"/>
          <w:marTop w:val="96"/>
          <w:marBottom w:val="0"/>
          <w:divBdr>
            <w:top w:val="none" w:sz="0" w:space="0" w:color="auto"/>
            <w:left w:val="none" w:sz="0" w:space="0" w:color="auto"/>
            <w:bottom w:val="none" w:sz="0" w:space="0" w:color="auto"/>
            <w:right w:val="none" w:sz="0" w:space="0" w:color="auto"/>
          </w:divBdr>
        </w:div>
        <w:div w:id="1773624903">
          <w:marLeft w:val="2520"/>
          <w:marRight w:val="0"/>
          <w:marTop w:val="86"/>
          <w:marBottom w:val="0"/>
          <w:divBdr>
            <w:top w:val="none" w:sz="0" w:space="0" w:color="auto"/>
            <w:left w:val="none" w:sz="0" w:space="0" w:color="auto"/>
            <w:bottom w:val="none" w:sz="0" w:space="0" w:color="auto"/>
            <w:right w:val="none" w:sz="0" w:space="0" w:color="auto"/>
          </w:divBdr>
        </w:div>
        <w:div w:id="299501360">
          <w:marLeft w:val="1800"/>
          <w:marRight w:val="0"/>
          <w:marTop w:val="96"/>
          <w:marBottom w:val="0"/>
          <w:divBdr>
            <w:top w:val="none" w:sz="0" w:space="0" w:color="auto"/>
            <w:left w:val="none" w:sz="0" w:space="0" w:color="auto"/>
            <w:bottom w:val="none" w:sz="0" w:space="0" w:color="auto"/>
            <w:right w:val="none" w:sz="0" w:space="0" w:color="auto"/>
          </w:divBdr>
        </w:div>
        <w:div w:id="1751197586">
          <w:marLeft w:val="2520"/>
          <w:marRight w:val="0"/>
          <w:marTop w:val="86"/>
          <w:marBottom w:val="0"/>
          <w:divBdr>
            <w:top w:val="none" w:sz="0" w:space="0" w:color="auto"/>
            <w:left w:val="none" w:sz="0" w:space="0" w:color="auto"/>
            <w:bottom w:val="none" w:sz="0" w:space="0" w:color="auto"/>
            <w:right w:val="none" w:sz="0" w:space="0" w:color="auto"/>
          </w:divBdr>
        </w:div>
        <w:div w:id="661203147">
          <w:marLeft w:val="1800"/>
          <w:marRight w:val="0"/>
          <w:marTop w:val="96"/>
          <w:marBottom w:val="0"/>
          <w:divBdr>
            <w:top w:val="none" w:sz="0" w:space="0" w:color="auto"/>
            <w:left w:val="none" w:sz="0" w:space="0" w:color="auto"/>
            <w:bottom w:val="none" w:sz="0" w:space="0" w:color="auto"/>
            <w:right w:val="none" w:sz="0" w:space="0" w:color="auto"/>
          </w:divBdr>
        </w:div>
      </w:divsChild>
    </w:div>
    <w:div w:id="219370284">
      <w:bodyDiv w:val="1"/>
      <w:marLeft w:val="0"/>
      <w:marRight w:val="0"/>
      <w:marTop w:val="0"/>
      <w:marBottom w:val="0"/>
      <w:divBdr>
        <w:top w:val="none" w:sz="0" w:space="0" w:color="auto"/>
        <w:left w:val="none" w:sz="0" w:space="0" w:color="auto"/>
        <w:bottom w:val="none" w:sz="0" w:space="0" w:color="auto"/>
        <w:right w:val="none" w:sz="0" w:space="0" w:color="auto"/>
      </w:divBdr>
      <w:divsChild>
        <w:div w:id="1751468031">
          <w:marLeft w:val="1166"/>
          <w:marRight w:val="0"/>
          <w:marTop w:val="115"/>
          <w:marBottom w:val="0"/>
          <w:divBdr>
            <w:top w:val="none" w:sz="0" w:space="0" w:color="auto"/>
            <w:left w:val="none" w:sz="0" w:space="0" w:color="auto"/>
            <w:bottom w:val="none" w:sz="0" w:space="0" w:color="auto"/>
            <w:right w:val="none" w:sz="0" w:space="0" w:color="auto"/>
          </w:divBdr>
        </w:div>
        <w:div w:id="950547980">
          <w:marLeft w:val="1166"/>
          <w:marRight w:val="0"/>
          <w:marTop w:val="115"/>
          <w:marBottom w:val="0"/>
          <w:divBdr>
            <w:top w:val="none" w:sz="0" w:space="0" w:color="auto"/>
            <w:left w:val="none" w:sz="0" w:space="0" w:color="auto"/>
            <w:bottom w:val="none" w:sz="0" w:space="0" w:color="auto"/>
            <w:right w:val="none" w:sz="0" w:space="0" w:color="auto"/>
          </w:divBdr>
        </w:div>
      </w:divsChild>
    </w:div>
    <w:div w:id="274870130">
      <w:bodyDiv w:val="1"/>
      <w:marLeft w:val="0"/>
      <w:marRight w:val="0"/>
      <w:marTop w:val="0"/>
      <w:marBottom w:val="0"/>
      <w:divBdr>
        <w:top w:val="none" w:sz="0" w:space="0" w:color="auto"/>
        <w:left w:val="none" w:sz="0" w:space="0" w:color="auto"/>
        <w:bottom w:val="none" w:sz="0" w:space="0" w:color="auto"/>
        <w:right w:val="none" w:sz="0" w:space="0" w:color="auto"/>
      </w:divBdr>
    </w:div>
    <w:div w:id="287014240">
      <w:bodyDiv w:val="1"/>
      <w:marLeft w:val="0"/>
      <w:marRight w:val="0"/>
      <w:marTop w:val="0"/>
      <w:marBottom w:val="0"/>
      <w:divBdr>
        <w:top w:val="none" w:sz="0" w:space="0" w:color="auto"/>
        <w:left w:val="none" w:sz="0" w:space="0" w:color="auto"/>
        <w:bottom w:val="none" w:sz="0" w:space="0" w:color="auto"/>
        <w:right w:val="none" w:sz="0" w:space="0" w:color="auto"/>
      </w:divBdr>
      <w:divsChild>
        <w:div w:id="498884120">
          <w:marLeft w:val="1166"/>
          <w:marRight w:val="0"/>
          <w:marTop w:val="115"/>
          <w:marBottom w:val="0"/>
          <w:divBdr>
            <w:top w:val="none" w:sz="0" w:space="0" w:color="auto"/>
            <w:left w:val="none" w:sz="0" w:space="0" w:color="auto"/>
            <w:bottom w:val="none" w:sz="0" w:space="0" w:color="auto"/>
            <w:right w:val="none" w:sz="0" w:space="0" w:color="auto"/>
          </w:divBdr>
        </w:div>
        <w:div w:id="1899627588">
          <w:marLeft w:val="1166"/>
          <w:marRight w:val="0"/>
          <w:marTop w:val="115"/>
          <w:marBottom w:val="0"/>
          <w:divBdr>
            <w:top w:val="none" w:sz="0" w:space="0" w:color="auto"/>
            <w:left w:val="none" w:sz="0" w:space="0" w:color="auto"/>
            <w:bottom w:val="none" w:sz="0" w:space="0" w:color="auto"/>
            <w:right w:val="none" w:sz="0" w:space="0" w:color="auto"/>
          </w:divBdr>
        </w:div>
        <w:div w:id="298724530">
          <w:marLeft w:val="1800"/>
          <w:marRight w:val="0"/>
          <w:marTop w:val="96"/>
          <w:marBottom w:val="0"/>
          <w:divBdr>
            <w:top w:val="none" w:sz="0" w:space="0" w:color="auto"/>
            <w:left w:val="none" w:sz="0" w:space="0" w:color="auto"/>
            <w:bottom w:val="none" w:sz="0" w:space="0" w:color="auto"/>
            <w:right w:val="none" w:sz="0" w:space="0" w:color="auto"/>
          </w:divBdr>
        </w:div>
        <w:div w:id="1322352014">
          <w:marLeft w:val="1800"/>
          <w:marRight w:val="0"/>
          <w:marTop w:val="96"/>
          <w:marBottom w:val="0"/>
          <w:divBdr>
            <w:top w:val="none" w:sz="0" w:space="0" w:color="auto"/>
            <w:left w:val="none" w:sz="0" w:space="0" w:color="auto"/>
            <w:bottom w:val="none" w:sz="0" w:space="0" w:color="auto"/>
            <w:right w:val="none" w:sz="0" w:space="0" w:color="auto"/>
          </w:divBdr>
        </w:div>
        <w:div w:id="1331517166">
          <w:marLeft w:val="1166"/>
          <w:marRight w:val="0"/>
          <w:marTop w:val="115"/>
          <w:marBottom w:val="0"/>
          <w:divBdr>
            <w:top w:val="none" w:sz="0" w:space="0" w:color="auto"/>
            <w:left w:val="none" w:sz="0" w:space="0" w:color="auto"/>
            <w:bottom w:val="none" w:sz="0" w:space="0" w:color="auto"/>
            <w:right w:val="none" w:sz="0" w:space="0" w:color="auto"/>
          </w:divBdr>
        </w:div>
      </w:divsChild>
    </w:div>
    <w:div w:id="439181737">
      <w:bodyDiv w:val="1"/>
      <w:marLeft w:val="0"/>
      <w:marRight w:val="0"/>
      <w:marTop w:val="0"/>
      <w:marBottom w:val="0"/>
      <w:divBdr>
        <w:top w:val="none" w:sz="0" w:space="0" w:color="auto"/>
        <w:left w:val="none" w:sz="0" w:space="0" w:color="auto"/>
        <w:bottom w:val="none" w:sz="0" w:space="0" w:color="auto"/>
        <w:right w:val="none" w:sz="0" w:space="0" w:color="auto"/>
      </w:divBdr>
      <w:divsChild>
        <w:div w:id="452091619">
          <w:marLeft w:val="720"/>
          <w:marRight w:val="0"/>
          <w:marTop w:val="86"/>
          <w:marBottom w:val="0"/>
          <w:divBdr>
            <w:top w:val="none" w:sz="0" w:space="0" w:color="auto"/>
            <w:left w:val="none" w:sz="0" w:space="0" w:color="auto"/>
            <w:bottom w:val="none" w:sz="0" w:space="0" w:color="auto"/>
            <w:right w:val="none" w:sz="0" w:space="0" w:color="auto"/>
          </w:divBdr>
        </w:div>
        <w:div w:id="428626045">
          <w:marLeft w:val="1440"/>
          <w:marRight w:val="0"/>
          <w:marTop w:val="77"/>
          <w:marBottom w:val="0"/>
          <w:divBdr>
            <w:top w:val="none" w:sz="0" w:space="0" w:color="auto"/>
            <w:left w:val="none" w:sz="0" w:space="0" w:color="auto"/>
            <w:bottom w:val="none" w:sz="0" w:space="0" w:color="auto"/>
            <w:right w:val="none" w:sz="0" w:space="0" w:color="auto"/>
          </w:divBdr>
        </w:div>
        <w:div w:id="1803499104">
          <w:marLeft w:val="2160"/>
          <w:marRight w:val="0"/>
          <w:marTop w:val="67"/>
          <w:marBottom w:val="0"/>
          <w:divBdr>
            <w:top w:val="none" w:sz="0" w:space="0" w:color="auto"/>
            <w:left w:val="none" w:sz="0" w:space="0" w:color="auto"/>
            <w:bottom w:val="none" w:sz="0" w:space="0" w:color="auto"/>
            <w:right w:val="none" w:sz="0" w:space="0" w:color="auto"/>
          </w:divBdr>
        </w:div>
        <w:div w:id="1927684735">
          <w:marLeft w:val="1440"/>
          <w:marRight w:val="0"/>
          <w:marTop w:val="77"/>
          <w:marBottom w:val="0"/>
          <w:divBdr>
            <w:top w:val="none" w:sz="0" w:space="0" w:color="auto"/>
            <w:left w:val="none" w:sz="0" w:space="0" w:color="auto"/>
            <w:bottom w:val="none" w:sz="0" w:space="0" w:color="auto"/>
            <w:right w:val="none" w:sz="0" w:space="0" w:color="auto"/>
          </w:divBdr>
        </w:div>
        <w:div w:id="1247809388">
          <w:marLeft w:val="2160"/>
          <w:marRight w:val="0"/>
          <w:marTop w:val="67"/>
          <w:marBottom w:val="0"/>
          <w:divBdr>
            <w:top w:val="none" w:sz="0" w:space="0" w:color="auto"/>
            <w:left w:val="none" w:sz="0" w:space="0" w:color="auto"/>
            <w:bottom w:val="none" w:sz="0" w:space="0" w:color="auto"/>
            <w:right w:val="none" w:sz="0" w:space="0" w:color="auto"/>
          </w:divBdr>
        </w:div>
        <w:div w:id="808942670">
          <w:marLeft w:val="1440"/>
          <w:marRight w:val="0"/>
          <w:marTop w:val="77"/>
          <w:marBottom w:val="0"/>
          <w:divBdr>
            <w:top w:val="none" w:sz="0" w:space="0" w:color="auto"/>
            <w:left w:val="none" w:sz="0" w:space="0" w:color="auto"/>
            <w:bottom w:val="none" w:sz="0" w:space="0" w:color="auto"/>
            <w:right w:val="none" w:sz="0" w:space="0" w:color="auto"/>
          </w:divBdr>
        </w:div>
        <w:div w:id="542181335">
          <w:marLeft w:val="2160"/>
          <w:marRight w:val="0"/>
          <w:marTop w:val="67"/>
          <w:marBottom w:val="0"/>
          <w:divBdr>
            <w:top w:val="none" w:sz="0" w:space="0" w:color="auto"/>
            <w:left w:val="none" w:sz="0" w:space="0" w:color="auto"/>
            <w:bottom w:val="none" w:sz="0" w:space="0" w:color="auto"/>
            <w:right w:val="none" w:sz="0" w:space="0" w:color="auto"/>
          </w:divBdr>
        </w:div>
        <w:div w:id="402148346">
          <w:marLeft w:val="1440"/>
          <w:marRight w:val="0"/>
          <w:marTop w:val="77"/>
          <w:marBottom w:val="0"/>
          <w:divBdr>
            <w:top w:val="none" w:sz="0" w:space="0" w:color="auto"/>
            <w:left w:val="none" w:sz="0" w:space="0" w:color="auto"/>
            <w:bottom w:val="none" w:sz="0" w:space="0" w:color="auto"/>
            <w:right w:val="none" w:sz="0" w:space="0" w:color="auto"/>
          </w:divBdr>
        </w:div>
        <w:div w:id="1368797619">
          <w:marLeft w:val="2160"/>
          <w:marRight w:val="0"/>
          <w:marTop w:val="67"/>
          <w:marBottom w:val="0"/>
          <w:divBdr>
            <w:top w:val="none" w:sz="0" w:space="0" w:color="auto"/>
            <w:left w:val="none" w:sz="0" w:space="0" w:color="auto"/>
            <w:bottom w:val="none" w:sz="0" w:space="0" w:color="auto"/>
            <w:right w:val="none" w:sz="0" w:space="0" w:color="auto"/>
          </w:divBdr>
        </w:div>
        <w:div w:id="882132609">
          <w:marLeft w:val="1440"/>
          <w:marRight w:val="0"/>
          <w:marTop w:val="77"/>
          <w:marBottom w:val="0"/>
          <w:divBdr>
            <w:top w:val="none" w:sz="0" w:space="0" w:color="auto"/>
            <w:left w:val="none" w:sz="0" w:space="0" w:color="auto"/>
            <w:bottom w:val="none" w:sz="0" w:space="0" w:color="auto"/>
            <w:right w:val="none" w:sz="0" w:space="0" w:color="auto"/>
          </w:divBdr>
        </w:div>
        <w:div w:id="2069763007">
          <w:marLeft w:val="2160"/>
          <w:marRight w:val="0"/>
          <w:marTop w:val="67"/>
          <w:marBottom w:val="0"/>
          <w:divBdr>
            <w:top w:val="none" w:sz="0" w:space="0" w:color="auto"/>
            <w:left w:val="none" w:sz="0" w:space="0" w:color="auto"/>
            <w:bottom w:val="none" w:sz="0" w:space="0" w:color="auto"/>
            <w:right w:val="none" w:sz="0" w:space="0" w:color="auto"/>
          </w:divBdr>
        </w:div>
      </w:divsChild>
    </w:div>
    <w:div w:id="444347971">
      <w:bodyDiv w:val="1"/>
      <w:marLeft w:val="0"/>
      <w:marRight w:val="0"/>
      <w:marTop w:val="0"/>
      <w:marBottom w:val="0"/>
      <w:divBdr>
        <w:top w:val="none" w:sz="0" w:space="0" w:color="auto"/>
        <w:left w:val="none" w:sz="0" w:space="0" w:color="auto"/>
        <w:bottom w:val="none" w:sz="0" w:space="0" w:color="auto"/>
        <w:right w:val="none" w:sz="0" w:space="0" w:color="auto"/>
      </w:divBdr>
    </w:div>
    <w:div w:id="526022281">
      <w:bodyDiv w:val="1"/>
      <w:marLeft w:val="0"/>
      <w:marRight w:val="0"/>
      <w:marTop w:val="0"/>
      <w:marBottom w:val="0"/>
      <w:divBdr>
        <w:top w:val="none" w:sz="0" w:space="0" w:color="auto"/>
        <w:left w:val="none" w:sz="0" w:space="0" w:color="auto"/>
        <w:bottom w:val="none" w:sz="0" w:space="0" w:color="auto"/>
        <w:right w:val="none" w:sz="0" w:space="0" w:color="auto"/>
      </w:divBdr>
      <w:divsChild>
        <w:div w:id="763305473">
          <w:marLeft w:val="1166"/>
          <w:marRight w:val="0"/>
          <w:marTop w:val="115"/>
          <w:marBottom w:val="0"/>
          <w:divBdr>
            <w:top w:val="none" w:sz="0" w:space="0" w:color="auto"/>
            <w:left w:val="none" w:sz="0" w:space="0" w:color="auto"/>
            <w:bottom w:val="none" w:sz="0" w:space="0" w:color="auto"/>
            <w:right w:val="none" w:sz="0" w:space="0" w:color="auto"/>
          </w:divBdr>
        </w:div>
        <w:div w:id="838738034">
          <w:marLeft w:val="1166"/>
          <w:marRight w:val="0"/>
          <w:marTop w:val="115"/>
          <w:marBottom w:val="0"/>
          <w:divBdr>
            <w:top w:val="none" w:sz="0" w:space="0" w:color="auto"/>
            <w:left w:val="none" w:sz="0" w:space="0" w:color="auto"/>
            <w:bottom w:val="none" w:sz="0" w:space="0" w:color="auto"/>
            <w:right w:val="none" w:sz="0" w:space="0" w:color="auto"/>
          </w:divBdr>
        </w:div>
        <w:div w:id="2034918161">
          <w:marLeft w:val="1166"/>
          <w:marRight w:val="0"/>
          <w:marTop w:val="115"/>
          <w:marBottom w:val="0"/>
          <w:divBdr>
            <w:top w:val="none" w:sz="0" w:space="0" w:color="auto"/>
            <w:left w:val="none" w:sz="0" w:space="0" w:color="auto"/>
            <w:bottom w:val="none" w:sz="0" w:space="0" w:color="auto"/>
            <w:right w:val="none" w:sz="0" w:space="0" w:color="auto"/>
          </w:divBdr>
        </w:div>
        <w:div w:id="1127507843">
          <w:marLeft w:val="1166"/>
          <w:marRight w:val="0"/>
          <w:marTop w:val="115"/>
          <w:marBottom w:val="0"/>
          <w:divBdr>
            <w:top w:val="none" w:sz="0" w:space="0" w:color="auto"/>
            <w:left w:val="none" w:sz="0" w:space="0" w:color="auto"/>
            <w:bottom w:val="none" w:sz="0" w:space="0" w:color="auto"/>
            <w:right w:val="none" w:sz="0" w:space="0" w:color="auto"/>
          </w:divBdr>
        </w:div>
        <w:div w:id="1346202751">
          <w:marLeft w:val="1166"/>
          <w:marRight w:val="0"/>
          <w:marTop w:val="115"/>
          <w:marBottom w:val="0"/>
          <w:divBdr>
            <w:top w:val="none" w:sz="0" w:space="0" w:color="auto"/>
            <w:left w:val="none" w:sz="0" w:space="0" w:color="auto"/>
            <w:bottom w:val="none" w:sz="0" w:space="0" w:color="auto"/>
            <w:right w:val="none" w:sz="0" w:space="0" w:color="auto"/>
          </w:divBdr>
        </w:div>
        <w:div w:id="74517736">
          <w:marLeft w:val="1166"/>
          <w:marRight w:val="0"/>
          <w:marTop w:val="115"/>
          <w:marBottom w:val="0"/>
          <w:divBdr>
            <w:top w:val="none" w:sz="0" w:space="0" w:color="auto"/>
            <w:left w:val="none" w:sz="0" w:space="0" w:color="auto"/>
            <w:bottom w:val="none" w:sz="0" w:space="0" w:color="auto"/>
            <w:right w:val="none" w:sz="0" w:space="0" w:color="auto"/>
          </w:divBdr>
        </w:div>
      </w:divsChild>
    </w:div>
    <w:div w:id="536624694">
      <w:bodyDiv w:val="1"/>
      <w:marLeft w:val="0"/>
      <w:marRight w:val="0"/>
      <w:marTop w:val="0"/>
      <w:marBottom w:val="0"/>
      <w:divBdr>
        <w:top w:val="none" w:sz="0" w:space="0" w:color="auto"/>
        <w:left w:val="none" w:sz="0" w:space="0" w:color="auto"/>
        <w:bottom w:val="none" w:sz="0" w:space="0" w:color="auto"/>
        <w:right w:val="none" w:sz="0" w:space="0" w:color="auto"/>
      </w:divBdr>
      <w:divsChild>
        <w:div w:id="1797210654">
          <w:marLeft w:val="1166"/>
          <w:marRight w:val="0"/>
          <w:marTop w:val="115"/>
          <w:marBottom w:val="0"/>
          <w:divBdr>
            <w:top w:val="none" w:sz="0" w:space="0" w:color="auto"/>
            <w:left w:val="none" w:sz="0" w:space="0" w:color="auto"/>
            <w:bottom w:val="none" w:sz="0" w:space="0" w:color="auto"/>
            <w:right w:val="none" w:sz="0" w:space="0" w:color="auto"/>
          </w:divBdr>
        </w:div>
        <w:div w:id="319385555">
          <w:marLeft w:val="1166"/>
          <w:marRight w:val="0"/>
          <w:marTop w:val="115"/>
          <w:marBottom w:val="0"/>
          <w:divBdr>
            <w:top w:val="none" w:sz="0" w:space="0" w:color="auto"/>
            <w:left w:val="none" w:sz="0" w:space="0" w:color="auto"/>
            <w:bottom w:val="none" w:sz="0" w:space="0" w:color="auto"/>
            <w:right w:val="none" w:sz="0" w:space="0" w:color="auto"/>
          </w:divBdr>
        </w:div>
      </w:divsChild>
    </w:div>
    <w:div w:id="578321913">
      <w:bodyDiv w:val="1"/>
      <w:marLeft w:val="0"/>
      <w:marRight w:val="0"/>
      <w:marTop w:val="0"/>
      <w:marBottom w:val="0"/>
      <w:divBdr>
        <w:top w:val="none" w:sz="0" w:space="0" w:color="auto"/>
        <w:left w:val="none" w:sz="0" w:space="0" w:color="auto"/>
        <w:bottom w:val="none" w:sz="0" w:space="0" w:color="auto"/>
        <w:right w:val="none" w:sz="0" w:space="0" w:color="auto"/>
      </w:divBdr>
      <w:divsChild>
        <w:div w:id="31466915">
          <w:marLeft w:val="1800"/>
          <w:marRight w:val="0"/>
          <w:marTop w:val="96"/>
          <w:marBottom w:val="0"/>
          <w:divBdr>
            <w:top w:val="none" w:sz="0" w:space="0" w:color="auto"/>
            <w:left w:val="none" w:sz="0" w:space="0" w:color="auto"/>
            <w:bottom w:val="none" w:sz="0" w:space="0" w:color="auto"/>
            <w:right w:val="none" w:sz="0" w:space="0" w:color="auto"/>
          </w:divBdr>
        </w:div>
        <w:div w:id="1501237493">
          <w:marLeft w:val="1800"/>
          <w:marRight w:val="0"/>
          <w:marTop w:val="96"/>
          <w:marBottom w:val="0"/>
          <w:divBdr>
            <w:top w:val="none" w:sz="0" w:space="0" w:color="auto"/>
            <w:left w:val="none" w:sz="0" w:space="0" w:color="auto"/>
            <w:bottom w:val="none" w:sz="0" w:space="0" w:color="auto"/>
            <w:right w:val="none" w:sz="0" w:space="0" w:color="auto"/>
          </w:divBdr>
        </w:div>
      </w:divsChild>
    </w:div>
    <w:div w:id="653066366">
      <w:bodyDiv w:val="1"/>
      <w:marLeft w:val="0"/>
      <w:marRight w:val="0"/>
      <w:marTop w:val="0"/>
      <w:marBottom w:val="0"/>
      <w:divBdr>
        <w:top w:val="none" w:sz="0" w:space="0" w:color="auto"/>
        <w:left w:val="none" w:sz="0" w:space="0" w:color="auto"/>
        <w:bottom w:val="none" w:sz="0" w:space="0" w:color="auto"/>
        <w:right w:val="none" w:sz="0" w:space="0" w:color="auto"/>
      </w:divBdr>
      <w:divsChild>
        <w:div w:id="795026562">
          <w:marLeft w:val="1166"/>
          <w:marRight w:val="0"/>
          <w:marTop w:val="115"/>
          <w:marBottom w:val="0"/>
          <w:divBdr>
            <w:top w:val="none" w:sz="0" w:space="0" w:color="auto"/>
            <w:left w:val="none" w:sz="0" w:space="0" w:color="auto"/>
            <w:bottom w:val="none" w:sz="0" w:space="0" w:color="auto"/>
            <w:right w:val="none" w:sz="0" w:space="0" w:color="auto"/>
          </w:divBdr>
        </w:div>
        <w:div w:id="1464037678">
          <w:marLeft w:val="1800"/>
          <w:marRight w:val="0"/>
          <w:marTop w:val="96"/>
          <w:marBottom w:val="0"/>
          <w:divBdr>
            <w:top w:val="none" w:sz="0" w:space="0" w:color="auto"/>
            <w:left w:val="none" w:sz="0" w:space="0" w:color="auto"/>
            <w:bottom w:val="none" w:sz="0" w:space="0" w:color="auto"/>
            <w:right w:val="none" w:sz="0" w:space="0" w:color="auto"/>
          </w:divBdr>
        </w:div>
      </w:divsChild>
    </w:div>
    <w:div w:id="657537120">
      <w:bodyDiv w:val="1"/>
      <w:marLeft w:val="0"/>
      <w:marRight w:val="0"/>
      <w:marTop w:val="0"/>
      <w:marBottom w:val="0"/>
      <w:divBdr>
        <w:top w:val="none" w:sz="0" w:space="0" w:color="auto"/>
        <w:left w:val="none" w:sz="0" w:space="0" w:color="auto"/>
        <w:bottom w:val="none" w:sz="0" w:space="0" w:color="auto"/>
        <w:right w:val="none" w:sz="0" w:space="0" w:color="auto"/>
      </w:divBdr>
      <w:divsChild>
        <w:div w:id="1975869678">
          <w:marLeft w:val="1166"/>
          <w:marRight w:val="0"/>
          <w:marTop w:val="115"/>
          <w:marBottom w:val="0"/>
          <w:divBdr>
            <w:top w:val="none" w:sz="0" w:space="0" w:color="auto"/>
            <w:left w:val="none" w:sz="0" w:space="0" w:color="auto"/>
            <w:bottom w:val="none" w:sz="0" w:space="0" w:color="auto"/>
            <w:right w:val="none" w:sz="0" w:space="0" w:color="auto"/>
          </w:divBdr>
        </w:div>
        <w:div w:id="679086058">
          <w:marLeft w:val="1800"/>
          <w:marRight w:val="0"/>
          <w:marTop w:val="96"/>
          <w:marBottom w:val="0"/>
          <w:divBdr>
            <w:top w:val="none" w:sz="0" w:space="0" w:color="auto"/>
            <w:left w:val="none" w:sz="0" w:space="0" w:color="auto"/>
            <w:bottom w:val="none" w:sz="0" w:space="0" w:color="auto"/>
            <w:right w:val="none" w:sz="0" w:space="0" w:color="auto"/>
          </w:divBdr>
        </w:div>
        <w:div w:id="407846788">
          <w:marLeft w:val="2520"/>
          <w:marRight w:val="0"/>
          <w:marTop w:val="86"/>
          <w:marBottom w:val="0"/>
          <w:divBdr>
            <w:top w:val="none" w:sz="0" w:space="0" w:color="auto"/>
            <w:left w:val="none" w:sz="0" w:space="0" w:color="auto"/>
            <w:bottom w:val="none" w:sz="0" w:space="0" w:color="auto"/>
            <w:right w:val="none" w:sz="0" w:space="0" w:color="auto"/>
          </w:divBdr>
        </w:div>
        <w:div w:id="1228884037">
          <w:marLeft w:val="1800"/>
          <w:marRight w:val="0"/>
          <w:marTop w:val="96"/>
          <w:marBottom w:val="0"/>
          <w:divBdr>
            <w:top w:val="none" w:sz="0" w:space="0" w:color="auto"/>
            <w:left w:val="none" w:sz="0" w:space="0" w:color="auto"/>
            <w:bottom w:val="none" w:sz="0" w:space="0" w:color="auto"/>
            <w:right w:val="none" w:sz="0" w:space="0" w:color="auto"/>
          </w:divBdr>
        </w:div>
      </w:divsChild>
    </w:div>
    <w:div w:id="676158757">
      <w:bodyDiv w:val="1"/>
      <w:marLeft w:val="0"/>
      <w:marRight w:val="0"/>
      <w:marTop w:val="0"/>
      <w:marBottom w:val="0"/>
      <w:divBdr>
        <w:top w:val="none" w:sz="0" w:space="0" w:color="auto"/>
        <w:left w:val="none" w:sz="0" w:space="0" w:color="auto"/>
        <w:bottom w:val="none" w:sz="0" w:space="0" w:color="auto"/>
        <w:right w:val="none" w:sz="0" w:space="0" w:color="auto"/>
      </w:divBdr>
    </w:div>
    <w:div w:id="708724847">
      <w:bodyDiv w:val="1"/>
      <w:marLeft w:val="0"/>
      <w:marRight w:val="0"/>
      <w:marTop w:val="0"/>
      <w:marBottom w:val="0"/>
      <w:divBdr>
        <w:top w:val="none" w:sz="0" w:space="0" w:color="auto"/>
        <w:left w:val="none" w:sz="0" w:space="0" w:color="auto"/>
        <w:bottom w:val="none" w:sz="0" w:space="0" w:color="auto"/>
        <w:right w:val="none" w:sz="0" w:space="0" w:color="auto"/>
      </w:divBdr>
    </w:div>
    <w:div w:id="713847373">
      <w:bodyDiv w:val="1"/>
      <w:marLeft w:val="0"/>
      <w:marRight w:val="0"/>
      <w:marTop w:val="0"/>
      <w:marBottom w:val="0"/>
      <w:divBdr>
        <w:top w:val="none" w:sz="0" w:space="0" w:color="auto"/>
        <w:left w:val="none" w:sz="0" w:space="0" w:color="auto"/>
        <w:bottom w:val="none" w:sz="0" w:space="0" w:color="auto"/>
        <w:right w:val="none" w:sz="0" w:space="0" w:color="auto"/>
      </w:divBdr>
      <w:divsChild>
        <w:div w:id="1363476801">
          <w:marLeft w:val="1166"/>
          <w:marRight w:val="0"/>
          <w:marTop w:val="115"/>
          <w:marBottom w:val="0"/>
          <w:divBdr>
            <w:top w:val="none" w:sz="0" w:space="0" w:color="auto"/>
            <w:left w:val="none" w:sz="0" w:space="0" w:color="auto"/>
            <w:bottom w:val="none" w:sz="0" w:space="0" w:color="auto"/>
            <w:right w:val="none" w:sz="0" w:space="0" w:color="auto"/>
          </w:divBdr>
        </w:div>
        <w:div w:id="911545662">
          <w:marLeft w:val="1800"/>
          <w:marRight w:val="0"/>
          <w:marTop w:val="96"/>
          <w:marBottom w:val="0"/>
          <w:divBdr>
            <w:top w:val="none" w:sz="0" w:space="0" w:color="auto"/>
            <w:left w:val="none" w:sz="0" w:space="0" w:color="auto"/>
            <w:bottom w:val="none" w:sz="0" w:space="0" w:color="auto"/>
            <w:right w:val="none" w:sz="0" w:space="0" w:color="auto"/>
          </w:divBdr>
        </w:div>
        <w:div w:id="1438452287">
          <w:marLeft w:val="1800"/>
          <w:marRight w:val="0"/>
          <w:marTop w:val="96"/>
          <w:marBottom w:val="0"/>
          <w:divBdr>
            <w:top w:val="none" w:sz="0" w:space="0" w:color="auto"/>
            <w:left w:val="none" w:sz="0" w:space="0" w:color="auto"/>
            <w:bottom w:val="none" w:sz="0" w:space="0" w:color="auto"/>
            <w:right w:val="none" w:sz="0" w:space="0" w:color="auto"/>
          </w:divBdr>
        </w:div>
        <w:div w:id="1307512416">
          <w:marLeft w:val="1800"/>
          <w:marRight w:val="0"/>
          <w:marTop w:val="96"/>
          <w:marBottom w:val="0"/>
          <w:divBdr>
            <w:top w:val="none" w:sz="0" w:space="0" w:color="auto"/>
            <w:left w:val="none" w:sz="0" w:space="0" w:color="auto"/>
            <w:bottom w:val="none" w:sz="0" w:space="0" w:color="auto"/>
            <w:right w:val="none" w:sz="0" w:space="0" w:color="auto"/>
          </w:divBdr>
        </w:div>
        <w:div w:id="87388546">
          <w:marLeft w:val="1800"/>
          <w:marRight w:val="0"/>
          <w:marTop w:val="96"/>
          <w:marBottom w:val="0"/>
          <w:divBdr>
            <w:top w:val="none" w:sz="0" w:space="0" w:color="auto"/>
            <w:left w:val="none" w:sz="0" w:space="0" w:color="auto"/>
            <w:bottom w:val="none" w:sz="0" w:space="0" w:color="auto"/>
            <w:right w:val="none" w:sz="0" w:space="0" w:color="auto"/>
          </w:divBdr>
        </w:div>
      </w:divsChild>
    </w:div>
    <w:div w:id="772165772">
      <w:bodyDiv w:val="1"/>
      <w:marLeft w:val="0"/>
      <w:marRight w:val="0"/>
      <w:marTop w:val="0"/>
      <w:marBottom w:val="0"/>
      <w:divBdr>
        <w:top w:val="none" w:sz="0" w:space="0" w:color="auto"/>
        <w:left w:val="none" w:sz="0" w:space="0" w:color="auto"/>
        <w:bottom w:val="none" w:sz="0" w:space="0" w:color="auto"/>
        <w:right w:val="none" w:sz="0" w:space="0" w:color="auto"/>
      </w:divBdr>
    </w:div>
    <w:div w:id="776145662">
      <w:bodyDiv w:val="1"/>
      <w:marLeft w:val="0"/>
      <w:marRight w:val="0"/>
      <w:marTop w:val="0"/>
      <w:marBottom w:val="0"/>
      <w:divBdr>
        <w:top w:val="none" w:sz="0" w:space="0" w:color="auto"/>
        <w:left w:val="none" w:sz="0" w:space="0" w:color="auto"/>
        <w:bottom w:val="none" w:sz="0" w:space="0" w:color="auto"/>
        <w:right w:val="none" w:sz="0" w:space="0" w:color="auto"/>
      </w:divBdr>
      <w:divsChild>
        <w:div w:id="365570542">
          <w:marLeft w:val="1166"/>
          <w:marRight w:val="0"/>
          <w:marTop w:val="115"/>
          <w:marBottom w:val="0"/>
          <w:divBdr>
            <w:top w:val="none" w:sz="0" w:space="0" w:color="auto"/>
            <w:left w:val="none" w:sz="0" w:space="0" w:color="auto"/>
            <w:bottom w:val="none" w:sz="0" w:space="0" w:color="auto"/>
            <w:right w:val="none" w:sz="0" w:space="0" w:color="auto"/>
          </w:divBdr>
        </w:div>
        <w:div w:id="1414935116">
          <w:marLeft w:val="1800"/>
          <w:marRight w:val="0"/>
          <w:marTop w:val="96"/>
          <w:marBottom w:val="0"/>
          <w:divBdr>
            <w:top w:val="none" w:sz="0" w:space="0" w:color="auto"/>
            <w:left w:val="none" w:sz="0" w:space="0" w:color="auto"/>
            <w:bottom w:val="none" w:sz="0" w:space="0" w:color="auto"/>
            <w:right w:val="none" w:sz="0" w:space="0" w:color="auto"/>
          </w:divBdr>
        </w:div>
        <w:div w:id="2000034752">
          <w:marLeft w:val="1800"/>
          <w:marRight w:val="0"/>
          <w:marTop w:val="96"/>
          <w:marBottom w:val="0"/>
          <w:divBdr>
            <w:top w:val="none" w:sz="0" w:space="0" w:color="auto"/>
            <w:left w:val="none" w:sz="0" w:space="0" w:color="auto"/>
            <w:bottom w:val="none" w:sz="0" w:space="0" w:color="auto"/>
            <w:right w:val="none" w:sz="0" w:space="0" w:color="auto"/>
          </w:divBdr>
        </w:div>
      </w:divsChild>
    </w:div>
    <w:div w:id="796265804">
      <w:bodyDiv w:val="1"/>
      <w:marLeft w:val="0"/>
      <w:marRight w:val="0"/>
      <w:marTop w:val="0"/>
      <w:marBottom w:val="0"/>
      <w:divBdr>
        <w:top w:val="none" w:sz="0" w:space="0" w:color="auto"/>
        <w:left w:val="none" w:sz="0" w:space="0" w:color="auto"/>
        <w:bottom w:val="none" w:sz="0" w:space="0" w:color="auto"/>
        <w:right w:val="none" w:sz="0" w:space="0" w:color="auto"/>
      </w:divBdr>
    </w:div>
    <w:div w:id="866409500">
      <w:bodyDiv w:val="1"/>
      <w:marLeft w:val="0"/>
      <w:marRight w:val="0"/>
      <w:marTop w:val="0"/>
      <w:marBottom w:val="0"/>
      <w:divBdr>
        <w:top w:val="none" w:sz="0" w:space="0" w:color="auto"/>
        <w:left w:val="none" w:sz="0" w:space="0" w:color="auto"/>
        <w:bottom w:val="none" w:sz="0" w:space="0" w:color="auto"/>
        <w:right w:val="none" w:sz="0" w:space="0" w:color="auto"/>
      </w:divBdr>
      <w:divsChild>
        <w:div w:id="481239370">
          <w:marLeft w:val="1166"/>
          <w:marRight w:val="0"/>
          <w:marTop w:val="115"/>
          <w:marBottom w:val="0"/>
          <w:divBdr>
            <w:top w:val="none" w:sz="0" w:space="0" w:color="auto"/>
            <w:left w:val="none" w:sz="0" w:space="0" w:color="auto"/>
            <w:bottom w:val="none" w:sz="0" w:space="0" w:color="auto"/>
            <w:right w:val="none" w:sz="0" w:space="0" w:color="auto"/>
          </w:divBdr>
        </w:div>
      </w:divsChild>
    </w:div>
    <w:div w:id="892738672">
      <w:bodyDiv w:val="1"/>
      <w:marLeft w:val="0"/>
      <w:marRight w:val="0"/>
      <w:marTop w:val="0"/>
      <w:marBottom w:val="0"/>
      <w:divBdr>
        <w:top w:val="none" w:sz="0" w:space="0" w:color="auto"/>
        <w:left w:val="none" w:sz="0" w:space="0" w:color="auto"/>
        <w:bottom w:val="none" w:sz="0" w:space="0" w:color="auto"/>
        <w:right w:val="none" w:sz="0" w:space="0" w:color="auto"/>
      </w:divBdr>
      <w:divsChild>
        <w:div w:id="2115981092">
          <w:marLeft w:val="1166"/>
          <w:marRight w:val="0"/>
          <w:marTop w:val="115"/>
          <w:marBottom w:val="0"/>
          <w:divBdr>
            <w:top w:val="none" w:sz="0" w:space="0" w:color="auto"/>
            <w:left w:val="none" w:sz="0" w:space="0" w:color="auto"/>
            <w:bottom w:val="none" w:sz="0" w:space="0" w:color="auto"/>
            <w:right w:val="none" w:sz="0" w:space="0" w:color="auto"/>
          </w:divBdr>
        </w:div>
      </w:divsChild>
    </w:div>
    <w:div w:id="893155303">
      <w:bodyDiv w:val="1"/>
      <w:marLeft w:val="0"/>
      <w:marRight w:val="0"/>
      <w:marTop w:val="0"/>
      <w:marBottom w:val="0"/>
      <w:divBdr>
        <w:top w:val="none" w:sz="0" w:space="0" w:color="auto"/>
        <w:left w:val="none" w:sz="0" w:space="0" w:color="auto"/>
        <w:bottom w:val="none" w:sz="0" w:space="0" w:color="auto"/>
        <w:right w:val="none" w:sz="0" w:space="0" w:color="auto"/>
      </w:divBdr>
      <w:divsChild>
        <w:div w:id="1499925503">
          <w:marLeft w:val="1166"/>
          <w:marRight w:val="0"/>
          <w:marTop w:val="115"/>
          <w:marBottom w:val="0"/>
          <w:divBdr>
            <w:top w:val="none" w:sz="0" w:space="0" w:color="auto"/>
            <w:left w:val="none" w:sz="0" w:space="0" w:color="auto"/>
            <w:bottom w:val="none" w:sz="0" w:space="0" w:color="auto"/>
            <w:right w:val="none" w:sz="0" w:space="0" w:color="auto"/>
          </w:divBdr>
        </w:div>
      </w:divsChild>
    </w:div>
    <w:div w:id="906113703">
      <w:bodyDiv w:val="1"/>
      <w:marLeft w:val="0"/>
      <w:marRight w:val="0"/>
      <w:marTop w:val="0"/>
      <w:marBottom w:val="0"/>
      <w:divBdr>
        <w:top w:val="none" w:sz="0" w:space="0" w:color="auto"/>
        <w:left w:val="none" w:sz="0" w:space="0" w:color="auto"/>
        <w:bottom w:val="none" w:sz="0" w:space="0" w:color="auto"/>
        <w:right w:val="none" w:sz="0" w:space="0" w:color="auto"/>
      </w:divBdr>
    </w:div>
    <w:div w:id="924463527">
      <w:bodyDiv w:val="1"/>
      <w:marLeft w:val="0"/>
      <w:marRight w:val="0"/>
      <w:marTop w:val="0"/>
      <w:marBottom w:val="0"/>
      <w:divBdr>
        <w:top w:val="none" w:sz="0" w:space="0" w:color="auto"/>
        <w:left w:val="none" w:sz="0" w:space="0" w:color="auto"/>
        <w:bottom w:val="none" w:sz="0" w:space="0" w:color="auto"/>
        <w:right w:val="none" w:sz="0" w:space="0" w:color="auto"/>
      </w:divBdr>
      <w:divsChild>
        <w:div w:id="503280094">
          <w:marLeft w:val="1166"/>
          <w:marRight w:val="0"/>
          <w:marTop w:val="115"/>
          <w:marBottom w:val="0"/>
          <w:divBdr>
            <w:top w:val="none" w:sz="0" w:space="0" w:color="auto"/>
            <w:left w:val="none" w:sz="0" w:space="0" w:color="auto"/>
            <w:bottom w:val="none" w:sz="0" w:space="0" w:color="auto"/>
            <w:right w:val="none" w:sz="0" w:space="0" w:color="auto"/>
          </w:divBdr>
        </w:div>
        <w:div w:id="2012248804">
          <w:marLeft w:val="1800"/>
          <w:marRight w:val="0"/>
          <w:marTop w:val="96"/>
          <w:marBottom w:val="0"/>
          <w:divBdr>
            <w:top w:val="none" w:sz="0" w:space="0" w:color="auto"/>
            <w:left w:val="none" w:sz="0" w:space="0" w:color="auto"/>
            <w:bottom w:val="none" w:sz="0" w:space="0" w:color="auto"/>
            <w:right w:val="none" w:sz="0" w:space="0" w:color="auto"/>
          </w:divBdr>
        </w:div>
        <w:div w:id="937562185">
          <w:marLeft w:val="1166"/>
          <w:marRight w:val="0"/>
          <w:marTop w:val="115"/>
          <w:marBottom w:val="0"/>
          <w:divBdr>
            <w:top w:val="none" w:sz="0" w:space="0" w:color="auto"/>
            <w:left w:val="none" w:sz="0" w:space="0" w:color="auto"/>
            <w:bottom w:val="none" w:sz="0" w:space="0" w:color="auto"/>
            <w:right w:val="none" w:sz="0" w:space="0" w:color="auto"/>
          </w:divBdr>
        </w:div>
        <w:div w:id="36399188">
          <w:marLeft w:val="1800"/>
          <w:marRight w:val="0"/>
          <w:marTop w:val="96"/>
          <w:marBottom w:val="0"/>
          <w:divBdr>
            <w:top w:val="none" w:sz="0" w:space="0" w:color="auto"/>
            <w:left w:val="none" w:sz="0" w:space="0" w:color="auto"/>
            <w:bottom w:val="none" w:sz="0" w:space="0" w:color="auto"/>
            <w:right w:val="none" w:sz="0" w:space="0" w:color="auto"/>
          </w:divBdr>
        </w:div>
        <w:div w:id="1301157284">
          <w:marLeft w:val="1166"/>
          <w:marRight w:val="0"/>
          <w:marTop w:val="115"/>
          <w:marBottom w:val="0"/>
          <w:divBdr>
            <w:top w:val="none" w:sz="0" w:space="0" w:color="auto"/>
            <w:left w:val="none" w:sz="0" w:space="0" w:color="auto"/>
            <w:bottom w:val="none" w:sz="0" w:space="0" w:color="auto"/>
            <w:right w:val="none" w:sz="0" w:space="0" w:color="auto"/>
          </w:divBdr>
        </w:div>
      </w:divsChild>
    </w:div>
    <w:div w:id="965546483">
      <w:bodyDiv w:val="1"/>
      <w:marLeft w:val="0"/>
      <w:marRight w:val="0"/>
      <w:marTop w:val="0"/>
      <w:marBottom w:val="0"/>
      <w:divBdr>
        <w:top w:val="none" w:sz="0" w:space="0" w:color="auto"/>
        <w:left w:val="none" w:sz="0" w:space="0" w:color="auto"/>
        <w:bottom w:val="none" w:sz="0" w:space="0" w:color="auto"/>
        <w:right w:val="none" w:sz="0" w:space="0" w:color="auto"/>
      </w:divBdr>
      <w:divsChild>
        <w:div w:id="110323398">
          <w:marLeft w:val="1166"/>
          <w:marRight w:val="0"/>
          <w:marTop w:val="115"/>
          <w:marBottom w:val="0"/>
          <w:divBdr>
            <w:top w:val="none" w:sz="0" w:space="0" w:color="auto"/>
            <w:left w:val="none" w:sz="0" w:space="0" w:color="auto"/>
            <w:bottom w:val="none" w:sz="0" w:space="0" w:color="auto"/>
            <w:right w:val="none" w:sz="0" w:space="0" w:color="auto"/>
          </w:divBdr>
        </w:div>
        <w:div w:id="654574502">
          <w:marLeft w:val="1166"/>
          <w:marRight w:val="0"/>
          <w:marTop w:val="115"/>
          <w:marBottom w:val="0"/>
          <w:divBdr>
            <w:top w:val="none" w:sz="0" w:space="0" w:color="auto"/>
            <w:left w:val="none" w:sz="0" w:space="0" w:color="auto"/>
            <w:bottom w:val="none" w:sz="0" w:space="0" w:color="auto"/>
            <w:right w:val="none" w:sz="0" w:space="0" w:color="auto"/>
          </w:divBdr>
        </w:div>
        <w:div w:id="93482171">
          <w:marLeft w:val="1800"/>
          <w:marRight w:val="0"/>
          <w:marTop w:val="96"/>
          <w:marBottom w:val="0"/>
          <w:divBdr>
            <w:top w:val="none" w:sz="0" w:space="0" w:color="auto"/>
            <w:left w:val="none" w:sz="0" w:space="0" w:color="auto"/>
            <w:bottom w:val="none" w:sz="0" w:space="0" w:color="auto"/>
            <w:right w:val="none" w:sz="0" w:space="0" w:color="auto"/>
          </w:divBdr>
        </w:div>
        <w:div w:id="1454060590">
          <w:marLeft w:val="1800"/>
          <w:marRight w:val="0"/>
          <w:marTop w:val="96"/>
          <w:marBottom w:val="0"/>
          <w:divBdr>
            <w:top w:val="none" w:sz="0" w:space="0" w:color="auto"/>
            <w:left w:val="none" w:sz="0" w:space="0" w:color="auto"/>
            <w:bottom w:val="none" w:sz="0" w:space="0" w:color="auto"/>
            <w:right w:val="none" w:sz="0" w:space="0" w:color="auto"/>
          </w:divBdr>
        </w:div>
        <w:div w:id="226958354">
          <w:marLeft w:val="1800"/>
          <w:marRight w:val="0"/>
          <w:marTop w:val="96"/>
          <w:marBottom w:val="0"/>
          <w:divBdr>
            <w:top w:val="none" w:sz="0" w:space="0" w:color="auto"/>
            <w:left w:val="none" w:sz="0" w:space="0" w:color="auto"/>
            <w:bottom w:val="none" w:sz="0" w:space="0" w:color="auto"/>
            <w:right w:val="none" w:sz="0" w:space="0" w:color="auto"/>
          </w:divBdr>
        </w:div>
        <w:div w:id="1766459812">
          <w:marLeft w:val="1166"/>
          <w:marRight w:val="0"/>
          <w:marTop w:val="115"/>
          <w:marBottom w:val="0"/>
          <w:divBdr>
            <w:top w:val="none" w:sz="0" w:space="0" w:color="auto"/>
            <w:left w:val="none" w:sz="0" w:space="0" w:color="auto"/>
            <w:bottom w:val="none" w:sz="0" w:space="0" w:color="auto"/>
            <w:right w:val="none" w:sz="0" w:space="0" w:color="auto"/>
          </w:divBdr>
        </w:div>
        <w:div w:id="1390493305">
          <w:marLeft w:val="1166"/>
          <w:marRight w:val="0"/>
          <w:marTop w:val="115"/>
          <w:marBottom w:val="0"/>
          <w:divBdr>
            <w:top w:val="none" w:sz="0" w:space="0" w:color="auto"/>
            <w:left w:val="none" w:sz="0" w:space="0" w:color="auto"/>
            <w:bottom w:val="none" w:sz="0" w:space="0" w:color="auto"/>
            <w:right w:val="none" w:sz="0" w:space="0" w:color="auto"/>
          </w:divBdr>
        </w:div>
        <w:div w:id="45495644">
          <w:marLeft w:val="1800"/>
          <w:marRight w:val="0"/>
          <w:marTop w:val="96"/>
          <w:marBottom w:val="0"/>
          <w:divBdr>
            <w:top w:val="none" w:sz="0" w:space="0" w:color="auto"/>
            <w:left w:val="none" w:sz="0" w:space="0" w:color="auto"/>
            <w:bottom w:val="none" w:sz="0" w:space="0" w:color="auto"/>
            <w:right w:val="none" w:sz="0" w:space="0" w:color="auto"/>
          </w:divBdr>
        </w:div>
        <w:div w:id="799231356">
          <w:marLeft w:val="1800"/>
          <w:marRight w:val="0"/>
          <w:marTop w:val="96"/>
          <w:marBottom w:val="0"/>
          <w:divBdr>
            <w:top w:val="none" w:sz="0" w:space="0" w:color="auto"/>
            <w:left w:val="none" w:sz="0" w:space="0" w:color="auto"/>
            <w:bottom w:val="none" w:sz="0" w:space="0" w:color="auto"/>
            <w:right w:val="none" w:sz="0" w:space="0" w:color="auto"/>
          </w:divBdr>
        </w:div>
      </w:divsChild>
    </w:div>
    <w:div w:id="1062875090">
      <w:bodyDiv w:val="1"/>
      <w:marLeft w:val="0"/>
      <w:marRight w:val="0"/>
      <w:marTop w:val="0"/>
      <w:marBottom w:val="0"/>
      <w:divBdr>
        <w:top w:val="none" w:sz="0" w:space="0" w:color="auto"/>
        <w:left w:val="none" w:sz="0" w:space="0" w:color="auto"/>
        <w:bottom w:val="none" w:sz="0" w:space="0" w:color="auto"/>
        <w:right w:val="none" w:sz="0" w:space="0" w:color="auto"/>
      </w:divBdr>
      <w:divsChild>
        <w:div w:id="278146353">
          <w:marLeft w:val="0"/>
          <w:marRight w:val="0"/>
          <w:marTop w:val="0"/>
          <w:marBottom w:val="0"/>
          <w:divBdr>
            <w:top w:val="none" w:sz="0" w:space="0" w:color="auto"/>
            <w:left w:val="none" w:sz="0" w:space="0" w:color="auto"/>
            <w:bottom w:val="none" w:sz="0" w:space="0" w:color="auto"/>
            <w:right w:val="none" w:sz="0" w:space="0" w:color="auto"/>
          </w:divBdr>
          <w:divsChild>
            <w:div w:id="783883286">
              <w:marLeft w:val="0"/>
              <w:marRight w:val="0"/>
              <w:marTop w:val="0"/>
              <w:marBottom w:val="15"/>
              <w:divBdr>
                <w:top w:val="none" w:sz="0" w:space="0" w:color="auto"/>
                <w:left w:val="none" w:sz="0" w:space="0" w:color="auto"/>
                <w:bottom w:val="none" w:sz="0" w:space="0" w:color="auto"/>
                <w:right w:val="none" w:sz="0" w:space="0" w:color="auto"/>
              </w:divBdr>
              <w:divsChild>
                <w:div w:id="360521094">
                  <w:marLeft w:val="0"/>
                  <w:marRight w:val="0"/>
                  <w:marTop w:val="0"/>
                  <w:marBottom w:val="0"/>
                  <w:divBdr>
                    <w:top w:val="none" w:sz="0" w:space="0" w:color="auto"/>
                    <w:left w:val="none" w:sz="0" w:space="0" w:color="auto"/>
                    <w:bottom w:val="none" w:sz="0" w:space="0" w:color="auto"/>
                    <w:right w:val="none" w:sz="0" w:space="0" w:color="auto"/>
                  </w:divBdr>
                  <w:divsChild>
                    <w:div w:id="1958641567">
                      <w:marLeft w:val="0"/>
                      <w:marRight w:val="0"/>
                      <w:marTop w:val="0"/>
                      <w:marBottom w:val="0"/>
                      <w:divBdr>
                        <w:top w:val="none" w:sz="0" w:space="0" w:color="auto"/>
                        <w:left w:val="none" w:sz="0" w:space="0" w:color="auto"/>
                        <w:bottom w:val="none" w:sz="0" w:space="0" w:color="auto"/>
                        <w:right w:val="none" w:sz="0" w:space="0" w:color="auto"/>
                      </w:divBdr>
                      <w:divsChild>
                        <w:div w:id="807087417">
                          <w:marLeft w:val="0"/>
                          <w:marRight w:val="0"/>
                          <w:marTop w:val="0"/>
                          <w:marBottom w:val="0"/>
                          <w:divBdr>
                            <w:top w:val="single" w:sz="2" w:space="0" w:color="E1EAF3"/>
                            <w:left w:val="none" w:sz="0" w:space="0" w:color="auto"/>
                            <w:bottom w:val="none" w:sz="0" w:space="0" w:color="auto"/>
                            <w:right w:val="none" w:sz="0" w:space="0" w:color="auto"/>
                          </w:divBdr>
                          <w:divsChild>
                            <w:div w:id="1982881173">
                              <w:marLeft w:val="0"/>
                              <w:marRight w:val="0"/>
                              <w:marTop w:val="0"/>
                              <w:marBottom w:val="0"/>
                              <w:divBdr>
                                <w:top w:val="none" w:sz="0" w:space="0" w:color="auto"/>
                                <w:left w:val="none" w:sz="0" w:space="0" w:color="auto"/>
                                <w:bottom w:val="none" w:sz="0" w:space="0" w:color="auto"/>
                                <w:right w:val="none" w:sz="0" w:space="0" w:color="auto"/>
                              </w:divBdr>
                              <w:divsChild>
                                <w:div w:id="2074816021">
                                  <w:marLeft w:val="0"/>
                                  <w:marRight w:val="0"/>
                                  <w:marTop w:val="0"/>
                                  <w:marBottom w:val="0"/>
                                  <w:divBdr>
                                    <w:top w:val="none" w:sz="0" w:space="0" w:color="auto"/>
                                    <w:left w:val="none" w:sz="0" w:space="0" w:color="auto"/>
                                    <w:bottom w:val="none" w:sz="0" w:space="0" w:color="auto"/>
                                    <w:right w:val="none" w:sz="0" w:space="0" w:color="auto"/>
                                  </w:divBdr>
                                  <w:divsChild>
                                    <w:div w:id="1819034752">
                                      <w:marLeft w:val="0"/>
                                      <w:marRight w:val="0"/>
                                      <w:marTop w:val="0"/>
                                      <w:marBottom w:val="0"/>
                                      <w:divBdr>
                                        <w:top w:val="none" w:sz="0" w:space="0" w:color="auto"/>
                                        <w:left w:val="none" w:sz="0" w:space="0" w:color="auto"/>
                                        <w:bottom w:val="none" w:sz="0" w:space="0" w:color="auto"/>
                                        <w:right w:val="none" w:sz="0" w:space="0" w:color="auto"/>
                                      </w:divBdr>
                                      <w:divsChild>
                                        <w:div w:id="1404598657">
                                          <w:marLeft w:val="0"/>
                                          <w:marRight w:val="0"/>
                                          <w:marTop w:val="0"/>
                                          <w:marBottom w:val="0"/>
                                          <w:divBdr>
                                            <w:top w:val="none" w:sz="0" w:space="0" w:color="auto"/>
                                            <w:left w:val="none" w:sz="0" w:space="0" w:color="auto"/>
                                            <w:bottom w:val="none" w:sz="0" w:space="0" w:color="auto"/>
                                            <w:right w:val="none" w:sz="0" w:space="0" w:color="auto"/>
                                          </w:divBdr>
                                          <w:divsChild>
                                            <w:div w:id="1683777455">
                                              <w:marLeft w:val="0"/>
                                              <w:marRight w:val="0"/>
                                              <w:marTop w:val="0"/>
                                              <w:marBottom w:val="0"/>
                                              <w:divBdr>
                                                <w:top w:val="none" w:sz="0" w:space="0" w:color="auto"/>
                                                <w:left w:val="none" w:sz="0" w:space="0" w:color="auto"/>
                                                <w:bottom w:val="none" w:sz="0" w:space="0" w:color="auto"/>
                                                <w:right w:val="none" w:sz="0" w:space="0" w:color="auto"/>
                                              </w:divBdr>
                                              <w:divsChild>
                                                <w:div w:id="435365166">
                                                  <w:marLeft w:val="0"/>
                                                  <w:marRight w:val="0"/>
                                                  <w:marTop w:val="0"/>
                                                  <w:marBottom w:val="0"/>
                                                  <w:divBdr>
                                                    <w:top w:val="none" w:sz="0" w:space="0" w:color="auto"/>
                                                    <w:left w:val="none" w:sz="0" w:space="0" w:color="auto"/>
                                                    <w:bottom w:val="none" w:sz="0" w:space="0" w:color="auto"/>
                                                    <w:right w:val="none" w:sz="0" w:space="0" w:color="auto"/>
                                                  </w:divBdr>
                                                  <w:divsChild>
                                                    <w:div w:id="400636833">
                                                      <w:marLeft w:val="0"/>
                                                      <w:marRight w:val="0"/>
                                                      <w:marTop w:val="0"/>
                                                      <w:marBottom w:val="0"/>
                                                      <w:divBdr>
                                                        <w:top w:val="none" w:sz="0" w:space="0" w:color="auto"/>
                                                        <w:left w:val="none" w:sz="0" w:space="0" w:color="auto"/>
                                                        <w:bottom w:val="none" w:sz="0" w:space="0" w:color="auto"/>
                                                        <w:right w:val="none" w:sz="0" w:space="0" w:color="auto"/>
                                                      </w:divBdr>
                                                      <w:divsChild>
                                                        <w:div w:id="2035569767">
                                                          <w:marLeft w:val="0"/>
                                                          <w:marRight w:val="0"/>
                                                          <w:marTop w:val="450"/>
                                                          <w:marBottom w:val="450"/>
                                                          <w:divBdr>
                                                            <w:top w:val="none" w:sz="0" w:space="0" w:color="auto"/>
                                                            <w:left w:val="none" w:sz="0" w:space="0" w:color="auto"/>
                                                            <w:bottom w:val="none" w:sz="0" w:space="0" w:color="auto"/>
                                                            <w:right w:val="none" w:sz="0" w:space="0" w:color="auto"/>
                                                          </w:divBdr>
                                                          <w:divsChild>
                                                            <w:div w:id="1214777708">
                                                              <w:marLeft w:val="0"/>
                                                              <w:marRight w:val="0"/>
                                                              <w:marTop w:val="0"/>
                                                              <w:marBottom w:val="0"/>
                                                              <w:divBdr>
                                                                <w:top w:val="none" w:sz="0" w:space="0" w:color="auto"/>
                                                                <w:left w:val="none" w:sz="0" w:space="0" w:color="auto"/>
                                                                <w:bottom w:val="none" w:sz="0" w:space="0" w:color="auto"/>
                                                                <w:right w:val="none" w:sz="0" w:space="0" w:color="auto"/>
                                                              </w:divBdr>
                                                              <w:divsChild>
                                                                <w:div w:id="1485583375">
                                                                  <w:marLeft w:val="0"/>
                                                                  <w:marRight w:val="0"/>
                                                                  <w:marTop w:val="0"/>
                                                                  <w:marBottom w:val="0"/>
                                                                  <w:divBdr>
                                                                    <w:top w:val="none" w:sz="0" w:space="0" w:color="auto"/>
                                                                    <w:left w:val="none" w:sz="0" w:space="0" w:color="auto"/>
                                                                    <w:bottom w:val="none" w:sz="0" w:space="0" w:color="auto"/>
                                                                    <w:right w:val="none" w:sz="0" w:space="0" w:color="auto"/>
                                                                  </w:divBdr>
                                                                  <w:divsChild>
                                                                    <w:div w:id="2064449858">
                                                                      <w:marLeft w:val="0"/>
                                                                      <w:marRight w:val="0"/>
                                                                      <w:marTop w:val="0"/>
                                                                      <w:marBottom w:val="0"/>
                                                                      <w:divBdr>
                                                                        <w:top w:val="none" w:sz="0" w:space="0" w:color="auto"/>
                                                                        <w:left w:val="none" w:sz="0" w:space="0" w:color="auto"/>
                                                                        <w:bottom w:val="none" w:sz="0" w:space="0" w:color="auto"/>
                                                                        <w:right w:val="none" w:sz="0" w:space="0" w:color="auto"/>
                                                                      </w:divBdr>
                                                                      <w:divsChild>
                                                                        <w:div w:id="858933503">
                                                                          <w:marLeft w:val="0"/>
                                                                          <w:marRight w:val="0"/>
                                                                          <w:marTop w:val="0"/>
                                                                          <w:marBottom w:val="0"/>
                                                                          <w:divBdr>
                                                                            <w:top w:val="none" w:sz="0" w:space="0" w:color="auto"/>
                                                                            <w:left w:val="none" w:sz="0" w:space="0" w:color="auto"/>
                                                                            <w:bottom w:val="none" w:sz="0" w:space="0" w:color="auto"/>
                                                                            <w:right w:val="none" w:sz="0" w:space="0" w:color="auto"/>
                                                                          </w:divBdr>
                                                                          <w:divsChild>
                                                                            <w:div w:id="1642803038">
                                                                              <w:marLeft w:val="0"/>
                                                                              <w:marRight w:val="0"/>
                                                                              <w:marTop w:val="0"/>
                                                                              <w:marBottom w:val="375"/>
                                                                              <w:divBdr>
                                                                                <w:top w:val="none" w:sz="0" w:space="0" w:color="auto"/>
                                                                                <w:left w:val="none" w:sz="0" w:space="0" w:color="auto"/>
                                                                                <w:bottom w:val="none" w:sz="0" w:space="0" w:color="auto"/>
                                                                                <w:right w:val="none" w:sz="0" w:space="0" w:color="auto"/>
                                                                              </w:divBdr>
                                                                              <w:divsChild>
                                                                                <w:div w:id="1882594735">
                                                                                  <w:marLeft w:val="0"/>
                                                                                  <w:marRight w:val="0"/>
                                                                                  <w:marTop w:val="0"/>
                                                                                  <w:marBottom w:val="0"/>
                                                                                  <w:divBdr>
                                                                                    <w:top w:val="none" w:sz="0" w:space="0" w:color="auto"/>
                                                                                    <w:left w:val="none" w:sz="0" w:space="0" w:color="auto"/>
                                                                                    <w:bottom w:val="none" w:sz="0" w:space="0" w:color="auto"/>
                                                                                    <w:right w:val="none" w:sz="0" w:space="0" w:color="auto"/>
                                                                                  </w:divBdr>
                                                                                  <w:divsChild>
                                                                                    <w:div w:id="293366759">
                                                                                      <w:marLeft w:val="0"/>
                                                                                      <w:marRight w:val="0"/>
                                                                                      <w:marTop w:val="0"/>
                                                                                      <w:marBottom w:val="0"/>
                                                                                      <w:divBdr>
                                                                                        <w:top w:val="none" w:sz="0" w:space="0" w:color="auto"/>
                                                                                        <w:left w:val="none" w:sz="0" w:space="0" w:color="auto"/>
                                                                                        <w:bottom w:val="none" w:sz="0" w:space="0" w:color="auto"/>
                                                                                        <w:right w:val="none" w:sz="0" w:space="0" w:color="auto"/>
                                                                                      </w:divBdr>
                                                                                    </w:div>
                                                                                    <w:div w:id="495002313">
                                                                                      <w:marLeft w:val="0"/>
                                                                                      <w:marRight w:val="0"/>
                                                                                      <w:marTop w:val="0"/>
                                                                                      <w:marBottom w:val="0"/>
                                                                                      <w:divBdr>
                                                                                        <w:top w:val="none" w:sz="0" w:space="0" w:color="auto"/>
                                                                                        <w:left w:val="none" w:sz="0" w:space="0" w:color="auto"/>
                                                                                        <w:bottom w:val="none" w:sz="0" w:space="0" w:color="auto"/>
                                                                                        <w:right w:val="none" w:sz="0" w:space="0" w:color="auto"/>
                                                                                      </w:divBdr>
                                                                                    </w:div>
                                                                                    <w:div w:id="252207953">
                                                                                      <w:marLeft w:val="0"/>
                                                                                      <w:marRight w:val="0"/>
                                                                                      <w:marTop w:val="0"/>
                                                                                      <w:marBottom w:val="0"/>
                                                                                      <w:divBdr>
                                                                                        <w:top w:val="none" w:sz="0" w:space="0" w:color="auto"/>
                                                                                        <w:left w:val="none" w:sz="0" w:space="0" w:color="auto"/>
                                                                                        <w:bottom w:val="none" w:sz="0" w:space="0" w:color="auto"/>
                                                                                        <w:right w:val="none" w:sz="0" w:space="0" w:color="auto"/>
                                                                                      </w:divBdr>
                                                                                    </w:div>
                                                                                    <w:div w:id="1042559238">
                                                                                      <w:marLeft w:val="0"/>
                                                                                      <w:marRight w:val="0"/>
                                                                                      <w:marTop w:val="0"/>
                                                                                      <w:marBottom w:val="0"/>
                                                                                      <w:divBdr>
                                                                                        <w:top w:val="none" w:sz="0" w:space="0" w:color="auto"/>
                                                                                        <w:left w:val="none" w:sz="0" w:space="0" w:color="auto"/>
                                                                                        <w:bottom w:val="none" w:sz="0" w:space="0" w:color="auto"/>
                                                                                        <w:right w:val="none" w:sz="0" w:space="0" w:color="auto"/>
                                                                                      </w:divBdr>
                                                                                    </w:div>
                                                                                    <w:div w:id="1183980561">
                                                                                      <w:marLeft w:val="0"/>
                                                                                      <w:marRight w:val="0"/>
                                                                                      <w:marTop w:val="0"/>
                                                                                      <w:marBottom w:val="0"/>
                                                                                      <w:divBdr>
                                                                                        <w:top w:val="none" w:sz="0" w:space="0" w:color="auto"/>
                                                                                        <w:left w:val="none" w:sz="0" w:space="0" w:color="auto"/>
                                                                                        <w:bottom w:val="none" w:sz="0" w:space="0" w:color="auto"/>
                                                                                        <w:right w:val="none" w:sz="0" w:space="0" w:color="auto"/>
                                                                                      </w:divBdr>
                                                                                    </w:div>
                                                                                    <w:div w:id="150320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85801242">
      <w:bodyDiv w:val="1"/>
      <w:marLeft w:val="0"/>
      <w:marRight w:val="0"/>
      <w:marTop w:val="0"/>
      <w:marBottom w:val="0"/>
      <w:divBdr>
        <w:top w:val="none" w:sz="0" w:space="0" w:color="auto"/>
        <w:left w:val="none" w:sz="0" w:space="0" w:color="auto"/>
        <w:bottom w:val="none" w:sz="0" w:space="0" w:color="auto"/>
        <w:right w:val="none" w:sz="0" w:space="0" w:color="auto"/>
      </w:divBdr>
    </w:div>
    <w:div w:id="1104107358">
      <w:bodyDiv w:val="1"/>
      <w:marLeft w:val="0"/>
      <w:marRight w:val="0"/>
      <w:marTop w:val="0"/>
      <w:marBottom w:val="0"/>
      <w:divBdr>
        <w:top w:val="none" w:sz="0" w:space="0" w:color="auto"/>
        <w:left w:val="none" w:sz="0" w:space="0" w:color="auto"/>
        <w:bottom w:val="none" w:sz="0" w:space="0" w:color="auto"/>
        <w:right w:val="none" w:sz="0" w:space="0" w:color="auto"/>
      </w:divBdr>
      <w:divsChild>
        <w:div w:id="162211671">
          <w:marLeft w:val="1166"/>
          <w:marRight w:val="0"/>
          <w:marTop w:val="115"/>
          <w:marBottom w:val="0"/>
          <w:divBdr>
            <w:top w:val="none" w:sz="0" w:space="0" w:color="auto"/>
            <w:left w:val="none" w:sz="0" w:space="0" w:color="auto"/>
            <w:bottom w:val="none" w:sz="0" w:space="0" w:color="auto"/>
            <w:right w:val="none" w:sz="0" w:space="0" w:color="auto"/>
          </w:divBdr>
        </w:div>
      </w:divsChild>
    </w:div>
    <w:div w:id="1128627593">
      <w:bodyDiv w:val="1"/>
      <w:marLeft w:val="0"/>
      <w:marRight w:val="0"/>
      <w:marTop w:val="0"/>
      <w:marBottom w:val="0"/>
      <w:divBdr>
        <w:top w:val="none" w:sz="0" w:space="0" w:color="auto"/>
        <w:left w:val="none" w:sz="0" w:space="0" w:color="auto"/>
        <w:bottom w:val="none" w:sz="0" w:space="0" w:color="auto"/>
        <w:right w:val="none" w:sz="0" w:space="0" w:color="auto"/>
      </w:divBdr>
      <w:divsChild>
        <w:div w:id="526061962">
          <w:marLeft w:val="1166"/>
          <w:marRight w:val="0"/>
          <w:marTop w:val="115"/>
          <w:marBottom w:val="0"/>
          <w:divBdr>
            <w:top w:val="none" w:sz="0" w:space="0" w:color="auto"/>
            <w:left w:val="none" w:sz="0" w:space="0" w:color="auto"/>
            <w:bottom w:val="none" w:sz="0" w:space="0" w:color="auto"/>
            <w:right w:val="none" w:sz="0" w:space="0" w:color="auto"/>
          </w:divBdr>
        </w:div>
        <w:div w:id="38290101">
          <w:marLeft w:val="1166"/>
          <w:marRight w:val="0"/>
          <w:marTop w:val="115"/>
          <w:marBottom w:val="0"/>
          <w:divBdr>
            <w:top w:val="none" w:sz="0" w:space="0" w:color="auto"/>
            <w:left w:val="none" w:sz="0" w:space="0" w:color="auto"/>
            <w:bottom w:val="none" w:sz="0" w:space="0" w:color="auto"/>
            <w:right w:val="none" w:sz="0" w:space="0" w:color="auto"/>
          </w:divBdr>
        </w:div>
      </w:divsChild>
    </w:div>
    <w:div w:id="1203205805">
      <w:bodyDiv w:val="1"/>
      <w:marLeft w:val="0"/>
      <w:marRight w:val="0"/>
      <w:marTop w:val="0"/>
      <w:marBottom w:val="0"/>
      <w:divBdr>
        <w:top w:val="none" w:sz="0" w:space="0" w:color="auto"/>
        <w:left w:val="none" w:sz="0" w:space="0" w:color="auto"/>
        <w:bottom w:val="none" w:sz="0" w:space="0" w:color="auto"/>
        <w:right w:val="none" w:sz="0" w:space="0" w:color="auto"/>
      </w:divBdr>
      <w:divsChild>
        <w:div w:id="297615963">
          <w:marLeft w:val="1166"/>
          <w:marRight w:val="0"/>
          <w:marTop w:val="96"/>
          <w:marBottom w:val="0"/>
          <w:divBdr>
            <w:top w:val="none" w:sz="0" w:space="0" w:color="auto"/>
            <w:left w:val="none" w:sz="0" w:space="0" w:color="auto"/>
            <w:bottom w:val="none" w:sz="0" w:space="0" w:color="auto"/>
            <w:right w:val="none" w:sz="0" w:space="0" w:color="auto"/>
          </w:divBdr>
        </w:div>
        <w:div w:id="383600176">
          <w:marLeft w:val="1800"/>
          <w:marRight w:val="0"/>
          <w:marTop w:val="86"/>
          <w:marBottom w:val="0"/>
          <w:divBdr>
            <w:top w:val="none" w:sz="0" w:space="0" w:color="auto"/>
            <w:left w:val="none" w:sz="0" w:space="0" w:color="auto"/>
            <w:bottom w:val="none" w:sz="0" w:space="0" w:color="auto"/>
            <w:right w:val="none" w:sz="0" w:space="0" w:color="auto"/>
          </w:divBdr>
        </w:div>
        <w:div w:id="741831311">
          <w:marLeft w:val="1800"/>
          <w:marRight w:val="0"/>
          <w:marTop w:val="86"/>
          <w:marBottom w:val="0"/>
          <w:divBdr>
            <w:top w:val="none" w:sz="0" w:space="0" w:color="auto"/>
            <w:left w:val="none" w:sz="0" w:space="0" w:color="auto"/>
            <w:bottom w:val="none" w:sz="0" w:space="0" w:color="auto"/>
            <w:right w:val="none" w:sz="0" w:space="0" w:color="auto"/>
          </w:divBdr>
        </w:div>
        <w:div w:id="939411059">
          <w:marLeft w:val="1800"/>
          <w:marRight w:val="0"/>
          <w:marTop w:val="86"/>
          <w:marBottom w:val="0"/>
          <w:divBdr>
            <w:top w:val="none" w:sz="0" w:space="0" w:color="auto"/>
            <w:left w:val="none" w:sz="0" w:space="0" w:color="auto"/>
            <w:bottom w:val="none" w:sz="0" w:space="0" w:color="auto"/>
            <w:right w:val="none" w:sz="0" w:space="0" w:color="auto"/>
          </w:divBdr>
        </w:div>
      </w:divsChild>
    </w:div>
    <w:div w:id="1221752320">
      <w:bodyDiv w:val="1"/>
      <w:marLeft w:val="0"/>
      <w:marRight w:val="0"/>
      <w:marTop w:val="0"/>
      <w:marBottom w:val="0"/>
      <w:divBdr>
        <w:top w:val="none" w:sz="0" w:space="0" w:color="auto"/>
        <w:left w:val="none" w:sz="0" w:space="0" w:color="auto"/>
        <w:bottom w:val="none" w:sz="0" w:space="0" w:color="auto"/>
        <w:right w:val="none" w:sz="0" w:space="0" w:color="auto"/>
      </w:divBdr>
    </w:div>
    <w:div w:id="1230766456">
      <w:bodyDiv w:val="1"/>
      <w:marLeft w:val="0"/>
      <w:marRight w:val="0"/>
      <w:marTop w:val="0"/>
      <w:marBottom w:val="0"/>
      <w:divBdr>
        <w:top w:val="none" w:sz="0" w:space="0" w:color="auto"/>
        <w:left w:val="none" w:sz="0" w:space="0" w:color="auto"/>
        <w:bottom w:val="none" w:sz="0" w:space="0" w:color="auto"/>
        <w:right w:val="none" w:sz="0" w:space="0" w:color="auto"/>
      </w:divBdr>
      <w:divsChild>
        <w:div w:id="1389650012">
          <w:marLeft w:val="1166"/>
          <w:marRight w:val="0"/>
          <w:marTop w:val="96"/>
          <w:marBottom w:val="0"/>
          <w:divBdr>
            <w:top w:val="none" w:sz="0" w:space="0" w:color="auto"/>
            <w:left w:val="none" w:sz="0" w:space="0" w:color="auto"/>
            <w:bottom w:val="none" w:sz="0" w:space="0" w:color="auto"/>
            <w:right w:val="none" w:sz="0" w:space="0" w:color="auto"/>
          </w:divBdr>
        </w:div>
        <w:div w:id="215165006">
          <w:marLeft w:val="1166"/>
          <w:marRight w:val="0"/>
          <w:marTop w:val="96"/>
          <w:marBottom w:val="0"/>
          <w:divBdr>
            <w:top w:val="none" w:sz="0" w:space="0" w:color="auto"/>
            <w:left w:val="none" w:sz="0" w:space="0" w:color="auto"/>
            <w:bottom w:val="none" w:sz="0" w:space="0" w:color="auto"/>
            <w:right w:val="none" w:sz="0" w:space="0" w:color="auto"/>
          </w:divBdr>
        </w:div>
        <w:div w:id="574126150">
          <w:marLeft w:val="1166"/>
          <w:marRight w:val="0"/>
          <w:marTop w:val="96"/>
          <w:marBottom w:val="0"/>
          <w:divBdr>
            <w:top w:val="none" w:sz="0" w:space="0" w:color="auto"/>
            <w:left w:val="none" w:sz="0" w:space="0" w:color="auto"/>
            <w:bottom w:val="none" w:sz="0" w:space="0" w:color="auto"/>
            <w:right w:val="none" w:sz="0" w:space="0" w:color="auto"/>
          </w:divBdr>
        </w:div>
      </w:divsChild>
    </w:div>
    <w:div w:id="1238903512">
      <w:bodyDiv w:val="1"/>
      <w:marLeft w:val="0"/>
      <w:marRight w:val="0"/>
      <w:marTop w:val="0"/>
      <w:marBottom w:val="0"/>
      <w:divBdr>
        <w:top w:val="none" w:sz="0" w:space="0" w:color="auto"/>
        <w:left w:val="none" w:sz="0" w:space="0" w:color="auto"/>
        <w:bottom w:val="none" w:sz="0" w:space="0" w:color="auto"/>
        <w:right w:val="none" w:sz="0" w:space="0" w:color="auto"/>
      </w:divBdr>
      <w:divsChild>
        <w:div w:id="594289141">
          <w:marLeft w:val="1166"/>
          <w:marRight w:val="0"/>
          <w:marTop w:val="115"/>
          <w:marBottom w:val="0"/>
          <w:divBdr>
            <w:top w:val="none" w:sz="0" w:space="0" w:color="auto"/>
            <w:left w:val="none" w:sz="0" w:space="0" w:color="auto"/>
            <w:bottom w:val="none" w:sz="0" w:space="0" w:color="auto"/>
            <w:right w:val="none" w:sz="0" w:space="0" w:color="auto"/>
          </w:divBdr>
        </w:div>
        <w:div w:id="1224873965">
          <w:marLeft w:val="1800"/>
          <w:marRight w:val="0"/>
          <w:marTop w:val="96"/>
          <w:marBottom w:val="0"/>
          <w:divBdr>
            <w:top w:val="none" w:sz="0" w:space="0" w:color="auto"/>
            <w:left w:val="none" w:sz="0" w:space="0" w:color="auto"/>
            <w:bottom w:val="none" w:sz="0" w:space="0" w:color="auto"/>
            <w:right w:val="none" w:sz="0" w:space="0" w:color="auto"/>
          </w:divBdr>
        </w:div>
        <w:div w:id="1867594008">
          <w:marLeft w:val="1800"/>
          <w:marRight w:val="0"/>
          <w:marTop w:val="96"/>
          <w:marBottom w:val="0"/>
          <w:divBdr>
            <w:top w:val="none" w:sz="0" w:space="0" w:color="auto"/>
            <w:left w:val="none" w:sz="0" w:space="0" w:color="auto"/>
            <w:bottom w:val="none" w:sz="0" w:space="0" w:color="auto"/>
            <w:right w:val="none" w:sz="0" w:space="0" w:color="auto"/>
          </w:divBdr>
        </w:div>
        <w:div w:id="377974421">
          <w:marLeft w:val="1800"/>
          <w:marRight w:val="0"/>
          <w:marTop w:val="96"/>
          <w:marBottom w:val="0"/>
          <w:divBdr>
            <w:top w:val="none" w:sz="0" w:space="0" w:color="auto"/>
            <w:left w:val="none" w:sz="0" w:space="0" w:color="auto"/>
            <w:bottom w:val="none" w:sz="0" w:space="0" w:color="auto"/>
            <w:right w:val="none" w:sz="0" w:space="0" w:color="auto"/>
          </w:divBdr>
        </w:div>
        <w:div w:id="813447122">
          <w:marLeft w:val="1166"/>
          <w:marRight w:val="0"/>
          <w:marTop w:val="115"/>
          <w:marBottom w:val="0"/>
          <w:divBdr>
            <w:top w:val="none" w:sz="0" w:space="0" w:color="auto"/>
            <w:left w:val="none" w:sz="0" w:space="0" w:color="auto"/>
            <w:bottom w:val="none" w:sz="0" w:space="0" w:color="auto"/>
            <w:right w:val="none" w:sz="0" w:space="0" w:color="auto"/>
          </w:divBdr>
        </w:div>
        <w:div w:id="928587733">
          <w:marLeft w:val="1800"/>
          <w:marRight w:val="0"/>
          <w:marTop w:val="96"/>
          <w:marBottom w:val="0"/>
          <w:divBdr>
            <w:top w:val="none" w:sz="0" w:space="0" w:color="auto"/>
            <w:left w:val="none" w:sz="0" w:space="0" w:color="auto"/>
            <w:bottom w:val="none" w:sz="0" w:space="0" w:color="auto"/>
            <w:right w:val="none" w:sz="0" w:space="0" w:color="auto"/>
          </w:divBdr>
        </w:div>
        <w:div w:id="1250694265">
          <w:marLeft w:val="1800"/>
          <w:marRight w:val="0"/>
          <w:marTop w:val="96"/>
          <w:marBottom w:val="0"/>
          <w:divBdr>
            <w:top w:val="none" w:sz="0" w:space="0" w:color="auto"/>
            <w:left w:val="none" w:sz="0" w:space="0" w:color="auto"/>
            <w:bottom w:val="none" w:sz="0" w:space="0" w:color="auto"/>
            <w:right w:val="none" w:sz="0" w:space="0" w:color="auto"/>
          </w:divBdr>
        </w:div>
        <w:div w:id="1750229911">
          <w:marLeft w:val="1800"/>
          <w:marRight w:val="0"/>
          <w:marTop w:val="96"/>
          <w:marBottom w:val="0"/>
          <w:divBdr>
            <w:top w:val="none" w:sz="0" w:space="0" w:color="auto"/>
            <w:left w:val="none" w:sz="0" w:space="0" w:color="auto"/>
            <w:bottom w:val="none" w:sz="0" w:space="0" w:color="auto"/>
            <w:right w:val="none" w:sz="0" w:space="0" w:color="auto"/>
          </w:divBdr>
        </w:div>
      </w:divsChild>
    </w:div>
    <w:div w:id="1250846745">
      <w:bodyDiv w:val="1"/>
      <w:marLeft w:val="0"/>
      <w:marRight w:val="0"/>
      <w:marTop w:val="0"/>
      <w:marBottom w:val="0"/>
      <w:divBdr>
        <w:top w:val="none" w:sz="0" w:space="0" w:color="auto"/>
        <w:left w:val="none" w:sz="0" w:space="0" w:color="auto"/>
        <w:bottom w:val="none" w:sz="0" w:space="0" w:color="auto"/>
        <w:right w:val="none" w:sz="0" w:space="0" w:color="auto"/>
      </w:divBdr>
      <w:divsChild>
        <w:div w:id="1332682906">
          <w:marLeft w:val="1166"/>
          <w:marRight w:val="0"/>
          <w:marTop w:val="115"/>
          <w:marBottom w:val="0"/>
          <w:divBdr>
            <w:top w:val="none" w:sz="0" w:space="0" w:color="auto"/>
            <w:left w:val="none" w:sz="0" w:space="0" w:color="auto"/>
            <w:bottom w:val="none" w:sz="0" w:space="0" w:color="auto"/>
            <w:right w:val="none" w:sz="0" w:space="0" w:color="auto"/>
          </w:divBdr>
        </w:div>
      </w:divsChild>
    </w:div>
    <w:div w:id="1298954594">
      <w:bodyDiv w:val="1"/>
      <w:marLeft w:val="0"/>
      <w:marRight w:val="0"/>
      <w:marTop w:val="0"/>
      <w:marBottom w:val="0"/>
      <w:divBdr>
        <w:top w:val="none" w:sz="0" w:space="0" w:color="auto"/>
        <w:left w:val="none" w:sz="0" w:space="0" w:color="auto"/>
        <w:bottom w:val="none" w:sz="0" w:space="0" w:color="auto"/>
        <w:right w:val="none" w:sz="0" w:space="0" w:color="auto"/>
      </w:divBdr>
      <w:divsChild>
        <w:div w:id="565919261">
          <w:marLeft w:val="1800"/>
          <w:marRight w:val="0"/>
          <w:marTop w:val="96"/>
          <w:marBottom w:val="0"/>
          <w:divBdr>
            <w:top w:val="none" w:sz="0" w:space="0" w:color="auto"/>
            <w:left w:val="none" w:sz="0" w:space="0" w:color="auto"/>
            <w:bottom w:val="none" w:sz="0" w:space="0" w:color="auto"/>
            <w:right w:val="none" w:sz="0" w:space="0" w:color="auto"/>
          </w:divBdr>
        </w:div>
        <w:div w:id="458573924">
          <w:marLeft w:val="1800"/>
          <w:marRight w:val="0"/>
          <w:marTop w:val="96"/>
          <w:marBottom w:val="0"/>
          <w:divBdr>
            <w:top w:val="none" w:sz="0" w:space="0" w:color="auto"/>
            <w:left w:val="none" w:sz="0" w:space="0" w:color="auto"/>
            <w:bottom w:val="none" w:sz="0" w:space="0" w:color="auto"/>
            <w:right w:val="none" w:sz="0" w:space="0" w:color="auto"/>
          </w:divBdr>
        </w:div>
        <w:div w:id="1312561677">
          <w:marLeft w:val="1800"/>
          <w:marRight w:val="0"/>
          <w:marTop w:val="96"/>
          <w:marBottom w:val="0"/>
          <w:divBdr>
            <w:top w:val="none" w:sz="0" w:space="0" w:color="auto"/>
            <w:left w:val="none" w:sz="0" w:space="0" w:color="auto"/>
            <w:bottom w:val="none" w:sz="0" w:space="0" w:color="auto"/>
            <w:right w:val="none" w:sz="0" w:space="0" w:color="auto"/>
          </w:divBdr>
        </w:div>
        <w:div w:id="117991373">
          <w:marLeft w:val="1800"/>
          <w:marRight w:val="0"/>
          <w:marTop w:val="96"/>
          <w:marBottom w:val="0"/>
          <w:divBdr>
            <w:top w:val="none" w:sz="0" w:space="0" w:color="auto"/>
            <w:left w:val="none" w:sz="0" w:space="0" w:color="auto"/>
            <w:bottom w:val="none" w:sz="0" w:space="0" w:color="auto"/>
            <w:right w:val="none" w:sz="0" w:space="0" w:color="auto"/>
          </w:divBdr>
        </w:div>
      </w:divsChild>
    </w:div>
    <w:div w:id="1320115442">
      <w:bodyDiv w:val="1"/>
      <w:marLeft w:val="0"/>
      <w:marRight w:val="0"/>
      <w:marTop w:val="0"/>
      <w:marBottom w:val="0"/>
      <w:divBdr>
        <w:top w:val="none" w:sz="0" w:space="0" w:color="auto"/>
        <w:left w:val="none" w:sz="0" w:space="0" w:color="auto"/>
        <w:bottom w:val="none" w:sz="0" w:space="0" w:color="auto"/>
        <w:right w:val="none" w:sz="0" w:space="0" w:color="auto"/>
      </w:divBdr>
    </w:div>
    <w:div w:id="1390301403">
      <w:bodyDiv w:val="1"/>
      <w:marLeft w:val="0"/>
      <w:marRight w:val="0"/>
      <w:marTop w:val="0"/>
      <w:marBottom w:val="0"/>
      <w:divBdr>
        <w:top w:val="none" w:sz="0" w:space="0" w:color="auto"/>
        <w:left w:val="none" w:sz="0" w:space="0" w:color="auto"/>
        <w:bottom w:val="none" w:sz="0" w:space="0" w:color="auto"/>
        <w:right w:val="none" w:sz="0" w:space="0" w:color="auto"/>
      </w:divBdr>
      <w:divsChild>
        <w:div w:id="625477000">
          <w:marLeft w:val="1166"/>
          <w:marRight w:val="0"/>
          <w:marTop w:val="115"/>
          <w:marBottom w:val="0"/>
          <w:divBdr>
            <w:top w:val="none" w:sz="0" w:space="0" w:color="auto"/>
            <w:left w:val="none" w:sz="0" w:space="0" w:color="auto"/>
            <w:bottom w:val="none" w:sz="0" w:space="0" w:color="auto"/>
            <w:right w:val="none" w:sz="0" w:space="0" w:color="auto"/>
          </w:divBdr>
        </w:div>
        <w:div w:id="320353343">
          <w:marLeft w:val="1800"/>
          <w:marRight w:val="0"/>
          <w:marTop w:val="96"/>
          <w:marBottom w:val="0"/>
          <w:divBdr>
            <w:top w:val="none" w:sz="0" w:space="0" w:color="auto"/>
            <w:left w:val="none" w:sz="0" w:space="0" w:color="auto"/>
            <w:bottom w:val="none" w:sz="0" w:space="0" w:color="auto"/>
            <w:right w:val="none" w:sz="0" w:space="0" w:color="auto"/>
          </w:divBdr>
        </w:div>
        <w:div w:id="464473567">
          <w:marLeft w:val="1800"/>
          <w:marRight w:val="0"/>
          <w:marTop w:val="96"/>
          <w:marBottom w:val="0"/>
          <w:divBdr>
            <w:top w:val="none" w:sz="0" w:space="0" w:color="auto"/>
            <w:left w:val="none" w:sz="0" w:space="0" w:color="auto"/>
            <w:bottom w:val="none" w:sz="0" w:space="0" w:color="auto"/>
            <w:right w:val="none" w:sz="0" w:space="0" w:color="auto"/>
          </w:divBdr>
        </w:div>
        <w:div w:id="1542353276">
          <w:marLeft w:val="1800"/>
          <w:marRight w:val="0"/>
          <w:marTop w:val="96"/>
          <w:marBottom w:val="0"/>
          <w:divBdr>
            <w:top w:val="none" w:sz="0" w:space="0" w:color="auto"/>
            <w:left w:val="none" w:sz="0" w:space="0" w:color="auto"/>
            <w:bottom w:val="none" w:sz="0" w:space="0" w:color="auto"/>
            <w:right w:val="none" w:sz="0" w:space="0" w:color="auto"/>
          </w:divBdr>
        </w:div>
        <w:div w:id="1617129385">
          <w:marLeft w:val="1800"/>
          <w:marRight w:val="0"/>
          <w:marTop w:val="96"/>
          <w:marBottom w:val="0"/>
          <w:divBdr>
            <w:top w:val="none" w:sz="0" w:space="0" w:color="auto"/>
            <w:left w:val="none" w:sz="0" w:space="0" w:color="auto"/>
            <w:bottom w:val="none" w:sz="0" w:space="0" w:color="auto"/>
            <w:right w:val="none" w:sz="0" w:space="0" w:color="auto"/>
          </w:divBdr>
        </w:div>
      </w:divsChild>
    </w:div>
    <w:div w:id="1399478142">
      <w:bodyDiv w:val="1"/>
      <w:marLeft w:val="0"/>
      <w:marRight w:val="0"/>
      <w:marTop w:val="0"/>
      <w:marBottom w:val="0"/>
      <w:divBdr>
        <w:top w:val="none" w:sz="0" w:space="0" w:color="auto"/>
        <w:left w:val="none" w:sz="0" w:space="0" w:color="auto"/>
        <w:bottom w:val="none" w:sz="0" w:space="0" w:color="auto"/>
        <w:right w:val="none" w:sz="0" w:space="0" w:color="auto"/>
      </w:divBdr>
    </w:div>
    <w:div w:id="1402674303">
      <w:bodyDiv w:val="1"/>
      <w:marLeft w:val="0"/>
      <w:marRight w:val="0"/>
      <w:marTop w:val="0"/>
      <w:marBottom w:val="0"/>
      <w:divBdr>
        <w:top w:val="none" w:sz="0" w:space="0" w:color="auto"/>
        <w:left w:val="none" w:sz="0" w:space="0" w:color="auto"/>
        <w:bottom w:val="none" w:sz="0" w:space="0" w:color="auto"/>
        <w:right w:val="none" w:sz="0" w:space="0" w:color="auto"/>
      </w:divBdr>
    </w:div>
    <w:div w:id="1404252773">
      <w:bodyDiv w:val="1"/>
      <w:marLeft w:val="0"/>
      <w:marRight w:val="0"/>
      <w:marTop w:val="0"/>
      <w:marBottom w:val="0"/>
      <w:divBdr>
        <w:top w:val="none" w:sz="0" w:space="0" w:color="auto"/>
        <w:left w:val="none" w:sz="0" w:space="0" w:color="auto"/>
        <w:bottom w:val="none" w:sz="0" w:space="0" w:color="auto"/>
        <w:right w:val="none" w:sz="0" w:space="0" w:color="auto"/>
      </w:divBdr>
      <w:divsChild>
        <w:div w:id="1589462256">
          <w:marLeft w:val="1800"/>
          <w:marRight w:val="0"/>
          <w:marTop w:val="96"/>
          <w:marBottom w:val="0"/>
          <w:divBdr>
            <w:top w:val="none" w:sz="0" w:space="0" w:color="auto"/>
            <w:left w:val="none" w:sz="0" w:space="0" w:color="auto"/>
            <w:bottom w:val="none" w:sz="0" w:space="0" w:color="auto"/>
            <w:right w:val="none" w:sz="0" w:space="0" w:color="auto"/>
          </w:divBdr>
        </w:div>
      </w:divsChild>
    </w:div>
    <w:div w:id="1459492157">
      <w:bodyDiv w:val="1"/>
      <w:marLeft w:val="0"/>
      <w:marRight w:val="0"/>
      <w:marTop w:val="0"/>
      <w:marBottom w:val="0"/>
      <w:divBdr>
        <w:top w:val="none" w:sz="0" w:space="0" w:color="auto"/>
        <w:left w:val="none" w:sz="0" w:space="0" w:color="auto"/>
        <w:bottom w:val="none" w:sz="0" w:space="0" w:color="auto"/>
        <w:right w:val="none" w:sz="0" w:space="0" w:color="auto"/>
      </w:divBdr>
      <w:divsChild>
        <w:div w:id="41946665">
          <w:marLeft w:val="1166"/>
          <w:marRight w:val="0"/>
          <w:marTop w:val="115"/>
          <w:marBottom w:val="0"/>
          <w:divBdr>
            <w:top w:val="none" w:sz="0" w:space="0" w:color="auto"/>
            <w:left w:val="none" w:sz="0" w:space="0" w:color="auto"/>
            <w:bottom w:val="none" w:sz="0" w:space="0" w:color="auto"/>
            <w:right w:val="none" w:sz="0" w:space="0" w:color="auto"/>
          </w:divBdr>
        </w:div>
        <w:div w:id="654919546">
          <w:marLeft w:val="1800"/>
          <w:marRight w:val="0"/>
          <w:marTop w:val="96"/>
          <w:marBottom w:val="0"/>
          <w:divBdr>
            <w:top w:val="none" w:sz="0" w:space="0" w:color="auto"/>
            <w:left w:val="none" w:sz="0" w:space="0" w:color="auto"/>
            <w:bottom w:val="none" w:sz="0" w:space="0" w:color="auto"/>
            <w:right w:val="none" w:sz="0" w:space="0" w:color="auto"/>
          </w:divBdr>
        </w:div>
        <w:div w:id="2094276659">
          <w:marLeft w:val="1800"/>
          <w:marRight w:val="0"/>
          <w:marTop w:val="96"/>
          <w:marBottom w:val="0"/>
          <w:divBdr>
            <w:top w:val="none" w:sz="0" w:space="0" w:color="auto"/>
            <w:left w:val="none" w:sz="0" w:space="0" w:color="auto"/>
            <w:bottom w:val="none" w:sz="0" w:space="0" w:color="auto"/>
            <w:right w:val="none" w:sz="0" w:space="0" w:color="auto"/>
          </w:divBdr>
        </w:div>
        <w:div w:id="2095203172">
          <w:marLeft w:val="1166"/>
          <w:marRight w:val="0"/>
          <w:marTop w:val="115"/>
          <w:marBottom w:val="0"/>
          <w:divBdr>
            <w:top w:val="none" w:sz="0" w:space="0" w:color="auto"/>
            <w:left w:val="none" w:sz="0" w:space="0" w:color="auto"/>
            <w:bottom w:val="none" w:sz="0" w:space="0" w:color="auto"/>
            <w:right w:val="none" w:sz="0" w:space="0" w:color="auto"/>
          </w:divBdr>
        </w:div>
        <w:div w:id="117534432">
          <w:marLeft w:val="1166"/>
          <w:marRight w:val="0"/>
          <w:marTop w:val="115"/>
          <w:marBottom w:val="0"/>
          <w:divBdr>
            <w:top w:val="none" w:sz="0" w:space="0" w:color="auto"/>
            <w:left w:val="none" w:sz="0" w:space="0" w:color="auto"/>
            <w:bottom w:val="none" w:sz="0" w:space="0" w:color="auto"/>
            <w:right w:val="none" w:sz="0" w:space="0" w:color="auto"/>
          </w:divBdr>
        </w:div>
        <w:div w:id="975183586">
          <w:marLeft w:val="1166"/>
          <w:marRight w:val="0"/>
          <w:marTop w:val="115"/>
          <w:marBottom w:val="0"/>
          <w:divBdr>
            <w:top w:val="none" w:sz="0" w:space="0" w:color="auto"/>
            <w:left w:val="none" w:sz="0" w:space="0" w:color="auto"/>
            <w:bottom w:val="none" w:sz="0" w:space="0" w:color="auto"/>
            <w:right w:val="none" w:sz="0" w:space="0" w:color="auto"/>
          </w:divBdr>
        </w:div>
      </w:divsChild>
    </w:div>
    <w:div w:id="1476340539">
      <w:bodyDiv w:val="1"/>
      <w:marLeft w:val="0"/>
      <w:marRight w:val="0"/>
      <w:marTop w:val="0"/>
      <w:marBottom w:val="0"/>
      <w:divBdr>
        <w:top w:val="none" w:sz="0" w:space="0" w:color="auto"/>
        <w:left w:val="none" w:sz="0" w:space="0" w:color="auto"/>
        <w:bottom w:val="none" w:sz="0" w:space="0" w:color="auto"/>
        <w:right w:val="none" w:sz="0" w:space="0" w:color="auto"/>
      </w:divBdr>
      <w:divsChild>
        <w:div w:id="1970166793">
          <w:marLeft w:val="0"/>
          <w:marRight w:val="0"/>
          <w:marTop w:val="0"/>
          <w:marBottom w:val="0"/>
          <w:divBdr>
            <w:top w:val="none" w:sz="0" w:space="0" w:color="auto"/>
            <w:left w:val="none" w:sz="0" w:space="0" w:color="auto"/>
            <w:bottom w:val="none" w:sz="0" w:space="0" w:color="auto"/>
            <w:right w:val="none" w:sz="0" w:space="0" w:color="auto"/>
          </w:divBdr>
          <w:divsChild>
            <w:div w:id="1410271649">
              <w:marLeft w:val="0"/>
              <w:marRight w:val="0"/>
              <w:marTop w:val="0"/>
              <w:marBottom w:val="0"/>
              <w:divBdr>
                <w:top w:val="single" w:sz="6" w:space="0" w:color="E9E9E9"/>
                <w:left w:val="single" w:sz="6" w:space="0" w:color="E9E9E9"/>
                <w:bottom w:val="single" w:sz="6" w:space="0" w:color="E9E9E9"/>
                <w:right w:val="single" w:sz="6" w:space="0" w:color="E9E9E9"/>
              </w:divBdr>
              <w:divsChild>
                <w:div w:id="1926761972">
                  <w:marLeft w:val="210"/>
                  <w:marRight w:val="210"/>
                  <w:marTop w:val="0"/>
                  <w:marBottom w:val="0"/>
                  <w:divBdr>
                    <w:top w:val="none" w:sz="0" w:space="0" w:color="auto"/>
                    <w:left w:val="none" w:sz="0" w:space="0" w:color="auto"/>
                    <w:bottom w:val="none" w:sz="0" w:space="0" w:color="auto"/>
                    <w:right w:val="none" w:sz="0" w:space="0" w:color="auto"/>
                  </w:divBdr>
                  <w:divsChild>
                    <w:div w:id="906301464">
                      <w:marLeft w:val="0"/>
                      <w:marRight w:val="0"/>
                      <w:marTop w:val="0"/>
                      <w:marBottom w:val="0"/>
                      <w:divBdr>
                        <w:top w:val="none" w:sz="0" w:space="0" w:color="auto"/>
                        <w:left w:val="none" w:sz="0" w:space="0" w:color="auto"/>
                        <w:bottom w:val="none" w:sz="0" w:space="0" w:color="auto"/>
                        <w:right w:val="none" w:sz="0" w:space="0" w:color="auto"/>
                      </w:divBdr>
                      <w:divsChild>
                        <w:div w:id="2486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5873403">
      <w:bodyDiv w:val="1"/>
      <w:marLeft w:val="0"/>
      <w:marRight w:val="0"/>
      <w:marTop w:val="0"/>
      <w:marBottom w:val="0"/>
      <w:divBdr>
        <w:top w:val="none" w:sz="0" w:space="0" w:color="auto"/>
        <w:left w:val="none" w:sz="0" w:space="0" w:color="auto"/>
        <w:bottom w:val="none" w:sz="0" w:space="0" w:color="auto"/>
        <w:right w:val="none" w:sz="0" w:space="0" w:color="auto"/>
      </w:divBdr>
    </w:div>
    <w:div w:id="1537497680">
      <w:bodyDiv w:val="1"/>
      <w:marLeft w:val="0"/>
      <w:marRight w:val="0"/>
      <w:marTop w:val="0"/>
      <w:marBottom w:val="0"/>
      <w:divBdr>
        <w:top w:val="none" w:sz="0" w:space="0" w:color="auto"/>
        <w:left w:val="none" w:sz="0" w:space="0" w:color="auto"/>
        <w:bottom w:val="none" w:sz="0" w:space="0" w:color="auto"/>
        <w:right w:val="none" w:sz="0" w:space="0" w:color="auto"/>
      </w:divBdr>
      <w:divsChild>
        <w:div w:id="373506544">
          <w:marLeft w:val="1166"/>
          <w:marRight w:val="0"/>
          <w:marTop w:val="115"/>
          <w:marBottom w:val="0"/>
          <w:divBdr>
            <w:top w:val="none" w:sz="0" w:space="0" w:color="auto"/>
            <w:left w:val="none" w:sz="0" w:space="0" w:color="auto"/>
            <w:bottom w:val="none" w:sz="0" w:space="0" w:color="auto"/>
            <w:right w:val="none" w:sz="0" w:space="0" w:color="auto"/>
          </w:divBdr>
        </w:div>
        <w:div w:id="1144275557">
          <w:marLeft w:val="1800"/>
          <w:marRight w:val="0"/>
          <w:marTop w:val="96"/>
          <w:marBottom w:val="0"/>
          <w:divBdr>
            <w:top w:val="none" w:sz="0" w:space="0" w:color="auto"/>
            <w:left w:val="none" w:sz="0" w:space="0" w:color="auto"/>
            <w:bottom w:val="none" w:sz="0" w:space="0" w:color="auto"/>
            <w:right w:val="none" w:sz="0" w:space="0" w:color="auto"/>
          </w:divBdr>
        </w:div>
        <w:div w:id="1630285807">
          <w:marLeft w:val="1800"/>
          <w:marRight w:val="0"/>
          <w:marTop w:val="96"/>
          <w:marBottom w:val="0"/>
          <w:divBdr>
            <w:top w:val="none" w:sz="0" w:space="0" w:color="auto"/>
            <w:left w:val="none" w:sz="0" w:space="0" w:color="auto"/>
            <w:bottom w:val="none" w:sz="0" w:space="0" w:color="auto"/>
            <w:right w:val="none" w:sz="0" w:space="0" w:color="auto"/>
          </w:divBdr>
        </w:div>
        <w:div w:id="203297909">
          <w:marLeft w:val="1166"/>
          <w:marRight w:val="0"/>
          <w:marTop w:val="115"/>
          <w:marBottom w:val="0"/>
          <w:divBdr>
            <w:top w:val="none" w:sz="0" w:space="0" w:color="auto"/>
            <w:left w:val="none" w:sz="0" w:space="0" w:color="auto"/>
            <w:bottom w:val="none" w:sz="0" w:space="0" w:color="auto"/>
            <w:right w:val="none" w:sz="0" w:space="0" w:color="auto"/>
          </w:divBdr>
        </w:div>
        <w:div w:id="1134100903">
          <w:marLeft w:val="1800"/>
          <w:marRight w:val="0"/>
          <w:marTop w:val="96"/>
          <w:marBottom w:val="0"/>
          <w:divBdr>
            <w:top w:val="none" w:sz="0" w:space="0" w:color="auto"/>
            <w:left w:val="none" w:sz="0" w:space="0" w:color="auto"/>
            <w:bottom w:val="none" w:sz="0" w:space="0" w:color="auto"/>
            <w:right w:val="none" w:sz="0" w:space="0" w:color="auto"/>
          </w:divBdr>
        </w:div>
      </w:divsChild>
    </w:div>
    <w:div w:id="1623418040">
      <w:bodyDiv w:val="1"/>
      <w:marLeft w:val="0"/>
      <w:marRight w:val="0"/>
      <w:marTop w:val="0"/>
      <w:marBottom w:val="0"/>
      <w:divBdr>
        <w:top w:val="none" w:sz="0" w:space="0" w:color="auto"/>
        <w:left w:val="none" w:sz="0" w:space="0" w:color="auto"/>
        <w:bottom w:val="none" w:sz="0" w:space="0" w:color="auto"/>
        <w:right w:val="none" w:sz="0" w:space="0" w:color="auto"/>
      </w:divBdr>
      <w:divsChild>
        <w:div w:id="977566716">
          <w:marLeft w:val="1440"/>
          <w:marRight w:val="0"/>
          <w:marTop w:val="115"/>
          <w:marBottom w:val="0"/>
          <w:divBdr>
            <w:top w:val="none" w:sz="0" w:space="0" w:color="auto"/>
            <w:left w:val="none" w:sz="0" w:space="0" w:color="auto"/>
            <w:bottom w:val="none" w:sz="0" w:space="0" w:color="auto"/>
            <w:right w:val="none" w:sz="0" w:space="0" w:color="auto"/>
          </w:divBdr>
        </w:div>
        <w:div w:id="1470979685">
          <w:marLeft w:val="1440"/>
          <w:marRight w:val="0"/>
          <w:marTop w:val="115"/>
          <w:marBottom w:val="0"/>
          <w:divBdr>
            <w:top w:val="none" w:sz="0" w:space="0" w:color="auto"/>
            <w:left w:val="none" w:sz="0" w:space="0" w:color="auto"/>
            <w:bottom w:val="none" w:sz="0" w:space="0" w:color="auto"/>
            <w:right w:val="none" w:sz="0" w:space="0" w:color="auto"/>
          </w:divBdr>
        </w:div>
        <w:div w:id="1247181990">
          <w:marLeft w:val="1440"/>
          <w:marRight w:val="0"/>
          <w:marTop w:val="115"/>
          <w:marBottom w:val="0"/>
          <w:divBdr>
            <w:top w:val="none" w:sz="0" w:space="0" w:color="auto"/>
            <w:left w:val="none" w:sz="0" w:space="0" w:color="auto"/>
            <w:bottom w:val="none" w:sz="0" w:space="0" w:color="auto"/>
            <w:right w:val="none" w:sz="0" w:space="0" w:color="auto"/>
          </w:divBdr>
        </w:div>
        <w:div w:id="972830864">
          <w:marLeft w:val="1440"/>
          <w:marRight w:val="0"/>
          <w:marTop w:val="115"/>
          <w:marBottom w:val="0"/>
          <w:divBdr>
            <w:top w:val="none" w:sz="0" w:space="0" w:color="auto"/>
            <w:left w:val="none" w:sz="0" w:space="0" w:color="auto"/>
            <w:bottom w:val="none" w:sz="0" w:space="0" w:color="auto"/>
            <w:right w:val="none" w:sz="0" w:space="0" w:color="auto"/>
          </w:divBdr>
        </w:div>
        <w:div w:id="538974042">
          <w:marLeft w:val="1440"/>
          <w:marRight w:val="0"/>
          <w:marTop w:val="115"/>
          <w:marBottom w:val="0"/>
          <w:divBdr>
            <w:top w:val="none" w:sz="0" w:space="0" w:color="auto"/>
            <w:left w:val="none" w:sz="0" w:space="0" w:color="auto"/>
            <w:bottom w:val="none" w:sz="0" w:space="0" w:color="auto"/>
            <w:right w:val="none" w:sz="0" w:space="0" w:color="auto"/>
          </w:divBdr>
        </w:div>
      </w:divsChild>
    </w:div>
    <w:div w:id="1634602935">
      <w:bodyDiv w:val="1"/>
      <w:marLeft w:val="0"/>
      <w:marRight w:val="0"/>
      <w:marTop w:val="0"/>
      <w:marBottom w:val="0"/>
      <w:divBdr>
        <w:top w:val="none" w:sz="0" w:space="0" w:color="auto"/>
        <w:left w:val="none" w:sz="0" w:space="0" w:color="auto"/>
        <w:bottom w:val="none" w:sz="0" w:space="0" w:color="auto"/>
        <w:right w:val="none" w:sz="0" w:space="0" w:color="auto"/>
      </w:divBdr>
      <w:divsChild>
        <w:div w:id="277951055">
          <w:marLeft w:val="1166"/>
          <w:marRight w:val="0"/>
          <w:marTop w:val="115"/>
          <w:marBottom w:val="0"/>
          <w:divBdr>
            <w:top w:val="none" w:sz="0" w:space="0" w:color="auto"/>
            <w:left w:val="none" w:sz="0" w:space="0" w:color="auto"/>
            <w:bottom w:val="none" w:sz="0" w:space="0" w:color="auto"/>
            <w:right w:val="none" w:sz="0" w:space="0" w:color="auto"/>
          </w:divBdr>
        </w:div>
        <w:div w:id="695666593">
          <w:marLeft w:val="1166"/>
          <w:marRight w:val="0"/>
          <w:marTop w:val="115"/>
          <w:marBottom w:val="0"/>
          <w:divBdr>
            <w:top w:val="none" w:sz="0" w:space="0" w:color="auto"/>
            <w:left w:val="none" w:sz="0" w:space="0" w:color="auto"/>
            <w:bottom w:val="none" w:sz="0" w:space="0" w:color="auto"/>
            <w:right w:val="none" w:sz="0" w:space="0" w:color="auto"/>
          </w:divBdr>
        </w:div>
        <w:div w:id="1333606340">
          <w:marLeft w:val="1166"/>
          <w:marRight w:val="0"/>
          <w:marTop w:val="115"/>
          <w:marBottom w:val="0"/>
          <w:divBdr>
            <w:top w:val="none" w:sz="0" w:space="0" w:color="auto"/>
            <w:left w:val="none" w:sz="0" w:space="0" w:color="auto"/>
            <w:bottom w:val="none" w:sz="0" w:space="0" w:color="auto"/>
            <w:right w:val="none" w:sz="0" w:space="0" w:color="auto"/>
          </w:divBdr>
        </w:div>
        <w:div w:id="316616870">
          <w:marLeft w:val="1800"/>
          <w:marRight w:val="0"/>
          <w:marTop w:val="96"/>
          <w:marBottom w:val="0"/>
          <w:divBdr>
            <w:top w:val="none" w:sz="0" w:space="0" w:color="auto"/>
            <w:left w:val="none" w:sz="0" w:space="0" w:color="auto"/>
            <w:bottom w:val="none" w:sz="0" w:space="0" w:color="auto"/>
            <w:right w:val="none" w:sz="0" w:space="0" w:color="auto"/>
          </w:divBdr>
        </w:div>
      </w:divsChild>
    </w:div>
    <w:div w:id="1693726666">
      <w:bodyDiv w:val="1"/>
      <w:marLeft w:val="0"/>
      <w:marRight w:val="0"/>
      <w:marTop w:val="0"/>
      <w:marBottom w:val="0"/>
      <w:divBdr>
        <w:top w:val="none" w:sz="0" w:space="0" w:color="auto"/>
        <w:left w:val="none" w:sz="0" w:space="0" w:color="auto"/>
        <w:bottom w:val="none" w:sz="0" w:space="0" w:color="auto"/>
        <w:right w:val="none" w:sz="0" w:space="0" w:color="auto"/>
      </w:divBdr>
      <w:divsChild>
        <w:div w:id="1017999849">
          <w:marLeft w:val="1166"/>
          <w:marRight w:val="0"/>
          <w:marTop w:val="115"/>
          <w:marBottom w:val="0"/>
          <w:divBdr>
            <w:top w:val="none" w:sz="0" w:space="0" w:color="auto"/>
            <w:left w:val="none" w:sz="0" w:space="0" w:color="auto"/>
            <w:bottom w:val="none" w:sz="0" w:space="0" w:color="auto"/>
            <w:right w:val="none" w:sz="0" w:space="0" w:color="auto"/>
          </w:divBdr>
        </w:div>
        <w:div w:id="926229290">
          <w:marLeft w:val="1166"/>
          <w:marRight w:val="0"/>
          <w:marTop w:val="115"/>
          <w:marBottom w:val="0"/>
          <w:divBdr>
            <w:top w:val="none" w:sz="0" w:space="0" w:color="auto"/>
            <w:left w:val="none" w:sz="0" w:space="0" w:color="auto"/>
            <w:bottom w:val="none" w:sz="0" w:space="0" w:color="auto"/>
            <w:right w:val="none" w:sz="0" w:space="0" w:color="auto"/>
          </w:divBdr>
        </w:div>
        <w:div w:id="1792747826">
          <w:marLeft w:val="1166"/>
          <w:marRight w:val="0"/>
          <w:marTop w:val="115"/>
          <w:marBottom w:val="0"/>
          <w:divBdr>
            <w:top w:val="none" w:sz="0" w:space="0" w:color="auto"/>
            <w:left w:val="none" w:sz="0" w:space="0" w:color="auto"/>
            <w:bottom w:val="none" w:sz="0" w:space="0" w:color="auto"/>
            <w:right w:val="none" w:sz="0" w:space="0" w:color="auto"/>
          </w:divBdr>
        </w:div>
        <w:div w:id="1534073866">
          <w:marLeft w:val="1800"/>
          <w:marRight w:val="0"/>
          <w:marTop w:val="96"/>
          <w:marBottom w:val="0"/>
          <w:divBdr>
            <w:top w:val="none" w:sz="0" w:space="0" w:color="auto"/>
            <w:left w:val="none" w:sz="0" w:space="0" w:color="auto"/>
            <w:bottom w:val="none" w:sz="0" w:space="0" w:color="auto"/>
            <w:right w:val="none" w:sz="0" w:space="0" w:color="auto"/>
          </w:divBdr>
        </w:div>
        <w:div w:id="743338499">
          <w:marLeft w:val="1800"/>
          <w:marRight w:val="0"/>
          <w:marTop w:val="96"/>
          <w:marBottom w:val="0"/>
          <w:divBdr>
            <w:top w:val="none" w:sz="0" w:space="0" w:color="auto"/>
            <w:left w:val="none" w:sz="0" w:space="0" w:color="auto"/>
            <w:bottom w:val="none" w:sz="0" w:space="0" w:color="auto"/>
            <w:right w:val="none" w:sz="0" w:space="0" w:color="auto"/>
          </w:divBdr>
        </w:div>
        <w:div w:id="1666056388">
          <w:marLeft w:val="1800"/>
          <w:marRight w:val="0"/>
          <w:marTop w:val="96"/>
          <w:marBottom w:val="0"/>
          <w:divBdr>
            <w:top w:val="none" w:sz="0" w:space="0" w:color="auto"/>
            <w:left w:val="none" w:sz="0" w:space="0" w:color="auto"/>
            <w:bottom w:val="none" w:sz="0" w:space="0" w:color="auto"/>
            <w:right w:val="none" w:sz="0" w:space="0" w:color="auto"/>
          </w:divBdr>
        </w:div>
        <w:div w:id="289629871">
          <w:marLeft w:val="1800"/>
          <w:marRight w:val="0"/>
          <w:marTop w:val="96"/>
          <w:marBottom w:val="0"/>
          <w:divBdr>
            <w:top w:val="none" w:sz="0" w:space="0" w:color="auto"/>
            <w:left w:val="none" w:sz="0" w:space="0" w:color="auto"/>
            <w:bottom w:val="none" w:sz="0" w:space="0" w:color="auto"/>
            <w:right w:val="none" w:sz="0" w:space="0" w:color="auto"/>
          </w:divBdr>
        </w:div>
      </w:divsChild>
    </w:div>
    <w:div w:id="1718582879">
      <w:bodyDiv w:val="1"/>
      <w:marLeft w:val="0"/>
      <w:marRight w:val="0"/>
      <w:marTop w:val="0"/>
      <w:marBottom w:val="0"/>
      <w:divBdr>
        <w:top w:val="none" w:sz="0" w:space="0" w:color="auto"/>
        <w:left w:val="none" w:sz="0" w:space="0" w:color="auto"/>
        <w:bottom w:val="none" w:sz="0" w:space="0" w:color="auto"/>
        <w:right w:val="none" w:sz="0" w:space="0" w:color="auto"/>
      </w:divBdr>
      <w:divsChild>
        <w:div w:id="1678726188">
          <w:marLeft w:val="1800"/>
          <w:marRight w:val="0"/>
          <w:marTop w:val="96"/>
          <w:marBottom w:val="0"/>
          <w:divBdr>
            <w:top w:val="none" w:sz="0" w:space="0" w:color="auto"/>
            <w:left w:val="none" w:sz="0" w:space="0" w:color="auto"/>
            <w:bottom w:val="none" w:sz="0" w:space="0" w:color="auto"/>
            <w:right w:val="none" w:sz="0" w:space="0" w:color="auto"/>
          </w:divBdr>
        </w:div>
        <w:div w:id="2061435333">
          <w:marLeft w:val="1800"/>
          <w:marRight w:val="0"/>
          <w:marTop w:val="96"/>
          <w:marBottom w:val="0"/>
          <w:divBdr>
            <w:top w:val="none" w:sz="0" w:space="0" w:color="auto"/>
            <w:left w:val="none" w:sz="0" w:space="0" w:color="auto"/>
            <w:bottom w:val="none" w:sz="0" w:space="0" w:color="auto"/>
            <w:right w:val="none" w:sz="0" w:space="0" w:color="auto"/>
          </w:divBdr>
        </w:div>
      </w:divsChild>
    </w:div>
    <w:div w:id="1729307112">
      <w:bodyDiv w:val="1"/>
      <w:marLeft w:val="0"/>
      <w:marRight w:val="0"/>
      <w:marTop w:val="0"/>
      <w:marBottom w:val="0"/>
      <w:divBdr>
        <w:top w:val="none" w:sz="0" w:space="0" w:color="auto"/>
        <w:left w:val="none" w:sz="0" w:space="0" w:color="auto"/>
        <w:bottom w:val="none" w:sz="0" w:space="0" w:color="auto"/>
        <w:right w:val="none" w:sz="0" w:space="0" w:color="auto"/>
      </w:divBdr>
      <w:divsChild>
        <w:div w:id="1794667264">
          <w:marLeft w:val="1166"/>
          <w:marRight w:val="0"/>
          <w:marTop w:val="115"/>
          <w:marBottom w:val="0"/>
          <w:divBdr>
            <w:top w:val="none" w:sz="0" w:space="0" w:color="auto"/>
            <w:left w:val="none" w:sz="0" w:space="0" w:color="auto"/>
            <w:bottom w:val="none" w:sz="0" w:space="0" w:color="auto"/>
            <w:right w:val="none" w:sz="0" w:space="0" w:color="auto"/>
          </w:divBdr>
        </w:div>
        <w:div w:id="1819569546">
          <w:marLeft w:val="1166"/>
          <w:marRight w:val="0"/>
          <w:marTop w:val="115"/>
          <w:marBottom w:val="0"/>
          <w:divBdr>
            <w:top w:val="none" w:sz="0" w:space="0" w:color="auto"/>
            <w:left w:val="none" w:sz="0" w:space="0" w:color="auto"/>
            <w:bottom w:val="none" w:sz="0" w:space="0" w:color="auto"/>
            <w:right w:val="none" w:sz="0" w:space="0" w:color="auto"/>
          </w:divBdr>
        </w:div>
        <w:div w:id="99838685">
          <w:marLeft w:val="1166"/>
          <w:marRight w:val="0"/>
          <w:marTop w:val="115"/>
          <w:marBottom w:val="0"/>
          <w:divBdr>
            <w:top w:val="none" w:sz="0" w:space="0" w:color="auto"/>
            <w:left w:val="none" w:sz="0" w:space="0" w:color="auto"/>
            <w:bottom w:val="none" w:sz="0" w:space="0" w:color="auto"/>
            <w:right w:val="none" w:sz="0" w:space="0" w:color="auto"/>
          </w:divBdr>
        </w:div>
        <w:div w:id="1067416366">
          <w:marLeft w:val="1166"/>
          <w:marRight w:val="0"/>
          <w:marTop w:val="115"/>
          <w:marBottom w:val="0"/>
          <w:divBdr>
            <w:top w:val="none" w:sz="0" w:space="0" w:color="auto"/>
            <w:left w:val="none" w:sz="0" w:space="0" w:color="auto"/>
            <w:bottom w:val="none" w:sz="0" w:space="0" w:color="auto"/>
            <w:right w:val="none" w:sz="0" w:space="0" w:color="auto"/>
          </w:divBdr>
        </w:div>
        <w:div w:id="1951476074">
          <w:marLeft w:val="1166"/>
          <w:marRight w:val="0"/>
          <w:marTop w:val="115"/>
          <w:marBottom w:val="0"/>
          <w:divBdr>
            <w:top w:val="none" w:sz="0" w:space="0" w:color="auto"/>
            <w:left w:val="none" w:sz="0" w:space="0" w:color="auto"/>
            <w:bottom w:val="none" w:sz="0" w:space="0" w:color="auto"/>
            <w:right w:val="none" w:sz="0" w:space="0" w:color="auto"/>
          </w:divBdr>
        </w:div>
        <w:div w:id="1878812388">
          <w:marLeft w:val="1166"/>
          <w:marRight w:val="0"/>
          <w:marTop w:val="115"/>
          <w:marBottom w:val="0"/>
          <w:divBdr>
            <w:top w:val="none" w:sz="0" w:space="0" w:color="auto"/>
            <w:left w:val="none" w:sz="0" w:space="0" w:color="auto"/>
            <w:bottom w:val="none" w:sz="0" w:space="0" w:color="auto"/>
            <w:right w:val="none" w:sz="0" w:space="0" w:color="auto"/>
          </w:divBdr>
        </w:div>
      </w:divsChild>
    </w:div>
    <w:div w:id="1734039797">
      <w:bodyDiv w:val="1"/>
      <w:marLeft w:val="0"/>
      <w:marRight w:val="0"/>
      <w:marTop w:val="0"/>
      <w:marBottom w:val="0"/>
      <w:divBdr>
        <w:top w:val="none" w:sz="0" w:space="0" w:color="auto"/>
        <w:left w:val="none" w:sz="0" w:space="0" w:color="auto"/>
        <w:bottom w:val="none" w:sz="0" w:space="0" w:color="auto"/>
        <w:right w:val="none" w:sz="0" w:space="0" w:color="auto"/>
      </w:divBdr>
      <w:divsChild>
        <w:div w:id="1282885872">
          <w:marLeft w:val="1440"/>
          <w:marRight w:val="0"/>
          <w:marTop w:val="115"/>
          <w:marBottom w:val="0"/>
          <w:divBdr>
            <w:top w:val="none" w:sz="0" w:space="0" w:color="auto"/>
            <w:left w:val="none" w:sz="0" w:space="0" w:color="auto"/>
            <w:bottom w:val="none" w:sz="0" w:space="0" w:color="auto"/>
            <w:right w:val="none" w:sz="0" w:space="0" w:color="auto"/>
          </w:divBdr>
        </w:div>
        <w:div w:id="633100510">
          <w:marLeft w:val="1440"/>
          <w:marRight w:val="0"/>
          <w:marTop w:val="115"/>
          <w:marBottom w:val="0"/>
          <w:divBdr>
            <w:top w:val="none" w:sz="0" w:space="0" w:color="auto"/>
            <w:left w:val="none" w:sz="0" w:space="0" w:color="auto"/>
            <w:bottom w:val="none" w:sz="0" w:space="0" w:color="auto"/>
            <w:right w:val="none" w:sz="0" w:space="0" w:color="auto"/>
          </w:divBdr>
        </w:div>
      </w:divsChild>
    </w:div>
    <w:div w:id="1786579394">
      <w:bodyDiv w:val="1"/>
      <w:marLeft w:val="0"/>
      <w:marRight w:val="0"/>
      <w:marTop w:val="0"/>
      <w:marBottom w:val="0"/>
      <w:divBdr>
        <w:top w:val="none" w:sz="0" w:space="0" w:color="auto"/>
        <w:left w:val="none" w:sz="0" w:space="0" w:color="auto"/>
        <w:bottom w:val="none" w:sz="0" w:space="0" w:color="auto"/>
        <w:right w:val="none" w:sz="0" w:space="0" w:color="auto"/>
      </w:divBdr>
    </w:div>
    <w:div w:id="1827013528">
      <w:bodyDiv w:val="1"/>
      <w:marLeft w:val="0"/>
      <w:marRight w:val="0"/>
      <w:marTop w:val="0"/>
      <w:marBottom w:val="0"/>
      <w:divBdr>
        <w:top w:val="none" w:sz="0" w:space="0" w:color="auto"/>
        <w:left w:val="none" w:sz="0" w:space="0" w:color="auto"/>
        <w:bottom w:val="none" w:sz="0" w:space="0" w:color="auto"/>
        <w:right w:val="none" w:sz="0" w:space="0" w:color="auto"/>
      </w:divBdr>
    </w:div>
    <w:div w:id="1837921083">
      <w:bodyDiv w:val="1"/>
      <w:marLeft w:val="0"/>
      <w:marRight w:val="0"/>
      <w:marTop w:val="0"/>
      <w:marBottom w:val="0"/>
      <w:divBdr>
        <w:top w:val="none" w:sz="0" w:space="0" w:color="auto"/>
        <w:left w:val="none" w:sz="0" w:space="0" w:color="auto"/>
        <w:bottom w:val="none" w:sz="0" w:space="0" w:color="auto"/>
        <w:right w:val="none" w:sz="0" w:space="0" w:color="auto"/>
      </w:divBdr>
      <w:divsChild>
        <w:div w:id="324165263">
          <w:marLeft w:val="1166"/>
          <w:marRight w:val="0"/>
          <w:marTop w:val="115"/>
          <w:marBottom w:val="0"/>
          <w:divBdr>
            <w:top w:val="none" w:sz="0" w:space="0" w:color="auto"/>
            <w:left w:val="none" w:sz="0" w:space="0" w:color="auto"/>
            <w:bottom w:val="none" w:sz="0" w:space="0" w:color="auto"/>
            <w:right w:val="none" w:sz="0" w:space="0" w:color="auto"/>
          </w:divBdr>
        </w:div>
        <w:div w:id="173690658">
          <w:marLeft w:val="1166"/>
          <w:marRight w:val="0"/>
          <w:marTop w:val="115"/>
          <w:marBottom w:val="0"/>
          <w:divBdr>
            <w:top w:val="none" w:sz="0" w:space="0" w:color="auto"/>
            <w:left w:val="none" w:sz="0" w:space="0" w:color="auto"/>
            <w:bottom w:val="none" w:sz="0" w:space="0" w:color="auto"/>
            <w:right w:val="none" w:sz="0" w:space="0" w:color="auto"/>
          </w:divBdr>
        </w:div>
        <w:div w:id="986201359">
          <w:marLeft w:val="1800"/>
          <w:marRight w:val="0"/>
          <w:marTop w:val="96"/>
          <w:marBottom w:val="0"/>
          <w:divBdr>
            <w:top w:val="none" w:sz="0" w:space="0" w:color="auto"/>
            <w:left w:val="none" w:sz="0" w:space="0" w:color="auto"/>
            <w:bottom w:val="none" w:sz="0" w:space="0" w:color="auto"/>
            <w:right w:val="none" w:sz="0" w:space="0" w:color="auto"/>
          </w:divBdr>
        </w:div>
        <w:div w:id="82262249">
          <w:marLeft w:val="1800"/>
          <w:marRight w:val="0"/>
          <w:marTop w:val="96"/>
          <w:marBottom w:val="0"/>
          <w:divBdr>
            <w:top w:val="none" w:sz="0" w:space="0" w:color="auto"/>
            <w:left w:val="none" w:sz="0" w:space="0" w:color="auto"/>
            <w:bottom w:val="none" w:sz="0" w:space="0" w:color="auto"/>
            <w:right w:val="none" w:sz="0" w:space="0" w:color="auto"/>
          </w:divBdr>
        </w:div>
        <w:div w:id="1279140346">
          <w:marLeft w:val="1800"/>
          <w:marRight w:val="0"/>
          <w:marTop w:val="96"/>
          <w:marBottom w:val="0"/>
          <w:divBdr>
            <w:top w:val="none" w:sz="0" w:space="0" w:color="auto"/>
            <w:left w:val="none" w:sz="0" w:space="0" w:color="auto"/>
            <w:bottom w:val="none" w:sz="0" w:space="0" w:color="auto"/>
            <w:right w:val="none" w:sz="0" w:space="0" w:color="auto"/>
          </w:divBdr>
        </w:div>
        <w:div w:id="89352727">
          <w:marLeft w:val="1166"/>
          <w:marRight w:val="0"/>
          <w:marTop w:val="115"/>
          <w:marBottom w:val="0"/>
          <w:divBdr>
            <w:top w:val="none" w:sz="0" w:space="0" w:color="auto"/>
            <w:left w:val="none" w:sz="0" w:space="0" w:color="auto"/>
            <w:bottom w:val="none" w:sz="0" w:space="0" w:color="auto"/>
            <w:right w:val="none" w:sz="0" w:space="0" w:color="auto"/>
          </w:divBdr>
        </w:div>
        <w:div w:id="1195315288">
          <w:marLeft w:val="1166"/>
          <w:marRight w:val="0"/>
          <w:marTop w:val="115"/>
          <w:marBottom w:val="0"/>
          <w:divBdr>
            <w:top w:val="none" w:sz="0" w:space="0" w:color="auto"/>
            <w:left w:val="none" w:sz="0" w:space="0" w:color="auto"/>
            <w:bottom w:val="none" w:sz="0" w:space="0" w:color="auto"/>
            <w:right w:val="none" w:sz="0" w:space="0" w:color="auto"/>
          </w:divBdr>
        </w:div>
        <w:div w:id="1181821022">
          <w:marLeft w:val="1800"/>
          <w:marRight w:val="0"/>
          <w:marTop w:val="96"/>
          <w:marBottom w:val="0"/>
          <w:divBdr>
            <w:top w:val="none" w:sz="0" w:space="0" w:color="auto"/>
            <w:left w:val="none" w:sz="0" w:space="0" w:color="auto"/>
            <w:bottom w:val="none" w:sz="0" w:space="0" w:color="auto"/>
            <w:right w:val="none" w:sz="0" w:space="0" w:color="auto"/>
          </w:divBdr>
        </w:div>
        <w:div w:id="1615013006">
          <w:marLeft w:val="1800"/>
          <w:marRight w:val="0"/>
          <w:marTop w:val="96"/>
          <w:marBottom w:val="0"/>
          <w:divBdr>
            <w:top w:val="none" w:sz="0" w:space="0" w:color="auto"/>
            <w:left w:val="none" w:sz="0" w:space="0" w:color="auto"/>
            <w:bottom w:val="none" w:sz="0" w:space="0" w:color="auto"/>
            <w:right w:val="none" w:sz="0" w:space="0" w:color="auto"/>
          </w:divBdr>
        </w:div>
      </w:divsChild>
    </w:div>
    <w:div w:id="1888249978">
      <w:bodyDiv w:val="1"/>
      <w:marLeft w:val="0"/>
      <w:marRight w:val="0"/>
      <w:marTop w:val="0"/>
      <w:marBottom w:val="0"/>
      <w:divBdr>
        <w:top w:val="none" w:sz="0" w:space="0" w:color="auto"/>
        <w:left w:val="none" w:sz="0" w:space="0" w:color="auto"/>
        <w:bottom w:val="none" w:sz="0" w:space="0" w:color="auto"/>
        <w:right w:val="none" w:sz="0" w:space="0" w:color="auto"/>
      </w:divBdr>
      <w:divsChild>
        <w:div w:id="565411370">
          <w:marLeft w:val="1166"/>
          <w:marRight w:val="0"/>
          <w:marTop w:val="115"/>
          <w:marBottom w:val="0"/>
          <w:divBdr>
            <w:top w:val="none" w:sz="0" w:space="0" w:color="auto"/>
            <w:left w:val="none" w:sz="0" w:space="0" w:color="auto"/>
            <w:bottom w:val="none" w:sz="0" w:space="0" w:color="auto"/>
            <w:right w:val="none" w:sz="0" w:space="0" w:color="auto"/>
          </w:divBdr>
        </w:div>
        <w:div w:id="626744172">
          <w:marLeft w:val="1166"/>
          <w:marRight w:val="0"/>
          <w:marTop w:val="115"/>
          <w:marBottom w:val="0"/>
          <w:divBdr>
            <w:top w:val="none" w:sz="0" w:space="0" w:color="auto"/>
            <w:left w:val="none" w:sz="0" w:space="0" w:color="auto"/>
            <w:bottom w:val="none" w:sz="0" w:space="0" w:color="auto"/>
            <w:right w:val="none" w:sz="0" w:space="0" w:color="auto"/>
          </w:divBdr>
        </w:div>
        <w:div w:id="511534765">
          <w:marLeft w:val="1800"/>
          <w:marRight w:val="0"/>
          <w:marTop w:val="96"/>
          <w:marBottom w:val="0"/>
          <w:divBdr>
            <w:top w:val="none" w:sz="0" w:space="0" w:color="auto"/>
            <w:left w:val="none" w:sz="0" w:space="0" w:color="auto"/>
            <w:bottom w:val="none" w:sz="0" w:space="0" w:color="auto"/>
            <w:right w:val="none" w:sz="0" w:space="0" w:color="auto"/>
          </w:divBdr>
        </w:div>
        <w:div w:id="619724760">
          <w:marLeft w:val="2520"/>
          <w:marRight w:val="0"/>
          <w:marTop w:val="86"/>
          <w:marBottom w:val="0"/>
          <w:divBdr>
            <w:top w:val="none" w:sz="0" w:space="0" w:color="auto"/>
            <w:left w:val="none" w:sz="0" w:space="0" w:color="auto"/>
            <w:bottom w:val="none" w:sz="0" w:space="0" w:color="auto"/>
            <w:right w:val="none" w:sz="0" w:space="0" w:color="auto"/>
          </w:divBdr>
        </w:div>
        <w:div w:id="1200699806">
          <w:marLeft w:val="2520"/>
          <w:marRight w:val="0"/>
          <w:marTop w:val="86"/>
          <w:marBottom w:val="0"/>
          <w:divBdr>
            <w:top w:val="none" w:sz="0" w:space="0" w:color="auto"/>
            <w:left w:val="none" w:sz="0" w:space="0" w:color="auto"/>
            <w:bottom w:val="none" w:sz="0" w:space="0" w:color="auto"/>
            <w:right w:val="none" w:sz="0" w:space="0" w:color="auto"/>
          </w:divBdr>
        </w:div>
      </w:divsChild>
    </w:div>
    <w:div w:id="1936788566">
      <w:bodyDiv w:val="1"/>
      <w:marLeft w:val="0"/>
      <w:marRight w:val="0"/>
      <w:marTop w:val="0"/>
      <w:marBottom w:val="0"/>
      <w:divBdr>
        <w:top w:val="none" w:sz="0" w:space="0" w:color="auto"/>
        <w:left w:val="none" w:sz="0" w:space="0" w:color="auto"/>
        <w:bottom w:val="none" w:sz="0" w:space="0" w:color="auto"/>
        <w:right w:val="none" w:sz="0" w:space="0" w:color="auto"/>
      </w:divBdr>
    </w:div>
    <w:div w:id="1965234728">
      <w:bodyDiv w:val="1"/>
      <w:marLeft w:val="0"/>
      <w:marRight w:val="0"/>
      <w:marTop w:val="0"/>
      <w:marBottom w:val="0"/>
      <w:divBdr>
        <w:top w:val="none" w:sz="0" w:space="0" w:color="auto"/>
        <w:left w:val="none" w:sz="0" w:space="0" w:color="auto"/>
        <w:bottom w:val="none" w:sz="0" w:space="0" w:color="auto"/>
        <w:right w:val="none" w:sz="0" w:space="0" w:color="auto"/>
      </w:divBdr>
      <w:divsChild>
        <w:div w:id="605692443">
          <w:marLeft w:val="1166"/>
          <w:marRight w:val="0"/>
          <w:marTop w:val="115"/>
          <w:marBottom w:val="0"/>
          <w:divBdr>
            <w:top w:val="none" w:sz="0" w:space="0" w:color="auto"/>
            <w:left w:val="none" w:sz="0" w:space="0" w:color="auto"/>
            <w:bottom w:val="none" w:sz="0" w:space="0" w:color="auto"/>
            <w:right w:val="none" w:sz="0" w:space="0" w:color="auto"/>
          </w:divBdr>
        </w:div>
        <w:div w:id="474176372">
          <w:marLeft w:val="1166"/>
          <w:marRight w:val="0"/>
          <w:marTop w:val="115"/>
          <w:marBottom w:val="0"/>
          <w:divBdr>
            <w:top w:val="none" w:sz="0" w:space="0" w:color="auto"/>
            <w:left w:val="none" w:sz="0" w:space="0" w:color="auto"/>
            <w:bottom w:val="none" w:sz="0" w:space="0" w:color="auto"/>
            <w:right w:val="none" w:sz="0" w:space="0" w:color="auto"/>
          </w:divBdr>
        </w:div>
        <w:div w:id="2147114962">
          <w:marLeft w:val="1800"/>
          <w:marRight w:val="0"/>
          <w:marTop w:val="96"/>
          <w:marBottom w:val="0"/>
          <w:divBdr>
            <w:top w:val="none" w:sz="0" w:space="0" w:color="auto"/>
            <w:left w:val="none" w:sz="0" w:space="0" w:color="auto"/>
            <w:bottom w:val="none" w:sz="0" w:space="0" w:color="auto"/>
            <w:right w:val="none" w:sz="0" w:space="0" w:color="auto"/>
          </w:divBdr>
        </w:div>
        <w:div w:id="985889254">
          <w:marLeft w:val="1166"/>
          <w:marRight w:val="0"/>
          <w:marTop w:val="115"/>
          <w:marBottom w:val="0"/>
          <w:divBdr>
            <w:top w:val="none" w:sz="0" w:space="0" w:color="auto"/>
            <w:left w:val="none" w:sz="0" w:space="0" w:color="auto"/>
            <w:bottom w:val="none" w:sz="0" w:space="0" w:color="auto"/>
            <w:right w:val="none" w:sz="0" w:space="0" w:color="auto"/>
          </w:divBdr>
        </w:div>
        <w:div w:id="371612501">
          <w:marLeft w:val="1166"/>
          <w:marRight w:val="0"/>
          <w:marTop w:val="115"/>
          <w:marBottom w:val="0"/>
          <w:divBdr>
            <w:top w:val="none" w:sz="0" w:space="0" w:color="auto"/>
            <w:left w:val="none" w:sz="0" w:space="0" w:color="auto"/>
            <w:bottom w:val="none" w:sz="0" w:space="0" w:color="auto"/>
            <w:right w:val="none" w:sz="0" w:space="0" w:color="auto"/>
          </w:divBdr>
        </w:div>
        <w:div w:id="535432342">
          <w:marLeft w:val="1800"/>
          <w:marRight w:val="0"/>
          <w:marTop w:val="96"/>
          <w:marBottom w:val="0"/>
          <w:divBdr>
            <w:top w:val="none" w:sz="0" w:space="0" w:color="auto"/>
            <w:left w:val="none" w:sz="0" w:space="0" w:color="auto"/>
            <w:bottom w:val="none" w:sz="0" w:space="0" w:color="auto"/>
            <w:right w:val="none" w:sz="0" w:space="0" w:color="auto"/>
          </w:divBdr>
        </w:div>
      </w:divsChild>
    </w:div>
    <w:div w:id="2007242552">
      <w:bodyDiv w:val="1"/>
      <w:marLeft w:val="0"/>
      <w:marRight w:val="0"/>
      <w:marTop w:val="0"/>
      <w:marBottom w:val="0"/>
      <w:divBdr>
        <w:top w:val="none" w:sz="0" w:space="0" w:color="auto"/>
        <w:left w:val="none" w:sz="0" w:space="0" w:color="auto"/>
        <w:bottom w:val="none" w:sz="0" w:space="0" w:color="auto"/>
        <w:right w:val="none" w:sz="0" w:space="0" w:color="auto"/>
      </w:divBdr>
      <w:divsChild>
        <w:div w:id="1152678490">
          <w:marLeft w:val="1166"/>
          <w:marRight w:val="0"/>
          <w:marTop w:val="115"/>
          <w:marBottom w:val="0"/>
          <w:divBdr>
            <w:top w:val="none" w:sz="0" w:space="0" w:color="auto"/>
            <w:left w:val="none" w:sz="0" w:space="0" w:color="auto"/>
            <w:bottom w:val="none" w:sz="0" w:space="0" w:color="auto"/>
            <w:right w:val="none" w:sz="0" w:space="0" w:color="auto"/>
          </w:divBdr>
        </w:div>
        <w:div w:id="1910191802">
          <w:marLeft w:val="1166"/>
          <w:marRight w:val="0"/>
          <w:marTop w:val="115"/>
          <w:marBottom w:val="0"/>
          <w:divBdr>
            <w:top w:val="none" w:sz="0" w:space="0" w:color="auto"/>
            <w:left w:val="none" w:sz="0" w:space="0" w:color="auto"/>
            <w:bottom w:val="none" w:sz="0" w:space="0" w:color="auto"/>
            <w:right w:val="none" w:sz="0" w:space="0" w:color="auto"/>
          </w:divBdr>
        </w:div>
        <w:div w:id="218246228">
          <w:marLeft w:val="1800"/>
          <w:marRight w:val="0"/>
          <w:marTop w:val="96"/>
          <w:marBottom w:val="0"/>
          <w:divBdr>
            <w:top w:val="none" w:sz="0" w:space="0" w:color="auto"/>
            <w:left w:val="none" w:sz="0" w:space="0" w:color="auto"/>
            <w:bottom w:val="none" w:sz="0" w:space="0" w:color="auto"/>
            <w:right w:val="none" w:sz="0" w:space="0" w:color="auto"/>
          </w:divBdr>
        </w:div>
        <w:div w:id="30343431">
          <w:marLeft w:val="1166"/>
          <w:marRight w:val="0"/>
          <w:marTop w:val="115"/>
          <w:marBottom w:val="0"/>
          <w:divBdr>
            <w:top w:val="none" w:sz="0" w:space="0" w:color="auto"/>
            <w:left w:val="none" w:sz="0" w:space="0" w:color="auto"/>
            <w:bottom w:val="none" w:sz="0" w:space="0" w:color="auto"/>
            <w:right w:val="none" w:sz="0" w:space="0" w:color="auto"/>
          </w:divBdr>
        </w:div>
        <w:div w:id="685179704">
          <w:marLeft w:val="1800"/>
          <w:marRight w:val="0"/>
          <w:marTop w:val="96"/>
          <w:marBottom w:val="0"/>
          <w:divBdr>
            <w:top w:val="none" w:sz="0" w:space="0" w:color="auto"/>
            <w:left w:val="none" w:sz="0" w:space="0" w:color="auto"/>
            <w:bottom w:val="none" w:sz="0" w:space="0" w:color="auto"/>
            <w:right w:val="none" w:sz="0" w:space="0" w:color="auto"/>
          </w:divBdr>
        </w:div>
      </w:divsChild>
    </w:div>
    <w:div w:id="2056809922">
      <w:bodyDiv w:val="1"/>
      <w:marLeft w:val="0"/>
      <w:marRight w:val="0"/>
      <w:marTop w:val="0"/>
      <w:marBottom w:val="0"/>
      <w:divBdr>
        <w:top w:val="none" w:sz="0" w:space="0" w:color="auto"/>
        <w:left w:val="none" w:sz="0" w:space="0" w:color="auto"/>
        <w:bottom w:val="none" w:sz="0" w:space="0" w:color="auto"/>
        <w:right w:val="none" w:sz="0" w:space="0" w:color="auto"/>
      </w:divBdr>
      <w:divsChild>
        <w:div w:id="140586847">
          <w:marLeft w:val="1166"/>
          <w:marRight w:val="0"/>
          <w:marTop w:val="115"/>
          <w:marBottom w:val="0"/>
          <w:divBdr>
            <w:top w:val="none" w:sz="0" w:space="0" w:color="auto"/>
            <w:left w:val="none" w:sz="0" w:space="0" w:color="auto"/>
            <w:bottom w:val="none" w:sz="0" w:space="0" w:color="auto"/>
            <w:right w:val="none" w:sz="0" w:space="0" w:color="auto"/>
          </w:divBdr>
        </w:div>
        <w:div w:id="251209624">
          <w:marLeft w:val="1166"/>
          <w:marRight w:val="0"/>
          <w:marTop w:val="115"/>
          <w:marBottom w:val="0"/>
          <w:divBdr>
            <w:top w:val="none" w:sz="0" w:space="0" w:color="auto"/>
            <w:left w:val="none" w:sz="0" w:space="0" w:color="auto"/>
            <w:bottom w:val="none" w:sz="0" w:space="0" w:color="auto"/>
            <w:right w:val="none" w:sz="0" w:space="0" w:color="auto"/>
          </w:divBdr>
        </w:div>
      </w:divsChild>
    </w:div>
    <w:div w:id="2089619111">
      <w:bodyDiv w:val="1"/>
      <w:marLeft w:val="0"/>
      <w:marRight w:val="0"/>
      <w:marTop w:val="0"/>
      <w:marBottom w:val="0"/>
      <w:divBdr>
        <w:top w:val="none" w:sz="0" w:space="0" w:color="auto"/>
        <w:left w:val="none" w:sz="0" w:space="0" w:color="auto"/>
        <w:bottom w:val="none" w:sz="0" w:space="0" w:color="auto"/>
        <w:right w:val="none" w:sz="0" w:space="0" w:color="auto"/>
      </w:divBdr>
      <w:divsChild>
        <w:div w:id="1891839054">
          <w:marLeft w:val="1166"/>
          <w:marRight w:val="0"/>
          <w:marTop w:val="115"/>
          <w:marBottom w:val="0"/>
          <w:divBdr>
            <w:top w:val="none" w:sz="0" w:space="0" w:color="auto"/>
            <w:left w:val="none" w:sz="0" w:space="0" w:color="auto"/>
            <w:bottom w:val="none" w:sz="0" w:space="0" w:color="auto"/>
            <w:right w:val="none" w:sz="0" w:space="0" w:color="auto"/>
          </w:divBdr>
        </w:div>
        <w:div w:id="916131146">
          <w:marLeft w:val="1800"/>
          <w:marRight w:val="0"/>
          <w:marTop w:val="96"/>
          <w:marBottom w:val="0"/>
          <w:divBdr>
            <w:top w:val="none" w:sz="0" w:space="0" w:color="auto"/>
            <w:left w:val="none" w:sz="0" w:space="0" w:color="auto"/>
            <w:bottom w:val="none" w:sz="0" w:space="0" w:color="auto"/>
            <w:right w:val="none" w:sz="0" w:space="0" w:color="auto"/>
          </w:divBdr>
        </w:div>
        <w:div w:id="1620183702">
          <w:marLeft w:val="1800"/>
          <w:marRight w:val="0"/>
          <w:marTop w:val="96"/>
          <w:marBottom w:val="0"/>
          <w:divBdr>
            <w:top w:val="none" w:sz="0" w:space="0" w:color="auto"/>
            <w:left w:val="none" w:sz="0" w:space="0" w:color="auto"/>
            <w:bottom w:val="none" w:sz="0" w:space="0" w:color="auto"/>
            <w:right w:val="none" w:sz="0" w:space="0" w:color="auto"/>
          </w:divBdr>
        </w:div>
        <w:div w:id="1652254347">
          <w:marLeft w:val="1800"/>
          <w:marRight w:val="0"/>
          <w:marTop w:val="96"/>
          <w:marBottom w:val="0"/>
          <w:divBdr>
            <w:top w:val="none" w:sz="0" w:space="0" w:color="auto"/>
            <w:left w:val="none" w:sz="0" w:space="0" w:color="auto"/>
            <w:bottom w:val="none" w:sz="0" w:space="0" w:color="auto"/>
            <w:right w:val="none" w:sz="0" w:space="0" w:color="auto"/>
          </w:divBdr>
        </w:div>
      </w:divsChild>
    </w:div>
    <w:div w:id="2091661195">
      <w:bodyDiv w:val="1"/>
      <w:marLeft w:val="0"/>
      <w:marRight w:val="0"/>
      <w:marTop w:val="0"/>
      <w:marBottom w:val="0"/>
      <w:divBdr>
        <w:top w:val="none" w:sz="0" w:space="0" w:color="auto"/>
        <w:left w:val="none" w:sz="0" w:space="0" w:color="auto"/>
        <w:bottom w:val="none" w:sz="0" w:space="0" w:color="auto"/>
        <w:right w:val="none" w:sz="0" w:space="0" w:color="auto"/>
      </w:divBdr>
      <w:divsChild>
        <w:div w:id="1059128932">
          <w:marLeft w:val="547"/>
          <w:marRight w:val="0"/>
          <w:marTop w:val="134"/>
          <w:marBottom w:val="0"/>
          <w:divBdr>
            <w:top w:val="none" w:sz="0" w:space="0" w:color="auto"/>
            <w:left w:val="none" w:sz="0" w:space="0" w:color="auto"/>
            <w:bottom w:val="none" w:sz="0" w:space="0" w:color="auto"/>
            <w:right w:val="none" w:sz="0" w:space="0" w:color="auto"/>
          </w:divBdr>
        </w:div>
        <w:div w:id="2035691733">
          <w:marLeft w:val="1166"/>
          <w:marRight w:val="0"/>
          <w:marTop w:val="115"/>
          <w:marBottom w:val="0"/>
          <w:divBdr>
            <w:top w:val="none" w:sz="0" w:space="0" w:color="auto"/>
            <w:left w:val="none" w:sz="0" w:space="0" w:color="auto"/>
            <w:bottom w:val="none" w:sz="0" w:space="0" w:color="auto"/>
            <w:right w:val="none" w:sz="0" w:space="0" w:color="auto"/>
          </w:divBdr>
        </w:div>
        <w:div w:id="226690134">
          <w:marLeft w:val="1800"/>
          <w:marRight w:val="0"/>
          <w:marTop w:val="96"/>
          <w:marBottom w:val="0"/>
          <w:divBdr>
            <w:top w:val="none" w:sz="0" w:space="0" w:color="auto"/>
            <w:left w:val="none" w:sz="0" w:space="0" w:color="auto"/>
            <w:bottom w:val="none" w:sz="0" w:space="0" w:color="auto"/>
            <w:right w:val="none" w:sz="0" w:space="0" w:color="auto"/>
          </w:divBdr>
        </w:div>
        <w:div w:id="967469571">
          <w:marLeft w:val="1166"/>
          <w:marRight w:val="0"/>
          <w:marTop w:val="115"/>
          <w:marBottom w:val="0"/>
          <w:divBdr>
            <w:top w:val="none" w:sz="0" w:space="0" w:color="auto"/>
            <w:left w:val="none" w:sz="0" w:space="0" w:color="auto"/>
            <w:bottom w:val="none" w:sz="0" w:space="0" w:color="auto"/>
            <w:right w:val="none" w:sz="0" w:space="0" w:color="auto"/>
          </w:divBdr>
        </w:div>
        <w:div w:id="606159129">
          <w:marLeft w:val="1800"/>
          <w:marRight w:val="0"/>
          <w:marTop w:val="96"/>
          <w:marBottom w:val="0"/>
          <w:divBdr>
            <w:top w:val="none" w:sz="0" w:space="0" w:color="auto"/>
            <w:left w:val="none" w:sz="0" w:space="0" w:color="auto"/>
            <w:bottom w:val="none" w:sz="0" w:space="0" w:color="auto"/>
            <w:right w:val="none" w:sz="0" w:space="0" w:color="auto"/>
          </w:divBdr>
        </w:div>
        <w:div w:id="1155950862">
          <w:marLeft w:val="1166"/>
          <w:marRight w:val="0"/>
          <w:marTop w:val="115"/>
          <w:marBottom w:val="0"/>
          <w:divBdr>
            <w:top w:val="none" w:sz="0" w:space="0" w:color="auto"/>
            <w:left w:val="none" w:sz="0" w:space="0" w:color="auto"/>
            <w:bottom w:val="none" w:sz="0" w:space="0" w:color="auto"/>
            <w:right w:val="none" w:sz="0" w:space="0" w:color="auto"/>
          </w:divBdr>
        </w:div>
        <w:div w:id="1054885290">
          <w:marLeft w:val="1800"/>
          <w:marRight w:val="0"/>
          <w:marTop w:val="96"/>
          <w:marBottom w:val="0"/>
          <w:divBdr>
            <w:top w:val="none" w:sz="0" w:space="0" w:color="auto"/>
            <w:left w:val="none" w:sz="0" w:space="0" w:color="auto"/>
            <w:bottom w:val="none" w:sz="0" w:space="0" w:color="auto"/>
            <w:right w:val="none" w:sz="0" w:space="0" w:color="auto"/>
          </w:divBdr>
        </w:div>
        <w:div w:id="958148661">
          <w:marLeft w:val="1800"/>
          <w:marRight w:val="0"/>
          <w:marTop w:val="96"/>
          <w:marBottom w:val="0"/>
          <w:divBdr>
            <w:top w:val="none" w:sz="0" w:space="0" w:color="auto"/>
            <w:left w:val="none" w:sz="0" w:space="0" w:color="auto"/>
            <w:bottom w:val="none" w:sz="0" w:space="0" w:color="auto"/>
            <w:right w:val="none" w:sz="0" w:space="0" w:color="auto"/>
          </w:divBdr>
        </w:div>
      </w:divsChild>
    </w:div>
    <w:div w:id="2116823218">
      <w:bodyDiv w:val="1"/>
      <w:marLeft w:val="0"/>
      <w:marRight w:val="0"/>
      <w:marTop w:val="0"/>
      <w:marBottom w:val="0"/>
      <w:divBdr>
        <w:top w:val="none" w:sz="0" w:space="0" w:color="auto"/>
        <w:left w:val="none" w:sz="0" w:space="0" w:color="auto"/>
        <w:bottom w:val="none" w:sz="0" w:space="0" w:color="auto"/>
        <w:right w:val="none" w:sz="0" w:space="0" w:color="auto"/>
      </w:divBdr>
      <w:divsChild>
        <w:div w:id="215822627">
          <w:marLeft w:val="1166"/>
          <w:marRight w:val="0"/>
          <w:marTop w:val="115"/>
          <w:marBottom w:val="0"/>
          <w:divBdr>
            <w:top w:val="none" w:sz="0" w:space="0" w:color="auto"/>
            <w:left w:val="none" w:sz="0" w:space="0" w:color="auto"/>
            <w:bottom w:val="none" w:sz="0" w:space="0" w:color="auto"/>
            <w:right w:val="none" w:sz="0" w:space="0" w:color="auto"/>
          </w:divBdr>
        </w:div>
        <w:div w:id="525677451">
          <w:marLeft w:val="1800"/>
          <w:marRight w:val="0"/>
          <w:marTop w:val="96"/>
          <w:marBottom w:val="0"/>
          <w:divBdr>
            <w:top w:val="none" w:sz="0" w:space="0" w:color="auto"/>
            <w:left w:val="none" w:sz="0" w:space="0" w:color="auto"/>
            <w:bottom w:val="none" w:sz="0" w:space="0" w:color="auto"/>
            <w:right w:val="none" w:sz="0" w:space="0" w:color="auto"/>
          </w:divBdr>
        </w:div>
        <w:div w:id="892078182">
          <w:marLeft w:val="1800"/>
          <w:marRight w:val="0"/>
          <w:marTop w:val="96"/>
          <w:marBottom w:val="0"/>
          <w:divBdr>
            <w:top w:val="none" w:sz="0" w:space="0" w:color="auto"/>
            <w:left w:val="none" w:sz="0" w:space="0" w:color="auto"/>
            <w:bottom w:val="none" w:sz="0" w:space="0" w:color="auto"/>
            <w:right w:val="none" w:sz="0" w:space="0" w:color="auto"/>
          </w:divBdr>
        </w:div>
        <w:div w:id="1388652223">
          <w:marLeft w:val="1800"/>
          <w:marRight w:val="0"/>
          <w:marTop w:val="96"/>
          <w:marBottom w:val="0"/>
          <w:divBdr>
            <w:top w:val="none" w:sz="0" w:space="0" w:color="auto"/>
            <w:left w:val="none" w:sz="0" w:space="0" w:color="auto"/>
            <w:bottom w:val="none" w:sz="0" w:space="0" w:color="auto"/>
            <w:right w:val="none" w:sz="0" w:space="0" w:color="auto"/>
          </w:divBdr>
        </w:div>
        <w:div w:id="132719689">
          <w:marLeft w:val="1800"/>
          <w:marRight w:val="0"/>
          <w:marTop w:val="96"/>
          <w:marBottom w:val="0"/>
          <w:divBdr>
            <w:top w:val="none" w:sz="0" w:space="0" w:color="auto"/>
            <w:left w:val="none" w:sz="0" w:space="0" w:color="auto"/>
            <w:bottom w:val="none" w:sz="0" w:space="0" w:color="auto"/>
            <w:right w:val="none" w:sz="0" w:space="0" w:color="auto"/>
          </w:divBdr>
        </w:div>
        <w:div w:id="321542951">
          <w:marLeft w:val="1800"/>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27D8C0-A339-481E-A92D-61CA594044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8816</TotalTime>
  <Pages>13</Pages>
  <Words>2295</Words>
  <Characters>13085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15350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Druhin Mukherjee</dc:creator>
  <cp:keywords/>
  <dc:description/>
  <cp:lastModifiedBy>Druhin Mukherjee</cp:lastModifiedBy>
  <cp:revision>809</cp:revision>
  <dcterms:created xsi:type="dcterms:W3CDTF">2015-07-03T07:23:00Z</dcterms:created>
  <dcterms:modified xsi:type="dcterms:W3CDTF">2016-03-06T07:51:00Z</dcterms:modified>
</cp:coreProperties>
</file>