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8817D" w14:textId="48BCA820" w:rsidR="001225D8" w:rsidRDefault="00936367" w:rsidP="001225D8">
      <w:pPr>
        <w:pStyle w:val="ChapterNumberPACKT"/>
      </w:pPr>
      <w:bookmarkStart w:id="0" w:name="_GoBack"/>
      <w:commentRangeStart w:id="1"/>
      <w:r>
        <w:t>5</w:t>
      </w:r>
      <w:commentRangeEnd w:id="1"/>
      <w:r w:rsidR="00B06A4A">
        <w:rPr>
          <w:rStyle w:val="CommentReference"/>
          <w:color w:val="auto"/>
          <w:kern w:val="0"/>
          <w:lang w:val="en-US"/>
        </w:rPr>
        <w:commentReference w:id="1"/>
      </w:r>
    </w:p>
    <w:p w14:paraId="438C7BFD" w14:textId="45CAA14A" w:rsidR="001225D8" w:rsidRDefault="00936367" w:rsidP="001225D8">
      <w:pPr>
        <w:pStyle w:val="ChapterTitlePACKT"/>
      </w:pPr>
      <w:r>
        <w:t>Event Driven Programming: Making your first 2D game</w:t>
      </w:r>
    </w:p>
    <w:p w14:paraId="7F7D821B" w14:textId="1A2433EA" w:rsidR="001225D8" w:rsidRDefault="001225D8" w:rsidP="001225D8">
      <w:pPr>
        <w:pStyle w:val="NormalPACKT"/>
      </w:pPr>
      <w:r>
        <w:t>In</w:t>
      </w:r>
      <w:r w:rsidR="00526F45">
        <w:t xml:space="preserve"> c</w:t>
      </w:r>
      <w:r w:rsidR="007B4BD0">
        <w:t>hapter, the following recipes will be covere</w:t>
      </w:r>
      <w:del w:id="2" w:author="Druhin Mukherjee" w:date="2015-10-15T00:07:00Z">
        <w:r w:rsidR="007B4BD0" w:rsidDel="00EB4CD2">
          <w:delText>d</w:delText>
        </w:r>
        <w:r w:rsidR="00D10484" w:rsidDel="00EB4CD2">
          <w:delText>:</w:delText>
        </w:r>
      </w:del>
    </w:p>
    <w:p w14:paraId="43DE247A" w14:textId="3ED588FD" w:rsidR="00526F45" w:rsidRPr="00526F45" w:rsidRDefault="00EE4631" w:rsidP="00FF5906">
      <w:pPr>
        <w:pStyle w:val="BulletPACKT"/>
        <w:numPr>
          <w:ilvl w:val="0"/>
          <w:numId w:val="15"/>
        </w:numPr>
        <w:rPr>
          <w:lang w:val="en-NZ"/>
        </w:rPr>
      </w:pPr>
      <w:r>
        <w:rPr>
          <w:lang w:val="en-NZ"/>
        </w:rPr>
        <w:t>Starting to make</w:t>
      </w:r>
      <w:r w:rsidR="00F473A4">
        <w:rPr>
          <w:lang w:val="en-NZ"/>
        </w:rPr>
        <w:t xml:space="preserve"> a Windows Game</w:t>
      </w:r>
    </w:p>
    <w:p w14:paraId="4BB809BA" w14:textId="77777777" w:rsidR="001E6D40" w:rsidRDefault="001E6D40" w:rsidP="00FF5906">
      <w:pPr>
        <w:pStyle w:val="BulletPACKT"/>
        <w:numPr>
          <w:ilvl w:val="0"/>
          <w:numId w:val="15"/>
        </w:numPr>
        <w:rPr>
          <w:lang w:val="en-NZ"/>
        </w:rPr>
      </w:pPr>
      <w:r w:rsidRPr="001E6D40">
        <w:rPr>
          <w:lang w:val="en-NZ"/>
        </w:rPr>
        <w:t>Using Windows classes and handles</w:t>
      </w:r>
    </w:p>
    <w:p w14:paraId="60DBD37E" w14:textId="77777777" w:rsidR="001E6D40" w:rsidRDefault="001E6D40" w:rsidP="00FF5906">
      <w:pPr>
        <w:pStyle w:val="BulletPACKT"/>
        <w:numPr>
          <w:ilvl w:val="0"/>
          <w:numId w:val="15"/>
        </w:numPr>
        <w:rPr>
          <w:lang w:val="en-NZ"/>
        </w:rPr>
      </w:pPr>
      <w:r w:rsidRPr="001E6D40">
        <w:rPr>
          <w:lang w:val="en-NZ"/>
        </w:rPr>
        <w:t>Creating your first window</w:t>
      </w:r>
    </w:p>
    <w:p w14:paraId="59D1A6BF" w14:textId="779C1521" w:rsidR="0082453C" w:rsidRDefault="0082453C" w:rsidP="00FF5906">
      <w:pPr>
        <w:pStyle w:val="BulletPACKT"/>
        <w:numPr>
          <w:ilvl w:val="0"/>
          <w:numId w:val="15"/>
        </w:numPr>
        <w:rPr>
          <w:lang w:val="en-NZ"/>
        </w:rPr>
      </w:pPr>
      <w:r w:rsidRPr="0082453C">
        <w:rPr>
          <w:lang w:val="en-NZ"/>
        </w:rPr>
        <w:t>Adding keyboard and mouse controls</w:t>
      </w:r>
      <w:r w:rsidR="003651EF">
        <w:rPr>
          <w:lang w:val="en-NZ"/>
        </w:rPr>
        <w:t xml:space="preserve"> with text output</w:t>
      </w:r>
    </w:p>
    <w:p w14:paraId="7DCB3F39" w14:textId="2D3A67DD" w:rsidR="003651EF" w:rsidRDefault="003651EF" w:rsidP="00FF5906">
      <w:pPr>
        <w:pStyle w:val="BulletPACKT"/>
        <w:numPr>
          <w:ilvl w:val="0"/>
          <w:numId w:val="15"/>
        </w:numPr>
        <w:rPr>
          <w:lang w:val="en-NZ"/>
        </w:rPr>
      </w:pPr>
      <w:r>
        <w:rPr>
          <w:lang w:val="en-NZ"/>
        </w:rPr>
        <w:t xml:space="preserve">Using Windows resources </w:t>
      </w:r>
      <w:r w:rsidR="006E3B40">
        <w:rPr>
          <w:lang w:val="en-NZ"/>
        </w:rPr>
        <w:t>with GDI</w:t>
      </w:r>
    </w:p>
    <w:p w14:paraId="224F134F" w14:textId="670A713F" w:rsidR="003A3AB9" w:rsidRDefault="003A3AB9" w:rsidP="00FF5906">
      <w:pPr>
        <w:pStyle w:val="BulletPACKT"/>
        <w:numPr>
          <w:ilvl w:val="0"/>
          <w:numId w:val="15"/>
        </w:numPr>
        <w:rPr>
          <w:lang w:val="en-NZ"/>
        </w:rPr>
      </w:pPr>
      <w:r>
        <w:rPr>
          <w:lang w:val="en-NZ"/>
        </w:rPr>
        <w:t>Using Dialogs and Controls</w:t>
      </w:r>
    </w:p>
    <w:p w14:paraId="1962314F" w14:textId="329A2A28" w:rsidR="003A3AB9" w:rsidRDefault="003A3AB9" w:rsidP="00FF5906">
      <w:pPr>
        <w:pStyle w:val="BulletPACKT"/>
        <w:numPr>
          <w:ilvl w:val="0"/>
          <w:numId w:val="15"/>
        </w:numPr>
        <w:rPr>
          <w:lang w:val="en-NZ"/>
        </w:rPr>
      </w:pPr>
      <w:r>
        <w:rPr>
          <w:lang w:val="en-NZ"/>
        </w:rPr>
        <w:t>Using sprites</w:t>
      </w:r>
    </w:p>
    <w:p w14:paraId="16A77E04" w14:textId="1F9D59D9" w:rsidR="003A3AB9" w:rsidRDefault="003A3AB9" w:rsidP="00FF5906">
      <w:pPr>
        <w:pStyle w:val="BulletPACKT"/>
        <w:numPr>
          <w:ilvl w:val="0"/>
          <w:numId w:val="15"/>
        </w:numPr>
        <w:rPr>
          <w:lang w:val="en-NZ"/>
        </w:rPr>
      </w:pPr>
      <w:r>
        <w:rPr>
          <w:lang w:val="en-NZ"/>
        </w:rPr>
        <w:t>Using Animated Sprites</w:t>
      </w:r>
    </w:p>
    <w:p w14:paraId="062B48ED" w14:textId="5BF01301" w:rsidR="00EF0B42" w:rsidDel="00AA0CC5" w:rsidRDefault="00EF0B42" w:rsidP="00EF0B42">
      <w:pPr>
        <w:pStyle w:val="BulletPACKT"/>
        <w:numPr>
          <w:ilvl w:val="0"/>
          <w:numId w:val="0"/>
        </w:numPr>
        <w:rPr>
          <w:del w:id="3" w:author="Rashmi Suvarna" w:date="2015-09-23T15:13:00Z"/>
          <w:lang w:val="en-NZ"/>
        </w:rPr>
      </w:pPr>
    </w:p>
    <w:p w14:paraId="4872DC40" w14:textId="334B56EE" w:rsidR="00EF0B42" w:rsidDel="00AA0CC5" w:rsidRDefault="00EF0B42" w:rsidP="00EF0B42">
      <w:pPr>
        <w:pStyle w:val="BulletPACKT"/>
        <w:numPr>
          <w:ilvl w:val="0"/>
          <w:numId w:val="0"/>
        </w:numPr>
        <w:rPr>
          <w:del w:id="4" w:author="Rashmi Suvarna" w:date="2015-09-23T15:13:00Z"/>
          <w:lang w:val="en-NZ"/>
        </w:rPr>
      </w:pPr>
    </w:p>
    <w:p w14:paraId="79785871" w14:textId="6C52C479" w:rsidR="00EF0B42" w:rsidDel="00AA0CC5" w:rsidRDefault="00EF0B42" w:rsidP="00EF0B42">
      <w:pPr>
        <w:pStyle w:val="BulletPACKT"/>
        <w:numPr>
          <w:ilvl w:val="0"/>
          <w:numId w:val="0"/>
        </w:numPr>
        <w:rPr>
          <w:del w:id="5" w:author="Rashmi Suvarna" w:date="2015-09-23T15:13:00Z"/>
          <w:lang w:val="en-NZ"/>
        </w:rPr>
      </w:pPr>
    </w:p>
    <w:p w14:paraId="18E5D50C" w14:textId="3E483D65" w:rsidR="00EF0B42" w:rsidRPr="005B74BB" w:rsidDel="00AA0CC5" w:rsidRDefault="00EF0B42">
      <w:pPr>
        <w:pStyle w:val="BulletPACKT"/>
        <w:numPr>
          <w:ilvl w:val="0"/>
          <w:numId w:val="0"/>
        </w:numPr>
        <w:jc w:val="center"/>
        <w:rPr>
          <w:del w:id="6" w:author="Rashmi Suvarna" w:date="2015-09-23T15:13:00Z"/>
        </w:rPr>
        <w:pPrChange w:id="7" w:author="Druhin Mukherjee" w:date="2015-10-15T00:01:00Z">
          <w:pPr>
            <w:pStyle w:val="BulletPACKT"/>
            <w:numPr>
              <w:numId w:val="0"/>
            </w:numPr>
            <w:ind w:left="0" w:firstLine="0"/>
          </w:pPr>
        </w:pPrChange>
      </w:pPr>
    </w:p>
    <w:p w14:paraId="61073A3F" w14:textId="74682F6B" w:rsidR="00801F21" w:rsidDel="00AA0CC5" w:rsidRDefault="00801F21" w:rsidP="00801F21">
      <w:pPr>
        <w:pStyle w:val="BulletPACKT"/>
        <w:numPr>
          <w:ilvl w:val="0"/>
          <w:numId w:val="0"/>
        </w:numPr>
        <w:rPr>
          <w:del w:id="8" w:author="Rashmi Suvarna" w:date="2015-09-23T15:13:00Z"/>
        </w:rPr>
      </w:pPr>
    </w:p>
    <w:p w14:paraId="10510513" w14:textId="12034E56" w:rsidR="008C260B" w:rsidRDefault="001225D8" w:rsidP="00291B74">
      <w:pPr>
        <w:pStyle w:val="Heading1"/>
        <w:numPr>
          <w:ilvl w:val="0"/>
          <w:numId w:val="1"/>
        </w:numPr>
        <w:tabs>
          <w:tab w:val="left" w:pos="0"/>
        </w:tabs>
      </w:pPr>
      <w:r>
        <w:t>Introduction</w:t>
      </w:r>
    </w:p>
    <w:p w14:paraId="5C580AF8" w14:textId="17C00B62" w:rsidR="003A3531" w:rsidRDefault="003E50E9" w:rsidP="00FF5906">
      <w:pPr>
        <w:pStyle w:val="NormalPACKT"/>
      </w:pPr>
      <w:r>
        <w:t>Windows programming is the start of creating proper applications. We need to know how to package our game into one executable file so that all our resources like images, models, sounds are encrypted properly and packaged into one file. By doing this, the files are safe and cannot be illegally copied on distribution. The application however makes use of these files at runtime.</w:t>
      </w:r>
    </w:p>
    <w:p w14:paraId="3D8161C7" w14:textId="6498712B" w:rsidR="003E50E9" w:rsidRDefault="003E50E9" w:rsidP="00FF5906">
      <w:pPr>
        <w:pStyle w:val="NormalPACKT"/>
      </w:pPr>
      <w:r>
        <w:lastRenderedPageBreak/>
        <w:t>Windows programming also marks the start of understanding the Windows Message Pump. This system is very important to understand as all major programming paradigm will depend on this principle, especially when we are doing event driven programming.</w:t>
      </w:r>
    </w:p>
    <w:p w14:paraId="4536DBBB" w14:textId="0D8FBFFD" w:rsidR="003E50E9" w:rsidRDefault="003E50E9" w:rsidP="00FF5906">
      <w:pPr>
        <w:pStyle w:val="NormalPACKT"/>
      </w:pPr>
      <w:r>
        <w:t>The main principle of event driven progr</w:t>
      </w:r>
      <w:r w:rsidR="00230BA9">
        <w:t>amming is that based on events we should process something. The concept to be understood here is how often do we check for events and how often should we process them.</w:t>
      </w:r>
    </w:p>
    <w:p w14:paraId="12C21712" w14:textId="0C2AD648" w:rsidR="005B0804" w:rsidRDefault="003462B8" w:rsidP="00291B74">
      <w:pPr>
        <w:pStyle w:val="Heading1"/>
        <w:numPr>
          <w:ilvl w:val="0"/>
          <w:numId w:val="1"/>
        </w:numPr>
        <w:tabs>
          <w:tab w:val="left" w:pos="0"/>
        </w:tabs>
      </w:pPr>
      <w:r>
        <w:t xml:space="preserve">Starting to make a Windows </w:t>
      </w:r>
      <w:r w:rsidR="00A6685E">
        <w:t>g</w:t>
      </w:r>
      <w:r>
        <w:t>ame</w:t>
      </w:r>
    </w:p>
    <w:p w14:paraId="3766EACB" w14:textId="7D76B92D" w:rsidR="0049178D" w:rsidRDefault="002D3923" w:rsidP="00291B74">
      <w:pPr>
        <w:pStyle w:val="NormalPACKT"/>
        <w:numPr>
          <w:ilvl w:val="0"/>
          <w:numId w:val="1"/>
        </w:numPr>
      </w:pPr>
      <w:r>
        <w:t>The first thing to understand before we start making a windows game is how a window or a message box is drawn. We need to be aware of the numerous inbuilt functions which Windows provide us and the different call-back functions that we can use.</w:t>
      </w:r>
    </w:p>
    <w:p w14:paraId="2C83B7B3" w14:textId="77777777" w:rsidR="001225D8" w:rsidRDefault="001225D8" w:rsidP="0049178D">
      <w:pPr>
        <w:pStyle w:val="Heading2"/>
        <w:tabs>
          <w:tab w:val="left" w:pos="0"/>
        </w:tabs>
      </w:pPr>
      <w:r>
        <w:t>Getting ready</w:t>
      </w:r>
    </w:p>
    <w:p w14:paraId="542B1C67" w14:textId="2F533D38" w:rsidR="001225D8" w:rsidRDefault="001225D8" w:rsidP="001225D8">
      <w:pPr>
        <w:pStyle w:val="NormalPACKT"/>
      </w:pPr>
      <w:r>
        <w:t>To step through this recipe, you will need a machine running Windows. No other prerequisites are required.</w:t>
      </w:r>
      <w:r w:rsidR="00C06F1E" w:rsidRPr="00C06F1E">
        <w:t xml:space="preserve"> </w:t>
      </w:r>
      <w:r w:rsidR="00C06F1E">
        <w:t>You need to have a working copy of Visual Studio installed on your Windows machine.</w:t>
      </w:r>
    </w:p>
    <w:p w14:paraId="14ED751C" w14:textId="77777777" w:rsidR="001225D8" w:rsidRDefault="001225D8" w:rsidP="00291B74">
      <w:pPr>
        <w:pStyle w:val="Heading2"/>
        <w:numPr>
          <w:ilvl w:val="1"/>
          <w:numId w:val="1"/>
        </w:numPr>
        <w:tabs>
          <w:tab w:val="left" w:pos="0"/>
        </w:tabs>
      </w:pPr>
      <w:r>
        <w:t>How to do it...</w:t>
      </w:r>
    </w:p>
    <w:p w14:paraId="288D9E96" w14:textId="1D471F27" w:rsidR="000F1C27" w:rsidRPr="000F1C27" w:rsidRDefault="001A63C5" w:rsidP="000F1C27">
      <w:pPr>
        <w:pStyle w:val="NormalPACKT"/>
      </w:pPr>
      <w:r>
        <w:t>In this recipe we will see how easy it is to create a message box in Windows</w:t>
      </w:r>
      <w:r w:rsidR="00AF4B56">
        <w:t>. There are different types of message boxes we can create and it is only matter of few lines of codes that takes us to achieve this.</w:t>
      </w:r>
    </w:p>
    <w:p w14:paraId="6A5C0608" w14:textId="77777777" w:rsidR="00BB2FC5" w:rsidRDefault="00BB2FC5" w:rsidP="00FF5906">
      <w:pPr>
        <w:pStyle w:val="NumberedBulletPACKT"/>
        <w:numPr>
          <w:ilvl w:val="0"/>
          <w:numId w:val="4"/>
        </w:numPr>
        <w:tabs>
          <w:tab w:val="clear" w:pos="360"/>
          <w:tab w:val="left" w:pos="720"/>
        </w:tabs>
        <w:ind w:left="720"/>
      </w:pPr>
      <w:r>
        <w:t>Open Visual Studio.</w:t>
      </w:r>
    </w:p>
    <w:p w14:paraId="67605DF6" w14:textId="77777777" w:rsidR="00BB2FC5" w:rsidRDefault="00BB2FC5" w:rsidP="00FF5906">
      <w:pPr>
        <w:pStyle w:val="NumberedBulletPACKT"/>
        <w:numPr>
          <w:ilvl w:val="0"/>
          <w:numId w:val="4"/>
        </w:numPr>
        <w:tabs>
          <w:tab w:val="clear" w:pos="360"/>
          <w:tab w:val="left" w:pos="720"/>
        </w:tabs>
        <w:ind w:left="720"/>
      </w:pPr>
      <w:r>
        <w:t xml:space="preserve">Create a new C++ project </w:t>
      </w:r>
    </w:p>
    <w:p w14:paraId="77019D46" w14:textId="0930521B" w:rsidR="00BB2FC5" w:rsidRDefault="00BB2FC5" w:rsidP="00FF5906">
      <w:pPr>
        <w:pStyle w:val="NumberedBulletPACKT"/>
        <w:numPr>
          <w:ilvl w:val="0"/>
          <w:numId w:val="4"/>
        </w:numPr>
        <w:tabs>
          <w:tab w:val="clear" w:pos="360"/>
          <w:tab w:val="left" w:pos="720"/>
        </w:tabs>
        <w:ind w:left="720"/>
      </w:pPr>
      <w:r>
        <w:t xml:space="preserve">Select a win32 </w:t>
      </w:r>
      <w:r w:rsidR="00992569">
        <w:t xml:space="preserve">Windows </w:t>
      </w:r>
      <w:r>
        <w:t>application</w:t>
      </w:r>
    </w:p>
    <w:p w14:paraId="13FB90C0" w14:textId="2DE9B84C" w:rsidR="00BB2FC5" w:rsidRDefault="00BB2FC5" w:rsidP="00FF5906">
      <w:pPr>
        <w:pStyle w:val="NumberedBulletPACKT"/>
        <w:numPr>
          <w:ilvl w:val="0"/>
          <w:numId w:val="4"/>
        </w:numPr>
        <w:tabs>
          <w:tab w:val="clear" w:pos="360"/>
          <w:tab w:val="left" w:pos="720"/>
        </w:tabs>
        <w:ind w:left="720"/>
      </w:pPr>
      <w:r>
        <w:t xml:space="preserve">Add </w:t>
      </w:r>
      <w:r w:rsidR="0082296D">
        <w:t xml:space="preserve">a </w:t>
      </w:r>
      <w:r w:rsidR="00106130">
        <w:t>source file called Source.cpp</w:t>
      </w:r>
    </w:p>
    <w:p w14:paraId="34ECD537" w14:textId="77777777" w:rsidR="00BB2FC5" w:rsidRDefault="00BB2FC5" w:rsidP="00FF5906">
      <w:pPr>
        <w:pStyle w:val="NumberedBulletPACKT"/>
        <w:numPr>
          <w:ilvl w:val="0"/>
          <w:numId w:val="4"/>
        </w:numPr>
        <w:tabs>
          <w:tab w:val="clear" w:pos="360"/>
          <w:tab w:val="left" w:pos="720"/>
        </w:tabs>
        <w:ind w:left="720"/>
      </w:pPr>
      <w:r>
        <w:t>Add the following lines of code.</w:t>
      </w:r>
    </w:p>
    <w:p w14:paraId="32A758DB" w14:textId="77777777" w:rsidR="00961423" w:rsidRDefault="00961423" w:rsidP="00961423">
      <w:pPr>
        <w:pStyle w:val="NumberedBulletPACKT"/>
        <w:numPr>
          <w:ilvl w:val="0"/>
          <w:numId w:val="0"/>
        </w:numPr>
        <w:tabs>
          <w:tab w:val="clear" w:pos="360"/>
          <w:tab w:val="left" w:pos="720"/>
        </w:tabs>
        <w:ind w:left="720"/>
      </w:pPr>
    </w:p>
    <w:p w14:paraId="183AFB41" w14:textId="444B3193" w:rsidR="00CD04C6" w:rsidRDefault="00106130" w:rsidP="00470C22">
      <w:pPr>
        <w:pStyle w:val="NumberedBulletPACKT"/>
        <w:numPr>
          <w:ilvl w:val="0"/>
          <w:numId w:val="0"/>
        </w:numPr>
        <w:tabs>
          <w:tab w:val="clear" w:pos="360"/>
          <w:tab w:val="left" w:pos="720"/>
        </w:tabs>
        <w:rPr>
          <w:b/>
          <w:u w:val="single"/>
        </w:rPr>
      </w:pPr>
      <w:r>
        <w:rPr>
          <w:b/>
          <w:u w:val="single"/>
        </w:rPr>
        <w:t>Source.cpp</w:t>
      </w:r>
    </w:p>
    <w:p w14:paraId="5E35D909" w14:textId="77777777" w:rsidR="00470C22" w:rsidRDefault="00470C22" w:rsidP="00FF5906">
      <w:pPr>
        <w:pStyle w:val="BulletPACKT"/>
        <w:numPr>
          <w:ilvl w:val="0"/>
          <w:numId w:val="0"/>
        </w:numPr>
        <w:ind w:left="720"/>
        <w:rPr>
          <w:highlight w:val="white"/>
        </w:rPr>
      </w:pPr>
    </w:p>
    <w:p w14:paraId="641D47E2" w14:textId="77777777" w:rsidR="00E81026" w:rsidRDefault="00E81026" w:rsidP="00FF5906">
      <w:pPr>
        <w:pStyle w:val="CodePACKT"/>
        <w:rPr>
          <w:color w:val="000000"/>
          <w:highlight w:val="white"/>
        </w:rPr>
      </w:pPr>
      <w:r>
        <w:rPr>
          <w:color w:val="0000FF"/>
          <w:highlight w:val="white"/>
        </w:rPr>
        <w:t>#define</w:t>
      </w:r>
      <w:r>
        <w:rPr>
          <w:color w:val="000000"/>
          <w:highlight w:val="white"/>
        </w:rPr>
        <w:t xml:space="preserve"> </w:t>
      </w:r>
      <w:r>
        <w:rPr>
          <w:highlight w:val="white"/>
        </w:rPr>
        <w:t>WIN32_LEAN_AND_MEAN</w:t>
      </w:r>
    </w:p>
    <w:p w14:paraId="525B8CC1" w14:textId="77777777" w:rsidR="00E81026" w:rsidRDefault="00E81026" w:rsidP="00FF5906">
      <w:pPr>
        <w:pStyle w:val="CodePACKT"/>
        <w:rPr>
          <w:highlight w:val="white"/>
        </w:rPr>
      </w:pPr>
    </w:p>
    <w:p w14:paraId="1D33B849" w14:textId="77777777" w:rsidR="00E81026" w:rsidRDefault="00E81026" w:rsidP="00FF5906">
      <w:pPr>
        <w:pStyle w:val="CodePACKT"/>
        <w:rPr>
          <w:color w:val="000000"/>
          <w:highlight w:val="white"/>
        </w:rPr>
      </w:pPr>
      <w:r>
        <w:rPr>
          <w:color w:val="0000FF"/>
          <w:highlight w:val="white"/>
        </w:rPr>
        <w:t>#include</w:t>
      </w:r>
      <w:r>
        <w:rPr>
          <w:color w:val="000000"/>
          <w:highlight w:val="white"/>
        </w:rPr>
        <w:t xml:space="preserve"> </w:t>
      </w:r>
      <w:r>
        <w:rPr>
          <w:highlight w:val="white"/>
        </w:rPr>
        <w:t>&lt;windows.h&gt;</w:t>
      </w:r>
    </w:p>
    <w:p w14:paraId="643178C5" w14:textId="77777777" w:rsidR="00E81026" w:rsidRDefault="00E81026" w:rsidP="00FF5906">
      <w:pPr>
        <w:pStyle w:val="CodePACKT"/>
        <w:rPr>
          <w:color w:val="000000"/>
          <w:highlight w:val="white"/>
        </w:rPr>
      </w:pPr>
      <w:r>
        <w:rPr>
          <w:color w:val="0000FF"/>
          <w:highlight w:val="white"/>
        </w:rPr>
        <w:t>#include</w:t>
      </w:r>
      <w:r>
        <w:rPr>
          <w:color w:val="000000"/>
          <w:highlight w:val="white"/>
        </w:rPr>
        <w:t xml:space="preserve"> </w:t>
      </w:r>
      <w:r>
        <w:rPr>
          <w:highlight w:val="white"/>
        </w:rPr>
        <w:t>&lt;windowsx.h&gt;</w:t>
      </w:r>
    </w:p>
    <w:p w14:paraId="58F31CDE" w14:textId="77777777" w:rsidR="00E81026" w:rsidRDefault="00E81026" w:rsidP="00FF5906">
      <w:pPr>
        <w:pStyle w:val="CodePACKT"/>
        <w:rPr>
          <w:highlight w:val="white"/>
        </w:rPr>
      </w:pPr>
    </w:p>
    <w:p w14:paraId="01A761CB" w14:textId="77777777" w:rsidR="00E81026" w:rsidRDefault="00E81026" w:rsidP="00FF5906">
      <w:pPr>
        <w:pStyle w:val="CodePACKT"/>
        <w:rPr>
          <w:highlight w:val="white"/>
        </w:rPr>
      </w:pPr>
      <w:r>
        <w:rPr>
          <w:color w:val="0000FF"/>
          <w:highlight w:val="white"/>
        </w:rPr>
        <w:t>int</w:t>
      </w:r>
      <w:r>
        <w:rPr>
          <w:highlight w:val="white"/>
        </w:rPr>
        <w:t xml:space="preserve"> </w:t>
      </w:r>
      <w:r>
        <w:rPr>
          <w:color w:val="6F008A"/>
          <w:highlight w:val="white"/>
        </w:rPr>
        <w:t>WINAPI</w:t>
      </w:r>
      <w:r>
        <w:rPr>
          <w:highlight w:val="white"/>
        </w:rPr>
        <w:t xml:space="preserve"> WinMain(</w:t>
      </w:r>
      <w:r>
        <w:rPr>
          <w:color w:val="2B91AF"/>
          <w:highlight w:val="white"/>
        </w:rPr>
        <w:t>HINSTANCE</w:t>
      </w:r>
      <w:r>
        <w:rPr>
          <w:highlight w:val="white"/>
        </w:rPr>
        <w:t xml:space="preserve"> </w:t>
      </w:r>
      <w:r>
        <w:rPr>
          <w:color w:val="808080"/>
          <w:highlight w:val="white"/>
        </w:rPr>
        <w:t>_hInstance</w:t>
      </w:r>
      <w:r>
        <w:rPr>
          <w:highlight w:val="white"/>
        </w:rPr>
        <w:t>,</w:t>
      </w:r>
    </w:p>
    <w:p w14:paraId="0D5F66DD" w14:textId="77777777" w:rsidR="00E81026" w:rsidRDefault="00E81026" w:rsidP="00FF5906">
      <w:pPr>
        <w:pStyle w:val="CodePACKT"/>
        <w:rPr>
          <w:color w:val="000000"/>
          <w:highlight w:val="white"/>
        </w:rPr>
      </w:pPr>
      <w:r>
        <w:rPr>
          <w:color w:val="000000"/>
          <w:highlight w:val="white"/>
        </w:rPr>
        <w:tab/>
      </w:r>
      <w:r>
        <w:rPr>
          <w:color w:val="2B91AF"/>
          <w:highlight w:val="white"/>
        </w:rPr>
        <w:t>HINSTANCE</w:t>
      </w:r>
      <w:r>
        <w:rPr>
          <w:color w:val="000000"/>
          <w:highlight w:val="white"/>
        </w:rPr>
        <w:t xml:space="preserve"> </w:t>
      </w:r>
      <w:r>
        <w:rPr>
          <w:highlight w:val="white"/>
        </w:rPr>
        <w:t>_hPrevInstance</w:t>
      </w:r>
      <w:r>
        <w:rPr>
          <w:color w:val="000000"/>
          <w:highlight w:val="white"/>
        </w:rPr>
        <w:t>,</w:t>
      </w:r>
    </w:p>
    <w:p w14:paraId="1FF9F605" w14:textId="77777777" w:rsidR="00E81026" w:rsidRDefault="00E81026" w:rsidP="00FF5906">
      <w:pPr>
        <w:pStyle w:val="CodePACKT"/>
        <w:rPr>
          <w:color w:val="000000"/>
          <w:highlight w:val="white"/>
        </w:rPr>
      </w:pPr>
      <w:r>
        <w:rPr>
          <w:color w:val="000000"/>
          <w:highlight w:val="white"/>
        </w:rPr>
        <w:tab/>
      </w:r>
      <w:r>
        <w:rPr>
          <w:color w:val="2B91AF"/>
          <w:highlight w:val="white"/>
        </w:rPr>
        <w:t>LPSTR</w:t>
      </w:r>
      <w:r>
        <w:rPr>
          <w:color w:val="000000"/>
          <w:highlight w:val="white"/>
        </w:rPr>
        <w:t xml:space="preserve"> </w:t>
      </w:r>
      <w:r>
        <w:rPr>
          <w:highlight w:val="white"/>
        </w:rPr>
        <w:t>_lpCmdLine</w:t>
      </w:r>
      <w:r>
        <w:rPr>
          <w:color w:val="000000"/>
          <w:highlight w:val="white"/>
        </w:rPr>
        <w:t>,</w:t>
      </w:r>
    </w:p>
    <w:p w14:paraId="535FD29A" w14:textId="77777777" w:rsidR="00E81026" w:rsidRDefault="00E81026" w:rsidP="00FF5906">
      <w:pPr>
        <w:pStyle w:val="CodePACKT"/>
        <w:rPr>
          <w:color w:val="000000"/>
          <w:highlight w:val="white"/>
        </w:rPr>
      </w:pPr>
      <w:r>
        <w:rPr>
          <w:color w:val="000000"/>
          <w:highlight w:val="white"/>
        </w:rPr>
        <w:lastRenderedPageBreak/>
        <w:tab/>
      </w:r>
      <w:r>
        <w:rPr>
          <w:color w:val="0000FF"/>
          <w:highlight w:val="white"/>
        </w:rPr>
        <w:t>int</w:t>
      </w:r>
      <w:r>
        <w:rPr>
          <w:color w:val="000000"/>
          <w:highlight w:val="white"/>
        </w:rPr>
        <w:t xml:space="preserve"> </w:t>
      </w:r>
      <w:r>
        <w:rPr>
          <w:highlight w:val="white"/>
        </w:rPr>
        <w:t>_iCmdShow</w:t>
      </w:r>
      <w:r>
        <w:rPr>
          <w:color w:val="000000"/>
          <w:highlight w:val="white"/>
        </w:rPr>
        <w:t>)</w:t>
      </w:r>
    </w:p>
    <w:p w14:paraId="1E1F49A8" w14:textId="77777777" w:rsidR="00E81026" w:rsidRDefault="00E81026" w:rsidP="00FF5906">
      <w:pPr>
        <w:pStyle w:val="CodePACKT"/>
        <w:rPr>
          <w:highlight w:val="white"/>
        </w:rPr>
      </w:pPr>
      <w:r>
        <w:rPr>
          <w:highlight w:val="white"/>
        </w:rPr>
        <w:t>{</w:t>
      </w:r>
    </w:p>
    <w:p w14:paraId="31597CD0" w14:textId="77777777" w:rsidR="00E81026" w:rsidRDefault="00E81026" w:rsidP="00FF5906">
      <w:pPr>
        <w:pStyle w:val="CodePACKT"/>
        <w:rPr>
          <w:color w:val="000000"/>
          <w:highlight w:val="white"/>
        </w:rPr>
      </w:pPr>
      <w:r>
        <w:rPr>
          <w:color w:val="000000"/>
          <w:highlight w:val="white"/>
        </w:rPr>
        <w:tab/>
      </w:r>
      <w:r>
        <w:rPr>
          <w:color w:val="6F008A"/>
          <w:highlight w:val="white"/>
        </w:rPr>
        <w:t>MessageBox</w:t>
      </w:r>
      <w:r>
        <w:rPr>
          <w:color w:val="000000"/>
          <w:highlight w:val="white"/>
        </w:rPr>
        <w:t>(</w:t>
      </w:r>
      <w:r>
        <w:rPr>
          <w:color w:val="6F008A"/>
          <w:highlight w:val="white"/>
        </w:rPr>
        <w:t>NULL</w:t>
      </w:r>
      <w:r>
        <w:rPr>
          <w:color w:val="000000"/>
          <w:highlight w:val="white"/>
        </w:rPr>
        <w:t>, L</w:t>
      </w:r>
      <w:r>
        <w:rPr>
          <w:highlight w:val="white"/>
        </w:rPr>
        <w:t>"My first message"</w:t>
      </w:r>
      <w:r>
        <w:rPr>
          <w:color w:val="000000"/>
          <w:highlight w:val="white"/>
        </w:rPr>
        <w:t>,</w:t>
      </w:r>
    </w:p>
    <w:p w14:paraId="5115F5AD" w14:textId="77777777" w:rsidR="00E81026" w:rsidRDefault="00E81026" w:rsidP="00FF5906">
      <w:pPr>
        <w:pStyle w:val="CodePACKT"/>
        <w:rPr>
          <w:color w:val="000000"/>
          <w:highlight w:val="white"/>
        </w:rPr>
      </w:pPr>
      <w:r>
        <w:rPr>
          <w:color w:val="000000"/>
          <w:highlight w:val="white"/>
        </w:rPr>
        <w:tab/>
      </w:r>
      <w:r>
        <w:rPr>
          <w:color w:val="000000"/>
          <w:highlight w:val="white"/>
        </w:rPr>
        <w:tab/>
        <w:t>L</w:t>
      </w:r>
      <w:r>
        <w:rPr>
          <w:highlight w:val="white"/>
        </w:rPr>
        <w:t>"My first Windows Program"</w:t>
      </w:r>
      <w:r>
        <w:rPr>
          <w:color w:val="000000"/>
          <w:highlight w:val="white"/>
        </w:rPr>
        <w:t>,</w:t>
      </w:r>
    </w:p>
    <w:p w14:paraId="527EDDF1" w14:textId="77777777" w:rsidR="00E81026" w:rsidRDefault="00E81026" w:rsidP="00FF5906">
      <w:pPr>
        <w:pStyle w:val="CodePACKT"/>
        <w:rPr>
          <w:color w:val="000000"/>
          <w:highlight w:val="white"/>
        </w:rPr>
      </w:pPr>
      <w:r>
        <w:rPr>
          <w:color w:val="000000"/>
          <w:highlight w:val="white"/>
        </w:rPr>
        <w:tab/>
      </w:r>
      <w:r>
        <w:rPr>
          <w:color w:val="000000"/>
          <w:highlight w:val="white"/>
        </w:rPr>
        <w:tab/>
      </w:r>
      <w:r>
        <w:rPr>
          <w:highlight w:val="white"/>
        </w:rPr>
        <w:t>MB_OK</w:t>
      </w:r>
      <w:r>
        <w:rPr>
          <w:color w:val="000000"/>
          <w:highlight w:val="white"/>
        </w:rPr>
        <w:t xml:space="preserve"> | </w:t>
      </w:r>
      <w:r>
        <w:rPr>
          <w:highlight w:val="white"/>
        </w:rPr>
        <w:t>MB_ICONEXCLAMATION</w:t>
      </w:r>
      <w:r>
        <w:rPr>
          <w:color w:val="000000"/>
          <w:highlight w:val="white"/>
        </w:rPr>
        <w:t>);</w:t>
      </w:r>
    </w:p>
    <w:p w14:paraId="68153633" w14:textId="77777777" w:rsidR="00E81026" w:rsidRDefault="00E81026" w:rsidP="00FF5906">
      <w:pPr>
        <w:pStyle w:val="CodePACKT"/>
        <w:rPr>
          <w:highlight w:val="white"/>
        </w:rPr>
      </w:pPr>
    </w:p>
    <w:p w14:paraId="10CD1F97" w14:textId="77777777" w:rsidR="00E81026" w:rsidRDefault="00E81026" w:rsidP="00FF5906">
      <w:pPr>
        <w:pStyle w:val="CodePACKT"/>
        <w:rPr>
          <w:highlight w:val="white"/>
        </w:rPr>
      </w:pPr>
      <w:r>
        <w:rPr>
          <w:highlight w:val="white"/>
        </w:rPr>
        <w:tab/>
      </w:r>
      <w:r>
        <w:rPr>
          <w:color w:val="0000FF"/>
          <w:highlight w:val="white"/>
        </w:rPr>
        <w:t>return</w:t>
      </w:r>
      <w:r>
        <w:rPr>
          <w:highlight w:val="white"/>
        </w:rPr>
        <w:t xml:space="preserve"> (0);</w:t>
      </w:r>
    </w:p>
    <w:p w14:paraId="2841AE43" w14:textId="77777777" w:rsidR="00E81026" w:rsidRDefault="00E81026" w:rsidP="00FF5906">
      <w:pPr>
        <w:pStyle w:val="CodePACKT"/>
        <w:rPr>
          <w:highlight w:val="white"/>
        </w:rPr>
      </w:pPr>
      <w:r>
        <w:rPr>
          <w:highlight w:val="white"/>
        </w:rPr>
        <w:t>}</w:t>
      </w:r>
    </w:p>
    <w:p w14:paraId="28D9F617" w14:textId="77777777" w:rsidR="00470C22" w:rsidRDefault="00470C22" w:rsidP="00FF5906">
      <w:pPr>
        <w:pStyle w:val="CodePACKT"/>
        <w:rPr>
          <w:highlight w:val="white"/>
        </w:rPr>
      </w:pPr>
    </w:p>
    <w:p w14:paraId="1194FA01" w14:textId="30A8928C" w:rsidR="00A174F2" w:rsidRPr="00A174F2" w:rsidRDefault="00A174F2" w:rsidP="00FF5906">
      <w:pPr>
        <w:pStyle w:val="CodePACKT"/>
        <w:rPr>
          <w:rFonts w:ascii="Arial" w:hAnsi="Arial" w:cs="Arial"/>
          <w:color w:val="333399"/>
          <w:sz w:val="28"/>
          <w:szCs w:val="28"/>
        </w:rPr>
      </w:pPr>
      <w:r>
        <w:tab/>
      </w:r>
    </w:p>
    <w:p w14:paraId="7FC5DA65" w14:textId="5208A4CF" w:rsidR="001225D8" w:rsidRDefault="001225D8" w:rsidP="00291B74">
      <w:pPr>
        <w:pStyle w:val="Heading2"/>
        <w:numPr>
          <w:ilvl w:val="1"/>
          <w:numId w:val="2"/>
        </w:numPr>
        <w:tabs>
          <w:tab w:val="left" w:pos="0"/>
        </w:tabs>
      </w:pPr>
      <w:r>
        <w:t>How it works...</w:t>
      </w:r>
    </w:p>
    <w:p w14:paraId="30A77822" w14:textId="49F19359" w:rsidR="003B5590" w:rsidRPr="00B12E6D" w:rsidRDefault="003B5590">
      <w:pPr>
        <w:pStyle w:val="NormalPACKT"/>
        <w:pPrChange w:id="9" w:author="Druhin Mukherjee" w:date="2015-10-14T23:12:00Z">
          <w:pPr>
            <w:pStyle w:val="Heading2"/>
            <w:numPr>
              <w:ilvl w:val="1"/>
              <w:numId w:val="2"/>
            </w:numPr>
            <w:tabs>
              <w:tab w:val="left" w:pos="0"/>
            </w:tabs>
          </w:pPr>
        </w:pPrChange>
      </w:pPr>
      <w:r>
        <w:rPr>
          <w:lang w:val="en-GB"/>
        </w:rPr>
        <w:t xml:space="preserve">WINMAIN() is the entry point of a Windows program. In this example we have used the inbuilt function to create a message box. The windows.h contains all the necessary files that we need to call the inbuilt functions present in the Windows API. A message box is typically used to display something. We can also the message box to associate with default windows sounds. The display of the message box can also be controlled to a great extent. We need to use the right type of parameter to achieve this. </w:t>
      </w:r>
    </w:p>
    <w:p w14:paraId="79BD3B6A" w14:textId="623F2688" w:rsidR="00A53BB2" w:rsidRDefault="00A53BB2" w:rsidP="00A53BB2">
      <w:pPr>
        <w:pStyle w:val="NormalPACKT"/>
        <w:rPr>
          <w:lang w:val="en-NZ"/>
        </w:rPr>
      </w:pPr>
      <w:r>
        <w:rPr>
          <w:lang w:val="en-NZ"/>
        </w:rPr>
        <w:t>There are other types of message boxes which we can use as well.</w:t>
      </w:r>
    </w:p>
    <w:p w14:paraId="1F853EA5" w14:textId="508E9509" w:rsidR="00A9022D" w:rsidRPr="00A9022D" w:rsidRDefault="00A9022D" w:rsidP="00FF5906">
      <w:pPr>
        <w:pStyle w:val="NormalPACKT"/>
        <w:numPr>
          <w:ilvl w:val="0"/>
          <w:numId w:val="18"/>
        </w:numPr>
        <w:rPr>
          <w:lang w:val="en-NZ"/>
        </w:rPr>
      </w:pPr>
      <w:r w:rsidRPr="00A9022D">
        <w:rPr>
          <w:b/>
          <w:bCs/>
        </w:rPr>
        <w:t xml:space="preserve">MB_OK                 </w:t>
      </w:r>
      <w:r w:rsidR="00A53BB2">
        <w:rPr>
          <w:b/>
          <w:bCs/>
        </w:rPr>
        <w:tab/>
      </w:r>
      <w:r w:rsidR="00A53BB2">
        <w:rPr>
          <w:b/>
          <w:bCs/>
        </w:rPr>
        <w:tab/>
      </w:r>
      <w:r w:rsidRPr="00A9022D">
        <w:t>One button, OK.</w:t>
      </w:r>
    </w:p>
    <w:p w14:paraId="55C0F238" w14:textId="08F863FF" w:rsidR="00A9022D" w:rsidRPr="00A9022D" w:rsidRDefault="00A9022D" w:rsidP="00FF5906">
      <w:pPr>
        <w:pStyle w:val="NormalPACKT"/>
        <w:numPr>
          <w:ilvl w:val="0"/>
          <w:numId w:val="18"/>
        </w:numPr>
        <w:rPr>
          <w:lang w:val="en-NZ"/>
        </w:rPr>
      </w:pPr>
      <w:r w:rsidRPr="00A9022D">
        <w:rPr>
          <w:b/>
          <w:bCs/>
        </w:rPr>
        <w:t xml:space="preserve">MB_OKCANCEL           </w:t>
      </w:r>
      <w:r w:rsidR="00A53BB2">
        <w:rPr>
          <w:b/>
          <w:bCs/>
        </w:rPr>
        <w:tab/>
      </w:r>
      <w:r w:rsidRPr="00A9022D">
        <w:t xml:space="preserve">Two buttons, OK, Cancel. </w:t>
      </w:r>
    </w:p>
    <w:p w14:paraId="6619239C" w14:textId="3C20EC6D" w:rsidR="00A9022D" w:rsidRPr="00A9022D" w:rsidRDefault="00A9022D" w:rsidP="00FF5906">
      <w:pPr>
        <w:pStyle w:val="NormalPACKT"/>
        <w:numPr>
          <w:ilvl w:val="0"/>
          <w:numId w:val="18"/>
        </w:numPr>
        <w:rPr>
          <w:lang w:val="en-NZ"/>
        </w:rPr>
      </w:pPr>
      <w:r w:rsidRPr="00A9022D">
        <w:rPr>
          <w:b/>
          <w:bCs/>
        </w:rPr>
        <w:t xml:space="preserve">MB_RETRYCANCEL       </w:t>
      </w:r>
      <w:r w:rsidR="00A53BB2">
        <w:rPr>
          <w:b/>
          <w:bCs/>
        </w:rPr>
        <w:tab/>
      </w:r>
      <w:r w:rsidRPr="00A9022D">
        <w:rPr>
          <w:b/>
          <w:bCs/>
        </w:rPr>
        <w:t xml:space="preserve"> </w:t>
      </w:r>
      <w:r w:rsidRPr="00A9022D">
        <w:t>Two buttons, Retry, Cancel.</w:t>
      </w:r>
    </w:p>
    <w:p w14:paraId="6D780CA2" w14:textId="63032B22" w:rsidR="00A9022D" w:rsidRPr="00A9022D" w:rsidRDefault="00A9022D" w:rsidP="00FF5906">
      <w:pPr>
        <w:pStyle w:val="NormalPACKT"/>
        <w:numPr>
          <w:ilvl w:val="0"/>
          <w:numId w:val="18"/>
        </w:numPr>
        <w:rPr>
          <w:lang w:val="en-NZ"/>
        </w:rPr>
      </w:pPr>
      <w:r w:rsidRPr="00A9022D">
        <w:rPr>
          <w:b/>
          <w:bCs/>
        </w:rPr>
        <w:t xml:space="preserve">MB_YESNO             </w:t>
      </w:r>
      <w:r w:rsidR="00A53BB2">
        <w:rPr>
          <w:b/>
          <w:bCs/>
        </w:rPr>
        <w:tab/>
      </w:r>
      <w:r w:rsidR="00A53BB2">
        <w:rPr>
          <w:b/>
          <w:bCs/>
        </w:rPr>
        <w:tab/>
      </w:r>
      <w:r w:rsidRPr="00A9022D">
        <w:rPr>
          <w:b/>
          <w:bCs/>
        </w:rPr>
        <w:t xml:space="preserve"> </w:t>
      </w:r>
      <w:r w:rsidRPr="00A9022D">
        <w:t>Two buttons, Yes, No.</w:t>
      </w:r>
    </w:p>
    <w:p w14:paraId="31899172" w14:textId="6B3EEB66" w:rsidR="00A9022D" w:rsidRPr="00A9022D" w:rsidRDefault="00A9022D" w:rsidP="00FF5906">
      <w:pPr>
        <w:pStyle w:val="NormalPACKT"/>
        <w:numPr>
          <w:ilvl w:val="0"/>
          <w:numId w:val="18"/>
        </w:numPr>
        <w:rPr>
          <w:lang w:val="en-NZ"/>
        </w:rPr>
      </w:pPr>
      <w:r w:rsidRPr="00A9022D">
        <w:rPr>
          <w:b/>
          <w:bCs/>
        </w:rPr>
        <w:t xml:space="preserve">MB_YESNOCANCEL        </w:t>
      </w:r>
      <w:r w:rsidR="00A53BB2">
        <w:rPr>
          <w:b/>
          <w:bCs/>
        </w:rPr>
        <w:tab/>
      </w:r>
      <w:r w:rsidRPr="00A9022D">
        <w:t>Three buttons, Yes, No, Cancel.</w:t>
      </w:r>
    </w:p>
    <w:p w14:paraId="059DA027" w14:textId="21895B36" w:rsidR="00A9022D" w:rsidRPr="00A9022D" w:rsidRDefault="00A9022D" w:rsidP="00FF5906">
      <w:pPr>
        <w:pStyle w:val="NormalPACKT"/>
        <w:numPr>
          <w:ilvl w:val="0"/>
          <w:numId w:val="18"/>
        </w:numPr>
        <w:rPr>
          <w:lang w:val="en-NZ"/>
        </w:rPr>
      </w:pPr>
      <w:r w:rsidRPr="00A9022D">
        <w:rPr>
          <w:b/>
          <w:bCs/>
        </w:rPr>
        <w:t xml:space="preserve">MB_ABORTRETRYIGNORE   </w:t>
      </w:r>
      <w:r w:rsidR="00A53BB2">
        <w:rPr>
          <w:b/>
          <w:bCs/>
        </w:rPr>
        <w:tab/>
      </w:r>
      <w:r w:rsidR="00A53BB2">
        <w:rPr>
          <w:b/>
          <w:bCs/>
        </w:rPr>
        <w:tab/>
      </w:r>
      <w:r w:rsidRPr="00A9022D">
        <w:t>Three buttons, Abort, Retry, Ignore.</w:t>
      </w:r>
    </w:p>
    <w:p w14:paraId="0B15B490" w14:textId="2D96108D" w:rsidR="00A9022D" w:rsidRPr="00A9022D" w:rsidRDefault="00A9022D" w:rsidP="00FF5906">
      <w:pPr>
        <w:pStyle w:val="NormalPACKT"/>
        <w:numPr>
          <w:ilvl w:val="0"/>
          <w:numId w:val="18"/>
        </w:numPr>
        <w:rPr>
          <w:lang w:val="en-NZ"/>
        </w:rPr>
      </w:pPr>
      <w:r w:rsidRPr="00A9022D">
        <w:rPr>
          <w:b/>
          <w:bCs/>
        </w:rPr>
        <w:t xml:space="preserve">MB_ICONEXCLAIMATION   </w:t>
      </w:r>
      <w:r w:rsidR="00A53BB2">
        <w:rPr>
          <w:b/>
          <w:bCs/>
        </w:rPr>
        <w:tab/>
      </w:r>
      <w:r w:rsidR="00A53BB2">
        <w:rPr>
          <w:b/>
          <w:bCs/>
        </w:rPr>
        <w:tab/>
      </w:r>
      <w:r w:rsidRPr="00A9022D">
        <w:t>An exclamation point icon appears.</w:t>
      </w:r>
    </w:p>
    <w:p w14:paraId="5ABCBB39" w14:textId="03D672D0" w:rsidR="00A9022D" w:rsidRPr="00A9022D" w:rsidRDefault="00A9022D" w:rsidP="00FF5906">
      <w:pPr>
        <w:pStyle w:val="NormalPACKT"/>
        <w:numPr>
          <w:ilvl w:val="0"/>
          <w:numId w:val="18"/>
        </w:numPr>
        <w:rPr>
          <w:lang w:val="en-NZ"/>
        </w:rPr>
      </w:pPr>
      <w:r w:rsidRPr="00A9022D">
        <w:rPr>
          <w:b/>
          <w:bCs/>
        </w:rPr>
        <w:t xml:space="preserve">MB_ICONINFORMATION    </w:t>
      </w:r>
      <w:r w:rsidR="00A53BB2">
        <w:rPr>
          <w:b/>
          <w:bCs/>
        </w:rPr>
        <w:tab/>
      </w:r>
      <w:r w:rsidR="00A53BB2">
        <w:rPr>
          <w:b/>
          <w:bCs/>
        </w:rPr>
        <w:tab/>
      </w:r>
      <w:r w:rsidRPr="00A9022D">
        <w:t>An information icon appears.</w:t>
      </w:r>
    </w:p>
    <w:p w14:paraId="15675B6B" w14:textId="5DD8F660" w:rsidR="00A9022D" w:rsidRPr="00A9022D" w:rsidRDefault="00A9022D" w:rsidP="00FF5906">
      <w:pPr>
        <w:pStyle w:val="NormalPACKT"/>
        <w:numPr>
          <w:ilvl w:val="0"/>
          <w:numId w:val="18"/>
        </w:numPr>
        <w:rPr>
          <w:lang w:val="en-NZ"/>
        </w:rPr>
      </w:pPr>
      <w:r w:rsidRPr="00A9022D">
        <w:rPr>
          <w:b/>
          <w:bCs/>
        </w:rPr>
        <w:t xml:space="preserve">MB_ICONQUESTION       </w:t>
      </w:r>
      <w:r w:rsidR="00A53BB2">
        <w:rPr>
          <w:b/>
          <w:bCs/>
        </w:rPr>
        <w:tab/>
      </w:r>
      <w:r w:rsidR="00A53BB2">
        <w:rPr>
          <w:b/>
          <w:bCs/>
        </w:rPr>
        <w:tab/>
      </w:r>
      <w:r w:rsidRPr="00A9022D">
        <w:t>A question mark icon appears.</w:t>
      </w:r>
    </w:p>
    <w:p w14:paraId="392AC5F4" w14:textId="6989C682" w:rsidR="00A9022D" w:rsidRPr="00A9022D" w:rsidRDefault="00A9022D" w:rsidP="00FF5906">
      <w:pPr>
        <w:pStyle w:val="NormalPACKT"/>
        <w:numPr>
          <w:ilvl w:val="0"/>
          <w:numId w:val="18"/>
        </w:numPr>
        <w:rPr>
          <w:lang w:val="en-NZ"/>
        </w:rPr>
      </w:pPr>
      <w:r w:rsidRPr="00A9022D">
        <w:rPr>
          <w:b/>
          <w:bCs/>
        </w:rPr>
        <w:t xml:space="preserve">MB_ICONSTOP           </w:t>
      </w:r>
      <w:r w:rsidR="00A53BB2">
        <w:rPr>
          <w:b/>
          <w:bCs/>
        </w:rPr>
        <w:tab/>
      </w:r>
      <w:r w:rsidR="00A53BB2">
        <w:rPr>
          <w:b/>
          <w:bCs/>
        </w:rPr>
        <w:tab/>
      </w:r>
      <w:r w:rsidRPr="00A9022D">
        <w:t>A stop sign icon appears.</w:t>
      </w:r>
    </w:p>
    <w:p w14:paraId="78734A30" w14:textId="2A22D8A9" w:rsidR="0060130B" w:rsidRPr="00A53BB2" w:rsidRDefault="00A9022D" w:rsidP="0060130B">
      <w:pPr>
        <w:pStyle w:val="NormalPACKT"/>
        <w:rPr>
          <w:lang w:val="en-NZ"/>
        </w:rPr>
      </w:pPr>
      <w:r w:rsidRPr="00A9022D">
        <w:t xml:space="preserve">Like all good Win32 API functions, </w:t>
      </w:r>
      <w:r w:rsidRPr="00A53BB2">
        <w:rPr>
          <w:rStyle w:val="SubtleReference"/>
        </w:rPr>
        <w:t>MessageBox</w:t>
      </w:r>
      <w:r w:rsidRPr="00A9022D">
        <w:t xml:space="preserve"> returns a value to let </w:t>
      </w:r>
      <w:r w:rsidR="00A53BB2">
        <w:t>us</w:t>
      </w:r>
      <w:r w:rsidRPr="00A9022D">
        <w:t xml:space="preserve"> know what happened.</w:t>
      </w:r>
    </w:p>
    <w:p w14:paraId="6CA2F05D" w14:textId="18D95BA8" w:rsidR="001225D8" w:rsidRDefault="0050622F" w:rsidP="00FF5906">
      <w:pPr>
        <w:pStyle w:val="Heading1"/>
        <w:numPr>
          <w:ilvl w:val="0"/>
          <w:numId w:val="3"/>
        </w:numPr>
        <w:tabs>
          <w:tab w:val="left" w:pos="0"/>
        </w:tabs>
      </w:pPr>
      <w:r>
        <w:lastRenderedPageBreak/>
        <w:t xml:space="preserve">Using </w:t>
      </w:r>
      <w:r w:rsidR="00491294">
        <w:t>Windows classes and handles</w:t>
      </w:r>
    </w:p>
    <w:p w14:paraId="0DE8A3A1" w14:textId="789AB4FB" w:rsidR="00055DED" w:rsidRPr="00827820" w:rsidRDefault="00827820" w:rsidP="004A22D3">
      <w:pPr>
        <w:pStyle w:val="NormalPACKT"/>
        <w:rPr>
          <w:lang w:val="en-NZ"/>
        </w:rPr>
      </w:pPr>
      <w:r w:rsidRPr="00827820">
        <w:t xml:space="preserve">To write games, we do not need to know a lot about Windows </w:t>
      </w:r>
      <w:r w:rsidR="001D4340" w:rsidRPr="00827820">
        <w:t>programming.</w:t>
      </w:r>
      <w:r w:rsidR="001D4340">
        <w:t xml:space="preserve"> What we need to know is how to open a windows, how to process messages and how to call the main game loop.</w:t>
      </w:r>
      <w:r w:rsidR="001D4340" w:rsidRPr="00827820">
        <w:t xml:space="preserve"> </w:t>
      </w:r>
      <w:ins w:id="10" w:author="Druhin Mukherjee" w:date="2015-10-14T23:31:00Z">
        <w:r w:rsidR="00A576CA">
          <w:t xml:space="preserve">The </w:t>
        </w:r>
      </w:ins>
      <w:ins w:id="11" w:author="Druhin Mukherjee" w:date="2015-10-14T23:32:00Z">
        <w:r w:rsidR="00A576CA">
          <w:t>starting</w:t>
        </w:r>
      </w:ins>
      <w:ins w:id="12" w:author="Druhin Mukherjee" w:date="2015-10-14T23:31:00Z">
        <w:r w:rsidR="00A576CA">
          <w:t xml:space="preserve"> purpose of a Windows application is to create a window. After the windows is created, we can do various other things, like processing events and handling call-backs. These events are finally used by the game framework to display sprites on the screen and make them movable and </w:t>
        </w:r>
      </w:ins>
      <w:ins w:id="13" w:author="Druhin Mukherjee" w:date="2015-10-14T23:33:00Z">
        <w:r w:rsidR="00A576CA">
          <w:t>interact able</w:t>
        </w:r>
      </w:ins>
      <w:ins w:id="14" w:author="Druhin Mukherjee" w:date="2015-10-14T23:31:00Z">
        <w:r w:rsidR="00A576CA">
          <w:t xml:space="preserve"> so that we can play a game.</w:t>
        </w:r>
      </w:ins>
    </w:p>
    <w:p w14:paraId="1A12BB7B" w14:textId="77777777" w:rsidR="001225D8" w:rsidRDefault="001225D8" w:rsidP="004A22D3">
      <w:pPr>
        <w:pStyle w:val="Heading2"/>
      </w:pPr>
      <w:r>
        <w:t>Getting ready</w:t>
      </w:r>
    </w:p>
    <w:p w14:paraId="6A9BD0BD" w14:textId="57E27B11" w:rsidR="001225D8" w:rsidRDefault="00407B0D" w:rsidP="001225D8">
      <w:pPr>
        <w:pStyle w:val="NormalPACKT"/>
      </w:pPr>
      <w:r>
        <w:t>You need to have a working copy of Visual Studio installed on your Windows machine.</w:t>
      </w:r>
    </w:p>
    <w:p w14:paraId="76A3DA18" w14:textId="77777777" w:rsidR="001225D8" w:rsidRDefault="001225D8" w:rsidP="00291B74">
      <w:pPr>
        <w:pStyle w:val="Heading2"/>
        <w:numPr>
          <w:ilvl w:val="1"/>
          <w:numId w:val="1"/>
        </w:numPr>
        <w:tabs>
          <w:tab w:val="left" w:pos="0"/>
        </w:tabs>
      </w:pPr>
      <w:r>
        <w:t>How to do it...</w:t>
      </w:r>
    </w:p>
    <w:p w14:paraId="5C0A774A" w14:textId="6F768AD2" w:rsidR="00BB52C7" w:rsidRPr="00BB52C7" w:rsidRDefault="00BB52C7" w:rsidP="00BB52C7">
      <w:pPr>
        <w:pStyle w:val="NormalPACKT"/>
      </w:pPr>
      <w:r>
        <w:t xml:space="preserve">In this recipe we will find out how </w:t>
      </w:r>
      <w:r w:rsidR="00FC5A06">
        <w:t>easy it is to use Windows classes and handles.</w:t>
      </w:r>
    </w:p>
    <w:p w14:paraId="441A571F" w14:textId="77777777" w:rsidR="002E191F" w:rsidRDefault="002E191F" w:rsidP="00FF5906">
      <w:pPr>
        <w:pStyle w:val="NumberedBulletPACKT"/>
        <w:numPr>
          <w:ilvl w:val="0"/>
          <w:numId w:val="16"/>
        </w:numPr>
        <w:tabs>
          <w:tab w:val="clear" w:pos="360"/>
          <w:tab w:val="left" w:pos="720"/>
        </w:tabs>
      </w:pPr>
      <w:r>
        <w:t>Open Visual Studio.</w:t>
      </w:r>
    </w:p>
    <w:p w14:paraId="5F684F82" w14:textId="77777777" w:rsidR="002E191F" w:rsidRDefault="002E191F" w:rsidP="00FF5906">
      <w:pPr>
        <w:pStyle w:val="NumberedBulletPACKT"/>
        <w:numPr>
          <w:ilvl w:val="0"/>
          <w:numId w:val="16"/>
        </w:numPr>
        <w:tabs>
          <w:tab w:val="clear" w:pos="360"/>
          <w:tab w:val="left" w:pos="720"/>
        </w:tabs>
      </w:pPr>
      <w:r>
        <w:t xml:space="preserve">Create a new C++ project </w:t>
      </w:r>
    </w:p>
    <w:p w14:paraId="1FB73D2E" w14:textId="2D087AFB" w:rsidR="006063BD" w:rsidRDefault="006063BD" w:rsidP="00FF5906">
      <w:pPr>
        <w:pStyle w:val="NumberedBulletPACKT"/>
        <w:numPr>
          <w:ilvl w:val="0"/>
          <w:numId w:val="16"/>
        </w:numPr>
        <w:tabs>
          <w:tab w:val="clear" w:pos="360"/>
          <w:tab w:val="left" w:pos="720"/>
        </w:tabs>
      </w:pPr>
      <w:r>
        <w:t xml:space="preserve">Select a win32 </w:t>
      </w:r>
      <w:r w:rsidR="00992569">
        <w:t>Windows</w:t>
      </w:r>
      <w:r>
        <w:t xml:space="preserve"> application</w:t>
      </w:r>
    </w:p>
    <w:p w14:paraId="3B5B04BB" w14:textId="2411A95A" w:rsidR="00821ECC" w:rsidRDefault="002E191F" w:rsidP="00FF5906">
      <w:pPr>
        <w:pStyle w:val="NumberedBulletPACKT"/>
        <w:numPr>
          <w:ilvl w:val="0"/>
          <w:numId w:val="16"/>
        </w:numPr>
        <w:tabs>
          <w:tab w:val="clear" w:pos="360"/>
          <w:tab w:val="left" w:pos="720"/>
        </w:tabs>
      </w:pPr>
      <w:r>
        <w:t xml:space="preserve">Add a source file called </w:t>
      </w:r>
      <w:r w:rsidR="008E36AF">
        <w:t>Source</w:t>
      </w:r>
      <w:r>
        <w:t xml:space="preserve">.cpp </w:t>
      </w:r>
    </w:p>
    <w:p w14:paraId="06F2B918" w14:textId="3B49F7D7" w:rsidR="001225D8" w:rsidRDefault="00821ECC" w:rsidP="00FF5906">
      <w:pPr>
        <w:pStyle w:val="NumberedBulletPACKT"/>
        <w:numPr>
          <w:ilvl w:val="0"/>
          <w:numId w:val="16"/>
        </w:numPr>
        <w:tabs>
          <w:tab w:val="clear" w:pos="360"/>
          <w:tab w:val="left" w:pos="720"/>
        </w:tabs>
      </w:pPr>
      <w:r>
        <w:t>Add the following lines of code.</w:t>
      </w:r>
    </w:p>
    <w:p w14:paraId="43B47583" w14:textId="77777777" w:rsidR="006D2D57" w:rsidRDefault="006D2D57" w:rsidP="006D2D57">
      <w:pPr>
        <w:pStyle w:val="NumberedBulletPACKT"/>
        <w:numPr>
          <w:ilvl w:val="0"/>
          <w:numId w:val="0"/>
        </w:numPr>
        <w:tabs>
          <w:tab w:val="clear" w:pos="360"/>
          <w:tab w:val="left" w:pos="720"/>
        </w:tabs>
        <w:ind w:left="720"/>
      </w:pPr>
    </w:p>
    <w:p w14:paraId="15BCFB7A" w14:textId="4D7B5B10" w:rsidR="00FB34BC" w:rsidRPr="0016524F" w:rsidRDefault="0016524F" w:rsidP="00D52E06">
      <w:pPr>
        <w:pStyle w:val="NumberedBulletPACKT"/>
        <w:numPr>
          <w:ilvl w:val="0"/>
          <w:numId w:val="0"/>
        </w:numPr>
        <w:tabs>
          <w:tab w:val="clear" w:pos="360"/>
          <w:tab w:val="left" w:pos="720"/>
        </w:tabs>
        <w:rPr>
          <w:b/>
          <w:u w:val="single"/>
        </w:rPr>
      </w:pPr>
      <w:r w:rsidRPr="0016524F">
        <w:rPr>
          <w:b/>
          <w:u w:val="single"/>
        </w:rPr>
        <w:t>Source.cpp</w:t>
      </w:r>
    </w:p>
    <w:p w14:paraId="744AA912" w14:textId="77777777" w:rsidR="0016524F" w:rsidRDefault="0016524F" w:rsidP="0016524F">
      <w:pPr>
        <w:autoSpaceDE w:val="0"/>
        <w:autoSpaceDN w:val="0"/>
        <w:adjustRightInd w:val="0"/>
        <w:spacing w:after="0"/>
        <w:rPr>
          <w:rFonts w:ascii="Consolas" w:eastAsiaTheme="minorHAnsi" w:hAnsi="Consolas" w:cs="Consolas"/>
          <w:color w:val="000000"/>
          <w:sz w:val="19"/>
          <w:szCs w:val="19"/>
          <w:highlight w:val="white"/>
        </w:rPr>
      </w:pPr>
    </w:p>
    <w:p w14:paraId="05E2B8E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#define</w:t>
      </w:r>
      <w:r w:rsidRPr="00992569">
        <w:rPr>
          <w:rFonts w:eastAsiaTheme="minorHAnsi"/>
          <w:color w:val="000000"/>
          <w:highlight w:val="white"/>
          <w:lang w:val="en-NZ"/>
        </w:rPr>
        <w:t xml:space="preserve"> </w:t>
      </w:r>
      <w:r w:rsidRPr="00992569">
        <w:rPr>
          <w:rFonts w:eastAsiaTheme="minorHAnsi"/>
          <w:highlight w:val="white"/>
          <w:lang w:val="en-NZ"/>
        </w:rPr>
        <w:t>WIN32_LEAN_AND_MEAN</w:t>
      </w:r>
    </w:p>
    <w:p w14:paraId="65DD6165" w14:textId="77777777" w:rsidR="00992569" w:rsidRPr="00992569" w:rsidRDefault="00992569" w:rsidP="00FF5906">
      <w:pPr>
        <w:pStyle w:val="CodePACKT"/>
        <w:rPr>
          <w:rFonts w:eastAsiaTheme="minorHAnsi"/>
          <w:color w:val="000000"/>
          <w:highlight w:val="white"/>
          <w:lang w:val="en-NZ"/>
        </w:rPr>
      </w:pPr>
    </w:p>
    <w:p w14:paraId="78EE3ED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#include</w:t>
      </w:r>
      <w:r w:rsidRPr="00992569">
        <w:rPr>
          <w:rFonts w:eastAsiaTheme="minorHAnsi"/>
          <w:color w:val="000000"/>
          <w:highlight w:val="white"/>
          <w:lang w:val="en-NZ"/>
        </w:rPr>
        <w:t xml:space="preserve"> </w:t>
      </w:r>
      <w:r w:rsidRPr="00992569">
        <w:rPr>
          <w:rFonts w:eastAsiaTheme="minorHAnsi"/>
          <w:color w:val="A31515"/>
          <w:highlight w:val="white"/>
          <w:lang w:val="en-NZ"/>
        </w:rPr>
        <w:t>&lt;windows.h&gt;</w:t>
      </w:r>
      <w:r w:rsidRPr="00992569">
        <w:rPr>
          <w:rFonts w:eastAsiaTheme="minorHAnsi"/>
          <w:color w:val="000000"/>
          <w:highlight w:val="white"/>
          <w:lang w:val="en-NZ"/>
        </w:rPr>
        <w:t xml:space="preserve">   </w:t>
      </w:r>
      <w:r w:rsidRPr="00992569">
        <w:rPr>
          <w:rFonts w:eastAsiaTheme="minorHAnsi"/>
          <w:color w:val="008000"/>
          <w:highlight w:val="white"/>
          <w:lang w:val="en-NZ"/>
        </w:rPr>
        <w:t>// Include all the windows headers.</w:t>
      </w:r>
    </w:p>
    <w:p w14:paraId="66EDFEE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#include</w:t>
      </w:r>
      <w:r w:rsidRPr="00992569">
        <w:rPr>
          <w:rFonts w:eastAsiaTheme="minorHAnsi"/>
          <w:color w:val="000000"/>
          <w:highlight w:val="white"/>
          <w:lang w:val="en-NZ"/>
        </w:rPr>
        <w:t xml:space="preserve"> </w:t>
      </w:r>
      <w:r w:rsidRPr="00992569">
        <w:rPr>
          <w:rFonts w:eastAsiaTheme="minorHAnsi"/>
          <w:color w:val="A31515"/>
          <w:highlight w:val="white"/>
          <w:lang w:val="en-NZ"/>
        </w:rPr>
        <w:t>&lt;windowsx.h&gt;</w:t>
      </w:r>
      <w:r w:rsidRPr="00992569">
        <w:rPr>
          <w:rFonts w:eastAsiaTheme="minorHAnsi"/>
          <w:color w:val="000000"/>
          <w:highlight w:val="white"/>
          <w:lang w:val="en-NZ"/>
        </w:rPr>
        <w:t xml:space="preserve">  </w:t>
      </w:r>
      <w:r w:rsidRPr="00992569">
        <w:rPr>
          <w:rFonts w:eastAsiaTheme="minorHAnsi"/>
          <w:color w:val="008000"/>
          <w:highlight w:val="white"/>
          <w:lang w:val="en-NZ"/>
        </w:rPr>
        <w:t>// Include useful macros.</w:t>
      </w:r>
    </w:p>
    <w:p w14:paraId="53587EF7" w14:textId="77777777" w:rsidR="00992569" w:rsidRPr="00992569" w:rsidRDefault="00992569" w:rsidP="00FF5906">
      <w:pPr>
        <w:pStyle w:val="CodePACKT"/>
        <w:rPr>
          <w:rFonts w:eastAsiaTheme="minorHAnsi"/>
          <w:color w:val="000000"/>
          <w:highlight w:val="white"/>
          <w:lang w:val="en-NZ"/>
        </w:rPr>
      </w:pPr>
    </w:p>
    <w:p w14:paraId="050BB98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#define</w:t>
      </w:r>
      <w:r w:rsidRPr="00992569">
        <w:rPr>
          <w:rFonts w:eastAsiaTheme="minorHAnsi"/>
          <w:color w:val="000000"/>
          <w:highlight w:val="white"/>
          <w:lang w:val="en-NZ"/>
        </w:rPr>
        <w:t xml:space="preserve"> </w:t>
      </w:r>
      <w:r w:rsidRPr="00992569">
        <w:rPr>
          <w:rFonts w:eastAsiaTheme="minorHAnsi"/>
          <w:highlight w:val="white"/>
          <w:lang w:val="en-NZ"/>
        </w:rPr>
        <w:t>WINDOW_CLASS_NAME</w:t>
      </w:r>
      <w:r w:rsidRPr="00992569">
        <w:rPr>
          <w:rFonts w:eastAsiaTheme="minorHAnsi"/>
          <w:color w:val="000000"/>
          <w:highlight w:val="white"/>
          <w:lang w:val="en-NZ"/>
        </w:rPr>
        <w:t xml:space="preserve"> L</w:t>
      </w:r>
      <w:r w:rsidRPr="00992569">
        <w:rPr>
          <w:rFonts w:eastAsiaTheme="minorHAnsi"/>
          <w:color w:val="A31515"/>
          <w:highlight w:val="white"/>
          <w:lang w:val="en-NZ"/>
        </w:rPr>
        <w:t>"WINCLASS1"</w:t>
      </w:r>
    </w:p>
    <w:p w14:paraId="2DD923D2" w14:textId="77777777" w:rsidR="00992569" w:rsidRPr="00992569" w:rsidRDefault="00992569" w:rsidP="00FF5906">
      <w:pPr>
        <w:pStyle w:val="CodePACKT"/>
        <w:rPr>
          <w:rFonts w:eastAsiaTheme="minorHAnsi"/>
          <w:color w:val="000000"/>
          <w:highlight w:val="white"/>
          <w:lang w:val="en-NZ"/>
        </w:rPr>
      </w:pPr>
    </w:p>
    <w:p w14:paraId="7E3FF67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void</w:t>
      </w:r>
      <w:r w:rsidRPr="00992569">
        <w:rPr>
          <w:rFonts w:eastAsiaTheme="minorHAnsi"/>
          <w:color w:val="000000"/>
          <w:highlight w:val="white"/>
          <w:lang w:val="en-NZ"/>
        </w:rPr>
        <w:t xml:space="preserve"> GameLoop()</w:t>
      </w:r>
    </w:p>
    <w:p w14:paraId="76DF48D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6EFB161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//One frame of game logic occurs here...</w:t>
      </w:r>
    </w:p>
    <w:p w14:paraId="318B0EB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3EBFD899" w14:textId="77777777" w:rsidR="00992569" w:rsidRPr="00992569" w:rsidRDefault="00992569" w:rsidP="00FF5906">
      <w:pPr>
        <w:pStyle w:val="CodePACKT"/>
        <w:rPr>
          <w:rFonts w:eastAsiaTheme="minorHAnsi"/>
          <w:color w:val="000000"/>
          <w:highlight w:val="white"/>
          <w:lang w:val="en-NZ"/>
        </w:rPr>
      </w:pPr>
    </w:p>
    <w:p w14:paraId="60E52AD0"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2B91AF"/>
          <w:highlight w:val="white"/>
          <w:lang w:val="en-NZ"/>
        </w:rPr>
        <w:t>LRESULT</w:t>
      </w:r>
      <w:r w:rsidRPr="00992569">
        <w:rPr>
          <w:rFonts w:eastAsiaTheme="minorHAnsi"/>
          <w:color w:val="000000"/>
          <w:highlight w:val="white"/>
          <w:lang w:val="en-NZ"/>
        </w:rPr>
        <w:t xml:space="preserve"> </w:t>
      </w:r>
      <w:r w:rsidRPr="00992569">
        <w:rPr>
          <w:rFonts w:eastAsiaTheme="minorHAnsi"/>
          <w:highlight w:val="white"/>
          <w:lang w:val="en-NZ"/>
        </w:rPr>
        <w:t>CALLBACK</w:t>
      </w:r>
      <w:r w:rsidRPr="00992569">
        <w:rPr>
          <w:rFonts w:eastAsiaTheme="minorHAnsi"/>
          <w:color w:val="000000"/>
          <w:highlight w:val="white"/>
          <w:lang w:val="en-NZ"/>
        </w:rPr>
        <w:t xml:space="preserve"> WindowProc(</w:t>
      </w:r>
      <w:r w:rsidRPr="00992569">
        <w:rPr>
          <w:rFonts w:eastAsiaTheme="minorHAnsi"/>
          <w:color w:val="2B91AF"/>
          <w:highlight w:val="white"/>
          <w:lang w:val="en-NZ"/>
        </w:rPr>
        <w:t>HWND</w:t>
      </w:r>
      <w:r w:rsidRPr="00992569">
        <w:rPr>
          <w:rFonts w:eastAsiaTheme="minorHAnsi"/>
          <w:color w:val="000000"/>
          <w:highlight w:val="white"/>
          <w:lang w:val="en-NZ"/>
        </w:rPr>
        <w:t xml:space="preserve"> </w:t>
      </w:r>
      <w:r w:rsidRPr="00992569">
        <w:rPr>
          <w:rFonts w:eastAsiaTheme="minorHAnsi"/>
          <w:color w:val="808080"/>
          <w:highlight w:val="white"/>
          <w:lang w:val="en-NZ"/>
        </w:rPr>
        <w:t>_hwnd</w:t>
      </w:r>
      <w:r w:rsidRPr="00992569">
        <w:rPr>
          <w:rFonts w:eastAsiaTheme="minorHAnsi"/>
          <w:color w:val="000000"/>
          <w:highlight w:val="white"/>
          <w:lang w:val="en-NZ"/>
        </w:rPr>
        <w:t>,</w:t>
      </w:r>
    </w:p>
    <w:p w14:paraId="52A8677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UINT</w:t>
      </w:r>
      <w:r w:rsidRPr="00992569">
        <w:rPr>
          <w:rFonts w:eastAsiaTheme="minorHAnsi"/>
          <w:color w:val="000000"/>
          <w:highlight w:val="white"/>
          <w:lang w:val="en-NZ"/>
        </w:rPr>
        <w:t xml:space="preserve"> </w:t>
      </w:r>
      <w:r w:rsidRPr="00992569">
        <w:rPr>
          <w:rFonts w:eastAsiaTheme="minorHAnsi"/>
          <w:color w:val="808080"/>
          <w:highlight w:val="white"/>
          <w:lang w:val="en-NZ"/>
        </w:rPr>
        <w:t>_msg</w:t>
      </w:r>
      <w:r w:rsidRPr="00992569">
        <w:rPr>
          <w:rFonts w:eastAsiaTheme="minorHAnsi"/>
          <w:color w:val="000000"/>
          <w:highlight w:val="white"/>
          <w:lang w:val="en-NZ"/>
        </w:rPr>
        <w:t>,</w:t>
      </w:r>
    </w:p>
    <w:p w14:paraId="219654BE"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WPARAM</w:t>
      </w:r>
      <w:r w:rsidRPr="00992569">
        <w:rPr>
          <w:rFonts w:eastAsiaTheme="minorHAnsi"/>
          <w:color w:val="000000"/>
          <w:highlight w:val="white"/>
          <w:lang w:val="en-NZ"/>
        </w:rPr>
        <w:t xml:space="preserve"> </w:t>
      </w:r>
      <w:r w:rsidRPr="00992569">
        <w:rPr>
          <w:rFonts w:eastAsiaTheme="minorHAnsi"/>
          <w:color w:val="808080"/>
          <w:highlight w:val="white"/>
          <w:lang w:val="en-NZ"/>
        </w:rPr>
        <w:t>_wparam</w:t>
      </w:r>
      <w:r w:rsidRPr="00992569">
        <w:rPr>
          <w:rFonts w:eastAsiaTheme="minorHAnsi"/>
          <w:color w:val="000000"/>
          <w:highlight w:val="white"/>
          <w:lang w:val="en-NZ"/>
        </w:rPr>
        <w:t>,</w:t>
      </w:r>
    </w:p>
    <w:p w14:paraId="1F3DB0F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LPARAM</w:t>
      </w:r>
      <w:r w:rsidRPr="00992569">
        <w:rPr>
          <w:rFonts w:eastAsiaTheme="minorHAnsi"/>
          <w:color w:val="000000"/>
          <w:highlight w:val="white"/>
          <w:lang w:val="en-NZ"/>
        </w:rPr>
        <w:t xml:space="preserve"> </w:t>
      </w:r>
      <w:r w:rsidRPr="00992569">
        <w:rPr>
          <w:rFonts w:eastAsiaTheme="minorHAnsi"/>
          <w:color w:val="808080"/>
          <w:highlight w:val="white"/>
          <w:lang w:val="en-NZ"/>
        </w:rPr>
        <w:t>_lparam</w:t>
      </w:r>
      <w:r w:rsidRPr="00992569">
        <w:rPr>
          <w:rFonts w:eastAsiaTheme="minorHAnsi"/>
          <w:color w:val="000000"/>
          <w:highlight w:val="white"/>
          <w:lang w:val="en-NZ"/>
        </w:rPr>
        <w:t>)</w:t>
      </w:r>
    </w:p>
    <w:p w14:paraId="1CBA2F6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2DB91CB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lastRenderedPageBreak/>
        <w:tab/>
      </w:r>
      <w:r w:rsidRPr="00992569">
        <w:rPr>
          <w:rFonts w:eastAsiaTheme="minorHAnsi"/>
          <w:color w:val="008000"/>
          <w:highlight w:val="white"/>
          <w:lang w:val="en-NZ"/>
        </w:rPr>
        <w:t>// This is the main message handler of the system.</w:t>
      </w:r>
    </w:p>
    <w:p w14:paraId="318F8F5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PAINTSTRUCT</w:t>
      </w:r>
      <w:r w:rsidRPr="00992569">
        <w:rPr>
          <w:rFonts w:eastAsiaTheme="minorHAnsi"/>
          <w:color w:val="000000"/>
          <w:highlight w:val="white"/>
          <w:lang w:val="en-NZ"/>
        </w:rPr>
        <w:t xml:space="preserve"> ps; </w:t>
      </w:r>
      <w:r w:rsidRPr="00992569">
        <w:rPr>
          <w:rFonts w:eastAsiaTheme="minorHAnsi"/>
          <w:color w:val="008000"/>
          <w:highlight w:val="white"/>
          <w:lang w:val="en-NZ"/>
        </w:rPr>
        <w:t>// Used in WM_PAINT.</w:t>
      </w:r>
    </w:p>
    <w:p w14:paraId="6B79F36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HDC</w:t>
      </w:r>
      <w:r w:rsidRPr="00992569">
        <w:rPr>
          <w:rFonts w:eastAsiaTheme="minorHAnsi"/>
          <w:color w:val="000000"/>
          <w:highlight w:val="white"/>
          <w:lang w:val="en-NZ"/>
        </w:rPr>
        <w:t xml:space="preserve"> hdc;        </w:t>
      </w:r>
      <w:r w:rsidRPr="00992569">
        <w:rPr>
          <w:rFonts w:eastAsiaTheme="minorHAnsi"/>
          <w:color w:val="008000"/>
          <w:highlight w:val="white"/>
          <w:lang w:val="en-NZ"/>
        </w:rPr>
        <w:t>// Handle to a device context.</w:t>
      </w:r>
    </w:p>
    <w:p w14:paraId="407BECF2" w14:textId="77777777" w:rsidR="00992569" w:rsidRPr="00992569" w:rsidRDefault="00992569" w:rsidP="00FF5906">
      <w:pPr>
        <w:pStyle w:val="CodePACKT"/>
        <w:rPr>
          <w:rFonts w:eastAsiaTheme="minorHAnsi"/>
          <w:color w:val="000000"/>
          <w:highlight w:val="white"/>
          <w:lang w:val="en-NZ"/>
        </w:rPr>
      </w:pPr>
    </w:p>
    <w:p w14:paraId="6D3DC5A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What is the message?</w:t>
      </w:r>
    </w:p>
    <w:p w14:paraId="75D5357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switch</w:t>
      </w:r>
      <w:r w:rsidRPr="00992569">
        <w:rPr>
          <w:rFonts w:eastAsiaTheme="minorHAnsi"/>
          <w:color w:val="000000"/>
          <w:highlight w:val="white"/>
          <w:lang w:val="en-NZ"/>
        </w:rPr>
        <w:t xml:space="preserve"> (</w:t>
      </w:r>
      <w:r w:rsidRPr="00992569">
        <w:rPr>
          <w:rFonts w:eastAsiaTheme="minorHAnsi"/>
          <w:color w:val="808080"/>
          <w:highlight w:val="white"/>
          <w:lang w:val="en-NZ"/>
        </w:rPr>
        <w:t>_msg</w:t>
      </w:r>
      <w:r w:rsidRPr="00992569">
        <w:rPr>
          <w:rFonts w:eastAsiaTheme="minorHAnsi"/>
          <w:color w:val="000000"/>
          <w:highlight w:val="white"/>
          <w:lang w:val="en-NZ"/>
        </w:rPr>
        <w:t>)</w:t>
      </w:r>
    </w:p>
    <w:p w14:paraId="0F7027D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5CB60DD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case</w:t>
      </w:r>
      <w:r w:rsidRPr="00992569">
        <w:rPr>
          <w:rFonts w:eastAsiaTheme="minorHAnsi"/>
          <w:color w:val="000000"/>
          <w:highlight w:val="white"/>
          <w:lang w:val="en-NZ"/>
        </w:rPr>
        <w:t xml:space="preserve"> </w:t>
      </w:r>
      <w:r w:rsidRPr="00992569">
        <w:rPr>
          <w:rFonts w:eastAsiaTheme="minorHAnsi"/>
          <w:highlight w:val="white"/>
          <w:lang w:val="en-NZ"/>
        </w:rPr>
        <w:t>WM_CREATE</w:t>
      </w:r>
      <w:r w:rsidRPr="00992569">
        <w:rPr>
          <w:rFonts w:eastAsiaTheme="minorHAnsi"/>
          <w:color w:val="000000"/>
          <w:highlight w:val="white"/>
          <w:lang w:val="en-NZ"/>
        </w:rPr>
        <w:t>:</w:t>
      </w:r>
    </w:p>
    <w:p w14:paraId="4F3DF90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1787480E"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Do initialization stuff here.</w:t>
      </w:r>
    </w:p>
    <w:p w14:paraId="3BE3F1A4" w14:textId="77777777" w:rsidR="00992569" w:rsidRPr="00992569" w:rsidRDefault="00992569" w:rsidP="00FF5906">
      <w:pPr>
        <w:pStyle w:val="CodePACKT"/>
        <w:rPr>
          <w:rFonts w:eastAsiaTheme="minorHAnsi"/>
          <w:color w:val="000000"/>
          <w:highlight w:val="white"/>
          <w:lang w:val="en-NZ"/>
        </w:rPr>
      </w:pPr>
    </w:p>
    <w:p w14:paraId="32B9EF0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Return Success.</w:t>
      </w:r>
    </w:p>
    <w:p w14:paraId="2213C03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00FF"/>
          <w:highlight w:val="white"/>
          <w:lang w:val="en-NZ"/>
        </w:rPr>
        <w:t>return</w:t>
      </w:r>
      <w:r w:rsidRPr="00992569">
        <w:rPr>
          <w:rFonts w:eastAsiaTheme="minorHAnsi"/>
          <w:color w:val="000000"/>
          <w:highlight w:val="white"/>
          <w:lang w:val="en-NZ"/>
        </w:rPr>
        <w:t xml:space="preserve"> (0);</w:t>
      </w:r>
    </w:p>
    <w:p w14:paraId="6AC14A8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145418D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break</w:t>
      </w:r>
      <w:r w:rsidRPr="00992569">
        <w:rPr>
          <w:rFonts w:eastAsiaTheme="minorHAnsi"/>
          <w:color w:val="000000"/>
          <w:highlight w:val="white"/>
          <w:lang w:val="en-NZ"/>
        </w:rPr>
        <w:t>;</w:t>
      </w:r>
    </w:p>
    <w:p w14:paraId="794AECF6" w14:textId="77777777" w:rsidR="00992569" w:rsidRPr="00992569" w:rsidRDefault="00992569" w:rsidP="00FF5906">
      <w:pPr>
        <w:pStyle w:val="CodePACKT"/>
        <w:rPr>
          <w:rFonts w:eastAsiaTheme="minorHAnsi"/>
          <w:color w:val="000000"/>
          <w:highlight w:val="white"/>
          <w:lang w:val="en-NZ"/>
        </w:rPr>
      </w:pPr>
    </w:p>
    <w:p w14:paraId="4A71A44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case</w:t>
      </w:r>
      <w:r w:rsidRPr="00992569">
        <w:rPr>
          <w:rFonts w:eastAsiaTheme="minorHAnsi"/>
          <w:color w:val="000000"/>
          <w:highlight w:val="white"/>
          <w:lang w:val="en-NZ"/>
        </w:rPr>
        <w:t xml:space="preserve"> </w:t>
      </w:r>
      <w:r w:rsidRPr="00992569">
        <w:rPr>
          <w:rFonts w:eastAsiaTheme="minorHAnsi"/>
          <w:highlight w:val="white"/>
          <w:lang w:val="en-NZ"/>
        </w:rPr>
        <w:t>WM_PAINT</w:t>
      </w:r>
      <w:r w:rsidRPr="00992569">
        <w:rPr>
          <w:rFonts w:eastAsiaTheme="minorHAnsi"/>
          <w:color w:val="000000"/>
          <w:highlight w:val="white"/>
          <w:lang w:val="en-NZ"/>
        </w:rPr>
        <w:t>:</w:t>
      </w:r>
    </w:p>
    <w:p w14:paraId="04B8555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2EAFD09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Simply validate the window.</w:t>
      </w:r>
    </w:p>
    <w:p w14:paraId="29E2EC3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hdc = BeginPaint(</w:t>
      </w:r>
      <w:r w:rsidRPr="00992569">
        <w:rPr>
          <w:rFonts w:eastAsiaTheme="minorHAnsi"/>
          <w:color w:val="808080"/>
          <w:highlight w:val="white"/>
          <w:lang w:val="en-NZ"/>
        </w:rPr>
        <w:t>_hwnd</w:t>
      </w:r>
      <w:r w:rsidRPr="00992569">
        <w:rPr>
          <w:rFonts w:eastAsiaTheme="minorHAnsi"/>
          <w:color w:val="000000"/>
          <w:highlight w:val="white"/>
          <w:lang w:val="en-NZ"/>
        </w:rPr>
        <w:t>, &amp;ps);</w:t>
      </w:r>
    </w:p>
    <w:p w14:paraId="018D5B12" w14:textId="77777777" w:rsidR="00992569" w:rsidRPr="00992569" w:rsidRDefault="00992569" w:rsidP="00FF5906">
      <w:pPr>
        <w:pStyle w:val="CodePACKT"/>
        <w:rPr>
          <w:rFonts w:eastAsiaTheme="minorHAnsi"/>
          <w:color w:val="000000"/>
          <w:highlight w:val="white"/>
          <w:lang w:val="en-NZ"/>
        </w:rPr>
      </w:pPr>
    </w:p>
    <w:p w14:paraId="26EB678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You would do all your painting here...</w:t>
      </w:r>
    </w:p>
    <w:p w14:paraId="2FEF8368" w14:textId="77777777" w:rsidR="00992569" w:rsidRPr="00992569" w:rsidRDefault="00992569" w:rsidP="00FF5906">
      <w:pPr>
        <w:pStyle w:val="CodePACKT"/>
        <w:rPr>
          <w:rFonts w:eastAsiaTheme="minorHAnsi"/>
          <w:color w:val="000000"/>
          <w:highlight w:val="white"/>
          <w:lang w:val="en-NZ"/>
        </w:rPr>
      </w:pPr>
    </w:p>
    <w:p w14:paraId="1290F83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EndPaint(</w:t>
      </w:r>
      <w:r w:rsidRPr="00992569">
        <w:rPr>
          <w:rFonts w:eastAsiaTheme="minorHAnsi"/>
          <w:color w:val="808080"/>
          <w:highlight w:val="white"/>
          <w:lang w:val="en-NZ"/>
        </w:rPr>
        <w:t>_hwnd</w:t>
      </w:r>
      <w:r w:rsidRPr="00992569">
        <w:rPr>
          <w:rFonts w:eastAsiaTheme="minorHAnsi"/>
          <w:color w:val="000000"/>
          <w:highlight w:val="white"/>
          <w:lang w:val="en-NZ"/>
        </w:rPr>
        <w:t>, &amp;ps);</w:t>
      </w:r>
    </w:p>
    <w:p w14:paraId="5E8E7C54" w14:textId="77777777" w:rsidR="00992569" w:rsidRPr="00992569" w:rsidRDefault="00992569" w:rsidP="00FF5906">
      <w:pPr>
        <w:pStyle w:val="CodePACKT"/>
        <w:rPr>
          <w:rFonts w:eastAsiaTheme="minorHAnsi"/>
          <w:color w:val="000000"/>
          <w:highlight w:val="white"/>
          <w:lang w:val="en-NZ"/>
        </w:rPr>
      </w:pPr>
    </w:p>
    <w:p w14:paraId="1B4482C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Return Success.</w:t>
      </w:r>
    </w:p>
    <w:p w14:paraId="2E5945B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00FF"/>
          <w:highlight w:val="white"/>
          <w:lang w:val="en-NZ"/>
        </w:rPr>
        <w:t>return</w:t>
      </w:r>
      <w:r w:rsidRPr="00992569">
        <w:rPr>
          <w:rFonts w:eastAsiaTheme="minorHAnsi"/>
          <w:color w:val="000000"/>
          <w:highlight w:val="white"/>
          <w:lang w:val="en-NZ"/>
        </w:rPr>
        <w:t xml:space="preserve"> (0);</w:t>
      </w:r>
    </w:p>
    <w:p w14:paraId="31D42CE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33CBBFA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break</w:t>
      </w:r>
      <w:r w:rsidRPr="00992569">
        <w:rPr>
          <w:rFonts w:eastAsiaTheme="minorHAnsi"/>
          <w:color w:val="000000"/>
          <w:highlight w:val="white"/>
          <w:lang w:val="en-NZ"/>
        </w:rPr>
        <w:t>;</w:t>
      </w:r>
    </w:p>
    <w:p w14:paraId="2A848825" w14:textId="77777777" w:rsidR="00992569" w:rsidRPr="00992569" w:rsidRDefault="00992569" w:rsidP="00FF5906">
      <w:pPr>
        <w:pStyle w:val="CodePACKT"/>
        <w:rPr>
          <w:rFonts w:eastAsiaTheme="minorHAnsi"/>
          <w:color w:val="000000"/>
          <w:highlight w:val="white"/>
          <w:lang w:val="en-NZ"/>
        </w:rPr>
      </w:pPr>
    </w:p>
    <w:p w14:paraId="3967AD70"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case</w:t>
      </w:r>
      <w:r w:rsidRPr="00992569">
        <w:rPr>
          <w:rFonts w:eastAsiaTheme="minorHAnsi"/>
          <w:color w:val="000000"/>
          <w:highlight w:val="white"/>
          <w:lang w:val="en-NZ"/>
        </w:rPr>
        <w:t xml:space="preserve"> </w:t>
      </w:r>
      <w:r w:rsidRPr="00992569">
        <w:rPr>
          <w:rFonts w:eastAsiaTheme="minorHAnsi"/>
          <w:highlight w:val="white"/>
          <w:lang w:val="en-NZ"/>
        </w:rPr>
        <w:t>WM_DESTROY</w:t>
      </w:r>
      <w:r w:rsidRPr="00992569">
        <w:rPr>
          <w:rFonts w:eastAsiaTheme="minorHAnsi"/>
          <w:color w:val="000000"/>
          <w:highlight w:val="white"/>
          <w:lang w:val="en-NZ"/>
        </w:rPr>
        <w:t>:</w:t>
      </w:r>
    </w:p>
    <w:p w14:paraId="59756BCA"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08B516E0"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Kill the application, this sends a WM_QUIT message.</w:t>
      </w:r>
    </w:p>
    <w:p w14:paraId="263B57D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PostQuitMessage(0);</w:t>
      </w:r>
    </w:p>
    <w:p w14:paraId="4DA552A8" w14:textId="77777777" w:rsidR="00992569" w:rsidRPr="00992569" w:rsidRDefault="00992569" w:rsidP="00FF5906">
      <w:pPr>
        <w:pStyle w:val="CodePACKT"/>
        <w:rPr>
          <w:rFonts w:eastAsiaTheme="minorHAnsi"/>
          <w:color w:val="000000"/>
          <w:highlight w:val="white"/>
          <w:lang w:val="en-NZ"/>
        </w:rPr>
      </w:pPr>
    </w:p>
    <w:p w14:paraId="5A60CD6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8000"/>
          <w:highlight w:val="white"/>
          <w:lang w:val="en-NZ"/>
        </w:rPr>
        <w:t>// Return success.</w:t>
      </w:r>
    </w:p>
    <w:p w14:paraId="4EB592A2"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 xml:space="preserve">   </w:t>
      </w:r>
      <w:r w:rsidRPr="00992569">
        <w:rPr>
          <w:rFonts w:eastAsiaTheme="minorHAnsi"/>
          <w:color w:val="0000FF"/>
          <w:highlight w:val="white"/>
          <w:lang w:val="en-NZ"/>
        </w:rPr>
        <w:t>return</w:t>
      </w:r>
      <w:r w:rsidRPr="00992569">
        <w:rPr>
          <w:rFonts w:eastAsiaTheme="minorHAnsi"/>
          <w:color w:val="000000"/>
          <w:highlight w:val="white"/>
          <w:lang w:val="en-NZ"/>
        </w:rPr>
        <w:t xml:space="preserve"> (0);</w:t>
      </w:r>
    </w:p>
    <w:p w14:paraId="26C727F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41561EA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break</w:t>
      </w:r>
      <w:r w:rsidRPr="00992569">
        <w:rPr>
          <w:rFonts w:eastAsiaTheme="minorHAnsi"/>
          <w:color w:val="000000"/>
          <w:highlight w:val="white"/>
          <w:lang w:val="en-NZ"/>
        </w:rPr>
        <w:t>;</w:t>
      </w:r>
    </w:p>
    <w:p w14:paraId="1FE1DAC9" w14:textId="77777777" w:rsidR="00992569" w:rsidRPr="00992569" w:rsidRDefault="00992569" w:rsidP="00FF5906">
      <w:pPr>
        <w:pStyle w:val="CodePACKT"/>
        <w:rPr>
          <w:rFonts w:eastAsiaTheme="minorHAnsi"/>
          <w:color w:val="000000"/>
          <w:highlight w:val="white"/>
          <w:lang w:val="en-NZ"/>
        </w:rPr>
      </w:pPr>
    </w:p>
    <w:p w14:paraId="369311C2"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default</w:t>
      </w:r>
      <w:r w:rsidRPr="00992569">
        <w:rPr>
          <w:rFonts w:eastAsiaTheme="minorHAnsi"/>
          <w:color w:val="000000"/>
          <w:highlight w:val="white"/>
          <w:lang w:val="en-NZ"/>
        </w:rPr>
        <w:t>:</w:t>
      </w:r>
      <w:r w:rsidRPr="00992569">
        <w:rPr>
          <w:rFonts w:eastAsiaTheme="minorHAnsi"/>
          <w:color w:val="0000FF"/>
          <w:highlight w:val="white"/>
          <w:lang w:val="en-NZ"/>
        </w:rPr>
        <w:t>break</w:t>
      </w:r>
      <w:r w:rsidRPr="00992569">
        <w:rPr>
          <w:rFonts w:eastAsiaTheme="minorHAnsi"/>
          <w:color w:val="000000"/>
          <w:highlight w:val="white"/>
          <w:lang w:val="en-NZ"/>
        </w:rPr>
        <w:t>;</w:t>
      </w:r>
    </w:p>
    <w:p w14:paraId="431D16E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 </w:t>
      </w:r>
      <w:r w:rsidRPr="00992569">
        <w:rPr>
          <w:rFonts w:eastAsiaTheme="minorHAnsi"/>
          <w:color w:val="008000"/>
          <w:highlight w:val="white"/>
          <w:lang w:val="en-NZ"/>
        </w:rPr>
        <w:t>// End switch.</w:t>
      </w:r>
    </w:p>
    <w:p w14:paraId="4E050E3C" w14:textId="77777777" w:rsidR="00992569" w:rsidRPr="00992569" w:rsidRDefault="00992569" w:rsidP="00FF5906">
      <w:pPr>
        <w:pStyle w:val="CodePACKT"/>
        <w:rPr>
          <w:rFonts w:eastAsiaTheme="minorHAnsi"/>
          <w:color w:val="000000"/>
          <w:highlight w:val="white"/>
          <w:lang w:val="en-NZ"/>
        </w:rPr>
      </w:pPr>
    </w:p>
    <w:p w14:paraId="32FFFDF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lastRenderedPageBreak/>
        <w:tab/>
      </w:r>
      <w:r w:rsidRPr="00992569">
        <w:rPr>
          <w:rFonts w:eastAsiaTheme="minorHAnsi"/>
          <w:color w:val="008000"/>
          <w:highlight w:val="white"/>
          <w:lang w:val="en-NZ"/>
        </w:rPr>
        <w:t>// Process any messages that we did not take care of...</w:t>
      </w:r>
    </w:p>
    <w:p w14:paraId="21BEFBB2" w14:textId="77777777" w:rsidR="00992569" w:rsidRPr="00992569" w:rsidRDefault="00992569" w:rsidP="00FF5906">
      <w:pPr>
        <w:pStyle w:val="CodePACKT"/>
        <w:rPr>
          <w:rFonts w:eastAsiaTheme="minorHAnsi"/>
          <w:color w:val="000000"/>
          <w:highlight w:val="white"/>
          <w:lang w:val="en-NZ"/>
        </w:rPr>
      </w:pPr>
    </w:p>
    <w:p w14:paraId="36CAA50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return</w:t>
      </w:r>
      <w:r w:rsidRPr="00992569">
        <w:rPr>
          <w:rFonts w:eastAsiaTheme="minorHAnsi"/>
          <w:color w:val="000000"/>
          <w:highlight w:val="white"/>
          <w:lang w:val="en-NZ"/>
        </w:rPr>
        <w:t xml:space="preserve"> (</w:t>
      </w:r>
      <w:r w:rsidRPr="00992569">
        <w:rPr>
          <w:rFonts w:eastAsiaTheme="minorHAnsi"/>
          <w:highlight w:val="white"/>
          <w:lang w:val="en-NZ"/>
        </w:rPr>
        <w:t>DefWindowProc</w:t>
      </w:r>
      <w:r w:rsidRPr="00992569">
        <w:rPr>
          <w:rFonts w:eastAsiaTheme="minorHAnsi"/>
          <w:color w:val="000000"/>
          <w:highlight w:val="white"/>
          <w:lang w:val="en-NZ"/>
        </w:rPr>
        <w:t>(</w:t>
      </w:r>
      <w:r w:rsidRPr="00992569">
        <w:rPr>
          <w:rFonts w:eastAsiaTheme="minorHAnsi"/>
          <w:color w:val="808080"/>
          <w:highlight w:val="white"/>
          <w:lang w:val="en-NZ"/>
        </w:rPr>
        <w:t>_hwnd</w:t>
      </w:r>
      <w:r w:rsidRPr="00992569">
        <w:rPr>
          <w:rFonts w:eastAsiaTheme="minorHAnsi"/>
          <w:color w:val="000000"/>
          <w:highlight w:val="white"/>
          <w:lang w:val="en-NZ"/>
        </w:rPr>
        <w:t xml:space="preserve">, </w:t>
      </w:r>
      <w:r w:rsidRPr="00992569">
        <w:rPr>
          <w:rFonts w:eastAsiaTheme="minorHAnsi"/>
          <w:color w:val="808080"/>
          <w:highlight w:val="white"/>
          <w:lang w:val="en-NZ"/>
        </w:rPr>
        <w:t>_msg</w:t>
      </w:r>
      <w:r w:rsidRPr="00992569">
        <w:rPr>
          <w:rFonts w:eastAsiaTheme="minorHAnsi"/>
          <w:color w:val="000000"/>
          <w:highlight w:val="white"/>
          <w:lang w:val="en-NZ"/>
        </w:rPr>
        <w:t xml:space="preserve">, </w:t>
      </w:r>
      <w:r w:rsidRPr="00992569">
        <w:rPr>
          <w:rFonts w:eastAsiaTheme="minorHAnsi"/>
          <w:color w:val="808080"/>
          <w:highlight w:val="white"/>
          <w:lang w:val="en-NZ"/>
        </w:rPr>
        <w:t>_wparam</w:t>
      </w:r>
      <w:r w:rsidRPr="00992569">
        <w:rPr>
          <w:rFonts w:eastAsiaTheme="minorHAnsi"/>
          <w:color w:val="000000"/>
          <w:highlight w:val="white"/>
          <w:lang w:val="en-NZ"/>
        </w:rPr>
        <w:t xml:space="preserve">, </w:t>
      </w:r>
      <w:r w:rsidRPr="00992569">
        <w:rPr>
          <w:rFonts w:eastAsiaTheme="minorHAnsi"/>
          <w:color w:val="808080"/>
          <w:highlight w:val="white"/>
          <w:lang w:val="en-NZ"/>
        </w:rPr>
        <w:t>_lparam</w:t>
      </w:r>
      <w:r w:rsidRPr="00992569">
        <w:rPr>
          <w:rFonts w:eastAsiaTheme="minorHAnsi"/>
          <w:color w:val="000000"/>
          <w:highlight w:val="white"/>
          <w:lang w:val="en-NZ"/>
        </w:rPr>
        <w:t>));</w:t>
      </w:r>
    </w:p>
    <w:p w14:paraId="172983F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2EB94C37" w14:textId="77777777" w:rsidR="00992569" w:rsidRPr="00992569" w:rsidRDefault="00992569" w:rsidP="00FF5906">
      <w:pPr>
        <w:pStyle w:val="CodePACKT"/>
        <w:rPr>
          <w:rFonts w:eastAsiaTheme="minorHAnsi"/>
          <w:color w:val="000000"/>
          <w:highlight w:val="white"/>
          <w:lang w:val="en-NZ"/>
        </w:rPr>
      </w:pPr>
    </w:p>
    <w:p w14:paraId="15ADA28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FF"/>
          <w:highlight w:val="white"/>
          <w:lang w:val="en-NZ"/>
        </w:rPr>
        <w:t>int</w:t>
      </w:r>
      <w:r w:rsidRPr="00992569">
        <w:rPr>
          <w:rFonts w:eastAsiaTheme="minorHAnsi"/>
          <w:color w:val="000000"/>
          <w:highlight w:val="white"/>
          <w:lang w:val="en-NZ"/>
        </w:rPr>
        <w:t xml:space="preserve"> </w:t>
      </w:r>
      <w:r w:rsidRPr="00992569">
        <w:rPr>
          <w:rFonts w:eastAsiaTheme="minorHAnsi"/>
          <w:highlight w:val="white"/>
          <w:lang w:val="en-NZ"/>
        </w:rPr>
        <w:t>WINAPI</w:t>
      </w:r>
      <w:r w:rsidRPr="00992569">
        <w:rPr>
          <w:rFonts w:eastAsiaTheme="minorHAnsi"/>
          <w:color w:val="000000"/>
          <w:highlight w:val="white"/>
          <w:lang w:val="en-NZ"/>
        </w:rPr>
        <w:t xml:space="preserve"> WinMain(</w:t>
      </w:r>
      <w:r w:rsidRPr="00992569">
        <w:rPr>
          <w:rFonts w:eastAsiaTheme="minorHAnsi"/>
          <w:color w:val="2B91AF"/>
          <w:highlight w:val="white"/>
          <w:lang w:val="en-NZ"/>
        </w:rPr>
        <w:t>HINSTANCE</w:t>
      </w:r>
      <w:r w:rsidRPr="00992569">
        <w:rPr>
          <w:rFonts w:eastAsiaTheme="minorHAnsi"/>
          <w:color w:val="000000"/>
          <w:highlight w:val="white"/>
          <w:lang w:val="en-NZ"/>
        </w:rPr>
        <w:t xml:space="preserve"> </w:t>
      </w:r>
      <w:r w:rsidRPr="00992569">
        <w:rPr>
          <w:rFonts w:eastAsiaTheme="minorHAnsi"/>
          <w:color w:val="808080"/>
          <w:highlight w:val="white"/>
          <w:lang w:val="en-NZ"/>
        </w:rPr>
        <w:t>_hInstance</w:t>
      </w:r>
      <w:r w:rsidRPr="00992569">
        <w:rPr>
          <w:rFonts w:eastAsiaTheme="minorHAnsi"/>
          <w:color w:val="000000"/>
          <w:highlight w:val="white"/>
          <w:lang w:val="en-NZ"/>
        </w:rPr>
        <w:t>,</w:t>
      </w:r>
    </w:p>
    <w:p w14:paraId="41404ED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HINSTANCE</w:t>
      </w:r>
      <w:r w:rsidRPr="00992569">
        <w:rPr>
          <w:rFonts w:eastAsiaTheme="minorHAnsi"/>
          <w:color w:val="000000"/>
          <w:highlight w:val="white"/>
          <w:lang w:val="en-NZ"/>
        </w:rPr>
        <w:t xml:space="preserve"> </w:t>
      </w:r>
      <w:r w:rsidRPr="00992569">
        <w:rPr>
          <w:rFonts w:eastAsiaTheme="minorHAnsi"/>
          <w:color w:val="808080"/>
          <w:highlight w:val="white"/>
          <w:lang w:val="en-NZ"/>
        </w:rPr>
        <w:t>_hPrevInstance</w:t>
      </w:r>
      <w:r w:rsidRPr="00992569">
        <w:rPr>
          <w:rFonts w:eastAsiaTheme="minorHAnsi"/>
          <w:color w:val="000000"/>
          <w:highlight w:val="white"/>
          <w:lang w:val="en-NZ"/>
        </w:rPr>
        <w:t>,</w:t>
      </w:r>
    </w:p>
    <w:p w14:paraId="5B1D3A0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LPSTR</w:t>
      </w:r>
      <w:r w:rsidRPr="00992569">
        <w:rPr>
          <w:rFonts w:eastAsiaTheme="minorHAnsi"/>
          <w:color w:val="000000"/>
          <w:highlight w:val="white"/>
          <w:lang w:val="en-NZ"/>
        </w:rPr>
        <w:t xml:space="preserve"> </w:t>
      </w:r>
      <w:r w:rsidRPr="00992569">
        <w:rPr>
          <w:rFonts w:eastAsiaTheme="minorHAnsi"/>
          <w:color w:val="808080"/>
          <w:highlight w:val="white"/>
          <w:lang w:val="en-NZ"/>
        </w:rPr>
        <w:t>_lpCmdLine</w:t>
      </w:r>
      <w:r w:rsidRPr="00992569">
        <w:rPr>
          <w:rFonts w:eastAsiaTheme="minorHAnsi"/>
          <w:color w:val="000000"/>
          <w:highlight w:val="white"/>
          <w:lang w:val="en-NZ"/>
        </w:rPr>
        <w:t>,</w:t>
      </w:r>
    </w:p>
    <w:p w14:paraId="0B476FDE"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int</w:t>
      </w:r>
      <w:r w:rsidRPr="00992569">
        <w:rPr>
          <w:rFonts w:eastAsiaTheme="minorHAnsi"/>
          <w:color w:val="000000"/>
          <w:highlight w:val="white"/>
          <w:lang w:val="en-NZ"/>
        </w:rPr>
        <w:t xml:space="preserve"> </w:t>
      </w:r>
      <w:r w:rsidRPr="00992569">
        <w:rPr>
          <w:rFonts w:eastAsiaTheme="minorHAnsi"/>
          <w:color w:val="808080"/>
          <w:highlight w:val="white"/>
          <w:lang w:val="en-NZ"/>
        </w:rPr>
        <w:t>_nCmdShow</w:t>
      </w:r>
      <w:r w:rsidRPr="00992569">
        <w:rPr>
          <w:rFonts w:eastAsiaTheme="minorHAnsi"/>
          <w:color w:val="000000"/>
          <w:highlight w:val="white"/>
          <w:lang w:val="en-NZ"/>
        </w:rPr>
        <w:t>)</w:t>
      </w:r>
    </w:p>
    <w:p w14:paraId="4E9B44E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35AF470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WNDCLASSEX</w:t>
      </w:r>
      <w:r w:rsidRPr="00992569">
        <w:rPr>
          <w:rFonts w:eastAsiaTheme="minorHAnsi"/>
          <w:color w:val="000000"/>
          <w:highlight w:val="white"/>
          <w:lang w:val="en-NZ"/>
        </w:rPr>
        <w:t xml:space="preserve"> winclass; </w:t>
      </w:r>
      <w:r w:rsidRPr="00992569">
        <w:rPr>
          <w:rFonts w:eastAsiaTheme="minorHAnsi"/>
          <w:color w:val="008000"/>
          <w:highlight w:val="white"/>
          <w:lang w:val="en-NZ"/>
        </w:rPr>
        <w:t>// This will hold the class we create.</w:t>
      </w:r>
    </w:p>
    <w:p w14:paraId="2044D41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HWND</w:t>
      </w:r>
      <w:r w:rsidRPr="00992569">
        <w:rPr>
          <w:rFonts w:eastAsiaTheme="minorHAnsi"/>
          <w:color w:val="000000"/>
          <w:highlight w:val="white"/>
          <w:lang w:val="en-NZ"/>
        </w:rPr>
        <w:t xml:space="preserve"> hwnd;           </w:t>
      </w:r>
      <w:r w:rsidRPr="00992569">
        <w:rPr>
          <w:rFonts w:eastAsiaTheme="minorHAnsi"/>
          <w:color w:val="008000"/>
          <w:highlight w:val="white"/>
          <w:lang w:val="en-NZ"/>
        </w:rPr>
        <w:t>// Generic window handle.</w:t>
      </w:r>
    </w:p>
    <w:p w14:paraId="0B88B26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2B91AF"/>
          <w:highlight w:val="white"/>
          <w:lang w:val="en-NZ"/>
        </w:rPr>
        <w:t>MSG</w:t>
      </w:r>
      <w:r w:rsidRPr="00992569">
        <w:rPr>
          <w:rFonts w:eastAsiaTheme="minorHAnsi"/>
          <w:color w:val="000000"/>
          <w:highlight w:val="white"/>
          <w:lang w:val="en-NZ"/>
        </w:rPr>
        <w:t xml:space="preserve"> msg;             </w:t>
      </w:r>
      <w:r w:rsidRPr="00992569">
        <w:rPr>
          <w:rFonts w:eastAsiaTheme="minorHAnsi"/>
          <w:color w:val="008000"/>
          <w:highlight w:val="white"/>
          <w:lang w:val="en-NZ"/>
        </w:rPr>
        <w:t>// Generic message.</w:t>
      </w:r>
    </w:p>
    <w:p w14:paraId="1630B033" w14:textId="77777777" w:rsidR="00992569" w:rsidRPr="00992569" w:rsidRDefault="00992569" w:rsidP="00FF5906">
      <w:pPr>
        <w:pStyle w:val="CodePACKT"/>
        <w:rPr>
          <w:rFonts w:eastAsiaTheme="minorHAnsi"/>
          <w:color w:val="000000"/>
          <w:highlight w:val="white"/>
          <w:lang w:val="en-NZ"/>
        </w:rPr>
      </w:pPr>
    </w:p>
    <w:p w14:paraId="64E4506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First fill in the window class structure.</w:t>
      </w:r>
    </w:p>
    <w:p w14:paraId="25ED118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winclass.cbSize = </w:t>
      </w:r>
      <w:r w:rsidRPr="00992569">
        <w:rPr>
          <w:rFonts w:eastAsiaTheme="minorHAnsi"/>
          <w:color w:val="0000FF"/>
          <w:highlight w:val="white"/>
          <w:lang w:val="en-NZ"/>
        </w:rPr>
        <w:t>sizeof</w:t>
      </w:r>
      <w:r w:rsidRPr="00992569">
        <w:rPr>
          <w:rFonts w:eastAsiaTheme="minorHAnsi"/>
          <w:color w:val="000000"/>
          <w:highlight w:val="white"/>
          <w:lang w:val="en-NZ"/>
        </w:rPr>
        <w:t>(</w:t>
      </w:r>
      <w:r w:rsidRPr="00992569">
        <w:rPr>
          <w:rFonts w:eastAsiaTheme="minorHAnsi"/>
          <w:color w:val="2B91AF"/>
          <w:highlight w:val="white"/>
          <w:lang w:val="en-NZ"/>
        </w:rPr>
        <w:t>WNDCLASSEX</w:t>
      </w:r>
      <w:r w:rsidRPr="00992569">
        <w:rPr>
          <w:rFonts w:eastAsiaTheme="minorHAnsi"/>
          <w:color w:val="000000"/>
          <w:highlight w:val="white"/>
          <w:lang w:val="en-NZ"/>
        </w:rPr>
        <w:t>);</w:t>
      </w:r>
    </w:p>
    <w:p w14:paraId="12C7266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winclass.style = </w:t>
      </w:r>
      <w:r w:rsidRPr="00992569">
        <w:rPr>
          <w:rFonts w:eastAsiaTheme="minorHAnsi"/>
          <w:highlight w:val="white"/>
          <w:lang w:val="en-NZ"/>
        </w:rPr>
        <w:t>CS_DBLCLKS</w:t>
      </w:r>
      <w:r w:rsidRPr="00992569">
        <w:rPr>
          <w:rFonts w:eastAsiaTheme="minorHAnsi"/>
          <w:color w:val="000000"/>
          <w:highlight w:val="white"/>
          <w:lang w:val="en-NZ"/>
        </w:rPr>
        <w:t xml:space="preserve"> | </w:t>
      </w:r>
      <w:r w:rsidRPr="00992569">
        <w:rPr>
          <w:rFonts w:eastAsiaTheme="minorHAnsi"/>
          <w:highlight w:val="white"/>
          <w:lang w:val="en-NZ"/>
        </w:rPr>
        <w:t>CS_OWNDC</w:t>
      </w:r>
      <w:r w:rsidRPr="00992569">
        <w:rPr>
          <w:rFonts w:eastAsiaTheme="minorHAnsi"/>
          <w:color w:val="000000"/>
          <w:highlight w:val="white"/>
          <w:lang w:val="en-NZ"/>
        </w:rPr>
        <w:t xml:space="preserve"> | </w:t>
      </w:r>
      <w:r w:rsidRPr="00992569">
        <w:rPr>
          <w:rFonts w:eastAsiaTheme="minorHAnsi"/>
          <w:highlight w:val="white"/>
          <w:lang w:val="en-NZ"/>
        </w:rPr>
        <w:t>CS_HREDRAW</w:t>
      </w:r>
      <w:r w:rsidRPr="00992569">
        <w:rPr>
          <w:rFonts w:eastAsiaTheme="minorHAnsi"/>
          <w:color w:val="000000"/>
          <w:highlight w:val="white"/>
          <w:lang w:val="en-NZ"/>
        </w:rPr>
        <w:t xml:space="preserve"> | </w:t>
      </w:r>
      <w:r w:rsidRPr="00992569">
        <w:rPr>
          <w:rFonts w:eastAsiaTheme="minorHAnsi"/>
          <w:highlight w:val="white"/>
          <w:lang w:val="en-NZ"/>
        </w:rPr>
        <w:t>CS_VREDRAW</w:t>
      </w:r>
      <w:r w:rsidRPr="00992569">
        <w:rPr>
          <w:rFonts w:eastAsiaTheme="minorHAnsi"/>
          <w:color w:val="000000"/>
          <w:highlight w:val="white"/>
          <w:lang w:val="en-NZ"/>
        </w:rPr>
        <w:t>;</w:t>
      </w:r>
    </w:p>
    <w:p w14:paraId="7D19825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winclass.lpfnWndProc = WindowProc;</w:t>
      </w:r>
    </w:p>
    <w:p w14:paraId="56A9B7D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winclass.cbClsExtra = 0;</w:t>
      </w:r>
    </w:p>
    <w:p w14:paraId="47FE9F8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winclass.cbWndExtra = 0;</w:t>
      </w:r>
    </w:p>
    <w:p w14:paraId="0E3AD18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winclass.hInstance = </w:t>
      </w:r>
      <w:r w:rsidRPr="00992569">
        <w:rPr>
          <w:rFonts w:eastAsiaTheme="minorHAnsi"/>
          <w:color w:val="808080"/>
          <w:highlight w:val="white"/>
          <w:lang w:val="en-NZ"/>
        </w:rPr>
        <w:t>_hInstance</w:t>
      </w:r>
      <w:r w:rsidRPr="00992569">
        <w:rPr>
          <w:rFonts w:eastAsiaTheme="minorHAnsi"/>
          <w:color w:val="000000"/>
          <w:highlight w:val="white"/>
          <w:lang w:val="en-NZ"/>
        </w:rPr>
        <w:t>;</w:t>
      </w:r>
    </w:p>
    <w:p w14:paraId="018475C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winclass.hIcon = </w:t>
      </w:r>
      <w:r w:rsidRPr="00992569">
        <w:rPr>
          <w:rFonts w:eastAsiaTheme="minorHAnsi"/>
          <w:highlight w:val="white"/>
          <w:lang w:val="en-NZ"/>
        </w:rPr>
        <w:t>LoadIcon</w:t>
      </w:r>
      <w:r w:rsidRPr="00992569">
        <w:rPr>
          <w:rFonts w:eastAsiaTheme="minorHAnsi"/>
          <w:color w:val="000000"/>
          <w:highlight w:val="white"/>
          <w:lang w:val="en-NZ"/>
        </w:rPr>
        <w:t>(</w:t>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highlight w:val="white"/>
          <w:lang w:val="en-NZ"/>
        </w:rPr>
        <w:t>IDI_APPLICATION</w:t>
      </w:r>
      <w:r w:rsidRPr="00992569">
        <w:rPr>
          <w:rFonts w:eastAsiaTheme="minorHAnsi"/>
          <w:color w:val="000000"/>
          <w:highlight w:val="white"/>
          <w:lang w:val="en-NZ"/>
        </w:rPr>
        <w:t>);</w:t>
      </w:r>
    </w:p>
    <w:p w14:paraId="51A6BE9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winclass.hCursor = </w:t>
      </w:r>
      <w:r w:rsidRPr="00992569">
        <w:rPr>
          <w:rFonts w:eastAsiaTheme="minorHAnsi"/>
          <w:highlight w:val="white"/>
          <w:lang w:val="en-NZ"/>
        </w:rPr>
        <w:t>LoadCursor</w:t>
      </w:r>
      <w:r w:rsidRPr="00992569">
        <w:rPr>
          <w:rFonts w:eastAsiaTheme="minorHAnsi"/>
          <w:color w:val="000000"/>
          <w:highlight w:val="white"/>
          <w:lang w:val="en-NZ"/>
        </w:rPr>
        <w:t>(</w:t>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highlight w:val="white"/>
          <w:lang w:val="en-NZ"/>
        </w:rPr>
        <w:t>IDC_ARROW</w:t>
      </w:r>
      <w:r w:rsidRPr="00992569">
        <w:rPr>
          <w:rFonts w:eastAsiaTheme="minorHAnsi"/>
          <w:color w:val="000000"/>
          <w:highlight w:val="white"/>
          <w:lang w:val="en-NZ"/>
        </w:rPr>
        <w:t>);</w:t>
      </w:r>
    </w:p>
    <w:p w14:paraId="04EB61C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winclass.hbrBackground =</w:t>
      </w:r>
    </w:p>
    <w:p w14:paraId="5513054E"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static_cast</w:t>
      </w:r>
      <w:r w:rsidRPr="00992569">
        <w:rPr>
          <w:rFonts w:eastAsiaTheme="minorHAnsi"/>
          <w:color w:val="000000"/>
          <w:highlight w:val="white"/>
          <w:lang w:val="en-NZ"/>
        </w:rPr>
        <w:t>&lt;</w:t>
      </w:r>
      <w:r w:rsidRPr="00992569">
        <w:rPr>
          <w:rFonts w:eastAsiaTheme="minorHAnsi"/>
          <w:color w:val="2B91AF"/>
          <w:highlight w:val="white"/>
          <w:lang w:val="en-NZ"/>
        </w:rPr>
        <w:t>HBRUSH</w:t>
      </w:r>
      <w:r w:rsidRPr="00992569">
        <w:rPr>
          <w:rFonts w:eastAsiaTheme="minorHAnsi"/>
          <w:color w:val="000000"/>
          <w:highlight w:val="white"/>
          <w:lang w:val="en-NZ"/>
        </w:rPr>
        <w:t>&gt;(GetStockObject(</w:t>
      </w:r>
      <w:r w:rsidRPr="00992569">
        <w:rPr>
          <w:rFonts w:eastAsiaTheme="minorHAnsi"/>
          <w:highlight w:val="white"/>
          <w:lang w:val="en-NZ"/>
        </w:rPr>
        <w:t>WHITE_BRUSH</w:t>
      </w:r>
      <w:r w:rsidRPr="00992569">
        <w:rPr>
          <w:rFonts w:eastAsiaTheme="minorHAnsi"/>
          <w:color w:val="000000"/>
          <w:highlight w:val="white"/>
          <w:lang w:val="en-NZ"/>
        </w:rPr>
        <w:t>));</w:t>
      </w:r>
    </w:p>
    <w:p w14:paraId="55BF5E6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winclass.lpszMenuName = </w:t>
      </w:r>
      <w:r w:rsidRPr="00992569">
        <w:rPr>
          <w:rFonts w:eastAsiaTheme="minorHAnsi"/>
          <w:highlight w:val="white"/>
          <w:lang w:val="en-NZ"/>
        </w:rPr>
        <w:t>NULL</w:t>
      </w:r>
      <w:r w:rsidRPr="00992569">
        <w:rPr>
          <w:rFonts w:eastAsiaTheme="minorHAnsi"/>
          <w:color w:val="000000"/>
          <w:highlight w:val="white"/>
          <w:lang w:val="en-NZ"/>
        </w:rPr>
        <w:t>;</w:t>
      </w:r>
    </w:p>
    <w:p w14:paraId="2995397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winclass.lpszClassName = </w:t>
      </w:r>
      <w:r w:rsidRPr="00992569">
        <w:rPr>
          <w:rFonts w:eastAsiaTheme="minorHAnsi"/>
          <w:highlight w:val="white"/>
          <w:lang w:val="en-NZ"/>
        </w:rPr>
        <w:t>WINDOW_CLASS_NAME</w:t>
      </w:r>
      <w:r w:rsidRPr="00992569">
        <w:rPr>
          <w:rFonts w:eastAsiaTheme="minorHAnsi"/>
          <w:color w:val="000000"/>
          <w:highlight w:val="white"/>
          <w:lang w:val="en-NZ"/>
        </w:rPr>
        <w:t>;</w:t>
      </w:r>
    </w:p>
    <w:p w14:paraId="5CCA258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winclass.hIconSm = </w:t>
      </w:r>
      <w:r w:rsidRPr="00992569">
        <w:rPr>
          <w:rFonts w:eastAsiaTheme="minorHAnsi"/>
          <w:highlight w:val="white"/>
          <w:lang w:val="en-NZ"/>
        </w:rPr>
        <w:t>LoadIcon</w:t>
      </w:r>
      <w:r w:rsidRPr="00992569">
        <w:rPr>
          <w:rFonts w:eastAsiaTheme="minorHAnsi"/>
          <w:color w:val="000000"/>
          <w:highlight w:val="white"/>
          <w:lang w:val="en-NZ"/>
        </w:rPr>
        <w:t>(</w:t>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highlight w:val="white"/>
          <w:lang w:val="en-NZ"/>
        </w:rPr>
        <w:t>IDI_APPLICATION</w:t>
      </w:r>
      <w:r w:rsidRPr="00992569">
        <w:rPr>
          <w:rFonts w:eastAsiaTheme="minorHAnsi"/>
          <w:color w:val="000000"/>
          <w:highlight w:val="white"/>
          <w:lang w:val="en-NZ"/>
        </w:rPr>
        <w:t>);</w:t>
      </w:r>
    </w:p>
    <w:p w14:paraId="520DA432" w14:textId="77777777" w:rsidR="00992569" w:rsidRPr="00992569" w:rsidRDefault="00992569" w:rsidP="00FF5906">
      <w:pPr>
        <w:pStyle w:val="CodePACKT"/>
        <w:rPr>
          <w:rFonts w:eastAsiaTheme="minorHAnsi"/>
          <w:color w:val="000000"/>
          <w:highlight w:val="white"/>
          <w:lang w:val="en-NZ"/>
        </w:rPr>
      </w:pPr>
    </w:p>
    <w:p w14:paraId="7061064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register the window class</w:t>
      </w:r>
    </w:p>
    <w:p w14:paraId="553BA6A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if</w:t>
      </w:r>
      <w:r w:rsidRPr="00992569">
        <w:rPr>
          <w:rFonts w:eastAsiaTheme="minorHAnsi"/>
          <w:color w:val="000000"/>
          <w:highlight w:val="white"/>
          <w:lang w:val="en-NZ"/>
        </w:rPr>
        <w:t xml:space="preserve"> (!</w:t>
      </w:r>
      <w:r w:rsidRPr="00992569">
        <w:rPr>
          <w:rFonts w:eastAsiaTheme="minorHAnsi"/>
          <w:highlight w:val="white"/>
          <w:lang w:val="en-NZ"/>
        </w:rPr>
        <w:t>RegisterClassEx</w:t>
      </w:r>
      <w:r w:rsidRPr="00992569">
        <w:rPr>
          <w:rFonts w:eastAsiaTheme="minorHAnsi"/>
          <w:color w:val="000000"/>
          <w:highlight w:val="white"/>
          <w:lang w:val="en-NZ"/>
        </w:rPr>
        <w:t>(&amp;winclass))</w:t>
      </w:r>
    </w:p>
    <w:p w14:paraId="6C74C65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56EA76A9"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return</w:t>
      </w:r>
      <w:r w:rsidRPr="00992569">
        <w:rPr>
          <w:rFonts w:eastAsiaTheme="minorHAnsi"/>
          <w:color w:val="000000"/>
          <w:highlight w:val="white"/>
          <w:lang w:val="en-NZ"/>
        </w:rPr>
        <w:t xml:space="preserve"> (0);</w:t>
      </w:r>
    </w:p>
    <w:p w14:paraId="7BD716E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05973A4C" w14:textId="77777777" w:rsidR="00992569" w:rsidRPr="00992569" w:rsidRDefault="00992569" w:rsidP="00FF5906">
      <w:pPr>
        <w:pStyle w:val="CodePACKT"/>
        <w:rPr>
          <w:rFonts w:eastAsiaTheme="minorHAnsi"/>
          <w:color w:val="000000"/>
          <w:highlight w:val="white"/>
          <w:lang w:val="en-NZ"/>
        </w:rPr>
      </w:pPr>
    </w:p>
    <w:p w14:paraId="15A4321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create the window</w:t>
      </w:r>
    </w:p>
    <w:p w14:paraId="5721F325"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 xml:space="preserve">hwnd = </w:t>
      </w:r>
      <w:r w:rsidRPr="00992569">
        <w:rPr>
          <w:rFonts w:eastAsiaTheme="minorHAnsi"/>
          <w:highlight w:val="white"/>
          <w:lang w:val="en-NZ"/>
        </w:rPr>
        <w:t>CreateWindowEx</w:t>
      </w:r>
      <w:r w:rsidRPr="00992569">
        <w:rPr>
          <w:rFonts w:eastAsiaTheme="minorHAnsi"/>
          <w:color w:val="000000"/>
          <w:highlight w:val="white"/>
          <w:lang w:val="en-NZ"/>
        </w:rPr>
        <w:t>(</w:t>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color w:val="008000"/>
          <w:highlight w:val="white"/>
          <w:lang w:val="en-NZ"/>
        </w:rPr>
        <w:t>// Extended style.</w:t>
      </w:r>
    </w:p>
    <w:p w14:paraId="4C79B00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WINDOW_CLASS_NAME</w:t>
      </w:r>
      <w:r w:rsidRPr="00992569">
        <w:rPr>
          <w:rFonts w:eastAsiaTheme="minorHAnsi"/>
          <w:color w:val="000000"/>
          <w:highlight w:val="white"/>
          <w:lang w:val="en-NZ"/>
        </w:rPr>
        <w:t xml:space="preserve">,      </w:t>
      </w:r>
      <w:r w:rsidRPr="00992569">
        <w:rPr>
          <w:rFonts w:eastAsiaTheme="minorHAnsi"/>
          <w:color w:val="008000"/>
          <w:highlight w:val="white"/>
          <w:lang w:val="en-NZ"/>
        </w:rPr>
        <w:t>// Class.</w:t>
      </w:r>
    </w:p>
    <w:p w14:paraId="7362D15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L</w:t>
      </w:r>
      <w:r w:rsidRPr="00992569">
        <w:rPr>
          <w:rFonts w:eastAsiaTheme="minorHAnsi"/>
          <w:color w:val="A31515"/>
          <w:highlight w:val="white"/>
          <w:lang w:val="en-NZ"/>
        </w:rPr>
        <w:t>"My first Window"</w:t>
      </w:r>
      <w:r w:rsidRPr="00992569">
        <w:rPr>
          <w:rFonts w:eastAsiaTheme="minorHAnsi"/>
          <w:color w:val="000000"/>
          <w:highlight w:val="white"/>
          <w:lang w:val="en-NZ"/>
        </w:rPr>
        <w:t xml:space="preserve">,   </w:t>
      </w:r>
      <w:r w:rsidRPr="00992569">
        <w:rPr>
          <w:rFonts w:eastAsiaTheme="minorHAnsi"/>
          <w:color w:val="008000"/>
          <w:highlight w:val="white"/>
          <w:lang w:val="en-NZ"/>
        </w:rPr>
        <w:t>// Title.</w:t>
      </w:r>
    </w:p>
    <w:p w14:paraId="3106A7F1"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WS_OVERLAPPEDWINDOW</w:t>
      </w:r>
      <w:r w:rsidRPr="00992569">
        <w:rPr>
          <w:rFonts w:eastAsiaTheme="minorHAnsi"/>
          <w:color w:val="000000"/>
          <w:highlight w:val="white"/>
          <w:lang w:val="en-NZ"/>
        </w:rPr>
        <w:t xml:space="preserve"> | </w:t>
      </w:r>
      <w:r w:rsidRPr="00992569">
        <w:rPr>
          <w:rFonts w:eastAsiaTheme="minorHAnsi"/>
          <w:highlight w:val="white"/>
          <w:lang w:val="en-NZ"/>
        </w:rPr>
        <w:t>WS_VISIBLE</w:t>
      </w:r>
      <w:r w:rsidRPr="00992569">
        <w:rPr>
          <w:rFonts w:eastAsiaTheme="minorHAnsi"/>
          <w:color w:val="000000"/>
          <w:highlight w:val="white"/>
          <w:lang w:val="en-NZ"/>
        </w:rPr>
        <w:t>,</w:t>
      </w:r>
    </w:p>
    <w:p w14:paraId="67658338"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 xml:space="preserve">0, 0,                    </w:t>
      </w:r>
      <w:r w:rsidRPr="00992569">
        <w:rPr>
          <w:rFonts w:eastAsiaTheme="minorHAnsi"/>
          <w:color w:val="008000"/>
          <w:highlight w:val="white"/>
          <w:lang w:val="en-NZ"/>
        </w:rPr>
        <w:t>// Initial x,y.</w:t>
      </w:r>
    </w:p>
    <w:p w14:paraId="3C67DDC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 xml:space="preserve">400, 400,                </w:t>
      </w:r>
      <w:r w:rsidRPr="00992569">
        <w:rPr>
          <w:rFonts w:eastAsiaTheme="minorHAnsi"/>
          <w:color w:val="008000"/>
          <w:highlight w:val="white"/>
          <w:lang w:val="en-NZ"/>
        </w:rPr>
        <w:t>// Initial width, height.</w:t>
      </w:r>
    </w:p>
    <w:p w14:paraId="77B4CED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color w:val="008000"/>
          <w:highlight w:val="white"/>
          <w:lang w:val="en-NZ"/>
        </w:rPr>
        <w:t>// Handle to parent.</w:t>
      </w:r>
    </w:p>
    <w:p w14:paraId="6E71333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color w:val="008000"/>
          <w:highlight w:val="white"/>
          <w:lang w:val="en-NZ"/>
        </w:rPr>
        <w:t>// Handle to menu.</w:t>
      </w:r>
    </w:p>
    <w:p w14:paraId="07C624D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lastRenderedPageBreak/>
        <w:tab/>
      </w:r>
      <w:r w:rsidRPr="00992569">
        <w:rPr>
          <w:rFonts w:eastAsiaTheme="minorHAnsi"/>
          <w:color w:val="000000"/>
          <w:highlight w:val="white"/>
          <w:lang w:val="en-NZ"/>
        </w:rPr>
        <w:tab/>
      </w:r>
      <w:r w:rsidRPr="00992569">
        <w:rPr>
          <w:rFonts w:eastAsiaTheme="minorHAnsi"/>
          <w:color w:val="808080"/>
          <w:highlight w:val="white"/>
          <w:lang w:val="en-NZ"/>
        </w:rPr>
        <w:t>_hInstance</w:t>
      </w:r>
      <w:r w:rsidRPr="00992569">
        <w:rPr>
          <w:rFonts w:eastAsiaTheme="minorHAnsi"/>
          <w:color w:val="000000"/>
          <w:highlight w:val="white"/>
          <w:lang w:val="en-NZ"/>
        </w:rPr>
        <w:t xml:space="preserve">,             </w:t>
      </w:r>
      <w:r w:rsidRPr="00992569">
        <w:rPr>
          <w:rFonts w:eastAsiaTheme="minorHAnsi"/>
          <w:color w:val="008000"/>
          <w:highlight w:val="white"/>
          <w:lang w:val="en-NZ"/>
        </w:rPr>
        <w:t>// Instance of this application.</w:t>
      </w:r>
    </w:p>
    <w:p w14:paraId="5780029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NULL</w:t>
      </w:r>
      <w:r w:rsidRPr="00992569">
        <w:rPr>
          <w:rFonts w:eastAsiaTheme="minorHAnsi"/>
          <w:color w:val="000000"/>
          <w:highlight w:val="white"/>
          <w:lang w:val="en-NZ"/>
        </w:rPr>
        <w:t xml:space="preserve">);                  </w:t>
      </w:r>
      <w:r w:rsidRPr="00992569">
        <w:rPr>
          <w:rFonts w:eastAsiaTheme="minorHAnsi"/>
          <w:color w:val="008000"/>
          <w:highlight w:val="white"/>
          <w:lang w:val="en-NZ"/>
        </w:rPr>
        <w:t>// Extra creation parameters.</w:t>
      </w:r>
    </w:p>
    <w:p w14:paraId="64EFC3A0" w14:textId="77777777" w:rsidR="00992569" w:rsidRPr="00992569" w:rsidRDefault="00992569" w:rsidP="00FF5906">
      <w:pPr>
        <w:pStyle w:val="CodePACKT"/>
        <w:rPr>
          <w:rFonts w:eastAsiaTheme="minorHAnsi"/>
          <w:color w:val="000000"/>
          <w:highlight w:val="white"/>
          <w:lang w:val="en-NZ"/>
        </w:rPr>
      </w:pPr>
    </w:p>
    <w:p w14:paraId="5D30C57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if</w:t>
      </w:r>
      <w:r w:rsidRPr="00992569">
        <w:rPr>
          <w:rFonts w:eastAsiaTheme="minorHAnsi"/>
          <w:color w:val="000000"/>
          <w:highlight w:val="white"/>
          <w:lang w:val="en-NZ"/>
        </w:rPr>
        <w:t xml:space="preserve"> (!(hwnd))</w:t>
      </w:r>
    </w:p>
    <w:p w14:paraId="3315299F"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4DEA911A"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return</w:t>
      </w:r>
      <w:r w:rsidRPr="00992569">
        <w:rPr>
          <w:rFonts w:eastAsiaTheme="minorHAnsi"/>
          <w:color w:val="000000"/>
          <w:highlight w:val="white"/>
          <w:lang w:val="en-NZ"/>
        </w:rPr>
        <w:t xml:space="preserve"> (0);</w:t>
      </w:r>
    </w:p>
    <w:p w14:paraId="3ACD723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76A313F9" w14:textId="77777777" w:rsidR="00992569" w:rsidRPr="00992569" w:rsidRDefault="00992569" w:rsidP="00FF5906">
      <w:pPr>
        <w:pStyle w:val="CodePACKT"/>
        <w:rPr>
          <w:rFonts w:eastAsiaTheme="minorHAnsi"/>
          <w:color w:val="000000"/>
          <w:highlight w:val="white"/>
          <w:lang w:val="en-NZ"/>
        </w:rPr>
      </w:pPr>
    </w:p>
    <w:p w14:paraId="6942248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Enter main event loop</w:t>
      </w:r>
    </w:p>
    <w:p w14:paraId="2981210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while</w:t>
      </w:r>
      <w:r w:rsidRPr="00992569">
        <w:rPr>
          <w:rFonts w:eastAsiaTheme="minorHAnsi"/>
          <w:color w:val="000000"/>
          <w:highlight w:val="white"/>
          <w:lang w:val="en-NZ"/>
        </w:rPr>
        <w:t xml:space="preserve"> (</w:t>
      </w:r>
      <w:r w:rsidRPr="00992569">
        <w:rPr>
          <w:rFonts w:eastAsiaTheme="minorHAnsi"/>
          <w:color w:val="0000FF"/>
          <w:highlight w:val="white"/>
          <w:lang w:val="en-NZ"/>
        </w:rPr>
        <w:t>true</w:t>
      </w:r>
      <w:r w:rsidRPr="00992569">
        <w:rPr>
          <w:rFonts w:eastAsiaTheme="minorHAnsi"/>
          <w:color w:val="000000"/>
          <w:highlight w:val="white"/>
          <w:lang w:val="en-NZ"/>
        </w:rPr>
        <w:t>)</w:t>
      </w:r>
    </w:p>
    <w:p w14:paraId="59DD8B72"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233B763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8000"/>
          <w:highlight w:val="white"/>
          <w:lang w:val="en-NZ"/>
        </w:rPr>
        <w:t>// Test if there is a message in queue, if so get it.</w:t>
      </w:r>
    </w:p>
    <w:p w14:paraId="3B32379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if</w:t>
      </w:r>
      <w:r w:rsidRPr="00992569">
        <w:rPr>
          <w:rFonts w:eastAsiaTheme="minorHAnsi"/>
          <w:color w:val="000000"/>
          <w:highlight w:val="white"/>
          <w:lang w:val="en-NZ"/>
        </w:rPr>
        <w:t xml:space="preserve"> (</w:t>
      </w:r>
      <w:r w:rsidRPr="00992569">
        <w:rPr>
          <w:rFonts w:eastAsiaTheme="minorHAnsi"/>
          <w:highlight w:val="white"/>
          <w:lang w:val="en-NZ"/>
        </w:rPr>
        <w:t>PeekMessage</w:t>
      </w:r>
      <w:r w:rsidRPr="00992569">
        <w:rPr>
          <w:rFonts w:eastAsiaTheme="minorHAnsi"/>
          <w:color w:val="000000"/>
          <w:highlight w:val="white"/>
          <w:lang w:val="en-NZ"/>
        </w:rPr>
        <w:t xml:space="preserve">(&amp;msg, </w:t>
      </w:r>
      <w:r w:rsidRPr="00992569">
        <w:rPr>
          <w:rFonts w:eastAsiaTheme="minorHAnsi"/>
          <w:highlight w:val="white"/>
          <w:lang w:val="en-NZ"/>
        </w:rPr>
        <w:t>NULL</w:t>
      </w:r>
      <w:r w:rsidRPr="00992569">
        <w:rPr>
          <w:rFonts w:eastAsiaTheme="minorHAnsi"/>
          <w:color w:val="000000"/>
          <w:highlight w:val="white"/>
          <w:lang w:val="en-NZ"/>
        </w:rPr>
        <w:t xml:space="preserve">, 0, 0, </w:t>
      </w:r>
      <w:r w:rsidRPr="00992569">
        <w:rPr>
          <w:rFonts w:eastAsiaTheme="minorHAnsi"/>
          <w:highlight w:val="white"/>
          <w:lang w:val="en-NZ"/>
        </w:rPr>
        <w:t>PM_REMOVE</w:t>
      </w:r>
      <w:r w:rsidRPr="00992569">
        <w:rPr>
          <w:rFonts w:eastAsiaTheme="minorHAnsi"/>
          <w:color w:val="000000"/>
          <w:highlight w:val="white"/>
          <w:lang w:val="en-NZ"/>
        </w:rPr>
        <w:t>))</w:t>
      </w:r>
    </w:p>
    <w:p w14:paraId="108AF353"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w:t>
      </w:r>
    </w:p>
    <w:p w14:paraId="3DA5605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8000"/>
          <w:highlight w:val="white"/>
          <w:lang w:val="en-NZ"/>
        </w:rPr>
        <w:t>// Test if this is a quit.</w:t>
      </w:r>
    </w:p>
    <w:p w14:paraId="0C6EA5E2"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if</w:t>
      </w:r>
      <w:r w:rsidRPr="00992569">
        <w:rPr>
          <w:rFonts w:eastAsiaTheme="minorHAnsi"/>
          <w:color w:val="000000"/>
          <w:highlight w:val="white"/>
          <w:lang w:val="en-NZ"/>
        </w:rPr>
        <w:t xml:space="preserve"> (msg.message == </w:t>
      </w:r>
      <w:r w:rsidRPr="00992569">
        <w:rPr>
          <w:rFonts w:eastAsiaTheme="minorHAnsi"/>
          <w:highlight w:val="white"/>
          <w:lang w:val="en-NZ"/>
        </w:rPr>
        <w:t>WM_QUIT</w:t>
      </w:r>
      <w:r w:rsidRPr="00992569">
        <w:rPr>
          <w:rFonts w:eastAsiaTheme="minorHAnsi"/>
          <w:color w:val="000000"/>
          <w:highlight w:val="white"/>
          <w:lang w:val="en-NZ"/>
        </w:rPr>
        <w:t>)</w:t>
      </w:r>
    </w:p>
    <w:p w14:paraId="0BDE774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w:t>
      </w:r>
    </w:p>
    <w:p w14:paraId="70922CF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FF"/>
          <w:highlight w:val="white"/>
          <w:lang w:val="en-NZ"/>
        </w:rPr>
        <w:t>break</w:t>
      </w:r>
      <w:r w:rsidRPr="00992569">
        <w:rPr>
          <w:rFonts w:eastAsiaTheme="minorHAnsi"/>
          <w:color w:val="000000"/>
          <w:highlight w:val="white"/>
          <w:lang w:val="en-NZ"/>
        </w:rPr>
        <w:t>;</w:t>
      </w:r>
    </w:p>
    <w:p w14:paraId="32D3E197"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w:t>
      </w:r>
    </w:p>
    <w:p w14:paraId="05821A07" w14:textId="77777777" w:rsidR="00992569" w:rsidRPr="00992569" w:rsidRDefault="00992569" w:rsidP="00FF5906">
      <w:pPr>
        <w:pStyle w:val="CodePACKT"/>
        <w:rPr>
          <w:rFonts w:eastAsiaTheme="minorHAnsi"/>
          <w:color w:val="000000"/>
          <w:highlight w:val="white"/>
          <w:lang w:val="en-NZ"/>
        </w:rPr>
      </w:pPr>
    </w:p>
    <w:p w14:paraId="6B2D2C8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8000"/>
          <w:highlight w:val="white"/>
          <w:lang w:val="en-NZ"/>
        </w:rPr>
        <w:t>// Translate any accelerator keys.</w:t>
      </w:r>
    </w:p>
    <w:p w14:paraId="3F12E4EE"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t>TranslateMessage(&amp;msg);</w:t>
      </w:r>
    </w:p>
    <w:p w14:paraId="52E551DB"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8000"/>
          <w:highlight w:val="white"/>
          <w:lang w:val="en-NZ"/>
        </w:rPr>
        <w:t>// Send the message to the window proc.</w:t>
      </w:r>
    </w:p>
    <w:p w14:paraId="42821EC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highlight w:val="white"/>
          <w:lang w:val="en-NZ"/>
        </w:rPr>
        <w:t>DispatchMessage</w:t>
      </w:r>
      <w:r w:rsidRPr="00992569">
        <w:rPr>
          <w:rFonts w:eastAsiaTheme="minorHAnsi"/>
          <w:color w:val="000000"/>
          <w:highlight w:val="white"/>
          <w:lang w:val="en-NZ"/>
        </w:rPr>
        <w:t>(&amp;msg);</w:t>
      </w:r>
    </w:p>
    <w:p w14:paraId="14E327BD"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w:t>
      </w:r>
    </w:p>
    <w:p w14:paraId="69782BAA" w14:textId="77777777" w:rsidR="00992569" w:rsidRPr="00992569" w:rsidRDefault="00992569" w:rsidP="00FF5906">
      <w:pPr>
        <w:pStyle w:val="CodePACKT"/>
        <w:rPr>
          <w:rFonts w:eastAsiaTheme="minorHAnsi"/>
          <w:color w:val="000000"/>
          <w:highlight w:val="white"/>
          <w:lang w:val="en-NZ"/>
        </w:rPr>
      </w:pPr>
    </w:p>
    <w:p w14:paraId="423006D4"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r>
      <w:r w:rsidRPr="00992569">
        <w:rPr>
          <w:rFonts w:eastAsiaTheme="minorHAnsi"/>
          <w:color w:val="008000"/>
          <w:highlight w:val="white"/>
          <w:lang w:val="en-NZ"/>
        </w:rPr>
        <w:t>// Main game processing goes here.</w:t>
      </w:r>
    </w:p>
    <w:p w14:paraId="4782C656"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00"/>
          <w:highlight w:val="white"/>
          <w:lang w:val="en-NZ"/>
        </w:rPr>
        <w:tab/>
        <w:t xml:space="preserve">GameLoop(); </w:t>
      </w:r>
      <w:r w:rsidRPr="00992569">
        <w:rPr>
          <w:rFonts w:eastAsiaTheme="minorHAnsi"/>
          <w:color w:val="008000"/>
          <w:highlight w:val="white"/>
          <w:lang w:val="en-NZ"/>
        </w:rPr>
        <w:t>//One frame of game logic occurs here...</w:t>
      </w:r>
    </w:p>
    <w:p w14:paraId="7EFFAA7A"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t>}</w:t>
      </w:r>
    </w:p>
    <w:p w14:paraId="313C1756" w14:textId="77777777" w:rsidR="00992569" w:rsidRPr="00992569" w:rsidRDefault="00992569" w:rsidP="00FF5906">
      <w:pPr>
        <w:pStyle w:val="CodePACKT"/>
        <w:rPr>
          <w:rFonts w:eastAsiaTheme="minorHAnsi"/>
          <w:color w:val="000000"/>
          <w:highlight w:val="white"/>
          <w:lang w:val="en-NZ"/>
        </w:rPr>
      </w:pPr>
    </w:p>
    <w:p w14:paraId="69581262"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8000"/>
          <w:highlight w:val="white"/>
          <w:lang w:val="en-NZ"/>
        </w:rPr>
        <w:t>// Return to Windows like this...</w:t>
      </w:r>
    </w:p>
    <w:p w14:paraId="72C63920"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ab/>
      </w:r>
      <w:r w:rsidRPr="00992569">
        <w:rPr>
          <w:rFonts w:eastAsiaTheme="minorHAnsi"/>
          <w:color w:val="0000FF"/>
          <w:highlight w:val="white"/>
          <w:lang w:val="en-NZ"/>
        </w:rPr>
        <w:t>return</w:t>
      </w:r>
      <w:r w:rsidRPr="00992569">
        <w:rPr>
          <w:rFonts w:eastAsiaTheme="minorHAnsi"/>
          <w:color w:val="000000"/>
          <w:highlight w:val="white"/>
          <w:lang w:val="en-NZ"/>
        </w:rPr>
        <w:t xml:space="preserve"> (</w:t>
      </w:r>
      <w:r w:rsidRPr="00992569">
        <w:rPr>
          <w:rFonts w:eastAsiaTheme="minorHAnsi"/>
          <w:color w:val="0000FF"/>
          <w:highlight w:val="white"/>
          <w:lang w:val="en-NZ"/>
        </w:rPr>
        <w:t>static_cast</w:t>
      </w:r>
      <w:r w:rsidRPr="00992569">
        <w:rPr>
          <w:rFonts w:eastAsiaTheme="minorHAnsi"/>
          <w:color w:val="000000"/>
          <w:highlight w:val="white"/>
          <w:lang w:val="en-NZ"/>
        </w:rPr>
        <w:t>&lt;</w:t>
      </w:r>
      <w:r w:rsidRPr="00992569">
        <w:rPr>
          <w:rFonts w:eastAsiaTheme="minorHAnsi"/>
          <w:color w:val="0000FF"/>
          <w:highlight w:val="white"/>
          <w:lang w:val="en-NZ"/>
        </w:rPr>
        <w:t>int</w:t>
      </w:r>
      <w:r w:rsidRPr="00992569">
        <w:rPr>
          <w:rFonts w:eastAsiaTheme="minorHAnsi"/>
          <w:color w:val="000000"/>
          <w:highlight w:val="white"/>
          <w:lang w:val="en-NZ"/>
        </w:rPr>
        <w:t>&gt;(msg.wParam));</w:t>
      </w:r>
    </w:p>
    <w:p w14:paraId="398A86AC" w14:textId="77777777" w:rsidR="00992569" w:rsidRPr="00992569" w:rsidRDefault="00992569" w:rsidP="00FF5906">
      <w:pPr>
        <w:pStyle w:val="CodePACKT"/>
        <w:rPr>
          <w:rFonts w:eastAsiaTheme="minorHAnsi"/>
          <w:color w:val="000000"/>
          <w:highlight w:val="white"/>
          <w:lang w:val="en-NZ"/>
        </w:rPr>
      </w:pPr>
      <w:r w:rsidRPr="00992569">
        <w:rPr>
          <w:rFonts w:eastAsiaTheme="minorHAnsi"/>
          <w:color w:val="000000"/>
          <w:highlight w:val="white"/>
          <w:lang w:val="en-NZ"/>
        </w:rPr>
        <w:t>}</w:t>
      </w:r>
    </w:p>
    <w:p w14:paraId="554B6BD7" w14:textId="4C311F57" w:rsidR="001225D8" w:rsidRDefault="001225D8" w:rsidP="00FF5906">
      <w:pPr>
        <w:pStyle w:val="Heading2"/>
        <w:numPr>
          <w:ilvl w:val="1"/>
          <w:numId w:val="5"/>
        </w:numPr>
        <w:tabs>
          <w:tab w:val="left" w:pos="0"/>
        </w:tabs>
      </w:pPr>
      <w:r>
        <w:t>How it works...</w:t>
      </w:r>
    </w:p>
    <w:p w14:paraId="64AE651A" w14:textId="4F3B1A63" w:rsidR="00A01265" w:rsidRDefault="00A01265" w:rsidP="00A01265">
      <w:pPr>
        <w:pStyle w:val="NormalPACKT"/>
      </w:pPr>
    </w:p>
    <w:p w14:paraId="352F0152" w14:textId="0D4010A8" w:rsidR="007A524B" w:rsidRPr="00B31246" w:rsidRDefault="00B31246" w:rsidP="007A524B">
      <w:pPr>
        <w:pStyle w:val="NormalPACKT"/>
        <w:tabs>
          <w:tab w:val="left" w:pos="0"/>
        </w:tabs>
        <w:rPr>
          <w:lang w:val="en-NZ"/>
        </w:rPr>
      </w:pPr>
      <w:r>
        <w:t xml:space="preserve">The entire </w:t>
      </w:r>
      <w:r w:rsidR="007A524B" w:rsidRPr="00A5664C">
        <w:rPr>
          <w:rStyle w:val="SubtleReference"/>
          <w:lang w:val="en-NZ"/>
        </w:rPr>
        <w:t>typedef struct _WNDCLASSEX</w:t>
      </w:r>
      <w:r>
        <w:rPr>
          <w:b/>
          <w:bCs/>
          <w:lang w:val="en-NZ"/>
        </w:rPr>
        <w:t xml:space="preserve"> </w:t>
      </w:r>
      <w:r>
        <w:rPr>
          <w:bCs/>
          <w:lang w:val="en-NZ"/>
        </w:rPr>
        <w:t>is defined as follows:</w:t>
      </w:r>
    </w:p>
    <w:p w14:paraId="67526A99" w14:textId="77777777" w:rsidR="007A524B" w:rsidRPr="00A5664C" w:rsidRDefault="007A524B" w:rsidP="007A524B">
      <w:pPr>
        <w:pStyle w:val="NormalPACKT"/>
        <w:tabs>
          <w:tab w:val="left" w:pos="0"/>
        </w:tabs>
        <w:rPr>
          <w:rStyle w:val="SubtleReference"/>
          <w:lang w:val="en-NZ"/>
        </w:rPr>
      </w:pPr>
      <w:r w:rsidRPr="00A5664C">
        <w:rPr>
          <w:rStyle w:val="SubtleReference"/>
        </w:rPr>
        <w:t>{</w:t>
      </w:r>
    </w:p>
    <w:p w14:paraId="5FD0582E" w14:textId="77777777" w:rsidR="007A524B" w:rsidRPr="00A5664C" w:rsidRDefault="007A524B" w:rsidP="007A524B">
      <w:pPr>
        <w:pStyle w:val="NormalPACKT"/>
        <w:tabs>
          <w:tab w:val="left" w:pos="0"/>
        </w:tabs>
        <w:rPr>
          <w:rStyle w:val="SubtleReference"/>
          <w:lang w:val="en-NZ"/>
        </w:rPr>
      </w:pPr>
      <w:r w:rsidRPr="00A5664C">
        <w:rPr>
          <w:rStyle w:val="SubtleReference"/>
        </w:rPr>
        <w:t>UINT cbSize;          // Size of this structure.</w:t>
      </w:r>
    </w:p>
    <w:p w14:paraId="56D3CC6E" w14:textId="77777777" w:rsidR="007A524B" w:rsidRPr="00A5664C" w:rsidRDefault="007A524B" w:rsidP="007A524B">
      <w:pPr>
        <w:pStyle w:val="NormalPACKT"/>
        <w:tabs>
          <w:tab w:val="left" w:pos="0"/>
        </w:tabs>
        <w:rPr>
          <w:rStyle w:val="SubtleReference"/>
          <w:lang w:val="en-NZ"/>
        </w:rPr>
      </w:pPr>
      <w:r w:rsidRPr="00A5664C">
        <w:rPr>
          <w:rStyle w:val="SubtleReference"/>
        </w:rPr>
        <w:t>UINT style;           // Style flags.</w:t>
      </w:r>
    </w:p>
    <w:p w14:paraId="16566B22" w14:textId="77777777" w:rsidR="007A524B" w:rsidRPr="00A5664C" w:rsidRDefault="007A524B" w:rsidP="007A524B">
      <w:pPr>
        <w:pStyle w:val="NormalPACKT"/>
        <w:tabs>
          <w:tab w:val="left" w:pos="0"/>
        </w:tabs>
        <w:rPr>
          <w:rStyle w:val="SubtleReference"/>
          <w:lang w:val="en-NZ"/>
        </w:rPr>
      </w:pPr>
      <w:r w:rsidRPr="00A5664C">
        <w:rPr>
          <w:rStyle w:val="SubtleReference"/>
        </w:rPr>
        <w:t>WNDPROC lpfnWndProc;  // Function pointer to handler.</w:t>
      </w:r>
    </w:p>
    <w:p w14:paraId="0C58C2A8" w14:textId="77777777" w:rsidR="007A524B" w:rsidRPr="00A5664C" w:rsidRDefault="007A524B" w:rsidP="007A524B">
      <w:pPr>
        <w:pStyle w:val="NormalPACKT"/>
        <w:tabs>
          <w:tab w:val="left" w:pos="0"/>
        </w:tabs>
        <w:rPr>
          <w:rStyle w:val="SubtleReference"/>
          <w:lang w:val="en-NZ"/>
        </w:rPr>
      </w:pPr>
      <w:r w:rsidRPr="00A5664C">
        <w:rPr>
          <w:rStyle w:val="SubtleReference"/>
        </w:rPr>
        <w:lastRenderedPageBreak/>
        <w:t>int cbClsExtra;       // Extra class info.</w:t>
      </w:r>
    </w:p>
    <w:p w14:paraId="44306F90" w14:textId="77777777" w:rsidR="007A524B" w:rsidRPr="00A5664C" w:rsidRDefault="007A524B" w:rsidP="007A524B">
      <w:pPr>
        <w:pStyle w:val="NormalPACKT"/>
        <w:tabs>
          <w:tab w:val="left" w:pos="0"/>
        </w:tabs>
        <w:rPr>
          <w:rStyle w:val="SubtleReference"/>
          <w:lang w:val="en-NZ"/>
        </w:rPr>
      </w:pPr>
      <w:r w:rsidRPr="00A5664C">
        <w:rPr>
          <w:rStyle w:val="SubtleReference"/>
        </w:rPr>
        <w:t>int cbWndExtra;       // Extra window info.</w:t>
      </w:r>
    </w:p>
    <w:p w14:paraId="1134BA90" w14:textId="77777777" w:rsidR="007A524B" w:rsidRPr="00A5664C" w:rsidRDefault="007A524B" w:rsidP="007A524B">
      <w:pPr>
        <w:pStyle w:val="NormalPACKT"/>
        <w:tabs>
          <w:tab w:val="left" w:pos="0"/>
        </w:tabs>
        <w:rPr>
          <w:rStyle w:val="SubtleReference"/>
          <w:lang w:val="en-NZ"/>
        </w:rPr>
      </w:pPr>
      <w:r w:rsidRPr="00A5664C">
        <w:rPr>
          <w:rStyle w:val="SubtleReference"/>
        </w:rPr>
        <w:t>HANDLE hInstance;     // The instance of the app.</w:t>
      </w:r>
    </w:p>
    <w:p w14:paraId="2EE5D239" w14:textId="77777777" w:rsidR="007A524B" w:rsidRPr="00A5664C" w:rsidRDefault="007A524B" w:rsidP="007A524B">
      <w:pPr>
        <w:pStyle w:val="NormalPACKT"/>
        <w:tabs>
          <w:tab w:val="left" w:pos="0"/>
        </w:tabs>
        <w:rPr>
          <w:rStyle w:val="SubtleReference"/>
          <w:lang w:val="en-NZ"/>
        </w:rPr>
      </w:pPr>
      <w:r w:rsidRPr="00A5664C">
        <w:rPr>
          <w:rStyle w:val="SubtleReference"/>
        </w:rPr>
        <w:t>HICON hIcon;          // The main icon.</w:t>
      </w:r>
    </w:p>
    <w:p w14:paraId="41BE991E" w14:textId="77777777" w:rsidR="007A524B" w:rsidRPr="00A5664C" w:rsidRDefault="007A524B" w:rsidP="007A524B">
      <w:pPr>
        <w:pStyle w:val="NormalPACKT"/>
        <w:tabs>
          <w:tab w:val="left" w:pos="0"/>
        </w:tabs>
        <w:rPr>
          <w:rStyle w:val="SubtleReference"/>
          <w:lang w:val="en-NZ"/>
        </w:rPr>
      </w:pPr>
      <w:r w:rsidRPr="00A5664C">
        <w:rPr>
          <w:rStyle w:val="SubtleReference"/>
        </w:rPr>
        <w:t>HCURSOR hCursor;      // The cursor for the window.</w:t>
      </w:r>
    </w:p>
    <w:p w14:paraId="4804E785" w14:textId="77777777" w:rsidR="007A524B" w:rsidRPr="00A5664C" w:rsidRDefault="007A524B" w:rsidP="007A524B">
      <w:pPr>
        <w:pStyle w:val="NormalPACKT"/>
        <w:tabs>
          <w:tab w:val="left" w:pos="0"/>
        </w:tabs>
        <w:rPr>
          <w:rStyle w:val="SubtleReference"/>
          <w:lang w:val="en-NZ"/>
        </w:rPr>
      </w:pPr>
      <w:r w:rsidRPr="00A5664C">
        <w:rPr>
          <w:rStyle w:val="SubtleReference"/>
        </w:rPr>
        <w:t xml:space="preserve">HBRUSH hbrBackground; // The Background brush to paint                 </w:t>
      </w:r>
      <w:r w:rsidRPr="00A5664C">
        <w:rPr>
          <w:rStyle w:val="SubtleReference"/>
        </w:rPr>
        <w:br/>
        <w:t xml:space="preserve">                    // the window.</w:t>
      </w:r>
    </w:p>
    <w:p w14:paraId="7F32A810" w14:textId="77777777" w:rsidR="007A524B" w:rsidRPr="00A5664C" w:rsidRDefault="007A524B" w:rsidP="007A524B">
      <w:pPr>
        <w:pStyle w:val="NormalPACKT"/>
        <w:tabs>
          <w:tab w:val="left" w:pos="0"/>
        </w:tabs>
        <w:rPr>
          <w:rStyle w:val="SubtleReference"/>
          <w:lang w:val="en-NZ"/>
        </w:rPr>
      </w:pPr>
      <w:r w:rsidRPr="00A5664C">
        <w:rPr>
          <w:rStyle w:val="SubtleReference"/>
        </w:rPr>
        <w:t>LPCTSTR lpszMenuName; // The name of the menu to attach</w:t>
      </w:r>
    </w:p>
    <w:p w14:paraId="55666A58" w14:textId="77777777" w:rsidR="007A524B" w:rsidRPr="00A5664C" w:rsidRDefault="007A524B" w:rsidP="007A524B">
      <w:pPr>
        <w:pStyle w:val="NormalPACKT"/>
        <w:tabs>
          <w:tab w:val="left" w:pos="0"/>
        </w:tabs>
        <w:rPr>
          <w:rStyle w:val="SubtleReference"/>
          <w:lang w:val="en-NZ"/>
        </w:rPr>
      </w:pPr>
      <w:r w:rsidRPr="00A5664C">
        <w:rPr>
          <w:rStyle w:val="SubtleReference"/>
        </w:rPr>
        <w:t>LPCTSTR lpszClassName;// The name of the class itself.</w:t>
      </w:r>
    </w:p>
    <w:p w14:paraId="550A879C" w14:textId="77777777" w:rsidR="007A524B" w:rsidRPr="00A5664C" w:rsidRDefault="007A524B" w:rsidP="007A524B">
      <w:pPr>
        <w:pStyle w:val="NormalPACKT"/>
        <w:tabs>
          <w:tab w:val="left" w:pos="0"/>
        </w:tabs>
        <w:rPr>
          <w:rStyle w:val="SubtleReference"/>
          <w:lang w:val="en-NZ"/>
        </w:rPr>
      </w:pPr>
      <w:r w:rsidRPr="00A5664C">
        <w:rPr>
          <w:rStyle w:val="SubtleReference"/>
        </w:rPr>
        <w:t>HICON hIconSm;        // The handle of the small icon.</w:t>
      </w:r>
    </w:p>
    <w:p w14:paraId="10015D1E" w14:textId="77777777" w:rsidR="007A524B" w:rsidRPr="00A5664C" w:rsidRDefault="007A524B" w:rsidP="007A524B">
      <w:pPr>
        <w:pStyle w:val="NormalPACKT"/>
        <w:tabs>
          <w:tab w:val="left" w:pos="0"/>
        </w:tabs>
        <w:rPr>
          <w:rStyle w:val="SubtleReference"/>
        </w:rPr>
      </w:pPr>
      <w:r w:rsidRPr="00A5664C">
        <w:rPr>
          <w:rStyle w:val="SubtleReference"/>
        </w:rPr>
        <w:t>} WNDCLASSEX;</w:t>
      </w:r>
    </w:p>
    <w:p w14:paraId="3695317B" w14:textId="22A3543B" w:rsidR="00F06FE6" w:rsidRDefault="00A5664C" w:rsidP="003E44AB">
      <w:pPr>
        <w:pStyle w:val="NormalPACKT"/>
        <w:tabs>
          <w:tab w:val="left" w:pos="0"/>
        </w:tabs>
      </w:pPr>
      <w:r>
        <w:t xml:space="preserve">The Windows API provides us multiple API callbacks. We need to decide which message to intercept and process what information in that message pump. For </w:t>
      </w:r>
      <w:r w:rsidR="00A576CA">
        <w:t>example,</w:t>
      </w:r>
      <w:r>
        <w:t xml:space="preserve"> the WM_</w:t>
      </w:r>
      <w:r w:rsidR="00FB4F30">
        <w:t xml:space="preserve">CREATE is a Windows create. We should do most of our initializations here. </w:t>
      </w:r>
      <w:r w:rsidR="00A576CA">
        <w:t>Similarly,</w:t>
      </w:r>
      <w:r w:rsidR="00FB4F30">
        <w:t xml:space="preserve"> WM_DESTROY is where we need to destroy our created objects.</w:t>
      </w:r>
      <w:r w:rsidR="00224DFB">
        <w:t xml:space="preserve"> We need to use GDI objects alongside to paint boxes and other things on the window. We can also use our own cursors and icons to display to the window.</w:t>
      </w:r>
    </w:p>
    <w:p w14:paraId="052AF8D1" w14:textId="77777777" w:rsidR="002D4178" w:rsidRPr="007B6DDA" w:rsidRDefault="002D4178" w:rsidP="002D4178">
      <w:pPr>
        <w:pStyle w:val="NormalPACKT"/>
        <w:tabs>
          <w:tab w:val="left" w:pos="0"/>
        </w:tabs>
        <w:rPr>
          <w:lang w:val="en-NZ"/>
        </w:rPr>
      </w:pPr>
    </w:p>
    <w:p w14:paraId="7541419E" w14:textId="2269A71E" w:rsidR="001225D8" w:rsidRDefault="00EF2554" w:rsidP="00FF5906">
      <w:pPr>
        <w:pStyle w:val="Heading1"/>
        <w:numPr>
          <w:ilvl w:val="0"/>
          <w:numId w:val="6"/>
        </w:numPr>
        <w:tabs>
          <w:tab w:val="left" w:pos="0"/>
        </w:tabs>
      </w:pPr>
      <w:r>
        <w:t>Creating your first Window</w:t>
      </w:r>
    </w:p>
    <w:p w14:paraId="4201D4A2" w14:textId="77F29653" w:rsidR="005D3C0B" w:rsidRDefault="00646A22" w:rsidP="00FF5906">
      <w:pPr>
        <w:pStyle w:val="NormalPACKT"/>
      </w:pPr>
      <w:r>
        <w:t>Creating a Window is the first step in Windows Programming. All our sprites and other objects will be drawn on top of this window. There is a standard way of drawing a window. So this part of the code will be repeated in all programs using Windows programming to draw something.</w:t>
      </w:r>
    </w:p>
    <w:p w14:paraId="265D9C1C" w14:textId="77777777" w:rsidR="001225D8" w:rsidRDefault="001225D8" w:rsidP="00291B74">
      <w:pPr>
        <w:pStyle w:val="Heading2"/>
        <w:numPr>
          <w:ilvl w:val="1"/>
          <w:numId w:val="1"/>
        </w:numPr>
        <w:tabs>
          <w:tab w:val="left" w:pos="0"/>
        </w:tabs>
      </w:pPr>
      <w:r>
        <w:t>Getting ready</w:t>
      </w:r>
    </w:p>
    <w:p w14:paraId="056AE73E" w14:textId="77777777" w:rsidR="00750B6C" w:rsidRDefault="00750B6C" w:rsidP="00750B6C">
      <w:pPr>
        <w:pStyle w:val="NormalPACKT"/>
        <w:numPr>
          <w:ilvl w:val="0"/>
          <w:numId w:val="1"/>
        </w:numPr>
      </w:pPr>
      <w:r>
        <w:t>You need to have a working copy of Visual Studio installed on your Windows machine.</w:t>
      </w:r>
    </w:p>
    <w:p w14:paraId="5E264079" w14:textId="77777777" w:rsidR="001225D8" w:rsidRDefault="001225D8" w:rsidP="00291B74">
      <w:pPr>
        <w:pStyle w:val="Heading2"/>
        <w:numPr>
          <w:ilvl w:val="1"/>
          <w:numId w:val="1"/>
        </w:numPr>
        <w:tabs>
          <w:tab w:val="left" w:pos="0"/>
        </w:tabs>
      </w:pPr>
      <w:r>
        <w:t>How to do it...</w:t>
      </w:r>
    </w:p>
    <w:p w14:paraId="55D669A4" w14:textId="02971866" w:rsidR="00E94571" w:rsidRPr="00E94571" w:rsidRDefault="00E94571" w:rsidP="00E94571">
      <w:pPr>
        <w:pStyle w:val="NormalPACKT"/>
      </w:pPr>
      <w:r>
        <w:t xml:space="preserve">In this recipe we will find out how easy it is to </w:t>
      </w:r>
      <w:r w:rsidR="00B01702">
        <w:t>create a window.</w:t>
      </w:r>
    </w:p>
    <w:p w14:paraId="2C693BA2" w14:textId="77777777" w:rsidR="00A12788" w:rsidRDefault="00A12788" w:rsidP="00FF5906">
      <w:pPr>
        <w:pStyle w:val="NumberedBulletPACKT"/>
        <w:numPr>
          <w:ilvl w:val="0"/>
          <w:numId w:val="12"/>
        </w:numPr>
        <w:tabs>
          <w:tab w:val="clear" w:pos="360"/>
          <w:tab w:val="left" w:pos="720"/>
        </w:tabs>
      </w:pPr>
      <w:r>
        <w:t>Open Visual Studio.</w:t>
      </w:r>
    </w:p>
    <w:p w14:paraId="5C217038" w14:textId="77777777" w:rsidR="00A12788" w:rsidRDefault="00A12788" w:rsidP="00FF5906">
      <w:pPr>
        <w:pStyle w:val="NumberedBulletPACKT"/>
        <w:numPr>
          <w:ilvl w:val="0"/>
          <w:numId w:val="12"/>
        </w:numPr>
        <w:tabs>
          <w:tab w:val="clear" w:pos="360"/>
          <w:tab w:val="left" w:pos="720"/>
        </w:tabs>
      </w:pPr>
      <w:r>
        <w:t xml:space="preserve">Create a new C++ project </w:t>
      </w:r>
    </w:p>
    <w:p w14:paraId="5AEA4073" w14:textId="15FE00DC" w:rsidR="00665C39" w:rsidRDefault="00665C39" w:rsidP="00FF5906">
      <w:pPr>
        <w:pStyle w:val="NumberedBulletPACKT"/>
        <w:numPr>
          <w:ilvl w:val="0"/>
          <w:numId w:val="12"/>
        </w:numPr>
        <w:tabs>
          <w:tab w:val="clear" w:pos="360"/>
          <w:tab w:val="left" w:pos="720"/>
        </w:tabs>
      </w:pPr>
      <w:r>
        <w:t xml:space="preserve">Select a win32 </w:t>
      </w:r>
      <w:r w:rsidR="00144095">
        <w:t xml:space="preserve">windows </w:t>
      </w:r>
      <w:r>
        <w:t>application</w:t>
      </w:r>
    </w:p>
    <w:p w14:paraId="09DB014B" w14:textId="1E2028FA" w:rsidR="00A12788" w:rsidRDefault="00A12788" w:rsidP="00FF5906">
      <w:pPr>
        <w:pStyle w:val="NumberedBulletPACKT"/>
        <w:numPr>
          <w:ilvl w:val="0"/>
          <w:numId w:val="12"/>
        </w:numPr>
        <w:tabs>
          <w:tab w:val="clear" w:pos="360"/>
          <w:tab w:val="left" w:pos="720"/>
        </w:tabs>
      </w:pPr>
      <w:r>
        <w:lastRenderedPageBreak/>
        <w:t xml:space="preserve">Add a source file called </w:t>
      </w:r>
      <w:r w:rsidR="00191A22">
        <w:t>Source.cpp</w:t>
      </w:r>
    </w:p>
    <w:p w14:paraId="5BFDC1F1" w14:textId="77777777" w:rsidR="00147117" w:rsidRDefault="00A12788" w:rsidP="00FF5906">
      <w:pPr>
        <w:pStyle w:val="NumberedBulletPACKT"/>
        <w:numPr>
          <w:ilvl w:val="0"/>
          <w:numId w:val="12"/>
        </w:numPr>
        <w:tabs>
          <w:tab w:val="clear" w:pos="360"/>
          <w:tab w:val="left" w:pos="720"/>
        </w:tabs>
      </w:pPr>
      <w:r>
        <w:t>Add the following lines of code.</w:t>
      </w:r>
    </w:p>
    <w:p w14:paraId="5FB8BDC8" w14:textId="6394E720" w:rsidR="00D55815" w:rsidRPr="00D55815" w:rsidRDefault="00D55815" w:rsidP="0024254F">
      <w:pPr>
        <w:pStyle w:val="NumberedBulletPACKT"/>
        <w:numPr>
          <w:ilvl w:val="0"/>
          <w:numId w:val="0"/>
        </w:numPr>
        <w:tabs>
          <w:tab w:val="clear" w:pos="360"/>
          <w:tab w:val="left" w:pos="720"/>
        </w:tabs>
        <w:rPr>
          <w:b/>
        </w:rPr>
      </w:pPr>
      <w:r w:rsidRPr="00D55815">
        <w:rPr>
          <w:b/>
        </w:rPr>
        <w:t>Source.cpp</w:t>
      </w:r>
    </w:p>
    <w:p w14:paraId="5249FF3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#define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WIN32_LEAN_AND_MEAN</w:t>
      </w:r>
    </w:p>
    <w:p w14:paraId="7BCFD1C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EB02E2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#include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A31515"/>
          <w:sz w:val="19"/>
          <w:szCs w:val="19"/>
          <w:highlight w:val="white"/>
          <w:lang w:val="en-NZ"/>
        </w:rPr>
        <w:t>&lt;windows.h&gt;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Include all the windows headers.</w:t>
      </w:r>
    </w:p>
    <w:p w14:paraId="77E7DDC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#include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A31515"/>
          <w:sz w:val="19"/>
          <w:szCs w:val="19"/>
          <w:highlight w:val="white"/>
          <w:lang w:val="en-NZ"/>
        </w:rPr>
        <w:t>&lt;windowsx.h&gt;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Include useful macros.</w:t>
      </w:r>
    </w:p>
    <w:p w14:paraId="15349B2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#include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A31515"/>
          <w:sz w:val="19"/>
          <w:szCs w:val="19"/>
          <w:highlight w:val="white"/>
          <w:lang w:val="en-NZ"/>
        </w:rPr>
        <w:t>"resource.h"</w:t>
      </w:r>
    </w:p>
    <w:p w14:paraId="1E31CC8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77F9C2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#define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WINDOW_CLASS_NAME</w:t>
      </w:r>
      <w:r w:rsidRPr="0096729D">
        <w:rPr>
          <w:rFonts w:ascii="Consolas" w:eastAsiaTheme="minorHAnsi" w:hAnsi="Consolas" w:cs="Consolas"/>
          <w:color w:val="000000"/>
          <w:sz w:val="19"/>
          <w:szCs w:val="19"/>
          <w:highlight w:val="white"/>
          <w:lang w:val="en-NZ"/>
        </w:rPr>
        <w:t xml:space="preserve"> L</w:t>
      </w:r>
      <w:r w:rsidRPr="0096729D">
        <w:rPr>
          <w:rFonts w:ascii="Consolas" w:eastAsiaTheme="minorHAnsi" w:hAnsi="Consolas" w:cs="Consolas"/>
          <w:color w:val="A31515"/>
          <w:sz w:val="19"/>
          <w:szCs w:val="19"/>
          <w:highlight w:val="white"/>
          <w:lang w:val="en-NZ"/>
        </w:rPr>
        <w:t>"WINCLASS1"</w:t>
      </w:r>
    </w:p>
    <w:p w14:paraId="7596407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2034B76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216DBD78"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void</w:t>
      </w:r>
      <w:r w:rsidRPr="0096729D">
        <w:rPr>
          <w:rFonts w:ascii="Consolas" w:eastAsiaTheme="minorHAnsi" w:hAnsi="Consolas" w:cs="Consolas"/>
          <w:color w:val="000000"/>
          <w:sz w:val="19"/>
          <w:szCs w:val="19"/>
          <w:highlight w:val="white"/>
          <w:lang w:val="en-NZ"/>
        </w:rPr>
        <w:t xml:space="preserve"> GameLoop()</w:t>
      </w:r>
    </w:p>
    <w:p w14:paraId="0A0A7B8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4F311F0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//One frame of game logic occurs here...</w:t>
      </w:r>
    </w:p>
    <w:p w14:paraId="2A80A34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240533D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6A360E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2B91AF"/>
          <w:sz w:val="19"/>
          <w:szCs w:val="19"/>
          <w:highlight w:val="white"/>
          <w:lang w:val="en-NZ"/>
        </w:rPr>
        <w:t>LRESULT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CALLBACK</w:t>
      </w:r>
      <w:r w:rsidRPr="0096729D">
        <w:rPr>
          <w:rFonts w:ascii="Consolas" w:eastAsiaTheme="minorHAnsi" w:hAnsi="Consolas" w:cs="Consolas"/>
          <w:color w:val="000000"/>
          <w:sz w:val="19"/>
          <w:szCs w:val="19"/>
          <w:highlight w:val="white"/>
          <w:lang w:val="en-NZ"/>
        </w:rPr>
        <w:t xml:space="preserve"> WindowProc(</w:t>
      </w:r>
      <w:r w:rsidRPr="0096729D">
        <w:rPr>
          <w:rFonts w:ascii="Consolas" w:eastAsiaTheme="minorHAnsi" w:hAnsi="Consolas" w:cs="Consolas"/>
          <w:color w:val="2B91AF"/>
          <w:sz w:val="19"/>
          <w:szCs w:val="19"/>
          <w:highlight w:val="white"/>
          <w:lang w:val="en-NZ"/>
        </w:rPr>
        <w:t>HWND</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_hwnd</w:t>
      </w:r>
      <w:r w:rsidRPr="0096729D">
        <w:rPr>
          <w:rFonts w:ascii="Consolas" w:eastAsiaTheme="minorHAnsi" w:hAnsi="Consolas" w:cs="Consolas"/>
          <w:color w:val="000000"/>
          <w:sz w:val="19"/>
          <w:szCs w:val="19"/>
          <w:highlight w:val="white"/>
          <w:lang w:val="en-NZ"/>
        </w:rPr>
        <w:t>,</w:t>
      </w:r>
    </w:p>
    <w:p w14:paraId="74CA546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UINT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_msg</w:t>
      </w:r>
      <w:r w:rsidRPr="0096729D">
        <w:rPr>
          <w:rFonts w:ascii="Consolas" w:eastAsiaTheme="minorHAnsi" w:hAnsi="Consolas" w:cs="Consolas"/>
          <w:color w:val="000000"/>
          <w:sz w:val="19"/>
          <w:szCs w:val="19"/>
          <w:highlight w:val="white"/>
          <w:lang w:val="en-NZ"/>
        </w:rPr>
        <w:t>,</w:t>
      </w:r>
    </w:p>
    <w:p w14:paraId="11154B2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WPARAM</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_wparam</w:t>
      </w:r>
      <w:r w:rsidRPr="0096729D">
        <w:rPr>
          <w:rFonts w:ascii="Consolas" w:eastAsiaTheme="minorHAnsi" w:hAnsi="Consolas" w:cs="Consolas"/>
          <w:color w:val="000000"/>
          <w:sz w:val="19"/>
          <w:szCs w:val="19"/>
          <w:highlight w:val="white"/>
          <w:lang w:val="en-NZ"/>
        </w:rPr>
        <w:t>,</w:t>
      </w:r>
    </w:p>
    <w:p w14:paraId="78F0557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LPARAM</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_lparam</w:t>
      </w:r>
      <w:r w:rsidRPr="0096729D">
        <w:rPr>
          <w:rFonts w:ascii="Consolas" w:eastAsiaTheme="minorHAnsi" w:hAnsi="Consolas" w:cs="Consolas"/>
          <w:color w:val="000000"/>
          <w:sz w:val="19"/>
          <w:szCs w:val="19"/>
          <w:highlight w:val="white"/>
          <w:lang w:val="en-NZ"/>
        </w:rPr>
        <w:t>)</w:t>
      </w:r>
    </w:p>
    <w:p w14:paraId="370B37E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446B8C9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This is the main message handler of the system.</w:t>
      </w:r>
    </w:p>
    <w:p w14:paraId="6CFCDB6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PAINTSTRUCT</w:t>
      </w:r>
      <w:r w:rsidRPr="0096729D">
        <w:rPr>
          <w:rFonts w:ascii="Consolas" w:eastAsiaTheme="minorHAnsi" w:hAnsi="Consolas" w:cs="Consolas"/>
          <w:color w:val="000000"/>
          <w:sz w:val="19"/>
          <w:szCs w:val="19"/>
          <w:highlight w:val="white"/>
          <w:lang w:val="en-NZ"/>
        </w:rPr>
        <w:t xml:space="preserve"> ps; </w:t>
      </w:r>
      <w:r w:rsidRPr="0096729D">
        <w:rPr>
          <w:rFonts w:ascii="Consolas" w:eastAsiaTheme="minorHAnsi" w:hAnsi="Consolas" w:cs="Consolas"/>
          <w:color w:val="008000"/>
          <w:sz w:val="19"/>
          <w:szCs w:val="19"/>
          <w:highlight w:val="white"/>
          <w:lang w:val="en-NZ"/>
        </w:rPr>
        <w:t>// Used in WM_PAINT.</w:t>
      </w:r>
    </w:p>
    <w:p w14:paraId="3B7B311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HDC</w:t>
      </w:r>
      <w:r w:rsidRPr="0096729D">
        <w:rPr>
          <w:rFonts w:ascii="Consolas" w:eastAsiaTheme="minorHAnsi" w:hAnsi="Consolas" w:cs="Consolas"/>
          <w:color w:val="000000"/>
          <w:sz w:val="19"/>
          <w:szCs w:val="19"/>
          <w:highlight w:val="white"/>
          <w:lang w:val="en-NZ"/>
        </w:rPr>
        <w:t xml:space="preserve"> hdc;        </w:t>
      </w:r>
      <w:r w:rsidRPr="0096729D">
        <w:rPr>
          <w:rFonts w:ascii="Consolas" w:eastAsiaTheme="minorHAnsi" w:hAnsi="Consolas" w:cs="Consolas"/>
          <w:color w:val="008000"/>
          <w:sz w:val="19"/>
          <w:szCs w:val="19"/>
          <w:highlight w:val="white"/>
          <w:lang w:val="en-NZ"/>
        </w:rPr>
        <w:t>// Handle to a device context.</w:t>
      </w:r>
    </w:p>
    <w:p w14:paraId="00169A9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7E347F6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What is the message?</w:t>
      </w:r>
    </w:p>
    <w:p w14:paraId="3F0833E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switch</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_msg</w:t>
      </w:r>
      <w:r w:rsidRPr="0096729D">
        <w:rPr>
          <w:rFonts w:ascii="Consolas" w:eastAsiaTheme="minorHAnsi" w:hAnsi="Consolas" w:cs="Consolas"/>
          <w:color w:val="000000"/>
          <w:sz w:val="19"/>
          <w:szCs w:val="19"/>
          <w:highlight w:val="white"/>
          <w:lang w:val="en-NZ"/>
        </w:rPr>
        <w:t>)</w:t>
      </w:r>
    </w:p>
    <w:p w14:paraId="38BC609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2DD34140"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case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WM_CREATE</w:t>
      </w:r>
      <w:r w:rsidRPr="0096729D">
        <w:rPr>
          <w:rFonts w:ascii="Consolas" w:eastAsiaTheme="minorHAnsi" w:hAnsi="Consolas" w:cs="Consolas"/>
          <w:color w:val="000000"/>
          <w:sz w:val="19"/>
          <w:szCs w:val="19"/>
          <w:highlight w:val="white"/>
          <w:lang w:val="en-NZ"/>
        </w:rPr>
        <w:t>:</w:t>
      </w:r>
    </w:p>
    <w:p w14:paraId="1C7B026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3617EE3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Do initialization stuff here.</w:t>
      </w:r>
    </w:p>
    <w:p w14:paraId="4F1A10F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360A9A6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Return Success.</w:t>
      </w:r>
    </w:p>
    <w:p w14:paraId="4FD2D2E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(0);</w:t>
      </w:r>
    </w:p>
    <w:p w14:paraId="65F21EE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14980066"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break</w:t>
      </w:r>
      <w:r w:rsidRPr="0096729D">
        <w:rPr>
          <w:rFonts w:ascii="Consolas" w:eastAsiaTheme="minorHAnsi" w:hAnsi="Consolas" w:cs="Consolas"/>
          <w:color w:val="000000"/>
          <w:sz w:val="19"/>
          <w:szCs w:val="19"/>
          <w:highlight w:val="white"/>
          <w:lang w:val="en-NZ"/>
        </w:rPr>
        <w:t>;</w:t>
      </w:r>
    </w:p>
    <w:p w14:paraId="26540E4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01B5006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case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WM_PAINT</w:t>
      </w:r>
      <w:r w:rsidRPr="0096729D">
        <w:rPr>
          <w:rFonts w:ascii="Consolas" w:eastAsiaTheme="minorHAnsi" w:hAnsi="Consolas" w:cs="Consolas"/>
          <w:color w:val="000000"/>
          <w:sz w:val="19"/>
          <w:szCs w:val="19"/>
          <w:highlight w:val="white"/>
          <w:lang w:val="en-NZ"/>
        </w:rPr>
        <w:t>:</w:t>
      </w:r>
    </w:p>
    <w:p w14:paraId="17DE43B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44D9AA50"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Simply validate the window.</w:t>
      </w:r>
    </w:p>
    <w:p w14:paraId="6D67AB2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hdc = BeginPaint(</w:t>
      </w:r>
      <w:r w:rsidRPr="0096729D">
        <w:rPr>
          <w:rFonts w:ascii="Consolas" w:eastAsiaTheme="minorHAnsi" w:hAnsi="Consolas" w:cs="Consolas"/>
          <w:color w:val="808080"/>
          <w:sz w:val="19"/>
          <w:szCs w:val="19"/>
          <w:highlight w:val="white"/>
          <w:lang w:val="en-NZ"/>
        </w:rPr>
        <w:t>_hwnd</w:t>
      </w:r>
      <w:r w:rsidRPr="0096729D">
        <w:rPr>
          <w:rFonts w:ascii="Consolas" w:eastAsiaTheme="minorHAnsi" w:hAnsi="Consolas" w:cs="Consolas"/>
          <w:color w:val="000000"/>
          <w:sz w:val="19"/>
          <w:szCs w:val="19"/>
          <w:highlight w:val="white"/>
          <w:lang w:val="en-NZ"/>
        </w:rPr>
        <w:t>, &amp;ps);</w:t>
      </w:r>
    </w:p>
    <w:p w14:paraId="3D1F080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A8412B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You would do all your painting here...</w:t>
      </w:r>
    </w:p>
    <w:p w14:paraId="67CEE153"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06A72E1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EndPaint(</w:t>
      </w:r>
      <w:r w:rsidRPr="0096729D">
        <w:rPr>
          <w:rFonts w:ascii="Consolas" w:eastAsiaTheme="minorHAnsi" w:hAnsi="Consolas" w:cs="Consolas"/>
          <w:color w:val="808080"/>
          <w:sz w:val="19"/>
          <w:szCs w:val="19"/>
          <w:highlight w:val="white"/>
          <w:lang w:val="en-NZ"/>
        </w:rPr>
        <w:t>_hwnd</w:t>
      </w:r>
      <w:r w:rsidRPr="0096729D">
        <w:rPr>
          <w:rFonts w:ascii="Consolas" w:eastAsiaTheme="minorHAnsi" w:hAnsi="Consolas" w:cs="Consolas"/>
          <w:color w:val="000000"/>
          <w:sz w:val="19"/>
          <w:szCs w:val="19"/>
          <w:highlight w:val="white"/>
          <w:lang w:val="en-NZ"/>
        </w:rPr>
        <w:t>, &amp;ps);</w:t>
      </w:r>
    </w:p>
    <w:p w14:paraId="56A08C70"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8387B3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Return Success.</w:t>
      </w:r>
    </w:p>
    <w:p w14:paraId="59DC586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(0);</w:t>
      </w:r>
    </w:p>
    <w:p w14:paraId="75385CA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0E48635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break</w:t>
      </w:r>
      <w:r w:rsidRPr="0096729D">
        <w:rPr>
          <w:rFonts w:ascii="Consolas" w:eastAsiaTheme="minorHAnsi" w:hAnsi="Consolas" w:cs="Consolas"/>
          <w:color w:val="000000"/>
          <w:sz w:val="19"/>
          <w:szCs w:val="19"/>
          <w:highlight w:val="white"/>
          <w:lang w:val="en-NZ"/>
        </w:rPr>
        <w:t>;</w:t>
      </w:r>
    </w:p>
    <w:p w14:paraId="0A16E7A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2BC2BC1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case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WM_DESTROY</w:t>
      </w:r>
      <w:r w:rsidRPr="0096729D">
        <w:rPr>
          <w:rFonts w:ascii="Consolas" w:eastAsiaTheme="minorHAnsi" w:hAnsi="Consolas" w:cs="Consolas"/>
          <w:color w:val="000000"/>
          <w:sz w:val="19"/>
          <w:szCs w:val="19"/>
          <w:highlight w:val="white"/>
          <w:lang w:val="en-NZ"/>
        </w:rPr>
        <w:t>:</w:t>
      </w:r>
    </w:p>
    <w:p w14:paraId="68B70CA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516C7ED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Kill the application, this sends a WM_QUIT message.</w:t>
      </w:r>
    </w:p>
    <w:p w14:paraId="4A4BC03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PostQuitMessage(0);</w:t>
      </w:r>
    </w:p>
    <w:p w14:paraId="571A1FA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203E08F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Return success.</w:t>
      </w:r>
    </w:p>
    <w:p w14:paraId="06E9B7E8"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(0);</w:t>
      </w:r>
    </w:p>
    <w:p w14:paraId="4F40F52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0A09CA03"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break</w:t>
      </w:r>
      <w:r w:rsidRPr="0096729D">
        <w:rPr>
          <w:rFonts w:ascii="Consolas" w:eastAsiaTheme="minorHAnsi" w:hAnsi="Consolas" w:cs="Consolas"/>
          <w:color w:val="000000"/>
          <w:sz w:val="19"/>
          <w:szCs w:val="19"/>
          <w:highlight w:val="white"/>
          <w:lang w:val="en-NZ"/>
        </w:rPr>
        <w:t>;</w:t>
      </w:r>
    </w:p>
    <w:p w14:paraId="34979DB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37898FE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336178E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default</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0000FF"/>
          <w:sz w:val="19"/>
          <w:szCs w:val="19"/>
          <w:highlight w:val="white"/>
          <w:lang w:val="en-NZ"/>
        </w:rPr>
        <w:t>break</w:t>
      </w:r>
      <w:r w:rsidRPr="0096729D">
        <w:rPr>
          <w:rFonts w:ascii="Consolas" w:eastAsiaTheme="minorHAnsi" w:hAnsi="Consolas" w:cs="Consolas"/>
          <w:color w:val="000000"/>
          <w:sz w:val="19"/>
          <w:szCs w:val="19"/>
          <w:highlight w:val="white"/>
          <w:lang w:val="en-NZ"/>
        </w:rPr>
        <w:t>;</w:t>
      </w:r>
    </w:p>
    <w:p w14:paraId="3D67879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 </w:t>
      </w:r>
      <w:r w:rsidRPr="0096729D">
        <w:rPr>
          <w:rFonts w:ascii="Consolas" w:eastAsiaTheme="minorHAnsi" w:hAnsi="Consolas" w:cs="Consolas"/>
          <w:color w:val="008000"/>
          <w:sz w:val="19"/>
          <w:szCs w:val="19"/>
          <w:highlight w:val="white"/>
          <w:lang w:val="en-NZ"/>
        </w:rPr>
        <w:t>// End switch.</w:t>
      </w:r>
    </w:p>
    <w:p w14:paraId="47CA622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3A2392D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Process any messages that we did not take care of...</w:t>
      </w:r>
    </w:p>
    <w:p w14:paraId="01C5D9F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1E479C9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DefWindowProc</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808080"/>
          <w:sz w:val="19"/>
          <w:szCs w:val="19"/>
          <w:highlight w:val="white"/>
          <w:lang w:val="en-NZ"/>
        </w:rPr>
        <w:t>_hwnd</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_msg</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_wparam</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_lparam</w:t>
      </w:r>
      <w:r w:rsidRPr="0096729D">
        <w:rPr>
          <w:rFonts w:ascii="Consolas" w:eastAsiaTheme="minorHAnsi" w:hAnsi="Consolas" w:cs="Consolas"/>
          <w:color w:val="000000"/>
          <w:sz w:val="19"/>
          <w:szCs w:val="19"/>
          <w:highlight w:val="white"/>
          <w:lang w:val="en-NZ"/>
        </w:rPr>
        <w:t>));</w:t>
      </w:r>
    </w:p>
    <w:p w14:paraId="3C50229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694C708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3486755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FF"/>
          <w:sz w:val="19"/>
          <w:szCs w:val="19"/>
          <w:highlight w:val="white"/>
          <w:lang w:val="en-NZ"/>
        </w:rPr>
        <w:t>int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WINAPI</w:t>
      </w:r>
      <w:r w:rsidRPr="0096729D">
        <w:rPr>
          <w:rFonts w:ascii="Consolas" w:eastAsiaTheme="minorHAnsi" w:hAnsi="Consolas" w:cs="Consolas"/>
          <w:color w:val="000000"/>
          <w:sz w:val="19"/>
          <w:szCs w:val="19"/>
          <w:highlight w:val="white"/>
          <w:lang w:val="en-NZ"/>
        </w:rPr>
        <w:t xml:space="preserve"> WinMain(</w:t>
      </w:r>
      <w:r w:rsidRPr="0096729D">
        <w:rPr>
          <w:rFonts w:ascii="Consolas" w:eastAsiaTheme="minorHAnsi" w:hAnsi="Consolas" w:cs="Consolas"/>
          <w:color w:val="2B91AF"/>
          <w:sz w:val="19"/>
          <w:szCs w:val="19"/>
          <w:highlight w:val="white"/>
          <w:lang w:val="en-NZ"/>
        </w:rPr>
        <w:t>HINSTANCE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_hInstance</w:t>
      </w:r>
      <w:r w:rsidRPr="0096729D">
        <w:rPr>
          <w:rFonts w:ascii="Consolas" w:eastAsiaTheme="minorHAnsi" w:hAnsi="Consolas" w:cs="Consolas"/>
          <w:color w:val="000000"/>
          <w:sz w:val="19"/>
          <w:szCs w:val="19"/>
          <w:highlight w:val="white"/>
          <w:lang w:val="en-NZ"/>
        </w:rPr>
        <w:t>,</w:t>
      </w:r>
    </w:p>
    <w:p w14:paraId="2550533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HINSTANCE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_hPrevInstance</w:t>
      </w:r>
      <w:r w:rsidRPr="0096729D">
        <w:rPr>
          <w:rFonts w:ascii="Consolas" w:eastAsiaTheme="minorHAnsi" w:hAnsi="Consolas" w:cs="Consolas"/>
          <w:color w:val="000000"/>
          <w:sz w:val="19"/>
          <w:szCs w:val="19"/>
          <w:highlight w:val="white"/>
          <w:lang w:val="en-NZ"/>
        </w:rPr>
        <w:t>,</w:t>
      </w:r>
    </w:p>
    <w:p w14:paraId="159518D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LPSTR</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_lpCmdLine</w:t>
      </w:r>
      <w:r w:rsidRPr="0096729D">
        <w:rPr>
          <w:rFonts w:ascii="Consolas" w:eastAsiaTheme="minorHAnsi" w:hAnsi="Consolas" w:cs="Consolas"/>
          <w:color w:val="000000"/>
          <w:sz w:val="19"/>
          <w:szCs w:val="19"/>
          <w:highlight w:val="white"/>
          <w:lang w:val="en-NZ"/>
        </w:rPr>
        <w:t>,</w:t>
      </w:r>
    </w:p>
    <w:p w14:paraId="13E67188"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int</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808080"/>
          <w:sz w:val="19"/>
          <w:szCs w:val="19"/>
          <w:highlight w:val="white"/>
          <w:lang w:val="en-NZ"/>
        </w:rPr>
        <w:t>_nCmdShow</w:t>
      </w:r>
      <w:r w:rsidRPr="0096729D">
        <w:rPr>
          <w:rFonts w:ascii="Consolas" w:eastAsiaTheme="minorHAnsi" w:hAnsi="Consolas" w:cs="Consolas"/>
          <w:color w:val="000000"/>
          <w:sz w:val="19"/>
          <w:szCs w:val="19"/>
          <w:highlight w:val="white"/>
          <w:lang w:val="en-NZ"/>
        </w:rPr>
        <w:t>)</w:t>
      </w:r>
    </w:p>
    <w:p w14:paraId="0A9E333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721EAEE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WNDCLASSEX</w:t>
      </w:r>
      <w:r w:rsidRPr="0096729D">
        <w:rPr>
          <w:rFonts w:ascii="Consolas" w:eastAsiaTheme="minorHAnsi" w:hAnsi="Consolas" w:cs="Consolas"/>
          <w:color w:val="000000"/>
          <w:sz w:val="19"/>
          <w:szCs w:val="19"/>
          <w:highlight w:val="white"/>
          <w:lang w:val="en-NZ"/>
        </w:rPr>
        <w:t xml:space="preserve"> winclass; </w:t>
      </w:r>
      <w:r w:rsidRPr="0096729D">
        <w:rPr>
          <w:rFonts w:ascii="Consolas" w:eastAsiaTheme="minorHAnsi" w:hAnsi="Consolas" w:cs="Consolas"/>
          <w:color w:val="008000"/>
          <w:sz w:val="19"/>
          <w:szCs w:val="19"/>
          <w:highlight w:val="white"/>
          <w:lang w:val="en-NZ"/>
        </w:rPr>
        <w:t>// This will hold the class we create.</w:t>
      </w:r>
    </w:p>
    <w:p w14:paraId="1E288E1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HWND</w:t>
      </w:r>
      <w:r w:rsidRPr="0096729D">
        <w:rPr>
          <w:rFonts w:ascii="Consolas" w:eastAsiaTheme="minorHAnsi" w:hAnsi="Consolas" w:cs="Consolas"/>
          <w:color w:val="000000"/>
          <w:sz w:val="19"/>
          <w:szCs w:val="19"/>
          <w:highlight w:val="white"/>
          <w:lang w:val="en-NZ"/>
        </w:rPr>
        <w:t xml:space="preserve"> hwnd;           </w:t>
      </w:r>
      <w:r w:rsidRPr="0096729D">
        <w:rPr>
          <w:rFonts w:ascii="Consolas" w:eastAsiaTheme="minorHAnsi" w:hAnsi="Consolas" w:cs="Consolas"/>
          <w:color w:val="008000"/>
          <w:sz w:val="19"/>
          <w:szCs w:val="19"/>
          <w:highlight w:val="white"/>
          <w:lang w:val="en-NZ"/>
        </w:rPr>
        <w:t>// Generic window handle.</w:t>
      </w:r>
    </w:p>
    <w:p w14:paraId="14DED3D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MSG</w:t>
      </w:r>
      <w:r w:rsidRPr="0096729D">
        <w:rPr>
          <w:rFonts w:ascii="Consolas" w:eastAsiaTheme="minorHAnsi" w:hAnsi="Consolas" w:cs="Consolas"/>
          <w:color w:val="000000"/>
          <w:sz w:val="19"/>
          <w:szCs w:val="19"/>
          <w:highlight w:val="white"/>
          <w:lang w:val="en-NZ"/>
        </w:rPr>
        <w:t xml:space="preserve"> msg;             </w:t>
      </w:r>
      <w:r w:rsidRPr="0096729D">
        <w:rPr>
          <w:rFonts w:ascii="Consolas" w:eastAsiaTheme="minorHAnsi" w:hAnsi="Consolas" w:cs="Consolas"/>
          <w:color w:val="008000"/>
          <w:sz w:val="19"/>
          <w:szCs w:val="19"/>
          <w:highlight w:val="white"/>
          <w:lang w:val="en-NZ"/>
        </w:rPr>
        <w:t>// Generic message.</w:t>
      </w:r>
    </w:p>
    <w:p w14:paraId="43723C7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1085AA9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2B91AF"/>
          <w:sz w:val="19"/>
          <w:szCs w:val="19"/>
          <w:highlight w:val="white"/>
          <w:lang w:val="en-NZ"/>
        </w:rPr>
        <w:t>HCURSOR</w:t>
      </w:r>
      <w:r w:rsidRPr="0096729D">
        <w:rPr>
          <w:rFonts w:ascii="Consolas" w:eastAsiaTheme="minorHAnsi" w:hAnsi="Consolas" w:cs="Consolas"/>
          <w:color w:val="000000"/>
          <w:sz w:val="19"/>
          <w:szCs w:val="19"/>
          <w:highlight w:val="white"/>
          <w:lang w:val="en-NZ"/>
        </w:rPr>
        <w:t xml:space="preserve"> hCrosshair = </w:t>
      </w:r>
      <w:r w:rsidRPr="0096729D">
        <w:rPr>
          <w:rFonts w:ascii="Consolas" w:eastAsiaTheme="minorHAnsi" w:hAnsi="Consolas" w:cs="Consolas"/>
          <w:color w:val="6F008A"/>
          <w:sz w:val="19"/>
          <w:szCs w:val="19"/>
          <w:highlight w:val="white"/>
          <w:lang w:val="en-NZ"/>
        </w:rPr>
        <w:t>LoadCursor</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808080"/>
          <w:sz w:val="19"/>
          <w:szCs w:val="19"/>
          <w:highlight w:val="white"/>
          <w:lang w:val="en-NZ"/>
        </w:rPr>
        <w:t>_hInstance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MAKEINTRESOURCE</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6F008A"/>
          <w:sz w:val="19"/>
          <w:szCs w:val="19"/>
          <w:highlight w:val="white"/>
          <w:lang w:val="en-NZ"/>
        </w:rPr>
        <w:t>IDC_CURSOR2</w:t>
      </w:r>
      <w:r w:rsidRPr="0096729D">
        <w:rPr>
          <w:rFonts w:ascii="Consolas" w:eastAsiaTheme="minorHAnsi" w:hAnsi="Consolas" w:cs="Consolas"/>
          <w:color w:val="000000"/>
          <w:sz w:val="19"/>
          <w:szCs w:val="19"/>
          <w:highlight w:val="white"/>
          <w:lang w:val="en-NZ"/>
        </w:rPr>
        <w:t>));</w:t>
      </w:r>
    </w:p>
    <w:p w14:paraId="72EF5AF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382BC2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First fill in the window class structure.</w:t>
      </w:r>
    </w:p>
    <w:p w14:paraId="297A1EE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winclass.cbSize = </w:t>
      </w:r>
      <w:r w:rsidRPr="0096729D">
        <w:rPr>
          <w:rFonts w:ascii="Consolas" w:eastAsiaTheme="minorHAnsi" w:hAnsi="Consolas" w:cs="Consolas"/>
          <w:color w:val="0000FF"/>
          <w:sz w:val="19"/>
          <w:szCs w:val="19"/>
          <w:highlight w:val="white"/>
          <w:lang w:val="en-NZ"/>
        </w:rPr>
        <w:t>sizeof</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2B91AF"/>
          <w:sz w:val="19"/>
          <w:szCs w:val="19"/>
          <w:highlight w:val="white"/>
          <w:lang w:val="en-NZ"/>
        </w:rPr>
        <w:t>WNDCLASSEX</w:t>
      </w:r>
      <w:r w:rsidRPr="0096729D">
        <w:rPr>
          <w:rFonts w:ascii="Consolas" w:eastAsiaTheme="minorHAnsi" w:hAnsi="Consolas" w:cs="Consolas"/>
          <w:color w:val="000000"/>
          <w:sz w:val="19"/>
          <w:szCs w:val="19"/>
          <w:highlight w:val="white"/>
          <w:lang w:val="en-NZ"/>
        </w:rPr>
        <w:t>);</w:t>
      </w:r>
    </w:p>
    <w:p w14:paraId="4D0171B8"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winclass.style = </w:t>
      </w:r>
      <w:r w:rsidRPr="0096729D">
        <w:rPr>
          <w:rFonts w:ascii="Consolas" w:eastAsiaTheme="minorHAnsi" w:hAnsi="Consolas" w:cs="Consolas"/>
          <w:color w:val="6F008A"/>
          <w:sz w:val="19"/>
          <w:szCs w:val="19"/>
          <w:highlight w:val="white"/>
          <w:lang w:val="en-NZ"/>
        </w:rPr>
        <w:t>CS_DBLCLKS</w:t>
      </w:r>
      <w:r w:rsidRPr="0096729D">
        <w:rPr>
          <w:rFonts w:ascii="Consolas" w:eastAsiaTheme="minorHAnsi" w:hAnsi="Consolas" w:cs="Consolas"/>
          <w:color w:val="000000"/>
          <w:sz w:val="19"/>
          <w:szCs w:val="19"/>
          <w:highlight w:val="white"/>
          <w:lang w:val="en-NZ"/>
        </w:rPr>
        <w:t xml:space="preserve"> | </w:t>
      </w:r>
      <w:r w:rsidRPr="0096729D">
        <w:rPr>
          <w:rFonts w:ascii="Consolas" w:eastAsiaTheme="minorHAnsi" w:hAnsi="Consolas" w:cs="Consolas"/>
          <w:color w:val="6F008A"/>
          <w:sz w:val="19"/>
          <w:szCs w:val="19"/>
          <w:highlight w:val="white"/>
          <w:lang w:val="en-NZ"/>
        </w:rPr>
        <w:t>CS_OWNDC</w:t>
      </w:r>
      <w:r w:rsidRPr="0096729D">
        <w:rPr>
          <w:rFonts w:ascii="Consolas" w:eastAsiaTheme="minorHAnsi" w:hAnsi="Consolas" w:cs="Consolas"/>
          <w:color w:val="000000"/>
          <w:sz w:val="19"/>
          <w:szCs w:val="19"/>
          <w:highlight w:val="white"/>
          <w:lang w:val="en-NZ"/>
        </w:rPr>
        <w:t xml:space="preserve"> | </w:t>
      </w:r>
      <w:r w:rsidRPr="0096729D">
        <w:rPr>
          <w:rFonts w:ascii="Consolas" w:eastAsiaTheme="minorHAnsi" w:hAnsi="Consolas" w:cs="Consolas"/>
          <w:color w:val="6F008A"/>
          <w:sz w:val="19"/>
          <w:szCs w:val="19"/>
          <w:highlight w:val="white"/>
          <w:lang w:val="en-NZ"/>
        </w:rPr>
        <w:t>CS_HREDRAW</w:t>
      </w:r>
      <w:r w:rsidRPr="0096729D">
        <w:rPr>
          <w:rFonts w:ascii="Consolas" w:eastAsiaTheme="minorHAnsi" w:hAnsi="Consolas" w:cs="Consolas"/>
          <w:color w:val="000000"/>
          <w:sz w:val="19"/>
          <w:szCs w:val="19"/>
          <w:highlight w:val="white"/>
          <w:lang w:val="en-NZ"/>
        </w:rPr>
        <w:t xml:space="preserve"> | </w:t>
      </w:r>
      <w:r w:rsidRPr="0096729D">
        <w:rPr>
          <w:rFonts w:ascii="Consolas" w:eastAsiaTheme="minorHAnsi" w:hAnsi="Consolas" w:cs="Consolas"/>
          <w:color w:val="6F008A"/>
          <w:sz w:val="19"/>
          <w:szCs w:val="19"/>
          <w:highlight w:val="white"/>
          <w:lang w:val="en-NZ"/>
        </w:rPr>
        <w:t>CS_VREDRAW</w:t>
      </w:r>
      <w:r w:rsidRPr="0096729D">
        <w:rPr>
          <w:rFonts w:ascii="Consolas" w:eastAsiaTheme="minorHAnsi" w:hAnsi="Consolas" w:cs="Consolas"/>
          <w:color w:val="000000"/>
          <w:sz w:val="19"/>
          <w:szCs w:val="19"/>
          <w:highlight w:val="white"/>
          <w:lang w:val="en-NZ"/>
        </w:rPr>
        <w:t>;</w:t>
      </w:r>
    </w:p>
    <w:p w14:paraId="4B7470D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winclass.lpfnWndProc = WindowProc;</w:t>
      </w:r>
    </w:p>
    <w:p w14:paraId="4D19CF8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winclass.cbClsExtra = 0;</w:t>
      </w:r>
    </w:p>
    <w:p w14:paraId="723A7B2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winclass.cbWndExtra = 0;</w:t>
      </w:r>
    </w:p>
    <w:p w14:paraId="48945C1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winclass.hInstance = </w:t>
      </w:r>
      <w:r w:rsidRPr="0096729D">
        <w:rPr>
          <w:rFonts w:ascii="Consolas" w:eastAsiaTheme="minorHAnsi" w:hAnsi="Consolas" w:cs="Consolas"/>
          <w:color w:val="808080"/>
          <w:sz w:val="19"/>
          <w:szCs w:val="19"/>
          <w:highlight w:val="white"/>
          <w:lang w:val="en-NZ"/>
        </w:rPr>
        <w:t>_hInstance</w:t>
      </w:r>
      <w:r w:rsidRPr="0096729D">
        <w:rPr>
          <w:rFonts w:ascii="Consolas" w:eastAsiaTheme="minorHAnsi" w:hAnsi="Consolas" w:cs="Consolas"/>
          <w:color w:val="000000"/>
          <w:sz w:val="19"/>
          <w:szCs w:val="19"/>
          <w:highlight w:val="white"/>
          <w:lang w:val="en-NZ"/>
        </w:rPr>
        <w:t>;</w:t>
      </w:r>
    </w:p>
    <w:p w14:paraId="7E9DCA2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winclass.hIcon = </w:t>
      </w:r>
      <w:r w:rsidRPr="0096729D">
        <w:rPr>
          <w:rFonts w:ascii="Consolas" w:eastAsiaTheme="minorHAnsi" w:hAnsi="Consolas" w:cs="Consolas"/>
          <w:color w:val="6F008A"/>
          <w:sz w:val="19"/>
          <w:szCs w:val="19"/>
          <w:highlight w:val="white"/>
          <w:lang w:val="en-NZ"/>
        </w:rPr>
        <w:t>LoadIcon</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IDI_APPLICATION</w:t>
      </w:r>
      <w:r w:rsidRPr="0096729D">
        <w:rPr>
          <w:rFonts w:ascii="Consolas" w:eastAsiaTheme="minorHAnsi" w:hAnsi="Consolas" w:cs="Consolas"/>
          <w:color w:val="000000"/>
          <w:sz w:val="19"/>
          <w:szCs w:val="19"/>
          <w:highlight w:val="white"/>
          <w:lang w:val="en-NZ"/>
        </w:rPr>
        <w:t>);</w:t>
      </w:r>
    </w:p>
    <w:p w14:paraId="066208C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winclass.hCursor = </w:t>
      </w:r>
      <w:r w:rsidRPr="0096729D">
        <w:rPr>
          <w:rFonts w:ascii="Consolas" w:eastAsiaTheme="minorHAnsi" w:hAnsi="Consolas" w:cs="Consolas"/>
          <w:color w:val="6F008A"/>
          <w:sz w:val="19"/>
          <w:szCs w:val="19"/>
          <w:highlight w:val="white"/>
          <w:lang w:val="en-NZ"/>
        </w:rPr>
        <w:t>LoadCursor</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808080"/>
          <w:sz w:val="19"/>
          <w:szCs w:val="19"/>
          <w:highlight w:val="white"/>
          <w:lang w:val="en-NZ"/>
        </w:rPr>
        <w:t>_hInstance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MAKEINTRESOURCE</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6F008A"/>
          <w:sz w:val="19"/>
          <w:szCs w:val="19"/>
          <w:highlight w:val="white"/>
          <w:lang w:val="en-NZ"/>
        </w:rPr>
        <w:t>IDC_CURSOR2</w:t>
      </w:r>
      <w:r w:rsidRPr="0096729D">
        <w:rPr>
          <w:rFonts w:ascii="Consolas" w:eastAsiaTheme="minorHAnsi" w:hAnsi="Consolas" w:cs="Consolas"/>
          <w:color w:val="000000"/>
          <w:sz w:val="19"/>
          <w:szCs w:val="19"/>
          <w:highlight w:val="white"/>
          <w:lang w:val="en-NZ"/>
        </w:rPr>
        <w:t>));</w:t>
      </w:r>
    </w:p>
    <w:p w14:paraId="79F85C0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lastRenderedPageBreak/>
        <w:tab/>
        <w:t>winclass.hbrBackground =</w:t>
      </w:r>
    </w:p>
    <w:p w14:paraId="47EFD4FB"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static_cast</w:t>
      </w:r>
      <w:r w:rsidRPr="0096729D">
        <w:rPr>
          <w:rFonts w:ascii="Consolas" w:eastAsiaTheme="minorHAnsi" w:hAnsi="Consolas" w:cs="Consolas"/>
          <w:color w:val="000000"/>
          <w:sz w:val="19"/>
          <w:szCs w:val="19"/>
          <w:highlight w:val="white"/>
          <w:lang w:val="en-NZ"/>
        </w:rPr>
        <w:t>&lt;</w:t>
      </w:r>
      <w:r w:rsidRPr="0096729D">
        <w:rPr>
          <w:rFonts w:ascii="Consolas" w:eastAsiaTheme="minorHAnsi" w:hAnsi="Consolas" w:cs="Consolas"/>
          <w:color w:val="2B91AF"/>
          <w:sz w:val="19"/>
          <w:szCs w:val="19"/>
          <w:highlight w:val="white"/>
          <w:lang w:val="en-NZ"/>
        </w:rPr>
        <w:t>HBRUSH</w:t>
      </w:r>
      <w:r w:rsidRPr="0096729D">
        <w:rPr>
          <w:rFonts w:ascii="Consolas" w:eastAsiaTheme="minorHAnsi" w:hAnsi="Consolas" w:cs="Consolas"/>
          <w:color w:val="000000"/>
          <w:sz w:val="19"/>
          <w:szCs w:val="19"/>
          <w:highlight w:val="white"/>
          <w:lang w:val="en-NZ"/>
        </w:rPr>
        <w:t>&gt;(GetStockObject(</w:t>
      </w:r>
      <w:r w:rsidRPr="0096729D">
        <w:rPr>
          <w:rFonts w:ascii="Consolas" w:eastAsiaTheme="minorHAnsi" w:hAnsi="Consolas" w:cs="Consolas"/>
          <w:color w:val="6F008A"/>
          <w:sz w:val="19"/>
          <w:szCs w:val="19"/>
          <w:highlight w:val="white"/>
          <w:lang w:val="en-NZ"/>
        </w:rPr>
        <w:t>WHITE_BRUSH</w:t>
      </w:r>
      <w:r w:rsidRPr="0096729D">
        <w:rPr>
          <w:rFonts w:ascii="Consolas" w:eastAsiaTheme="minorHAnsi" w:hAnsi="Consolas" w:cs="Consolas"/>
          <w:color w:val="000000"/>
          <w:sz w:val="19"/>
          <w:szCs w:val="19"/>
          <w:highlight w:val="white"/>
          <w:lang w:val="en-NZ"/>
        </w:rPr>
        <w:t>));</w:t>
      </w:r>
    </w:p>
    <w:p w14:paraId="56CA8A0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winclass.lpszMenuName = </w:t>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w:t>
      </w:r>
    </w:p>
    <w:p w14:paraId="331D4CF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winclass.lpszClassName = </w:t>
      </w:r>
      <w:r w:rsidRPr="0096729D">
        <w:rPr>
          <w:rFonts w:ascii="Consolas" w:eastAsiaTheme="minorHAnsi" w:hAnsi="Consolas" w:cs="Consolas"/>
          <w:color w:val="6F008A"/>
          <w:sz w:val="19"/>
          <w:szCs w:val="19"/>
          <w:highlight w:val="white"/>
          <w:lang w:val="en-NZ"/>
        </w:rPr>
        <w:t>WINDOW_CLASS_NAME</w:t>
      </w:r>
      <w:r w:rsidRPr="0096729D">
        <w:rPr>
          <w:rFonts w:ascii="Consolas" w:eastAsiaTheme="minorHAnsi" w:hAnsi="Consolas" w:cs="Consolas"/>
          <w:color w:val="000000"/>
          <w:sz w:val="19"/>
          <w:szCs w:val="19"/>
          <w:highlight w:val="white"/>
          <w:lang w:val="en-NZ"/>
        </w:rPr>
        <w:t>;</w:t>
      </w:r>
    </w:p>
    <w:p w14:paraId="061F4CB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winclass.hIconSm = </w:t>
      </w:r>
      <w:r w:rsidRPr="0096729D">
        <w:rPr>
          <w:rFonts w:ascii="Consolas" w:eastAsiaTheme="minorHAnsi" w:hAnsi="Consolas" w:cs="Consolas"/>
          <w:color w:val="6F008A"/>
          <w:sz w:val="19"/>
          <w:szCs w:val="19"/>
          <w:highlight w:val="white"/>
          <w:lang w:val="en-NZ"/>
        </w:rPr>
        <w:t>LoadIcon</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IDI_APPLICATION</w:t>
      </w:r>
      <w:r w:rsidRPr="0096729D">
        <w:rPr>
          <w:rFonts w:ascii="Consolas" w:eastAsiaTheme="minorHAnsi" w:hAnsi="Consolas" w:cs="Consolas"/>
          <w:color w:val="000000"/>
          <w:sz w:val="19"/>
          <w:szCs w:val="19"/>
          <w:highlight w:val="white"/>
          <w:lang w:val="en-NZ"/>
        </w:rPr>
        <w:t>);</w:t>
      </w:r>
    </w:p>
    <w:p w14:paraId="79CEFB4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148A6A66"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register the window class</w:t>
      </w:r>
    </w:p>
    <w:p w14:paraId="1D2086ED"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if</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RegisterClassEx</w:t>
      </w:r>
      <w:r w:rsidRPr="0096729D">
        <w:rPr>
          <w:rFonts w:ascii="Consolas" w:eastAsiaTheme="minorHAnsi" w:hAnsi="Consolas" w:cs="Consolas"/>
          <w:color w:val="000000"/>
          <w:sz w:val="19"/>
          <w:szCs w:val="19"/>
          <w:highlight w:val="white"/>
          <w:lang w:val="en-NZ"/>
        </w:rPr>
        <w:t>(&amp;winclass))</w:t>
      </w:r>
    </w:p>
    <w:p w14:paraId="03E4EA9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0008A16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(0);</w:t>
      </w:r>
    </w:p>
    <w:p w14:paraId="66250AF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36228D0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68A4C1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create the window</w:t>
      </w:r>
    </w:p>
    <w:p w14:paraId="62951D4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 xml:space="preserve">hwnd = </w:t>
      </w:r>
      <w:r w:rsidRPr="0096729D">
        <w:rPr>
          <w:rFonts w:ascii="Consolas" w:eastAsiaTheme="minorHAnsi" w:hAnsi="Consolas" w:cs="Consolas"/>
          <w:color w:val="6F008A"/>
          <w:sz w:val="19"/>
          <w:szCs w:val="19"/>
          <w:highlight w:val="white"/>
          <w:lang w:val="en-NZ"/>
        </w:rPr>
        <w:t>CreateWindowEx</w:t>
      </w:r>
      <w:r w:rsidRPr="0096729D">
        <w:rPr>
          <w:rFonts w:ascii="Consolas" w:eastAsiaTheme="minorHAnsi" w:hAnsi="Consolas" w:cs="Consolas"/>
          <w:color w:val="000000"/>
          <w:sz w:val="19"/>
          <w:szCs w:val="19"/>
          <w:highlight w:val="white"/>
          <w:lang w:val="en-NZ"/>
        </w:rPr>
        <w:t>(</w:t>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Extended style.</w:t>
      </w:r>
    </w:p>
    <w:p w14:paraId="0D91760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WINDOW_CLASS_NAME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Class.</w:t>
      </w:r>
    </w:p>
    <w:p w14:paraId="206AA638" w14:textId="729E81B2"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L</w:t>
      </w:r>
      <w:r w:rsidR="00087666">
        <w:rPr>
          <w:rFonts w:ascii="Consolas" w:eastAsiaTheme="minorHAnsi" w:hAnsi="Consolas" w:cs="Consolas"/>
          <w:color w:val="A31515"/>
          <w:sz w:val="19"/>
          <w:szCs w:val="19"/>
          <w:highlight w:val="white"/>
          <w:lang w:val="en-NZ"/>
        </w:rPr>
        <w:t>"Packt</w:t>
      </w:r>
      <w:r w:rsidRPr="0096729D">
        <w:rPr>
          <w:rFonts w:ascii="Consolas" w:eastAsiaTheme="minorHAnsi" w:hAnsi="Consolas" w:cs="Consolas"/>
          <w:color w:val="A31515"/>
          <w:sz w:val="19"/>
          <w:szCs w:val="19"/>
          <w:highlight w:val="white"/>
          <w:lang w:val="en-NZ"/>
        </w:rPr>
        <w:t xml:space="preserve"> Publishing"</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Title.</w:t>
      </w:r>
    </w:p>
    <w:p w14:paraId="36776F7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WS_OVERLAPPEDWINDOW</w:t>
      </w:r>
      <w:r w:rsidRPr="0096729D">
        <w:rPr>
          <w:rFonts w:ascii="Consolas" w:eastAsiaTheme="minorHAnsi" w:hAnsi="Consolas" w:cs="Consolas"/>
          <w:color w:val="000000"/>
          <w:sz w:val="19"/>
          <w:szCs w:val="19"/>
          <w:highlight w:val="white"/>
          <w:lang w:val="en-NZ"/>
        </w:rPr>
        <w:t xml:space="preserve"> | </w:t>
      </w:r>
      <w:r w:rsidRPr="0096729D">
        <w:rPr>
          <w:rFonts w:ascii="Consolas" w:eastAsiaTheme="minorHAnsi" w:hAnsi="Consolas" w:cs="Consolas"/>
          <w:color w:val="6F008A"/>
          <w:sz w:val="19"/>
          <w:szCs w:val="19"/>
          <w:highlight w:val="white"/>
          <w:lang w:val="en-NZ"/>
        </w:rPr>
        <w:t>WS_VISIBLE</w:t>
      </w:r>
      <w:r w:rsidRPr="0096729D">
        <w:rPr>
          <w:rFonts w:ascii="Consolas" w:eastAsiaTheme="minorHAnsi" w:hAnsi="Consolas" w:cs="Consolas"/>
          <w:color w:val="000000"/>
          <w:sz w:val="19"/>
          <w:szCs w:val="19"/>
          <w:highlight w:val="white"/>
          <w:lang w:val="en-NZ"/>
        </w:rPr>
        <w:t>,</w:t>
      </w:r>
    </w:p>
    <w:p w14:paraId="1EFCCA48"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0, 0,                    </w:t>
      </w:r>
      <w:r w:rsidRPr="0096729D">
        <w:rPr>
          <w:rFonts w:ascii="Consolas" w:eastAsiaTheme="minorHAnsi" w:hAnsi="Consolas" w:cs="Consolas"/>
          <w:color w:val="008000"/>
          <w:sz w:val="19"/>
          <w:szCs w:val="19"/>
          <w:highlight w:val="white"/>
          <w:lang w:val="en-NZ"/>
        </w:rPr>
        <w:t>// Initial x,y.</w:t>
      </w:r>
    </w:p>
    <w:p w14:paraId="62E8E4A6"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 xml:space="preserve">400, 400,                </w:t>
      </w:r>
      <w:r w:rsidRPr="0096729D">
        <w:rPr>
          <w:rFonts w:ascii="Consolas" w:eastAsiaTheme="minorHAnsi" w:hAnsi="Consolas" w:cs="Consolas"/>
          <w:color w:val="008000"/>
          <w:sz w:val="19"/>
          <w:szCs w:val="19"/>
          <w:highlight w:val="white"/>
          <w:lang w:val="en-NZ"/>
        </w:rPr>
        <w:t>// Initial width, height.</w:t>
      </w:r>
    </w:p>
    <w:p w14:paraId="1B98B2D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Handle to parent.</w:t>
      </w:r>
    </w:p>
    <w:p w14:paraId="4C1273B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Handle to menu.</w:t>
      </w:r>
    </w:p>
    <w:p w14:paraId="7AEF275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808080"/>
          <w:sz w:val="19"/>
          <w:szCs w:val="19"/>
          <w:highlight w:val="white"/>
          <w:lang w:val="en-NZ"/>
        </w:rPr>
        <w:t>_hInstance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Instance of this application.</w:t>
      </w:r>
    </w:p>
    <w:p w14:paraId="43C56DA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8000"/>
          <w:sz w:val="19"/>
          <w:szCs w:val="19"/>
          <w:highlight w:val="white"/>
          <w:lang w:val="en-NZ"/>
        </w:rPr>
        <w:t>// Extra creation parameters.</w:t>
      </w:r>
    </w:p>
    <w:p w14:paraId="080D78D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07E2892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if</w:t>
      </w:r>
      <w:r w:rsidRPr="0096729D">
        <w:rPr>
          <w:rFonts w:ascii="Consolas" w:eastAsiaTheme="minorHAnsi" w:hAnsi="Consolas" w:cs="Consolas"/>
          <w:color w:val="000000"/>
          <w:sz w:val="19"/>
          <w:szCs w:val="19"/>
          <w:highlight w:val="white"/>
          <w:lang w:val="en-NZ"/>
        </w:rPr>
        <w:t xml:space="preserve"> (!(hwnd))</w:t>
      </w:r>
    </w:p>
    <w:p w14:paraId="18B4995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636ADE2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(0);</w:t>
      </w:r>
    </w:p>
    <w:p w14:paraId="15D9E95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63DA9B8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548C945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Enter main event loop</w:t>
      </w:r>
    </w:p>
    <w:p w14:paraId="30234D0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while</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00FF"/>
          <w:sz w:val="19"/>
          <w:szCs w:val="19"/>
          <w:highlight w:val="white"/>
          <w:lang w:val="en-NZ"/>
        </w:rPr>
        <w:t>true</w:t>
      </w:r>
      <w:r w:rsidRPr="0096729D">
        <w:rPr>
          <w:rFonts w:ascii="Consolas" w:eastAsiaTheme="minorHAnsi" w:hAnsi="Consolas" w:cs="Consolas"/>
          <w:color w:val="000000"/>
          <w:sz w:val="19"/>
          <w:szCs w:val="19"/>
          <w:highlight w:val="white"/>
          <w:lang w:val="en-NZ"/>
        </w:rPr>
        <w:t>)</w:t>
      </w:r>
    </w:p>
    <w:p w14:paraId="554E0E2E"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2E82ED5A"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Test if there is a message in queue, if so get it.</w:t>
      </w:r>
    </w:p>
    <w:p w14:paraId="6FD86C16"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if</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6F008A"/>
          <w:sz w:val="19"/>
          <w:szCs w:val="19"/>
          <w:highlight w:val="white"/>
          <w:lang w:val="en-NZ"/>
        </w:rPr>
        <w:t>PeekMessage</w:t>
      </w:r>
      <w:r w:rsidRPr="0096729D">
        <w:rPr>
          <w:rFonts w:ascii="Consolas" w:eastAsiaTheme="minorHAnsi" w:hAnsi="Consolas" w:cs="Consolas"/>
          <w:color w:val="000000"/>
          <w:sz w:val="19"/>
          <w:szCs w:val="19"/>
          <w:highlight w:val="white"/>
          <w:lang w:val="en-NZ"/>
        </w:rPr>
        <w:t xml:space="preserve">(&amp;msg, </w:t>
      </w:r>
      <w:r w:rsidRPr="0096729D">
        <w:rPr>
          <w:rFonts w:ascii="Consolas" w:eastAsiaTheme="minorHAnsi" w:hAnsi="Consolas" w:cs="Consolas"/>
          <w:color w:val="6F008A"/>
          <w:sz w:val="19"/>
          <w:szCs w:val="19"/>
          <w:highlight w:val="white"/>
          <w:lang w:val="en-NZ"/>
        </w:rPr>
        <w:t>NULL</w:t>
      </w:r>
      <w:r w:rsidRPr="0096729D">
        <w:rPr>
          <w:rFonts w:ascii="Consolas" w:eastAsiaTheme="minorHAnsi" w:hAnsi="Consolas" w:cs="Consolas"/>
          <w:color w:val="000000"/>
          <w:sz w:val="19"/>
          <w:szCs w:val="19"/>
          <w:highlight w:val="white"/>
          <w:lang w:val="en-NZ"/>
        </w:rPr>
        <w:t xml:space="preserve">, 0, 0, </w:t>
      </w:r>
      <w:r w:rsidRPr="0096729D">
        <w:rPr>
          <w:rFonts w:ascii="Consolas" w:eastAsiaTheme="minorHAnsi" w:hAnsi="Consolas" w:cs="Consolas"/>
          <w:color w:val="6F008A"/>
          <w:sz w:val="19"/>
          <w:szCs w:val="19"/>
          <w:highlight w:val="white"/>
          <w:lang w:val="en-NZ"/>
        </w:rPr>
        <w:t>PM_REMOVE</w:t>
      </w:r>
      <w:r w:rsidRPr="0096729D">
        <w:rPr>
          <w:rFonts w:ascii="Consolas" w:eastAsiaTheme="minorHAnsi" w:hAnsi="Consolas" w:cs="Consolas"/>
          <w:color w:val="000000"/>
          <w:sz w:val="19"/>
          <w:szCs w:val="19"/>
          <w:highlight w:val="white"/>
          <w:lang w:val="en-NZ"/>
        </w:rPr>
        <w:t>))</w:t>
      </w:r>
    </w:p>
    <w:p w14:paraId="5CB7726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w:t>
      </w:r>
    </w:p>
    <w:p w14:paraId="04AC3D7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Test if this is a quit.</w:t>
      </w:r>
    </w:p>
    <w:p w14:paraId="5EBF07F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if</w:t>
      </w:r>
      <w:r w:rsidRPr="0096729D">
        <w:rPr>
          <w:rFonts w:ascii="Consolas" w:eastAsiaTheme="minorHAnsi" w:hAnsi="Consolas" w:cs="Consolas"/>
          <w:color w:val="000000"/>
          <w:sz w:val="19"/>
          <w:szCs w:val="19"/>
          <w:highlight w:val="white"/>
          <w:lang w:val="en-NZ"/>
        </w:rPr>
        <w:t xml:space="preserve"> (msg.message == </w:t>
      </w:r>
      <w:r w:rsidRPr="0096729D">
        <w:rPr>
          <w:rFonts w:ascii="Consolas" w:eastAsiaTheme="minorHAnsi" w:hAnsi="Consolas" w:cs="Consolas"/>
          <w:color w:val="6F008A"/>
          <w:sz w:val="19"/>
          <w:szCs w:val="19"/>
          <w:highlight w:val="white"/>
          <w:lang w:val="en-NZ"/>
        </w:rPr>
        <w:t>WM_QUIT</w:t>
      </w:r>
      <w:r w:rsidRPr="0096729D">
        <w:rPr>
          <w:rFonts w:ascii="Consolas" w:eastAsiaTheme="minorHAnsi" w:hAnsi="Consolas" w:cs="Consolas"/>
          <w:color w:val="000000"/>
          <w:sz w:val="19"/>
          <w:szCs w:val="19"/>
          <w:highlight w:val="white"/>
          <w:lang w:val="en-NZ"/>
        </w:rPr>
        <w:t>)</w:t>
      </w:r>
    </w:p>
    <w:p w14:paraId="61A0C992"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w:t>
      </w:r>
    </w:p>
    <w:p w14:paraId="7061CD23"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break</w:t>
      </w:r>
      <w:r w:rsidRPr="0096729D">
        <w:rPr>
          <w:rFonts w:ascii="Consolas" w:eastAsiaTheme="minorHAnsi" w:hAnsi="Consolas" w:cs="Consolas"/>
          <w:color w:val="000000"/>
          <w:sz w:val="19"/>
          <w:szCs w:val="19"/>
          <w:highlight w:val="white"/>
          <w:lang w:val="en-NZ"/>
        </w:rPr>
        <w:t>;</w:t>
      </w:r>
    </w:p>
    <w:p w14:paraId="7307B58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w:t>
      </w:r>
    </w:p>
    <w:p w14:paraId="09CB8843"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03716D4"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Translate any accelerator keys.</w:t>
      </w:r>
    </w:p>
    <w:p w14:paraId="3C73AE7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TranslateMessage(&amp;msg);</w:t>
      </w:r>
    </w:p>
    <w:p w14:paraId="3CF8D0D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Send the message to the window proc.</w:t>
      </w:r>
    </w:p>
    <w:p w14:paraId="3070982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6F008A"/>
          <w:sz w:val="19"/>
          <w:szCs w:val="19"/>
          <w:highlight w:val="white"/>
          <w:lang w:val="en-NZ"/>
        </w:rPr>
        <w:t>DispatchMessage</w:t>
      </w:r>
      <w:r w:rsidRPr="0096729D">
        <w:rPr>
          <w:rFonts w:ascii="Consolas" w:eastAsiaTheme="minorHAnsi" w:hAnsi="Consolas" w:cs="Consolas"/>
          <w:color w:val="000000"/>
          <w:sz w:val="19"/>
          <w:szCs w:val="19"/>
          <w:highlight w:val="white"/>
          <w:lang w:val="en-NZ"/>
        </w:rPr>
        <w:t>(&amp;msg);</w:t>
      </w:r>
    </w:p>
    <w:p w14:paraId="6A890386"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t>}</w:t>
      </w:r>
    </w:p>
    <w:p w14:paraId="25592E3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94E6AC3"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Main game processing goes here.</w:t>
      </w:r>
    </w:p>
    <w:p w14:paraId="0062ADEF"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lastRenderedPageBreak/>
        <w:tab/>
      </w:r>
      <w:r w:rsidRPr="0096729D">
        <w:rPr>
          <w:rFonts w:ascii="Consolas" w:eastAsiaTheme="minorHAnsi" w:hAnsi="Consolas" w:cs="Consolas"/>
          <w:color w:val="000000"/>
          <w:sz w:val="19"/>
          <w:szCs w:val="19"/>
          <w:highlight w:val="white"/>
          <w:lang w:val="en-NZ"/>
        </w:rPr>
        <w:tab/>
        <w:t xml:space="preserve">GameLoop(); </w:t>
      </w:r>
      <w:r w:rsidRPr="0096729D">
        <w:rPr>
          <w:rFonts w:ascii="Consolas" w:eastAsiaTheme="minorHAnsi" w:hAnsi="Consolas" w:cs="Consolas"/>
          <w:color w:val="008000"/>
          <w:sz w:val="19"/>
          <w:szCs w:val="19"/>
          <w:highlight w:val="white"/>
          <w:lang w:val="en-NZ"/>
        </w:rPr>
        <w:t>//One frame of game logic occurs here...</w:t>
      </w:r>
    </w:p>
    <w:p w14:paraId="64B75D4C"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t>}</w:t>
      </w:r>
    </w:p>
    <w:p w14:paraId="698324A5"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6721B5B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8000"/>
          <w:sz w:val="19"/>
          <w:szCs w:val="19"/>
          <w:highlight w:val="white"/>
          <w:lang w:val="en-NZ"/>
        </w:rPr>
        <w:t>// Return to Windows like this...</w:t>
      </w:r>
    </w:p>
    <w:p w14:paraId="13451D47"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ab/>
      </w:r>
      <w:r w:rsidRPr="0096729D">
        <w:rPr>
          <w:rFonts w:ascii="Consolas" w:eastAsiaTheme="minorHAnsi" w:hAnsi="Consolas" w:cs="Consolas"/>
          <w:color w:val="0000FF"/>
          <w:sz w:val="19"/>
          <w:szCs w:val="19"/>
          <w:highlight w:val="white"/>
          <w:lang w:val="en-NZ"/>
        </w:rPr>
        <w:t>return</w:t>
      </w:r>
      <w:r w:rsidRPr="0096729D">
        <w:rPr>
          <w:rFonts w:ascii="Consolas" w:eastAsiaTheme="minorHAnsi" w:hAnsi="Consolas" w:cs="Consolas"/>
          <w:color w:val="000000"/>
          <w:sz w:val="19"/>
          <w:szCs w:val="19"/>
          <w:highlight w:val="white"/>
          <w:lang w:val="en-NZ"/>
        </w:rPr>
        <w:t xml:space="preserve"> (</w:t>
      </w:r>
      <w:r w:rsidRPr="0096729D">
        <w:rPr>
          <w:rFonts w:ascii="Consolas" w:eastAsiaTheme="minorHAnsi" w:hAnsi="Consolas" w:cs="Consolas"/>
          <w:color w:val="0000FF"/>
          <w:sz w:val="19"/>
          <w:szCs w:val="19"/>
          <w:highlight w:val="white"/>
          <w:lang w:val="en-NZ"/>
        </w:rPr>
        <w:t>static_cast</w:t>
      </w:r>
      <w:r w:rsidRPr="0096729D">
        <w:rPr>
          <w:rFonts w:ascii="Consolas" w:eastAsiaTheme="minorHAnsi" w:hAnsi="Consolas" w:cs="Consolas"/>
          <w:color w:val="000000"/>
          <w:sz w:val="19"/>
          <w:szCs w:val="19"/>
          <w:highlight w:val="white"/>
          <w:lang w:val="en-NZ"/>
        </w:rPr>
        <w:t>&lt;</w:t>
      </w:r>
      <w:r w:rsidRPr="0096729D">
        <w:rPr>
          <w:rFonts w:ascii="Consolas" w:eastAsiaTheme="minorHAnsi" w:hAnsi="Consolas" w:cs="Consolas"/>
          <w:color w:val="0000FF"/>
          <w:sz w:val="19"/>
          <w:szCs w:val="19"/>
          <w:highlight w:val="white"/>
          <w:lang w:val="en-NZ"/>
        </w:rPr>
        <w:t>int</w:t>
      </w:r>
      <w:r w:rsidRPr="0096729D">
        <w:rPr>
          <w:rFonts w:ascii="Consolas" w:eastAsiaTheme="minorHAnsi" w:hAnsi="Consolas" w:cs="Consolas"/>
          <w:color w:val="000000"/>
          <w:sz w:val="19"/>
          <w:szCs w:val="19"/>
          <w:highlight w:val="white"/>
          <w:lang w:val="en-NZ"/>
        </w:rPr>
        <w:t>&gt;(msg.wParam));</w:t>
      </w:r>
    </w:p>
    <w:p w14:paraId="5D80E091"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r w:rsidRPr="0096729D">
        <w:rPr>
          <w:rFonts w:ascii="Consolas" w:eastAsiaTheme="minorHAnsi" w:hAnsi="Consolas" w:cs="Consolas"/>
          <w:color w:val="000000"/>
          <w:sz w:val="19"/>
          <w:szCs w:val="19"/>
          <w:highlight w:val="white"/>
          <w:lang w:val="en-NZ"/>
        </w:rPr>
        <w:t>}</w:t>
      </w:r>
    </w:p>
    <w:p w14:paraId="34340839" w14:textId="77777777" w:rsidR="0096729D" w:rsidRPr="0096729D" w:rsidRDefault="0096729D" w:rsidP="0096729D">
      <w:pPr>
        <w:pStyle w:val="ListParagraph"/>
        <w:numPr>
          <w:ilvl w:val="0"/>
          <w:numId w:val="1"/>
        </w:numPr>
        <w:autoSpaceDE w:val="0"/>
        <w:autoSpaceDN w:val="0"/>
        <w:adjustRightInd w:val="0"/>
        <w:spacing w:after="0"/>
        <w:rPr>
          <w:rFonts w:ascii="Consolas" w:eastAsiaTheme="minorHAnsi" w:hAnsi="Consolas" w:cs="Consolas"/>
          <w:color w:val="000000"/>
          <w:sz w:val="19"/>
          <w:szCs w:val="19"/>
          <w:highlight w:val="white"/>
          <w:lang w:val="en-NZ"/>
        </w:rPr>
      </w:pPr>
    </w:p>
    <w:p w14:paraId="116FAC69" w14:textId="1C08FD69" w:rsidR="001225D8" w:rsidRDefault="001225D8" w:rsidP="0024254F">
      <w:pPr>
        <w:pStyle w:val="Heading2"/>
        <w:numPr>
          <w:ilvl w:val="1"/>
          <w:numId w:val="1"/>
        </w:numPr>
        <w:tabs>
          <w:tab w:val="left" w:pos="0"/>
        </w:tabs>
      </w:pPr>
      <w:r>
        <w:t>How it works...</w:t>
      </w:r>
    </w:p>
    <w:p w14:paraId="60630556" w14:textId="389F3F41" w:rsidR="00CC4924" w:rsidRDefault="00CC2CB7" w:rsidP="003B65B6">
      <w:pPr>
        <w:pStyle w:val="NormalWeb"/>
        <w:shd w:val="clear" w:color="auto" w:fill="FFFFFF"/>
        <w:spacing w:before="0" w:beforeAutospacing="0" w:after="0" w:afterAutospacing="0"/>
        <w:textAlignment w:val="baseline"/>
        <w:rPr>
          <w:rFonts w:ascii="Helvetica" w:hAnsi="Helvetica" w:cs="Helvetica"/>
          <w:color w:val="000000"/>
          <w:sz w:val="20"/>
          <w:szCs w:val="20"/>
        </w:rPr>
      </w:pPr>
      <w:r>
        <w:rPr>
          <w:rFonts w:ascii="Helvetica" w:hAnsi="Helvetica" w:cs="Helvetica"/>
          <w:color w:val="000000"/>
          <w:sz w:val="20"/>
          <w:szCs w:val="20"/>
        </w:rPr>
        <w:t>In this</w:t>
      </w:r>
      <w:r w:rsidR="00087666">
        <w:rPr>
          <w:rFonts w:ascii="Helvetica" w:hAnsi="Helvetica" w:cs="Helvetica"/>
          <w:color w:val="000000"/>
          <w:sz w:val="20"/>
          <w:szCs w:val="20"/>
        </w:rPr>
        <w:t xml:space="preserve"> example, we have used the standard Windows API call-back. We query on the message parameter that is passed and based on that, we intercept and perform suitable actions. We have used the </w:t>
      </w:r>
      <w:r w:rsidR="00087666" w:rsidRPr="00087666">
        <w:rPr>
          <w:rStyle w:val="SubtleReference"/>
        </w:rPr>
        <w:t>WM_PAINT</w:t>
      </w:r>
      <w:r w:rsidR="00087666">
        <w:rPr>
          <w:rFonts w:ascii="Helvetica" w:hAnsi="Helvetica" w:cs="Helvetica"/>
          <w:color w:val="000000"/>
          <w:sz w:val="20"/>
          <w:szCs w:val="20"/>
        </w:rPr>
        <w:t xml:space="preserve"> message to paint the window for us and the </w:t>
      </w:r>
      <w:r w:rsidR="00087666" w:rsidRPr="00087666">
        <w:rPr>
          <w:rStyle w:val="SubtleReference"/>
        </w:rPr>
        <w:t>WM_DESTROY</w:t>
      </w:r>
      <w:r w:rsidR="00087666">
        <w:rPr>
          <w:rFonts w:ascii="Helvetica" w:hAnsi="Helvetica" w:cs="Helvetica"/>
          <w:color w:val="000000"/>
          <w:sz w:val="20"/>
          <w:szCs w:val="20"/>
        </w:rPr>
        <w:t xml:space="preserve"> message to destroy the current window. To paint the window, we need a handle to the device context and then appropriately we can </w:t>
      </w:r>
      <w:r w:rsidR="00087666" w:rsidRPr="00087666">
        <w:rPr>
          <w:rStyle w:val="SubtleReference"/>
        </w:rPr>
        <w:t>BeginPaint</w:t>
      </w:r>
      <w:r w:rsidR="00087666">
        <w:rPr>
          <w:rFonts w:ascii="Helvetica" w:hAnsi="Helvetica" w:cs="Helvetica"/>
          <w:color w:val="000000"/>
          <w:sz w:val="20"/>
          <w:szCs w:val="20"/>
        </w:rPr>
        <w:t xml:space="preserve"> and </w:t>
      </w:r>
      <w:r w:rsidR="00087666" w:rsidRPr="00087666">
        <w:rPr>
          <w:rStyle w:val="SubtleReference"/>
        </w:rPr>
        <w:t>EndPaint</w:t>
      </w:r>
      <w:r w:rsidR="00087666">
        <w:rPr>
          <w:rFonts w:ascii="Helvetica" w:hAnsi="Helvetica" w:cs="Helvetica"/>
          <w:color w:val="000000"/>
          <w:sz w:val="20"/>
          <w:szCs w:val="20"/>
        </w:rPr>
        <w:t xml:space="preserve">. In the main structure, we need to fill up the windows structures and specify the current cursor and icons that needs to be loaded. Here we can specify what colour brush we are going to use to paint the window. </w:t>
      </w:r>
      <w:r w:rsidR="006B652E">
        <w:rPr>
          <w:rFonts w:ascii="Helvetica" w:hAnsi="Helvetica" w:cs="Helvetica"/>
          <w:color w:val="000000"/>
          <w:sz w:val="20"/>
          <w:szCs w:val="20"/>
        </w:rPr>
        <w:t>Finally,</w:t>
      </w:r>
      <w:r w:rsidR="00087666">
        <w:rPr>
          <w:rFonts w:ascii="Helvetica" w:hAnsi="Helvetica" w:cs="Helvetica"/>
          <w:color w:val="000000"/>
          <w:sz w:val="20"/>
          <w:szCs w:val="20"/>
        </w:rPr>
        <w:t xml:space="preserve"> the size of the window is specified and registered. After that we need to continuously peek messages, translate them and finally dispatch them to the windows procedure.</w:t>
      </w:r>
    </w:p>
    <w:p w14:paraId="13763AAF" w14:textId="173A3CE8" w:rsidR="007E20C9" w:rsidRPr="00CA44B4" w:rsidRDefault="007E20C9" w:rsidP="007E20C9">
      <w:pPr>
        <w:pStyle w:val="NormalPACKT"/>
        <w:rPr>
          <w:lang w:val="en-NZ"/>
        </w:rPr>
      </w:pPr>
    </w:p>
    <w:p w14:paraId="5CDE3866" w14:textId="0522481D" w:rsidR="001225D8" w:rsidRDefault="0090525F" w:rsidP="00FF5906">
      <w:pPr>
        <w:pStyle w:val="Heading1"/>
        <w:numPr>
          <w:ilvl w:val="0"/>
          <w:numId w:val="7"/>
        </w:numPr>
        <w:tabs>
          <w:tab w:val="left" w:pos="0"/>
        </w:tabs>
      </w:pPr>
      <w:commentRangeStart w:id="15"/>
      <w:r>
        <w:t>Adding</w:t>
      </w:r>
      <w:commentRangeEnd w:id="15"/>
      <w:r w:rsidR="00D00494">
        <w:rPr>
          <w:rStyle w:val="CommentReference"/>
          <w:b w:val="0"/>
          <w:bCs/>
          <w:iCs w:val="0"/>
          <w:color w:val="auto"/>
          <w:kern w:val="0"/>
          <w:lang w:val="en-US"/>
        </w:rPr>
        <w:commentReference w:id="15"/>
      </w:r>
      <w:r>
        <w:t xml:space="preserve"> keyboard and mouse controls</w:t>
      </w:r>
      <w:r w:rsidR="00B66522">
        <w:t xml:space="preserve"> with text output</w:t>
      </w:r>
    </w:p>
    <w:p w14:paraId="36ECF9D5" w14:textId="6A3D7B9A" w:rsidR="001225D8" w:rsidRDefault="00323B2C" w:rsidP="00FF5906">
      <w:pPr>
        <w:pStyle w:val="NormalPACKT"/>
      </w:pPr>
      <w:r>
        <w:t>One of the most important things that we require in a video game is a human interface to interact with. The most common interface device is the keyboard and the mouse. Hence it is very important to understand how they work and how we can detect the key presses and movements.</w:t>
      </w:r>
      <w:r w:rsidR="000D076C">
        <w:t xml:space="preserve"> It is equally important to know how to display certain text to the screen which can be really useful for debugging and for HUD implementation.</w:t>
      </w:r>
    </w:p>
    <w:p w14:paraId="58EA57F0" w14:textId="4182C57D" w:rsidR="00D730DA" w:rsidDel="00D00494" w:rsidRDefault="00D730DA" w:rsidP="001225D8">
      <w:pPr>
        <w:rPr>
          <w:del w:id="16" w:author="Rashmi Suvarna" w:date="2015-09-23T15:38:00Z"/>
        </w:rPr>
      </w:pPr>
    </w:p>
    <w:p w14:paraId="3C392B62" w14:textId="77777777" w:rsidR="001225D8" w:rsidRDefault="001225D8" w:rsidP="00291B74">
      <w:pPr>
        <w:pStyle w:val="Heading2"/>
        <w:numPr>
          <w:ilvl w:val="1"/>
          <w:numId w:val="1"/>
        </w:numPr>
        <w:tabs>
          <w:tab w:val="left" w:pos="0"/>
        </w:tabs>
      </w:pPr>
      <w:r>
        <w:t>Getting ready</w:t>
      </w:r>
    </w:p>
    <w:p w14:paraId="1C10B47E" w14:textId="2486738A" w:rsidR="001225D8" w:rsidRDefault="001225D8" w:rsidP="0054457E">
      <w:pPr>
        <w:pStyle w:val="NormalPACKT"/>
      </w:pPr>
      <w:r>
        <w:t xml:space="preserve">For this recipe, </w:t>
      </w:r>
      <w:r w:rsidR="0054457E">
        <w:t>you will need a Windows machine with a working copy of Visual Studio.</w:t>
      </w:r>
    </w:p>
    <w:p w14:paraId="47E9169F" w14:textId="77777777" w:rsidR="001225D8" w:rsidRDefault="001225D8" w:rsidP="00291B74">
      <w:pPr>
        <w:pStyle w:val="Heading2"/>
        <w:numPr>
          <w:ilvl w:val="1"/>
          <w:numId w:val="1"/>
        </w:numPr>
        <w:tabs>
          <w:tab w:val="left" w:pos="0"/>
        </w:tabs>
      </w:pPr>
      <w:r>
        <w:t>How to do it...</w:t>
      </w:r>
    </w:p>
    <w:p w14:paraId="5F0A11CC" w14:textId="5916922F" w:rsidR="00A14077" w:rsidRPr="00A14077" w:rsidRDefault="00A14077" w:rsidP="00A14077">
      <w:pPr>
        <w:pStyle w:val="NormalPACKT"/>
      </w:pPr>
      <w:r>
        <w:t xml:space="preserve">In this recipe, we will find out how easy it is to </w:t>
      </w:r>
      <w:r w:rsidR="00CC7AD0">
        <w:t>detect Keyboard and Mouse events.</w:t>
      </w:r>
    </w:p>
    <w:p w14:paraId="278FF2E1" w14:textId="77777777" w:rsidR="007C6E0B" w:rsidRDefault="007C6E0B" w:rsidP="00FF5906">
      <w:pPr>
        <w:pStyle w:val="NumberedBulletPACKT"/>
        <w:numPr>
          <w:ilvl w:val="0"/>
          <w:numId w:val="13"/>
        </w:numPr>
        <w:tabs>
          <w:tab w:val="clear" w:pos="360"/>
        </w:tabs>
      </w:pPr>
      <w:r>
        <w:t>Open Visual Studio.</w:t>
      </w:r>
    </w:p>
    <w:p w14:paraId="58657608" w14:textId="77777777" w:rsidR="007C6E0B" w:rsidRDefault="007C6E0B" w:rsidP="00FF5906">
      <w:pPr>
        <w:pStyle w:val="NumberedBulletPACKT"/>
        <w:numPr>
          <w:ilvl w:val="0"/>
          <w:numId w:val="13"/>
        </w:numPr>
        <w:tabs>
          <w:tab w:val="clear" w:pos="360"/>
        </w:tabs>
      </w:pPr>
      <w:r>
        <w:t xml:space="preserve">Create a new C++ project </w:t>
      </w:r>
    </w:p>
    <w:p w14:paraId="5177378F" w14:textId="5DBEBD0B" w:rsidR="00C10388" w:rsidRDefault="00C10388" w:rsidP="00FF5906">
      <w:pPr>
        <w:pStyle w:val="NumberedBulletPACKT"/>
        <w:numPr>
          <w:ilvl w:val="0"/>
          <w:numId w:val="13"/>
        </w:numPr>
        <w:tabs>
          <w:tab w:val="clear" w:pos="360"/>
        </w:tabs>
      </w:pPr>
      <w:r>
        <w:t xml:space="preserve">Select a win32 </w:t>
      </w:r>
      <w:r w:rsidR="00D20116">
        <w:t>Windows</w:t>
      </w:r>
      <w:r>
        <w:t xml:space="preserve"> application</w:t>
      </w:r>
    </w:p>
    <w:p w14:paraId="476DF802" w14:textId="1357C80A" w:rsidR="007C6E0B" w:rsidRDefault="007C6E0B" w:rsidP="00FF5906">
      <w:pPr>
        <w:pStyle w:val="NumberedBulletPACKT"/>
        <w:numPr>
          <w:ilvl w:val="0"/>
          <w:numId w:val="13"/>
        </w:numPr>
        <w:tabs>
          <w:tab w:val="clear" w:pos="360"/>
        </w:tabs>
      </w:pPr>
      <w:r>
        <w:lastRenderedPageBreak/>
        <w:t>Ad</w:t>
      </w:r>
      <w:r w:rsidR="00B52A08">
        <w:t xml:space="preserve">d a source file called </w:t>
      </w:r>
      <w:r w:rsidR="00DE539C">
        <w:t>Source.cpp</w:t>
      </w:r>
    </w:p>
    <w:p w14:paraId="60D03C2B" w14:textId="77777777" w:rsidR="007C6E0B" w:rsidRDefault="007C6E0B" w:rsidP="00FF5906">
      <w:pPr>
        <w:pStyle w:val="NumberedBulletPACKT"/>
        <w:numPr>
          <w:ilvl w:val="0"/>
          <w:numId w:val="13"/>
        </w:numPr>
        <w:tabs>
          <w:tab w:val="clear" w:pos="360"/>
        </w:tabs>
      </w:pPr>
      <w:r>
        <w:t>Add the following lines of code.</w:t>
      </w:r>
    </w:p>
    <w:p w14:paraId="5E56A543" w14:textId="75709345" w:rsidR="001225D8" w:rsidRDefault="001225D8" w:rsidP="001225D8">
      <w:pPr>
        <w:pStyle w:val="NumberedBulletPACKT"/>
        <w:numPr>
          <w:ilvl w:val="0"/>
          <w:numId w:val="0"/>
        </w:numPr>
        <w:tabs>
          <w:tab w:val="left" w:pos="683"/>
        </w:tabs>
        <w:ind w:left="323"/>
      </w:pPr>
    </w:p>
    <w:p w14:paraId="3560E632" w14:textId="4464D00E" w:rsidR="00B52A08" w:rsidRPr="00B52A08" w:rsidRDefault="00DE539C" w:rsidP="00B52A08">
      <w:pPr>
        <w:pStyle w:val="NumberedBulletPACKT"/>
        <w:numPr>
          <w:ilvl w:val="0"/>
          <w:numId w:val="0"/>
        </w:numPr>
        <w:tabs>
          <w:tab w:val="left" w:pos="683"/>
        </w:tabs>
        <w:rPr>
          <w:b/>
        </w:rPr>
      </w:pPr>
      <w:r>
        <w:rPr>
          <w:b/>
        </w:rPr>
        <w:t>Source</w:t>
      </w:r>
      <w:r w:rsidR="00B52A08" w:rsidRPr="00B52A08">
        <w:rPr>
          <w:b/>
        </w:rPr>
        <w:t>.cpp</w:t>
      </w:r>
    </w:p>
    <w:p w14:paraId="3B9662D6" w14:textId="77777777" w:rsidR="00B52A08" w:rsidRDefault="00B52A08" w:rsidP="001225D8">
      <w:pPr>
        <w:pStyle w:val="NumberedBulletPACKT"/>
        <w:numPr>
          <w:ilvl w:val="0"/>
          <w:numId w:val="0"/>
        </w:numPr>
        <w:tabs>
          <w:tab w:val="left" w:pos="683"/>
        </w:tabs>
        <w:ind w:left="323"/>
      </w:pPr>
    </w:p>
    <w:p w14:paraId="684EFB6B" w14:textId="77777777" w:rsidR="000A22AF" w:rsidRPr="000A22AF" w:rsidRDefault="000A22AF" w:rsidP="00FF5906">
      <w:pPr>
        <w:pStyle w:val="CodePACKT"/>
        <w:rPr>
          <w:rFonts w:eastAsiaTheme="minorHAnsi"/>
          <w:lang w:val="en-NZ"/>
        </w:rPr>
      </w:pPr>
      <w:r w:rsidRPr="000A22AF">
        <w:rPr>
          <w:rFonts w:eastAsiaTheme="minorHAnsi"/>
          <w:lang w:val="en-NZ"/>
        </w:rPr>
        <w:t>#define WIN32_LEAN_AND_MEAN // No MFC</w:t>
      </w:r>
    </w:p>
    <w:p w14:paraId="39101409" w14:textId="77777777" w:rsidR="000A22AF" w:rsidRPr="000A22AF" w:rsidRDefault="000A22AF" w:rsidP="00FF5906">
      <w:pPr>
        <w:pStyle w:val="CodePACKT"/>
        <w:rPr>
          <w:rFonts w:eastAsiaTheme="minorHAnsi"/>
          <w:lang w:val="en-NZ"/>
        </w:rPr>
      </w:pPr>
    </w:p>
    <w:p w14:paraId="38DD60C8" w14:textId="77777777" w:rsidR="000A22AF" w:rsidRPr="000A22AF" w:rsidRDefault="000A22AF" w:rsidP="00FF5906">
      <w:pPr>
        <w:pStyle w:val="CodePACKT"/>
        <w:rPr>
          <w:rFonts w:eastAsiaTheme="minorHAnsi"/>
          <w:lang w:val="en-NZ"/>
        </w:rPr>
      </w:pPr>
      <w:r w:rsidRPr="000A22AF">
        <w:rPr>
          <w:rFonts w:eastAsiaTheme="minorHAnsi"/>
          <w:lang w:val="en-NZ"/>
        </w:rPr>
        <w:t>#include &lt;windows.h&gt; //Include all the Windows headers.</w:t>
      </w:r>
    </w:p>
    <w:p w14:paraId="1FD6A563" w14:textId="77777777" w:rsidR="000A22AF" w:rsidRPr="000A22AF" w:rsidRDefault="000A22AF" w:rsidP="00FF5906">
      <w:pPr>
        <w:pStyle w:val="CodePACKT"/>
        <w:rPr>
          <w:rFonts w:eastAsiaTheme="minorHAnsi"/>
          <w:lang w:val="en-NZ"/>
        </w:rPr>
      </w:pPr>
      <w:r w:rsidRPr="000A22AF">
        <w:rPr>
          <w:rFonts w:eastAsiaTheme="minorHAnsi"/>
          <w:lang w:val="en-NZ"/>
        </w:rPr>
        <w:t>#include &lt;windowsx.h&gt; //Include useful macros.</w:t>
      </w:r>
    </w:p>
    <w:p w14:paraId="08937A72" w14:textId="77777777" w:rsidR="000A22AF" w:rsidRPr="000A22AF" w:rsidRDefault="000A22AF" w:rsidP="00FF5906">
      <w:pPr>
        <w:pStyle w:val="CodePACKT"/>
        <w:rPr>
          <w:rFonts w:eastAsiaTheme="minorHAnsi"/>
          <w:lang w:val="en-NZ"/>
        </w:rPr>
      </w:pPr>
      <w:r w:rsidRPr="000A22AF">
        <w:rPr>
          <w:rFonts w:eastAsiaTheme="minorHAnsi"/>
          <w:lang w:val="en-NZ"/>
        </w:rPr>
        <w:t>#include &lt;strstream&gt;</w:t>
      </w:r>
    </w:p>
    <w:p w14:paraId="1CCD12BA" w14:textId="77777777" w:rsidR="000A22AF" w:rsidRPr="000A22AF" w:rsidRDefault="000A22AF" w:rsidP="00FF5906">
      <w:pPr>
        <w:pStyle w:val="CodePACKT"/>
        <w:rPr>
          <w:rFonts w:eastAsiaTheme="minorHAnsi"/>
          <w:lang w:val="en-NZ"/>
        </w:rPr>
      </w:pPr>
      <w:r w:rsidRPr="000A22AF">
        <w:rPr>
          <w:rFonts w:eastAsiaTheme="minorHAnsi"/>
          <w:lang w:val="en-NZ"/>
        </w:rPr>
        <w:t>#include &lt;string&gt;</w:t>
      </w:r>
    </w:p>
    <w:p w14:paraId="02541C9A" w14:textId="77777777" w:rsidR="000A22AF" w:rsidRPr="000A22AF" w:rsidRDefault="000A22AF" w:rsidP="00FF5906">
      <w:pPr>
        <w:pStyle w:val="CodePACKT"/>
        <w:rPr>
          <w:rFonts w:eastAsiaTheme="minorHAnsi"/>
          <w:lang w:val="en-NZ"/>
        </w:rPr>
      </w:pPr>
      <w:r w:rsidRPr="000A22AF">
        <w:rPr>
          <w:rFonts w:eastAsiaTheme="minorHAnsi"/>
          <w:lang w:val="en-NZ"/>
        </w:rPr>
        <w:t>#include &lt;cmath&gt;</w:t>
      </w:r>
    </w:p>
    <w:p w14:paraId="6FD9E7CE" w14:textId="77777777" w:rsidR="000A22AF" w:rsidRPr="000A22AF" w:rsidRDefault="000A22AF" w:rsidP="00FF5906">
      <w:pPr>
        <w:pStyle w:val="CodePACKT"/>
        <w:rPr>
          <w:rFonts w:eastAsiaTheme="minorHAnsi"/>
          <w:lang w:val="en-NZ"/>
        </w:rPr>
      </w:pPr>
    </w:p>
    <w:p w14:paraId="159EBBF5" w14:textId="77777777" w:rsidR="000A22AF" w:rsidRPr="000A22AF" w:rsidRDefault="000A22AF" w:rsidP="00FF5906">
      <w:pPr>
        <w:pStyle w:val="CodePACKT"/>
        <w:rPr>
          <w:rFonts w:eastAsiaTheme="minorHAnsi"/>
          <w:lang w:val="en-NZ"/>
        </w:rPr>
      </w:pPr>
      <w:r w:rsidRPr="000A22AF">
        <w:rPr>
          <w:rFonts w:eastAsiaTheme="minorHAnsi"/>
          <w:lang w:val="en-NZ"/>
        </w:rPr>
        <w:t>#include "resource.h"</w:t>
      </w:r>
    </w:p>
    <w:p w14:paraId="059D62A0" w14:textId="77777777" w:rsidR="000A22AF" w:rsidRPr="000A22AF" w:rsidRDefault="000A22AF" w:rsidP="00FF5906">
      <w:pPr>
        <w:pStyle w:val="CodePACKT"/>
        <w:rPr>
          <w:rFonts w:eastAsiaTheme="minorHAnsi"/>
          <w:lang w:val="en-NZ"/>
        </w:rPr>
      </w:pPr>
      <w:r w:rsidRPr="000A22AF">
        <w:rPr>
          <w:rFonts w:eastAsiaTheme="minorHAnsi"/>
          <w:lang w:val="en-NZ"/>
        </w:rPr>
        <w:t>#include "mmsystem.h"</w:t>
      </w:r>
    </w:p>
    <w:p w14:paraId="01DD4595" w14:textId="77777777" w:rsidR="000A22AF" w:rsidRPr="000A22AF" w:rsidRDefault="000A22AF" w:rsidP="00FF5906">
      <w:pPr>
        <w:pStyle w:val="CodePACKT"/>
        <w:rPr>
          <w:rFonts w:eastAsiaTheme="minorHAnsi"/>
          <w:lang w:val="en-NZ"/>
        </w:rPr>
      </w:pPr>
      <w:r w:rsidRPr="000A22AF">
        <w:rPr>
          <w:rFonts w:eastAsiaTheme="minorHAnsi"/>
          <w:lang w:val="en-NZ"/>
        </w:rPr>
        <w:t>//also uses winmm.lib</w:t>
      </w:r>
    </w:p>
    <w:p w14:paraId="20C3141C" w14:textId="77777777" w:rsidR="000A22AF" w:rsidRPr="000A22AF" w:rsidRDefault="000A22AF" w:rsidP="00FF5906">
      <w:pPr>
        <w:pStyle w:val="CodePACKT"/>
        <w:rPr>
          <w:rFonts w:eastAsiaTheme="minorHAnsi"/>
          <w:lang w:val="en-NZ"/>
        </w:rPr>
      </w:pPr>
    </w:p>
    <w:p w14:paraId="76E74BBD" w14:textId="77777777" w:rsidR="000A22AF" w:rsidRPr="000A22AF" w:rsidRDefault="000A22AF" w:rsidP="00FF5906">
      <w:pPr>
        <w:pStyle w:val="CodePACKT"/>
        <w:rPr>
          <w:rFonts w:eastAsiaTheme="minorHAnsi"/>
          <w:lang w:val="en-NZ"/>
        </w:rPr>
      </w:pPr>
      <w:r w:rsidRPr="000A22AF">
        <w:rPr>
          <w:rFonts w:eastAsiaTheme="minorHAnsi"/>
          <w:lang w:val="en-NZ"/>
        </w:rPr>
        <w:t>using namespace std;</w:t>
      </w:r>
    </w:p>
    <w:p w14:paraId="22519323" w14:textId="77777777" w:rsidR="000A22AF" w:rsidRPr="000A22AF" w:rsidRDefault="000A22AF" w:rsidP="00FF5906">
      <w:pPr>
        <w:pStyle w:val="CodePACKT"/>
        <w:rPr>
          <w:rFonts w:eastAsiaTheme="minorHAnsi"/>
          <w:lang w:val="en-NZ"/>
        </w:rPr>
      </w:pPr>
    </w:p>
    <w:p w14:paraId="2E867AC3" w14:textId="77777777" w:rsidR="000A22AF" w:rsidRPr="000A22AF" w:rsidRDefault="000A22AF" w:rsidP="00FF5906">
      <w:pPr>
        <w:pStyle w:val="CodePACKT"/>
        <w:rPr>
          <w:rFonts w:eastAsiaTheme="minorHAnsi"/>
          <w:lang w:val="en-NZ"/>
        </w:rPr>
      </w:pPr>
      <w:r w:rsidRPr="000A22AF">
        <w:rPr>
          <w:rFonts w:eastAsiaTheme="minorHAnsi"/>
          <w:lang w:val="en-NZ"/>
        </w:rPr>
        <w:t>#define WINDOW_CLASS_NAME "WINCLASS1"</w:t>
      </w:r>
    </w:p>
    <w:p w14:paraId="78204488" w14:textId="77777777" w:rsidR="000A22AF" w:rsidRPr="000A22AF" w:rsidRDefault="000A22AF" w:rsidP="00FF5906">
      <w:pPr>
        <w:pStyle w:val="CodePACKT"/>
        <w:rPr>
          <w:rFonts w:eastAsiaTheme="minorHAnsi"/>
          <w:lang w:val="en-NZ"/>
        </w:rPr>
      </w:pPr>
    </w:p>
    <w:p w14:paraId="08F2105E" w14:textId="77777777" w:rsidR="000A22AF" w:rsidRPr="000A22AF" w:rsidRDefault="000A22AF" w:rsidP="00FF5906">
      <w:pPr>
        <w:pStyle w:val="CodePACKT"/>
        <w:rPr>
          <w:rFonts w:eastAsiaTheme="minorHAnsi"/>
          <w:lang w:val="en-NZ"/>
        </w:rPr>
      </w:pPr>
      <w:r w:rsidRPr="000A22AF">
        <w:rPr>
          <w:rFonts w:eastAsiaTheme="minorHAnsi"/>
          <w:lang w:val="en-NZ"/>
        </w:rPr>
        <w:t>HINSTANCE g_hInstance;</w:t>
      </w:r>
    </w:p>
    <w:p w14:paraId="496A9C79" w14:textId="77777777" w:rsidR="000A22AF" w:rsidRPr="000A22AF" w:rsidRDefault="000A22AF" w:rsidP="00FF5906">
      <w:pPr>
        <w:pStyle w:val="CodePACKT"/>
        <w:rPr>
          <w:rFonts w:eastAsiaTheme="minorHAnsi"/>
          <w:lang w:val="en-NZ"/>
        </w:rPr>
      </w:pPr>
      <w:r w:rsidRPr="000A22AF">
        <w:rPr>
          <w:rFonts w:eastAsiaTheme="minorHAnsi"/>
          <w:lang w:val="en-NZ"/>
        </w:rPr>
        <w:t>//RECT g_rect;</w:t>
      </w:r>
    </w:p>
    <w:p w14:paraId="1A019BE3" w14:textId="77777777" w:rsidR="000A22AF" w:rsidRPr="000A22AF" w:rsidRDefault="000A22AF" w:rsidP="00FF5906">
      <w:pPr>
        <w:pStyle w:val="CodePACKT"/>
        <w:rPr>
          <w:rFonts w:eastAsiaTheme="minorHAnsi"/>
          <w:lang w:val="en-NZ"/>
        </w:rPr>
      </w:pPr>
      <w:r w:rsidRPr="000A22AF">
        <w:rPr>
          <w:rFonts w:eastAsiaTheme="minorHAnsi"/>
          <w:lang w:val="en-NZ"/>
        </w:rPr>
        <w:t>const RECT* g_prect;</w:t>
      </w:r>
    </w:p>
    <w:p w14:paraId="4AC60358" w14:textId="77777777" w:rsidR="000A22AF" w:rsidRPr="000A22AF" w:rsidRDefault="000A22AF" w:rsidP="00FF5906">
      <w:pPr>
        <w:pStyle w:val="CodePACKT"/>
        <w:rPr>
          <w:rFonts w:eastAsiaTheme="minorHAnsi"/>
          <w:lang w:val="en-NZ"/>
        </w:rPr>
      </w:pPr>
    </w:p>
    <w:p w14:paraId="297B236F" w14:textId="77777777" w:rsidR="000A22AF" w:rsidRPr="000A22AF" w:rsidRDefault="000A22AF" w:rsidP="00FF5906">
      <w:pPr>
        <w:pStyle w:val="CodePACKT"/>
        <w:rPr>
          <w:rFonts w:eastAsiaTheme="minorHAnsi"/>
          <w:lang w:val="en-NZ"/>
        </w:rPr>
      </w:pPr>
      <w:r w:rsidRPr="000A22AF">
        <w:rPr>
          <w:rFonts w:eastAsiaTheme="minorHAnsi"/>
          <w:lang w:val="en-NZ"/>
        </w:rPr>
        <w:t xml:space="preserve">POINT g_pos; </w:t>
      </w:r>
    </w:p>
    <w:p w14:paraId="740B1258" w14:textId="77777777" w:rsidR="000A22AF" w:rsidRPr="000A22AF" w:rsidRDefault="000A22AF" w:rsidP="00FF5906">
      <w:pPr>
        <w:pStyle w:val="CodePACKT"/>
        <w:rPr>
          <w:rFonts w:eastAsiaTheme="minorHAnsi"/>
          <w:lang w:val="en-NZ"/>
        </w:rPr>
      </w:pPr>
      <w:r w:rsidRPr="000A22AF">
        <w:rPr>
          <w:rFonts w:eastAsiaTheme="minorHAnsi"/>
          <w:lang w:val="en-NZ"/>
        </w:rPr>
        <w:t>int g_iMouseX;</w:t>
      </w:r>
    </w:p>
    <w:p w14:paraId="67CB9C93" w14:textId="77777777" w:rsidR="000A22AF" w:rsidRPr="000A22AF" w:rsidRDefault="000A22AF" w:rsidP="00FF5906">
      <w:pPr>
        <w:pStyle w:val="CodePACKT"/>
        <w:rPr>
          <w:rFonts w:eastAsiaTheme="minorHAnsi"/>
          <w:lang w:val="en-NZ"/>
        </w:rPr>
      </w:pPr>
      <w:r w:rsidRPr="000A22AF">
        <w:rPr>
          <w:rFonts w:eastAsiaTheme="minorHAnsi"/>
          <w:lang w:val="en-NZ"/>
        </w:rPr>
        <w:t>int g_iMouseY;</w:t>
      </w:r>
    </w:p>
    <w:p w14:paraId="09428EBE" w14:textId="77777777" w:rsidR="000A22AF" w:rsidRPr="000A22AF" w:rsidRDefault="000A22AF" w:rsidP="00FF5906">
      <w:pPr>
        <w:pStyle w:val="CodePACKT"/>
        <w:rPr>
          <w:rFonts w:eastAsiaTheme="minorHAnsi"/>
          <w:lang w:val="en-NZ"/>
        </w:rPr>
      </w:pPr>
    </w:p>
    <w:p w14:paraId="596AD29C" w14:textId="77777777" w:rsidR="000A22AF" w:rsidRPr="000A22AF" w:rsidRDefault="000A22AF" w:rsidP="00FF5906">
      <w:pPr>
        <w:pStyle w:val="CodePACKT"/>
        <w:rPr>
          <w:rFonts w:eastAsiaTheme="minorHAnsi"/>
          <w:lang w:val="en-NZ"/>
        </w:rPr>
      </w:pPr>
      <w:r w:rsidRPr="000A22AF">
        <w:rPr>
          <w:rFonts w:eastAsiaTheme="minorHAnsi"/>
          <w:lang w:val="en-NZ"/>
        </w:rPr>
        <w:t>bool IS_LEFT_PRESSED  = 0;</w:t>
      </w:r>
    </w:p>
    <w:p w14:paraId="721E7E5D" w14:textId="77777777" w:rsidR="000A22AF" w:rsidRPr="000A22AF" w:rsidRDefault="000A22AF" w:rsidP="00FF5906">
      <w:pPr>
        <w:pStyle w:val="CodePACKT"/>
        <w:rPr>
          <w:rFonts w:eastAsiaTheme="minorHAnsi"/>
          <w:lang w:val="en-NZ"/>
        </w:rPr>
      </w:pPr>
      <w:r w:rsidRPr="000A22AF">
        <w:rPr>
          <w:rFonts w:eastAsiaTheme="minorHAnsi"/>
          <w:lang w:val="en-NZ"/>
        </w:rPr>
        <w:t>bool IS_RIGHT_PRESSED = 0;</w:t>
      </w:r>
    </w:p>
    <w:p w14:paraId="16E2B1DF" w14:textId="77777777" w:rsidR="000A22AF" w:rsidRPr="000A22AF" w:rsidRDefault="000A22AF" w:rsidP="00FF5906">
      <w:pPr>
        <w:pStyle w:val="CodePACKT"/>
        <w:rPr>
          <w:rFonts w:eastAsiaTheme="minorHAnsi"/>
          <w:lang w:val="en-NZ"/>
        </w:rPr>
      </w:pPr>
      <w:r w:rsidRPr="000A22AF">
        <w:rPr>
          <w:rFonts w:eastAsiaTheme="minorHAnsi"/>
          <w:lang w:val="en-NZ"/>
        </w:rPr>
        <w:t>bool IS_UP_PRESSED    = 0;</w:t>
      </w:r>
    </w:p>
    <w:p w14:paraId="11CE63B3" w14:textId="77777777" w:rsidR="000A22AF" w:rsidRPr="000A22AF" w:rsidRDefault="000A22AF" w:rsidP="00FF5906">
      <w:pPr>
        <w:pStyle w:val="CodePACKT"/>
        <w:rPr>
          <w:rFonts w:eastAsiaTheme="minorHAnsi"/>
          <w:lang w:val="en-NZ"/>
        </w:rPr>
      </w:pPr>
      <w:r w:rsidRPr="000A22AF">
        <w:rPr>
          <w:rFonts w:eastAsiaTheme="minorHAnsi"/>
          <w:lang w:val="en-NZ"/>
        </w:rPr>
        <w:t>bool IS_DOWN_PRESSED  = 0;</w:t>
      </w:r>
    </w:p>
    <w:p w14:paraId="35D37988" w14:textId="77777777" w:rsidR="000A22AF" w:rsidRPr="000A22AF" w:rsidRDefault="000A22AF" w:rsidP="00FF5906">
      <w:pPr>
        <w:pStyle w:val="CodePACKT"/>
        <w:rPr>
          <w:rFonts w:eastAsiaTheme="minorHAnsi"/>
          <w:lang w:val="en-NZ"/>
        </w:rPr>
      </w:pPr>
    </w:p>
    <w:p w14:paraId="0CEA3665" w14:textId="77777777" w:rsidR="000A22AF" w:rsidRPr="000A22AF" w:rsidRDefault="000A22AF" w:rsidP="00FF5906">
      <w:pPr>
        <w:pStyle w:val="CodePACKT"/>
        <w:rPr>
          <w:rFonts w:eastAsiaTheme="minorHAnsi"/>
          <w:lang w:val="en-NZ"/>
        </w:rPr>
      </w:pPr>
      <w:r w:rsidRPr="000A22AF">
        <w:rPr>
          <w:rFonts w:eastAsiaTheme="minorHAnsi"/>
          <w:lang w:val="en-NZ"/>
        </w:rPr>
        <w:t>bool IS_LMB_PRESSED = 0;</w:t>
      </w:r>
    </w:p>
    <w:p w14:paraId="103567F5" w14:textId="77777777" w:rsidR="000A22AF" w:rsidRPr="000A22AF" w:rsidRDefault="000A22AF" w:rsidP="00FF5906">
      <w:pPr>
        <w:pStyle w:val="CodePACKT"/>
        <w:rPr>
          <w:rFonts w:eastAsiaTheme="minorHAnsi"/>
          <w:lang w:val="en-NZ"/>
        </w:rPr>
      </w:pPr>
      <w:r w:rsidRPr="000A22AF">
        <w:rPr>
          <w:rFonts w:eastAsiaTheme="minorHAnsi"/>
          <w:lang w:val="en-NZ"/>
        </w:rPr>
        <w:t>bool IS_RMB_PRESSED = 0;</w:t>
      </w:r>
    </w:p>
    <w:p w14:paraId="6BE1DC5F" w14:textId="77777777" w:rsidR="000A22AF" w:rsidRPr="000A22AF" w:rsidRDefault="000A22AF" w:rsidP="00FF5906">
      <w:pPr>
        <w:pStyle w:val="CodePACKT"/>
        <w:rPr>
          <w:rFonts w:eastAsiaTheme="minorHAnsi"/>
          <w:lang w:val="en-NZ"/>
        </w:rPr>
      </w:pPr>
      <w:r w:rsidRPr="000A22AF">
        <w:rPr>
          <w:rFonts w:eastAsiaTheme="minorHAnsi"/>
          <w:lang w:val="en-NZ"/>
        </w:rPr>
        <w:t>bool IS_MMB_PRESSED = 0;</w:t>
      </w:r>
    </w:p>
    <w:p w14:paraId="52D01575" w14:textId="77777777" w:rsidR="000A22AF" w:rsidRPr="000A22AF" w:rsidRDefault="000A22AF" w:rsidP="00FF5906">
      <w:pPr>
        <w:pStyle w:val="CodePACKT"/>
        <w:rPr>
          <w:rFonts w:eastAsiaTheme="minorHAnsi"/>
          <w:lang w:val="en-NZ"/>
        </w:rPr>
      </w:pPr>
    </w:p>
    <w:p w14:paraId="13D4078B" w14:textId="77777777" w:rsidR="000A22AF" w:rsidRPr="000A22AF" w:rsidRDefault="000A22AF" w:rsidP="00FF5906">
      <w:pPr>
        <w:pStyle w:val="CodePACKT"/>
        <w:rPr>
          <w:rFonts w:eastAsiaTheme="minorHAnsi"/>
          <w:lang w:val="en-NZ"/>
        </w:rPr>
      </w:pPr>
      <w:r w:rsidRPr="000A22AF">
        <w:rPr>
          <w:rFonts w:eastAsiaTheme="minorHAnsi"/>
          <w:lang w:val="en-NZ"/>
        </w:rPr>
        <w:t>int LAST_KEYPRESS_ASCII = 0;</w:t>
      </w:r>
    </w:p>
    <w:p w14:paraId="48321166" w14:textId="77777777" w:rsidR="000A22AF" w:rsidRPr="000A22AF" w:rsidRDefault="000A22AF" w:rsidP="00FF5906">
      <w:pPr>
        <w:pStyle w:val="CodePACKT"/>
        <w:rPr>
          <w:rFonts w:eastAsiaTheme="minorHAnsi"/>
          <w:lang w:val="en-NZ"/>
        </w:rPr>
      </w:pPr>
    </w:p>
    <w:p w14:paraId="43D24ED8" w14:textId="77777777" w:rsidR="000A22AF" w:rsidRPr="000A22AF" w:rsidRDefault="000A22AF" w:rsidP="00FF5906">
      <w:pPr>
        <w:pStyle w:val="CodePACKT"/>
        <w:rPr>
          <w:rFonts w:eastAsiaTheme="minorHAnsi"/>
          <w:lang w:val="en-NZ"/>
        </w:rPr>
      </w:pPr>
      <w:r w:rsidRPr="000A22AF">
        <w:rPr>
          <w:rFonts w:eastAsiaTheme="minorHAnsi"/>
          <w:lang w:val="en-NZ"/>
        </w:rPr>
        <w:t>float ang = 0.0f;</w:t>
      </w:r>
    </w:p>
    <w:p w14:paraId="762797AC" w14:textId="77777777" w:rsidR="000A22AF" w:rsidRPr="000A22AF" w:rsidRDefault="000A22AF" w:rsidP="00FF5906">
      <w:pPr>
        <w:pStyle w:val="CodePACKT"/>
        <w:rPr>
          <w:rFonts w:eastAsiaTheme="minorHAnsi"/>
          <w:lang w:val="en-NZ"/>
        </w:rPr>
      </w:pPr>
    </w:p>
    <w:p w14:paraId="67F28E34" w14:textId="77777777" w:rsidR="000A22AF" w:rsidRPr="000A22AF" w:rsidRDefault="000A22AF" w:rsidP="00FF5906">
      <w:pPr>
        <w:pStyle w:val="CodePACKT"/>
        <w:rPr>
          <w:rFonts w:eastAsiaTheme="minorHAnsi"/>
          <w:lang w:val="en-NZ"/>
        </w:rPr>
      </w:pPr>
      <w:r w:rsidRPr="000A22AF">
        <w:rPr>
          <w:rFonts w:eastAsiaTheme="minorHAnsi"/>
          <w:lang w:val="en-NZ"/>
        </w:rPr>
        <w:t>template&lt;typename T&gt;</w:t>
      </w:r>
    </w:p>
    <w:p w14:paraId="5F46504F"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std::string ToString(const T&amp; _value)</w:t>
      </w:r>
    </w:p>
    <w:p w14:paraId="2783C45D" w14:textId="77777777" w:rsidR="000A22AF" w:rsidRPr="000A22AF" w:rsidRDefault="000A22AF" w:rsidP="00FF5906">
      <w:pPr>
        <w:pStyle w:val="CodePACKT"/>
        <w:rPr>
          <w:rFonts w:eastAsiaTheme="minorHAnsi"/>
          <w:lang w:val="en-NZ"/>
        </w:rPr>
      </w:pPr>
      <w:r w:rsidRPr="000A22AF">
        <w:rPr>
          <w:rFonts w:eastAsiaTheme="minorHAnsi"/>
          <w:lang w:val="en-NZ"/>
        </w:rPr>
        <w:t>{</w:t>
      </w:r>
    </w:p>
    <w:p w14:paraId="0510D937" w14:textId="77777777" w:rsidR="000A22AF" w:rsidRPr="000A22AF" w:rsidRDefault="000A22AF" w:rsidP="00FF5906">
      <w:pPr>
        <w:pStyle w:val="CodePACKT"/>
        <w:rPr>
          <w:rFonts w:eastAsiaTheme="minorHAnsi"/>
          <w:lang w:val="en-NZ"/>
        </w:rPr>
      </w:pPr>
      <w:r w:rsidRPr="000A22AF">
        <w:rPr>
          <w:rFonts w:eastAsiaTheme="minorHAnsi"/>
          <w:lang w:val="en-NZ"/>
        </w:rPr>
        <w:tab/>
        <w:t>std::strstream theStream;</w:t>
      </w:r>
    </w:p>
    <w:p w14:paraId="7269B3A5" w14:textId="77777777" w:rsidR="000A22AF" w:rsidRPr="000A22AF" w:rsidRDefault="000A22AF" w:rsidP="00FF5906">
      <w:pPr>
        <w:pStyle w:val="CodePACKT"/>
        <w:rPr>
          <w:rFonts w:eastAsiaTheme="minorHAnsi"/>
          <w:lang w:val="en-NZ"/>
        </w:rPr>
      </w:pPr>
      <w:r w:rsidRPr="000A22AF">
        <w:rPr>
          <w:rFonts w:eastAsiaTheme="minorHAnsi"/>
          <w:lang w:val="en-NZ"/>
        </w:rPr>
        <w:tab/>
        <w:t>theStream &lt;&lt; _value &lt;&lt; std::ends;</w:t>
      </w:r>
    </w:p>
    <w:p w14:paraId="5C1DC8A3" w14:textId="77777777" w:rsidR="000A22AF" w:rsidRPr="000A22AF" w:rsidRDefault="000A22AF" w:rsidP="00FF5906">
      <w:pPr>
        <w:pStyle w:val="CodePACKT"/>
        <w:rPr>
          <w:rFonts w:eastAsiaTheme="minorHAnsi"/>
          <w:lang w:val="en-NZ"/>
        </w:rPr>
      </w:pPr>
      <w:r w:rsidRPr="000A22AF">
        <w:rPr>
          <w:rFonts w:eastAsiaTheme="minorHAnsi"/>
          <w:lang w:val="en-NZ"/>
        </w:rPr>
        <w:tab/>
        <w:t>return (theStream.str());</w:t>
      </w:r>
    </w:p>
    <w:p w14:paraId="7DA6ED41" w14:textId="77777777" w:rsidR="000A22AF" w:rsidRPr="000A22AF" w:rsidRDefault="000A22AF" w:rsidP="00FF5906">
      <w:pPr>
        <w:pStyle w:val="CodePACKT"/>
        <w:rPr>
          <w:rFonts w:eastAsiaTheme="minorHAnsi"/>
          <w:lang w:val="en-NZ"/>
        </w:rPr>
      </w:pPr>
      <w:r w:rsidRPr="000A22AF">
        <w:rPr>
          <w:rFonts w:eastAsiaTheme="minorHAnsi"/>
          <w:lang w:val="en-NZ"/>
        </w:rPr>
        <w:t>}</w:t>
      </w:r>
    </w:p>
    <w:p w14:paraId="07E8C0DE" w14:textId="77777777" w:rsidR="000A22AF" w:rsidRPr="000A22AF" w:rsidRDefault="000A22AF" w:rsidP="00FF5906">
      <w:pPr>
        <w:pStyle w:val="CodePACKT"/>
        <w:rPr>
          <w:rFonts w:eastAsiaTheme="minorHAnsi"/>
          <w:lang w:val="en-NZ"/>
        </w:rPr>
      </w:pPr>
    </w:p>
    <w:p w14:paraId="073BA7A5" w14:textId="77777777" w:rsidR="000A22AF" w:rsidRPr="000A22AF" w:rsidRDefault="000A22AF" w:rsidP="00FF5906">
      <w:pPr>
        <w:pStyle w:val="CodePACKT"/>
        <w:rPr>
          <w:rFonts w:eastAsiaTheme="minorHAnsi"/>
          <w:lang w:val="en-NZ"/>
        </w:rPr>
      </w:pPr>
    </w:p>
    <w:p w14:paraId="78BB6B36" w14:textId="77777777" w:rsidR="000A22AF" w:rsidRPr="000A22AF" w:rsidRDefault="000A22AF" w:rsidP="00FF5906">
      <w:pPr>
        <w:pStyle w:val="CodePACKT"/>
        <w:rPr>
          <w:rFonts w:eastAsiaTheme="minorHAnsi"/>
          <w:lang w:val="en-NZ"/>
        </w:rPr>
      </w:pPr>
    </w:p>
    <w:p w14:paraId="490CE18A" w14:textId="77777777" w:rsidR="000A22AF" w:rsidRPr="000A22AF" w:rsidRDefault="000A22AF" w:rsidP="00FF5906">
      <w:pPr>
        <w:pStyle w:val="CodePACKT"/>
        <w:rPr>
          <w:rFonts w:eastAsiaTheme="minorHAnsi"/>
          <w:lang w:val="en-NZ"/>
        </w:rPr>
      </w:pPr>
      <w:r w:rsidRPr="000A22AF">
        <w:rPr>
          <w:rFonts w:eastAsiaTheme="minorHAnsi"/>
          <w:lang w:val="en-NZ"/>
        </w:rPr>
        <w:t>//GameLoop</w:t>
      </w:r>
    </w:p>
    <w:p w14:paraId="0E354CC5" w14:textId="77777777" w:rsidR="000A22AF" w:rsidRPr="000A22AF" w:rsidRDefault="000A22AF" w:rsidP="00FF5906">
      <w:pPr>
        <w:pStyle w:val="CodePACKT"/>
        <w:rPr>
          <w:rFonts w:eastAsiaTheme="minorHAnsi"/>
          <w:lang w:val="en-NZ"/>
        </w:rPr>
      </w:pPr>
      <w:r w:rsidRPr="000A22AF">
        <w:rPr>
          <w:rFonts w:eastAsiaTheme="minorHAnsi"/>
          <w:lang w:val="en-NZ"/>
        </w:rPr>
        <w:t>void GameLoop()</w:t>
      </w:r>
    </w:p>
    <w:p w14:paraId="2DCEC8AE" w14:textId="77777777" w:rsidR="000A22AF" w:rsidRPr="000A22AF" w:rsidRDefault="000A22AF" w:rsidP="00FF5906">
      <w:pPr>
        <w:pStyle w:val="CodePACKT"/>
        <w:rPr>
          <w:rFonts w:eastAsiaTheme="minorHAnsi"/>
          <w:lang w:val="en-NZ"/>
        </w:rPr>
      </w:pPr>
      <w:r w:rsidRPr="000A22AF">
        <w:rPr>
          <w:rFonts w:eastAsiaTheme="minorHAnsi"/>
          <w:lang w:val="en-NZ"/>
        </w:rPr>
        <w:t>{</w:t>
      </w:r>
    </w:p>
    <w:p w14:paraId="70F58E01" w14:textId="77777777" w:rsidR="000A22AF" w:rsidRPr="000A22AF" w:rsidRDefault="000A22AF" w:rsidP="00FF5906">
      <w:pPr>
        <w:pStyle w:val="CodePACKT"/>
        <w:rPr>
          <w:rFonts w:eastAsiaTheme="minorHAnsi"/>
          <w:lang w:val="en-NZ"/>
        </w:rPr>
      </w:pPr>
      <w:r w:rsidRPr="000A22AF">
        <w:rPr>
          <w:rFonts w:eastAsiaTheme="minorHAnsi"/>
          <w:lang w:val="en-NZ"/>
        </w:rPr>
        <w:tab/>
        <w:t>ang += 0.0005f;</w:t>
      </w:r>
    </w:p>
    <w:p w14:paraId="1755B18E" w14:textId="77777777" w:rsidR="000A22AF" w:rsidRPr="000A22AF" w:rsidRDefault="000A22AF" w:rsidP="00FF5906">
      <w:pPr>
        <w:pStyle w:val="CodePACKT"/>
        <w:rPr>
          <w:rFonts w:eastAsiaTheme="minorHAnsi"/>
          <w:lang w:val="en-NZ"/>
        </w:rPr>
      </w:pPr>
      <w:r w:rsidRPr="000A22AF">
        <w:rPr>
          <w:rFonts w:eastAsiaTheme="minorHAnsi"/>
          <w:lang w:val="en-NZ"/>
        </w:rPr>
        <w:tab/>
        <w:t>//One frame of game logic goes here</w:t>
      </w:r>
    </w:p>
    <w:p w14:paraId="4D894B5C" w14:textId="77777777" w:rsidR="000A22AF" w:rsidRPr="000A22AF" w:rsidRDefault="000A22AF" w:rsidP="00FF5906">
      <w:pPr>
        <w:pStyle w:val="CodePACKT"/>
        <w:rPr>
          <w:rFonts w:eastAsiaTheme="minorHAnsi"/>
          <w:lang w:val="en-NZ"/>
        </w:rPr>
      </w:pPr>
      <w:r w:rsidRPr="000A22AF">
        <w:rPr>
          <w:rFonts w:eastAsiaTheme="minorHAnsi"/>
          <w:lang w:val="en-NZ"/>
        </w:rPr>
        <w:t>}</w:t>
      </w:r>
    </w:p>
    <w:p w14:paraId="271CD9CC" w14:textId="77777777" w:rsidR="000A22AF" w:rsidRPr="000A22AF" w:rsidRDefault="000A22AF" w:rsidP="00FF5906">
      <w:pPr>
        <w:pStyle w:val="CodePACKT"/>
        <w:rPr>
          <w:rFonts w:eastAsiaTheme="minorHAnsi"/>
          <w:lang w:val="en-NZ"/>
        </w:rPr>
      </w:pPr>
    </w:p>
    <w:p w14:paraId="18DC24A1" w14:textId="77777777" w:rsidR="000A22AF" w:rsidRPr="000A22AF" w:rsidRDefault="000A22AF" w:rsidP="00FF5906">
      <w:pPr>
        <w:pStyle w:val="CodePACKT"/>
        <w:rPr>
          <w:rFonts w:eastAsiaTheme="minorHAnsi"/>
          <w:lang w:val="en-NZ"/>
        </w:rPr>
      </w:pPr>
      <w:r w:rsidRPr="000A22AF">
        <w:rPr>
          <w:rFonts w:eastAsiaTheme="minorHAnsi"/>
          <w:lang w:val="en-NZ"/>
        </w:rPr>
        <w:t xml:space="preserve">//Event handling (window handle, message handle -- </w:t>
      </w:r>
    </w:p>
    <w:p w14:paraId="5075ECD5" w14:textId="77777777" w:rsidR="000A22AF" w:rsidRPr="000A22AF" w:rsidRDefault="000A22AF" w:rsidP="00FF5906">
      <w:pPr>
        <w:pStyle w:val="CodePACKT"/>
        <w:rPr>
          <w:rFonts w:eastAsiaTheme="minorHAnsi"/>
          <w:lang w:val="en-NZ"/>
        </w:rPr>
      </w:pPr>
      <w:r w:rsidRPr="000A22AF">
        <w:rPr>
          <w:rFonts w:eastAsiaTheme="minorHAnsi"/>
          <w:lang w:val="en-NZ"/>
        </w:rPr>
        <w:t>LRESULT CALLBACK WindowProc(HWND _hwnd, UINT _msg, WPARAM _wparam, LPARAM _lparam)</w:t>
      </w:r>
    </w:p>
    <w:p w14:paraId="570B97FF" w14:textId="77777777" w:rsidR="000A22AF" w:rsidRPr="000A22AF" w:rsidRDefault="000A22AF" w:rsidP="00FF5906">
      <w:pPr>
        <w:pStyle w:val="CodePACKT"/>
        <w:rPr>
          <w:rFonts w:eastAsiaTheme="minorHAnsi"/>
          <w:lang w:val="en-NZ"/>
        </w:rPr>
      </w:pPr>
      <w:r w:rsidRPr="000A22AF">
        <w:rPr>
          <w:rFonts w:eastAsiaTheme="minorHAnsi"/>
          <w:lang w:val="en-NZ"/>
        </w:rPr>
        <w:t>{</w:t>
      </w:r>
    </w:p>
    <w:p w14:paraId="72D2EBB3" w14:textId="77777777" w:rsidR="000A22AF" w:rsidRPr="000A22AF" w:rsidRDefault="000A22AF" w:rsidP="00FF5906">
      <w:pPr>
        <w:pStyle w:val="CodePACKT"/>
        <w:rPr>
          <w:rFonts w:eastAsiaTheme="minorHAnsi"/>
          <w:lang w:val="en-NZ"/>
        </w:rPr>
      </w:pPr>
      <w:r w:rsidRPr="000A22AF">
        <w:rPr>
          <w:rFonts w:eastAsiaTheme="minorHAnsi"/>
          <w:lang w:val="en-NZ"/>
        </w:rPr>
        <w:tab/>
        <w:t>//This is the main message handler of the system.</w:t>
      </w:r>
    </w:p>
    <w:p w14:paraId="20A9189B" w14:textId="77777777" w:rsidR="000A22AF" w:rsidRPr="000A22AF" w:rsidRDefault="000A22AF" w:rsidP="00FF5906">
      <w:pPr>
        <w:pStyle w:val="CodePACKT"/>
        <w:rPr>
          <w:rFonts w:eastAsiaTheme="minorHAnsi"/>
          <w:lang w:val="en-NZ"/>
        </w:rPr>
      </w:pPr>
      <w:r w:rsidRPr="000A22AF">
        <w:rPr>
          <w:rFonts w:eastAsiaTheme="minorHAnsi"/>
          <w:lang w:val="en-NZ"/>
        </w:rPr>
        <w:tab/>
        <w:t>PAINTSTRUCT ps; //Used in WM_PAINT</w:t>
      </w:r>
    </w:p>
    <w:p w14:paraId="1221BF6A" w14:textId="77777777" w:rsidR="000A22AF" w:rsidRPr="000A22AF" w:rsidRDefault="000A22AF" w:rsidP="00FF5906">
      <w:pPr>
        <w:pStyle w:val="CodePACKT"/>
        <w:rPr>
          <w:rFonts w:eastAsiaTheme="minorHAnsi"/>
          <w:lang w:val="en-NZ"/>
        </w:rPr>
      </w:pPr>
      <w:r w:rsidRPr="000A22AF">
        <w:rPr>
          <w:rFonts w:eastAsiaTheme="minorHAnsi"/>
          <w:lang w:val="en-NZ"/>
        </w:rPr>
        <w:tab/>
        <w:t>HDC hdc;        // Handle to a device context.</w:t>
      </w:r>
    </w:p>
    <w:p w14:paraId="33B8F577" w14:textId="77777777" w:rsidR="000A22AF" w:rsidRPr="000A22AF" w:rsidRDefault="000A22AF" w:rsidP="00FF5906">
      <w:pPr>
        <w:pStyle w:val="CodePACKT"/>
        <w:rPr>
          <w:rFonts w:eastAsiaTheme="minorHAnsi"/>
          <w:lang w:val="en-NZ"/>
        </w:rPr>
      </w:pPr>
    </w:p>
    <w:p w14:paraId="59AD934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((GetAsyncKeyState(VK_LEFT) &amp; 0x8000) == 0x8000)</w:t>
      </w:r>
    </w:p>
    <w:p w14:paraId="72F8A5D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48003EF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IS_LEFT_PRESSED = TRUE;</w:t>
      </w:r>
    </w:p>
    <w:p w14:paraId="4C7D6E2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2F81D9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03933B7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425DEEE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IS_LEFT_PRESSED = FALSE;</w:t>
      </w:r>
    </w:p>
    <w:p w14:paraId="28A2B8C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5975C93" w14:textId="77777777" w:rsidR="000A22AF" w:rsidRPr="000A22AF" w:rsidRDefault="000A22AF" w:rsidP="00FF5906">
      <w:pPr>
        <w:pStyle w:val="CodePACKT"/>
        <w:rPr>
          <w:rFonts w:eastAsiaTheme="minorHAnsi"/>
          <w:lang w:val="en-NZ"/>
        </w:rPr>
      </w:pPr>
    </w:p>
    <w:p w14:paraId="1AC7224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((GetAsyncKeyState(VK_RIGHT) &amp; 0x8000) == 0x8000)</w:t>
      </w:r>
    </w:p>
    <w:p w14:paraId="647BFF4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3FDF53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IS_RIGHT_PRESSED = TRUE;</w:t>
      </w:r>
    </w:p>
    <w:p w14:paraId="40B4A9A0"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6DDC41E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35D83E0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43CFDAD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IS_RIGHT_PRESSED = FALSE;</w:t>
      </w:r>
    </w:p>
    <w:p w14:paraId="180C786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3174B827" w14:textId="77777777" w:rsidR="000A22AF" w:rsidRPr="000A22AF" w:rsidRDefault="000A22AF" w:rsidP="00FF5906">
      <w:pPr>
        <w:pStyle w:val="CodePACKT"/>
        <w:rPr>
          <w:rFonts w:eastAsiaTheme="minorHAnsi"/>
          <w:lang w:val="en-NZ"/>
        </w:rPr>
      </w:pPr>
    </w:p>
    <w:p w14:paraId="65C97FB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((GetAsyncKeyState(VK_UP) &amp; 0x8000) == 0x8000)</w:t>
      </w:r>
    </w:p>
    <w:p w14:paraId="7E36721D"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ab/>
      </w:r>
      <w:r w:rsidRPr="000A22AF">
        <w:rPr>
          <w:rFonts w:eastAsiaTheme="minorHAnsi"/>
          <w:lang w:val="en-NZ"/>
        </w:rPr>
        <w:tab/>
      </w:r>
      <w:r w:rsidRPr="000A22AF">
        <w:rPr>
          <w:rFonts w:eastAsiaTheme="minorHAnsi"/>
          <w:lang w:val="en-NZ"/>
        </w:rPr>
        <w:tab/>
        <w:t>{</w:t>
      </w:r>
    </w:p>
    <w:p w14:paraId="09C4B76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IS_UP_PRESSED = TRUE;</w:t>
      </w:r>
    </w:p>
    <w:p w14:paraId="5ABD91D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359186C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2AEC62A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49924D4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IS_UP_PRESSED = FALSE;</w:t>
      </w:r>
    </w:p>
    <w:p w14:paraId="0CAB931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D374562" w14:textId="77777777" w:rsidR="000A22AF" w:rsidRPr="000A22AF" w:rsidRDefault="000A22AF" w:rsidP="00FF5906">
      <w:pPr>
        <w:pStyle w:val="CodePACKT"/>
        <w:rPr>
          <w:rFonts w:eastAsiaTheme="minorHAnsi"/>
          <w:lang w:val="en-NZ"/>
        </w:rPr>
      </w:pPr>
    </w:p>
    <w:p w14:paraId="3C6D7A8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((GetAsyncKeyState(VK_DOWN) &amp; 0x8000) == 0x8000)</w:t>
      </w:r>
    </w:p>
    <w:p w14:paraId="4F0229D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10B072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IS_DOWN_PRESSED = TRUE;</w:t>
      </w:r>
    </w:p>
    <w:p w14:paraId="3F1F116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5EC78C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7BE1957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18302B7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IS_DOWN_PRESSED = FALSE;</w:t>
      </w:r>
    </w:p>
    <w:p w14:paraId="0B00F68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3EFDB77D" w14:textId="77777777" w:rsidR="000A22AF" w:rsidRPr="000A22AF" w:rsidRDefault="000A22AF" w:rsidP="00FF5906">
      <w:pPr>
        <w:pStyle w:val="CodePACKT"/>
        <w:rPr>
          <w:rFonts w:eastAsiaTheme="minorHAnsi"/>
          <w:lang w:val="en-NZ"/>
        </w:rPr>
      </w:pPr>
    </w:p>
    <w:p w14:paraId="2674FD38" w14:textId="77777777" w:rsidR="000A22AF" w:rsidRPr="000A22AF" w:rsidRDefault="000A22AF" w:rsidP="00FF5906">
      <w:pPr>
        <w:pStyle w:val="CodePACKT"/>
        <w:rPr>
          <w:rFonts w:eastAsiaTheme="minorHAnsi"/>
          <w:lang w:val="en-NZ"/>
        </w:rPr>
      </w:pPr>
      <w:r w:rsidRPr="000A22AF">
        <w:rPr>
          <w:rFonts w:eastAsiaTheme="minorHAnsi"/>
          <w:lang w:val="en-NZ"/>
        </w:rPr>
        <w:tab/>
        <w:t>//What is the message?</w:t>
      </w:r>
    </w:p>
    <w:p w14:paraId="712319C5" w14:textId="77777777" w:rsidR="000A22AF" w:rsidRPr="000A22AF" w:rsidRDefault="000A22AF" w:rsidP="00FF5906">
      <w:pPr>
        <w:pStyle w:val="CodePACKT"/>
        <w:rPr>
          <w:rFonts w:eastAsiaTheme="minorHAnsi"/>
          <w:lang w:val="en-NZ"/>
        </w:rPr>
      </w:pPr>
      <w:r w:rsidRPr="000A22AF">
        <w:rPr>
          <w:rFonts w:eastAsiaTheme="minorHAnsi"/>
          <w:lang w:val="en-NZ"/>
        </w:rPr>
        <w:tab/>
        <w:t>switch(_msg)</w:t>
      </w:r>
    </w:p>
    <w:p w14:paraId="6AA07EE5"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2A30F96D" w14:textId="77777777" w:rsidR="000A22AF" w:rsidRPr="000A22AF" w:rsidRDefault="000A22AF" w:rsidP="00FF5906">
      <w:pPr>
        <w:pStyle w:val="CodePACKT"/>
        <w:rPr>
          <w:rFonts w:eastAsiaTheme="minorHAnsi"/>
          <w:lang w:val="en-NZ"/>
        </w:rPr>
      </w:pPr>
      <w:r w:rsidRPr="000A22AF">
        <w:rPr>
          <w:rFonts w:eastAsiaTheme="minorHAnsi"/>
          <w:lang w:val="en-NZ"/>
        </w:rPr>
        <w:tab/>
        <w:t>case WM_CREATE:</w:t>
      </w:r>
    </w:p>
    <w:p w14:paraId="33DD831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53FB07E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//Do initialisation stuff here.</w:t>
      </w:r>
    </w:p>
    <w:p w14:paraId="606B477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 success.</w:t>
      </w:r>
    </w:p>
    <w:p w14:paraId="0EA1878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return(0);</w:t>
      </w:r>
    </w:p>
    <w:p w14:paraId="65DA3EE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00AD235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break;</w:t>
      </w:r>
    </w:p>
    <w:p w14:paraId="0D31127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p>
    <w:p w14:paraId="2E9DA3D1" w14:textId="77777777" w:rsidR="000A22AF" w:rsidRPr="000A22AF" w:rsidRDefault="000A22AF" w:rsidP="00FF5906">
      <w:pPr>
        <w:pStyle w:val="CodePACKT"/>
        <w:rPr>
          <w:rFonts w:eastAsiaTheme="minorHAnsi"/>
          <w:lang w:val="en-NZ"/>
        </w:rPr>
      </w:pPr>
      <w:r w:rsidRPr="000A22AF">
        <w:rPr>
          <w:rFonts w:eastAsiaTheme="minorHAnsi"/>
          <w:lang w:val="en-NZ"/>
        </w:rPr>
        <w:tab/>
        <w:t>case WM_PAINT:</w:t>
      </w:r>
    </w:p>
    <w:p w14:paraId="70A2465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1C70EBF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////Simply validate the window.</w:t>
      </w:r>
    </w:p>
    <w:p w14:paraId="3318D35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hdc = BeginPaint(_hwnd, &amp;ps);</w:t>
      </w:r>
    </w:p>
    <w:p w14:paraId="5A71B448" w14:textId="77777777" w:rsidR="000A22AF" w:rsidRPr="000A22AF" w:rsidRDefault="000A22AF" w:rsidP="00FF5906">
      <w:pPr>
        <w:pStyle w:val="CodePACKT"/>
        <w:rPr>
          <w:rFonts w:eastAsiaTheme="minorHAnsi"/>
          <w:lang w:val="en-NZ"/>
        </w:rPr>
      </w:pPr>
    </w:p>
    <w:p w14:paraId="571E270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InvalidateRect( _hwnd,</w:t>
      </w:r>
    </w:p>
    <w:p w14:paraId="3ACB9DC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g_prect,</w:t>
      </w:r>
    </w:p>
    <w:p w14:paraId="307055D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FALSE);</w:t>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 xml:space="preserve">  </w:t>
      </w:r>
    </w:p>
    <w:p w14:paraId="60994F86" w14:textId="77777777" w:rsidR="000A22AF" w:rsidRPr="000A22AF" w:rsidRDefault="000A22AF" w:rsidP="00FF5906">
      <w:pPr>
        <w:pStyle w:val="CodePACKT"/>
        <w:rPr>
          <w:rFonts w:eastAsiaTheme="minorHAnsi"/>
          <w:lang w:val="en-NZ"/>
        </w:rPr>
      </w:pPr>
    </w:p>
    <w:p w14:paraId="748CB9A5" w14:textId="77777777" w:rsidR="000A22AF" w:rsidRPr="000A22AF" w:rsidRDefault="000A22AF" w:rsidP="00FF5906">
      <w:pPr>
        <w:pStyle w:val="CodePACKT"/>
        <w:rPr>
          <w:rFonts w:eastAsiaTheme="minorHAnsi"/>
          <w:lang w:val="en-NZ"/>
        </w:rPr>
      </w:pPr>
    </w:p>
    <w:p w14:paraId="55BAD35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string temp;</w:t>
      </w:r>
    </w:p>
    <w:p w14:paraId="7B4AC01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int iYDrawPos = 15;</w:t>
      </w:r>
    </w:p>
    <w:p w14:paraId="7DB82C7C" w14:textId="77777777" w:rsidR="000A22AF" w:rsidRPr="000A22AF" w:rsidRDefault="000A22AF" w:rsidP="00FF5906">
      <w:pPr>
        <w:pStyle w:val="CodePACKT"/>
        <w:rPr>
          <w:rFonts w:eastAsiaTheme="minorHAnsi"/>
          <w:lang w:val="en-NZ"/>
        </w:rPr>
      </w:pPr>
    </w:p>
    <w:p w14:paraId="1D8F9440"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COLORREF red = RGB(255,0,0);</w:t>
      </w:r>
    </w:p>
    <w:p w14:paraId="283710D3" w14:textId="77777777" w:rsidR="000A22AF" w:rsidRPr="000A22AF" w:rsidRDefault="000A22AF" w:rsidP="00FF5906">
      <w:pPr>
        <w:pStyle w:val="CodePACKT"/>
        <w:rPr>
          <w:rFonts w:eastAsiaTheme="minorHAnsi"/>
          <w:lang w:val="en-NZ"/>
        </w:rPr>
      </w:pPr>
    </w:p>
    <w:p w14:paraId="638D439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SetTextColor(hdc, red);</w:t>
      </w:r>
    </w:p>
    <w:p w14:paraId="3D6803DA" w14:textId="77777777" w:rsidR="000A22AF" w:rsidRPr="000A22AF" w:rsidRDefault="000A22AF" w:rsidP="00FF5906">
      <w:pPr>
        <w:pStyle w:val="CodePACKT"/>
        <w:rPr>
          <w:rFonts w:eastAsiaTheme="minorHAnsi"/>
          <w:lang w:val="en-NZ"/>
        </w:rPr>
      </w:pPr>
    </w:p>
    <w:p w14:paraId="5A689AE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temp = "MOUSE X: ";</w:t>
      </w:r>
    </w:p>
    <w:p w14:paraId="7A0BB8E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temp += ToString((g_pos.x));</w:t>
      </w:r>
    </w:p>
    <w:p w14:paraId="2EC0809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while (temp.size() &lt; 14)</w:t>
      </w:r>
    </w:p>
    <w:p w14:paraId="2A119CE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0BC724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temp += " ";</w:t>
      </w:r>
    </w:p>
    <w:p w14:paraId="5877ED8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BDFF338" w14:textId="77777777" w:rsidR="000A22AF" w:rsidRPr="000A22AF" w:rsidRDefault="000A22AF" w:rsidP="00FF5906">
      <w:pPr>
        <w:pStyle w:val="CodePACKT"/>
        <w:rPr>
          <w:rFonts w:eastAsiaTheme="minorHAnsi"/>
          <w:lang w:val="en-NZ"/>
        </w:rPr>
      </w:pPr>
    </w:p>
    <w:p w14:paraId="29825980"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TextOut(hdc,30,iYDrawPos,temp.c_str(), static_cast&lt;int&gt;(temp.size()));</w:t>
      </w:r>
    </w:p>
    <w:p w14:paraId="08B05926" w14:textId="77777777" w:rsidR="000A22AF" w:rsidRPr="000A22AF" w:rsidRDefault="000A22AF" w:rsidP="00FF5906">
      <w:pPr>
        <w:pStyle w:val="CodePACKT"/>
        <w:rPr>
          <w:rFonts w:eastAsiaTheme="minorHAnsi"/>
          <w:lang w:val="en-NZ"/>
        </w:rPr>
      </w:pPr>
    </w:p>
    <w:p w14:paraId="7058AB8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iYDrawPos+= 13;</w:t>
      </w:r>
    </w:p>
    <w:p w14:paraId="14B8E74F" w14:textId="77777777" w:rsidR="000A22AF" w:rsidRPr="000A22AF" w:rsidRDefault="000A22AF" w:rsidP="00FF5906">
      <w:pPr>
        <w:pStyle w:val="CodePACKT"/>
        <w:rPr>
          <w:rFonts w:eastAsiaTheme="minorHAnsi"/>
          <w:lang w:val="en-NZ"/>
        </w:rPr>
      </w:pPr>
    </w:p>
    <w:p w14:paraId="148E7B0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temp = "MOUSE Y: ";</w:t>
      </w:r>
    </w:p>
    <w:p w14:paraId="391246E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temp += ToString((g_pos.y));</w:t>
      </w:r>
    </w:p>
    <w:p w14:paraId="0D3809A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while (temp.size() &lt; 14)</w:t>
      </w:r>
    </w:p>
    <w:p w14:paraId="39D81D4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32E8B23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temp += " ";</w:t>
      </w:r>
    </w:p>
    <w:p w14:paraId="2409DE5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9A495B0" w14:textId="77777777" w:rsidR="000A22AF" w:rsidRPr="000A22AF" w:rsidRDefault="000A22AF" w:rsidP="00FF5906">
      <w:pPr>
        <w:pStyle w:val="CodePACKT"/>
        <w:rPr>
          <w:rFonts w:eastAsiaTheme="minorHAnsi"/>
          <w:lang w:val="en-NZ"/>
        </w:rPr>
      </w:pPr>
    </w:p>
    <w:p w14:paraId="2A0F5D1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TextOut(hdc,30,iYDrawPos,temp.c_str(), static_cast&lt;int&gt;(temp.size()));</w:t>
      </w:r>
    </w:p>
    <w:p w14:paraId="2A7371F5" w14:textId="77777777" w:rsidR="000A22AF" w:rsidRPr="000A22AF" w:rsidRDefault="000A22AF" w:rsidP="00FF5906">
      <w:pPr>
        <w:pStyle w:val="CodePACKT"/>
        <w:rPr>
          <w:rFonts w:eastAsiaTheme="minorHAnsi"/>
          <w:lang w:val="en-NZ"/>
        </w:rPr>
      </w:pPr>
    </w:p>
    <w:p w14:paraId="29E790BB"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iYDrawPos+= 13;</w:t>
      </w:r>
    </w:p>
    <w:p w14:paraId="33A82FC6" w14:textId="77777777" w:rsidR="000A22AF" w:rsidRPr="000A22AF" w:rsidRDefault="000A22AF" w:rsidP="00FF5906">
      <w:pPr>
        <w:pStyle w:val="CodePACKT"/>
        <w:rPr>
          <w:rFonts w:eastAsiaTheme="minorHAnsi"/>
          <w:lang w:val="en-NZ"/>
        </w:rPr>
      </w:pPr>
    </w:p>
    <w:p w14:paraId="563D909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(IS_LEFT_PRESSED == TRUE)</w:t>
      </w:r>
    </w:p>
    <w:p w14:paraId="12E13D5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65FADA7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TextOut(hdc,30,iYDrawPos,"LEFT IS PRESSED         ", 24);</w:t>
      </w:r>
    </w:p>
    <w:p w14:paraId="639BF95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71B9974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77EE929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167A32B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TextOut(hdc,30,iYDrawPos,"LEFT IS NOT PRESSED ", 20);</w:t>
      </w:r>
    </w:p>
    <w:p w14:paraId="68F8BFE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9E6821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iYDrawPos+= 13;</w:t>
      </w:r>
    </w:p>
    <w:p w14:paraId="0B1A8F2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(IS_RIGHT_PRESSED == TRUE)</w:t>
      </w:r>
    </w:p>
    <w:p w14:paraId="14F2348B"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AD6718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TextOut(hdc,30,iYDrawPos,"RIGHT IS PRESSED         ", 25);</w:t>
      </w:r>
    </w:p>
    <w:p w14:paraId="7FCDB78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1207C44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4F020E8B"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1CF4C52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TextOut(hdc,30,iYDrawPos,"RIGHT IS NOT PRESSED ", 21);</w:t>
      </w:r>
    </w:p>
    <w:p w14:paraId="753C877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E26BF32"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ab/>
      </w:r>
      <w:r w:rsidRPr="000A22AF">
        <w:rPr>
          <w:rFonts w:eastAsiaTheme="minorHAnsi"/>
          <w:lang w:val="en-NZ"/>
        </w:rPr>
        <w:tab/>
      </w:r>
      <w:r w:rsidRPr="000A22AF">
        <w:rPr>
          <w:rFonts w:eastAsiaTheme="minorHAnsi"/>
          <w:lang w:val="en-NZ"/>
        </w:rPr>
        <w:tab/>
        <w:t>iYDrawPos+= 13;</w:t>
      </w:r>
    </w:p>
    <w:p w14:paraId="1F81B383"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(IS_DOWN_PRESSED == TRUE)</w:t>
      </w:r>
    </w:p>
    <w:p w14:paraId="4DD073F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50FDC09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TextOut(hdc,30,iYDrawPos,"DOWN IS PRESSED         ", 24);</w:t>
      </w:r>
    </w:p>
    <w:p w14:paraId="31D2565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6D47409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6186AE4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6D90C0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TextOut(hdc,30,iYDrawPos,"DOWN IS NOT PRESSED ", 20);</w:t>
      </w:r>
    </w:p>
    <w:p w14:paraId="4FB006EB"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2F06480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iYDrawPos+= 13;</w:t>
      </w:r>
    </w:p>
    <w:p w14:paraId="1F06FD0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(IS_UP_PRESSED == TRUE)</w:t>
      </w:r>
    </w:p>
    <w:p w14:paraId="6A25DB5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495D9F9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TextOut(hdc,30,iYDrawPos,"UP IS PRESSED         ", 22);</w:t>
      </w:r>
    </w:p>
    <w:p w14:paraId="27BFE95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866F8F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else</w:t>
      </w:r>
    </w:p>
    <w:p w14:paraId="7169A6B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7D2EBBC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TextOut(hdc,30,iYDrawPos,"UP IS NOT PRESSED ", 18);</w:t>
      </w:r>
    </w:p>
    <w:p w14:paraId="04E601A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06DB41F6" w14:textId="77777777" w:rsidR="000A22AF" w:rsidRPr="000A22AF" w:rsidRDefault="000A22AF" w:rsidP="00FF5906">
      <w:pPr>
        <w:pStyle w:val="CodePACKT"/>
        <w:rPr>
          <w:rFonts w:eastAsiaTheme="minorHAnsi"/>
          <w:lang w:val="en-NZ"/>
        </w:rPr>
      </w:pPr>
    </w:p>
    <w:p w14:paraId="247E345D" w14:textId="77777777" w:rsidR="000A22AF" w:rsidRPr="000A22AF" w:rsidRDefault="000A22AF" w:rsidP="00FF5906">
      <w:pPr>
        <w:pStyle w:val="CodePACKT"/>
        <w:rPr>
          <w:rFonts w:eastAsiaTheme="minorHAnsi"/>
          <w:lang w:val="en-NZ"/>
        </w:rPr>
      </w:pPr>
    </w:p>
    <w:p w14:paraId="18AB9DE4" w14:textId="77777777" w:rsidR="000A22AF" w:rsidRPr="000A22AF" w:rsidRDefault="000A22AF" w:rsidP="00FF5906">
      <w:pPr>
        <w:pStyle w:val="CodePACKT"/>
        <w:rPr>
          <w:rFonts w:eastAsiaTheme="minorHAnsi"/>
          <w:lang w:val="en-NZ"/>
        </w:rPr>
      </w:pPr>
      <w:r w:rsidRPr="000A22AF">
        <w:rPr>
          <w:rFonts w:eastAsiaTheme="minorHAnsi"/>
          <w:lang w:val="en-NZ"/>
        </w:rPr>
        <w:t>//</w:t>
      </w:r>
      <w:r w:rsidRPr="000A22AF">
        <w:rPr>
          <w:rFonts w:eastAsiaTheme="minorHAnsi"/>
          <w:lang w:val="en-NZ"/>
        </w:rPr>
        <w:tab/>
      </w:r>
      <w:r w:rsidRPr="000A22AF">
        <w:rPr>
          <w:rFonts w:eastAsiaTheme="minorHAnsi"/>
          <w:lang w:val="en-NZ"/>
        </w:rPr>
        <w:tab/>
      </w:r>
      <w:r w:rsidRPr="000A22AF">
        <w:rPr>
          <w:rFonts w:eastAsiaTheme="minorHAnsi"/>
          <w:lang w:val="en-NZ"/>
        </w:rPr>
        <w:tab/>
        <w:t>TextOut(hdc, static_cast&lt;int&gt;(200 +(sin(ang)*200)), static_cast&lt;int&gt;(200 +(sin(ang)*200))) , "O", 1);</w:t>
      </w:r>
    </w:p>
    <w:p w14:paraId="0AD4FFF5" w14:textId="77777777" w:rsidR="000A22AF" w:rsidRPr="000A22AF" w:rsidRDefault="000A22AF" w:rsidP="00FF5906">
      <w:pPr>
        <w:pStyle w:val="CodePACKT"/>
        <w:rPr>
          <w:rFonts w:eastAsiaTheme="minorHAnsi"/>
          <w:lang w:val="en-NZ"/>
        </w:rPr>
      </w:pPr>
    </w:p>
    <w:p w14:paraId="286C227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EndPaint(_hwnd, &amp;ps);</w:t>
      </w:r>
    </w:p>
    <w:p w14:paraId="5772D525" w14:textId="77777777" w:rsidR="000A22AF" w:rsidRPr="000A22AF" w:rsidRDefault="000A22AF" w:rsidP="00FF5906">
      <w:pPr>
        <w:pStyle w:val="CodePACKT"/>
        <w:rPr>
          <w:rFonts w:eastAsiaTheme="minorHAnsi"/>
          <w:lang w:val="en-NZ"/>
        </w:rPr>
      </w:pPr>
    </w:p>
    <w:p w14:paraId="6B67C2D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 sucess.</w:t>
      </w:r>
    </w:p>
    <w:p w14:paraId="06AA4FC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return(0);</w:t>
      </w:r>
    </w:p>
    <w:p w14:paraId="4EC35C6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37BDF1A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break;</w:t>
      </w:r>
    </w:p>
    <w:p w14:paraId="0CED7482" w14:textId="77777777" w:rsidR="000A22AF" w:rsidRPr="000A22AF" w:rsidRDefault="000A22AF" w:rsidP="00FF5906">
      <w:pPr>
        <w:pStyle w:val="CodePACKT"/>
        <w:rPr>
          <w:rFonts w:eastAsiaTheme="minorHAnsi"/>
          <w:lang w:val="en-NZ"/>
        </w:rPr>
      </w:pPr>
    </w:p>
    <w:p w14:paraId="0C9B5FF8" w14:textId="77777777" w:rsidR="000A22AF" w:rsidRPr="000A22AF" w:rsidRDefault="000A22AF" w:rsidP="00FF5906">
      <w:pPr>
        <w:pStyle w:val="CodePACKT"/>
        <w:rPr>
          <w:rFonts w:eastAsiaTheme="minorHAnsi"/>
          <w:lang w:val="en-NZ"/>
        </w:rPr>
      </w:pPr>
      <w:r w:rsidRPr="000A22AF">
        <w:rPr>
          <w:rFonts w:eastAsiaTheme="minorHAnsi"/>
          <w:lang w:val="en-NZ"/>
        </w:rPr>
        <w:tab/>
        <w:t>case WM_DESTROY:</w:t>
      </w:r>
    </w:p>
    <w:p w14:paraId="3FBD5E2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5ED296D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//Kill the application, this sends a WM_QUIT message.</w:t>
      </w:r>
    </w:p>
    <w:p w14:paraId="4FF1ED0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PostQuitMessage(0);</w:t>
      </w:r>
    </w:p>
    <w:p w14:paraId="0F1E27F7" w14:textId="77777777" w:rsidR="000A22AF" w:rsidRPr="000A22AF" w:rsidRDefault="000A22AF" w:rsidP="00FF5906">
      <w:pPr>
        <w:pStyle w:val="CodePACKT"/>
        <w:rPr>
          <w:rFonts w:eastAsiaTheme="minorHAnsi"/>
          <w:lang w:val="en-NZ"/>
        </w:rPr>
      </w:pPr>
    </w:p>
    <w:p w14:paraId="12EFF81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 Sucess.</w:t>
      </w:r>
    </w:p>
    <w:p w14:paraId="1B0D372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return(0);</w:t>
      </w:r>
    </w:p>
    <w:p w14:paraId="650A118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4E5089D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break;</w:t>
      </w:r>
    </w:p>
    <w:p w14:paraId="02C4F6B8" w14:textId="77777777" w:rsidR="000A22AF" w:rsidRPr="000A22AF" w:rsidRDefault="000A22AF" w:rsidP="00FF5906">
      <w:pPr>
        <w:pStyle w:val="CodePACKT"/>
        <w:rPr>
          <w:rFonts w:eastAsiaTheme="minorHAnsi"/>
          <w:lang w:val="en-NZ"/>
        </w:rPr>
      </w:pPr>
    </w:p>
    <w:p w14:paraId="59399CC0"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ab/>
        <w:t>case WM_MOUSEMOVE:</w:t>
      </w:r>
    </w:p>
    <w:p w14:paraId="123F5C8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23CD6B4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GetCursorPos(&amp;g_pos);</w:t>
      </w:r>
    </w:p>
    <w:p w14:paraId="1A9A550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 here is your coordinates</w:t>
      </w:r>
    </w:p>
    <w:p w14:paraId="2DBC77C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//int x=pos.x;</w:t>
      </w:r>
    </w:p>
    <w:p w14:paraId="324D159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//int y=pos.y;</w:t>
      </w:r>
    </w:p>
    <w:p w14:paraId="52432AE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return(0);</w:t>
      </w:r>
    </w:p>
    <w:p w14:paraId="75D2F92C"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 xml:space="preserve">} </w:t>
      </w:r>
    </w:p>
    <w:p w14:paraId="39AE11D5" w14:textId="77777777" w:rsidR="000A22AF" w:rsidRPr="000A22AF" w:rsidRDefault="000A22AF" w:rsidP="00FF5906">
      <w:pPr>
        <w:pStyle w:val="CodePACKT"/>
        <w:rPr>
          <w:rFonts w:eastAsiaTheme="minorHAnsi"/>
          <w:lang w:val="en-NZ"/>
        </w:rPr>
      </w:pPr>
      <w:r w:rsidRPr="000A22AF">
        <w:rPr>
          <w:rFonts w:eastAsiaTheme="minorHAnsi"/>
          <w:lang w:val="en-NZ"/>
        </w:rPr>
        <w:tab/>
        <w:t>break;</w:t>
      </w:r>
    </w:p>
    <w:p w14:paraId="65EEF42A" w14:textId="77777777" w:rsidR="000A22AF" w:rsidRPr="000A22AF" w:rsidRDefault="000A22AF" w:rsidP="00FF5906">
      <w:pPr>
        <w:pStyle w:val="CodePACKT"/>
        <w:rPr>
          <w:rFonts w:eastAsiaTheme="minorHAnsi"/>
          <w:lang w:val="en-NZ"/>
        </w:rPr>
      </w:pPr>
    </w:p>
    <w:p w14:paraId="1B19DCA8" w14:textId="77777777" w:rsidR="000A22AF" w:rsidRPr="000A22AF" w:rsidRDefault="000A22AF" w:rsidP="00FF5906">
      <w:pPr>
        <w:pStyle w:val="CodePACKT"/>
        <w:rPr>
          <w:rFonts w:eastAsiaTheme="minorHAnsi"/>
          <w:lang w:val="en-NZ"/>
        </w:rPr>
      </w:pPr>
    </w:p>
    <w:p w14:paraId="4A32D400" w14:textId="77777777" w:rsidR="000A22AF" w:rsidRPr="000A22AF" w:rsidRDefault="000A22AF" w:rsidP="00FF5906">
      <w:pPr>
        <w:pStyle w:val="CodePACKT"/>
        <w:rPr>
          <w:rFonts w:eastAsiaTheme="minorHAnsi"/>
          <w:lang w:val="en-NZ"/>
        </w:rPr>
      </w:pPr>
      <w:r w:rsidRPr="000A22AF">
        <w:rPr>
          <w:rFonts w:eastAsiaTheme="minorHAnsi"/>
          <w:lang w:val="en-NZ"/>
        </w:rPr>
        <w:tab/>
        <w:t>case WM_COMMAND:</w:t>
      </w:r>
    </w:p>
    <w:p w14:paraId="1AFBDBF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4B327603" w14:textId="77777777" w:rsidR="000A22AF" w:rsidRPr="000A22AF" w:rsidRDefault="000A22AF" w:rsidP="00FF5906">
      <w:pPr>
        <w:pStyle w:val="CodePACKT"/>
        <w:rPr>
          <w:rFonts w:eastAsiaTheme="minorHAnsi"/>
          <w:lang w:val="en-NZ"/>
        </w:rPr>
      </w:pPr>
      <w:r w:rsidRPr="000A22AF">
        <w:rPr>
          <w:rFonts w:eastAsiaTheme="minorHAnsi"/>
          <w:lang w:val="en-NZ"/>
        </w:rPr>
        <w:tab/>
      </w:r>
    </w:p>
    <w:p w14:paraId="69E61E6A"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3C29B3BB" w14:textId="77777777" w:rsidR="000A22AF" w:rsidRPr="000A22AF" w:rsidRDefault="000A22AF" w:rsidP="00FF5906">
      <w:pPr>
        <w:pStyle w:val="CodePACKT"/>
        <w:rPr>
          <w:rFonts w:eastAsiaTheme="minorHAnsi"/>
          <w:lang w:val="en-NZ"/>
        </w:rPr>
      </w:pPr>
    </w:p>
    <w:p w14:paraId="26E0E401" w14:textId="77777777" w:rsidR="000A22AF" w:rsidRPr="000A22AF" w:rsidRDefault="000A22AF" w:rsidP="00FF5906">
      <w:pPr>
        <w:pStyle w:val="CodePACKT"/>
        <w:rPr>
          <w:rFonts w:eastAsiaTheme="minorHAnsi"/>
          <w:lang w:val="en-NZ"/>
        </w:rPr>
      </w:pPr>
      <w:r w:rsidRPr="000A22AF">
        <w:rPr>
          <w:rFonts w:eastAsiaTheme="minorHAnsi"/>
          <w:lang w:val="en-NZ"/>
        </w:rPr>
        <w:tab/>
        <w:t>default:break;</w:t>
      </w:r>
    </w:p>
    <w:p w14:paraId="1C97B064" w14:textId="77777777" w:rsidR="000A22AF" w:rsidRPr="000A22AF" w:rsidRDefault="000A22AF" w:rsidP="00FF5906">
      <w:pPr>
        <w:pStyle w:val="CodePACKT"/>
        <w:rPr>
          <w:rFonts w:eastAsiaTheme="minorHAnsi"/>
          <w:lang w:val="en-NZ"/>
        </w:rPr>
      </w:pPr>
      <w:r w:rsidRPr="000A22AF">
        <w:rPr>
          <w:rFonts w:eastAsiaTheme="minorHAnsi"/>
          <w:lang w:val="en-NZ"/>
        </w:rPr>
        <w:tab/>
        <w:t>} // End switch.</w:t>
      </w:r>
    </w:p>
    <w:p w14:paraId="02569E62" w14:textId="77777777" w:rsidR="000A22AF" w:rsidRPr="000A22AF" w:rsidRDefault="000A22AF" w:rsidP="00FF5906">
      <w:pPr>
        <w:pStyle w:val="CodePACKT"/>
        <w:rPr>
          <w:rFonts w:eastAsiaTheme="minorHAnsi"/>
          <w:lang w:val="en-NZ"/>
        </w:rPr>
      </w:pPr>
    </w:p>
    <w:p w14:paraId="5006D5F7" w14:textId="77777777" w:rsidR="000A22AF" w:rsidRPr="000A22AF" w:rsidRDefault="000A22AF" w:rsidP="00FF5906">
      <w:pPr>
        <w:pStyle w:val="CodePACKT"/>
        <w:rPr>
          <w:rFonts w:eastAsiaTheme="minorHAnsi"/>
          <w:lang w:val="en-NZ"/>
        </w:rPr>
      </w:pPr>
      <w:r w:rsidRPr="000A22AF">
        <w:rPr>
          <w:rFonts w:eastAsiaTheme="minorHAnsi"/>
          <w:lang w:val="en-NZ"/>
        </w:rPr>
        <w:tab/>
        <w:t>//Process any messages we didn't take care of...</w:t>
      </w:r>
    </w:p>
    <w:p w14:paraId="314B3FB2" w14:textId="77777777" w:rsidR="000A22AF" w:rsidRPr="000A22AF" w:rsidRDefault="000A22AF" w:rsidP="00FF5906">
      <w:pPr>
        <w:pStyle w:val="CodePACKT"/>
        <w:rPr>
          <w:rFonts w:eastAsiaTheme="minorHAnsi"/>
          <w:lang w:val="en-NZ"/>
        </w:rPr>
      </w:pPr>
    </w:p>
    <w:p w14:paraId="2ED76DC6" w14:textId="77777777" w:rsidR="000A22AF" w:rsidRPr="000A22AF" w:rsidRDefault="000A22AF" w:rsidP="00FF5906">
      <w:pPr>
        <w:pStyle w:val="CodePACKT"/>
        <w:rPr>
          <w:rFonts w:eastAsiaTheme="minorHAnsi"/>
          <w:lang w:val="en-NZ"/>
        </w:rPr>
      </w:pPr>
      <w:r w:rsidRPr="000A22AF">
        <w:rPr>
          <w:rFonts w:eastAsiaTheme="minorHAnsi"/>
          <w:lang w:val="en-NZ"/>
        </w:rPr>
        <w:tab/>
        <w:t>return(DefWindowProc(_hwnd, _msg, _wparam, _lparam));</w:t>
      </w:r>
    </w:p>
    <w:p w14:paraId="199B242B" w14:textId="77777777" w:rsidR="000A22AF" w:rsidRPr="000A22AF" w:rsidRDefault="000A22AF" w:rsidP="00FF5906">
      <w:pPr>
        <w:pStyle w:val="CodePACKT"/>
        <w:rPr>
          <w:rFonts w:eastAsiaTheme="minorHAnsi"/>
          <w:lang w:val="en-NZ"/>
        </w:rPr>
      </w:pPr>
      <w:r w:rsidRPr="000A22AF">
        <w:rPr>
          <w:rFonts w:eastAsiaTheme="minorHAnsi"/>
          <w:lang w:val="en-NZ"/>
        </w:rPr>
        <w:t>}</w:t>
      </w:r>
    </w:p>
    <w:p w14:paraId="6FC733ED" w14:textId="77777777" w:rsidR="000A22AF" w:rsidRPr="000A22AF" w:rsidRDefault="000A22AF" w:rsidP="00FF5906">
      <w:pPr>
        <w:pStyle w:val="CodePACKT"/>
        <w:rPr>
          <w:rFonts w:eastAsiaTheme="minorHAnsi"/>
          <w:lang w:val="en-NZ"/>
        </w:rPr>
      </w:pPr>
    </w:p>
    <w:p w14:paraId="481FEEAD" w14:textId="77777777" w:rsidR="000A22AF" w:rsidRPr="000A22AF" w:rsidRDefault="000A22AF" w:rsidP="00FF5906">
      <w:pPr>
        <w:pStyle w:val="CodePACKT"/>
        <w:rPr>
          <w:rFonts w:eastAsiaTheme="minorHAnsi"/>
          <w:lang w:val="en-NZ"/>
        </w:rPr>
      </w:pPr>
      <w:r w:rsidRPr="000A22AF">
        <w:rPr>
          <w:rFonts w:eastAsiaTheme="minorHAnsi"/>
          <w:lang w:val="en-NZ"/>
        </w:rPr>
        <w:t>int WINAPI WinMain(HINSTANCE _hInstance, HINSTANCE _hPrevInstance, LPSTR _lpCmdLine, int _nCmdShow)</w:t>
      </w:r>
    </w:p>
    <w:p w14:paraId="0C144C20" w14:textId="77777777" w:rsidR="000A22AF" w:rsidRPr="000A22AF" w:rsidRDefault="000A22AF" w:rsidP="00FF5906">
      <w:pPr>
        <w:pStyle w:val="CodePACKT"/>
        <w:rPr>
          <w:rFonts w:eastAsiaTheme="minorHAnsi"/>
          <w:lang w:val="en-NZ"/>
        </w:rPr>
      </w:pPr>
      <w:r w:rsidRPr="000A22AF">
        <w:rPr>
          <w:rFonts w:eastAsiaTheme="minorHAnsi"/>
          <w:lang w:val="en-NZ"/>
        </w:rPr>
        <w:t>{</w:t>
      </w:r>
    </w:p>
    <w:p w14:paraId="01B922F9" w14:textId="77777777" w:rsidR="000A22AF" w:rsidRPr="000A22AF" w:rsidRDefault="000A22AF" w:rsidP="00FF5906">
      <w:pPr>
        <w:pStyle w:val="CodePACKT"/>
        <w:rPr>
          <w:rFonts w:eastAsiaTheme="minorHAnsi"/>
          <w:lang w:val="en-NZ"/>
        </w:rPr>
      </w:pPr>
      <w:r w:rsidRPr="000A22AF">
        <w:rPr>
          <w:rFonts w:eastAsiaTheme="minorHAnsi"/>
          <w:lang w:val="en-NZ"/>
        </w:rPr>
        <w:tab/>
        <w:t>WNDCLASSEX winclass; ///This wil hold the class we create</w:t>
      </w:r>
    </w:p>
    <w:p w14:paraId="367F588A" w14:textId="77777777" w:rsidR="000A22AF" w:rsidRPr="000A22AF" w:rsidRDefault="000A22AF" w:rsidP="00FF5906">
      <w:pPr>
        <w:pStyle w:val="CodePACKT"/>
        <w:rPr>
          <w:rFonts w:eastAsiaTheme="minorHAnsi"/>
          <w:lang w:val="en-NZ"/>
        </w:rPr>
      </w:pPr>
      <w:r w:rsidRPr="000A22AF">
        <w:rPr>
          <w:rFonts w:eastAsiaTheme="minorHAnsi"/>
          <w:lang w:val="en-NZ"/>
        </w:rPr>
        <w:tab/>
        <w:t>HWND hwnd; //Generic window handle.</w:t>
      </w:r>
    </w:p>
    <w:p w14:paraId="4E7474CF" w14:textId="77777777" w:rsidR="000A22AF" w:rsidRPr="000A22AF" w:rsidRDefault="000A22AF" w:rsidP="00FF5906">
      <w:pPr>
        <w:pStyle w:val="CodePACKT"/>
        <w:rPr>
          <w:rFonts w:eastAsiaTheme="minorHAnsi"/>
          <w:lang w:val="en-NZ"/>
        </w:rPr>
      </w:pPr>
      <w:r w:rsidRPr="000A22AF">
        <w:rPr>
          <w:rFonts w:eastAsiaTheme="minorHAnsi"/>
          <w:lang w:val="en-NZ"/>
        </w:rPr>
        <w:tab/>
        <w:t>MSG msg; //Generic message.</w:t>
      </w:r>
    </w:p>
    <w:p w14:paraId="64B20F66" w14:textId="77777777" w:rsidR="000A22AF" w:rsidRPr="000A22AF" w:rsidRDefault="000A22AF" w:rsidP="00FF5906">
      <w:pPr>
        <w:pStyle w:val="CodePACKT"/>
        <w:rPr>
          <w:rFonts w:eastAsiaTheme="minorHAnsi"/>
          <w:lang w:val="en-NZ"/>
        </w:rPr>
      </w:pPr>
    </w:p>
    <w:p w14:paraId="1E05B2F8" w14:textId="77777777" w:rsidR="000A22AF" w:rsidRPr="000A22AF" w:rsidRDefault="000A22AF" w:rsidP="00FF5906">
      <w:pPr>
        <w:pStyle w:val="CodePACKT"/>
        <w:rPr>
          <w:rFonts w:eastAsiaTheme="minorHAnsi"/>
          <w:lang w:val="en-NZ"/>
        </w:rPr>
      </w:pPr>
      <w:r w:rsidRPr="000A22AF">
        <w:rPr>
          <w:rFonts w:eastAsiaTheme="minorHAnsi"/>
          <w:lang w:val="en-NZ"/>
        </w:rPr>
        <w:tab/>
        <w:t>g_hInstance = _hInstance;</w:t>
      </w:r>
    </w:p>
    <w:p w14:paraId="5BAF91AF" w14:textId="77777777" w:rsidR="000A22AF" w:rsidRPr="000A22AF" w:rsidRDefault="000A22AF" w:rsidP="00FF5906">
      <w:pPr>
        <w:pStyle w:val="CodePACKT"/>
        <w:rPr>
          <w:rFonts w:eastAsiaTheme="minorHAnsi"/>
          <w:lang w:val="en-NZ"/>
        </w:rPr>
      </w:pPr>
    </w:p>
    <w:p w14:paraId="7974CC40" w14:textId="77777777" w:rsidR="000A22AF" w:rsidRPr="000A22AF" w:rsidRDefault="000A22AF" w:rsidP="00FF5906">
      <w:pPr>
        <w:pStyle w:val="CodePACKT"/>
        <w:rPr>
          <w:rFonts w:eastAsiaTheme="minorHAnsi"/>
          <w:lang w:val="en-NZ"/>
        </w:rPr>
      </w:pPr>
      <w:r w:rsidRPr="000A22AF">
        <w:rPr>
          <w:rFonts w:eastAsiaTheme="minorHAnsi"/>
          <w:lang w:val="en-NZ"/>
        </w:rPr>
        <w:tab/>
        <w:t>//First fill in the window class structure</w:t>
      </w:r>
    </w:p>
    <w:p w14:paraId="10CC9FC0" w14:textId="77777777" w:rsidR="000A22AF" w:rsidRPr="000A22AF" w:rsidRDefault="000A22AF" w:rsidP="00FF5906">
      <w:pPr>
        <w:pStyle w:val="CodePACKT"/>
        <w:rPr>
          <w:rFonts w:eastAsiaTheme="minorHAnsi"/>
          <w:lang w:val="en-NZ"/>
        </w:rPr>
      </w:pPr>
      <w:r w:rsidRPr="000A22AF">
        <w:rPr>
          <w:rFonts w:eastAsiaTheme="minorHAnsi"/>
          <w:lang w:val="en-NZ"/>
        </w:rPr>
        <w:tab/>
        <w:t>winclass.cbSize         = sizeof(WNDCLASSEX);</w:t>
      </w:r>
    </w:p>
    <w:p w14:paraId="15193CD4" w14:textId="77777777" w:rsidR="000A22AF" w:rsidRPr="000A22AF" w:rsidRDefault="000A22AF" w:rsidP="00FF5906">
      <w:pPr>
        <w:pStyle w:val="CodePACKT"/>
        <w:rPr>
          <w:rFonts w:eastAsiaTheme="minorHAnsi"/>
          <w:lang w:val="en-NZ"/>
        </w:rPr>
      </w:pPr>
      <w:r w:rsidRPr="000A22AF">
        <w:rPr>
          <w:rFonts w:eastAsiaTheme="minorHAnsi"/>
          <w:lang w:val="en-NZ"/>
        </w:rPr>
        <w:tab/>
        <w:t>winclass.style          = CS_DBLCLKS | CS_OWNDC | CS_HREDRAW | CS_VREDRAW;</w:t>
      </w:r>
    </w:p>
    <w:p w14:paraId="043F4DB6" w14:textId="77777777" w:rsidR="000A22AF" w:rsidRPr="000A22AF" w:rsidRDefault="000A22AF" w:rsidP="00FF5906">
      <w:pPr>
        <w:pStyle w:val="CodePACKT"/>
        <w:rPr>
          <w:rFonts w:eastAsiaTheme="minorHAnsi"/>
          <w:lang w:val="en-NZ"/>
        </w:rPr>
      </w:pPr>
      <w:r w:rsidRPr="000A22AF">
        <w:rPr>
          <w:rFonts w:eastAsiaTheme="minorHAnsi"/>
          <w:lang w:val="en-NZ"/>
        </w:rPr>
        <w:tab/>
        <w:t>winclass.lpfnWndProc    = WindowProc;</w:t>
      </w:r>
    </w:p>
    <w:p w14:paraId="0B94F78B" w14:textId="77777777" w:rsidR="000A22AF" w:rsidRPr="000A22AF" w:rsidRDefault="000A22AF" w:rsidP="00FF5906">
      <w:pPr>
        <w:pStyle w:val="CodePACKT"/>
        <w:rPr>
          <w:rFonts w:eastAsiaTheme="minorHAnsi"/>
          <w:lang w:val="en-NZ"/>
        </w:rPr>
      </w:pPr>
      <w:r w:rsidRPr="000A22AF">
        <w:rPr>
          <w:rFonts w:eastAsiaTheme="minorHAnsi"/>
          <w:lang w:val="en-NZ"/>
        </w:rPr>
        <w:tab/>
        <w:t>winclass.cbClsExtra     = 0;</w:t>
      </w:r>
    </w:p>
    <w:p w14:paraId="6CE93A5A" w14:textId="77777777" w:rsidR="000A22AF" w:rsidRPr="000A22AF" w:rsidRDefault="000A22AF" w:rsidP="00FF5906">
      <w:pPr>
        <w:pStyle w:val="CodePACKT"/>
        <w:rPr>
          <w:rFonts w:eastAsiaTheme="minorHAnsi"/>
          <w:lang w:val="en-NZ"/>
        </w:rPr>
      </w:pPr>
      <w:r w:rsidRPr="000A22AF">
        <w:rPr>
          <w:rFonts w:eastAsiaTheme="minorHAnsi"/>
          <w:lang w:val="en-NZ"/>
        </w:rPr>
        <w:tab/>
        <w:t>winclass.cbWndExtra     = 0;</w:t>
      </w:r>
    </w:p>
    <w:p w14:paraId="4A708B00" w14:textId="77777777" w:rsidR="000A22AF" w:rsidRPr="000A22AF" w:rsidRDefault="000A22AF" w:rsidP="00FF5906">
      <w:pPr>
        <w:pStyle w:val="CodePACKT"/>
        <w:rPr>
          <w:rFonts w:eastAsiaTheme="minorHAnsi"/>
          <w:lang w:val="en-NZ"/>
        </w:rPr>
      </w:pPr>
      <w:r w:rsidRPr="000A22AF">
        <w:rPr>
          <w:rFonts w:eastAsiaTheme="minorHAnsi"/>
          <w:lang w:val="en-NZ"/>
        </w:rPr>
        <w:tab/>
        <w:t>winclass.hInstance      = _hInstance;</w:t>
      </w:r>
    </w:p>
    <w:p w14:paraId="5A916606" w14:textId="77777777" w:rsidR="000A22AF" w:rsidRPr="000A22AF" w:rsidRDefault="000A22AF" w:rsidP="00FF5906">
      <w:pPr>
        <w:pStyle w:val="CodePACKT"/>
        <w:rPr>
          <w:rFonts w:eastAsiaTheme="minorHAnsi"/>
          <w:lang w:val="en-NZ"/>
        </w:rPr>
      </w:pPr>
      <w:r w:rsidRPr="000A22AF">
        <w:rPr>
          <w:rFonts w:eastAsiaTheme="minorHAnsi"/>
          <w:lang w:val="en-NZ"/>
        </w:rPr>
        <w:tab/>
        <w:t>winclass.hIcon          = LoadIcon(g_hInstance, MAKEINTRESOURCE(IDI_ICON1));</w:t>
      </w:r>
    </w:p>
    <w:p w14:paraId="1703EB05" w14:textId="77777777" w:rsidR="000A22AF" w:rsidRPr="000A22AF" w:rsidRDefault="000A22AF" w:rsidP="00FF5906">
      <w:pPr>
        <w:pStyle w:val="CodePACKT"/>
        <w:rPr>
          <w:rFonts w:eastAsiaTheme="minorHAnsi"/>
          <w:lang w:val="en-NZ"/>
        </w:rPr>
      </w:pPr>
      <w:r w:rsidRPr="000A22AF">
        <w:rPr>
          <w:rFonts w:eastAsiaTheme="minorHAnsi"/>
          <w:lang w:val="en-NZ"/>
        </w:rPr>
        <w:tab/>
        <w:t>winclass.hCursor        = NULL;</w:t>
      </w:r>
    </w:p>
    <w:p w14:paraId="0C5BD571"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ab/>
        <w:t>winclass.hbrBackground  = static_cast&lt;HBRUSH&gt;(GetStockObject(WHITE_BRUSH));</w:t>
      </w:r>
    </w:p>
    <w:p w14:paraId="3A18137D" w14:textId="77777777" w:rsidR="000A22AF" w:rsidRPr="000A22AF" w:rsidRDefault="000A22AF" w:rsidP="00FF5906">
      <w:pPr>
        <w:pStyle w:val="CodePACKT"/>
        <w:rPr>
          <w:rFonts w:eastAsiaTheme="minorHAnsi"/>
          <w:lang w:val="en-NZ"/>
        </w:rPr>
      </w:pPr>
      <w:r w:rsidRPr="000A22AF">
        <w:rPr>
          <w:rFonts w:eastAsiaTheme="minorHAnsi"/>
          <w:lang w:val="en-NZ"/>
        </w:rPr>
        <w:tab/>
        <w:t>winclass.lpszMenuName   = MAKEINTRESOURCE(IDR_MENU1);</w:t>
      </w:r>
    </w:p>
    <w:p w14:paraId="48B0682B" w14:textId="77777777" w:rsidR="000A22AF" w:rsidRPr="000A22AF" w:rsidRDefault="000A22AF" w:rsidP="00FF5906">
      <w:pPr>
        <w:pStyle w:val="CodePACKT"/>
        <w:rPr>
          <w:rFonts w:eastAsiaTheme="minorHAnsi"/>
          <w:lang w:val="en-NZ"/>
        </w:rPr>
      </w:pPr>
      <w:r w:rsidRPr="000A22AF">
        <w:rPr>
          <w:rFonts w:eastAsiaTheme="minorHAnsi"/>
          <w:lang w:val="en-NZ"/>
        </w:rPr>
        <w:tab/>
        <w:t>winclass.lpszClassName  = WINDOW_CLASS_NAME;</w:t>
      </w:r>
    </w:p>
    <w:p w14:paraId="32991795" w14:textId="77777777" w:rsidR="000A22AF" w:rsidRPr="000A22AF" w:rsidRDefault="000A22AF" w:rsidP="00FF5906">
      <w:pPr>
        <w:pStyle w:val="CodePACKT"/>
        <w:rPr>
          <w:rFonts w:eastAsiaTheme="minorHAnsi"/>
          <w:lang w:val="en-NZ"/>
        </w:rPr>
      </w:pPr>
      <w:r w:rsidRPr="000A22AF">
        <w:rPr>
          <w:rFonts w:eastAsiaTheme="minorHAnsi"/>
          <w:lang w:val="en-NZ"/>
        </w:rPr>
        <w:tab/>
        <w:t>winclass.hIconSm        = LoadIcon(g_hInstance, MAKEINTRESOURCE(IDI_ICON1));</w:t>
      </w:r>
    </w:p>
    <w:p w14:paraId="362A806D" w14:textId="77777777" w:rsidR="000A22AF" w:rsidRPr="000A22AF" w:rsidRDefault="000A22AF" w:rsidP="00FF5906">
      <w:pPr>
        <w:pStyle w:val="CodePACKT"/>
        <w:rPr>
          <w:rFonts w:eastAsiaTheme="minorHAnsi"/>
          <w:lang w:val="en-NZ"/>
        </w:rPr>
      </w:pPr>
    </w:p>
    <w:p w14:paraId="178DB283" w14:textId="77777777" w:rsidR="000A22AF" w:rsidRPr="000A22AF" w:rsidRDefault="000A22AF" w:rsidP="00FF5906">
      <w:pPr>
        <w:pStyle w:val="CodePACKT"/>
        <w:rPr>
          <w:rFonts w:eastAsiaTheme="minorHAnsi"/>
          <w:lang w:val="en-NZ"/>
        </w:rPr>
      </w:pPr>
      <w:r w:rsidRPr="000A22AF">
        <w:rPr>
          <w:rFonts w:eastAsiaTheme="minorHAnsi"/>
          <w:lang w:val="en-NZ"/>
        </w:rPr>
        <w:tab/>
        <w:t>//Register the window class</w:t>
      </w:r>
    </w:p>
    <w:p w14:paraId="3206080F" w14:textId="77777777" w:rsidR="000A22AF" w:rsidRPr="000A22AF" w:rsidRDefault="000A22AF" w:rsidP="00FF5906">
      <w:pPr>
        <w:pStyle w:val="CodePACKT"/>
        <w:rPr>
          <w:rFonts w:eastAsiaTheme="minorHAnsi"/>
          <w:lang w:val="en-NZ"/>
        </w:rPr>
      </w:pPr>
      <w:r w:rsidRPr="000A22AF">
        <w:rPr>
          <w:rFonts w:eastAsiaTheme="minorHAnsi"/>
          <w:lang w:val="en-NZ"/>
        </w:rPr>
        <w:tab/>
        <w:t>if (!RegisterClassEx(&amp;winclass))</w:t>
      </w:r>
    </w:p>
    <w:p w14:paraId="2C6FF154" w14:textId="77777777" w:rsidR="000A22AF" w:rsidRPr="000A22AF" w:rsidRDefault="000A22AF" w:rsidP="00FF5906">
      <w:pPr>
        <w:pStyle w:val="CodePACKT"/>
        <w:rPr>
          <w:rFonts w:eastAsiaTheme="minorHAnsi"/>
          <w:lang w:val="en-NZ"/>
        </w:rPr>
      </w:pPr>
      <w:r w:rsidRPr="000A22AF">
        <w:rPr>
          <w:rFonts w:eastAsiaTheme="minorHAnsi"/>
          <w:lang w:val="en-NZ"/>
        </w:rPr>
        <w:tab/>
        <w:t>{ //perhaps use log manager here</w:t>
      </w:r>
    </w:p>
    <w:p w14:paraId="5D8A011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return(0);</w:t>
      </w:r>
    </w:p>
    <w:p w14:paraId="12591744"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7EDE56DA" w14:textId="77777777" w:rsidR="000A22AF" w:rsidRPr="000A22AF" w:rsidRDefault="000A22AF" w:rsidP="00FF5906">
      <w:pPr>
        <w:pStyle w:val="CodePACKT"/>
        <w:rPr>
          <w:rFonts w:eastAsiaTheme="minorHAnsi"/>
          <w:lang w:val="en-NZ"/>
        </w:rPr>
      </w:pPr>
    </w:p>
    <w:p w14:paraId="32B6F084" w14:textId="77777777" w:rsidR="000A22AF" w:rsidRPr="000A22AF" w:rsidRDefault="000A22AF" w:rsidP="00FF5906">
      <w:pPr>
        <w:pStyle w:val="CodePACKT"/>
        <w:rPr>
          <w:rFonts w:eastAsiaTheme="minorHAnsi"/>
          <w:lang w:val="en-NZ"/>
        </w:rPr>
      </w:pPr>
      <w:r w:rsidRPr="000A22AF">
        <w:rPr>
          <w:rFonts w:eastAsiaTheme="minorHAnsi"/>
          <w:lang w:val="en-NZ"/>
        </w:rPr>
        <w:tab/>
        <w:t>//Create the window</w:t>
      </w:r>
    </w:p>
    <w:p w14:paraId="2F35D397" w14:textId="77777777" w:rsidR="000A22AF" w:rsidRPr="000A22AF" w:rsidRDefault="000A22AF" w:rsidP="00FF5906">
      <w:pPr>
        <w:pStyle w:val="CodePACKT"/>
        <w:rPr>
          <w:rFonts w:eastAsiaTheme="minorHAnsi"/>
          <w:lang w:val="en-NZ"/>
        </w:rPr>
      </w:pPr>
      <w:r w:rsidRPr="000A22AF">
        <w:rPr>
          <w:rFonts w:eastAsiaTheme="minorHAnsi"/>
          <w:lang w:val="en-NZ"/>
        </w:rPr>
        <w:tab/>
        <w:t>if (!(hwnd = CreateWindowEx(NULL, //Extended style.</w:t>
      </w:r>
    </w:p>
    <w:p w14:paraId="3F03275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WINDOW_CLASS_NAME, //Class</w:t>
      </w:r>
    </w:p>
    <w:p w14:paraId="770811A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"Recipe4", //Title</w:t>
      </w:r>
    </w:p>
    <w:p w14:paraId="0B99716F"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WS_OVERLAPPEDWINDOW | WS_VISIBLE,</w:t>
      </w:r>
    </w:p>
    <w:p w14:paraId="18A1734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400,300, //Initial X, Y</w:t>
      </w:r>
    </w:p>
    <w:p w14:paraId="04D087B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400,400, //Initial width, height.</w:t>
      </w:r>
    </w:p>
    <w:p w14:paraId="4EF278C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NULL, //handle to parent.</w:t>
      </w:r>
    </w:p>
    <w:p w14:paraId="47103E3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NULL, //handle to menu</w:t>
      </w:r>
    </w:p>
    <w:p w14:paraId="552F883D"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_hInstance, //Instance of this application</w:t>
      </w:r>
    </w:p>
    <w:p w14:paraId="1B8A7836"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NULL))) //Extra creation parameters</w:t>
      </w:r>
    </w:p>
    <w:p w14:paraId="2A32603F"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69A3264E"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return (0);</w:t>
      </w:r>
    </w:p>
    <w:p w14:paraId="33015AE0"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5608035D" w14:textId="77777777" w:rsidR="000A22AF" w:rsidRPr="000A22AF" w:rsidRDefault="000A22AF" w:rsidP="00FF5906">
      <w:pPr>
        <w:pStyle w:val="CodePACKT"/>
        <w:rPr>
          <w:rFonts w:eastAsiaTheme="minorHAnsi"/>
          <w:lang w:val="en-NZ"/>
        </w:rPr>
      </w:pPr>
    </w:p>
    <w:p w14:paraId="0C75E546" w14:textId="77777777" w:rsidR="000A22AF" w:rsidRPr="000A22AF" w:rsidRDefault="000A22AF" w:rsidP="00FF5906">
      <w:pPr>
        <w:pStyle w:val="CodePACKT"/>
        <w:rPr>
          <w:rFonts w:eastAsiaTheme="minorHAnsi"/>
          <w:lang w:val="en-NZ"/>
        </w:rPr>
      </w:pPr>
      <w:r w:rsidRPr="000A22AF">
        <w:rPr>
          <w:rFonts w:eastAsiaTheme="minorHAnsi"/>
          <w:lang w:val="en-NZ"/>
        </w:rPr>
        <w:tab/>
        <w:t>RECT rect;</w:t>
      </w:r>
      <w:r w:rsidRPr="000A22AF">
        <w:rPr>
          <w:rFonts w:eastAsiaTheme="minorHAnsi"/>
          <w:lang w:val="en-NZ"/>
        </w:rPr>
        <w:tab/>
      </w:r>
    </w:p>
    <w:p w14:paraId="21E963C8" w14:textId="77777777" w:rsidR="000A22AF" w:rsidRPr="000A22AF" w:rsidRDefault="000A22AF" w:rsidP="00FF5906">
      <w:pPr>
        <w:pStyle w:val="CodePACKT"/>
        <w:rPr>
          <w:rFonts w:eastAsiaTheme="minorHAnsi"/>
          <w:lang w:val="en-NZ"/>
        </w:rPr>
      </w:pPr>
      <w:r w:rsidRPr="000A22AF">
        <w:rPr>
          <w:rFonts w:eastAsiaTheme="minorHAnsi"/>
          <w:lang w:val="en-NZ"/>
        </w:rPr>
        <w:tab/>
        <w:t>rect.left = 0;</w:t>
      </w:r>
    </w:p>
    <w:p w14:paraId="11A5AFB9" w14:textId="77777777" w:rsidR="000A22AF" w:rsidRPr="000A22AF" w:rsidRDefault="000A22AF" w:rsidP="00FF5906">
      <w:pPr>
        <w:pStyle w:val="CodePACKT"/>
        <w:rPr>
          <w:rFonts w:eastAsiaTheme="minorHAnsi"/>
          <w:lang w:val="en-NZ"/>
        </w:rPr>
      </w:pPr>
      <w:r w:rsidRPr="000A22AF">
        <w:rPr>
          <w:rFonts w:eastAsiaTheme="minorHAnsi"/>
          <w:lang w:val="en-NZ"/>
        </w:rPr>
        <w:tab/>
        <w:t>rect.right = 400;</w:t>
      </w:r>
    </w:p>
    <w:p w14:paraId="1C530B4D" w14:textId="77777777" w:rsidR="000A22AF" w:rsidRPr="000A22AF" w:rsidRDefault="000A22AF" w:rsidP="00FF5906">
      <w:pPr>
        <w:pStyle w:val="CodePACKT"/>
        <w:rPr>
          <w:rFonts w:eastAsiaTheme="minorHAnsi"/>
          <w:lang w:val="en-NZ"/>
        </w:rPr>
      </w:pPr>
      <w:r w:rsidRPr="000A22AF">
        <w:rPr>
          <w:rFonts w:eastAsiaTheme="minorHAnsi"/>
          <w:lang w:val="en-NZ"/>
        </w:rPr>
        <w:tab/>
        <w:t>rect.top = 0;</w:t>
      </w:r>
    </w:p>
    <w:p w14:paraId="38E53A34" w14:textId="77777777" w:rsidR="000A22AF" w:rsidRPr="000A22AF" w:rsidRDefault="000A22AF" w:rsidP="00FF5906">
      <w:pPr>
        <w:pStyle w:val="CodePACKT"/>
        <w:rPr>
          <w:rFonts w:eastAsiaTheme="minorHAnsi"/>
          <w:lang w:val="en-NZ"/>
        </w:rPr>
      </w:pPr>
      <w:r w:rsidRPr="000A22AF">
        <w:rPr>
          <w:rFonts w:eastAsiaTheme="minorHAnsi"/>
          <w:lang w:val="en-NZ"/>
        </w:rPr>
        <w:tab/>
        <w:t>rect.bottom = 400;</w:t>
      </w:r>
    </w:p>
    <w:p w14:paraId="4CF69D54" w14:textId="77777777" w:rsidR="000A22AF" w:rsidRPr="000A22AF" w:rsidRDefault="000A22AF" w:rsidP="00FF5906">
      <w:pPr>
        <w:pStyle w:val="CodePACKT"/>
        <w:rPr>
          <w:rFonts w:eastAsiaTheme="minorHAnsi"/>
          <w:lang w:val="en-NZ"/>
        </w:rPr>
      </w:pPr>
      <w:r w:rsidRPr="000A22AF">
        <w:rPr>
          <w:rFonts w:eastAsiaTheme="minorHAnsi"/>
          <w:lang w:val="en-NZ"/>
        </w:rPr>
        <w:tab/>
        <w:t>g_prect = &amp;rect;</w:t>
      </w:r>
    </w:p>
    <w:p w14:paraId="2BFE8173" w14:textId="77777777" w:rsidR="000A22AF" w:rsidRPr="000A22AF" w:rsidRDefault="000A22AF" w:rsidP="00FF5906">
      <w:pPr>
        <w:pStyle w:val="CodePACKT"/>
        <w:rPr>
          <w:rFonts w:eastAsiaTheme="minorHAnsi"/>
          <w:lang w:val="en-NZ"/>
        </w:rPr>
      </w:pPr>
    </w:p>
    <w:p w14:paraId="5DB8DBC3" w14:textId="77777777" w:rsidR="000A22AF" w:rsidRPr="000A22AF" w:rsidRDefault="000A22AF" w:rsidP="00FF5906">
      <w:pPr>
        <w:pStyle w:val="CodePACKT"/>
        <w:rPr>
          <w:rFonts w:eastAsiaTheme="minorHAnsi"/>
          <w:lang w:val="en-NZ"/>
        </w:rPr>
      </w:pPr>
      <w:r w:rsidRPr="000A22AF">
        <w:rPr>
          <w:rFonts w:eastAsiaTheme="minorHAnsi"/>
          <w:lang w:val="en-NZ"/>
        </w:rPr>
        <w:tab/>
        <w:t>//Enter main event loop</w:t>
      </w:r>
    </w:p>
    <w:p w14:paraId="17D3B084" w14:textId="77777777" w:rsidR="000A22AF" w:rsidRPr="000A22AF" w:rsidRDefault="000A22AF" w:rsidP="00FF5906">
      <w:pPr>
        <w:pStyle w:val="CodePACKT"/>
        <w:rPr>
          <w:rFonts w:eastAsiaTheme="minorHAnsi"/>
          <w:lang w:val="en-NZ"/>
        </w:rPr>
      </w:pPr>
      <w:r w:rsidRPr="000A22AF">
        <w:rPr>
          <w:rFonts w:eastAsiaTheme="minorHAnsi"/>
          <w:lang w:val="en-NZ"/>
        </w:rPr>
        <w:tab/>
        <w:t>while (TRUE)</w:t>
      </w:r>
    </w:p>
    <w:p w14:paraId="2F278847"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1AA3DAD8"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//Test if there is a message in queue, if so get it.</w:t>
      </w:r>
    </w:p>
    <w:p w14:paraId="1B0F5C26" w14:textId="77777777" w:rsidR="000A22AF" w:rsidRPr="000A22AF" w:rsidRDefault="000A22AF" w:rsidP="00FF5906">
      <w:pPr>
        <w:pStyle w:val="CodePACKT"/>
        <w:rPr>
          <w:rFonts w:eastAsiaTheme="minorHAnsi"/>
          <w:lang w:val="en-NZ"/>
        </w:rPr>
      </w:pPr>
      <w:r w:rsidRPr="000A22AF">
        <w:rPr>
          <w:rFonts w:eastAsiaTheme="minorHAnsi"/>
          <w:lang w:val="en-NZ"/>
        </w:rPr>
        <w:lastRenderedPageBreak/>
        <w:tab/>
      </w:r>
      <w:r w:rsidRPr="000A22AF">
        <w:rPr>
          <w:rFonts w:eastAsiaTheme="minorHAnsi"/>
          <w:lang w:val="en-NZ"/>
        </w:rPr>
        <w:tab/>
        <w:t>if (PeekMessage(&amp;msg, NULL, 0, 0, PM_REMOVE))</w:t>
      </w:r>
    </w:p>
    <w:p w14:paraId="374EE2D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68602A90"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//Test if this is a quit</w:t>
      </w:r>
    </w:p>
    <w:p w14:paraId="4C4DD0D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if (msg.message == WM_QUIT)</w:t>
      </w:r>
    </w:p>
    <w:p w14:paraId="6050E17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19E5FED4"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r>
      <w:r w:rsidRPr="000A22AF">
        <w:rPr>
          <w:rFonts w:eastAsiaTheme="minorHAnsi"/>
          <w:lang w:val="en-NZ"/>
        </w:rPr>
        <w:tab/>
        <w:t>break;</w:t>
      </w:r>
    </w:p>
    <w:p w14:paraId="276DBCC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w:t>
      </w:r>
    </w:p>
    <w:p w14:paraId="37EF9C6C" w14:textId="77777777" w:rsidR="000A22AF" w:rsidRPr="000A22AF" w:rsidRDefault="000A22AF" w:rsidP="00FF5906">
      <w:pPr>
        <w:pStyle w:val="CodePACKT"/>
        <w:rPr>
          <w:rFonts w:eastAsiaTheme="minorHAnsi"/>
          <w:lang w:val="en-NZ"/>
        </w:rPr>
      </w:pPr>
    </w:p>
    <w:p w14:paraId="7E50A051"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//Translate any accelerator keys</w:t>
      </w:r>
    </w:p>
    <w:p w14:paraId="76232F65"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TranslateMessage(&amp;msg);</w:t>
      </w:r>
    </w:p>
    <w:p w14:paraId="3EDE2C2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//Send the message to the window proc.</w:t>
      </w:r>
    </w:p>
    <w:p w14:paraId="6C50B4C0"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r>
      <w:r w:rsidRPr="000A22AF">
        <w:rPr>
          <w:rFonts w:eastAsiaTheme="minorHAnsi"/>
          <w:lang w:val="en-NZ"/>
        </w:rPr>
        <w:tab/>
        <w:t>DispatchMessage(&amp;msg);</w:t>
      </w:r>
    </w:p>
    <w:p w14:paraId="6F3308C2"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w:t>
      </w:r>
    </w:p>
    <w:p w14:paraId="13E3E09B" w14:textId="77777777" w:rsidR="000A22AF" w:rsidRPr="000A22AF" w:rsidRDefault="000A22AF" w:rsidP="00FF5906">
      <w:pPr>
        <w:pStyle w:val="CodePACKT"/>
        <w:rPr>
          <w:rFonts w:eastAsiaTheme="minorHAnsi"/>
          <w:lang w:val="en-NZ"/>
        </w:rPr>
      </w:pPr>
    </w:p>
    <w:p w14:paraId="282C63F7"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//Main game processing goes here.</w:t>
      </w:r>
    </w:p>
    <w:p w14:paraId="4A03C369" w14:textId="77777777" w:rsidR="000A22AF" w:rsidRPr="000A22AF" w:rsidRDefault="000A22AF" w:rsidP="00FF5906">
      <w:pPr>
        <w:pStyle w:val="CodePACKT"/>
        <w:rPr>
          <w:rFonts w:eastAsiaTheme="minorHAnsi"/>
          <w:lang w:val="en-NZ"/>
        </w:rPr>
      </w:pPr>
      <w:r w:rsidRPr="000A22AF">
        <w:rPr>
          <w:rFonts w:eastAsiaTheme="minorHAnsi"/>
          <w:lang w:val="en-NZ"/>
        </w:rPr>
        <w:tab/>
      </w:r>
      <w:r w:rsidRPr="000A22AF">
        <w:rPr>
          <w:rFonts w:eastAsiaTheme="minorHAnsi"/>
          <w:lang w:val="en-NZ"/>
        </w:rPr>
        <w:tab/>
        <w:t>GameLoop(); //One frame of game logic goes here...</w:t>
      </w:r>
    </w:p>
    <w:p w14:paraId="0D6C7454" w14:textId="77777777" w:rsidR="000A22AF" w:rsidRPr="000A22AF" w:rsidRDefault="000A22AF" w:rsidP="00FF5906">
      <w:pPr>
        <w:pStyle w:val="CodePACKT"/>
        <w:rPr>
          <w:rFonts w:eastAsiaTheme="minorHAnsi"/>
          <w:lang w:val="en-NZ"/>
        </w:rPr>
      </w:pPr>
      <w:r w:rsidRPr="000A22AF">
        <w:rPr>
          <w:rFonts w:eastAsiaTheme="minorHAnsi"/>
          <w:lang w:val="en-NZ"/>
        </w:rPr>
        <w:tab/>
        <w:t>}</w:t>
      </w:r>
    </w:p>
    <w:p w14:paraId="14B7848C" w14:textId="77777777" w:rsidR="000A22AF" w:rsidRPr="000A22AF" w:rsidRDefault="000A22AF" w:rsidP="00FF5906">
      <w:pPr>
        <w:pStyle w:val="CodePACKT"/>
        <w:rPr>
          <w:rFonts w:eastAsiaTheme="minorHAnsi"/>
          <w:lang w:val="en-NZ"/>
        </w:rPr>
      </w:pPr>
      <w:r w:rsidRPr="000A22AF">
        <w:rPr>
          <w:rFonts w:eastAsiaTheme="minorHAnsi"/>
          <w:lang w:val="en-NZ"/>
        </w:rPr>
        <w:tab/>
        <w:t>//Return to Windows like this...</w:t>
      </w:r>
    </w:p>
    <w:p w14:paraId="5F64B404" w14:textId="77777777" w:rsidR="000A22AF" w:rsidRPr="000A22AF" w:rsidRDefault="000A22AF" w:rsidP="00FF5906">
      <w:pPr>
        <w:pStyle w:val="CodePACKT"/>
        <w:rPr>
          <w:rFonts w:eastAsiaTheme="minorHAnsi"/>
          <w:lang w:val="en-NZ"/>
        </w:rPr>
      </w:pPr>
      <w:r w:rsidRPr="000A22AF">
        <w:rPr>
          <w:rFonts w:eastAsiaTheme="minorHAnsi"/>
          <w:lang w:val="en-NZ"/>
        </w:rPr>
        <w:tab/>
        <w:t>return(static_cast&lt;int&gt;(msg.wParam));</w:t>
      </w:r>
    </w:p>
    <w:p w14:paraId="355AF065" w14:textId="77777777" w:rsidR="000A22AF" w:rsidRPr="000A22AF" w:rsidRDefault="000A22AF" w:rsidP="00FF5906">
      <w:pPr>
        <w:pStyle w:val="CodePACKT"/>
        <w:rPr>
          <w:rFonts w:eastAsiaTheme="minorHAnsi"/>
          <w:lang w:val="en-NZ"/>
        </w:rPr>
      </w:pPr>
      <w:r w:rsidRPr="000A22AF">
        <w:rPr>
          <w:rFonts w:eastAsiaTheme="minorHAnsi"/>
          <w:lang w:val="en-NZ"/>
        </w:rPr>
        <w:t>}</w:t>
      </w:r>
    </w:p>
    <w:p w14:paraId="3C4BD5FD" w14:textId="77777777" w:rsidR="001225D8" w:rsidRDefault="001225D8" w:rsidP="00FF5906">
      <w:pPr>
        <w:pStyle w:val="Heading2"/>
        <w:numPr>
          <w:ilvl w:val="1"/>
          <w:numId w:val="8"/>
        </w:numPr>
        <w:tabs>
          <w:tab w:val="left" w:pos="0"/>
        </w:tabs>
      </w:pPr>
      <w:r>
        <w:t>How it works...</w:t>
      </w:r>
    </w:p>
    <w:p w14:paraId="4B9D9089" w14:textId="38801C9A" w:rsidR="00AE590A" w:rsidRPr="00047FD2" w:rsidRDefault="00161722" w:rsidP="00FF5906">
      <w:pPr>
        <w:pStyle w:val="NormalPACKT"/>
        <w:rPr>
          <w:sz w:val="28"/>
        </w:rPr>
      </w:pPr>
      <w:r>
        <w:t xml:space="preserve">The main window is created and registered. In the call back function, we use a function called </w:t>
      </w:r>
      <w:r w:rsidRPr="00532DF2">
        <w:rPr>
          <w:rStyle w:val="SubtleReference"/>
          <w:lang w:val="en-NZ"/>
        </w:rPr>
        <w:t>GetAsyncKeyState(VK_</w:t>
      </w:r>
      <w:r w:rsidRPr="00532DF2">
        <w:rPr>
          <w:rStyle w:val="SubtleReference"/>
          <w:rFonts w:eastAsiaTheme="minorHAnsi"/>
        </w:rPr>
        <w:t>KEYNAME</w:t>
      </w:r>
      <w:r w:rsidRPr="00532DF2">
        <w:rPr>
          <w:rStyle w:val="SubtleReference"/>
          <w:lang w:val="en-NZ"/>
        </w:rPr>
        <w:t>)</w:t>
      </w:r>
      <w:r w:rsidR="00047FD2">
        <w:rPr>
          <w:rFonts w:ascii="Consolas" w:eastAsiaTheme="minorHAnsi" w:hAnsi="Consolas"/>
          <w:sz w:val="19"/>
          <w:lang w:val="en-NZ"/>
        </w:rPr>
        <w:t xml:space="preserve"> </w:t>
      </w:r>
      <w:r w:rsidR="00047FD2">
        <w:rPr>
          <w:rFonts w:eastAsiaTheme="minorHAnsi"/>
          <w:lang w:val="en-NZ"/>
        </w:rPr>
        <w:t xml:space="preserve">to detect which key was pressed. After that we perform a bitwise AND operation to check if the last key press was also the same key and whether it is actually pressed. Accordingly we have different Boolean parameters to detect the state of the key press and store them. The code could be structured in a better way but this is the easiest way to understand how to detect key press. To detect the mouse movement co-ordinates, we use a function called </w:t>
      </w:r>
      <w:r w:rsidR="00047FD2" w:rsidRPr="00532DF2">
        <w:rPr>
          <w:rStyle w:val="SubtleReference"/>
          <w:lang w:val="en-NZ"/>
        </w:rPr>
        <w:t>GetCursorPos</w:t>
      </w:r>
      <w:r w:rsidR="00047FD2">
        <w:rPr>
          <w:rFonts w:ascii="Consolas" w:eastAsiaTheme="minorHAnsi" w:hAnsi="Consolas"/>
          <w:sz w:val="19"/>
          <w:lang w:val="en-NZ"/>
        </w:rPr>
        <w:t xml:space="preserve"> </w:t>
      </w:r>
      <w:r w:rsidR="00047FD2" w:rsidRPr="00047FD2">
        <w:rPr>
          <w:rFonts w:eastAsiaTheme="minorHAnsi"/>
          <w:lang w:val="en-NZ"/>
        </w:rPr>
        <w:t xml:space="preserve">inside </w:t>
      </w:r>
      <w:r w:rsidR="00BF5489" w:rsidRPr="00532DF2">
        <w:rPr>
          <w:rStyle w:val="SubtleReference"/>
          <w:rFonts w:eastAsiaTheme="minorHAnsi"/>
        </w:rPr>
        <w:t>WM_MOUSEMOVE</w:t>
      </w:r>
      <w:r w:rsidR="00BF5489">
        <w:rPr>
          <w:rFonts w:eastAsiaTheme="minorHAnsi"/>
          <w:lang w:val="en-NZ"/>
        </w:rPr>
        <w:t xml:space="preserve"> and</w:t>
      </w:r>
      <w:r w:rsidR="00173825">
        <w:rPr>
          <w:rFonts w:eastAsiaTheme="minorHAnsi"/>
          <w:lang w:val="en-NZ"/>
        </w:rPr>
        <w:t xml:space="preserve"> accordingly get the x and y co-ordinates on </w:t>
      </w:r>
      <w:r w:rsidR="00BF5489">
        <w:rPr>
          <w:rFonts w:eastAsiaTheme="minorHAnsi"/>
          <w:lang w:val="en-NZ"/>
        </w:rPr>
        <w:t>screen. Finally</w:t>
      </w:r>
      <w:r w:rsidR="00173825">
        <w:rPr>
          <w:rFonts w:eastAsiaTheme="minorHAnsi"/>
          <w:lang w:val="en-NZ"/>
        </w:rPr>
        <w:t xml:space="preserve"> we need to display all this information on the screen.</w:t>
      </w:r>
      <w:r w:rsidR="00825EFD">
        <w:rPr>
          <w:rFonts w:eastAsiaTheme="minorHAnsi"/>
          <w:lang w:val="en-NZ"/>
        </w:rPr>
        <w:t xml:space="preserve"> To do this we create a rectangle on screen. In that rectangle, we need to use a function called </w:t>
      </w:r>
      <w:r w:rsidR="00825EFD" w:rsidRPr="00532DF2">
        <w:rPr>
          <w:rStyle w:val="SubtleReference"/>
          <w:rFonts w:eastAsiaTheme="minorHAnsi"/>
        </w:rPr>
        <w:t>TextOut</w:t>
      </w:r>
      <w:r w:rsidR="00825EFD">
        <w:rPr>
          <w:rFonts w:eastAsiaTheme="minorHAnsi"/>
          <w:lang w:val="en-NZ"/>
        </w:rPr>
        <w:t xml:space="preserve"> to display that information. The </w:t>
      </w:r>
      <w:r w:rsidR="00825EFD" w:rsidRPr="00532DF2">
        <w:rPr>
          <w:rStyle w:val="SubtleReference"/>
          <w:rFonts w:eastAsiaTheme="minorHAnsi"/>
        </w:rPr>
        <w:t>TextOut</w:t>
      </w:r>
      <w:r w:rsidR="00825EFD">
        <w:rPr>
          <w:rFonts w:eastAsiaTheme="minorHAnsi"/>
          <w:lang w:val="en-NZ"/>
        </w:rPr>
        <w:t xml:space="preserve"> function uses the handle to the device context, the x and y co-ordinates, and the message to be displayed.</w:t>
      </w:r>
    </w:p>
    <w:p w14:paraId="578F78D6" w14:textId="4009C997" w:rsidR="001225D8" w:rsidRDefault="00BC14C7" w:rsidP="00FF5906">
      <w:pPr>
        <w:pStyle w:val="Heading1"/>
        <w:numPr>
          <w:ilvl w:val="0"/>
          <w:numId w:val="9"/>
        </w:numPr>
        <w:tabs>
          <w:tab w:val="left" w:pos="0"/>
        </w:tabs>
      </w:pPr>
      <w:r>
        <w:t xml:space="preserve">Using </w:t>
      </w:r>
      <w:r w:rsidR="00532DF2">
        <w:t>windows resources with GDI</w:t>
      </w:r>
    </w:p>
    <w:p w14:paraId="776B71B7" w14:textId="55DE389F" w:rsidR="00AA4C81" w:rsidRDefault="00E52825" w:rsidP="00FF5906">
      <w:pPr>
        <w:pStyle w:val="NormalPACKT"/>
      </w:pPr>
      <w:r>
        <w:t xml:space="preserve">GDI is the graphics device interface which allow us to do interesting things using bitmaps, </w:t>
      </w:r>
      <w:r w:rsidR="00E14847">
        <w:t>icons cursors etc. GDI is used a</w:t>
      </w:r>
      <w:r w:rsidR="00FF5906">
        <w:t>s</w:t>
      </w:r>
      <w:r w:rsidR="00E14847">
        <w:t xml:space="preserve"> a rendering alternative if we are not implementing any other rendering alternatives like OpenGL or DirectX. </w:t>
      </w:r>
    </w:p>
    <w:p w14:paraId="580F82C0" w14:textId="77777777" w:rsidR="001225D8" w:rsidRDefault="001225D8" w:rsidP="00291B74">
      <w:pPr>
        <w:pStyle w:val="Heading2"/>
        <w:numPr>
          <w:ilvl w:val="1"/>
          <w:numId w:val="1"/>
        </w:numPr>
        <w:tabs>
          <w:tab w:val="left" w:pos="0"/>
        </w:tabs>
      </w:pPr>
      <w:r>
        <w:lastRenderedPageBreak/>
        <w:t>Getting ready</w:t>
      </w:r>
    </w:p>
    <w:p w14:paraId="3D2D25E1" w14:textId="77777777" w:rsidR="0042575E" w:rsidRDefault="0042575E" w:rsidP="00291B74">
      <w:pPr>
        <w:pStyle w:val="NormalPACKT"/>
        <w:numPr>
          <w:ilvl w:val="0"/>
          <w:numId w:val="1"/>
        </w:numPr>
      </w:pPr>
      <w:r>
        <w:t>For this recipe, you will need a Windows machine with a working copy of Visual Studio.</w:t>
      </w:r>
    </w:p>
    <w:p w14:paraId="62F4FB5E" w14:textId="77777777" w:rsidR="001225D8" w:rsidRDefault="001225D8" w:rsidP="00291B74">
      <w:pPr>
        <w:pStyle w:val="Heading2"/>
        <w:numPr>
          <w:ilvl w:val="1"/>
          <w:numId w:val="1"/>
        </w:numPr>
        <w:tabs>
          <w:tab w:val="left" w:pos="0"/>
        </w:tabs>
      </w:pPr>
      <w:r>
        <w:t>How to do it...</w:t>
      </w:r>
    </w:p>
    <w:p w14:paraId="2A39D8B6" w14:textId="279E979E" w:rsidR="00B0277A" w:rsidRPr="00B0277A" w:rsidRDefault="00B0277A" w:rsidP="00B0277A">
      <w:pPr>
        <w:pStyle w:val="NormalPACKT"/>
      </w:pPr>
      <w:r>
        <w:t xml:space="preserve">In this recipe we will find out how easy it is to use </w:t>
      </w:r>
      <w:r w:rsidR="002E43CE">
        <w:t>load resources using Windows GDI</w:t>
      </w:r>
    </w:p>
    <w:p w14:paraId="22EA18A5" w14:textId="77777777" w:rsidR="00A74169" w:rsidRDefault="005C685E" w:rsidP="00FF5906">
      <w:pPr>
        <w:pStyle w:val="NumberedBulletPACKT"/>
      </w:pPr>
      <w:r w:rsidRPr="005C685E">
        <w:t>Open Visual Studio.</w:t>
      </w:r>
    </w:p>
    <w:p w14:paraId="1C6553E3" w14:textId="09C02D83" w:rsidR="006C58BF" w:rsidRPr="00A74169" w:rsidRDefault="006C58BF" w:rsidP="00FF5906">
      <w:pPr>
        <w:pStyle w:val="NumberedBulletPACKT"/>
      </w:pPr>
      <w:r w:rsidRPr="00A74169">
        <w:t>Create a new C++ project</w:t>
      </w:r>
    </w:p>
    <w:p w14:paraId="12C440C0" w14:textId="52D82710" w:rsidR="006C58BF" w:rsidRDefault="006C58BF" w:rsidP="00FF5906">
      <w:pPr>
        <w:pStyle w:val="NumberedBulletPACKT"/>
      </w:pPr>
      <w:r>
        <w:t xml:space="preserve">Select a win32 </w:t>
      </w:r>
      <w:r w:rsidR="00C460C9">
        <w:t>Windows</w:t>
      </w:r>
      <w:r>
        <w:t xml:space="preserve"> application</w:t>
      </w:r>
    </w:p>
    <w:p w14:paraId="2164FECB" w14:textId="294D0A2D" w:rsidR="00AA2294" w:rsidRDefault="00AA2294" w:rsidP="00FF5906">
      <w:pPr>
        <w:pStyle w:val="NumberedBulletPACKT"/>
      </w:pPr>
      <w:r>
        <w:t>Right click on Resource files and add a new cursor.</w:t>
      </w:r>
    </w:p>
    <w:p w14:paraId="2A1CAE07" w14:textId="0B8C2CB4" w:rsidR="00AA2294" w:rsidRDefault="00AA2294" w:rsidP="00FF5906">
      <w:pPr>
        <w:pStyle w:val="NumberedBulletPACKT"/>
      </w:pPr>
      <w:r>
        <w:t>A resource.h file will automatically be created for you</w:t>
      </w:r>
    </w:p>
    <w:p w14:paraId="0B479757" w14:textId="2106C30F" w:rsidR="005C685E" w:rsidRPr="005C685E" w:rsidRDefault="005C685E" w:rsidP="00FF5906">
      <w:pPr>
        <w:pStyle w:val="NumberedBulletPACKT"/>
      </w:pPr>
      <w:r w:rsidRPr="005C685E">
        <w:t xml:space="preserve">Add a source file called </w:t>
      </w:r>
      <w:r w:rsidR="00146D39">
        <w:t>Source.cpp</w:t>
      </w:r>
    </w:p>
    <w:p w14:paraId="548591A3" w14:textId="35DE04A5" w:rsidR="005C685E" w:rsidRDefault="005C685E" w:rsidP="00FF5906">
      <w:pPr>
        <w:pStyle w:val="NumberedBulletPACKT"/>
      </w:pPr>
      <w:r w:rsidRPr="005C685E">
        <w:t>Add the followin</w:t>
      </w:r>
      <w:r w:rsidR="00AA2294">
        <w:t xml:space="preserve">g lines of code </w:t>
      </w:r>
    </w:p>
    <w:p w14:paraId="33E1D95F" w14:textId="77777777" w:rsidR="0008546A" w:rsidRDefault="0008546A" w:rsidP="0008546A">
      <w:pPr>
        <w:pStyle w:val="NormalPACKT"/>
      </w:pPr>
    </w:p>
    <w:p w14:paraId="1B75ED4B" w14:textId="161D1DBB" w:rsidR="00146D39" w:rsidRDefault="00146D39" w:rsidP="0008546A">
      <w:pPr>
        <w:pStyle w:val="NormalPACKT"/>
      </w:pPr>
      <w:r>
        <w:t>Source.cpp</w:t>
      </w:r>
    </w:p>
    <w:p w14:paraId="4E1FEFC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#define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WIN32_LEAN_AND_MEAN</w:t>
      </w:r>
    </w:p>
    <w:p w14:paraId="3A3FB15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8841C7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#include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A31515"/>
          <w:sz w:val="19"/>
          <w:szCs w:val="19"/>
          <w:highlight w:val="white"/>
          <w:lang w:val="en-NZ"/>
        </w:rPr>
        <w:t>&lt;windows.h&gt;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Include all the windows headers.</w:t>
      </w:r>
    </w:p>
    <w:p w14:paraId="3F44FFB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#include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A31515"/>
          <w:sz w:val="19"/>
          <w:szCs w:val="19"/>
          <w:highlight w:val="white"/>
          <w:lang w:val="en-NZ"/>
        </w:rPr>
        <w:t>&lt;windowsx.h&gt;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Include useful macros.</w:t>
      </w:r>
    </w:p>
    <w:p w14:paraId="5512B3F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#include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A31515"/>
          <w:sz w:val="19"/>
          <w:szCs w:val="19"/>
          <w:highlight w:val="white"/>
          <w:lang w:val="en-NZ"/>
        </w:rPr>
        <w:t>"resource.h"</w:t>
      </w:r>
    </w:p>
    <w:p w14:paraId="498F1C8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246C61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#define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WINDOW_CLASS_NAME</w:t>
      </w:r>
      <w:r w:rsidRPr="00AA2294">
        <w:rPr>
          <w:rFonts w:ascii="Consolas" w:eastAsiaTheme="minorHAnsi" w:hAnsi="Consolas" w:cs="Consolas"/>
          <w:color w:val="000000"/>
          <w:sz w:val="19"/>
          <w:szCs w:val="19"/>
          <w:highlight w:val="white"/>
          <w:lang w:val="en-NZ"/>
        </w:rPr>
        <w:t xml:space="preserve"> L</w:t>
      </w:r>
      <w:r w:rsidRPr="00AA2294">
        <w:rPr>
          <w:rFonts w:ascii="Consolas" w:eastAsiaTheme="minorHAnsi" w:hAnsi="Consolas" w:cs="Consolas"/>
          <w:color w:val="A31515"/>
          <w:sz w:val="19"/>
          <w:szCs w:val="19"/>
          <w:highlight w:val="white"/>
          <w:lang w:val="en-NZ"/>
        </w:rPr>
        <w:t>"WINCLASS1"</w:t>
      </w:r>
    </w:p>
    <w:p w14:paraId="402AC9D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48DC9E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E88188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void</w:t>
      </w:r>
      <w:r w:rsidRPr="00AA2294">
        <w:rPr>
          <w:rFonts w:ascii="Consolas" w:eastAsiaTheme="minorHAnsi" w:hAnsi="Consolas" w:cs="Consolas"/>
          <w:color w:val="000000"/>
          <w:sz w:val="19"/>
          <w:szCs w:val="19"/>
          <w:highlight w:val="white"/>
          <w:lang w:val="en-NZ"/>
        </w:rPr>
        <w:t xml:space="preserve"> GameLoop()</w:t>
      </w:r>
    </w:p>
    <w:p w14:paraId="1622034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31E4ADE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//One frame of game logic occurs here...</w:t>
      </w:r>
    </w:p>
    <w:p w14:paraId="2CEF90F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7D983F3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4BE471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2B91AF"/>
          <w:sz w:val="19"/>
          <w:szCs w:val="19"/>
          <w:highlight w:val="white"/>
          <w:lang w:val="en-NZ"/>
        </w:rPr>
        <w:t>LRESULT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CALLBACK</w:t>
      </w:r>
      <w:r w:rsidRPr="00AA2294">
        <w:rPr>
          <w:rFonts w:ascii="Consolas" w:eastAsiaTheme="minorHAnsi" w:hAnsi="Consolas" w:cs="Consolas"/>
          <w:color w:val="000000"/>
          <w:sz w:val="19"/>
          <w:szCs w:val="19"/>
          <w:highlight w:val="white"/>
          <w:lang w:val="en-NZ"/>
        </w:rPr>
        <w:t xml:space="preserve"> WindowProc(</w:t>
      </w:r>
      <w:r w:rsidRPr="00AA2294">
        <w:rPr>
          <w:rFonts w:ascii="Consolas" w:eastAsiaTheme="minorHAnsi" w:hAnsi="Consolas" w:cs="Consolas"/>
          <w:color w:val="2B91AF"/>
          <w:sz w:val="19"/>
          <w:szCs w:val="19"/>
          <w:highlight w:val="white"/>
          <w:lang w:val="en-NZ"/>
        </w:rPr>
        <w:t>HWND</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_hwnd</w:t>
      </w:r>
      <w:r w:rsidRPr="00AA2294">
        <w:rPr>
          <w:rFonts w:ascii="Consolas" w:eastAsiaTheme="minorHAnsi" w:hAnsi="Consolas" w:cs="Consolas"/>
          <w:color w:val="000000"/>
          <w:sz w:val="19"/>
          <w:szCs w:val="19"/>
          <w:highlight w:val="white"/>
          <w:lang w:val="en-NZ"/>
        </w:rPr>
        <w:t>,</w:t>
      </w:r>
    </w:p>
    <w:p w14:paraId="22BA586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UINT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_msg</w:t>
      </w:r>
      <w:r w:rsidRPr="00AA2294">
        <w:rPr>
          <w:rFonts w:ascii="Consolas" w:eastAsiaTheme="minorHAnsi" w:hAnsi="Consolas" w:cs="Consolas"/>
          <w:color w:val="000000"/>
          <w:sz w:val="19"/>
          <w:szCs w:val="19"/>
          <w:highlight w:val="white"/>
          <w:lang w:val="en-NZ"/>
        </w:rPr>
        <w:t>,</w:t>
      </w:r>
    </w:p>
    <w:p w14:paraId="61DD7A5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WPARAM</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_wparam</w:t>
      </w:r>
      <w:r w:rsidRPr="00AA2294">
        <w:rPr>
          <w:rFonts w:ascii="Consolas" w:eastAsiaTheme="minorHAnsi" w:hAnsi="Consolas" w:cs="Consolas"/>
          <w:color w:val="000000"/>
          <w:sz w:val="19"/>
          <w:szCs w:val="19"/>
          <w:highlight w:val="white"/>
          <w:lang w:val="en-NZ"/>
        </w:rPr>
        <w:t>,</w:t>
      </w:r>
    </w:p>
    <w:p w14:paraId="08AA8A0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LPARAM</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_lparam</w:t>
      </w:r>
      <w:r w:rsidRPr="00AA2294">
        <w:rPr>
          <w:rFonts w:ascii="Consolas" w:eastAsiaTheme="minorHAnsi" w:hAnsi="Consolas" w:cs="Consolas"/>
          <w:color w:val="000000"/>
          <w:sz w:val="19"/>
          <w:szCs w:val="19"/>
          <w:highlight w:val="white"/>
          <w:lang w:val="en-NZ"/>
        </w:rPr>
        <w:t>)</w:t>
      </w:r>
    </w:p>
    <w:p w14:paraId="117D4FF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0F72478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This is the main message handler of the system.</w:t>
      </w:r>
    </w:p>
    <w:p w14:paraId="2E2F86E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PAINTSTRUCT</w:t>
      </w:r>
      <w:r w:rsidRPr="00AA2294">
        <w:rPr>
          <w:rFonts w:ascii="Consolas" w:eastAsiaTheme="minorHAnsi" w:hAnsi="Consolas" w:cs="Consolas"/>
          <w:color w:val="000000"/>
          <w:sz w:val="19"/>
          <w:szCs w:val="19"/>
          <w:highlight w:val="white"/>
          <w:lang w:val="en-NZ"/>
        </w:rPr>
        <w:t xml:space="preserve"> ps; </w:t>
      </w:r>
      <w:r w:rsidRPr="00AA2294">
        <w:rPr>
          <w:rFonts w:ascii="Consolas" w:eastAsiaTheme="minorHAnsi" w:hAnsi="Consolas" w:cs="Consolas"/>
          <w:color w:val="008000"/>
          <w:sz w:val="19"/>
          <w:szCs w:val="19"/>
          <w:highlight w:val="white"/>
          <w:lang w:val="en-NZ"/>
        </w:rPr>
        <w:t>// Used in WM_PAINT.</w:t>
      </w:r>
    </w:p>
    <w:p w14:paraId="7056F28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HDC</w:t>
      </w:r>
      <w:r w:rsidRPr="00AA2294">
        <w:rPr>
          <w:rFonts w:ascii="Consolas" w:eastAsiaTheme="minorHAnsi" w:hAnsi="Consolas" w:cs="Consolas"/>
          <w:color w:val="000000"/>
          <w:sz w:val="19"/>
          <w:szCs w:val="19"/>
          <w:highlight w:val="white"/>
          <w:lang w:val="en-NZ"/>
        </w:rPr>
        <w:t xml:space="preserve"> hdc;        </w:t>
      </w:r>
      <w:r w:rsidRPr="00AA2294">
        <w:rPr>
          <w:rFonts w:ascii="Consolas" w:eastAsiaTheme="minorHAnsi" w:hAnsi="Consolas" w:cs="Consolas"/>
          <w:color w:val="008000"/>
          <w:sz w:val="19"/>
          <w:szCs w:val="19"/>
          <w:highlight w:val="white"/>
          <w:lang w:val="en-NZ"/>
        </w:rPr>
        <w:t>// Handle to a device context.</w:t>
      </w:r>
    </w:p>
    <w:p w14:paraId="52A22D9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2BC7F2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What is the message?</w:t>
      </w:r>
    </w:p>
    <w:p w14:paraId="0465FD7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switch</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_msg</w:t>
      </w:r>
      <w:r w:rsidRPr="00AA2294">
        <w:rPr>
          <w:rFonts w:ascii="Consolas" w:eastAsiaTheme="minorHAnsi" w:hAnsi="Consolas" w:cs="Consolas"/>
          <w:color w:val="000000"/>
          <w:sz w:val="19"/>
          <w:szCs w:val="19"/>
          <w:highlight w:val="white"/>
          <w:lang w:val="en-NZ"/>
        </w:rPr>
        <w:t>)</w:t>
      </w:r>
    </w:p>
    <w:p w14:paraId="57B8937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5EFE3E0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case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WM_CREATE</w:t>
      </w:r>
      <w:r w:rsidRPr="00AA2294">
        <w:rPr>
          <w:rFonts w:ascii="Consolas" w:eastAsiaTheme="minorHAnsi" w:hAnsi="Consolas" w:cs="Consolas"/>
          <w:color w:val="000000"/>
          <w:sz w:val="19"/>
          <w:szCs w:val="19"/>
          <w:highlight w:val="white"/>
          <w:lang w:val="en-NZ"/>
        </w:rPr>
        <w:t>:</w:t>
      </w:r>
    </w:p>
    <w:p w14:paraId="5A9D9D4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lastRenderedPageBreak/>
        <w:tab/>
        <w:t>{</w:t>
      </w:r>
    </w:p>
    <w:p w14:paraId="6BA7A2B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Do initialization stuff here.</w:t>
      </w:r>
    </w:p>
    <w:p w14:paraId="191AB60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0C5F92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Return Success.</w:t>
      </w:r>
    </w:p>
    <w:p w14:paraId="35F3C8A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(0);</w:t>
      </w:r>
    </w:p>
    <w:p w14:paraId="64664C3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4386E31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break</w:t>
      </w:r>
      <w:r w:rsidRPr="00AA2294">
        <w:rPr>
          <w:rFonts w:ascii="Consolas" w:eastAsiaTheme="minorHAnsi" w:hAnsi="Consolas" w:cs="Consolas"/>
          <w:color w:val="000000"/>
          <w:sz w:val="19"/>
          <w:szCs w:val="19"/>
          <w:highlight w:val="white"/>
          <w:lang w:val="en-NZ"/>
        </w:rPr>
        <w:t>;</w:t>
      </w:r>
    </w:p>
    <w:p w14:paraId="28C31F5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096C7C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case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WM_PAINT</w:t>
      </w:r>
      <w:r w:rsidRPr="00AA2294">
        <w:rPr>
          <w:rFonts w:ascii="Consolas" w:eastAsiaTheme="minorHAnsi" w:hAnsi="Consolas" w:cs="Consolas"/>
          <w:color w:val="000000"/>
          <w:sz w:val="19"/>
          <w:szCs w:val="19"/>
          <w:highlight w:val="white"/>
          <w:lang w:val="en-NZ"/>
        </w:rPr>
        <w:t>:</w:t>
      </w:r>
    </w:p>
    <w:p w14:paraId="137A7EA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5D5974F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Simply validate the window.</w:t>
      </w:r>
    </w:p>
    <w:p w14:paraId="4BE9906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hdc = BeginPaint(</w:t>
      </w:r>
      <w:r w:rsidRPr="00AA2294">
        <w:rPr>
          <w:rFonts w:ascii="Consolas" w:eastAsiaTheme="minorHAnsi" w:hAnsi="Consolas" w:cs="Consolas"/>
          <w:color w:val="808080"/>
          <w:sz w:val="19"/>
          <w:szCs w:val="19"/>
          <w:highlight w:val="white"/>
          <w:lang w:val="en-NZ"/>
        </w:rPr>
        <w:t>_hwnd</w:t>
      </w:r>
      <w:r w:rsidRPr="00AA2294">
        <w:rPr>
          <w:rFonts w:ascii="Consolas" w:eastAsiaTheme="minorHAnsi" w:hAnsi="Consolas" w:cs="Consolas"/>
          <w:color w:val="000000"/>
          <w:sz w:val="19"/>
          <w:szCs w:val="19"/>
          <w:highlight w:val="white"/>
          <w:lang w:val="en-NZ"/>
        </w:rPr>
        <w:t>, &amp;ps);</w:t>
      </w:r>
    </w:p>
    <w:p w14:paraId="5A54D93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41DF61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You would do all your painting here...</w:t>
      </w:r>
    </w:p>
    <w:p w14:paraId="0C7775EE"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DF3D23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EndPaint(</w:t>
      </w:r>
      <w:r w:rsidRPr="00AA2294">
        <w:rPr>
          <w:rFonts w:ascii="Consolas" w:eastAsiaTheme="minorHAnsi" w:hAnsi="Consolas" w:cs="Consolas"/>
          <w:color w:val="808080"/>
          <w:sz w:val="19"/>
          <w:szCs w:val="19"/>
          <w:highlight w:val="white"/>
          <w:lang w:val="en-NZ"/>
        </w:rPr>
        <w:t>_hwnd</w:t>
      </w:r>
      <w:r w:rsidRPr="00AA2294">
        <w:rPr>
          <w:rFonts w:ascii="Consolas" w:eastAsiaTheme="minorHAnsi" w:hAnsi="Consolas" w:cs="Consolas"/>
          <w:color w:val="000000"/>
          <w:sz w:val="19"/>
          <w:szCs w:val="19"/>
          <w:highlight w:val="white"/>
          <w:lang w:val="en-NZ"/>
        </w:rPr>
        <w:t>, &amp;ps);</w:t>
      </w:r>
    </w:p>
    <w:p w14:paraId="6DD3C4D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03375E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Return Success.</w:t>
      </w:r>
    </w:p>
    <w:p w14:paraId="013ED3E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(0);</w:t>
      </w:r>
    </w:p>
    <w:p w14:paraId="6253BBD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415A74D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break</w:t>
      </w:r>
      <w:r w:rsidRPr="00AA2294">
        <w:rPr>
          <w:rFonts w:ascii="Consolas" w:eastAsiaTheme="minorHAnsi" w:hAnsi="Consolas" w:cs="Consolas"/>
          <w:color w:val="000000"/>
          <w:sz w:val="19"/>
          <w:szCs w:val="19"/>
          <w:highlight w:val="white"/>
          <w:lang w:val="en-NZ"/>
        </w:rPr>
        <w:t>;</w:t>
      </w:r>
    </w:p>
    <w:p w14:paraId="4641F8F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BF9A5F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case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WM_DESTROY</w:t>
      </w:r>
      <w:r w:rsidRPr="00AA2294">
        <w:rPr>
          <w:rFonts w:ascii="Consolas" w:eastAsiaTheme="minorHAnsi" w:hAnsi="Consolas" w:cs="Consolas"/>
          <w:color w:val="000000"/>
          <w:sz w:val="19"/>
          <w:szCs w:val="19"/>
          <w:highlight w:val="white"/>
          <w:lang w:val="en-NZ"/>
        </w:rPr>
        <w:t>:</w:t>
      </w:r>
    </w:p>
    <w:p w14:paraId="6360434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7F01D92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Kill the application, this sends a WM_QUIT message.</w:t>
      </w:r>
    </w:p>
    <w:p w14:paraId="04F394C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PostQuitMessage(0);</w:t>
      </w:r>
    </w:p>
    <w:p w14:paraId="0F9EEBA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EC37EA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Return success.</w:t>
      </w:r>
    </w:p>
    <w:p w14:paraId="0CDF62E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(0);</w:t>
      </w:r>
    </w:p>
    <w:p w14:paraId="70E115C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060D241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break</w:t>
      </w:r>
      <w:r w:rsidRPr="00AA2294">
        <w:rPr>
          <w:rFonts w:ascii="Consolas" w:eastAsiaTheme="minorHAnsi" w:hAnsi="Consolas" w:cs="Consolas"/>
          <w:color w:val="000000"/>
          <w:sz w:val="19"/>
          <w:szCs w:val="19"/>
          <w:highlight w:val="white"/>
          <w:lang w:val="en-NZ"/>
        </w:rPr>
        <w:t>;</w:t>
      </w:r>
    </w:p>
    <w:p w14:paraId="412DA9F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FDE6A5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2A3080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default</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0000FF"/>
          <w:sz w:val="19"/>
          <w:szCs w:val="19"/>
          <w:highlight w:val="white"/>
          <w:lang w:val="en-NZ"/>
        </w:rPr>
        <w:t>break</w:t>
      </w:r>
      <w:r w:rsidRPr="00AA2294">
        <w:rPr>
          <w:rFonts w:ascii="Consolas" w:eastAsiaTheme="minorHAnsi" w:hAnsi="Consolas" w:cs="Consolas"/>
          <w:color w:val="000000"/>
          <w:sz w:val="19"/>
          <w:szCs w:val="19"/>
          <w:highlight w:val="white"/>
          <w:lang w:val="en-NZ"/>
        </w:rPr>
        <w:t>;</w:t>
      </w:r>
    </w:p>
    <w:p w14:paraId="23783F7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 </w:t>
      </w:r>
      <w:r w:rsidRPr="00AA2294">
        <w:rPr>
          <w:rFonts w:ascii="Consolas" w:eastAsiaTheme="minorHAnsi" w:hAnsi="Consolas" w:cs="Consolas"/>
          <w:color w:val="008000"/>
          <w:sz w:val="19"/>
          <w:szCs w:val="19"/>
          <w:highlight w:val="white"/>
          <w:lang w:val="en-NZ"/>
        </w:rPr>
        <w:t>// End switch.</w:t>
      </w:r>
    </w:p>
    <w:p w14:paraId="5726F41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C701ED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Process any messages that we did not take care of...</w:t>
      </w:r>
    </w:p>
    <w:p w14:paraId="445B957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882BA8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DefWindowProc</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808080"/>
          <w:sz w:val="19"/>
          <w:szCs w:val="19"/>
          <w:highlight w:val="white"/>
          <w:lang w:val="en-NZ"/>
        </w:rPr>
        <w:t>_hwnd</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_msg</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_wparam</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_lparam</w:t>
      </w:r>
      <w:r w:rsidRPr="00AA2294">
        <w:rPr>
          <w:rFonts w:ascii="Consolas" w:eastAsiaTheme="minorHAnsi" w:hAnsi="Consolas" w:cs="Consolas"/>
          <w:color w:val="000000"/>
          <w:sz w:val="19"/>
          <w:szCs w:val="19"/>
          <w:highlight w:val="white"/>
          <w:lang w:val="en-NZ"/>
        </w:rPr>
        <w:t>));</w:t>
      </w:r>
    </w:p>
    <w:p w14:paraId="1A3A5F8E"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4C7078E4"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1DAA66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FF"/>
          <w:sz w:val="19"/>
          <w:szCs w:val="19"/>
          <w:highlight w:val="white"/>
          <w:lang w:val="en-NZ"/>
        </w:rPr>
        <w:t>int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WINAPI</w:t>
      </w:r>
      <w:r w:rsidRPr="00AA2294">
        <w:rPr>
          <w:rFonts w:ascii="Consolas" w:eastAsiaTheme="minorHAnsi" w:hAnsi="Consolas" w:cs="Consolas"/>
          <w:color w:val="000000"/>
          <w:sz w:val="19"/>
          <w:szCs w:val="19"/>
          <w:highlight w:val="white"/>
          <w:lang w:val="en-NZ"/>
        </w:rPr>
        <w:t xml:space="preserve"> WinMain(</w:t>
      </w:r>
      <w:r w:rsidRPr="00AA2294">
        <w:rPr>
          <w:rFonts w:ascii="Consolas" w:eastAsiaTheme="minorHAnsi" w:hAnsi="Consolas" w:cs="Consolas"/>
          <w:color w:val="2B91AF"/>
          <w:sz w:val="19"/>
          <w:szCs w:val="19"/>
          <w:highlight w:val="white"/>
          <w:lang w:val="en-NZ"/>
        </w:rPr>
        <w:t>HINSTANCE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_hInstance</w:t>
      </w:r>
      <w:r w:rsidRPr="00AA2294">
        <w:rPr>
          <w:rFonts w:ascii="Consolas" w:eastAsiaTheme="minorHAnsi" w:hAnsi="Consolas" w:cs="Consolas"/>
          <w:color w:val="000000"/>
          <w:sz w:val="19"/>
          <w:szCs w:val="19"/>
          <w:highlight w:val="white"/>
          <w:lang w:val="en-NZ"/>
        </w:rPr>
        <w:t>,</w:t>
      </w:r>
    </w:p>
    <w:p w14:paraId="0C2ECCF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HINSTANCE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_hPrevInstance</w:t>
      </w:r>
      <w:r w:rsidRPr="00AA2294">
        <w:rPr>
          <w:rFonts w:ascii="Consolas" w:eastAsiaTheme="minorHAnsi" w:hAnsi="Consolas" w:cs="Consolas"/>
          <w:color w:val="000000"/>
          <w:sz w:val="19"/>
          <w:szCs w:val="19"/>
          <w:highlight w:val="white"/>
          <w:lang w:val="en-NZ"/>
        </w:rPr>
        <w:t>,</w:t>
      </w:r>
    </w:p>
    <w:p w14:paraId="7A7A93E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LPSTR</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_lpCmdLine</w:t>
      </w:r>
      <w:r w:rsidRPr="00AA2294">
        <w:rPr>
          <w:rFonts w:ascii="Consolas" w:eastAsiaTheme="minorHAnsi" w:hAnsi="Consolas" w:cs="Consolas"/>
          <w:color w:val="000000"/>
          <w:sz w:val="19"/>
          <w:szCs w:val="19"/>
          <w:highlight w:val="white"/>
          <w:lang w:val="en-NZ"/>
        </w:rPr>
        <w:t>,</w:t>
      </w:r>
    </w:p>
    <w:p w14:paraId="4B899D4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int</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808080"/>
          <w:sz w:val="19"/>
          <w:szCs w:val="19"/>
          <w:highlight w:val="white"/>
          <w:lang w:val="en-NZ"/>
        </w:rPr>
        <w:t>_nCmdShow</w:t>
      </w:r>
      <w:r w:rsidRPr="00AA2294">
        <w:rPr>
          <w:rFonts w:ascii="Consolas" w:eastAsiaTheme="minorHAnsi" w:hAnsi="Consolas" w:cs="Consolas"/>
          <w:color w:val="000000"/>
          <w:sz w:val="19"/>
          <w:szCs w:val="19"/>
          <w:highlight w:val="white"/>
          <w:lang w:val="en-NZ"/>
        </w:rPr>
        <w:t>)</w:t>
      </w:r>
    </w:p>
    <w:p w14:paraId="7964616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1AFA4CE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lastRenderedPageBreak/>
        <w:tab/>
      </w:r>
      <w:r w:rsidRPr="00AA2294">
        <w:rPr>
          <w:rFonts w:ascii="Consolas" w:eastAsiaTheme="minorHAnsi" w:hAnsi="Consolas" w:cs="Consolas"/>
          <w:color w:val="2B91AF"/>
          <w:sz w:val="19"/>
          <w:szCs w:val="19"/>
          <w:highlight w:val="white"/>
          <w:lang w:val="en-NZ"/>
        </w:rPr>
        <w:t>WNDCLASSEX</w:t>
      </w:r>
      <w:r w:rsidRPr="00AA2294">
        <w:rPr>
          <w:rFonts w:ascii="Consolas" w:eastAsiaTheme="minorHAnsi" w:hAnsi="Consolas" w:cs="Consolas"/>
          <w:color w:val="000000"/>
          <w:sz w:val="19"/>
          <w:szCs w:val="19"/>
          <w:highlight w:val="white"/>
          <w:lang w:val="en-NZ"/>
        </w:rPr>
        <w:t xml:space="preserve"> winclass; </w:t>
      </w:r>
      <w:r w:rsidRPr="00AA2294">
        <w:rPr>
          <w:rFonts w:ascii="Consolas" w:eastAsiaTheme="minorHAnsi" w:hAnsi="Consolas" w:cs="Consolas"/>
          <w:color w:val="008000"/>
          <w:sz w:val="19"/>
          <w:szCs w:val="19"/>
          <w:highlight w:val="white"/>
          <w:lang w:val="en-NZ"/>
        </w:rPr>
        <w:t>// This will hold the class we create.</w:t>
      </w:r>
    </w:p>
    <w:p w14:paraId="0F64ACF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HWND</w:t>
      </w:r>
      <w:r w:rsidRPr="00AA2294">
        <w:rPr>
          <w:rFonts w:ascii="Consolas" w:eastAsiaTheme="minorHAnsi" w:hAnsi="Consolas" w:cs="Consolas"/>
          <w:color w:val="000000"/>
          <w:sz w:val="19"/>
          <w:szCs w:val="19"/>
          <w:highlight w:val="white"/>
          <w:lang w:val="en-NZ"/>
        </w:rPr>
        <w:t xml:space="preserve"> hwnd;           </w:t>
      </w:r>
      <w:r w:rsidRPr="00AA2294">
        <w:rPr>
          <w:rFonts w:ascii="Consolas" w:eastAsiaTheme="minorHAnsi" w:hAnsi="Consolas" w:cs="Consolas"/>
          <w:color w:val="008000"/>
          <w:sz w:val="19"/>
          <w:szCs w:val="19"/>
          <w:highlight w:val="white"/>
          <w:lang w:val="en-NZ"/>
        </w:rPr>
        <w:t>// Generic window handle.</w:t>
      </w:r>
    </w:p>
    <w:p w14:paraId="244BFC9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MSG</w:t>
      </w:r>
      <w:r w:rsidRPr="00AA2294">
        <w:rPr>
          <w:rFonts w:ascii="Consolas" w:eastAsiaTheme="minorHAnsi" w:hAnsi="Consolas" w:cs="Consolas"/>
          <w:color w:val="000000"/>
          <w:sz w:val="19"/>
          <w:szCs w:val="19"/>
          <w:highlight w:val="white"/>
          <w:lang w:val="en-NZ"/>
        </w:rPr>
        <w:t xml:space="preserve"> msg;             </w:t>
      </w:r>
      <w:r w:rsidRPr="00AA2294">
        <w:rPr>
          <w:rFonts w:ascii="Consolas" w:eastAsiaTheme="minorHAnsi" w:hAnsi="Consolas" w:cs="Consolas"/>
          <w:color w:val="008000"/>
          <w:sz w:val="19"/>
          <w:szCs w:val="19"/>
          <w:highlight w:val="white"/>
          <w:lang w:val="en-NZ"/>
        </w:rPr>
        <w:t>// Generic message.</w:t>
      </w:r>
    </w:p>
    <w:p w14:paraId="1225C83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E7E583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2B91AF"/>
          <w:sz w:val="19"/>
          <w:szCs w:val="19"/>
          <w:highlight w:val="white"/>
          <w:lang w:val="en-NZ"/>
        </w:rPr>
        <w:t>HCURSOR</w:t>
      </w:r>
      <w:r w:rsidRPr="00AA2294">
        <w:rPr>
          <w:rFonts w:ascii="Consolas" w:eastAsiaTheme="minorHAnsi" w:hAnsi="Consolas" w:cs="Consolas"/>
          <w:color w:val="000000"/>
          <w:sz w:val="19"/>
          <w:szCs w:val="19"/>
          <w:highlight w:val="white"/>
          <w:lang w:val="en-NZ"/>
        </w:rPr>
        <w:t xml:space="preserve"> hCrosshair = </w:t>
      </w:r>
      <w:r w:rsidRPr="00AA2294">
        <w:rPr>
          <w:rFonts w:ascii="Consolas" w:eastAsiaTheme="minorHAnsi" w:hAnsi="Consolas" w:cs="Consolas"/>
          <w:color w:val="6F008A"/>
          <w:sz w:val="19"/>
          <w:szCs w:val="19"/>
          <w:highlight w:val="white"/>
          <w:lang w:val="en-NZ"/>
        </w:rPr>
        <w:t>LoadCursor</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808080"/>
          <w:sz w:val="19"/>
          <w:szCs w:val="19"/>
          <w:highlight w:val="white"/>
          <w:lang w:val="en-NZ"/>
        </w:rPr>
        <w:t>_hInstance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MAKEINTRESOURCE</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6F008A"/>
          <w:sz w:val="19"/>
          <w:szCs w:val="19"/>
          <w:highlight w:val="white"/>
          <w:lang w:val="en-NZ"/>
        </w:rPr>
        <w:t>IDC_CURSOR2</w:t>
      </w:r>
      <w:r w:rsidRPr="00AA2294">
        <w:rPr>
          <w:rFonts w:ascii="Consolas" w:eastAsiaTheme="minorHAnsi" w:hAnsi="Consolas" w:cs="Consolas"/>
          <w:color w:val="000000"/>
          <w:sz w:val="19"/>
          <w:szCs w:val="19"/>
          <w:highlight w:val="white"/>
          <w:lang w:val="en-NZ"/>
        </w:rPr>
        <w:t>));</w:t>
      </w:r>
    </w:p>
    <w:p w14:paraId="600A3FD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43F23F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First fill in the window class structure.</w:t>
      </w:r>
    </w:p>
    <w:p w14:paraId="0553C24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winclass.cbSize = </w:t>
      </w:r>
      <w:r w:rsidRPr="00AA2294">
        <w:rPr>
          <w:rFonts w:ascii="Consolas" w:eastAsiaTheme="minorHAnsi" w:hAnsi="Consolas" w:cs="Consolas"/>
          <w:color w:val="0000FF"/>
          <w:sz w:val="19"/>
          <w:szCs w:val="19"/>
          <w:highlight w:val="white"/>
          <w:lang w:val="en-NZ"/>
        </w:rPr>
        <w:t>sizeof</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2B91AF"/>
          <w:sz w:val="19"/>
          <w:szCs w:val="19"/>
          <w:highlight w:val="white"/>
          <w:lang w:val="en-NZ"/>
        </w:rPr>
        <w:t>WNDCLASSEX</w:t>
      </w:r>
      <w:r w:rsidRPr="00AA2294">
        <w:rPr>
          <w:rFonts w:ascii="Consolas" w:eastAsiaTheme="minorHAnsi" w:hAnsi="Consolas" w:cs="Consolas"/>
          <w:color w:val="000000"/>
          <w:sz w:val="19"/>
          <w:szCs w:val="19"/>
          <w:highlight w:val="white"/>
          <w:lang w:val="en-NZ"/>
        </w:rPr>
        <w:t>);</w:t>
      </w:r>
    </w:p>
    <w:p w14:paraId="7950E7D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winclass.style = </w:t>
      </w:r>
      <w:r w:rsidRPr="00AA2294">
        <w:rPr>
          <w:rFonts w:ascii="Consolas" w:eastAsiaTheme="minorHAnsi" w:hAnsi="Consolas" w:cs="Consolas"/>
          <w:color w:val="6F008A"/>
          <w:sz w:val="19"/>
          <w:szCs w:val="19"/>
          <w:highlight w:val="white"/>
          <w:lang w:val="en-NZ"/>
        </w:rPr>
        <w:t>CS_DBLCLKS</w:t>
      </w:r>
      <w:r w:rsidRPr="00AA2294">
        <w:rPr>
          <w:rFonts w:ascii="Consolas" w:eastAsiaTheme="minorHAnsi" w:hAnsi="Consolas" w:cs="Consolas"/>
          <w:color w:val="000000"/>
          <w:sz w:val="19"/>
          <w:szCs w:val="19"/>
          <w:highlight w:val="white"/>
          <w:lang w:val="en-NZ"/>
        </w:rPr>
        <w:t xml:space="preserve"> | </w:t>
      </w:r>
      <w:r w:rsidRPr="00AA2294">
        <w:rPr>
          <w:rFonts w:ascii="Consolas" w:eastAsiaTheme="minorHAnsi" w:hAnsi="Consolas" w:cs="Consolas"/>
          <w:color w:val="6F008A"/>
          <w:sz w:val="19"/>
          <w:szCs w:val="19"/>
          <w:highlight w:val="white"/>
          <w:lang w:val="en-NZ"/>
        </w:rPr>
        <w:t>CS_OWNDC</w:t>
      </w:r>
      <w:r w:rsidRPr="00AA2294">
        <w:rPr>
          <w:rFonts w:ascii="Consolas" w:eastAsiaTheme="minorHAnsi" w:hAnsi="Consolas" w:cs="Consolas"/>
          <w:color w:val="000000"/>
          <w:sz w:val="19"/>
          <w:szCs w:val="19"/>
          <w:highlight w:val="white"/>
          <w:lang w:val="en-NZ"/>
        </w:rPr>
        <w:t xml:space="preserve"> | </w:t>
      </w:r>
      <w:r w:rsidRPr="00AA2294">
        <w:rPr>
          <w:rFonts w:ascii="Consolas" w:eastAsiaTheme="minorHAnsi" w:hAnsi="Consolas" w:cs="Consolas"/>
          <w:color w:val="6F008A"/>
          <w:sz w:val="19"/>
          <w:szCs w:val="19"/>
          <w:highlight w:val="white"/>
          <w:lang w:val="en-NZ"/>
        </w:rPr>
        <w:t>CS_HREDRAW</w:t>
      </w:r>
      <w:r w:rsidRPr="00AA2294">
        <w:rPr>
          <w:rFonts w:ascii="Consolas" w:eastAsiaTheme="minorHAnsi" w:hAnsi="Consolas" w:cs="Consolas"/>
          <w:color w:val="000000"/>
          <w:sz w:val="19"/>
          <w:szCs w:val="19"/>
          <w:highlight w:val="white"/>
          <w:lang w:val="en-NZ"/>
        </w:rPr>
        <w:t xml:space="preserve"> | </w:t>
      </w:r>
      <w:r w:rsidRPr="00AA2294">
        <w:rPr>
          <w:rFonts w:ascii="Consolas" w:eastAsiaTheme="minorHAnsi" w:hAnsi="Consolas" w:cs="Consolas"/>
          <w:color w:val="6F008A"/>
          <w:sz w:val="19"/>
          <w:szCs w:val="19"/>
          <w:highlight w:val="white"/>
          <w:lang w:val="en-NZ"/>
        </w:rPr>
        <w:t>CS_VREDRAW</w:t>
      </w:r>
      <w:r w:rsidRPr="00AA2294">
        <w:rPr>
          <w:rFonts w:ascii="Consolas" w:eastAsiaTheme="minorHAnsi" w:hAnsi="Consolas" w:cs="Consolas"/>
          <w:color w:val="000000"/>
          <w:sz w:val="19"/>
          <w:szCs w:val="19"/>
          <w:highlight w:val="white"/>
          <w:lang w:val="en-NZ"/>
        </w:rPr>
        <w:t>;</w:t>
      </w:r>
    </w:p>
    <w:p w14:paraId="2FDA4ED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winclass.lpfnWndProc = WindowProc;</w:t>
      </w:r>
    </w:p>
    <w:p w14:paraId="650E4E3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winclass.cbClsExtra = 0;</w:t>
      </w:r>
    </w:p>
    <w:p w14:paraId="70DB66D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winclass.cbWndExtra = 0;</w:t>
      </w:r>
    </w:p>
    <w:p w14:paraId="2C058EF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winclass.hInstance = </w:t>
      </w:r>
      <w:r w:rsidRPr="00AA2294">
        <w:rPr>
          <w:rFonts w:ascii="Consolas" w:eastAsiaTheme="minorHAnsi" w:hAnsi="Consolas" w:cs="Consolas"/>
          <w:color w:val="808080"/>
          <w:sz w:val="19"/>
          <w:szCs w:val="19"/>
          <w:highlight w:val="white"/>
          <w:lang w:val="en-NZ"/>
        </w:rPr>
        <w:t>_hInstance</w:t>
      </w:r>
      <w:r w:rsidRPr="00AA2294">
        <w:rPr>
          <w:rFonts w:ascii="Consolas" w:eastAsiaTheme="minorHAnsi" w:hAnsi="Consolas" w:cs="Consolas"/>
          <w:color w:val="000000"/>
          <w:sz w:val="19"/>
          <w:szCs w:val="19"/>
          <w:highlight w:val="white"/>
          <w:lang w:val="en-NZ"/>
        </w:rPr>
        <w:t>;</w:t>
      </w:r>
    </w:p>
    <w:p w14:paraId="6C4B58F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winclass.hIcon = </w:t>
      </w:r>
      <w:r w:rsidRPr="00AA2294">
        <w:rPr>
          <w:rFonts w:ascii="Consolas" w:eastAsiaTheme="minorHAnsi" w:hAnsi="Consolas" w:cs="Consolas"/>
          <w:color w:val="6F008A"/>
          <w:sz w:val="19"/>
          <w:szCs w:val="19"/>
          <w:highlight w:val="white"/>
          <w:lang w:val="en-NZ"/>
        </w:rPr>
        <w:t>LoadIcon</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IDI_APPLICATION</w:t>
      </w:r>
      <w:r w:rsidRPr="00AA2294">
        <w:rPr>
          <w:rFonts w:ascii="Consolas" w:eastAsiaTheme="minorHAnsi" w:hAnsi="Consolas" w:cs="Consolas"/>
          <w:color w:val="000000"/>
          <w:sz w:val="19"/>
          <w:szCs w:val="19"/>
          <w:highlight w:val="white"/>
          <w:lang w:val="en-NZ"/>
        </w:rPr>
        <w:t>);</w:t>
      </w:r>
    </w:p>
    <w:p w14:paraId="21A22DB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winclass.hCursor = </w:t>
      </w:r>
      <w:r w:rsidRPr="00AA2294">
        <w:rPr>
          <w:rFonts w:ascii="Consolas" w:eastAsiaTheme="minorHAnsi" w:hAnsi="Consolas" w:cs="Consolas"/>
          <w:color w:val="6F008A"/>
          <w:sz w:val="19"/>
          <w:szCs w:val="19"/>
          <w:highlight w:val="white"/>
          <w:lang w:val="en-NZ"/>
        </w:rPr>
        <w:t>LoadCursor</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808080"/>
          <w:sz w:val="19"/>
          <w:szCs w:val="19"/>
          <w:highlight w:val="white"/>
          <w:lang w:val="en-NZ"/>
        </w:rPr>
        <w:t>_hInstance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MAKEINTRESOURCE</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6F008A"/>
          <w:sz w:val="19"/>
          <w:szCs w:val="19"/>
          <w:highlight w:val="white"/>
          <w:lang w:val="en-NZ"/>
        </w:rPr>
        <w:t>IDC_CURSOR2</w:t>
      </w:r>
      <w:r w:rsidRPr="00AA2294">
        <w:rPr>
          <w:rFonts w:ascii="Consolas" w:eastAsiaTheme="minorHAnsi" w:hAnsi="Consolas" w:cs="Consolas"/>
          <w:color w:val="000000"/>
          <w:sz w:val="19"/>
          <w:szCs w:val="19"/>
          <w:highlight w:val="white"/>
          <w:lang w:val="en-NZ"/>
        </w:rPr>
        <w:t>));</w:t>
      </w:r>
    </w:p>
    <w:p w14:paraId="65C0A1B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winclass.hbrBackground =</w:t>
      </w:r>
    </w:p>
    <w:p w14:paraId="2A08DA5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static_cast</w:t>
      </w:r>
      <w:r w:rsidRPr="00AA2294">
        <w:rPr>
          <w:rFonts w:ascii="Consolas" w:eastAsiaTheme="minorHAnsi" w:hAnsi="Consolas" w:cs="Consolas"/>
          <w:color w:val="000000"/>
          <w:sz w:val="19"/>
          <w:szCs w:val="19"/>
          <w:highlight w:val="white"/>
          <w:lang w:val="en-NZ"/>
        </w:rPr>
        <w:t>&lt;</w:t>
      </w:r>
      <w:r w:rsidRPr="00AA2294">
        <w:rPr>
          <w:rFonts w:ascii="Consolas" w:eastAsiaTheme="minorHAnsi" w:hAnsi="Consolas" w:cs="Consolas"/>
          <w:color w:val="2B91AF"/>
          <w:sz w:val="19"/>
          <w:szCs w:val="19"/>
          <w:highlight w:val="white"/>
          <w:lang w:val="en-NZ"/>
        </w:rPr>
        <w:t>HBRUSH</w:t>
      </w:r>
      <w:r w:rsidRPr="00AA2294">
        <w:rPr>
          <w:rFonts w:ascii="Consolas" w:eastAsiaTheme="minorHAnsi" w:hAnsi="Consolas" w:cs="Consolas"/>
          <w:color w:val="000000"/>
          <w:sz w:val="19"/>
          <w:szCs w:val="19"/>
          <w:highlight w:val="white"/>
          <w:lang w:val="en-NZ"/>
        </w:rPr>
        <w:t>&gt;(GetStockObject(</w:t>
      </w:r>
      <w:r w:rsidRPr="00AA2294">
        <w:rPr>
          <w:rFonts w:ascii="Consolas" w:eastAsiaTheme="minorHAnsi" w:hAnsi="Consolas" w:cs="Consolas"/>
          <w:color w:val="6F008A"/>
          <w:sz w:val="19"/>
          <w:szCs w:val="19"/>
          <w:highlight w:val="white"/>
          <w:lang w:val="en-NZ"/>
        </w:rPr>
        <w:t>WHITE_BRUSH</w:t>
      </w:r>
      <w:r w:rsidRPr="00AA2294">
        <w:rPr>
          <w:rFonts w:ascii="Consolas" w:eastAsiaTheme="minorHAnsi" w:hAnsi="Consolas" w:cs="Consolas"/>
          <w:color w:val="000000"/>
          <w:sz w:val="19"/>
          <w:szCs w:val="19"/>
          <w:highlight w:val="white"/>
          <w:lang w:val="en-NZ"/>
        </w:rPr>
        <w:t>));</w:t>
      </w:r>
    </w:p>
    <w:p w14:paraId="30AC6AC2"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winclass.lpszMenuName = </w:t>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w:t>
      </w:r>
    </w:p>
    <w:p w14:paraId="61886EB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winclass.lpszClassName = </w:t>
      </w:r>
      <w:r w:rsidRPr="00AA2294">
        <w:rPr>
          <w:rFonts w:ascii="Consolas" w:eastAsiaTheme="minorHAnsi" w:hAnsi="Consolas" w:cs="Consolas"/>
          <w:color w:val="6F008A"/>
          <w:sz w:val="19"/>
          <w:szCs w:val="19"/>
          <w:highlight w:val="white"/>
          <w:lang w:val="en-NZ"/>
        </w:rPr>
        <w:t>WINDOW_CLASS_NAME</w:t>
      </w:r>
      <w:r w:rsidRPr="00AA2294">
        <w:rPr>
          <w:rFonts w:ascii="Consolas" w:eastAsiaTheme="minorHAnsi" w:hAnsi="Consolas" w:cs="Consolas"/>
          <w:color w:val="000000"/>
          <w:sz w:val="19"/>
          <w:szCs w:val="19"/>
          <w:highlight w:val="white"/>
          <w:lang w:val="en-NZ"/>
        </w:rPr>
        <w:t>;</w:t>
      </w:r>
    </w:p>
    <w:p w14:paraId="4A0B4A7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winclass.hIconSm = </w:t>
      </w:r>
      <w:r w:rsidRPr="00AA2294">
        <w:rPr>
          <w:rFonts w:ascii="Consolas" w:eastAsiaTheme="minorHAnsi" w:hAnsi="Consolas" w:cs="Consolas"/>
          <w:color w:val="6F008A"/>
          <w:sz w:val="19"/>
          <w:szCs w:val="19"/>
          <w:highlight w:val="white"/>
          <w:lang w:val="en-NZ"/>
        </w:rPr>
        <w:t>LoadIcon</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IDI_APPLICATION</w:t>
      </w:r>
      <w:r w:rsidRPr="00AA2294">
        <w:rPr>
          <w:rFonts w:ascii="Consolas" w:eastAsiaTheme="minorHAnsi" w:hAnsi="Consolas" w:cs="Consolas"/>
          <w:color w:val="000000"/>
          <w:sz w:val="19"/>
          <w:szCs w:val="19"/>
          <w:highlight w:val="white"/>
          <w:lang w:val="en-NZ"/>
        </w:rPr>
        <w:t>);</w:t>
      </w:r>
    </w:p>
    <w:p w14:paraId="2E3408E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D473C3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register the window class</w:t>
      </w:r>
    </w:p>
    <w:p w14:paraId="50DD2AA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if</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RegisterClassEx</w:t>
      </w:r>
      <w:r w:rsidRPr="00AA2294">
        <w:rPr>
          <w:rFonts w:ascii="Consolas" w:eastAsiaTheme="minorHAnsi" w:hAnsi="Consolas" w:cs="Consolas"/>
          <w:color w:val="000000"/>
          <w:sz w:val="19"/>
          <w:szCs w:val="19"/>
          <w:highlight w:val="white"/>
          <w:lang w:val="en-NZ"/>
        </w:rPr>
        <w:t>(&amp;winclass))</w:t>
      </w:r>
    </w:p>
    <w:p w14:paraId="4FBAE08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4F445EE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(0);</w:t>
      </w:r>
    </w:p>
    <w:p w14:paraId="0CFA99A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04E5FA5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5C2489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create the window</w:t>
      </w:r>
    </w:p>
    <w:p w14:paraId="09682A1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 xml:space="preserve">hwnd = </w:t>
      </w:r>
      <w:r w:rsidRPr="00AA2294">
        <w:rPr>
          <w:rFonts w:ascii="Consolas" w:eastAsiaTheme="minorHAnsi" w:hAnsi="Consolas" w:cs="Consolas"/>
          <w:color w:val="6F008A"/>
          <w:sz w:val="19"/>
          <w:szCs w:val="19"/>
          <w:highlight w:val="white"/>
          <w:lang w:val="en-NZ"/>
        </w:rPr>
        <w:t>CreateWindowEx</w:t>
      </w:r>
      <w:r w:rsidRPr="00AA2294">
        <w:rPr>
          <w:rFonts w:ascii="Consolas" w:eastAsiaTheme="minorHAnsi" w:hAnsi="Consolas" w:cs="Consolas"/>
          <w:color w:val="000000"/>
          <w:sz w:val="19"/>
          <w:szCs w:val="19"/>
          <w:highlight w:val="white"/>
          <w:lang w:val="en-NZ"/>
        </w:rPr>
        <w:t>(</w:t>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Extended style.</w:t>
      </w:r>
    </w:p>
    <w:p w14:paraId="7C238EA4"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WINDOW_CLASS_NAME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Class.</w:t>
      </w:r>
    </w:p>
    <w:p w14:paraId="7B24250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L</w:t>
      </w:r>
      <w:r w:rsidRPr="00AA2294">
        <w:rPr>
          <w:rFonts w:ascii="Consolas" w:eastAsiaTheme="minorHAnsi" w:hAnsi="Consolas" w:cs="Consolas"/>
          <w:color w:val="A31515"/>
          <w:sz w:val="19"/>
          <w:szCs w:val="19"/>
          <w:highlight w:val="white"/>
          <w:lang w:val="en-NZ"/>
        </w:rPr>
        <w:t>"PacktUp Publishing"</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Title.</w:t>
      </w:r>
    </w:p>
    <w:p w14:paraId="34AE977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WS_OVERLAPPEDWINDOW</w:t>
      </w:r>
      <w:r w:rsidRPr="00AA2294">
        <w:rPr>
          <w:rFonts w:ascii="Consolas" w:eastAsiaTheme="minorHAnsi" w:hAnsi="Consolas" w:cs="Consolas"/>
          <w:color w:val="000000"/>
          <w:sz w:val="19"/>
          <w:szCs w:val="19"/>
          <w:highlight w:val="white"/>
          <w:lang w:val="en-NZ"/>
        </w:rPr>
        <w:t xml:space="preserve"> | </w:t>
      </w:r>
      <w:r w:rsidRPr="00AA2294">
        <w:rPr>
          <w:rFonts w:ascii="Consolas" w:eastAsiaTheme="minorHAnsi" w:hAnsi="Consolas" w:cs="Consolas"/>
          <w:color w:val="6F008A"/>
          <w:sz w:val="19"/>
          <w:szCs w:val="19"/>
          <w:highlight w:val="white"/>
          <w:lang w:val="en-NZ"/>
        </w:rPr>
        <w:t>WS_VISIBLE</w:t>
      </w:r>
      <w:r w:rsidRPr="00AA2294">
        <w:rPr>
          <w:rFonts w:ascii="Consolas" w:eastAsiaTheme="minorHAnsi" w:hAnsi="Consolas" w:cs="Consolas"/>
          <w:color w:val="000000"/>
          <w:sz w:val="19"/>
          <w:szCs w:val="19"/>
          <w:highlight w:val="white"/>
          <w:lang w:val="en-NZ"/>
        </w:rPr>
        <w:t>,</w:t>
      </w:r>
    </w:p>
    <w:p w14:paraId="28F5F3D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0, 0,                    </w:t>
      </w:r>
      <w:r w:rsidRPr="00AA2294">
        <w:rPr>
          <w:rFonts w:ascii="Consolas" w:eastAsiaTheme="minorHAnsi" w:hAnsi="Consolas" w:cs="Consolas"/>
          <w:color w:val="008000"/>
          <w:sz w:val="19"/>
          <w:szCs w:val="19"/>
          <w:highlight w:val="white"/>
          <w:lang w:val="en-NZ"/>
        </w:rPr>
        <w:t>// Initial x,y.</w:t>
      </w:r>
    </w:p>
    <w:p w14:paraId="7E996F9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400, 400,                </w:t>
      </w:r>
      <w:r w:rsidRPr="00AA2294">
        <w:rPr>
          <w:rFonts w:ascii="Consolas" w:eastAsiaTheme="minorHAnsi" w:hAnsi="Consolas" w:cs="Consolas"/>
          <w:color w:val="008000"/>
          <w:sz w:val="19"/>
          <w:szCs w:val="19"/>
          <w:highlight w:val="white"/>
          <w:lang w:val="en-NZ"/>
        </w:rPr>
        <w:t>// Initial width, height.</w:t>
      </w:r>
    </w:p>
    <w:p w14:paraId="5F5B4C9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Handle to parent.</w:t>
      </w:r>
    </w:p>
    <w:p w14:paraId="4C975C55"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Handle to menu.</w:t>
      </w:r>
    </w:p>
    <w:p w14:paraId="65BE0A4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808080"/>
          <w:sz w:val="19"/>
          <w:szCs w:val="19"/>
          <w:highlight w:val="white"/>
          <w:lang w:val="en-NZ"/>
        </w:rPr>
        <w:t>_hInstance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Instance of this application.</w:t>
      </w:r>
    </w:p>
    <w:p w14:paraId="469D7174"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8000"/>
          <w:sz w:val="19"/>
          <w:szCs w:val="19"/>
          <w:highlight w:val="white"/>
          <w:lang w:val="en-NZ"/>
        </w:rPr>
        <w:t>// Extra creation parameters.</w:t>
      </w:r>
    </w:p>
    <w:p w14:paraId="21164E4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FC6ADA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if</w:t>
      </w:r>
      <w:r w:rsidRPr="00AA2294">
        <w:rPr>
          <w:rFonts w:ascii="Consolas" w:eastAsiaTheme="minorHAnsi" w:hAnsi="Consolas" w:cs="Consolas"/>
          <w:color w:val="000000"/>
          <w:sz w:val="19"/>
          <w:szCs w:val="19"/>
          <w:highlight w:val="white"/>
          <w:lang w:val="en-NZ"/>
        </w:rPr>
        <w:t xml:space="preserve"> (!(hwnd))</w:t>
      </w:r>
    </w:p>
    <w:p w14:paraId="3401873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39ABFEE6"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(0);</w:t>
      </w:r>
    </w:p>
    <w:p w14:paraId="165E9BD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468C67B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37463B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Enter main event loop</w:t>
      </w:r>
    </w:p>
    <w:p w14:paraId="73229489"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while</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00FF"/>
          <w:sz w:val="19"/>
          <w:szCs w:val="19"/>
          <w:highlight w:val="white"/>
          <w:lang w:val="en-NZ"/>
        </w:rPr>
        <w:t>true</w:t>
      </w:r>
      <w:r w:rsidRPr="00AA2294">
        <w:rPr>
          <w:rFonts w:ascii="Consolas" w:eastAsiaTheme="minorHAnsi" w:hAnsi="Consolas" w:cs="Consolas"/>
          <w:color w:val="000000"/>
          <w:sz w:val="19"/>
          <w:szCs w:val="19"/>
          <w:highlight w:val="white"/>
          <w:lang w:val="en-NZ"/>
        </w:rPr>
        <w:t>)</w:t>
      </w:r>
    </w:p>
    <w:p w14:paraId="10A92DEE"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lastRenderedPageBreak/>
        <w:tab/>
        <w:t>{</w:t>
      </w:r>
    </w:p>
    <w:p w14:paraId="4553B52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Test if there is a message in queue, if so get it.</w:t>
      </w:r>
    </w:p>
    <w:p w14:paraId="3758E9F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if</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6F008A"/>
          <w:sz w:val="19"/>
          <w:szCs w:val="19"/>
          <w:highlight w:val="white"/>
          <w:lang w:val="en-NZ"/>
        </w:rPr>
        <w:t>PeekMessage</w:t>
      </w:r>
      <w:r w:rsidRPr="00AA2294">
        <w:rPr>
          <w:rFonts w:ascii="Consolas" w:eastAsiaTheme="minorHAnsi" w:hAnsi="Consolas" w:cs="Consolas"/>
          <w:color w:val="000000"/>
          <w:sz w:val="19"/>
          <w:szCs w:val="19"/>
          <w:highlight w:val="white"/>
          <w:lang w:val="en-NZ"/>
        </w:rPr>
        <w:t xml:space="preserve">(&amp;msg, </w:t>
      </w:r>
      <w:r w:rsidRPr="00AA2294">
        <w:rPr>
          <w:rFonts w:ascii="Consolas" w:eastAsiaTheme="minorHAnsi" w:hAnsi="Consolas" w:cs="Consolas"/>
          <w:color w:val="6F008A"/>
          <w:sz w:val="19"/>
          <w:szCs w:val="19"/>
          <w:highlight w:val="white"/>
          <w:lang w:val="en-NZ"/>
        </w:rPr>
        <w:t>NULL</w:t>
      </w:r>
      <w:r w:rsidRPr="00AA2294">
        <w:rPr>
          <w:rFonts w:ascii="Consolas" w:eastAsiaTheme="minorHAnsi" w:hAnsi="Consolas" w:cs="Consolas"/>
          <w:color w:val="000000"/>
          <w:sz w:val="19"/>
          <w:szCs w:val="19"/>
          <w:highlight w:val="white"/>
          <w:lang w:val="en-NZ"/>
        </w:rPr>
        <w:t xml:space="preserve">, 0, 0, </w:t>
      </w:r>
      <w:r w:rsidRPr="00AA2294">
        <w:rPr>
          <w:rFonts w:ascii="Consolas" w:eastAsiaTheme="minorHAnsi" w:hAnsi="Consolas" w:cs="Consolas"/>
          <w:color w:val="6F008A"/>
          <w:sz w:val="19"/>
          <w:szCs w:val="19"/>
          <w:highlight w:val="white"/>
          <w:lang w:val="en-NZ"/>
        </w:rPr>
        <w:t>PM_REMOVE</w:t>
      </w:r>
      <w:r w:rsidRPr="00AA2294">
        <w:rPr>
          <w:rFonts w:ascii="Consolas" w:eastAsiaTheme="minorHAnsi" w:hAnsi="Consolas" w:cs="Consolas"/>
          <w:color w:val="000000"/>
          <w:sz w:val="19"/>
          <w:szCs w:val="19"/>
          <w:highlight w:val="white"/>
          <w:lang w:val="en-NZ"/>
        </w:rPr>
        <w:t>))</w:t>
      </w:r>
    </w:p>
    <w:p w14:paraId="691471EF"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w:t>
      </w:r>
    </w:p>
    <w:p w14:paraId="5063C96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Test if this is a quit.</w:t>
      </w:r>
    </w:p>
    <w:p w14:paraId="1F3307C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if</w:t>
      </w:r>
      <w:r w:rsidRPr="00AA2294">
        <w:rPr>
          <w:rFonts w:ascii="Consolas" w:eastAsiaTheme="minorHAnsi" w:hAnsi="Consolas" w:cs="Consolas"/>
          <w:color w:val="000000"/>
          <w:sz w:val="19"/>
          <w:szCs w:val="19"/>
          <w:highlight w:val="white"/>
          <w:lang w:val="en-NZ"/>
        </w:rPr>
        <w:t xml:space="preserve"> (msg.message == </w:t>
      </w:r>
      <w:r w:rsidRPr="00AA2294">
        <w:rPr>
          <w:rFonts w:ascii="Consolas" w:eastAsiaTheme="minorHAnsi" w:hAnsi="Consolas" w:cs="Consolas"/>
          <w:color w:val="6F008A"/>
          <w:sz w:val="19"/>
          <w:szCs w:val="19"/>
          <w:highlight w:val="white"/>
          <w:lang w:val="en-NZ"/>
        </w:rPr>
        <w:t>WM_QUIT</w:t>
      </w:r>
      <w:r w:rsidRPr="00AA2294">
        <w:rPr>
          <w:rFonts w:ascii="Consolas" w:eastAsiaTheme="minorHAnsi" w:hAnsi="Consolas" w:cs="Consolas"/>
          <w:color w:val="000000"/>
          <w:sz w:val="19"/>
          <w:szCs w:val="19"/>
          <w:highlight w:val="white"/>
          <w:lang w:val="en-NZ"/>
        </w:rPr>
        <w:t>)</w:t>
      </w:r>
    </w:p>
    <w:p w14:paraId="03BE4B7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w:t>
      </w:r>
    </w:p>
    <w:p w14:paraId="3660E1FA"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break</w:t>
      </w:r>
      <w:r w:rsidRPr="00AA2294">
        <w:rPr>
          <w:rFonts w:ascii="Consolas" w:eastAsiaTheme="minorHAnsi" w:hAnsi="Consolas" w:cs="Consolas"/>
          <w:color w:val="000000"/>
          <w:sz w:val="19"/>
          <w:szCs w:val="19"/>
          <w:highlight w:val="white"/>
          <w:lang w:val="en-NZ"/>
        </w:rPr>
        <w:t>;</w:t>
      </w:r>
    </w:p>
    <w:p w14:paraId="3DCA08F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w:t>
      </w:r>
    </w:p>
    <w:p w14:paraId="0AC5C63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051FC74"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Translate any accelerator keys.</w:t>
      </w:r>
    </w:p>
    <w:p w14:paraId="444ECB20"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TranslateMessage(&amp;msg);</w:t>
      </w:r>
    </w:p>
    <w:p w14:paraId="1DD3746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Send the message to the window proc.</w:t>
      </w:r>
    </w:p>
    <w:p w14:paraId="54263F5B"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6F008A"/>
          <w:sz w:val="19"/>
          <w:szCs w:val="19"/>
          <w:highlight w:val="white"/>
          <w:lang w:val="en-NZ"/>
        </w:rPr>
        <w:t>DispatchMessage</w:t>
      </w:r>
      <w:r w:rsidRPr="00AA2294">
        <w:rPr>
          <w:rFonts w:ascii="Consolas" w:eastAsiaTheme="minorHAnsi" w:hAnsi="Consolas" w:cs="Consolas"/>
          <w:color w:val="000000"/>
          <w:sz w:val="19"/>
          <w:szCs w:val="19"/>
          <w:highlight w:val="white"/>
          <w:lang w:val="en-NZ"/>
        </w:rPr>
        <w:t>(&amp;msg);</w:t>
      </w:r>
    </w:p>
    <w:p w14:paraId="5A596404"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w:t>
      </w:r>
    </w:p>
    <w:p w14:paraId="325EE51D"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D886671"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Main game processing goes here.</w:t>
      </w:r>
    </w:p>
    <w:p w14:paraId="74CF063E"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00"/>
          <w:sz w:val="19"/>
          <w:szCs w:val="19"/>
          <w:highlight w:val="white"/>
          <w:lang w:val="en-NZ"/>
        </w:rPr>
        <w:tab/>
        <w:t xml:space="preserve">GameLoop(); </w:t>
      </w:r>
      <w:r w:rsidRPr="00AA2294">
        <w:rPr>
          <w:rFonts w:ascii="Consolas" w:eastAsiaTheme="minorHAnsi" w:hAnsi="Consolas" w:cs="Consolas"/>
          <w:color w:val="008000"/>
          <w:sz w:val="19"/>
          <w:szCs w:val="19"/>
          <w:highlight w:val="white"/>
          <w:lang w:val="en-NZ"/>
        </w:rPr>
        <w:t>//One frame of game logic occurs here...</w:t>
      </w:r>
    </w:p>
    <w:p w14:paraId="452F68D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t>}</w:t>
      </w:r>
    </w:p>
    <w:p w14:paraId="46D5E4BC"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6B4D7F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8000"/>
          <w:sz w:val="19"/>
          <w:szCs w:val="19"/>
          <w:highlight w:val="white"/>
          <w:lang w:val="en-NZ"/>
        </w:rPr>
        <w:t>// Return to Windows like this...</w:t>
      </w:r>
    </w:p>
    <w:p w14:paraId="32CDE623"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ab/>
      </w:r>
      <w:r w:rsidRPr="00AA2294">
        <w:rPr>
          <w:rFonts w:ascii="Consolas" w:eastAsiaTheme="minorHAnsi" w:hAnsi="Consolas" w:cs="Consolas"/>
          <w:color w:val="0000FF"/>
          <w:sz w:val="19"/>
          <w:szCs w:val="19"/>
          <w:highlight w:val="white"/>
          <w:lang w:val="en-NZ"/>
        </w:rPr>
        <w:t>return</w:t>
      </w:r>
      <w:r w:rsidRPr="00AA2294">
        <w:rPr>
          <w:rFonts w:ascii="Consolas" w:eastAsiaTheme="minorHAnsi" w:hAnsi="Consolas" w:cs="Consolas"/>
          <w:color w:val="000000"/>
          <w:sz w:val="19"/>
          <w:szCs w:val="19"/>
          <w:highlight w:val="white"/>
          <w:lang w:val="en-NZ"/>
        </w:rPr>
        <w:t xml:space="preserve"> (</w:t>
      </w:r>
      <w:r w:rsidRPr="00AA2294">
        <w:rPr>
          <w:rFonts w:ascii="Consolas" w:eastAsiaTheme="minorHAnsi" w:hAnsi="Consolas" w:cs="Consolas"/>
          <w:color w:val="0000FF"/>
          <w:sz w:val="19"/>
          <w:szCs w:val="19"/>
          <w:highlight w:val="white"/>
          <w:lang w:val="en-NZ"/>
        </w:rPr>
        <w:t>static_cast</w:t>
      </w:r>
      <w:r w:rsidRPr="00AA2294">
        <w:rPr>
          <w:rFonts w:ascii="Consolas" w:eastAsiaTheme="minorHAnsi" w:hAnsi="Consolas" w:cs="Consolas"/>
          <w:color w:val="000000"/>
          <w:sz w:val="19"/>
          <w:szCs w:val="19"/>
          <w:highlight w:val="white"/>
          <w:lang w:val="en-NZ"/>
        </w:rPr>
        <w:t>&lt;</w:t>
      </w:r>
      <w:r w:rsidRPr="00AA2294">
        <w:rPr>
          <w:rFonts w:ascii="Consolas" w:eastAsiaTheme="minorHAnsi" w:hAnsi="Consolas" w:cs="Consolas"/>
          <w:color w:val="0000FF"/>
          <w:sz w:val="19"/>
          <w:szCs w:val="19"/>
          <w:highlight w:val="white"/>
          <w:lang w:val="en-NZ"/>
        </w:rPr>
        <w:t>int</w:t>
      </w:r>
      <w:r w:rsidRPr="00AA2294">
        <w:rPr>
          <w:rFonts w:ascii="Consolas" w:eastAsiaTheme="minorHAnsi" w:hAnsi="Consolas" w:cs="Consolas"/>
          <w:color w:val="000000"/>
          <w:sz w:val="19"/>
          <w:szCs w:val="19"/>
          <w:highlight w:val="white"/>
          <w:lang w:val="en-NZ"/>
        </w:rPr>
        <w:t>&gt;(msg.wParam));</w:t>
      </w:r>
    </w:p>
    <w:p w14:paraId="2002AA87"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AA2294">
        <w:rPr>
          <w:rFonts w:ascii="Consolas" w:eastAsiaTheme="minorHAnsi" w:hAnsi="Consolas" w:cs="Consolas"/>
          <w:color w:val="000000"/>
          <w:sz w:val="19"/>
          <w:szCs w:val="19"/>
          <w:highlight w:val="white"/>
          <w:lang w:val="en-NZ"/>
        </w:rPr>
        <w:t>}</w:t>
      </w:r>
    </w:p>
    <w:p w14:paraId="2154C068" w14:textId="77777777" w:rsidR="00AA2294" w:rsidRPr="00AA2294" w:rsidRDefault="00AA2294"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9EA0805" w14:textId="77777777" w:rsidR="00146D39" w:rsidRPr="00146D39" w:rsidRDefault="00146D39"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E56C68A" w14:textId="0F1B4E7D" w:rsidR="001225D8" w:rsidRDefault="001225D8" w:rsidP="00FF5906">
      <w:pPr>
        <w:pStyle w:val="Heading2"/>
        <w:numPr>
          <w:ilvl w:val="1"/>
          <w:numId w:val="10"/>
        </w:numPr>
        <w:tabs>
          <w:tab w:val="left" w:pos="0"/>
        </w:tabs>
      </w:pPr>
      <w:r>
        <w:t>How it works...</w:t>
      </w:r>
    </w:p>
    <w:p w14:paraId="05A52902" w14:textId="5EB7139D" w:rsidR="00AA2294" w:rsidRDefault="00AA2294" w:rsidP="00FF5906">
      <w:pPr>
        <w:pStyle w:val="NormalPACKT"/>
        <w:rPr>
          <w:rFonts w:ascii="Consolas" w:eastAsiaTheme="minorHAnsi" w:hAnsi="Consolas" w:cs="Consolas"/>
          <w:color w:val="000000"/>
          <w:sz w:val="19"/>
          <w:szCs w:val="19"/>
          <w:highlight w:val="white"/>
          <w:lang w:val="en-NZ"/>
        </w:rPr>
      </w:pPr>
      <w:commentRangeStart w:id="17"/>
      <w:r>
        <w:t xml:space="preserve">Loading up the new cursor is the easiest task to achieve. We need to modify the line </w:t>
      </w:r>
      <w:r w:rsidRPr="00D01F0A">
        <w:rPr>
          <w:rStyle w:val="SubtleReference"/>
          <w:rFonts w:eastAsiaTheme="minorHAnsi"/>
          <w:highlight w:val="white"/>
          <w:lang w:val="en-NZ"/>
        </w:rPr>
        <w:t>winclass.hCursor = LoadCursor(_hInstance, MAKEINTRESOURCE(IDC_CURSOR2</w:t>
      </w:r>
      <w:r w:rsidRPr="00D01F0A">
        <w:rPr>
          <w:rStyle w:val="SubtleReference"/>
          <w:rFonts w:eastAsiaTheme="minorHAnsi"/>
          <w:highlight w:val="white"/>
        </w:rPr>
        <w:t>))</w:t>
      </w:r>
      <w:r>
        <w:rPr>
          <w:rFonts w:ascii="Consolas" w:eastAsiaTheme="minorHAnsi" w:hAnsi="Consolas" w:cs="Consolas"/>
          <w:color w:val="000000"/>
          <w:sz w:val="19"/>
          <w:szCs w:val="19"/>
          <w:highlight w:val="white"/>
          <w:lang w:val="en-NZ"/>
        </w:rPr>
        <w:t>.</w:t>
      </w:r>
    </w:p>
    <w:p w14:paraId="6CA3B080" w14:textId="60671E29" w:rsidR="00AA2294" w:rsidRPr="00AA2294" w:rsidRDefault="00AA2294" w:rsidP="00FF5906">
      <w:pPr>
        <w:pStyle w:val="NormalPACKT"/>
        <w:rPr>
          <w:rFonts w:ascii="Consolas" w:eastAsiaTheme="minorHAnsi" w:hAnsi="Consolas" w:cs="Consolas"/>
          <w:color w:val="000000"/>
          <w:sz w:val="19"/>
          <w:szCs w:val="19"/>
          <w:highlight w:val="white"/>
          <w:lang w:val="en-NZ"/>
        </w:rPr>
      </w:pPr>
      <w:r>
        <w:t xml:space="preserve">If we specify null here, the default windows cursor will be loaded. Instead we can load the cursor which we just created. Make sure the reference name of the cursor in resource.h is specified as IDC_CURSOR2. We can name it to anything but we need to call the appropriate reference from the </w:t>
      </w:r>
      <w:r w:rsidRPr="00D01F0A">
        <w:rPr>
          <w:rStyle w:val="SubtleReference"/>
        </w:rPr>
        <w:t>LoadCursor</w:t>
      </w:r>
      <w:r>
        <w:t xml:space="preserve"> function. </w:t>
      </w:r>
      <w:r w:rsidRPr="00D01F0A">
        <w:rPr>
          <w:rStyle w:val="SubtleReference"/>
        </w:rPr>
        <w:t>MAKEINTREsource</w:t>
      </w:r>
      <w:r>
        <w:t xml:space="preserve"> enables us to relate to the resource file from the source code. Similarly we can load multiple cursors and switch them at run-time if we so desire. The same process is for loading other resources like icons and other bitmaps.</w:t>
      </w:r>
      <w:r w:rsidR="001467A2">
        <w:t xml:space="preserve"> When we modify a resource file, the corresponding resource.h file must be closed or it will not allow us to edit. </w:t>
      </w:r>
      <w:r w:rsidR="00A33E2D">
        <w:t>Similarly</w:t>
      </w:r>
      <w:r w:rsidR="001467A2">
        <w:t xml:space="preserve"> if we want to </w:t>
      </w:r>
      <w:r w:rsidR="00A33E2D">
        <w:t>manually edit the source.h file, we need to close the corresponding .rc or resource file.</w:t>
      </w:r>
      <w:commentRangeEnd w:id="17"/>
      <w:r w:rsidR="00462B5C">
        <w:rPr>
          <w:rStyle w:val="CommentReference"/>
          <w:rFonts w:ascii="Arial" w:hAnsi="Arial" w:cs="Arial"/>
          <w:bCs/>
        </w:rPr>
        <w:commentReference w:id="17"/>
      </w:r>
    </w:p>
    <w:p w14:paraId="40BE6087" w14:textId="79E72C0B" w:rsidR="001225D8" w:rsidRDefault="00356205" w:rsidP="00FF2941">
      <w:pPr>
        <w:pStyle w:val="Heading1"/>
      </w:pPr>
      <w:r>
        <w:lastRenderedPageBreak/>
        <w:t>Using dialogs and controls</w:t>
      </w:r>
    </w:p>
    <w:p w14:paraId="740ECB3C" w14:textId="4A68D5E2" w:rsidR="001225D8" w:rsidRDefault="00211377" w:rsidP="0086015E">
      <w:pPr>
        <w:pStyle w:val="NormalPACKT"/>
      </w:pPr>
      <w:r>
        <w:t xml:space="preserve">Dialogs are one of the most mandatory feature in Windows programming. If we are creating a complete </w:t>
      </w:r>
      <w:r w:rsidR="000670DC">
        <w:t>application,</w:t>
      </w:r>
      <w:r>
        <w:t xml:space="preserve"> there will be at some stage when we will require dialogs of some form.</w:t>
      </w:r>
      <w:r w:rsidR="000670DC">
        <w:t xml:space="preserve"> Dialogs could be in the form of edit boxes, radio buttons, check </w:t>
      </w:r>
      <w:r w:rsidR="001515D0">
        <w:t>boxes, etc. Dialogs are of two forms; modal dialog boxes and modeless. Modal dialog boxes require an immediate response whereas modeless dialog boxes are more of a floating boxes which does not require immediate response.</w:t>
      </w:r>
    </w:p>
    <w:p w14:paraId="0905BC7B" w14:textId="77777777" w:rsidR="00D33F74" w:rsidRDefault="00D33F74" w:rsidP="00291B74">
      <w:pPr>
        <w:pStyle w:val="Heading2"/>
        <w:numPr>
          <w:ilvl w:val="1"/>
          <w:numId w:val="1"/>
        </w:numPr>
        <w:tabs>
          <w:tab w:val="left" w:pos="0"/>
        </w:tabs>
      </w:pPr>
      <w:r>
        <w:t>Getting ready</w:t>
      </w:r>
    </w:p>
    <w:p w14:paraId="3C1C664B" w14:textId="77777777" w:rsidR="00D33F74" w:rsidRDefault="00D33F74" w:rsidP="00D33F74">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288D1A26" w14:textId="77777777" w:rsidR="00D33F74" w:rsidRDefault="00D33F74" w:rsidP="00291B74">
      <w:pPr>
        <w:pStyle w:val="Heading2"/>
        <w:numPr>
          <w:ilvl w:val="1"/>
          <w:numId w:val="1"/>
        </w:numPr>
        <w:tabs>
          <w:tab w:val="left" w:pos="0"/>
        </w:tabs>
      </w:pPr>
      <w:r>
        <w:t>How to do it...</w:t>
      </w:r>
    </w:p>
    <w:p w14:paraId="18EFCD4D" w14:textId="267D2EC5" w:rsidR="003A27F4" w:rsidRPr="003A27F4" w:rsidRDefault="003A27F4" w:rsidP="003A27F4">
      <w:pPr>
        <w:pStyle w:val="NormalPACKT"/>
        <w:numPr>
          <w:ilvl w:val="0"/>
          <w:numId w:val="1"/>
        </w:numPr>
      </w:pPr>
      <w:r>
        <w:t xml:space="preserve">In this recipe we will find out how easy it is to </w:t>
      </w:r>
      <w:r w:rsidR="00351021">
        <w:t>create dialog boxes.</w:t>
      </w:r>
    </w:p>
    <w:p w14:paraId="4830E18C" w14:textId="52D17E15" w:rsidR="00D33F74" w:rsidRDefault="00D33F74" w:rsidP="00FF5906">
      <w:pPr>
        <w:pStyle w:val="NumberedBulletPACKT"/>
        <w:numPr>
          <w:ilvl w:val="0"/>
          <w:numId w:val="14"/>
        </w:numPr>
        <w:tabs>
          <w:tab w:val="clear" w:pos="360"/>
          <w:tab w:val="left" w:pos="720"/>
        </w:tabs>
      </w:pPr>
      <w:r>
        <w:t>Open Visual Studio.</w:t>
      </w:r>
    </w:p>
    <w:p w14:paraId="1649851D" w14:textId="77777777" w:rsidR="00D33F74" w:rsidRDefault="00D33F74" w:rsidP="00FF5906">
      <w:pPr>
        <w:pStyle w:val="NumberedBulletPACKT"/>
        <w:numPr>
          <w:ilvl w:val="1"/>
          <w:numId w:val="14"/>
        </w:numPr>
        <w:tabs>
          <w:tab w:val="clear" w:pos="360"/>
          <w:tab w:val="left" w:pos="720"/>
        </w:tabs>
      </w:pPr>
      <w:r>
        <w:t xml:space="preserve">Create a new C++ project </w:t>
      </w:r>
    </w:p>
    <w:p w14:paraId="1D84676E" w14:textId="1DCD93B8" w:rsidR="00D33F74" w:rsidRDefault="00D33F74" w:rsidP="00FF5906">
      <w:pPr>
        <w:pStyle w:val="NumberedBulletPACKT"/>
        <w:numPr>
          <w:ilvl w:val="1"/>
          <w:numId w:val="14"/>
        </w:numPr>
        <w:tabs>
          <w:tab w:val="clear" w:pos="360"/>
          <w:tab w:val="left" w:pos="720"/>
        </w:tabs>
      </w:pPr>
      <w:r>
        <w:t xml:space="preserve">Select a win32 </w:t>
      </w:r>
      <w:r w:rsidR="00917037">
        <w:t>windows</w:t>
      </w:r>
      <w:r>
        <w:t xml:space="preserve"> application</w:t>
      </w:r>
    </w:p>
    <w:p w14:paraId="0F9CD1F3" w14:textId="3BEAB4BD" w:rsidR="006F6003" w:rsidRDefault="006F6003" w:rsidP="00FF5906">
      <w:pPr>
        <w:pStyle w:val="NumberedBulletPACKT"/>
        <w:numPr>
          <w:ilvl w:val="1"/>
          <w:numId w:val="14"/>
        </w:numPr>
        <w:tabs>
          <w:tab w:val="clear" w:pos="360"/>
          <w:tab w:val="left" w:pos="720"/>
        </w:tabs>
      </w:pPr>
      <w:r>
        <w:t>Create a new resource file.</w:t>
      </w:r>
    </w:p>
    <w:p w14:paraId="0E2EFE9E" w14:textId="464B4C12" w:rsidR="006F6003" w:rsidRDefault="006F6003" w:rsidP="00FF5906">
      <w:pPr>
        <w:pStyle w:val="NumberedBulletPACKT"/>
        <w:numPr>
          <w:ilvl w:val="1"/>
          <w:numId w:val="14"/>
        </w:numPr>
        <w:tabs>
          <w:tab w:val="clear" w:pos="360"/>
          <w:tab w:val="left" w:pos="720"/>
        </w:tabs>
      </w:pPr>
      <w:r>
        <w:t>Select dialog as the type of resource.</w:t>
      </w:r>
    </w:p>
    <w:p w14:paraId="0A464ED7" w14:textId="3C02F48E" w:rsidR="006F6003" w:rsidRDefault="006F6003" w:rsidP="00FF5906">
      <w:pPr>
        <w:pStyle w:val="NumberedBulletPACKT"/>
        <w:numPr>
          <w:ilvl w:val="1"/>
          <w:numId w:val="14"/>
        </w:numPr>
        <w:tabs>
          <w:tab w:val="clear" w:pos="360"/>
          <w:tab w:val="left" w:pos="720"/>
        </w:tabs>
      </w:pPr>
      <w:r>
        <w:t>Edit the box in whatever way we so desire.</w:t>
      </w:r>
    </w:p>
    <w:p w14:paraId="51B230B2" w14:textId="4D4F66D4" w:rsidR="006F6003" w:rsidRDefault="006F6003" w:rsidP="00FF5906">
      <w:pPr>
        <w:pStyle w:val="NumberedBulletPACKT"/>
        <w:numPr>
          <w:ilvl w:val="1"/>
          <w:numId w:val="14"/>
        </w:numPr>
        <w:tabs>
          <w:tab w:val="clear" w:pos="360"/>
          <w:tab w:val="left" w:pos="720"/>
        </w:tabs>
      </w:pPr>
      <w:r>
        <w:t>A corresponding resource.h file will be created</w:t>
      </w:r>
    </w:p>
    <w:p w14:paraId="7B809BC8" w14:textId="6CE9ECEB" w:rsidR="00D33F74" w:rsidRDefault="00D33F74" w:rsidP="00FF5906">
      <w:pPr>
        <w:pStyle w:val="NumberedBulletPACKT"/>
        <w:numPr>
          <w:ilvl w:val="1"/>
          <w:numId w:val="14"/>
        </w:numPr>
        <w:tabs>
          <w:tab w:val="clear" w:pos="360"/>
          <w:tab w:val="left" w:pos="720"/>
        </w:tabs>
      </w:pPr>
      <w:r>
        <w:t xml:space="preserve">Add the following files:  </w:t>
      </w:r>
      <w:r w:rsidR="004F56E7">
        <w:t>Source.cpp</w:t>
      </w:r>
    </w:p>
    <w:p w14:paraId="0FE54A09" w14:textId="77777777" w:rsidR="00D33F74" w:rsidRDefault="00D33F74" w:rsidP="00FF5906">
      <w:pPr>
        <w:pStyle w:val="NumberedBulletPACKT"/>
        <w:numPr>
          <w:ilvl w:val="1"/>
          <w:numId w:val="14"/>
        </w:numPr>
        <w:tabs>
          <w:tab w:val="clear" w:pos="360"/>
          <w:tab w:val="left" w:pos="720"/>
        </w:tabs>
      </w:pPr>
      <w:r>
        <w:t>Add the following lines of code.</w:t>
      </w:r>
    </w:p>
    <w:p w14:paraId="02865C33" w14:textId="77777777" w:rsidR="003A79B9" w:rsidRDefault="003A79B9" w:rsidP="00017479">
      <w:pPr>
        <w:autoSpaceDE w:val="0"/>
        <w:autoSpaceDN w:val="0"/>
        <w:adjustRightInd w:val="0"/>
        <w:spacing w:after="0"/>
        <w:rPr>
          <w:rFonts w:ascii="Consolas" w:eastAsiaTheme="minorHAnsi" w:hAnsi="Consolas" w:cs="Consolas"/>
          <w:color w:val="0000FF"/>
          <w:sz w:val="19"/>
          <w:szCs w:val="19"/>
          <w:highlight w:val="white"/>
          <w:lang w:val="en-NZ"/>
        </w:rPr>
      </w:pPr>
    </w:p>
    <w:p w14:paraId="1FBB092F" w14:textId="0C798782" w:rsidR="003A79B9" w:rsidRDefault="004F56E7" w:rsidP="003A79B9">
      <w:pPr>
        <w:pStyle w:val="NumberedBulletPACKT"/>
        <w:numPr>
          <w:ilvl w:val="0"/>
          <w:numId w:val="0"/>
        </w:numPr>
        <w:tabs>
          <w:tab w:val="left" w:pos="683"/>
        </w:tabs>
        <w:rPr>
          <w:b/>
        </w:rPr>
      </w:pPr>
      <w:r>
        <w:rPr>
          <w:b/>
        </w:rPr>
        <w:t>Source.cpp</w:t>
      </w:r>
    </w:p>
    <w:p w14:paraId="2C307B9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WIN32_LEAN_AND_MEAN</w:t>
      </w:r>
    </w:p>
    <w:p w14:paraId="5B017BB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62F3CFA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&lt;windows.h&gt;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Include all the windows headers.</w:t>
      </w:r>
    </w:p>
    <w:p w14:paraId="3E713D8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&lt;windowsx.h&gt;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Include useful macros.</w:t>
      </w:r>
    </w:p>
    <w:p w14:paraId="1951A54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"resource.h"</w:t>
      </w:r>
    </w:p>
    <w:p w14:paraId="6C3D803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WINDOW_CLASS_NAME</w:t>
      </w:r>
      <w:r>
        <w:rPr>
          <w:rFonts w:ascii="Consolas" w:eastAsiaTheme="minorHAnsi" w:hAnsi="Consolas" w:cs="Consolas"/>
          <w:color w:val="000000"/>
          <w:sz w:val="19"/>
          <w:szCs w:val="19"/>
          <w:highlight w:val="white"/>
          <w:lang w:val="en-NZ"/>
        </w:rPr>
        <w:t xml:space="preserve"> L</w:t>
      </w:r>
      <w:r>
        <w:rPr>
          <w:rFonts w:ascii="Consolas" w:eastAsiaTheme="minorHAnsi" w:hAnsi="Consolas" w:cs="Consolas"/>
          <w:color w:val="A31515"/>
          <w:sz w:val="19"/>
          <w:szCs w:val="19"/>
          <w:highlight w:val="white"/>
          <w:lang w:val="en-NZ"/>
        </w:rPr>
        <w:t>"WINCLASS1"</w:t>
      </w:r>
    </w:p>
    <w:p w14:paraId="0E6C6A0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702CD3F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xml:space="preserve"> GameLoop()</w:t>
      </w:r>
    </w:p>
    <w:p w14:paraId="02CD0F9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FDAD6F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//One frame of game logic occurs here...</w:t>
      </w:r>
    </w:p>
    <w:p w14:paraId="5975786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w:t>
      </w:r>
    </w:p>
    <w:p w14:paraId="0A99F55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4F66F61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BOOL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CALLBACK</w:t>
      </w:r>
      <w:r>
        <w:rPr>
          <w:rFonts w:ascii="Consolas" w:eastAsiaTheme="minorHAnsi" w:hAnsi="Consolas" w:cs="Consolas"/>
          <w:color w:val="000000"/>
          <w:sz w:val="19"/>
          <w:szCs w:val="19"/>
          <w:highlight w:val="white"/>
          <w:lang w:val="en-NZ"/>
        </w:rPr>
        <w:t xml:space="preserve"> AboutDlgProc(</w:t>
      </w:r>
      <w:r>
        <w:rPr>
          <w:rFonts w:ascii="Consolas" w:eastAsiaTheme="minorHAnsi" w:hAnsi="Consolas" w:cs="Consolas"/>
          <w:color w:val="2B91AF"/>
          <w:sz w:val="19"/>
          <w:szCs w:val="19"/>
          <w:highlight w:val="white"/>
          <w:lang w:val="en-NZ"/>
        </w:rPr>
        <w:t>HWND</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hDlg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UINT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msg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WPARAM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wparam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LPARAM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lparam</w:t>
      </w:r>
      <w:r>
        <w:rPr>
          <w:rFonts w:ascii="Consolas" w:eastAsiaTheme="minorHAnsi" w:hAnsi="Consolas" w:cs="Consolas"/>
          <w:color w:val="000000"/>
          <w:sz w:val="19"/>
          <w:szCs w:val="19"/>
          <w:highlight w:val="white"/>
          <w:lang w:val="en-NZ"/>
        </w:rPr>
        <w:t>)</w:t>
      </w:r>
    </w:p>
    <w:p w14:paraId="3BFB62C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3609AD1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switch</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msg</w:t>
      </w:r>
      <w:r>
        <w:rPr>
          <w:rFonts w:ascii="Consolas" w:eastAsiaTheme="minorHAnsi" w:hAnsi="Consolas" w:cs="Consolas"/>
          <w:color w:val="000000"/>
          <w:sz w:val="19"/>
          <w:szCs w:val="19"/>
          <w:highlight w:val="white"/>
          <w:lang w:val="en-NZ"/>
        </w:rPr>
        <w:t>)</w:t>
      </w:r>
    </w:p>
    <w:p w14:paraId="2C41E65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772E0D5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WM_INITDIALOG</w:t>
      </w:r>
      <w:r>
        <w:rPr>
          <w:rFonts w:ascii="Consolas" w:eastAsiaTheme="minorHAnsi" w:hAnsi="Consolas" w:cs="Consolas"/>
          <w:color w:val="000000"/>
          <w:sz w:val="19"/>
          <w:szCs w:val="19"/>
          <w:highlight w:val="white"/>
          <w:lang w:val="en-NZ"/>
        </w:rPr>
        <w:t>:</w:t>
      </w:r>
    </w:p>
    <w:p w14:paraId="3CC2A0D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11A22B9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WM_COMMAND</w:t>
      </w:r>
      <w:r>
        <w:rPr>
          <w:rFonts w:ascii="Consolas" w:eastAsiaTheme="minorHAnsi" w:hAnsi="Consolas" w:cs="Consolas"/>
          <w:color w:val="000000"/>
          <w:sz w:val="19"/>
          <w:szCs w:val="19"/>
          <w:highlight w:val="white"/>
          <w:lang w:val="en-NZ"/>
        </w:rPr>
        <w:t>:</w:t>
      </w:r>
    </w:p>
    <w:p w14:paraId="156FB3A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switch</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LOWORD</w:t>
      </w:r>
      <w:r>
        <w:rPr>
          <w:rFonts w:ascii="Consolas" w:eastAsiaTheme="minorHAnsi" w:hAnsi="Consolas" w:cs="Consolas"/>
          <w:color w:val="000000"/>
          <w:sz w:val="19"/>
          <w:szCs w:val="19"/>
          <w:highlight w:val="white"/>
          <w:lang w:val="en-NZ"/>
        </w:rPr>
        <w:t>(</w:t>
      </w:r>
      <w:r>
        <w:rPr>
          <w:rFonts w:ascii="Consolas" w:eastAsiaTheme="minorHAnsi" w:hAnsi="Consolas" w:cs="Consolas"/>
          <w:color w:val="808080"/>
          <w:sz w:val="19"/>
          <w:szCs w:val="19"/>
          <w:highlight w:val="white"/>
          <w:lang w:val="en-NZ"/>
        </w:rPr>
        <w:t>wparam</w:t>
      </w:r>
      <w:r>
        <w:rPr>
          <w:rFonts w:ascii="Consolas" w:eastAsiaTheme="minorHAnsi" w:hAnsi="Consolas" w:cs="Consolas"/>
          <w:color w:val="000000"/>
          <w:sz w:val="19"/>
          <w:szCs w:val="19"/>
          <w:highlight w:val="white"/>
          <w:lang w:val="en-NZ"/>
        </w:rPr>
        <w:t>))</w:t>
      </w:r>
    </w:p>
    <w:p w14:paraId="794CA99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0D1228F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IDOK</w:t>
      </w:r>
      <w:r>
        <w:rPr>
          <w:rFonts w:ascii="Consolas" w:eastAsiaTheme="minorHAnsi" w:hAnsi="Consolas" w:cs="Consolas"/>
          <w:color w:val="000000"/>
          <w:sz w:val="19"/>
          <w:szCs w:val="19"/>
          <w:highlight w:val="white"/>
          <w:lang w:val="en-NZ"/>
        </w:rPr>
        <w:t>:</w:t>
      </w:r>
    </w:p>
    <w:p w14:paraId="0CB99CC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EndDialog(</w:t>
      </w:r>
    </w:p>
    <w:p w14:paraId="47BFBE4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hDlg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//Handle to the dialog to end.</w:t>
      </w:r>
    </w:p>
    <w:p w14:paraId="21F48B8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0);   </w:t>
      </w:r>
      <w:r>
        <w:rPr>
          <w:rFonts w:ascii="Consolas" w:eastAsiaTheme="minorHAnsi" w:hAnsi="Consolas" w:cs="Consolas"/>
          <w:color w:val="008000"/>
          <w:sz w:val="19"/>
          <w:szCs w:val="19"/>
          <w:highlight w:val="white"/>
          <w:lang w:val="en-NZ"/>
        </w:rPr>
        <w:t>//Return code.</w:t>
      </w:r>
    </w:p>
    <w:p w14:paraId="3D99A80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4AD053F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IDCANCEL</w:t>
      </w:r>
      <w:r>
        <w:rPr>
          <w:rFonts w:ascii="Consolas" w:eastAsiaTheme="minorHAnsi" w:hAnsi="Consolas" w:cs="Consolas"/>
          <w:color w:val="000000"/>
          <w:sz w:val="19"/>
          <w:szCs w:val="19"/>
          <w:highlight w:val="white"/>
          <w:lang w:val="en-NZ"/>
        </w:rPr>
        <w:t>:</w:t>
      </w:r>
    </w:p>
    <w:p w14:paraId="3532C7E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EndDialog(</w:t>
      </w:r>
    </w:p>
    <w:p w14:paraId="782BF58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hDlg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//Handle to the dialog to end.</w:t>
      </w:r>
    </w:p>
    <w:p w14:paraId="4978467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0);   </w:t>
      </w:r>
      <w:r>
        <w:rPr>
          <w:rFonts w:ascii="Consolas" w:eastAsiaTheme="minorHAnsi" w:hAnsi="Consolas" w:cs="Consolas"/>
          <w:color w:val="008000"/>
          <w:sz w:val="19"/>
          <w:szCs w:val="19"/>
          <w:highlight w:val="white"/>
          <w:lang w:val="en-NZ"/>
        </w:rPr>
        <w:t>//Return code.</w:t>
      </w:r>
    </w:p>
    <w:p w14:paraId="2634231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393202D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default</w:t>
      </w:r>
      <w:r>
        <w:rPr>
          <w:rFonts w:ascii="Consolas" w:eastAsiaTheme="minorHAnsi" w:hAnsi="Consolas" w:cs="Consolas"/>
          <w:color w:val="000000"/>
          <w:sz w:val="19"/>
          <w:szCs w:val="19"/>
          <w:highlight w:val="white"/>
          <w:lang w:val="en-NZ"/>
        </w:rPr>
        <w:t>:</w:t>
      </w:r>
    </w:p>
    <w:p w14:paraId="4EA4C14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2196ED2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361595E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7524FF2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75E8B5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711527C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w:t>
      </w:r>
    </w:p>
    <w:p w14:paraId="53A4EC7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90F866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63A36DE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LRESULT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CALLBACK</w:t>
      </w:r>
      <w:r>
        <w:rPr>
          <w:rFonts w:ascii="Consolas" w:eastAsiaTheme="minorHAnsi" w:hAnsi="Consolas" w:cs="Consolas"/>
          <w:color w:val="000000"/>
          <w:sz w:val="19"/>
          <w:szCs w:val="19"/>
          <w:highlight w:val="white"/>
          <w:lang w:val="en-NZ"/>
        </w:rPr>
        <w:t xml:space="preserve"> WindowProc(</w:t>
      </w:r>
      <w:r>
        <w:rPr>
          <w:rFonts w:ascii="Consolas" w:eastAsiaTheme="minorHAnsi" w:hAnsi="Consolas" w:cs="Consolas"/>
          <w:color w:val="2B91AF"/>
          <w:sz w:val="19"/>
          <w:szCs w:val="19"/>
          <w:highlight w:val="white"/>
          <w:lang w:val="en-NZ"/>
        </w:rPr>
        <w:t>HWND</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_hwnd</w:t>
      </w:r>
      <w:r>
        <w:rPr>
          <w:rFonts w:ascii="Consolas" w:eastAsiaTheme="minorHAnsi" w:hAnsi="Consolas" w:cs="Consolas"/>
          <w:color w:val="000000"/>
          <w:sz w:val="19"/>
          <w:szCs w:val="19"/>
          <w:highlight w:val="white"/>
          <w:lang w:val="en-NZ"/>
        </w:rPr>
        <w:t>,</w:t>
      </w:r>
    </w:p>
    <w:p w14:paraId="0FBC7DD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UINT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_msg</w:t>
      </w:r>
      <w:r>
        <w:rPr>
          <w:rFonts w:ascii="Consolas" w:eastAsiaTheme="minorHAnsi" w:hAnsi="Consolas" w:cs="Consolas"/>
          <w:color w:val="000000"/>
          <w:sz w:val="19"/>
          <w:szCs w:val="19"/>
          <w:highlight w:val="white"/>
          <w:lang w:val="en-NZ"/>
        </w:rPr>
        <w:t>,</w:t>
      </w:r>
    </w:p>
    <w:p w14:paraId="4D34F7D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WPARAM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_wparam</w:t>
      </w:r>
      <w:r>
        <w:rPr>
          <w:rFonts w:ascii="Consolas" w:eastAsiaTheme="minorHAnsi" w:hAnsi="Consolas" w:cs="Consolas"/>
          <w:color w:val="000000"/>
          <w:sz w:val="19"/>
          <w:szCs w:val="19"/>
          <w:highlight w:val="white"/>
          <w:lang w:val="en-NZ"/>
        </w:rPr>
        <w:t>,</w:t>
      </w:r>
    </w:p>
    <w:p w14:paraId="0415300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LPARAM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_lparam</w:t>
      </w:r>
      <w:r>
        <w:rPr>
          <w:rFonts w:ascii="Consolas" w:eastAsiaTheme="minorHAnsi" w:hAnsi="Consolas" w:cs="Consolas"/>
          <w:color w:val="000000"/>
          <w:sz w:val="19"/>
          <w:szCs w:val="19"/>
          <w:highlight w:val="white"/>
          <w:lang w:val="en-NZ"/>
        </w:rPr>
        <w:t>)</w:t>
      </w:r>
    </w:p>
    <w:p w14:paraId="3BDF469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FA4F45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This is the main message handler of the system.</w:t>
      </w:r>
    </w:p>
    <w:p w14:paraId="763E786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PAINTSTRUCT</w:t>
      </w:r>
      <w:r>
        <w:rPr>
          <w:rFonts w:ascii="Consolas" w:eastAsiaTheme="minorHAnsi" w:hAnsi="Consolas" w:cs="Consolas"/>
          <w:color w:val="000000"/>
          <w:sz w:val="19"/>
          <w:szCs w:val="19"/>
          <w:highlight w:val="white"/>
          <w:lang w:val="en-NZ"/>
        </w:rPr>
        <w:t xml:space="preserve"> ps; </w:t>
      </w:r>
      <w:r>
        <w:rPr>
          <w:rFonts w:ascii="Consolas" w:eastAsiaTheme="minorHAnsi" w:hAnsi="Consolas" w:cs="Consolas"/>
          <w:color w:val="008000"/>
          <w:sz w:val="19"/>
          <w:szCs w:val="19"/>
          <w:highlight w:val="white"/>
          <w:lang w:val="en-NZ"/>
        </w:rPr>
        <w:t>// Used in WM_PAINT.</w:t>
      </w:r>
    </w:p>
    <w:p w14:paraId="559D2C3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r>
        <w:rPr>
          <w:rFonts w:ascii="Consolas" w:eastAsiaTheme="minorHAnsi" w:hAnsi="Consolas" w:cs="Consolas"/>
          <w:color w:val="2B91AF"/>
          <w:sz w:val="19"/>
          <w:szCs w:val="19"/>
          <w:highlight w:val="white"/>
          <w:lang w:val="en-NZ"/>
        </w:rPr>
        <w:t>HDC</w:t>
      </w:r>
      <w:r>
        <w:rPr>
          <w:rFonts w:ascii="Consolas" w:eastAsiaTheme="minorHAnsi" w:hAnsi="Consolas" w:cs="Consolas"/>
          <w:color w:val="000000"/>
          <w:sz w:val="19"/>
          <w:szCs w:val="19"/>
          <w:highlight w:val="white"/>
          <w:lang w:val="en-NZ"/>
        </w:rPr>
        <w:t xml:space="preserve"> hdc;        </w:t>
      </w:r>
      <w:r>
        <w:rPr>
          <w:rFonts w:ascii="Consolas" w:eastAsiaTheme="minorHAnsi" w:hAnsi="Consolas" w:cs="Consolas"/>
          <w:color w:val="008000"/>
          <w:sz w:val="19"/>
          <w:szCs w:val="19"/>
          <w:highlight w:val="white"/>
          <w:lang w:val="en-NZ"/>
        </w:rPr>
        <w:t>// Handle to a device context.</w:t>
      </w:r>
    </w:p>
    <w:p w14:paraId="09B6AB2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3FD1ABB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What is the message?</w:t>
      </w:r>
    </w:p>
    <w:p w14:paraId="69B5B1E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switch</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_msg</w:t>
      </w:r>
      <w:r>
        <w:rPr>
          <w:rFonts w:ascii="Consolas" w:eastAsiaTheme="minorHAnsi" w:hAnsi="Consolas" w:cs="Consolas"/>
          <w:color w:val="000000"/>
          <w:sz w:val="19"/>
          <w:szCs w:val="19"/>
          <w:highlight w:val="white"/>
          <w:lang w:val="en-NZ"/>
        </w:rPr>
        <w:t>)</w:t>
      </w:r>
    </w:p>
    <w:p w14:paraId="7A76884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057608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WM_CREATE</w:t>
      </w:r>
      <w:r>
        <w:rPr>
          <w:rFonts w:ascii="Consolas" w:eastAsiaTheme="minorHAnsi" w:hAnsi="Consolas" w:cs="Consolas"/>
          <w:color w:val="000000"/>
          <w:sz w:val="19"/>
          <w:szCs w:val="19"/>
          <w:highlight w:val="white"/>
          <w:lang w:val="en-NZ"/>
        </w:rPr>
        <w:t>:</w:t>
      </w:r>
    </w:p>
    <w:p w14:paraId="231E758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28EAFA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Do initialization stuff here.</w:t>
      </w:r>
    </w:p>
    <w:p w14:paraId="16F47E3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3C99FB5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Return Success.</w:t>
      </w:r>
    </w:p>
    <w:p w14:paraId="7A4AF9E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2962554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C6E8BE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77F9706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375A4A0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WM_PAINT</w:t>
      </w:r>
      <w:r>
        <w:rPr>
          <w:rFonts w:ascii="Consolas" w:eastAsiaTheme="minorHAnsi" w:hAnsi="Consolas" w:cs="Consolas"/>
          <w:color w:val="000000"/>
          <w:sz w:val="19"/>
          <w:szCs w:val="19"/>
          <w:highlight w:val="white"/>
          <w:lang w:val="en-NZ"/>
        </w:rPr>
        <w:t>:</w:t>
      </w:r>
    </w:p>
    <w:p w14:paraId="1DD6DF5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5741C1B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Simply validate the window.</w:t>
      </w:r>
    </w:p>
    <w:p w14:paraId="10B0CE5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hdc = BeginPaint(</w:t>
      </w:r>
      <w:r>
        <w:rPr>
          <w:rFonts w:ascii="Consolas" w:eastAsiaTheme="minorHAnsi" w:hAnsi="Consolas" w:cs="Consolas"/>
          <w:color w:val="808080"/>
          <w:sz w:val="19"/>
          <w:szCs w:val="19"/>
          <w:highlight w:val="white"/>
          <w:lang w:val="en-NZ"/>
        </w:rPr>
        <w:t>_hwnd</w:t>
      </w:r>
      <w:r>
        <w:rPr>
          <w:rFonts w:ascii="Consolas" w:eastAsiaTheme="minorHAnsi" w:hAnsi="Consolas" w:cs="Consolas"/>
          <w:color w:val="000000"/>
          <w:sz w:val="19"/>
          <w:szCs w:val="19"/>
          <w:highlight w:val="white"/>
          <w:lang w:val="en-NZ"/>
        </w:rPr>
        <w:t>, &amp;ps);</w:t>
      </w:r>
    </w:p>
    <w:p w14:paraId="69E9938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40CEC39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You would do all your painting here...</w:t>
      </w:r>
    </w:p>
    <w:p w14:paraId="5733691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6A53E91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EndPaint(</w:t>
      </w:r>
      <w:r>
        <w:rPr>
          <w:rFonts w:ascii="Consolas" w:eastAsiaTheme="minorHAnsi" w:hAnsi="Consolas" w:cs="Consolas"/>
          <w:color w:val="808080"/>
          <w:sz w:val="19"/>
          <w:szCs w:val="19"/>
          <w:highlight w:val="white"/>
          <w:lang w:val="en-NZ"/>
        </w:rPr>
        <w:t>_hwnd</w:t>
      </w:r>
      <w:r>
        <w:rPr>
          <w:rFonts w:ascii="Consolas" w:eastAsiaTheme="minorHAnsi" w:hAnsi="Consolas" w:cs="Consolas"/>
          <w:color w:val="000000"/>
          <w:sz w:val="19"/>
          <w:szCs w:val="19"/>
          <w:highlight w:val="white"/>
          <w:lang w:val="en-NZ"/>
        </w:rPr>
        <w:t>, &amp;ps);</w:t>
      </w:r>
    </w:p>
    <w:p w14:paraId="30218DE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124E283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Return Success.</w:t>
      </w:r>
    </w:p>
    <w:p w14:paraId="5B68C60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5D80E4E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4DAA29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429CAD4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p>
    <w:p w14:paraId="0FAFA97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case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WM_DESTROY</w:t>
      </w:r>
      <w:r>
        <w:rPr>
          <w:rFonts w:ascii="Consolas" w:eastAsiaTheme="minorHAnsi" w:hAnsi="Consolas" w:cs="Consolas"/>
          <w:color w:val="000000"/>
          <w:sz w:val="19"/>
          <w:szCs w:val="19"/>
          <w:highlight w:val="white"/>
          <w:lang w:val="en-NZ"/>
        </w:rPr>
        <w:t>:</w:t>
      </w:r>
    </w:p>
    <w:p w14:paraId="6105616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67642C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Kill the application, this sends a WM_QUIT message.</w:t>
      </w:r>
    </w:p>
    <w:p w14:paraId="21EB782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PostQuitMessage(0);</w:t>
      </w:r>
    </w:p>
    <w:p w14:paraId="616E013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5431243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Return success.</w:t>
      </w:r>
    </w:p>
    <w:p w14:paraId="7C46791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36A13D6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2BD799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19EED2F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7A2085F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default</w:t>
      </w:r>
      <w:r>
        <w:rPr>
          <w:rFonts w:ascii="Consolas" w:eastAsiaTheme="minorHAnsi" w:hAnsi="Consolas" w:cs="Consolas"/>
          <w:color w:val="000000"/>
          <w:sz w:val="19"/>
          <w:szCs w:val="19"/>
          <w:highlight w:val="white"/>
          <w:lang w:val="en-NZ"/>
        </w:rPr>
        <w:t>:</w:t>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4CC0BAC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 </w:t>
      </w:r>
      <w:r>
        <w:rPr>
          <w:rFonts w:ascii="Consolas" w:eastAsiaTheme="minorHAnsi" w:hAnsi="Consolas" w:cs="Consolas"/>
          <w:color w:val="008000"/>
          <w:sz w:val="19"/>
          <w:szCs w:val="19"/>
          <w:highlight w:val="white"/>
          <w:lang w:val="en-NZ"/>
        </w:rPr>
        <w:t>// End switch.</w:t>
      </w:r>
    </w:p>
    <w:p w14:paraId="18C996E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08AE90A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Process any messages that we did not take care of...</w:t>
      </w:r>
    </w:p>
    <w:p w14:paraId="2BF1339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5F55BDB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DefWindowProc</w:t>
      </w:r>
      <w:r>
        <w:rPr>
          <w:rFonts w:ascii="Consolas" w:eastAsiaTheme="minorHAnsi" w:hAnsi="Consolas" w:cs="Consolas"/>
          <w:color w:val="000000"/>
          <w:sz w:val="19"/>
          <w:szCs w:val="19"/>
          <w:highlight w:val="white"/>
          <w:lang w:val="en-NZ"/>
        </w:rPr>
        <w:t>(</w:t>
      </w:r>
      <w:r>
        <w:rPr>
          <w:rFonts w:ascii="Consolas" w:eastAsiaTheme="minorHAnsi" w:hAnsi="Consolas" w:cs="Consolas"/>
          <w:color w:val="808080"/>
          <w:sz w:val="19"/>
          <w:szCs w:val="19"/>
          <w:highlight w:val="white"/>
          <w:lang w:val="en-NZ"/>
        </w:rPr>
        <w:t>_hwnd</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_msg</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_wparam</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_lparam</w:t>
      </w:r>
      <w:r>
        <w:rPr>
          <w:rFonts w:ascii="Consolas" w:eastAsiaTheme="minorHAnsi" w:hAnsi="Consolas" w:cs="Consolas"/>
          <w:color w:val="000000"/>
          <w:sz w:val="19"/>
          <w:szCs w:val="19"/>
          <w:highlight w:val="white"/>
          <w:lang w:val="en-NZ"/>
        </w:rPr>
        <w:t>));</w:t>
      </w:r>
    </w:p>
    <w:p w14:paraId="775AF6D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7BD1B4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2CCD60F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WINAPI</w:t>
      </w:r>
      <w:r>
        <w:rPr>
          <w:rFonts w:ascii="Consolas" w:eastAsiaTheme="minorHAnsi" w:hAnsi="Consolas" w:cs="Consolas"/>
          <w:color w:val="000000"/>
          <w:sz w:val="19"/>
          <w:szCs w:val="19"/>
          <w:highlight w:val="white"/>
          <w:lang w:val="en-NZ"/>
        </w:rPr>
        <w:t xml:space="preserve"> WinMain(</w:t>
      </w:r>
      <w:r>
        <w:rPr>
          <w:rFonts w:ascii="Consolas" w:eastAsiaTheme="minorHAnsi" w:hAnsi="Consolas" w:cs="Consolas"/>
          <w:color w:val="2B91AF"/>
          <w:sz w:val="19"/>
          <w:szCs w:val="19"/>
          <w:highlight w:val="white"/>
          <w:lang w:val="en-NZ"/>
        </w:rPr>
        <w:t>HINSTANCE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_hInstance</w:t>
      </w:r>
      <w:r>
        <w:rPr>
          <w:rFonts w:ascii="Consolas" w:eastAsiaTheme="minorHAnsi" w:hAnsi="Consolas" w:cs="Consolas"/>
          <w:color w:val="000000"/>
          <w:sz w:val="19"/>
          <w:szCs w:val="19"/>
          <w:highlight w:val="white"/>
          <w:lang w:val="en-NZ"/>
        </w:rPr>
        <w:t>,</w:t>
      </w:r>
    </w:p>
    <w:p w14:paraId="5E0DD7A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HINSTANCE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_hPrevInstance</w:t>
      </w:r>
      <w:r>
        <w:rPr>
          <w:rFonts w:ascii="Consolas" w:eastAsiaTheme="minorHAnsi" w:hAnsi="Consolas" w:cs="Consolas"/>
          <w:color w:val="000000"/>
          <w:sz w:val="19"/>
          <w:szCs w:val="19"/>
          <w:highlight w:val="white"/>
          <w:lang w:val="en-NZ"/>
        </w:rPr>
        <w:t>,</w:t>
      </w:r>
    </w:p>
    <w:p w14:paraId="5416AEB4"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LPSTR</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_lpCmdLine</w:t>
      </w:r>
      <w:r>
        <w:rPr>
          <w:rFonts w:ascii="Consolas" w:eastAsiaTheme="minorHAnsi" w:hAnsi="Consolas" w:cs="Consolas"/>
          <w:color w:val="000000"/>
          <w:sz w:val="19"/>
          <w:szCs w:val="19"/>
          <w:highlight w:val="white"/>
          <w:lang w:val="en-NZ"/>
        </w:rPr>
        <w:t>,</w:t>
      </w:r>
    </w:p>
    <w:p w14:paraId="0539207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_nCmdShow</w:t>
      </w:r>
      <w:r>
        <w:rPr>
          <w:rFonts w:ascii="Consolas" w:eastAsiaTheme="minorHAnsi" w:hAnsi="Consolas" w:cs="Consolas"/>
          <w:color w:val="000000"/>
          <w:sz w:val="19"/>
          <w:szCs w:val="19"/>
          <w:highlight w:val="white"/>
          <w:lang w:val="en-NZ"/>
        </w:rPr>
        <w:t>)</w:t>
      </w:r>
    </w:p>
    <w:p w14:paraId="7B9F060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EB6954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WNDCLASSEX</w:t>
      </w:r>
      <w:r>
        <w:rPr>
          <w:rFonts w:ascii="Consolas" w:eastAsiaTheme="minorHAnsi" w:hAnsi="Consolas" w:cs="Consolas"/>
          <w:color w:val="000000"/>
          <w:sz w:val="19"/>
          <w:szCs w:val="19"/>
          <w:highlight w:val="white"/>
          <w:lang w:val="en-NZ"/>
        </w:rPr>
        <w:t xml:space="preserve"> winclass; </w:t>
      </w:r>
      <w:r>
        <w:rPr>
          <w:rFonts w:ascii="Consolas" w:eastAsiaTheme="minorHAnsi" w:hAnsi="Consolas" w:cs="Consolas"/>
          <w:color w:val="008000"/>
          <w:sz w:val="19"/>
          <w:szCs w:val="19"/>
          <w:highlight w:val="white"/>
          <w:lang w:val="en-NZ"/>
        </w:rPr>
        <w:t>// This will hold the class we create.</w:t>
      </w:r>
    </w:p>
    <w:p w14:paraId="5D8AA0A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HWND</w:t>
      </w:r>
      <w:r>
        <w:rPr>
          <w:rFonts w:ascii="Consolas" w:eastAsiaTheme="minorHAnsi" w:hAnsi="Consolas" w:cs="Consolas"/>
          <w:color w:val="000000"/>
          <w:sz w:val="19"/>
          <w:szCs w:val="19"/>
          <w:highlight w:val="white"/>
          <w:lang w:val="en-NZ"/>
        </w:rPr>
        <w:t xml:space="preserve"> hwnd;           </w:t>
      </w:r>
      <w:r>
        <w:rPr>
          <w:rFonts w:ascii="Consolas" w:eastAsiaTheme="minorHAnsi" w:hAnsi="Consolas" w:cs="Consolas"/>
          <w:color w:val="008000"/>
          <w:sz w:val="19"/>
          <w:szCs w:val="19"/>
          <w:highlight w:val="white"/>
          <w:lang w:val="en-NZ"/>
        </w:rPr>
        <w:t>// Generic window handle.</w:t>
      </w:r>
    </w:p>
    <w:p w14:paraId="2A43412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MSG</w:t>
      </w:r>
      <w:r>
        <w:rPr>
          <w:rFonts w:ascii="Consolas" w:eastAsiaTheme="minorHAnsi" w:hAnsi="Consolas" w:cs="Consolas"/>
          <w:color w:val="000000"/>
          <w:sz w:val="19"/>
          <w:szCs w:val="19"/>
          <w:highlight w:val="white"/>
          <w:lang w:val="en-NZ"/>
        </w:rPr>
        <w:t xml:space="preserve"> msg;             </w:t>
      </w:r>
      <w:r>
        <w:rPr>
          <w:rFonts w:ascii="Consolas" w:eastAsiaTheme="minorHAnsi" w:hAnsi="Consolas" w:cs="Consolas"/>
          <w:color w:val="008000"/>
          <w:sz w:val="19"/>
          <w:szCs w:val="19"/>
          <w:highlight w:val="white"/>
          <w:lang w:val="en-NZ"/>
        </w:rPr>
        <w:t>// Generic message.</w:t>
      </w:r>
    </w:p>
    <w:p w14:paraId="7126438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63F8DF1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First fill in the window class structure.</w:t>
      </w:r>
    </w:p>
    <w:p w14:paraId="5D9361C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winclass.cbSize = </w:t>
      </w:r>
      <w:r>
        <w:rPr>
          <w:rFonts w:ascii="Consolas" w:eastAsiaTheme="minorHAnsi" w:hAnsi="Consolas" w:cs="Consolas"/>
          <w:color w:val="0000FF"/>
          <w:sz w:val="19"/>
          <w:szCs w:val="19"/>
          <w:highlight w:val="white"/>
          <w:lang w:val="en-NZ"/>
        </w:rPr>
        <w:t>sizeof</w:t>
      </w:r>
      <w:r>
        <w:rPr>
          <w:rFonts w:ascii="Consolas" w:eastAsiaTheme="minorHAnsi" w:hAnsi="Consolas" w:cs="Consolas"/>
          <w:color w:val="000000"/>
          <w:sz w:val="19"/>
          <w:szCs w:val="19"/>
          <w:highlight w:val="white"/>
          <w:lang w:val="en-NZ"/>
        </w:rPr>
        <w:t>(</w:t>
      </w:r>
      <w:r>
        <w:rPr>
          <w:rFonts w:ascii="Consolas" w:eastAsiaTheme="minorHAnsi" w:hAnsi="Consolas" w:cs="Consolas"/>
          <w:color w:val="2B91AF"/>
          <w:sz w:val="19"/>
          <w:szCs w:val="19"/>
          <w:highlight w:val="white"/>
          <w:lang w:val="en-NZ"/>
        </w:rPr>
        <w:t>WNDCLASSEX</w:t>
      </w:r>
      <w:r>
        <w:rPr>
          <w:rFonts w:ascii="Consolas" w:eastAsiaTheme="minorHAnsi" w:hAnsi="Consolas" w:cs="Consolas"/>
          <w:color w:val="000000"/>
          <w:sz w:val="19"/>
          <w:szCs w:val="19"/>
          <w:highlight w:val="white"/>
          <w:lang w:val="en-NZ"/>
        </w:rPr>
        <w:t>);</w:t>
      </w:r>
    </w:p>
    <w:p w14:paraId="7A1AE2C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winclass.style = </w:t>
      </w:r>
      <w:r>
        <w:rPr>
          <w:rFonts w:ascii="Consolas" w:eastAsiaTheme="minorHAnsi" w:hAnsi="Consolas" w:cs="Consolas"/>
          <w:color w:val="6F008A"/>
          <w:sz w:val="19"/>
          <w:szCs w:val="19"/>
          <w:highlight w:val="white"/>
          <w:lang w:val="en-NZ"/>
        </w:rPr>
        <w:t>CS_DBLCLKS</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6F008A"/>
          <w:sz w:val="19"/>
          <w:szCs w:val="19"/>
          <w:highlight w:val="white"/>
          <w:lang w:val="en-NZ"/>
        </w:rPr>
        <w:t>CS_OWNDC</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6F008A"/>
          <w:sz w:val="19"/>
          <w:szCs w:val="19"/>
          <w:highlight w:val="white"/>
          <w:lang w:val="en-NZ"/>
        </w:rPr>
        <w:t>CS_HREDRAW</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6F008A"/>
          <w:sz w:val="19"/>
          <w:szCs w:val="19"/>
          <w:highlight w:val="white"/>
          <w:lang w:val="en-NZ"/>
        </w:rPr>
        <w:t>CS_VREDRAW</w:t>
      </w:r>
      <w:r>
        <w:rPr>
          <w:rFonts w:ascii="Consolas" w:eastAsiaTheme="minorHAnsi" w:hAnsi="Consolas" w:cs="Consolas"/>
          <w:color w:val="000000"/>
          <w:sz w:val="19"/>
          <w:szCs w:val="19"/>
          <w:highlight w:val="white"/>
          <w:lang w:val="en-NZ"/>
        </w:rPr>
        <w:t>;</w:t>
      </w:r>
    </w:p>
    <w:p w14:paraId="747A3A0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winclass.lpfnWndProc = WindowProc;</w:t>
      </w:r>
    </w:p>
    <w:p w14:paraId="101089F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winclass.cbClsExtra = 0;</w:t>
      </w:r>
    </w:p>
    <w:p w14:paraId="658897F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winclass.cbWndExtra = 0;</w:t>
      </w:r>
    </w:p>
    <w:p w14:paraId="443B18D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winclass.hInstance = </w:t>
      </w:r>
      <w:r>
        <w:rPr>
          <w:rFonts w:ascii="Consolas" w:eastAsiaTheme="minorHAnsi" w:hAnsi="Consolas" w:cs="Consolas"/>
          <w:color w:val="808080"/>
          <w:sz w:val="19"/>
          <w:szCs w:val="19"/>
          <w:highlight w:val="white"/>
          <w:lang w:val="en-NZ"/>
        </w:rPr>
        <w:t>_hInstance</w:t>
      </w:r>
      <w:r>
        <w:rPr>
          <w:rFonts w:ascii="Consolas" w:eastAsiaTheme="minorHAnsi" w:hAnsi="Consolas" w:cs="Consolas"/>
          <w:color w:val="000000"/>
          <w:sz w:val="19"/>
          <w:szCs w:val="19"/>
          <w:highlight w:val="white"/>
          <w:lang w:val="en-NZ"/>
        </w:rPr>
        <w:t>;</w:t>
      </w:r>
    </w:p>
    <w:p w14:paraId="2A35448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winclass.hIcon = </w:t>
      </w:r>
      <w:r>
        <w:rPr>
          <w:rFonts w:ascii="Consolas" w:eastAsiaTheme="minorHAnsi" w:hAnsi="Consolas" w:cs="Consolas"/>
          <w:color w:val="6F008A"/>
          <w:sz w:val="19"/>
          <w:szCs w:val="19"/>
          <w:highlight w:val="white"/>
          <w:lang w:val="en-NZ"/>
        </w:rPr>
        <w:t>LoadIcon</w:t>
      </w:r>
      <w:r>
        <w:rPr>
          <w:rFonts w:ascii="Consolas" w:eastAsiaTheme="minorHAnsi" w:hAnsi="Consolas" w:cs="Consolas"/>
          <w:color w:val="000000"/>
          <w:sz w:val="19"/>
          <w:szCs w:val="19"/>
          <w:highlight w:val="white"/>
          <w:lang w:val="en-NZ"/>
        </w:rPr>
        <w:t>(</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IDI_APPLICATION</w:t>
      </w:r>
      <w:r>
        <w:rPr>
          <w:rFonts w:ascii="Consolas" w:eastAsiaTheme="minorHAnsi" w:hAnsi="Consolas" w:cs="Consolas"/>
          <w:color w:val="000000"/>
          <w:sz w:val="19"/>
          <w:szCs w:val="19"/>
          <w:highlight w:val="white"/>
          <w:lang w:val="en-NZ"/>
        </w:rPr>
        <w:t>);</w:t>
      </w:r>
    </w:p>
    <w:p w14:paraId="5892C70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winclass.hCursor = </w:t>
      </w:r>
      <w:r>
        <w:rPr>
          <w:rFonts w:ascii="Consolas" w:eastAsiaTheme="minorHAnsi" w:hAnsi="Consolas" w:cs="Consolas"/>
          <w:color w:val="6F008A"/>
          <w:sz w:val="19"/>
          <w:szCs w:val="19"/>
          <w:highlight w:val="white"/>
          <w:lang w:val="en-NZ"/>
        </w:rPr>
        <w:t>LoadCursor</w:t>
      </w:r>
      <w:r>
        <w:rPr>
          <w:rFonts w:ascii="Consolas" w:eastAsiaTheme="minorHAnsi" w:hAnsi="Consolas" w:cs="Consolas"/>
          <w:color w:val="000000"/>
          <w:sz w:val="19"/>
          <w:szCs w:val="19"/>
          <w:highlight w:val="white"/>
          <w:lang w:val="en-NZ"/>
        </w:rPr>
        <w:t>(</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IDC_ARROW</w:t>
      </w:r>
      <w:r>
        <w:rPr>
          <w:rFonts w:ascii="Consolas" w:eastAsiaTheme="minorHAnsi" w:hAnsi="Consolas" w:cs="Consolas"/>
          <w:color w:val="000000"/>
          <w:sz w:val="19"/>
          <w:szCs w:val="19"/>
          <w:highlight w:val="white"/>
          <w:lang w:val="en-NZ"/>
        </w:rPr>
        <w:t>);</w:t>
      </w:r>
    </w:p>
    <w:p w14:paraId="11E97B0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winclass.hbrBackground =</w:t>
      </w:r>
    </w:p>
    <w:p w14:paraId="4520C90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static_cast</w:t>
      </w:r>
      <w:r>
        <w:rPr>
          <w:rFonts w:ascii="Consolas" w:eastAsiaTheme="minorHAnsi" w:hAnsi="Consolas" w:cs="Consolas"/>
          <w:color w:val="000000"/>
          <w:sz w:val="19"/>
          <w:szCs w:val="19"/>
          <w:highlight w:val="white"/>
          <w:lang w:val="en-NZ"/>
        </w:rPr>
        <w:t>&lt;</w:t>
      </w:r>
      <w:r>
        <w:rPr>
          <w:rFonts w:ascii="Consolas" w:eastAsiaTheme="minorHAnsi" w:hAnsi="Consolas" w:cs="Consolas"/>
          <w:color w:val="2B91AF"/>
          <w:sz w:val="19"/>
          <w:szCs w:val="19"/>
          <w:highlight w:val="white"/>
          <w:lang w:val="en-NZ"/>
        </w:rPr>
        <w:t>HBRUSH</w:t>
      </w:r>
      <w:r>
        <w:rPr>
          <w:rFonts w:ascii="Consolas" w:eastAsiaTheme="minorHAnsi" w:hAnsi="Consolas" w:cs="Consolas"/>
          <w:color w:val="000000"/>
          <w:sz w:val="19"/>
          <w:szCs w:val="19"/>
          <w:highlight w:val="white"/>
          <w:lang w:val="en-NZ"/>
        </w:rPr>
        <w:t>&gt;(GetStockObject(</w:t>
      </w:r>
      <w:r>
        <w:rPr>
          <w:rFonts w:ascii="Consolas" w:eastAsiaTheme="minorHAnsi" w:hAnsi="Consolas" w:cs="Consolas"/>
          <w:color w:val="6F008A"/>
          <w:sz w:val="19"/>
          <w:szCs w:val="19"/>
          <w:highlight w:val="white"/>
          <w:lang w:val="en-NZ"/>
        </w:rPr>
        <w:t>BLACK_BRUSH</w:t>
      </w:r>
      <w:r>
        <w:rPr>
          <w:rFonts w:ascii="Consolas" w:eastAsiaTheme="minorHAnsi" w:hAnsi="Consolas" w:cs="Consolas"/>
          <w:color w:val="000000"/>
          <w:sz w:val="19"/>
          <w:szCs w:val="19"/>
          <w:highlight w:val="white"/>
          <w:lang w:val="en-NZ"/>
        </w:rPr>
        <w:t>));</w:t>
      </w:r>
    </w:p>
    <w:p w14:paraId="15CDE2F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winclass.lpszMenuName = </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w:t>
      </w:r>
    </w:p>
    <w:p w14:paraId="168834F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winclass.lpszClassName = </w:t>
      </w:r>
      <w:r>
        <w:rPr>
          <w:rFonts w:ascii="Consolas" w:eastAsiaTheme="minorHAnsi" w:hAnsi="Consolas" w:cs="Consolas"/>
          <w:color w:val="6F008A"/>
          <w:sz w:val="19"/>
          <w:szCs w:val="19"/>
          <w:highlight w:val="white"/>
          <w:lang w:val="en-NZ"/>
        </w:rPr>
        <w:t>WINDOW_CLASS_NAME</w:t>
      </w:r>
      <w:r>
        <w:rPr>
          <w:rFonts w:ascii="Consolas" w:eastAsiaTheme="minorHAnsi" w:hAnsi="Consolas" w:cs="Consolas"/>
          <w:color w:val="000000"/>
          <w:sz w:val="19"/>
          <w:szCs w:val="19"/>
          <w:highlight w:val="white"/>
          <w:lang w:val="en-NZ"/>
        </w:rPr>
        <w:t>;</w:t>
      </w:r>
    </w:p>
    <w:p w14:paraId="02655D9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winclass.hIconSm = </w:t>
      </w:r>
      <w:r>
        <w:rPr>
          <w:rFonts w:ascii="Consolas" w:eastAsiaTheme="minorHAnsi" w:hAnsi="Consolas" w:cs="Consolas"/>
          <w:color w:val="6F008A"/>
          <w:sz w:val="19"/>
          <w:szCs w:val="19"/>
          <w:highlight w:val="white"/>
          <w:lang w:val="en-NZ"/>
        </w:rPr>
        <w:t>LoadIcon</w:t>
      </w:r>
      <w:r>
        <w:rPr>
          <w:rFonts w:ascii="Consolas" w:eastAsiaTheme="minorHAnsi" w:hAnsi="Consolas" w:cs="Consolas"/>
          <w:color w:val="000000"/>
          <w:sz w:val="19"/>
          <w:szCs w:val="19"/>
          <w:highlight w:val="white"/>
          <w:lang w:val="en-NZ"/>
        </w:rPr>
        <w:t>(</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IDI_APPLICATION</w:t>
      </w:r>
      <w:r>
        <w:rPr>
          <w:rFonts w:ascii="Consolas" w:eastAsiaTheme="minorHAnsi" w:hAnsi="Consolas" w:cs="Consolas"/>
          <w:color w:val="000000"/>
          <w:sz w:val="19"/>
          <w:szCs w:val="19"/>
          <w:highlight w:val="white"/>
          <w:lang w:val="en-NZ"/>
        </w:rPr>
        <w:t>);</w:t>
      </w:r>
    </w:p>
    <w:p w14:paraId="05C3827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387082D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register the window class</w:t>
      </w:r>
    </w:p>
    <w:p w14:paraId="4F59709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RegisterClassEx</w:t>
      </w:r>
      <w:r>
        <w:rPr>
          <w:rFonts w:ascii="Consolas" w:eastAsiaTheme="minorHAnsi" w:hAnsi="Consolas" w:cs="Consolas"/>
          <w:color w:val="000000"/>
          <w:sz w:val="19"/>
          <w:szCs w:val="19"/>
          <w:highlight w:val="white"/>
          <w:lang w:val="en-NZ"/>
        </w:rPr>
        <w:t>(&amp;winclass))</w:t>
      </w:r>
    </w:p>
    <w:p w14:paraId="3541BF6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6599FA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274D8D9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t>}</w:t>
      </w:r>
    </w:p>
    <w:p w14:paraId="653E039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171BBB7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create the window</w:t>
      </w:r>
    </w:p>
    <w:p w14:paraId="1DF3FD1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hwnd = </w:t>
      </w:r>
      <w:r>
        <w:rPr>
          <w:rFonts w:ascii="Consolas" w:eastAsiaTheme="minorHAnsi" w:hAnsi="Consolas" w:cs="Consolas"/>
          <w:color w:val="6F008A"/>
          <w:sz w:val="19"/>
          <w:szCs w:val="19"/>
          <w:highlight w:val="white"/>
          <w:lang w:val="en-NZ"/>
        </w:rPr>
        <w:t>CreateWindowEx</w:t>
      </w:r>
      <w:r>
        <w:rPr>
          <w:rFonts w:ascii="Consolas" w:eastAsiaTheme="minorHAnsi" w:hAnsi="Consolas" w:cs="Consolas"/>
          <w:color w:val="000000"/>
          <w:sz w:val="19"/>
          <w:szCs w:val="19"/>
          <w:highlight w:val="white"/>
          <w:lang w:val="en-NZ"/>
        </w:rPr>
        <w:t>(</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Extended style.</w:t>
      </w:r>
    </w:p>
    <w:p w14:paraId="3440C63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WINDOW_CLASS_NAME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Class.</w:t>
      </w:r>
    </w:p>
    <w:p w14:paraId="3401705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L</w:t>
      </w:r>
      <w:r>
        <w:rPr>
          <w:rFonts w:ascii="Consolas" w:eastAsiaTheme="minorHAnsi" w:hAnsi="Consolas" w:cs="Consolas"/>
          <w:color w:val="A31515"/>
          <w:sz w:val="19"/>
          <w:szCs w:val="19"/>
          <w:highlight w:val="white"/>
          <w:lang w:val="en-NZ"/>
        </w:rPr>
        <w:t>"My first Window"</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Title.</w:t>
      </w:r>
    </w:p>
    <w:p w14:paraId="3640A30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WS_OVERLAPPEDWINDOW</w:t>
      </w:r>
      <w:r>
        <w:rPr>
          <w:rFonts w:ascii="Consolas" w:eastAsiaTheme="minorHAnsi" w:hAnsi="Consolas" w:cs="Consolas"/>
          <w:color w:val="000000"/>
          <w:sz w:val="19"/>
          <w:szCs w:val="19"/>
          <w:highlight w:val="white"/>
          <w:lang w:val="en-NZ"/>
        </w:rPr>
        <w:t xml:space="preserve"> | </w:t>
      </w:r>
      <w:r>
        <w:rPr>
          <w:rFonts w:ascii="Consolas" w:eastAsiaTheme="minorHAnsi" w:hAnsi="Consolas" w:cs="Consolas"/>
          <w:color w:val="6F008A"/>
          <w:sz w:val="19"/>
          <w:szCs w:val="19"/>
          <w:highlight w:val="white"/>
          <w:lang w:val="en-NZ"/>
        </w:rPr>
        <w:t>WS_VISIBLE</w:t>
      </w:r>
      <w:r>
        <w:rPr>
          <w:rFonts w:ascii="Consolas" w:eastAsiaTheme="minorHAnsi" w:hAnsi="Consolas" w:cs="Consolas"/>
          <w:color w:val="000000"/>
          <w:sz w:val="19"/>
          <w:szCs w:val="19"/>
          <w:highlight w:val="white"/>
          <w:lang w:val="en-NZ"/>
        </w:rPr>
        <w:t>,</w:t>
      </w:r>
    </w:p>
    <w:p w14:paraId="68BC5947"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0, 0,                    </w:t>
      </w:r>
      <w:r>
        <w:rPr>
          <w:rFonts w:ascii="Consolas" w:eastAsiaTheme="minorHAnsi" w:hAnsi="Consolas" w:cs="Consolas"/>
          <w:color w:val="008000"/>
          <w:sz w:val="19"/>
          <w:szCs w:val="19"/>
          <w:highlight w:val="white"/>
          <w:lang w:val="en-NZ"/>
        </w:rPr>
        <w:t>// Initial x,y.</w:t>
      </w:r>
    </w:p>
    <w:p w14:paraId="1CB9E90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1024, 980,                </w:t>
      </w:r>
      <w:r>
        <w:rPr>
          <w:rFonts w:ascii="Consolas" w:eastAsiaTheme="minorHAnsi" w:hAnsi="Consolas" w:cs="Consolas"/>
          <w:color w:val="008000"/>
          <w:sz w:val="19"/>
          <w:szCs w:val="19"/>
          <w:highlight w:val="white"/>
          <w:lang w:val="en-NZ"/>
        </w:rPr>
        <w:t>// Initial width, height.</w:t>
      </w:r>
    </w:p>
    <w:p w14:paraId="232DDBD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Handle to parent.</w:t>
      </w:r>
    </w:p>
    <w:p w14:paraId="3158356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Handle to menu.</w:t>
      </w:r>
    </w:p>
    <w:p w14:paraId="2004956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808080"/>
          <w:sz w:val="19"/>
          <w:szCs w:val="19"/>
          <w:highlight w:val="white"/>
          <w:lang w:val="en-NZ"/>
        </w:rPr>
        <w:t>_hInstance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Instance of this application.</w:t>
      </w:r>
    </w:p>
    <w:p w14:paraId="6AE3FE4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Extra creation parameters.</w:t>
      </w:r>
    </w:p>
    <w:p w14:paraId="479F120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3C82A85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(!(hwnd))</w:t>
      </w:r>
    </w:p>
    <w:p w14:paraId="7B804A92"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03B9BBC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(0);</w:t>
      </w:r>
    </w:p>
    <w:p w14:paraId="0764803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3597215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01E7916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DialogBox</w:t>
      </w:r>
      <w:r>
        <w:rPr>
          <w:rFonts w:ascii="Consolas" w:eastAsiaTheme="minorHAnsi" w:hAnsi="Consolas" w:cs="Consolas"/>
          <w:color w:val="000000"/>
          <w:sz w:val="19"/>
          <w:szCs w:val="19"/>
          <w:highlight w:val="white"/>
          <w:lang w:val="en-NZ"/>
        </w:rPr>
        <w:t>(</w:t>
      </w:r>
      <w:r>
        <w:rPr>
          <w:rFonts w:ascii="Consolas" w:eastAsiaTheme="minorHAnsi" w:hAnsi="Consolas" w:cs="Consolas"/>
          <w:color w:val="808080"/>
          <w:sz w:val="19"/>
          <w:szCs w:val="19"/>
          <w:highlight w:val="white"/>
          <w:lang w:val="en-NZ"/>
        </w:rPr>
        <w:t>_hInstance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MAKEINTRESOURCE</w:t>
      </w:r>
      <w:r>
        <w:rPr>
          <w:rFonts w:ascii="Consolas" w:eastAsiaTheme="minorHAnsi" w:hAnsi="Consolas" w:cs="Consolas"/>
          <w:color w:val="000000"/>
          <w:sz w:val="19"/>
          <w:szCs w:val="19"/>
          <w:highlight w:val="white"/>
          <w:lang w:val="en-NZ"/>
        </w:rPr>
        <w:t>(</w:t>
      </w:r>
      <w:r>
        <w:rPr>
          <w:rFonts w:ascii="Consolas" w:eastAsiaTheme="minorHAnsi" w:hAnsi="Consolas" w:cs="Consolas"/>
          <w:color w:val="6F008A"/>
          <w:sz w:val="19"/>
          <w:szCs w:val="19"/>
          <w:highlight w:val="white"/>
          <w:lang w:val="en-NZ"/>
        </w:rPr>
        <w:t>IDD_DIALOG1</w:t>
      </w:r>
      <w:r>
        <w:rPr>
          <w:rFonts w:ascii="Consolas" w:eastAsiaTheme="minorHAnsi" w:hAnsi="Consolas" w:cs="Consolas"/>
          <w:color w:val="000000"/>
          <w:sz w:val="19"/>
          <w:szCs w:val="19"/>
          <w:highlight w:val="white"/>
          <w:lang w:val="en-NZ"/>
        </w:rPr>
        <w:t>), hwnd, AboutDlgProc);</w:t>
      </w:r>
    </w:p>
    <w:p w14:paraId="2BC2D59F"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6C89F22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Enter main event loop</w:t>
      </w:r>
    </w:p>
    <w:p w14:paraId="031AC3C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while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true</w:t>
      </w:r>
      <w:r>
        <w:rPr>
          <w:rFonts w:ascii="Consolas" w:eastAsiaTheme="minorHAnsi" w:hAnsi="Consolas" w:cs="Consolas"/>
          <w:color w:val="000000"/>
          <w:sz w:val="19"/>
          <w:szCs w:val="19"/>
          <w:highlight w:val="white"/>
          <w:lang w:val="en-NZ"/>
        </w:rPr>
        <w:t>)</w:t>
      </w:r>
    </w:p>
    <w:p w14:paraId="34D4FFB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A62A3D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Test if there is a message in queue, if so get it.</w:t>
      </w:r>
    </w:p>
    <w:p w14:paraId="65352F5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PeekMessage</w:t>
      </w:r>
      <w:r>
        <w:rPr>
          <w:rFonts w:ascii="Consolas" w:eastAsiaTheme="minorHAnsi" w:hAnsi="Consolas" w:cs="Consolas"/>
          <w:color w:val="000000"/>
          <w:sz w:val="19"/>
          <w:szCs w:val="19"/>
          <w:highlight w:val="white"/>
          <w:lang w:val="en-NZ"/>
        </w:rPr>
        <w:t xml:space="preserve">(&amp;msg, </w:t>
      </w:r>
      <w:r>
        <w:rPr>
          <w:rFonts w:ascii="Consolas" w:eastAsiaTheme="minorHAnsi" w:hAnsi="Consolas" w:cs="Consolas"/>
          <w:color w:val="6F008A"/>
          <w:sz w:val="19"/>
          <w:szCs w:val="19"/>
          <w:highlight w:val="white"/>
          <w:lang w:val="en-NZ"/>
        </w:rPr>
        <w:t>NULL</w:t>
      </w:r>
      <w:r>
        <w:rPr>
          <w:rFonts w:ascii="Consolas" w:eastAsiaTheme="minorHAnsi" w:hAnsi="Consolas" w:cs="Consolas"/>
          <w:color w:val="000000"/>
          <w:sz w:val="19"/>
          <w:szCs w:val="19"/>
          <w:highlight w:val="white"/>
          <w:lang w:val="en-NZ"/>
        </w:rPr>
        <w:t xml:space="preserve">, 0, 0, </w:t>
      </w:r>
      <w:r>
        <w:rPr>
          <w:rFonts w:ascii="Consolas" w:eastAsiaTheme="minorHAnsi" w:hAnsi="Consolas" w:cs="Consolas"/>
          <w:color w:val="6F008A"/>
          <w:sz w:val="19"/>
          <w:szCs w:val="19"/>
          <w:highlight w:val="white"/>
          <w:lang w:val="en-NZ"/>
        </w:rPr>
        <w:t>PM_REMOVE</w:t>
      </w:r>
      <w:r>
        <w:rPr>
          <w:rFonts w:ascii="Consolas" w:eastAsiaTheme="minorHAnsi" w:hAnsi="Consolas" w:cs="Consolas"/>
          <w:color w:val="000000"/>
          <w:sz w:val="19"/>
          <w:szCs w:val="19"/>
          <w:highlight w:val="white"/>
          <w:lang w:val="en-NZ"/>
        </w:rPr>
        <w:t>))</w:t>
      </w:r>
    </w:p>
    <w:p w14:paraId="44664FE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4146AA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Test if this is a quit.</w:t>
      </w:r>
    </w:p>
    <w:p w14:paraId="3E4D17D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(msg.message == </w:t>
      </w:r>
      <w:r>
        <w:rPr>
          <w:rFonts w:ascii="Consolas" w:eastAsiaTheme="minorHAnsi" w:hAnsi="Consolas" w:cs="Consolas"/>
          <w:color w:val="6F008A"/>
          <w:sz w:val="19"/>
          <w:szCs w:val="19"/>
          <w:highlight w:val="white"/>
          <w:lang w:val="en-NZ"/>
        </w:rPr>
        <w:t>WM_QUIT</w:t>
      </w:r>
      <w:r>
        <w:rPr>
          <w:rFonts w:ascii="Consolas" w:eastAsiaTheme="minorHAnsi" w:hAnsi="Consolas" w:cs="Consolas"/>
          <w:color w:val="000000"/>
          <w:sz w:val="19"/>
          <w:szCs w:val="19"/>
          <w:highlight w:val="white"/>
          <w:lang w:val="en-NZ"/>
        </w:rPr>
        <w:t>)</w:t>
      </w:r>
    </w:p>
    <w:p w14:paraId="2E982DE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1F26DE5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break</w:t>
      </w:r>
      <w:r>
        <w:rPr>
          <w:rFonts w:ascii="Consolas" w:eastAsiaTheme="minorHAnsi" w:hAnsi="Consolas" w:cs="Consolas"/>
          <w:color w:val="000000"/>
          <w:sz w:val="19"/>
          <w:szCs w:val="19"/>
          <w:highlight w:val="white"/>
          <w:lang w:val="en-NZ"/>
        </w:rPr>
        <w:t>;</w:t>
      </w:r>
    </w:p>
    <w:p w14:paraId="312CE2D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206F1C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7F7718F0"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Translate any accelerator keys.</w:t>
      </w:r>
    </w:p>
    <w:p w14:paraId="1704BCBB"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TranslateMessage(&amp;msg);</w:t>
      </w:r>
    </w:p>
    <w:p w14:paraId="2BC90A0E"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Send the message to the window proc.</w:t>
      </w:r>
    </w:p>
    <w:p w14:paraId="5A9396CC"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6F008A"/>
          <w:sz w:val="19"/>
          <w:szCs w:val="19"/>
          <w:highlight w:val="white"/>
          <w:lang w:val="en-NZ"/>
        </w:rPr>
        <w:t>DispatchMessage</w:t>
      </w:r>
      <w:r>
        <w:rPr>
          <w:rFonts w:ascii="Consolas" w:eastAsiaTheme="minorHAnsi" w:hAnsi="Consolas" w:cs="Consolas"/>
          <w:color w:val="000000"/>
          <w:sz w:val="19"/>
          <w:szCs w:val="19"/>
          <w:highlight w:val="white"/>
          <w:lang w:val="en-NZ"/>
        </w:rPr>
        <w:t>(&amp;msg);</w:t>
      </w:r>
    </w:p>
    <w:p w14:paraId="6B0CF68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ab/>
      </w:r>
      <w:r>
        <w:rPr>
          <w:rFonts w:ascii="Consolas" w:eastAsiaTheme="minorHAnsi" w:hAnsi="Consolas" w:cs="Consolas"/>
          <w:color w:val="000000"/>
          <w:sz w:val="19"/>
          <w:szCs w:val="19"/>
          <w:highlight w:val="white"/>
          <w:lang w:val="en-NZ"/>
        </w:rPr>
        <w:tab/>
        <w:t>}</w:t>
      </w:r>
    </w:p>
    <w:p w14:paraId="6B5ACB38"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15332173"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Main game processing goes here.</w:t>
      </w:r>
    </w:p>
    <w:p w14:paraId="6597073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 xml:space="preserve">GameLoop(); </w:t>
      </w:r>
      <w:r>
        <w:rPr>
          <w:rFonts w:ascii="Consolas" w:eastAsiaTheme="minorHAnsi" w:hAnsi="Consolas" w:cs="Consolas"/>
          <w:color w:val="008000"/>
          <w:sz w:val="19"/>
          <w:szCs w:val="19"/>
          <w:highlight w:val="white"/>
          <w:lang w:val="en-NZ"/>
        </w:rPr>
        <w:t>//One frame of game logic occurs here...</w:t>
      </w:r>
    </w:p>
    <w:p w14:paraId="6DFD1CBA"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2243F18D"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239669F1"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Return to Windows like this...</w:t>
      </w:r>
    </w:p>
    <w:p w14:paraId="5C6B1379"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static_cast</w:t>
      </w:r>
      <w:r>
        <w:rPr>
          <w:rFonts w:ascii="Consolas" w:eastAsiaTheme="minorHAnsi" w:hAnsi="Consolas" w:cs="Consolas"/>
          <w:color w:val="000000"/>
          <w:sz w:val="19"/>
          <w:szCs w:val="19"/>
          <w:highlight w:val="white"/>
          <w:lang w:val="en-NZ"/>
        </w:rPr>
        <w:t>&lt;</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&gt;(msg.wParam));</w:t>
      </w:r>
    </w:p>
    <w:p w14:paraId="12D6E965"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9C47266" w14:textId="77777777" w:rsidR="00917037" w:rsidRDefault="00917037" w:rsidP="00917037">
      <w:pPr>
        <w:autoSpaceDE w:val="0"/>
        <w:autoSpaceDN w:val="0"/>
        <w:adjustRightInd w:val="0"/>
        <w:spacing w:after="0"/>
        <w:rPr>
          <w:rFonts w:ascii="Consolas" w:eastAsiaTheme="minorHAnsi" w:hAnsi="Consolas" w:cs="Consolas"/>
          <w:color w:val="000000"/>
          <w:sz w:val="19"/>
          <w:szCs w:val="19"/>
          <w:highlight w:val="white"/>
          <w:lang w:val="en-NZ"/>
        </w:rPr>
      </w:pPr>
    </w:p>
    <w:p w14:paraId="47DAD6CF" w14:textId="77777777" w:rsidR="001A0C8B" w:rsidRDefault="001A0C8B" w:rsidP="001A0C8B">
      <w:pPr>
        <w:pStyle w:val="NormalPACKT"/>
        <w:rPr>
          <w:lang w:val="en-NZ"/>
        </w:rPr>
      </w:pPr>
    </w:p>
    <w:p w14:paraId="5520DC22" w14:textId="77777777" w:rsidR="001A0C8B" w:rsidRPr="001A0C8B" w:rsidRDefault="001A0C8B" w:rsidP="001A0C8B">
      <w:pPr>
        <w:pStyle w:val="NormalPACKT"/>
        <w:rPr>
          <w:lang w:val="en-NZ"/>
        </w:rPr>
      </w:pPr>
    </w:p>
    <w:p w14:paraId="73272181" w14:textId="7C6A278B" w:rsidR="001225D8" w:rsidRDefault="001225D8" w:rsidP="00FF5906">
      <w:pPr>
        <w:pStyle w:val="Heading2"/>
        <w:numPr>
          <w:ilvl w:val="1"/>
          <w:numId w:val="11"/>
        </w:numPr>
        <w:tabs>
          <w:tab w:val="left" w:pos="0"/>
        </w:tabs>
      </w:pPr>
      <w:r>
        <w:t>How it works...</w:t>
      </w:r>
    </w:p>
    <w:p w14:paraId="1DE763CD" w14:textId="1177B6CD" w:rsidR="00A40553" w:rsidRPr="00B44C05" w:rsidRDefault="0074297D" w:rsidP="00FF5906">
      <w:pPr>
        <w:pStyle w:val="NormalPACKT"/>
        <w:rPr>
          <w:rFonts w:asciiTheme="minorHAnsi" w:eastAsiaTheme="minorHAnsi" w:hAnsiTheme="minorHAnsi" w:cs="Consolas"/>
          <w:color w:val="000000"/>
          <w:sz w:val="28"/>
          <w:szCs w:val="19"/>
          <w:highlight w:val="white"/>
          <w:lang w:val="en-NZ"/>
        </w:rPr>
      </w:pPr>
      <w:r>
        <w:t xml:space="preserve">After the resource.h file is automatically created for us, we can manually edit to name the dialog appropriately. After the main window is created, we need to get a handle to the window </w:t>
      </w:r>
      <w:r w:rsidR="006A26AF">
        <w:t>and then call</w:t>
      </w:r>
      <w:r w:rsidR="00C87A21">
        <w:t xml:space="preserve"> the dialog box function like </w:t>
      </w:r>
      <w:r w:rsidR="006B652E">
        <w:t>this:</w:t>
      </w:r>
      <w:r w:rsidR="00C87A21">
        <w:t xml:space="preserve"> </w:t>
      </w:r>
      <w:r w:rsidR="00C87A21" w:rsidRPr="00B44C05">
        <w:rPr>
          <w:rStyle w:val="SubtleReference"/>
          <w:rFonts w:eastAsiaTheme="minorHAnsi"/>
          <w:highlight w:val="white"/>
        </w:rPr>
        <w:t>DialogBox(_hInstance, MAKEINTRESOURCE(IDD_DIALOG1), hwnd, AboutDlgProc)</w:t>
      </w:r>
      <w:r w:rsidR="00C87A21">
        <w:rPr>
          <w:rFonts w:ascii="Consolas" w:eastAsiaTheme="minorHAnsi" w:hAnsi="Consolas" w:cs="Consolas"/>
          <w:color w:val="000000"/>
          <w:sz w:val="19"/>
          <w:szCs w:val="19"/>
          <w:highlight w:val="white"/>
          <w:lang w:val="en-NZ"/>
        </w:rPr>
        <w:t xml:space="preserve">. </w:t>
      </w:r>
      <w:r w:rsidR="00315D95" w:rsidRPr="00B44C05">
        <w:rPr>
          <w:rFonts w:asciiTheme="minorHAnsi" w:eastAsiaTheme="minorHAnsi" w:hAnsiTheme="minorHAnsi" w:cs="Consolas"/>
          <w:color w:val="000000"/>
          <w:szCs w:val="19"/>
          <w:highlight w:val="white"/>
          <w:lang w:val="en-NZ"/>
        </w:rPr>
        <w:t xml:space="preserve">Very much like the main window call-back, the dialog box </w:t>
      </w:r>
      <w:r w:rsidR="00B44C05" w:rsidRPr="00B44C05">
        <w:rPr>
          <w:rFonts w:asciiTheme="minorHAnsi" w:eastAsiaTheme="minorHAnsi" w:hAnsiTheme="minorHAnsi" w:cs="Consolas"/>
          <w:color w:val="000000"/>
          <w:szCs w:val="19"/>
          <w:highlight w:val="white"/>
          <w:lang w:val="en-NZ"/>
        </w:rPr>
        <w:t>has its own callback. We need to intercept the messages accordingly and perform our actions</w:t>
      </w:r>
      <w:r w:rsidR="00B44C05" w:rsidRPr="00B44C05">
        <w:rPr>
          <w:rStyle w:val="SubtleReference"/>
          <w:rFonts w:eastAsiaTheme="minorHAnsi"/>
          <w:highlight w:val="white"/>
        </w:rPr>
        <w:t>. BOOL CALLBACK AboutDlgProc</w:t>
      </w:r>
      <w:r w:rsidR="00B44C05">
        <w:rPr>
          <w:rFonts w:ascii="Consolas" w:eastAsiaTheme="minorHAnsi" w:hAnsi="Consolas" w:cs="Consolas"/>
          <w:color w:val="000000"/>
          <w:sz w:val="19"/>
          <w:szCs w:val="19"/>
          <w:highlight w:val="white"/>
          <w:lang w:val="en-NZ"/>
        </w:rPr>
        <w:t xml:space="preserve"> </w:t>
      </w:r>
      <w:r w:rsidR="00B44C05" w:rsidRPr="00B44C05">
        <w:rPr>
          <w:rFonts w:asciiTheme="minorHAnsi" w:eastAsiaTheme="minorHAnsi" w:hAnsiTheme="minorHAnsi" w:cs="Consolas"/>
          <w:color w:val="000000"/>
          <w:szCs w:val="19"/>
          <w:highlight w:val="white"/>
          <w:lang w:val="en-NZ"/>
        </w:rPr>
        <w:t xml:space="preserve">is the call-back that we have at our disposal. We have a similar initialise message. For our dialog boxes, most of the intercept will take place in the </w:t>
      </w:r>
      <w:r w:rsidR="00B44C05" w:rsidRPr="00B44C05">
        <w:rPr>
          <w:rStyle w:val="SubtleReference"/>
          <w:rFonts w:eastAsiaTheme="minorHAnsi"/>
          <w:highlight w:val="white"/>
        </w:rPr>
        <w:t>WM_COMMAND</w:t>
      </w:r>
      <w:r w:rsidR="00B44C05" w:rsidRPr="00B44C05">
        <w:rPr>
          <w:rFonts w:asciiTheme="minorHAnsi" w:eastAsiaTheme="minorHAnsi" w:hAnsiTheme="minorHAnsi" w:cs="Consolas"/>
          <w:color w:val="000000"/>
          <w:szCs w:val="19"/>
          <w:highlight w:val="white"/>
          <w:lang w:val="en-NZ"/>
        </w:rPr>
        <w:t>.Based on the wparam parameter, we need to switch so that know whether we have pressed the OK button or the CANCEL button and accordingly take appropriate steps.</w:t>
      </w:r>
    </w:p>
    <w:p w14:paraId="41B691A1" w14:textId="7B3208ED" w:rsidR="0065555D" w:rsidRDefault="00B43CBF" w:rsidP="00B44C05">
      <w:pPr>
        <w:pStyle w:val="Heading1"/>
      </w:pPr>
      <w:r>
        <w:t>Us</w:t>
      </w:r>
      <w:r w:rsidR="00A50F0C">
        <w:t xml:space="preserve">ing </w:t>
      </w:r>
      <w:r w:rsidR="008051E9">
        <w:t>sprites</w:t>
      </w:r>
    </w:p>
    <w:p w14:paraId="6A3A496A" w14:textId="0BFCD5E5" w:rsidR="0091088B" w:rsidRDefault="00BB5C91" w:rsidP="00FF5906">
      <w:pPr>
        <w:pStyle w:val="NormalPACKT"/>
      </w:pPr>
      <w:r>
        <w:t>To develop any 2D game we need sprites. Sprites are elements of computer graphics which can stay on screen, be manipulated with or be animated. GDI allows us to use sprites for creating our game. All the assets in the game will probably be sprites, starting from the UI to the main characters and so on.</w:t>
      </w:r>
    </w:p>
    <w:p w14:paraId="051492AD" w14:textId="64CA44DA" w:rsidR="0065555D" w:rsidRDefault="0065555D" w:rsidP="00E7799B">
      <w:pPr>
        <w:pStyle w:val="Heading2"/>
        <w:numPr>
          <w:ilvl w:val="1"/>
          <w:numId w:val="1"/>
        </w:numPr>
      </w:pPr>
      <w:r>
        <w:t>Getting ready</w:t>
      </w:r>
    </w:p>
    <w:p w14:paraId="014B9965" w14:textId="77777777" w:rsidR="0065555D" w:rsidRDefault="0065555D" w:rsidP="00291B74">
      <w:pPr>
        <w:pStyle w:val="NormalPACKT"/>
        <w:numPr>
          <w:ilvl w:val="0"/>
          <w:numId w:val="1"/>
        </w:numPr>
      </w:pPr>
      <w:r>
        <w:t>For this recipe, you will need a Windows machine with a working copy of Visual Studio.</w:t>
      </w:r>
    </w:p>
    <w:p w14:paraId="4C48610D" w14:textId="77777777" w:rsidR="0065555D" w:rsidRDefault="0065555D" w:rsidP="00291B74">
      <w:pPr>
        <w:pStyle w:val="Heading2"/>
        <w:numPr>
          <w:ilvl w:val="1"/>
          <w:numId w:val="1"/>
        </w:numPr>
        <w:tabs>
          <w:tab w:val="left" w:pos="0"/>
        </w:tabs>
      </w:pPr>
      <w:r>
        <w:lastRenderedPageBreak/>
        <w:t>How to do it...</w:t>
      </w:r>
    </w:p>
    <w:p w14:paraId="3317F069" w14:textId="03F37FC4" w:rsidR="00290122" w:rsidRPr="00290122" w:rsidRDefault="00290122" w:rsidP="00290122">
      <w:pPr>
        <w:pStyle w:val="NormalPACKT"/>
        <w:numPr>
          <w:ilvl w:val="0"/>
          <w:numId w:val="1"/>
        </w:numPr>
      </w:pPr>
      <w:r>
        <w:t xml:space="preserve">In this recipe we will find out how </w:t>
      </w:r>
      <w:r w:rsidR="00BB5C91">
        <w:t>to use sprites in our game</w:t>
      </w:r>
    </w:p>
    <w:p w14:paraId="0FC013C2" w14:textId="77777777" w:rsidR="0065555D" w:rsidRPr="005C685E" w:rsidRDefault="0065555D" w:rsidP="00FF5906">
      <w:pPr>
        <w:pStyle w:val="NumberedBulletPACKT"/>
        <w:numPr>
          <w:ilvl w:val="0"/>
          <w:numId w:val="35"/>
        </w:numPr>
      </w:pPr>
      <w:r w:rsidRPr="005C685E">
        <w:t>Open Visual Studio.</w:t>
      </w:r>
    </w:p>
    <w:p w14:paraId="0A690F57" w14:textId="188DA464" w:rsidR="00475D82" w:rsidRDefault="0065555D" w:rsidP="00FF5906">
      <w:pPr>
        <w:pStyle w:val="NumberedBulletPACKT"/>
      </w:pPr>
      <w:r w:rsidRPr="005C685E">
        <w:t xml:space="preserve">Create a new C++ project </w:t>
      </w:r>
    </w:p>
    <w:p w14:paraId="5B4D9B70" w14:textId="36CFC6D5" w:rsidR="00475D82" w:rsidRDefault="00475D82" w:rsidP="00FF5906">
      <w:pPr>
        <w:pStyle w:val="NumberedBulletPACKT"/>
      </w:pPr>
      <w:r>
        <w:t>Create a new resource type</w:t>
      </w:r>
    </w:p>
    <w:p w14:paraId="2E8EC95D" w14:textId="5C0BAF3F" w:rsidR="00475D82" w:rsidRPr="00475D82" w:rsidRDefault="00475D82" w:rsidP="00FF5906">
      <w:pPr>
        <w:pStyle w:val="NumberedBulletPACKT"/>
      </w:pPr>
      <w:r>
        <w:t>Select the sprite option as the new resource type</w:t>
      </w:r>
    </w:p>
    <w:p w14:paraId="043B6C49" w14:textId="0E092D6F" w:rsidR="0065555D" w:rsidRPr="005C685E" w:rsidRDefault="0065555D" w:rsidP="00FF5906">
      <w:pPr>
        <w:pStyle w:val="NumberedBulletPACKT"/>
      </w:pPr>
      <w:r w:rsidRPr="005C685E">
        <w:t xml:space="preserve">Add </w:t>
      </w:r>
      <w:r w:rsidR="00D21209">
        <w:t>the following source files : backbuffer.h/cpp, Clock.h/cpp, Game.h/.cpp, sprite.h/cpp, Utilities.h</w:t>
      </w:r>
      <w:r w:rsidR="002571A4">
        <w:t xml:space="preserve"> </w:t>
      </w:r>
    </w:p>
    <w:p w14:paraId="76B5D042" w14:textId="77777777" w:rsidR="0065555D" w:rsidRDefault="0065555D" w:rsidP="00FF5906">
      <w:pPr>
        <w:pStyle w:val="NumberedBulletPACKT"/>
      </w:pPr>
      <w:r w:rsidRPr="005C685E">
        <w:t>Add the following lines of code.</w:t>
      </w:r>
    </w:p>
    <w:p w14:paraId="5F805AC5" w14:textId="77777777" w:rsidR="00475D82" w:rsidRPr="00475D82" w:rsidRDefault="00475D82" w:rsidP="00475D82">
      <w:pPr>
        <w:pStyle w:val="NormalPACKT"/>
      </w:pPr>
    </w:p>
    <w:p w14:paraId="7A164CE2" w14:textId="77777777" w:rsidR="00356575" w:rsidRDefault="00356575" w:rsidP="00356575">
      <w:pPr>
        <w:autoSpaceDE w:val="0"/>
        <w:autoSpaceDN w:val="0"/>
        <w:adjustRightInd w:val="0"/>
        <w:spacing w:after="0"/>
        <w:rPr>
          <w:rFonts w:ascii="Consolas" w:eastAsiaTheme="minorHAnsi" w:hAnsi="Consolas" w:cs="Consolas"/>
          <w:color w:val="000000"/>
          <w:sz w:val="19"/>
          <w:szCs w:val="19"/>
          <w:highlight w:val="white"/>
          <w:lang w:val="en-NZ"/>
        </w:rPr>
      </w:pPr>
    </w:p>
    <w:p w14:paraId="6FB83B92" w14:textId="7A5D6147" w:rsidR="00356575" w:rsidRPr="007E5718" w:rsidRDefault="007E5718"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backbuffer.h</w:t>
      </w:r>
    </w:p>
    <w:p w14:paraId="525AA449" w14:textId="77777777" w:rsidR="007E5718" w:rsidRPr="001B6524" w:rsidRDefault="007E5718" w:rsidP="007E5718">
      <w:pPr>
        <w:pStyle w:val="NumberedBulletPACKT"/>
        <w:numPr>
          <w:ilvl w:val="0"/>
          <w:numId w:val="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64CDA17F"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3FB9620C"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#pragma</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once</w:t>
      </w:r>
    </w:p>
    <w:p w14:paraId="45F34931"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214BA6AF"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defined</w:t>
      </w:r>
      <w:r>
        <w:rPr>
          <w:rFonts w:ascii="Consolas" w:eastAsiaTheme="minorHAnsi" w:hAnsi="Consolas" w:cs="Consolas"/>
          <w:color w:val="000000"/>
          <w:sz w:val="19"/>
          <w:szCs w:val="19"/>
          <w:highlight w:val="white"/>
          <w:lang w:val="en-NZ"/>
        </w:rPr>
        <w:t>(__BACKBUFFER_H__)</w:t>
      </w:r>
    </w:p>
    <w:p w14:paraId="6E463ECB"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#define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6F008A"/>
          <w:sz w:val="19"/>
          <w:szCs w:val="19"/>
          <w:highlight w:val="white"/>
          <w:lang w:val="en-NZ"/>
        </w:rPr>
        <w:t>__BACKBUFFER_H__</w:t>
      </w:r>
    </w:p>
    <w:p w14:paraId="17E3ECE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1E05319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Library Includes</w:t>
      </w:r>
    </w:p>
    <w:p w14:paraId="484D34F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&lt;Windows.h&gt;</w:t>
      </w:r>
    </w:p>
    <w:p w14:paraId="54F6CFC3"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1B8D3D5D"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Local Includes</w:t>
      </w:r>
    </w:p>
    <w:p w14:paraId="1477E43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567BCEA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Types</w:t>
      </w:r>
    </w:p>
    <w:p w14:paraId="66B2C17D"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72B5D1CB"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Constants</w:t>
      </w:r>
    </w:p>
    <w:p w14:paraId="443E3C7A"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22A2E52C"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Prototypes</w:t>
      </w:r>
    </w:p>
    <w:p w14:paraId="5E3E7C15"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class</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CBackBuffer</w:t>
      </w:r>
    </w:p>
    <w:p w14:paraId="1E2B2D3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9715211"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Member Functions</w:t>
      </w:r>
    </w:p>
    <w:p w14:paraId="0B6648E5"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w:t>
      </w:r>
    </w:p>
    <w:p w14:paraId="6E073043"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CBackBuffer();</w:t>
      </w:r>
    </w:p>
    <w:p w14:paraId="24D36796"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~CBackBuffer();</w:t>
      </w:r>
    </w:p>
    <w:p w14:paraId="5D39B909"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0A7C7C6B"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bool</w:t>
      </w:r>
      <w:r>
        <w:rPr>
          <w:rFonts w:ascii="Consolas" w:eastAsiaTheme="minorHAnsi" w:hAnsi="Consolas" w:cs="Consolas"/>
          <w:color w:val="000000"/>
          <w:sz w:val="19"/>
          <w:szCs w:val="19"/>
          <w:highlight w:val="white"/>
          <w:lang w:val="en-NZ"/>
        </w:rPr>
        <w:t xml:space="preserve"> Initialise(</w:t>
      </w:r>
      <w:r>
        <w:rPr>
          <w:rFonts w:ascii="Consolas" w:eastAsiaTheme="minorHAnsi" w:hAnsi="Consolas" w:cs="Consolas"/>
          <w:color w:val="2B91AF"/>
          <w:sz w:val="19"/>
          <w:szCs w:val="19"/>
          <w:highlight w:val="white"/>
          <w:lang w:val="en-NZ"/>
        </w:rPr>
        <w:t>HWND</w:t>
      </w:r>
      <w:r>
        <w:rPr>
          <w:rFonts w:ascii="Consolas" w:eastAsiaTheme="minorHAnsi" w:hAnsi="Consolas" w:cs="Consolas"/>
          <w:color w:val="000000"/>
          <w:sz w:val="19"/>
          <w:szCs w:val="19"/>
          <w:highlight w:val="white"/>
          <w:lang w:val="en-NZ"/>
        </w:rPr>
        <w:t xml:space="preserve"> _hWnd,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_iWidth,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_iHeight);</w:t>
      </w:r>
    </w:p>
    <w:p w14:paraId="64BDC8CB"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5FCD0F3A"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HDC</w:t>
      </w:r>
      <w:r>
        <w:rPr>
          <w:rFonts w:ascii="Consolas" w:eastAsiaTheme="minorHAnsi" w:hAnsi="Consolas" w:cs="Consolas"/>
          <w:color w:val="000000"/>
          <w:sz w:val="19"/>
          <w:szCs w:val="19"/>
          <w:highlight w:val="white"/>
          <w:lang w:val="en-NZ"/>
        </w:rPr>
        <w:t xml:space="preserve"> GetBFDC() </w:t>
      </w:r>
      <w:r>
        <w:rPr>
          <w:rFonts w:ascii="Consolas" w:eastAsiaTheme="minorHAnsi" w:hAnsi="Consolas" w:cs="Consolas"/>
          <w:color w:val="0000FF"/>
          <w:sz w:val="19"/>
          <w:szCs w:val="19"/>
          <w:highlight w:val="white"/>
          <w:lang w:val="en-NZ"/>
        </w:rPr>
        <w:t>const</w:t>
      </w:r>
      <w:r>
        <w:rPr>
          <w:rFonts w:ascii="Consolas" w:eastAsiaTheme="minorHAnsi" w:hAnsi="Consolas" w:cs="Consolas"/>
          <w:color w:val="000000"/>
          <w:sz w:val="19"/>
          <w:szCs w:val="19"/>
          <w:highlight w:val="white"/>
          <w:lang w:val="en-NZ"/>
        </w:rPr>
        <w:t>;</w:t>
      </w:r>
    </w:p>
    <w:p w14:paraId="58CE0B18"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738C8E8D"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GetHeight() </w:t>
      </w:r>
      <w:r>
        <w:rPr>
          <w:rFonts w:ascii="Consolas" w:eastAsiaTheme="minorHAnsi" w:hAnsi="Consolas" w:cs="Consolas"/>
          <w:color w:val="0000FF"/>
          <w:sz w:val="19"/>
          <w:szCs w:val="19"/>
          <w:highlight w:val="white"/>
          <w:lang w:val="en-NZ"/>
        </w:rPr>
        <w:t>const</w:t>
      </w:r>
      <w:r>
        <w:rPr>
          <w:rFonts w:ascii="Consolas" w:eastAsiaTheme="minorHAnsi" w:hAnsi="Consolas" w:cs="Consolas"/>
          <w:color w:val="000000"/>
          <w:sz w:val="19"/>
          <w:szCs w:val="19"/>
          <w:highlight w:val="white"/>
          <w:lang w:val="en-NZ"/>
        </w:rPr>
        <w:t>;</w:t>
      </w:r>
    </w:p>
    <w:p w14:paraId="7245BA92"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GetWidth() </w:t>
      </w:r>
      <w:r>
        <w:rPr>
          <w:rFonts w:ascii="Consolas" w:eastAsiaTheme="minorHAnsi" w:hAnsi="Consolas" w:cs="Consolas"/>
          <w:color w:val="0000FF"/>
          <w:sz w:val="19"/>
          <w:szCs w:val="19"/>
          <w:highlight w:val="white"/>
          <w:lang w:val="en-NZ"/>
        </w:rPr>
        <w:t>const</w:t>
      </w:r>
      <w:r>
        <w:rPr>
          <w:rFonts w:ascii="Consolas" w:eastAsiaTheme="minorHAnsi" w:hAnsi="Consolas" w:cs="Consolas"/>
          <w:color w:val="000000"/>
          <w:sz w:val="19"/>
          <w:szCs w:val="19"/>
          <w:highlight w:val="white"/>
          <w:lang w:val="en-NZ"/>
        </w:rPr>
        <w:t>;</w:t>
      </w:r>
    </w:p>
    <w:p w14:paraId="78135CE9"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19E049D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xml:space="preserve"> Clear();</w:t>
      </w:r>
    </w:p>
    <w:p w14:paraId="4C7C6B15"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void</w:t>
      </w:r>
      <w:r>
        <w:rPr>
          <w:rFonts w:ascii="Consolas" w:eastAsiaTheme="minorHAnsi" w:hAnsi="Consolas" w:cs="Consolas"/>
          <w:color w:val="000000"/>
          <w:sz w:val="19"/>
          <w:szCs w:val="19"/>
          <w:highlight w:val="white"/>
          <w:lang w:val="en-NZ"/>
        </w:rPr>
        <w:t xml:space="preserve"> Present();</w:t>
      </w:r>
    </w:p>
    <w:p w14:paraId="5C24D926"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0CAB5C74"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protected</w:t>
      </w:r>
      <w:r>
        <w:rPr>
          <w:rFonts w:ascii="Consolas" w:eastAsiaTheme="minorHAnsi" w:hAnsi="Consolas" w:cs="Consolas"/>
          <w:color w:val="000000"/>
          <w:sz w:val="19"/>
          <w:szCs w:val="19"/>
          <w:highlight w:val="white"/>
          <w:lang w:val="en-NZ"/>
        </w:rPr>
        <w:t>:</w:t>
      </w:r>
    </w:p>
    <w:p w14:paraId="250672DC"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0371158D"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private</w:t>
      </w:r>
      <w:r>
        <w:rPr>
          <w:rFonts w:ascii="Consolas" w:eastAsiaTheme="minorHAnsi" w:hAnsi="Consolas" w:cs="Consolas"/>
          <w:color w:val="000000"/>
          <w:sz w:val="19"/>
          <w:szCs w:val="19"/>
          <w:highlight w:val="white"/>
          <w:lang w:val="en-NZ"/>
        </w:rPr>
        <w:t>:</w:t>
      </w:r>
    </w:p>
    <w:p w14:paraId="24547B78"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CBackBuffer(</w:t>
      </w:r>
      <w:r>
        <w:rPr>
          <w:rFonts w:ascii="Consolas" w:eastAsiaTheme="minorHAnsi" w:hAnsi="Consolas" w:cs="Consolas"/>
          <w:color w:val="0000FF"/>
          <w:sz w:val="19"/>
          <w:szCs w:val="19"/>
          <w:highlight w:val="white"/>
          <w:lang w:val="en-NZ"/>
        </w:rPr>
        <w:t>const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CBackBuffer</w:t>
      </w:r>
      <w:r>
        <w:rPr>
          <w:rFonts w:ascii="Consolas" w:eastAsiaTheme="minorHAnsi" w:hAnsi="Consolas" w:cs="Consolas"/>
          <w:color w:val="000000"/>
          <w:sz w:val="19"/>
          <w:szCs w:val="19"/>
          <w:highlight w:val="white"/>
          <w:lang w:val="en-NZ"/>
        </w:rPr>
        <w:t>&amp; _kr);</w:t>
      </w:r>
    </w:p>
    <w:p w14:paraId="58117BBD"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CBackBuffer</w:t>
      </w:r>
      <w:r>
        <w:rPr>
          <w:rFonts w:ascii="Consolas" w:eastAsiaTheme="minorHAnsi" w:hAnsi="Consolas" w:cs="Consolas"/>
          <w:color w:val="000000"/>
          <w:sz w:val="19"/>
          <w:szCs w:val="19"/>
          <w:highlight w:val="white"/>
          <w:lang w:val="en-NZ"/>
        </w:rPr>
        <w:t>&amp; operator= (</w:t>
      </w:r>
      <w:r>
        <w:rPr>
          <w:rFonts w:ascii="Consolas" w:eastAsiaTheme="minorHAnsi" w:hAnsi="Consolas" w:cs="Consolas"/>
          <w:color w:val="0000FF"/>
          <w:sz w:val="19"/>
          <w:szCs w:val="19"/>
          <w:highlight w:val="white"/>
          <w:lang w:val="en-NZ"/>
        </w:rPr>
        <w:t>const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2B91AF"/>
          <w:sz w:val="19"/>
          <w:szCs w:val="19"/>
          <w:highlight w:val="white"/>
          <w:lang w:val="en-NZ"/>
        </w:rPr>
        <w:t>CBackBuffer</w:t>
      </w:r>
      <w:r>
        <w:rPr>
          <w:rFonts w:ascii="Consolas" w:eastAsiaTheme="minorHAnsi" w:hAnsi="Consolas" w:cs="Consolas"/>
          <w:color w:val="000000"/>
          <w:sz w:val="19"/>
          <w:szCs w:val="19"/>
          <w:highlight w:val="white"/>
          <w:lang w:val="en-NZ"/>
        </w:rPr>
        <w:t>&amp; _kr);</w:t>
      </w:r>
    </w:p>
    <w:p w14:paraId="31C4F70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6C447FB5"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8000"/>
          <w:sz w:val="19"/>
          <w:szCs w:val="19"/>
          <w:highlight w:val="white"/>
          <w:lang w:val="en-NZ"/>
        </w:rPr>
        <w:t>// Member Variables</w:t>
      </w:r>
    </w:p>
    <w:p w14:paraId="1AE4324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public</w:t>
      </w:r>
      <w:r>
        <w:rPr>
          <w:rFonts w:ascii="Consolas" w:eastAsiaTheme="minorHAnsi" w:hAnsi="Consolas" w:cs="Consolas"/>
          <w:color w:val="000000"/>
          <w:sz w:val="19"/>
          <w:szCs w:val="19"/>
          <w:highlight w:val="white"/>
          <w:lang w:val="en-NZ"/>
        </w:rPr>
        <w:t>:</w:t>
      </w:r>
    </w:p>
    <w:p w14:paraId="3F687F84"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26F0C29F"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protected</w:t>
      </w:r>
      <w:r>
        <w:rPr>
          <w:rFonts w:ascii="Consolas" w:eastAsiaTheme="minorHAnsi" w:hAnsi="Consolas" w:cs="Consolas"/>
          <w:color w:val="000000"/>
          <w:sz w:val="19"/>
          <w:szCs w:val="19"/>
          <w:highlight w:val="white"/>
          <w:lang w:val="en-NZ"/>
        </w:rPr>
        <w:t>:</w:t>
      </w:r>
    </w:p>
    <w:p w14:paraId="7D67152A"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HWND</w:t>
      </w:r>
      <w:r>
        <w:rPr>
          <w:rFonts w:ascii="Consolas" w:eastAsiaTheme="minorHAnsi" w:hAnsi="Consolas" w:cs="Consolas"/>
          <w:color w:val="000000"/>
          <w:sz w:val="19"/>
          <w:szCs w:val="19"/>
          <w:highlight w:val="white"/>
          <w:lang w:val="en-NZ"/>
        </w:rPr>
        <w:t xml:space="preserve"> m_hWnd;</w:t>
      </w:r>
    </w:p>
    <w:p w14:paraId="76A3F06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HDC</w:t>
      </w:r>
      <w:r>
        <w:rPr>
          <w:rFonts w:ascii="Consolas" w:eastAsiaTheme="minorHAnsi" w:hAnsi="Consolas" w:cs="Consolas"/>
          <w:color w:val="000000"/>
          <w:sz w:val="19"/>
          <w:szCs w:val="19"/>
          <w:highlight w:val="white"/>
          <w:lang w:val="en-NZ"/>
        </w:rPr>
        <w:t xml:space="preserve"> m_hDC;</w:t>
      </w:r>
    </w:p>
    <w:p w14:paraId="0A4B95B0"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HBITMAP</w:t>
      </w:r>
      <w:r>
        <w:rPr>
          <w:rFonts w:ascii="Consolas" w:eastAsiaTheme="minorHAnsi" w:hAnsi="Consolas" w:cs="Consolas"/>
          <w:color w:val="000000"/>
          <w:sz w:val="19"/>
          <w:szCs w:val="19"/>
          <w:highlight w:val="white"/>
          <w:lang w:val="en-NZ"/>
        </w:rPr>
        <w:t xml:space="preserve"> m_hSurface;</w:t>
      </w:r>
    </w:p>
    <w:p w14:paraId="10BA3FC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HBITMAP</w:t>
      </w:r>
      <w:r>
        <w:rPr>
          <w:rFonts w:ascii="Consolas" w:eastAsiaTheme="minorHAnsi" w:hAnsi="Consolas" w:cs="Consolas"/>
          <w:color w:val="000000"/>
          <w:sz w:val="19"/>
          <w:szCs w:val="19"/>
          <w:highlight w:val="white"/>
          <w:lang w:val="en-NZ"/>
        </w:rPr>
        <w:t xml:space="preserve"> m_hOldObject;</w:t>
      </w:r>
    </w:p>
    <w:p w14:paraId="542E8485"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m_iWidth;</w:t>
      </w:r>
    </w:p>
    <w:p w14:paraId="179ED57C"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m_iHeight;</w:t>
      </w:r>
    </w:p>
    <w:p w14:paraId="4370B07E"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552F9F53"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private</w:t>
      </w:r>
      <w:r>
        <w:rPr>
          <w:rFonts w:ascii="Consolas" w:eastAsiaTheme="minorHAnsi" w:hAnsi="Consolas" w:cs="Consolas"/>
          <w:color w:val="000000"/>
          <w:sz w:val="19"/>
          <w:szCs w:val="19"/>
          <w:highlight w:val="white"/>
          <w:lang w:val="en-NZ"/>
        </w:rPr>
        <w:t>:</w:t>
      </w:r>
    </w:p>
    <w:p w14:paraId="1F000CEB"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5FFC5E13"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FB1DC69" w14:textId="77777777" w:rsidR="007E5718" w:rsidRDefault="007E5718" w:rsidP="007E5718">
      <w:pPr>
        <w:autoSpaceDE w:val="0"/>
        <w:autoSpaceDN w:val="0"/>
        <w:adjustRightInd w:val="0"/>
        <w:spacing w:after="0"/>
        <w:rPr>
          <w:rFonts w:ascii="Consolas" w:eastAsiaTheme="minorHAnsi" w:hAnsi="Consolas" w:cs="Consolas"/>
          <w:color w:val="000000"/>
          <w:sz w:val="19"/>
          <w:szCs w:val="19"/>
          <w:highlight w:val="white"/>
          <w:lang w:val="en-NZ"/>
        </w:rPr>
      </w:pPr>
    </w:p>
    <w:p w14:paraId="15619C5C" w14:textId="77777777" w:rsidR="007E5718" w:rsidRDefault="007E5718" w:rsidP="007E5718">
      <w:pPr>
        <w:autoSpaceDE w:val="0"/>
        <w:autoSpaceDN w:val="0"/>
        <w:adjustRightInd w:val="0"/>
        <w:spacing w:after="0"/>
        <w:rPr>
          <w:rFonts w:ascii="Consolas" w:eastAsiaTheme="minorHAnsi" w:hAnsi="Consolas" w:cs="Consolas"/>
          <w:color w:val="008000"/>
          <w:sz w:val="19"/>
          <w:szCs w:val="19"/>
          <w:highlight w:val="white"/>
          <w:lang w:val="en-NZ"/>
        </w:rPr>
      </w:pPr>
      <w:r>
        <w:rPr>
          <w:rFonts w:ascii="Consolas" w:eastAsiaTheme="minorHAnsi" w:hAnsi="Consolas" w:cs="Consolas"/>
          <w:color w:val="0000FF"/>
          <w:sz w:val="19"/>
          <w:szCs w:val="19"/>
          <w:highlight w:val="white"/>
          <w:lang w:val="en-NZ"/>
        </w:rPr>
        <w:t>#endif</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8000"/>
          <w:sz w:val="19"/>
          <w:szCs w:val="19"/>
          <w:highlight w:val="white"/>
          <w:lang w:val="en-NZ"/>
        </w:rPr>
        <w:t>// __BACKBUFFER_H__</w:t>
      </w:r>
    </w:p>
    <w:p w14:paraId="4E304385" w14:textId="77777777" w:rsidR="007E5718" w:rsidRDefault="007E5718" w:rsidP="007E5718">
      <w:pPr>
        <w:autoSpaceDE w:val="0"/>
        <w:autoSpaceDN w:val="0"/>
        <w:adjustRightInd w:val="0"/>
        <w:spacing w:after="0"/>
        <w:rPr>
          <w:rFonts w:ascii="Consolas" w:eastAsiaTheme="minorHAnsi" w:hAnsi="Consolas" w:cs="Consolas"/>
          <w:color w:val="008000"/>
          <w:sz w:val="19"/>
          <w:szCs w:val="19"/>
          <w:highlight w:val="white"/>
          <w:lang w:val="en-NZ"/>
        </w:rPr>
      </w:pPr>
    </w:p>
    <w:p w14:paraId="588A56C9" w14:textId="12D4790A" w:rsidR="007E5718" w:rsidRPr="00D12677" w:rsidRDefault="007E5718"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backbuffe</w:t>
      </w:r>
      <w:r w:rsidRPr="00D12677">
        <w:rPr>
          <w:b/>
        </w:rPr>
        <w:t>r.cpp</w:t>
      </w:r>
    </w:p>
    <w:p w14:paraId="3A44B3B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Library Includes</w:t>
      </w:r>
    </w:p>
    <w:p w14:paraId="78AE51E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28A265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Local Includes</w:t>
      </w:r>
    </w:p>
    <w:p w14:paraId="18EE0D2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F7B95C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This include</w:t>
      </w:r>
    </w:p>
    <w:p w14:paraId="432E538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"BackBuffer.h"</w:t>
      </w:r>
    </w:p>
    <w:p w14:paraId="63483B1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50FA64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Variables</w:t>
      </w:r>
    </w:p>
    <w:p w14:paraId="246B42E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1F309A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Function Prototypes</w:t>
      </w:r>
    </w:p>
    <w:p w14:paraId="23C58B0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C72889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Implementation</w:t>
      </w:r>
    </w:p>
    <w:p w14:paraId="00EE0F6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7D1851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::CBackBuffer()</w:t>
      </w:r>
    </w:p>
    <w:p w14:paraId="4BEC60D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m_hWnd(0)</w:t>
      </w:r>
    </w:p>
    <w:p w14:paraId="464BB2A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m_hDC(0)</w:t>
      </w:r>
    </w:p>
    <w:p w14:paraId="6110AFD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m_hSurface(0)</w:t>
      </w:r>
    </w:p>
    <w:p w14:paraId="5837A84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m_hOldObject(0)</w:t>
      </w:r>
    </w:p>
    <w:p w14:paraId="6A3F49F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m_iWidth(0)</w:t>
      </w:r>
    </w:p>
    <w:p w14:paraId="1906507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m_iHeight(0)</w:t>
      </w:r>
    </w:p>
    <w:p w14:paraId="2249D21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050E065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616EC3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8719A7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93F3A1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::~CBackBuffer()</w:t>
      </w:r>
    </w:p>
    <w:p w14:paraId="09A572E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B35F83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SelectObject(m_hDC, m_hOldObject);</w:t>
      </w:r>
    </w:p>
    <w:p w14:paraId="5080FA5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F111F6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DeleteObject(m_hSurface);</w:t>
      </w:r>
    </w:p>
    <w:p w14:paraId="4EEE313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DeleteObject(m_hDC);</w:t>
      </w:r>
    </w:p>
    <w:p w14:paraId="22E30EC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BBAD58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99EE28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bool</w:t>
      </w:r>
    </w:p>
    <w:p w14:paraId="6F65355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::Initialise(</w:t>
      </w:r>
      <w:r w:rsidRPr="00D12677">
        <w:rPr>
          <w:rFonts w:ascii="Consolas" w:eastAsiaTheme="minorHAnsi" w:hAnsi="Consolas" w:cs="Consolas"/>
          <w:color w:val="2B91AF"/>
          <w:sz w:val="19"/>
          <w:szCs w:val="19"/>
          <w:highlight w:val="white"/>
          <w:lang w:val="en-NZ"/>
        </w:rPr>
        <w:t>HWND</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808080"/>
          <w:sz w:val="19"/>
          <w:szCs w:val="19"/>
          <w:highlight w:val="white"/>
          <w:lang w:val="en-NZ"/>
        </w:rPr>
        <w:t>_hWnd</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808080"/>
          <w:sz w:val="19"/>
          <w:szCs w:val="19"/>
          <w:highlight w:val="white"/>
          <w:lang w:val="en-NZ"/>
        </w:rPr>
        <w:t>_iWidth</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808080"/>
          <w:sz w:val="19"/>
          <w:szCs w:val="19"/>
          <w:highlight w:val="white"/>
          <w:lang w:val="en-NZ"/>
        </w:rPr>
        <w:t>_iHeight</w:t>
      </w:r>
      <w:r w:rsidRPr="00D12677">
        <w:rPr>
          <w:rFonts w:ascii="Consolas" w:eastAsiaTheme="minorHAnsi" w:hAnsi="Consolas" w:cs="Consolas"/>
          <w:color w:val="000000"/>
          <w:sz w:val="19"/>
          <w:szCs w:val="19"/>
          <w:highlight w:val="white"/>
          <w:lang w:val="en-NZ"/>
        </w:rPr>
        <w:t>)</w:t>
      </w:r>
    </w:p>
    <w:p w14:paraId="18BB9AA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028C8E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m_hWnd = </w:t>
      </w:r>
      <w:r w:rsidRPr="00D12677">
        <w:rPr>
          <w:rFonts w:ascii="Consolas" w:eastAsiaTheme="minorHAnsi" w:hAnsi="Consolas" w:cs="Consolas"/>
          <w:color w:val="808080"/>
          <w:sz w:val="19"/>
          <w:szCs w:val="19"/>
          <w:highlight w:val="white"/>
          <w:lang w:val="en-NZ"/>
        </w:rPr>
        <w:t>_hWnd</w:t>
      </w:r>
      <w:r w:rsidRPr="00D12677">
        <w:rPr>
          <w:rFonts w:ascii="Consolas" w:eastAsiaTheme="minorHAnsi" w:hAnsi="Consolas" w:cs="Consolas"/>
          <w:color w:val="000000"/>
          <w:sz w:val="19"/>
          <w:szCs w:val="19"/>
          <w:highlight w:val="white"/>
          <w:lang w:val="en-NZ"/>
        </w:rPr>
        <w:t>;</w:t>
      </w:r>
    </w:p>
    <w:p w14:paraId="67B0A77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F14DD1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m_iWidth = </w:t>
      </w:r>
      <w:r w:rsidRPr="00D12677">
        <w:rPr>
          <w:rFonts w:ascii="Consolas" w:eastAsiaTheme="minorHAnsi" w:hAnsi="Consolas" w:cs="Consolas"/>
          <w:color w:val="808080"/>
          <w:sz w:val="19"/>
          <w:szCs w:val="19"/>
          <w:highlight w:val="white"/>
          <w:lang w:val="en-NZ"/>
        </w:rPr>
        <w:t>_iWidth</w:t>
      </w:r>
      <w:r w:rsidRPr="00D12677">
        <w:rPr>
          <w:rFonts w:ascii="Consolas" w:eastAsiaTheme="minorHAnsi" w:hAnsi="Consolas" w:cs="Consolas"/>
          <w:color w:val="000000"/>
          <w:sz w:val="19"/>
          <w:szCs w:val="19"/>
          <w:highlight w:val="white"/>
          <w:lang w:val="en-NZ"/>
        </w:rPr>
        <w:t>;</w:t>
      </w:r>
    </w:p>
    <w:p w14:paraId="5E728DE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m_iHeight = </w:t>
      </w:r>
      <w:r w:rsidRPr="00D12677">
        <w:rPr>
          <w:rFonts w:ascii="Consolas" w:eastAsiaTheme="minorHAnsi" w:hAnsi="Consolas" w:cs="Consolas"/>
          <w:color w:val="808080"/>
          <w:sz w:val="19"/>
          <w:szCs w:val="19"/>
          <w:highlight w:val="white"/>
          <w:lang w:val="en-NZ"/>
        </w:rPr>
        <w:t>_iHeight</w:t>
      </w:r>
      <w:r w:rsidRPr="00D12677">
        <w:rPr>
          <w:rFonts w:ascii="Consolas" w:eastAsiaTheme="minorHAnsi" w:hAnsi="Consolas" w:cs="Consolas"/>
          <w:color w:val="000000"/>
          <w:sz w:val="19"/>
          <w:szCs w:val="19"/>
          <w:highlight w:val="white"/>
          <w:lang w:val="en-NZ"/>
        </w:rPr>
        <w:t>;</w:t>
      </w:r>
    </w:p>
    <w:p w14:paraId="6BBB9D8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7973B7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HDC</w:t>
      </w:r>
      <w:r w:rsidRPr="00D12677">
        <w:rPr>
          <w:rFonts w:ascii="Consolas" w:eastAsiaTheme="minorHAnsi" w:hAnsi="Consolas" w:cs="Consolas"/>
          <w:color w:val="000000"/>
          <w:sz w:val="19"/>
          <w:szCs w:val="19"/>
          <w:highlight w:val="white"/>
          <w:lang w:val="en-NZ"/>
        </w:rPr>
        <w:t xml:space="preserve"> hWindowDC = ::GetDC(m_hWnd);</w:t>
      </w:r>
    </w:p>
    <w:p w14:paraId="1FD1A5D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8D3FFD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m_hDC = CreateCompatibleDC(hWindowDC);</w:t>
      </w:r>
    </w:p>
    <w:p w14:paraId="080BF4E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DBE915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m_hSurface = CreateCompatibleBitmap(hWindowDC, m_iWidth, m_iHeight);</w:t>
      </w:r>
    </w:p>
    <w:p w14:paraId="22DB820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A17962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ReleaseDC(m_hWnd, hWindowDC);</w:t>
      </w:r>
    </w:p>
    <w:p w14:paraId="55E7AFE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4532B8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m_hOldObject = </w:t>
      </w:r>
      <w:r w:rsidRPr="00D12677">
        <w:rPr>
          <w:rFonts w:ascii="Consolas" w:eastAsiaTheme="minorHAnsi" w:hAnsi="Consolas" w:cs="Consolas"/>
          <w:color w:val="0000FF"/>
          <w:sz w:val="19"/>
          <w:szCs w:val="19"/>
          <w:highlight w:val="white"/>
          <w:lang w:val="en-NZ"/>
        </w:rPr>
        <w:t>static_cast</w:t>
      </w:r>
      <w:r w:rsidRPr="00D12677">
        <w:rPr>
          <w:rFonts w:ascii="Consolas" w:eastAsiaTheme="minorHAnsi" w:hAnsi="Consolas" w:cs="Consolas"/>
          <w:color w:val="000000"/>
          <w:sz w:val="19"/>
          <w:szCs w:val="19"/>
          <w:highlight w:val="white"/>
          <w:lang w:val="en-NZ"/>
        </w:rPr>
        <w:t>&lt;</w:t>
      </w:r>
      <w:r w:rsidRPr="00D12677">
        <w:rPr>
          <w:rFonts w:ascii="Consolas" w:eastAsiaTheme="minorHAnsi" w:hAnsi="Consolas" w:cs="Consolas"/>
          <w:color w:val="2B91AF"/>
          <w:sz w:val="19"/>
          <w:szCs w:val="19"/>
          <w:highlight w:val="white"/>
          <w:lang w:val="en-NZ"/>
        </w:rPr>
        <w:t>HBITMAP</w:t>
      </w:r>
      <w:r w:rsidRPr="00D12677">
        <w:rPr>
          <w:rFonts w:ascii="Consolas" w:eastAsiaTheme="minorHAnsi" w:hAnsi="Consolas" w:cs="Consolas"/>
          <w:color w:val="000000"/>
          <w:sz w:val="19"/>
          <w:szCs w:val="19"/>
          <w:highlight w:val="white"/>
          <w:lang w:val="en-NZ"/>
        </w:rPr>
        <w:t>&gt;(SelectObject(m_hDC, m_hSurface));</w:t>
      </w:r>
    </w:p>
    <w:p w14:paraId="75BA676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B1E00E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 xml:space="preserve"> brushWhite = </w:t>
      </w:r>
      <w:r w:rsidRPr="00D12677">
        <w:rPr>
          <w:rFonts w:ascii="Consolas" w:eastAsiaTheme="minorHAnsi" w:hAnsi="Consolas" w:cs="Consolas"/>
          <w:color w:val="0000FF"/>
          <w:sz w:val="19"/>
          <w:szCs w:val="19"/>
          <w:highlight w:val="white"/>
          <w:lang w:val="en-NZ"/>
        </w:rPr>
        <w:t>static_cast</w:t>
      </w:r>
      <w:r w:rsidRPr="00D12677">
        <w:rPr>
          <w:rFonts w:ascii="Consolas" w:eastAsiaTheme="minorHAnsi" w:hAnsi="Consolas" w:cs="Consolas"/>
          <w:color w:val="000000"/>
          <w:sz w:val="19"/>
          <w:szCs w:val="19"/>
          <w:highlight w:val="white"/>
          <w:lang w:val="en-NZ"/>
        </w:rPr>
        <w:t>&lt;</w:t>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&gt;(GetStockObject(</w:t>
      </w:r>
      <w:r w:rsidRPr="00D12677">
        <w:rPr>
          <w:rFonts w:ascii="Consolas" w:eastAsiaTheme="minorHAnsi" w:hAnsi="Consolas" w:cs="Consolas"/>
          <w:color w:val="6F008A"/>
          <w:sz w:val="19"/>
          <w:szCs w:val="19"/>
          <w:highlight w:val="white"/>
          <w:lang w:val="en-NZ"/>
        </w:rPr>
        <w:t>LTGRAY_BRUSH</w:t>
      </w:r>
      <w:r w:rsidRPr="00D12677">
        <w:rPr>
          <w:rFonts w:ascii="Consolas" w:eastAsiaTheme="minorHAnsi" w:hAnsi="Consolas" w:cs="Consolas"/>
          <w:color w:val="000000"/>
          <w:sz w:val="19"/>
          <w:szCs w:val="19"/>
          <w:highlight w:val="white"/>
          <w:lang w:val="en-NZ"/>
        </w:rPr>
        <w:t>));</w:t>
      </w:r>
    </w:p>
    <w:p w14:paraId="1915B58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lastRenderedPageBreak/>
        <w:tab/>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 xml:space="preserve"> oldBrush = </w:t>
      </w:r>
      <w:r w:rsidRPr="00D12677">
        <w:rPr>
          <w:rFonts w:ascii="Consolas" w:eastAsiaTheme="minorHAnsi" w:hAnsi="Consolas" w:cs="Consolas"/>
          <w:color w:val="0000FF"/>
          <w:sz w:val="19"/>
          <w:szCs w:val="19"/>
          <w:highlight w:val="white"/>
          <w:lang w:val="en-NZ"/>
        </w:rPr>
        <w:t>static_cast</w:t>
      </w:r>
      <w:r w:rsidRPr="00D12677">
        <w:rPr>
          <w:rFonts w:ascii="Consolas" w:eastAsiaTheme="minorHAnsi" w:hAnsi="Consolas" w:cs="Consolas"/>
          <w:color w:val="000000"/>
          <w:sz w:val="19"/>
          <w:szCs w:val="19"/>
          <w:highlight w:val="white"/>
          <w:lang w:val="en-NZ"/>
        </w:rPr>
        <w:t>&lt;</w:t>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&gt;(SelectObject(m_hDC, brushWhite));</w:t>
      </w:r>
    </w:p>
    <w:p w14:paraId="70E0B49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77CA41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Rectangle(m_hDC, 0, 0, m_iWidth, m_iHeight);</w:t>
      </w:r>
    </w:p>
    <w:p w14:paraId="03B0498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D023A1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SelectObject(m_hDC, oldBrush);</w:t>
      </w:r>
    </w:p>
    <w:p w14:paraId="797AF04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C60938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true</w:t>
      </w:r>
      <w:r w:rsidRPr="00D12677">
        <w:rPr>
          <w:rFonts w:ascii="Consolas" w:eastAsiaTheme="minorHAnsi" w:hAnsi="Consolas" w:cs="Consolas"/>
          <w:color w:val="000000"/>
          <w:sz w:val="19"/>
          <w:szCs w:val="19"/>
          <w:highlight w:val="white"/>
          <w:lang w:val="en-NZ"/>
        </w:rPr>
        <w:t>);</w:t>
      </w:r>
    </w:p>
    <w:p w14:paraId="20099E9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C16691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2C972F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354C33A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::Clear()</w:t>
      </w:r>
    </w:p>
    <w:p w14:paraId="4765E03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A56617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 xml:space="preserve"> hOldBrush = </w:t>
      </w:r>
      <w:r w:rsidRPr="00D12677">
        <w:rPr>
          <w:rFonts w:ascii="Consolas" w:eastAsiaTheme="minorHAnsi" w:hAnsi="Consolas" w:cs="Consolas"/>
          <w:color w:val="0000FF"/>
          <w:sz w:val="19"/>
          <w:szCs w:val="19"/>
          <w:highlight w:val="white"/>
          <w:lang w:val="en-NZ"/>
        </w:rPr>
        <w:t>static_cast</w:t>
      </w:r>
      <w:r w:rsidRPr="00D12677">
        <w:rPr>
          <w:rFonts w:ascii="Consolas" w:eastAsiaTheme="minorHAnsi" w:hAnsi="Consolas" w:cs="Consolas"/>
          <w:color w:val="000000"/>
          <w:sz w:val="19"/>
          <w:szCs w:val="19"/>
          <w:highlight w:val="white"/>
          <w:lang w:val="en-NZ"/>
        </w:rPr>
        <w:t>&lt;</w:t>
      </w:r>
      <w:r w:rsidRPr="00D12677">
        <w:rPr>
          <w:rFonts w:ascii="Consolas" w:eastAsiaTheme="minorHAnsi" w:hAnsi="Consolas" w:cs="Consolas"/>
          <w:color w:val="2B91AF"/>
          <w:sz w:val="19"/>
          <w:szCs w:val="19"/>
          <w:highlight w:val="white"/>
          <w:lang w:val="en-NZ"/>
        </w:rPr>
        <w:t>HBRUSH</w:t>
      </w:r>
      <w:r w:rsidRPr="00D12677">
        <w:rPr>
          <w:rFonts w:ascii="Consolas" w:eastAsiaTheme="minorHAnsi" w:hAnsi="Consolas" w:cs="Consolas"/>
          <w:color w:val="000000"/>
          <w:sz w:val="19"/>
          <w:szCs w:val="19"/>
          <w:highlight w:val="white"/>
          <w:lang w:val="en-NZ"/>
        </w:rPr>
        <w:t>&gt;(SelectObject(GetBFDC(), GetStockObject(</w:t>
      </w:r>
      <w:r w:rsidRPr="00D12677">
        <w:rPr>
          <w:rFonts w:ascii="Consolas" w:eastAsiaTheme="minorHAnsi" w:hAnsi="Consolas" w:cs="Consolas"/>
          <w:color w:val="6F008A"/>
          <w:sz w:val="19"/>
          <w:szCs w:val="19"/>
          <w:highlight w:val="white"/>
          <w:lang w:val="en-NZ"/>
        </w:rPr>
        <w:t>LTGRAY_BRUSH</w:t>
      </w:r>
      <w:r w:rsidRPr="00D12677">
        <w:rPr>
          <w:rFonts w:ascii="Consolas" w:eastAsiaTheme="minorHAnsi" w:hAnsi="Consolas" w:cs="Consolas"/>
          <w:color w:val="000000"/>
          <w:sz w:val="19"/>
          <w:szCs w:val="19"/>
          <w:highlight w:val="white"/>
          <w:lang w:val="en-NZ"/>
        </w:rPr>
        <w:t>)));</w:t>
      </w:r>
    </w:p>
    <w:p w14:paraId="4EE5C56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FD302F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Rectangle(GetBFDC(), 0, 0, GetWidth(), GetHeight());</w:t>
      </w:r>
    </w:p>
    <w:p w14:paraId="3D24C16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61D3F5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SelectObject(GetBFDC(), hOldBrush);</w:t>
      </w:r>
    </w:p>
    <w:p w14:paraId="6B132CF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9B1DDF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79C667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HDC</w:t>
      </w:r>
    </w:p>
    <w:p w14:paraId="66134C4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 xml:space="preserve">::GetBFDC() </w:t>
      </w:r>
      <w:r w:rsidRPr="00D12677">
        <w:rPr>
          <w:rFonts w:ascii="Consolas" w:eastAsiaTheme="minorHAnsi" w:hAnsi="Consolas" w:cs="Consolas"/>
          <w:color w:val="0000FF"/>
          <w:sz w:val="19"/>
          <w:szCs w:val="19"/>
          <w:highlight w:val="white"/>
          <w:lang w:val="en-NZ"/>
        </w:rPr>
        <w:t>const</w:t>
      </w:r>
    </w:p>
    <w:p w14:paraId="0D630FD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C63C48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(m_hDC);</w:t>
      </w:r>
    </w:p>
    <w:p w14:paraId="0A787BC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4B31C60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F87E07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int</w:t>
      </w:r>
    </w:p>
    <w:p w14:paraId="2ABB768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 xml:space="preserve">::GetWidth() </w:t>
      </w:r>
      <w:r w:rsidRPr="00D12677">
        <w:rPr>
          <w:rFonts w:ascii="Consolas" w:eastAsiaTheme="minorHAnsi" w:hAnsi="Consolas" w:cs="Consolas"/>
          <w:color w:val="0000FF"/>
          <w:sz w:val="19"/>
          <w:szCs w:val="19"/>
          <w:highlight w:val="white"/>
          <w:lang w:val="en-NZ"/>
        </w:rPr>
        <w:t>const</w:t>
      </w:r>
    </w:p>
    <w:p w14:paraId="74BFA49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71AE70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(m_iWidth);</w:t>
      </w:r>
    </w:p>
    <w:p w14:paraId="5E1D3F1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30B6AC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80CC21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int</w:t>
      </w:r>
    </w:p>
    <w:p w14:paraId="6C7FC09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 xml:space="preserve">::GetHeight() </w:t>
      </w:r>
      <w:r w:rsidRPr="00D12677">
        <w:rPr>
          <w:rFonts w:ascii="Consolas" w:eastAsiaTheme="minorHAnsi" w:hAnsi="Consolas" w:cs="Consolas"/>
          <w:color w:val="0000FF"/>
          <w:sz w:val="19"/>
          <w:szCs w:val="19"/>
          <w:highlight w:val="white"/>
          <w:lang w:val="en-NZ"/>
        </w:rPr>
        <w:t>const</w:t>
      </w:r>
    </w:p>
    <w:p w14:paraId="7C0CCDA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23972B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(m_iHeight);</w:t>
      </w:r>
    </w:p>
    <w:p w14:paraId="40F3304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4C90AE9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586048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6167D78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::Present()</w:t>
      </w:r>
    </w:p>
    <w:p w14:paraId="67C429E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6B87CD1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HDC</w:t>
      </w:r>
      <w:r w:rsidRPr="00D12677">
        <w:rPr>
          <w:rFonts w:ascii="Consolas" w:eastAsiaTheme="minorHAnsi" w:hAnsi="Consolas" w:cs="Consolas"/>
          <w:color w:val="000000"/>
          <w:sz w:val="19"/>
          <w:szCs w:val="19"/>
          <w:highlight w:val="white"/>
          <w:lang w:val="en-NZ"/>
        </w:rPr>
        <w:t xml:space="preserve"> hWndDC = ::GetDC(m_hWnd);</w:t>
      </w:r>
    </w:p>
    <w:p w14:paraId="53D4E81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9D7AAD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BitBlt(hWndDC, 0, 0, m_iWidth, m_iHeight, m_hDC, 0, 0, </w:t>
      </w:r>
      <w:r w:rsidRPr="00D12677">
        <w:rPr>
          <w:rFonts w:ascii="Consolas" w:eastAsiaTheme="minorHAnsi" w:hAnsi="Consolas" w:cs="Consolas"/>
          <w:color w:val="6F008A"/>
          <w:sz w:val="19"/>
          <w:szCs w:val="19"/>
          <w:highlight w:val="white"/>
          <w:lang w:val="en-NZ"/>
        </w:rPr>
        <w:t>SRCCOPY</w:t>
      </w:r>
      <w:r w:rsidRPr="00D12677">
        <w:rPr>
          <w:rFonts w:ascii="Consolas" w:eastAsiaTheme="minorHAnsi" w:hAnsi="Consolas" w:cs="Consolas"/>
          <w:color w:val="000000"/>
          <w:sz w:val="19"/>
          <w:szCs w:val="19"/>
          <w:highlight w:val="white"/>
          <w:lang w:val="en-NZ"/>
        </w:rPr>
        <w:t>);</w:t>
      </w:r>
    </w:p>
    <w:p w14:paraId="51C2E68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D13C29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ReleaseDC(m_hWnd, hWndDC);</w:t>
      </w:r>
    </w:p>
    <w:p w14:paraId="3A1D992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C341D77" w14:textId="77777777" w:rsidR="00D12677" w:rsidRDefault="00D12677" w:rsidP="00D12677">
      <w:pPr>
        <w:pStyle w:val="NumberedBulletPACKT"/>
        <w:numPr>
          <w:ilvl w:val="0"/>
          <w:numId w:val="0"/>
        </w:numPr>
        <w:tabs>
          <w:tab w:val="left" w:pos="683"/>
        </w:tabs>
        <w:suppressAutoHyphens w:val="0"/>
        <w:autoSpaceDE w:val="0"/>
        <w:autoSpaceDN w:val="0"/>
        <w:adjustRightInd w:val="0"/>
        <w:spacing w:after="0"/>
        <w:ind w:left="720" w:hanging="397"/>
        <w:rPr>
          <w:rFonts w:ascii="Consolas" w:eastAsiaTheme="minorHAnsi" w:hAnsi="Consolas" w:cs="Consolas"/>
          <w:color w:val="000000"/>
          <w:sz w:val="19"/>
          <w:szCs w:val="19"/>
          <w:highlight w:val="white"/>
          <w:lang w:val="en-NZ"/>
        </w:rPr>
      </w:pPr>
    </w:p>
    <w:p w14:paraId="55FE05D9" w14:textId="7833D2EA"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Clock.h</w:t>
      </w:r>
    </w:p>
    <w:p w14:paraId="772F65EC" w14:textId="77777777" w:rsidR="00D12677" w:rsidRDefault="00D12677" w:rsidP="00D12677">
      <w:pPr>
        <w:pStyle w:val="ListParagraph"/>
        <w:rPr>
          <w:rFonts w:ascii="Consolas" w:eastAsiaTheme="minorHAnsi" w:hAnsi="Consolas" w:cs="Consolas"/>
          <w:color w:val="000000"/>
          <w:sz w:val="19"/>
          <w:szCs w:val="19"/>
          <w:highlight w:val="white"/>
          <w:lang w:val="en-NZ"/>
        </w:rPr>
      </w:pPr>
    </w:p>
    <w:p w14:paraId="71E1209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#pragma</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once</w:t>
      </w:r>
    </w:p>
    <w:p w14:paraId="64AC95F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C017B9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#if</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defined</w:t>
      </w:r>
      <w:r w:rsidRPr="00D12677">
        <w:rPr>
          <w:rFonts w:ascii="Consolas" w:eastAsiaTheme="minorHAnsi" w:hAnsi="Consolas" w:cs="Consolas"/>
          <w:color w:val="000000"/>
          <w:sz w:val="19"/>
          <w:szCs w:val="19"/>
          <w:highlight w:val="white"/>
          <w:lang w:val="en-NZ"/>
        </w:rPr>
        <w:t>(__CLOCK_H__)</w:t>
      </w:r>
    </w:p>
    <w:p w14:paraId="6FEF5AC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#define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6F008A"/>
          <w:sz w:val="19"/>
          <w:szCs w:val="19"/>
          <w:highlight w:val="white"/>
          <w:lang w:val="en-NZ"/>
        </w:rPr>
        <w:t>__CLOCK_H__</w:t>
      </w:r>
    </w:p>
    <w:p w14:paraId="4C7A2EA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65BA21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Library Includes</w:t>
      </w:r>
    </w:p>
    <w:p w14:paraId="046630C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F696B9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Local Includes</w:t>
      </w:r>
    </w:p>
    <w:p w14:paraId="6A51C6B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E41372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Types</w:t>
      </w:r>
    </w:p>
    <w:p w14:paraId="06EE3A8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C48E31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Constants</w:t>
      </w:r>
    </w:p>
    <w:p w14:paraId="133D38E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EBCFBD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Prototypes</w:t>
      </w:r>
    </w:p>
    <w:p w14:paraId="23154B1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class</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CClock</w:t>
      </w:r>
    </w:p>
    <w:p w14:paraId="02EF1DE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A5B119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Member Functions</w:t>
      </w:r>
    </w:p>
    <w:p w14:paraId="02BFA70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public</w:t>
      </w:r>
      <w:r w:rsidRPr="00D12677">
        <w:rPr>
          <w:rFonts w:ascii="Consolas" w:eastAsiaTheme="minorHAnsi" w:hAnsi="Consolas" w:cs="Consolas"/>
          <w:color w:val="000000"/>
          <w:sz w:val="19"/>
          <w:szCs w:val="19"/>
          <w:highlight w:val="white"/>
          <w:lang w:val="en-NZ"/>
        </w:rPr>
        <w:t>:</w:t>
      </w:r>
    </w:p>
    <w:p w14:paraId="0D78879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CClock();</w:t>
      </w:r>
    </w:p>
    <w:p w14:paraId="63F6C54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~CClock();</w:t>
      </w:r>
    </w:p>
    <w:p w14:paraId="0CFC588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7DD951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bool</w:t>
      </w:r>
      <w:r w:rsidRPr="00D12677">
        <w:rPr>
          <w:rFonts w:ascii="Consolas" w:eastAsiaTheme="minorHAnsi" w:hAnsi="Consolas" w:cs="Consolas"/>
          <w:color w:val="000000"/>
          <w:sz w:val="19"/>
          <w:szCs w:val="19"/>
          <w:highlight w:val="white"/>
          <w:lang w:val="en-NZ"/>
        </w:rPr>
        <w:t xml:space="preserve"> Initialise();</w:t>
      </w:r>
    </w:p>
    <w:p w14:paraId="1AADE0A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B90818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void</w:t>
      </w:r>
      <w:r w:rsidRPr="00D12677">
        <w:rPr>
          <w:rFonts w:ascii="Consolas" w:eastAsiaTheme="minorHAnsi" w:hAnsi="Consolas" w:cs="Consolas"/>
          <w:color w:val="000000"/>
          <w:sz w:val="19"/>
          <w:szCs w:val="19"/>
          <w:highlight w:val="white"/>
          <w:lang w:val="en-NZ"/>
        </w:rPr>
        <w:t xml:space="preserve"> Process();</w:t>
      </w:r>
    </w:p>
    <w:p w14:paraId="11C69CA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B74360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GetDeltaTick();</w:t>
      </w:r>
    </w:p>
    <w:p w14:paraId="0449FE2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5A7831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protected</w:t>
      </w:r>
      <w:r w:rsidRPr="00D12677">
        <w:rPr>
          <w:rFonts w:ascii="Consolas" w:eastAsiaTheme="minorHAnsi" w:hAnsi="Consolas" w:cs="Consolas"/>
          <w:color w:val="000000"/>
          <w:sz w:val="19"/>
          <w:szCs w:val="19"/>
          <w:highlight w:val="white"/>
          <w:lang w:val="en-NZ"/>
        </w:rPr>
        <w:t>:</w:t>
      </w:r>
    </w:p>
    <w:p w14:paraId="265E002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F387B0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private</w:t>
      </w:r>
      <w:r w:rsidRPr="00D12677">
        <w:rPr>
          <w:rFonts w:ascii="Consolas" w:eastAsiaTheme="minorHAnsi" w:hAnsi="Consolas" w:cs="Consolas"/>
          <w:color w:val="000000"/>
          <w:sz w:val="19"/>
          <w:szCs w:val="19"/>
          <w:highlight w:val="white"/>
          <w:lang w:val="en-NZ"/>
        </w:rPr>
        <w:t>:</w:t>
      </w:r>
    </w:p>
    <w:p w14:paraId="34D3E75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CClock(</w:t>
      </w:r>
      <w:r w:rsidRPr="00D12677">
        <w:rPr>
          <w:rFonts w:ascii="Consolas" w:eastAsiaTheme="minorHAnsi" w:hAnsi="Consolas" w:cs="Consolas"/>
          <w:color w:val="0000FF"/>
          <w:sz w:val="19"/>
          <w:szCs w:val="19"/>
          <w:highlight w:val="white"/>
          <w:lang w:val="en-NZ"/>
        </w:rPr>
        <w:t>const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&amp; _kr);</w:t>
      </w:r>
    </w:p>
    <w:p w14:paraId="405E2EB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&amp; operator= (</w:t>
      </w:r>
      <w:r w:rsidRPr="00D12677">
        <w:rPr>
          <w:rFonts w:ascii="Consolas" w:eastAsiaTheme="minorHAnsi" w:hAnsi="Consolas" w:cs="Consolas"/>
          <w:color w:val="0000FF"/>
          <w:sz w:val="19"/>
          <w:szCs w:val="19"/>
          <w:highlight w:val="white"/>
          <w:lang w:val="en-NZ"/>
        </w:rPr>
        <w:t>const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&amp; _kr);</w:t>
      </w:r>
    </w:p>
    <w:p w14:paraId="783250C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D52EF7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Member Variables</w:t>
      </w:r>
    </w:p>
    <w:p w14:paraId="31BA639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public</w:t>
      </w:r>
      <w:r w:rsidRPr="00D12677">
        <w:rPr>
          <w:rFonts w:ascii="Consolas" w:eastAsiaTheme="minorHAnsi" w:hAnsi="Consolas" w:cs="Consolas"/>
          <w:color w:val="000000"/>
          <w:sz w:val="19"/>
          <w:szCs w:val="19"/>
          <w:highlight w:val="white"/>
          <w:lang w:val="en-NZ"/>
        </w:rPr>
        <w:t>:</w:t>
      </w:r>
    </w:p>
    <w:p w14:paraId="568BF8F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2DA01E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protected</w:t>
      </w:r>
      <w:r w:rsidRPr="00D12677">
        <w:rPr>
          <w:rFonts w:ascii="Consolas" w:eastAsiaTheme="minorHAnsi" w:hAnsi="Consolas" w:cs="Consolas"/>
          <w:color w:val="000000"/>
          <w:sz w:val="19"/>
          <w:szCs w:val="19"/>
          <w:highlight w:val="white"/>
          <w:lang w:val="en-NZ"/>
        </w:rPr>
        <w:t>:</w:t>
      </w:r>
    </w:p>
    <w:p w14:paraId="1087D84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m_fTimeElapsed;</w:t>
      </w:r>
    </w:p>
    <w:p w14:paraId="4681021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m_fDeltaTime;</w:t>
      </w:r>
    </w:p>
    <w:p w14:paraId="5E39440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m_fLastTime;</w:t>
      </w:r>
    </w:p>
    <w:p w14:paraId="55F4ACE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m_fCurrentTime;</w:t>
      </w:r>
    </w:p>
    <w:p w14:paraId="269A996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3FCAD3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private</w:t>
      </w:r>
      <w:r w:rsidRPr="00D12677">
        <w:rPr>
          <w:rFonts w:ascii="Consolas" w:eastAsiaTheme="minorHAnsi" w:hAnsi="Consolas" w:cs="Consolas"/>
          <w:color w:val="000000"/>
          <w:sz w:val="19"/>
          <w:szCs w:val="19"/>
          <w:highlight w:val="white"/>
          <w:lang w:val="en-NZ"/>
        </w:rPr>
        <w:t>:</w:t>
      </w:r>
    </w:p>
    <w:p w14:paraId="5F8DB67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A9D3EB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D7B72E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3F4F1B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#endif</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8000"/>
          <w:sz w:val="19"/>
          <w:szCs w:val="19"/>
          <w:highlight w:val="white"/>
          <w:lang w:val="en-NZ"/>
        </w:rPr>
        <w:t>// __CLOCK_H__</w:t>
      </w:r>
    </w:p>
    <w:p w14:paraId="4F2FCF62" w14:textId="77777777" w:rsidR="00D12677" w:rsidRDefault="00D12677" w:rsidP="00D12677">
      <w:pPr>
        <w:pStyle w:val="NumberedBulletPACKT"/>
        <w:numPr>
          <w:ilvl w:val="0"/>
          <w:numId w:val="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64724513" w14:textId="3AA679AE"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Clock.cpp</w:t>
      </w:r>
    </w:p>
    <w:p w14:paraId="63B0E05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39ADA9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Library Includes</w:t>
      </w:r>
    </w:p>
    <w:p w14:paraId="36C1D30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&lt;windows.h&gt;</w:t>
      </w:r>
    </w:p>
    <w:p w14:paraId="44C8FE5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DD2512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Local Includes</w:t>
      </w:r>
    </w:p>
    <w:p w14:paraId="3880478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"Clock.h"</w:t>
      </w:r>
    </w:p>
    <w:p w14:paraId="2C457B6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09D264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Variables</w:t>
      </w:r>
    </w:p>
    <w:p w14:paraId="27D2E45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08E8FF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Function Prototypes</w:t>
      </w:r>
    </w:p>
    <w:p w14:paraId="583591B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A24FF3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Implementation</w:t>
      </w:r>
    </w:p>
    <w:p w14:paraId="185EB42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430E16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::CClock()</w:t>
      </w:r>
    </w:p>
    <w:p w14:paraId="6243111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m_fTimeElapsed(0.0f)</w:t>
      </w:r>
    </w:p>
    <w:p w14:paraId="41F38AC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m_fDeltaTime(0.0f)</w:t>
      </w:r>
    </w:p>
    <w:p w14:paraId="3720C67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m_fLastTime(0.0f)</w:t>
      </w:r>
    </w:p>
    <w:p w14:paraId="7F69D36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m_fCurrentTime(0.0f)</w:t>
      </w:r>
    </w:p>
    <w:p w14:paraId="19E1493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2C3124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0A22B2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85F4C7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B05596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::~CClock()</w:t>
      </w:r>
    </w:p>
    <w:p w14:paraId="4742CA8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685FC93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DB6798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C61EFC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437E80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bool</w:t>
      </w:r>
    </w:p>
    <w:p w14:paraId="1FCC31E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::Initialise()</w:t>
      </w:r>
    </w:p>
    <w:p w14:paraId="77A22B2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35F3E2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true</w:t>
      </w:r>
      <w:r w:rsidRPr="00D12677">
        <w:rPr>
          <w:rFonts w:ascii="Consolas" w:eastAsiaTheme="minorHAnsi" w:hAnsi="Consolas" w:cs="Consolas"/>
          <w:color w:val="000000"/>
          <w:sz w:val="19"/>
          <w:szCs w:val="19"/>
          <w:highlight w:val="white"/>
          <w:lang w:val="en-NZ"/>
        </w:rPr>
        <w:t>);</w:t>
      </w:r>
    </w:p>
    <w:p w14:paraId="17E0521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3B9C96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96FF26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36B2EA3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::Process()</w:t>
      </w:r>
    </w:p>
    <w:p w14:paraId="08CF9AB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F703A4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m_fLastTime = m_fCurrentTime;</w:t>
      </w:r>
    </w:p>
    <w:p w14:paraId="2F79563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CEC74C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m_fCurrentTime = </w:t>
      </w:r>
      <w:r w:rsidRPr="00D12677">
        <w:rPr>
          <w:rFonts w:ascii="Consolas" w:eastAsiaTheme="minorHAnsi" w:hAnsi="Consolas" w:cs="Consolas"/>
          <w:color w:val="0000FF"/>
          <w:sz w:val="19"/>
          <w:szCs w:val="19"/>
          <w:highlight w:val="white"/>
          <w:lang w:val="en-NZ"/>
        </w:rPr>
        <w:t>static_cast</w:t>
      </w:r>
      <w:r w:rsidRPr="00D12677">
        <w:rPr>
          <w:rFonts w:ascii="Consolas" w:eastAsiaTheme="minorHAnsi" w:hAnsi="Consolas" w:cs="Consolas"/>
          <w:color w:val="000000"/>
          <w:sz w:val="19"/>
          <w:szCs w:val="19"/>
          <w:highlight w:val="white"/>
          <w:lang w:val="en-NZ"/>
        </w:rPr>
        <w:t>&lt;</w:t>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&gt;(timeGetTime());</w:t>
      </w:r>
    </w:p>
    <w:p w14:paraId="764A0F5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23AD31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if</w:t>
      </w:r>
      <w:r w:rsidRPr="00D12677">
        <w:rPr>
          <w:rFonts w:ascii="Consolas" w:eastAsiaTheme="minorHAnsi" w:hAnsi="Consolas" w:cs="Consolas"/>
          <w:color w:val="000000"/>
          <w:sz w:val="19"/>
          <w:szCs w:val="19"/>
          <w:highlight w:val="white"/>
          <w:lang w:val="en-NZ"/>
        </w:rPr>
        <w:t xml:space="preserve"> (m_fLastTime == 0.0f)</w:t>
      </w:r>
    </w:p>
    <w:p w14:paraId="75C127F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w:t>
      </w:r>
    </w:p>
    <w:p w14:paraId="0E263BC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00"/>
          <w:sz w:val="19"/>
          <w:szCs w:val="19"/>
          <w:highlight w:val="white"/>
          <w:lang w:val="en-NZ"/>
        </w:rPr>
        <w:tab/>
        <w:t>m_fLastTime = m_fCurrentTime;</w:t>
      </w:r>
    </w:p>
    <w:p w14:paraId="6BD09C4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w:t>
      </w:r>
    </w:p>
    <w:p w14:paraId="3D095A1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AD1103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m_fDeltaTime = m_fCurrentTime - m_fLastTime;</w:t>
      </w:r>
    </w:p>
    <w:p w14:paraId="3168309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51C576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m_fTimeElapsed += m_fDeltaTime;</w:t>
      </w:r>
    </w:p>
    <w:p w14:paraId="2B513E9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66DB079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BBEF26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float</w:t>
      </w:r>
    </w:p>
    <w:p w14:paraId="6767909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CClock::GetDeltaTick()</w:t>
      </w:r>
    </w:p>
    <w:p w14:paraId="0B2221C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777C3D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(m_fDeltaTime / 1000.0f);</w:t>
      </w:r>
    </w:p>
    <w:p w14:paraId="08A0C71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F96E1C1" w14:textId="77777777" w:rsidR="00D12677" w:rsidRPr="00D12677" w:rsidRDefault="00D12677" w:rsidP="00D12677">
      <w:pPr>
        <w:rPr>
          <w:rFonts w:ascii="Consolas" w:eastAsiaTheme="minorHAnsi" w:hAnsi="Consolas" w:cs="Consolas"/>
          <w:color w:val="000000"/>
          <w:sz w:val="19"/>
          <w:szCs w:val="19"/>
          <w:highlight w:val="white"/>
          <w:lang w:val="en-NZ"/>
        </w:rPr>
      </w:pPr>
    </w:p>
    <w:p w14:paraId="7A2D65C7" w14:textId="77777777"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0ED0D01C" w14:textId="5F046D8F"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Game.h</w:t>
      </w:r>
    </w:p>
    <w:p w14:paraId="5F130CE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#pragma</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once</w:t>
      </w:r>
    </w:p>
    <w:p w14:paraId="78E2909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6D2FF0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#if</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defined</w:t>
      </w:r>
      <w:r w:rsidRPr="00D12677">
        <w:rPr>
          <w:rFonts w:ascii="Consolas" w:eastAsiaTheme="minorHAnsi" w:hAnsi="Consolas" w:cs="Consolas"/>
          <w:color w:val="000000"/>
          <w:sz w:val="19"/>
          <w:szCs w:val="19"/>
          <w:highlight w:val="white"/>
          <w:lang w:val="en-NZ"/>
        </w:rPr>
        <w:t>(__GAME_H__)</w:t>
      </w:r>
    </w:p>
    <w:p w14:paraId="078E6C5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#define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6F008A"/>
          <w:sz w:val="19"/>
          <w:szCs w:val="19"/>
          <w:highlight w:val="white"/>
          <w:lang w:val="en-NZ"/>
        </w:rPr>
        <w:t>__GAME_H__</w:t>
      </w:r>
    </w:p>
    <w:p w14:paraId="7DDDF87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791473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Library Includes</w:t>
      </w:r>
    </w:p>
    <w:p w14:paraId="2B66EBE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&lt;windows.h&gt;</w:t>
      </w:r>
    </w:p>
    <w:p w14:paraId="26755A6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F1A1EE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Local Includes</w:t>
      </w:r>
    </w:p>
    <w:p w14:paraId="2821271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"clock.h"</w:t>
      </w:r>
    </w:p>
    <w:p w14:paraId="1AE571C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F4B942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Types</w:t>
      </w:r>
    </w:p>
    <w:p w14:paraId="417F450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A87110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Constants</w:t>
      </w:r>
    </w:p>
    <w:p w14:paraId="3AA609D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ED39EE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Prototypes</w:t>
      </w:r>
    </w:p>
    <w:p w14:paraId="6784913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class</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w:t>
      </w:r>
    </w:p>
    <w:p w14:paraId="63C3976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1948C5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class</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CGame</w:t>
      </w:r>
    </w:p>
    <w:p w14:paraId="1AD8760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D3448D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Member Functions</w:t>
      </w:r>
    </w:p>
    <w:p w14:paraId="59DAAA8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public</w:t>
      </w:r>
      <w:r w:rsidRPr="00D12677">
        <w:rPr>
          <w:rFonts w:ascii="Consolas" w:eastAsiaTheme="minorHAnsi" w:hAnsi="Consolas" w:cs="Consolas"/>
          <w:color w:val="000000"/>
          <w:sz w:val="19"/>
          <w:szCs w:val="19"/>
          <w:highlight w:val="white"/>
          <w:lang w:val="en-NZ"/>
        </w:rPr>
        <w:t>:</w:t>
      </w:r>
    </w:p>
    <w:p w14:paraId="34CD023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~CGame();</w:t>
      </w:r>
    </w:p>
    <w:p w14:paraId="37D9E30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CE7331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bool</w:t>
      </w:r>
      <w:r w:rsidRPr="00D12677">
        <w:rPr>
          <w:rFonts w:ascii="Consolas" w:eastAsiaTheme="minorHAnsi" w:hAnsi="Consolas" w:cs="Consolas"/>
          <w:color w:val="000000"/>
          <w:sz w:val="19"/>
          <w:szCs w:val="19"/>
          <w:highlight w:val="white"/>
          <w:lang w:val="en-NZ"/>
        </w:rPr>
        <w:t xml:space="preserve"> Initialise(</w:t>
      </w:r>
      <w:r w:rsidRPr="00D12677">
        <w:rPr>
          <w:rFonts w:ascii="Consolas" w:eastAsiaTheme="minorHAnsi" w:hAnsi="Consolas" w:cs="Consolas"/>
          <w:color w:val="2B91AF"/>
          <w:sz w:val="19"/>
          <w:szCs w:val="19"/>
          <w:highlight w:val="white"/>
          <w:lang w:val="en-NZ"/>
        </w:rPr>
        <w:t>HINSTANCE</w:t>
      </w:r>
      <w:r w:rsidRPr="00D12677">
        <w:rPr>
          <w:rFonts w:ascii="Consolas" w:eastAsiaTheme="minorHAnsi" w:hAnsi="Consolas" w:cs="Consolas"/>
          <w:color w:val="000000"/>
          <w:sz w:val="19"/>
          <w:szCs w:val="19"/>
          <w:highlight w:val="white"/>
          <w:lang w:val="en-NZ"/>
        </w:rPr>
        <w:t xml:space="preserve"> _hInstance, </w:t>
      </w:r>
      <w:r w:rsidRPr="00D12677">
        <w:rPr>
          <w:rFonts w:ascii="Consolas" w:eastAsiaTheme="minorHAnsi" w:hAnsi="Consolas" w:cs="Consolas"/>
          <w:color w:val="2B91AF"/>
          <w:sz w:val="19"/>
          <w:szCs w:val="19"/>
          <w:highlight w:val="white"/>
          <w:lang w:val="en-NZ"/>
        </w:rPr>
        <w:t>HWND</w:t>
      </w:r>
      <w:r w:rsidRPr="00D12677">
        <w:rPr>
          <w:rFonts w:ascii="Consolas" w:eastAsiaTheme="minorHAnsi" w:hAnsi="Consolas" w:cs="Consolas"/>
          <w:color w:val="000000"/>
          <w:sz w:val="19"/>
          <w:szCs w:val="19"/>
          <w:highlight w:val="white"/>
          <w:lang w:val="en-NZ"/>
        </w:rPr>
        <w:t xml:space="preserve"> _hWnd,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_iWidth,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_iHeight);</w:t>
      </w:r>
    </w:p>
    <w:p w14:paraId="0CA1133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A6AEE7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void</w:t>
      </w:r>
      <w:r w:rsidRPr="00D12677">
        <w:rPr>
          <w:rFonts w:ascii="Consolas" w:eastAsiaTheme="minorHAnsi" w:hAnsi="Consolas" w:cs="Consolas"/>
          <w:color w:val="000000"/>
          <w:sz w:val="19"/>
          <w:szCs w:val="19"/>
          <w:highlight w:val="white"/>
          <w:lang w:val="en-NZ"/>
        </w:rPr>
        <w:t xml:space="preserve"> Draw();</w:t>
      </w:r>
    </w:p>
    <w:p w14:paraId="134BEC2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void</w:t>
      </w:r>
      <w:r w:rsidRPr="00D12677">
        <w:rPr>
          <w:rFonts w:ascii="Consolas" w:eastAsiaTheme="minorHAnsi" w:hAnsi="Consolas" w:cs="Consolas"/>
          <w:color w:val="000000"/>
          <w:sz w:val="19"/>
          <w:szCs w:val="19"/>
          <w:highlight w:val="white"/>
          <w:lang w:val="en-NZ"/>
        </w:rPr>
        <w:t xml:space="preserve"> Process(</w:t>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_fDeltaTick);</w:t>
      </w:r>
    </w:p>
    <w:p w14:paraId="62AF7D9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171F98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void</w:t>
      </w:r>
      <w:r w:rsidRPr="00D12677">
        <w:rPr>
          <w:rFonts w:ascii="Consolas" w:eastAsiaTheme="minorHAnsi" w:hAnsi="Consolas" w:cs="Consolas"/>
          <w:color w:val="000000"/>
          <w:sz w:val="19"/>
          <w:szCs w:val="19"/>
          <w:highlight w:val="white"/>
          <w:lang w:val="en-NZ"/>
        </w:rPr>
        <w:t xml:space="preserve"> ExecuteOneFrame();</w:t>
      </w:r>
    </w:p>
    <w:p w14:paraId="0C7D6FB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3331BD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 GetBackBuffer();</w:t>
      </w:r>
    </w:p>
    <w:p w14:paraId="1ABEF49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lastRenderedPageBreak/>
        <w:tab/>
      </w:r>
      <w:r w:rsidRPr="00D12677">
        <w:rPr>
          <w:rFonts w:ascii="Consolas" w:eastAsiaTheme="minorHAnsi" w:hAnsi="Consolas" w:cs="Consolas"/>
          <w:color w:val="2B91AF"/>
          <w:sz w:val="19"/>
          <w:szCs w:val="19"/>
          <w:highlight w:val="white"/>
          <w:lang w:val="en-NZ"/>
        </w:rPr>
        <w:t>HINSTANCE</w:t>
      </w:r>
      <w:r w:rsidRPr="00D12677">
        <w:rPr>
          <w:rFonts w:ascii="Consolas" w:eastAsiaTheme="minorHAnsi" w:hAnsi="Consolas" w:cs="Consolas"/>
          <w:color w:val="000000"/>
          <w:sz w:val="19"/>
          <w:szCs w:val="19"/>
          <w:highlight w:val="white"/>
          <w:lang w:val="en-NZ"/>
        </w:rPr>
        <w:t xml:space="preserve"> GetAppInstance();</w:t>
      </w:r>
    </w:p>
    <w:p w14:paraId="2AB9DD9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HWND</w:t>
      </w:r>
      <w:r w:rsidRPr="00D12677">
        <w:rPr>
          <w:rFonts w:ascii="Consolas" w:eastAsiaTheme="minorHAnsi" w:hAnsi="Consolas" w:cs="Consolas"/>
          <w:color w:val="000000"/>
          <w:sz w:val="19"/>
          <w:szCs w:val="19"/>
          <w:highlight w:val="white"/>
          <w:lang w:val="en-NZ"/>
        </w:rPr>
        <w:t xml:space="preserve"> GetWindow();</w:t>
      </w:r>
    </w:p>
    <w:p w14:paraId="377674B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6689DA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Singleton Methods</w:t>
      </w:r>
    </w:p>
    <w:p w14:paraId="0674A4E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static</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CGame</w:t>
      </w:r>
      <w:r w:rsidRPr="00D12677">
        <w:rPr>
          <w:rFonts w:ascii="Consolas" w:eastAsiaTheme="minorHAnsi" w:hAnsi="Consolas" w:cs="Consolas"/>
          <w:color w:val="000000"/>
          <w:sz w:val="19"/>
          <w:szCs w:val="19"/>
          <w:highlight w:val="white"/>
          <w:lang w:val="en-NZ"/>
        </w:rPr>
        <w:t>&amp; GetInstance();</w:t>
      </w:r>
    </w:p>
    <w:p w14:paraId="43E5E85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static</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void</w:t>
      </w:r>
      <w:r w:rsidRPr="00D12677">
        <w:rPr>
          <w:rFonts w:ascii="Consolas" w:eastAsiaTheme="minorHAnsi" w:hAnsi="Consolas" w:cs="Consolas"/>
          <w:color w:val="000000"/>
          <w:sz w:val="19"/>
          <w:szCs w:val="19"/>
          <w:highlight w:val="white"/>
          <w:lang w:val="en-NZ"/>
        </w:rPr>
        <w:t xml:space="preserve"> DestroyInstance();</w:t>
      </w:r>
    </w:p>
    <w:p w14:paraId="660FFA1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DFA616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protected</w:t>
      </w:r>
      <w:r w:rsidRPr="00D12677">
        <w:rPr>
          <w:rFonts w:ascii="Consolas" w:eastAsiaTheme="minorHAnsi" w:hAnsi="Consolas" w:cs="Consolas"/>
          <w:color w:val="000000"/>
          <w:sz w:val="19"/>
          <w:szCs w:val="19"/>
          <w:highlight w:val="white"/>
          <w:lang w:val="en-NZ"/>
        </w:rPr>
        <w:t>:</w:t>
      </w:r>
    </w:p>
    <w:p w14:paraId="5977A1D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D88340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private</w:t>
      </w:r>
      <w:r w:rsidRPr="00D12677">
        <w:rPr>
          <w:rFonts w:ascii="Consolas" w:eastAsiaTheme="minorHAnsi" w:hAnsi="Consolas" w:cs="Consolas"/>
          <w:color w:val="000000"/>
          <w:sz w:val="19"/>
          <w:szCs w:val="19"/>
          <w:highlight w:val="white"/>
          <w:lang w:val="en-NZ"/>
        </w:rPr>
        <w:t>:</w:t>
      </w:r>
    </w:p>
    <w:p w14:paraId="4D41E87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CGame();</w:t>
      </w:r>
    </w:p>
    <w:p w14:paraId="747FB58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CGame(</w:t>
      </w:r>
      <w:r w:rsidRPr="00D12677">
        <w:rPr>
          <w:rFonts w:ascii="Consolas" w:eastAsiaTheme="minorHAnsi" w:hAnsi="Consolas" w:cs="Consolas"/>
          <w:color w:val="0000FF"/>
          <w:sz w:val="19"/>
          <w:szCs w:val="19"/>
          <w:highlight w:val="white"/>
          <w:lang w:val="en-NZ"/>
        </w:rPr>
        <w:t>const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CGame</w:t>
      </w:r>
      <w:r w:rsidRPr="00D12677">
        <w:rPr>
          <w:rFonts w:ascii="Consolas" w:eastAsiaTheme="minorHAnsi" w:hAnsi="Consolas" w:cs="Consolas"/>
          <w:color w:val="000000"/>
          <w:sz w:val="19"/>
          <w:szCs w:val="19"/>
          <w:highlight w:val="white"/>
          <w:lang w:val="en-NZ"/>
        </w:rPr>
        <w:t>&amp; _kr);</w:t>
      </w:r>
    </w:p>
    <w:p w14:paraId="6263105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CGame</w:t>
      </w:r>
      <w:r w:rsidRPr="00D12677">
        <w:rPr>
          <w:rFonts w:ascii="Consolas" w:eastAsiaTheme="minorHAnsi" w:hAnsi="Consolas" w:cs="Consolas"/>
          <w:color w:val="000000"/>
          <w:sz w:val="19"/>
          <w:szCs w:val="19"/>
          <w:highlight w:val="white"/>
          <w:lang w:val="en-NZ"/>
        </w:rPr>
        <w:t>&amp; operator= (</w:t>
      </w:r>
      <w:r w:rsidRPr="00D12677">
        <w:rPr>
          <w:rFonts w:ascii="Consolas" w:eastAsiaTheme="minorHAnsi" w:hAnsi="Consolas" w:cs="Consolas"/>
          <w:color w:val="0000FF"/>
          <w:sz w:val="19"/>
          <w:szCs w:val="19"/>
          <w:highlight w:val="white"/>
          <w:lang w:val="en-NZ"/>
        </w:rPr>
        <w:t>const</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CGame</w:t>
      </w:r>
      <w:r w:rsidRPr="00D12677">
        <w:rPr>
          <w:rFonts w:ascii="Consolas" w:eastAsiaTheme="minorHAnsi" w:hAnsi="Consolas" w:cs="Consolas"/>
          <w:color w:val="000000"/>
          <w:sz w:val="19"/>
          <w:szCs w:val="19"/>
          <w:highlight w:val="white"/>
          <w:lang w:val="en-NZ"/>
        </w:rPr>
        <w:t>&amp; _kr);</w:t>
      </w:r>
    </w:p>
    <w:p w14:paraId="0D77E5C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BB5DD6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Member Variables</w:t>
      </w:r>
    </w:p>
    <w:p w14:paraId="1AFB8C6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public</w:t>
      </w:r>
      <w:r w:rsidRPr="00D12677">
        <w:rPr>
          <w:rFonts w:ascii="Consolas" w:eastAsiaTheme="minorHAnsi" w:hAnsi="Consolas" w:cs="Consolas"/>
          <w:color w:val="000000"/>
          <w:sz w:val="19"/>
          <w:szCs w:val="19"/>
          <w:highlight w:val="white"/>
          <w:lang w:val="en-NZ"/>
        </w:rPr>
        <w:t>:</w:t>
      </w:r>
    </w:p>
    <w:p w14:paraId="3F4689B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01ED93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protected</w:t>
      </w:r>
      <w:r w:rsidRPr="00D12677">
        <w:rPr>
          <w:rFonts w:ascii="Consolas" w:eastAsiaTheme="minorHAnsi" w:hAnsi="Consolas" w:cs="Consolas"/>
          <w:color w:val="000000"/>
          <w:sz w:val="19"/>
          <w:szCs w:val="19"/>
          <w:highlight w:val="white"/>
          <w:lang w:val="en-NZ"/>
        </w:rPr>
        <w:t>:</w:t>
      </w:r>
    </w:p>
    <w:p w14:paraId="0A80371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CClock</w:t>
      </w:r>
      <w:r w:rsidRPr="00D12677">
        <w:rPr>
          <w:rFonts w:ascii="Consolas" w:eastAsiaTheme="minorHAnsi" w:hAnsi="Consolas" w:cs="Consolas"/>
          <w:color w:val="000000"/>
          <w:sz w:val="19"/>
          <w:szCs w:val="19"/>
          <w:highlight w:val="white"/>
          <w:lang w:val="en-NZ"/>
        </w:rPr>
        <w:t>* m_pClock;</w:t>
      </w:r>
    </w:p>
    <w:p w14:paraId="73CDA5C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35E716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CBackBuffer</w:t>
      </w:r>
      <w:r w:rsidRPr="00D12677">
        <w:rPr>
          <w:rFonts w:ascii="Consolas" w:eastAsiaTheme="minorHAnsi" w:hAnsi="Consolas" w:cs="Consolas"/>
          <w:color w:val="000000"/>
          <w:sz w:val="19"/>
          <w:szCs w:val="19"/>
          <w:highlight w:val="white"/>
          <w:lang w:val="en-NZ"/>
        </w:rPr>
        <w:t>* m_pBackBuffer;</w:t>
      </w:r>
    </w:p>
    <w:p w14:paraId="493164A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6EEDAD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//Application data</w:t>
      </w:r>
    </w:p>
    <w:p w14:paraId="144D6BB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HINSTANCE</w:t>
      </w:r>
      <w:r w:rsidRPr="00D12677">
        <w:rPr>
          <w:rFonts w:ascii="Consolas" w:eastAsiaTheme="minorHAnsi" w:hAnsi="Consolas" w:cs="Consolas"/>
          <w:color w:val="000000"/>
          <w:sz w:val="19"/>
          <w:szCs w:val="19"/>
          <w:highlight w:val="white"/>
          <w:lang w:val="en-NZ"/>
        </w:rPr>
        <w:t xml:space="preserve"> m_hApplicationInstance;</w:t>
      </w:r>
    </w:p>
    <w:p w14:paraId="7929A1D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2B91AF"/>
          <w:sz w:val="19"/>
          <w:szCs w:val="19"/>
          <w:highlight w:val="white"/>
          <w:lang w:val="en-NZ"/>
        </w:rPr>
        <w:t>HWND</w:t>
      </w:r>
      <w:r w:rsidRPr="00D12677">
        <w:rPr>
          <w:rFonts w:ascii="Consolas" w:eastAsiaTheme="minorHAnsi" w:hAnsi="Consolas" w:cs="Consolas"/>
          <w:color w:val="000000"/>
          <w:sz w:val="19"/>
          <w:szCs w:val="19"/>
          <w:highlight w:val="white"/>
          <w:lang w:val="en-NZ"/>
        </w:rPr>
        <w:t xml:space="preserve"> m_hMainWindow;</w:t>
      </w:r>
    </w:p>
    <w:p w14:paraId="4D31CF6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AEF763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Singleton Instance</w:t>
      </w:r>
    </w:p>
    <w:p w14:paraId="1F97123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static</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2B91AF"/>
          <w:sz w:val="19"/>
          <w:szCs w:val="19"/>
          <w:highlight w:val="white"/>
          <w:lang w:val="en-NZ"/>
        </w:rPr>
        <w:t>CGame</w:t>
      </w:r>
      <w:r w:rsidRPr="00D12677">
        <w:rPr>
          <w:rFonts w:ascii="Consolas" w:eastAsiaTheme="minorHAnsi" w:hAnsi="Consolas" w:cs="Consolas"/>
          <w:color w:val="000000"/>
          <w:sz w:val="19"/>
          <w:szCs w:val="19"/>
          <w:highlight w:val="white"/>
          <w:lang w:val="en-NZ"/>
        </w:rPr>
        <w:t>* s_pGame;</w:t>
      </w:r>
    </w:p>
    <w:p w14:paraId="01A2B9F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AC45D5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private</w:t>
      </w:r>
      <w:r w:rsidRPr="00D12677">
        <w:rPr>
          <w:rFonts w:ascii="Consolas" w:eastAsiaTheme="minorHAnsi" w:hAnsi="Consolas" w:cs="Consolas"/>
          <w:color w:val="000000"/>
          <w:sz w:val="19"/>
          <w:szCs w:val="19"/>
          <w:highlight w:val="white"/>
          <w:lang w:val="en-NZ"/>
        </w:rPr>
        <w:t>:</w:t>
      </w:r>
    </w:p>
    <w:p w14:paraId="3A3CD58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AD9617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07C9A2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7336D9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#endif</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8000"/>
          <w:sz w:val="19"/>
          <w:szCs w:val="19"/>
          <w:highlight w:val="white"/>
          <w:lang w:val="en-NZ"/>
        </w:rPr>
        <w:t>// __GAME_H__</w:t>
      </w:r>
    </w:p>
    <w:p w14:paraId="47EBF013" w14:textId="77777777"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7BCC6C5A" w14:textId="08F42DFD"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Game.cpp</w:t>
      </w:r>
    </w:p>
    <w:p w14:paraId="1A94EC33" w14:textId="77777777" w:rsidR="00D12677" w:rsidRDefault="00D12677" w:rsidP="00D12677">
      <w:pPr>
        <w:pStyle w:val="ListParagraph"/>
        <w:rPr>
          <w:rFonts w:ascii="Consolas" w:eastAsiaTheme="minorHAnsi" w:hAnsi="Consolas" w:cs="Consolas"/>
          <w:color w:val="000000"/>
          <w:sz w:val="19"/>
          <w:szCs w:val="19"/>
          <w:highlight w:val="white"/>
          <w:lang w:val="en-NZ"/>
        </w:rPr>
      </w:pPr>
    </w:p>
    <w:p w14:paraId="7D4FEF9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Library Includes</w:t>
      </w:r>
    </w:p>
    <w:p w14:paraId="7EA6C3B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EB0859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Local Includes</w:t>
      </w:r>
    </w:p>
    <w:p w14:paraId="350136B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"Clock.h"</w:t>
      </w:r>
    </w:p>
    <w:p w14:paraId="0A9DBE7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"BackBuffer.h"</w:t>
      </w:r>
    </w:p>
    <w:p w14:paraId="609F96F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"Utilities.h"</w:t>
      </w:r>
    </w:p>
    <w:p w14:paraId="657072F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5F7BF7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This Include</w:t>
      </w:r>
    </w:p>
    <w:p w14:paraId="2C78AEC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#include</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A31515"/>
          <w:sz w:val="19"/>
          <w:szCs w:val="19"/>
          <w:highlight w:val="white"/>
          <w:lang w:val="en-NZ"/>
        </w:rPr>
        <w:t>"Game.h"</w:t>
      </w:r>
    </w:p>
    <w:p w14:paraId="2CD6599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636F5E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Variables</w:t>
      </w:r>
    </w:p>
    <w:p w14:paraId="7583894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lastRenderedPageBreak/>
        <w:t>CGame* CGame::s_pGame = 0;</w:t>
      </w:r>
    </w:p>
    <w:p w14:paraId="5236997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3AA9CC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Static Function Prototypes</w:t>
      </w:r>
    </w:p>
    <w:p w14:paraId="134D9F1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3DD078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8000"/>
          <w:sz w:val="19"/>
          <w:szCs w:val="19"/>
          <w:highlight w:val="white"/>
          <w:lang w:val="en-NZ"/>
        </w:rPr>
        <w:t>// Implementation</w:t>
      </w:r>
    </w:p>
    <w:p w14:paraId="7177900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2DD344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CGame::CGame()</w:t>
      </w:r>
    </w:p>
    <w:p w14:paraId="4B2BA2F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m_pClock(0)</w:t>
      </w:r>
    </w:p>
    <w:p w14:paraId="6417E4C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m_hApplicationInstance(0)</w:t>
      </w:r>
    </w:p>
    <w:p w14:paraId="03AF7FB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m_hMainWindow(0)</w:t>
      </w:r>
    </w:p>
    <w:p w14:paraId="7EC3E49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m_pBackBuffer(0)</w:t>
      </w:r>
    </w:p>
    <w:p w14:paraId="3C24CBB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6AA8367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23E979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464B9C8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DC0EB3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CGame::~CGame()</w:t>
      </w:r>
    </w:p>
    <w:p w14:paraId="4D0C86B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4988C8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delete</w:t>
      </w:r>
      <w:r w:rsidRPr="00D12677">
        <w:rPr>
          <w:rFonts w:ascii="Consolas" w:eastAsiaTheme="minorHAnsi" w:hAnsi="Consolas" w:cs="Consolas"/>
          <w:color w:val="000000"/>
          <w:sz w:val="19"/>
          <w:szCs w:val="19"/>
          <w:highlight w:val="white"/>
          <w:lang w:val="en-NZ"/>
        </w:rPr>
        <w:t xml:space="preserve"> m_pBackBuffer;</w:t>
      </w:r>
    </w:p>
    <w:p w14:paraId="1B54929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m_pBackBuffer = 0;</w:t>
      </w:r>
    </w:p>
    <w:p w14:paraId="168808C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BC5083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delete</w:t>
      </w:r>
      <w:r w:rsidRPr="00D12677">
        <w:rPr>
          <w:rFonts w:ascii="Consolas" w:eastAsiaTheme="minorHAnsi" w:hAnsi="Consolas" w:cs="Consolas"/>
          <w:color w:val="000000"/>
          <w:sz w:val="19"/>
          <w:szCs w:val="19"/>
          <w:highlight w:val="white"/>
          <w:lang w:val="en-NZ"/>
        </w:rPr>
        <w:t xml:space="preserve"> m_pClock;</w:t>
      </w:r>
    </w:p>
    <w:p w14:paraId="50D9FF7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m_pClock = 0;</w:t>
      </w:r>
    </w:p>
    <w:p w14:paraId="562AB3C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F3FA59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7BFA86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bool</w:t>
      </w:r>
    </w:p>
    <w:p w14:paraId="5EAD6E5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 xml:space="preserve">CGame::Initialise(HINSTANCE _hInstance, HWND _hWnd,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_iWidth, </w:t>
      </w:r>
      <w:r w:rsidRPr="00D12677">
        <w:rPr>
          <w:rFonts w:ascii="Consolas" w:eastAsiaTheme="minorHAnsi" w:hAnsi="Consolas" w:cs="Consolas"/>
          <w:color w:val="0000FF"/>
          <w:sz w:val="19"/>
          <w:szCs w:val="19"/>
          <w:highlight w:val="white"/>
          <w:lang w:val="en-NZ"/>
        </w:rPr>
        <w:t>int</w:t>
      </w:r>
      <w:r w:rsidRPr="00D12677">
        <w:rPr>
          <w:rFonts w:ascii="Consolas" w:eastAsiaTheme="minorHAnsi" w:hAnsi="Consolas" w:cs="Consolas"/>
          <w:color w:val="000000"/>
          <w:sz w:val="19"/>
          <w:szCs w:val="19"/>
          <w:highlight w:val="white"/>
          <w:lang w:val="en-NZ"/>
        </w:rPr>
        <w:t xml:space="preserve"> _iHeight)</w:t>
      </w:r>
    </w:p>
    <w:p w14:paraId="3E6F969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9EFF5A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m_hApplicationInstance = _hInstance;</w:t>
      </w:r>
    </w:p>
    <w:p w14:paraId="65B0756A"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m_hMainWindow = _hWnd;</w:t>
      </w:r>
    </w:p>
    <w:p w14:paraId="3D954A9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35C1A1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m_pClock = </w:t>
      </w:r>
      <w:r w:rsidRPr="00D12677">
        <w:rPr>
          <w:rFonts w:ascii="Consolas" w:eastAsiaTheme="minorHAnsi" w:hAnsi="Consolas" w:cs="Consolas"/>
          <w:color w:val="0000FF"/>
          <w:sz w:val="19"/>
          <w:szCs w:val="19"/>
          <w:highlight w:val="white"/>
          <w:lang w:val="en-NZ"/>
        </w:rPr>
        <w:t>new</w:t>
      </w:r>
      <w:r w:rsidRPr="00D12677">
        <w:rPr>
          <w:rFonts w:ascii="Consolas" w:eastAsiaTheme="minorHAnsi" w:hAnsi="Consolas" w:cs="Consolas"/>
          <w:color w:val="000000"/>
          <w:sz w:val="19"/>
          <w:szCs w:val="19"/>
          <w:highlight w:val="white"/>
          <w:lang w:val="en-NZ"/>
        </w:rPr>
        <w:t xml:space="preserve"> CClock();</w:t>
      </w:r>
    </w:p>
    <w:p w14:paraId="1F62A36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VALIDATE(m_pClock-&gt;Initialise());</w:t>
      </w:r>
    </w:p>
    <w:p w14:paraId="26236A3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m_pClock-&gt;Process();</w:t>
      </w:r>
    </w:p>
    <w:p w14:paraId="37AF1BA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3C55ED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 xml:space="preserve">m_pBackBuffer = </w:t>
      </w:r>
      <w:r w:rsidRPr="00D12677">
        <w:rPr>
          <w:rFonts w:ascii="Consolas" w:eastAsiaTheme="minorHAnsi" w:hAnsi="Consolas" w:cs="Consolas"/>
          <w:color w:val="0000FF"/>
          <w:sz w:val="19"/>
          <w:szCs w:val="19"/>
          <w:highlight w:val="white"/>
          <w:lang w:val="en-NZ"/>
        </w:rPr>
        <w:t>new</w:t>
      </w:r>
      <w:r w:rsidRPr="00D12677">
        <w:rPr>
          <w:rFonts w:ascii="Consolas" w:eastAsiaTheme="minorHAnsi" w:hAnsi="Consolas" w:cs="Consolas"/>
          <w:color w:val="000000"/>
          <w:sz w:val="19"/>
          <w:szCs w:val="19"/>
          <w:highlight w:val="white"/>
          <w:lang w:val="en-NZ"/>
        </w:rPr>
        <w:t xml:space="preserve"> CBackBuffer();</w:t>
      </w:r>
    </w:p>
    <w:p w14:paraId="55D4314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VALIDATE(m_pBackBuffer-&gt;Initialise(_hWnd, _iWidth, _iHeight));</w:t>
      </w:r>
    </w:p>
    <w:p w14:paraId="48733C1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7D5539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ShowCursor(</w:t>
      </w:r>
      <w:r w:rsidRPr="00D12677">
        <w:rPr>
          <w:rFonts w:ascii="Consolas" w:eastAsiaTheme="minorHAnsi" w:hAnsi="Consolas" w:cs="Consolas"/>
          <w:color w:val="0000FF"/>
          <w:sz w:val="19"/>
          <w:szCs w:val="19"/>
          <w:highlight w:val="white"/>
          <w:lang w:val="en-NZ"/>
        </w:rPr>
        <w:t>false</w:t>
      </w:r>
      <w:r w:rsidRPr="00D12677">
        <w:rPr>
          <w:rFonts w:ascii="Consolas" w:eastAsiaTheme="minorHAnsi" w:hAnsi="Consolas" w:cs="Consolas"/>
          <w:color w:val="000000"/>
          <w:sz w:val="19"/>
          <w:szCs w:val="19"/>
          <w:highlight w:val="white"/>
          <w:lang w:val="en-NZ"/>
        </w:rPr>
        <w:t>);</w:t>
      </w:r>
    </w:p>
    <w:p w14:paraId="1DF5814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E6D796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w:t>
      </w:r>
      <w:r w:rsidRPr="00D12677">
        <w:rPr>
          <w:rFonts w:ascii="Consolas" w:eastAsiaTheme="minorHAnsi" w:hAnsi="Consolas" w:cs="Consolas"/>
          <w:color w:val="0000FF"/>
          <w:sz w:val="19"/>
          <w:szCs w:val="19"/>
          <w:highlight w:val="white"/>
          <w:lang w:val="en-NZ"/>
        </w:rPr>
        <w:t>true</w:t>
      </w:r>
      <w:r w:rsidRPr="00D12677">
        <w:rPr>
          <w:rFonts w:ascii="Consolas" w:eastAsiaTheme="minorHAnsi" w:hAnsi="Consolas" w:cs="Consolas"/>
          <w:color w:val="000000"/>
          <w:sz w:val="19"/>
          <w:szCs w:val="19"/>
          <w:highlight w:val="white"/>
          <w:lang w:val="en-NZ"/>
        </w:rPr>
        <w:t>);</w:t>
      </w:r>
    </w:p>
    <w:p w14:paraId="78D8355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1984513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42C340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2ED5896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CGame::Draw()</w:t>
      </w:r>
    </w:p>
    <w:p w14:paraId="5103F99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08C291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m_pBackBuffer-&gt;Clear();</w:t>
      </w:r>
    </w:p>
    <w:p w14:paraId="3C12545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63B664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lastRenderedPageBreak/>
        <w:tab/>
      </w:r>
      <w:r w:rsidRPr="00D12677">
        <w:rPr>
          <w:rFonts w:ascii="Consolas" w:eastAsiaTheme="minorHAnsi" w:hAnsi="Consolas" w:cs="Consolas"/>
          <w:color w:val="008000"/>
          <w:sz w:val="19"/>
          <w:szCs w:val="19"/>
          <w:highlight w:val="white"/>
          <w:lang w:val="en-NZ"/>
        </w:rPr>
        <w:t>// Do all the game’s drawing here...</w:t>
      </w:r>
    </w:p>
    <w:p w14:paraId="4FCF7A3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591B58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m_pBackBuffer-&gt;Present();</w:t>
      </w:r>
    </w:p>
    <w:p w14:paraId="21EDD27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BAED6B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D704E5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187A8FB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CGame::Process(</w:t>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_fDeltaTick)</w:t>
      </w:r>
    </w:p>
    <w:p w14:paraId="30E7273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ED8E989"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8000"/>
          <w:sz w:val="19"/>
          <w:szCs w:val="19"/>
          <w:highlight w:val="white"/>
          <w:lang w:val="en-NZ"/>
        </w:rPr>
        <w:t>// Process all the game’s logic here.</w:t>
      </w:r>
    </w:p>
    <w:p w14:paraId="5284043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DA2647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9F5ACDB"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70F5362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CGame::ExecuteOneFrame()</w:t>
      </w:r>
    </w:p>
    <w:p w14:paraId="0A2B8C4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43B0467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float</w:t>
      </w:r>
      <w:r w:rsidRPr="00D12677">
        <w:rPr>
          <w:rFonts w:ascii="Consolas" w:eastAsiaTheme="minorHAnsi" w:hAnsi="Consolas" w:cs="Consolas"/>
          <w:color w:val="000000"/>
          <w:sz w:val="19"/>
          <w:szCs w:val="19"/>
          <w:highlight w:val="white"/>
          <w:lang w:val="en-NZ"/>
        </w:rPr>
        <w:t xml:space="preserve"> fDT = m_pClock-&gt;GetDeltaTick();</w:t>
      </w:r>
    </w:p>
    <w:p w14:paraId="5C8D486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31FA88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Process(fDT);</w:t>
      </w:r>
    </w:p>
    <w:p w14:paraId="6092233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Draw();</w:t>
      </w:r>
    </w:p>
    <w:p w14:paraId="615D770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9AB378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m_pClock-&gt;Process();</w:t>
      </w:r>
    </w:p>
    <w:p w14:paraId="187E31E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C4D280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Sleep(1);</w:t>
      </w:r>
    </w:p>
    <w:p w14:paraId="7706A9A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5A8571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62125E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CGame&amp;</w:t>
      </w:r>
    </w:p>
    <w:p w14:paraId="30B7087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CGame::GetInstance()</w:t>
      </w:r>
    </w:p>
    <w:p w14:paraId="78CDCF3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0A938471"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if</w:t>
      </w:r>
      <w:r w:rsidRPr="00D12677">
        <w:rPr>
          <w:rFonts w:ascii="Consolas" w:eastAsiaTheme="minorHAnsi" w:hAnsi="Consolas" w:cs="Consolas"/>
          <w:color w:val="000000"/>
          <w:sz w:val="19"/>
          <w:szCs w:val="19"/>
          <w:highlight w:val="white"/>
          <w:lang w:val="en-NZ"/>
        </w:rPr>
        <w:t xml:space="preserve"> (s_pGame == 0)</w:t>
      </w:r>
    </w:p>
    <w:p w14:paraId="584CA88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w:t>
      </w:r>
    </w:p>
    <w:p w14:paraId="0FE96BAE"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00"/>
          <w:sz w:val="19"/>
          <w:szCs w:val="19"/>
          <w:highlight w:val="white"/>
          <w:lang w:val="en-NZ"/>
        </w:rPr>
        <w:tab/>
        <w:t xml:space="preserve">s_pGame = </w:t>
      </w:r>
      <w:r w:rsidRPr="00D12677">
        <w:rPr>
          <w:rFonts w:ascii="Consolas" w:eastAsiaTheme="minorHAnsi" w:hAnsi="Consolas" w:cs="Consolas"/>
          <w:color w:val="0000FF"/>
          <w:sz w:val="19"/>
          <w:szCs w:val="19"/>
          <w:highlight w:val="white"/>
          <w:lang w:val="en-NZ"/>
        </w:rPr>
        <w:t>new</w:t>
      </w:r>
      <w:r w:rsidRPr="00D12677">
        <w:rPr>
          <w:rFonts w:ascii="Consolas" w:eastAsiaTheme="minorHAnsi" w:hAnsi="Consolas" w:cs="Consolas"/>
          <w:color w:val="000000"/>
          <w:sz w:val="19"/>
          <w:szCs w:val="19"/>
          <w:highlight w:val="white"/>
          <w:lang w:val="en-NZ"/>
        </w:rPr>
        <w:t xml:space="preserve"> CGame();</w:t>
      </w:r>
    </w:p>
    <w:p w14:paraId="08D4ADA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w:t>
      </w:r>
    </w:p>
    <w:p w14:paraId="6215D4E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A956C7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(*s_pGame);</w:t>
      </w:r>
    </w:p>
    <w:p w14:paraId="516F2D8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13290A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BE40CC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FF"/>
          <w:sz w:val="19"/>
          <w:szCs w:val="19"/>
          <w:highlight w:val="white"/>
          <w:lang w:val="en-NZ"/>
        </w:rPr>
        <w:t>void</w:t>
      </w:r>
    </w:p>
    <w:p w14:paraId="76CA9A9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CGame::DestroyInstance()</w:t>
      </w:r>
    </w:p>
    <w:p w14:paraId="55994F2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57F2D5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delete</w:t>
      </w:r>
      <w:r w:rsidRPr="00D12677">
        <w:rPr>
          <w:rFonts w:ascii="Consolas" w:eastAsiaTheme="minorHAnsi" w:hAnsi="Consolas" w:cs="Consolas"/>
          <w:color w:val="000000"/>
          <w:sz w:val="19"/>
          <w:szCs w:val="19"/>
          <w:highlight w:val="white"/>
          <w:lang w:val="en-NZ"/>
        </w:rPr>
        <w:t xml:space="preserve"> s_pGame;</w:t>
      </w:r>
    </w:p>
    <w:p w14:paraId="2AFC3595"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t>s_pGame = 0;</w:t>
      </w:r>
    </w:p>
    <w:p w14:paraId="28A0651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2C5282D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4722C0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CBackBuffer*</w:t>
      </w:r>
    </w:p>
    <w:p w14:paraId="5B0FCBA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CGame::GetBackBuffer()</w:t>
      </w:r>
    </w:p>
    <w:p w14:paraId="0805A276"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B3650F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(m_pBackBuffer);</w:t>
      </w:r>
    </w:p>
    <w:p w14:paraId="4DCC4A1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3142A5E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4E3511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lastRenderedPageBreak/>
        <w:t>HINSTANCE</w:t>
      </w:r>
    </w:p>
    <w:p w14:paraId="7FAA5503"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CGame::GetAppInstance()</w:t>
      </w:r>
    </w:p>
    <w:p w14:paraId="448C51BF"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5628D764"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(m_hApplicationInstance);</w:t>
      </w:r>
    </w:p>
    <w:p w14:paraId="77DBEA5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4ABA3C10"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59F02A8"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HWND</w:t>
      </w:r>
    </w:p>
    <w:p w14:paraId="2035E6DC"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CGame::GetWindow()</w:t>
      </w:r>
    </w:p>
    <w:p w14:paraId="4EE65B1D"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6425587"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ab/>
      </w:r>
      <w:r w:rsidRPr="00D12677">
        <w:rPr>
          <w:rFonts w:ascii="Consolas" w:eastAsiaTheme="minorHAnsi" w:hAnsi="Consolas" w:cs="Consolas"/>
          <w:color w:val="0000FF"/>
          <w:sz w:val="19"/>
          <w:szCs w:val="19"/>
          <w:highlight w:val="white"/>
          <w:lang w:val="en-NZ"/>
        </w:rPr>
        <w:t>return</w:t>
      </w:r>
      <w:r w:rsidRPr="00D12677">
        <w:rPr>
          <w:rFonts w:ascii="Consolas" w:eastAsiaTheme="minorHAnsi" w:hAnsi="Consolas" w:cs="Consolas"/>
          <w:color w:val="000000"/>
          <w:sz w:val="19"/>
          <w:szCs w:val="19"/>
          <w:highlight w:val="white"/>
          <w:lang w:val="en-NZ"/>
        </w:rPr>
        <w:t xml:space="preserve"> (m_hMainWindow);</w:t>
      </w:r>
    </w:p>
    <w:p w14:paraId="69D80EC2" w14:textId="77777777" w:rsidR="00D12677" w:rsidRPr="00D12677" w:rsidRDefault="00D12677"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D12677">
        <w:rPr>
          <w:rFonts w:ascii="Consolas" w:eastAsiaTheme="minorHAnsi" w:hAnsi="Consolas" w:cs="Consolas"/>
          <w:color w:val="000000"/>
          <w:sz w:val="19"/>
          <w:szCs w:val="19"/>
          <w:highlight w:val="white"/>
          <w:lang w:val="en-NZ"/>
        </w:rPr>
        <w:t>}</w:t>
      </w:r>
    </w:p>
    <w:p w14:paraId="74D4209D" w14:textId="77777777" w:rsidR="00D12677" w:rsidRPr="00D12677"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6C65C303" w14:textId="031AAFB0" w:rsidR="00D12677" w:rsidRPr="0067773E" w:rsidRDefault="00D12677"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sprite.h</w:t>
      </w:r>
    </w:p>
    <w:p w14:paraId="20AE838A" w14:textId="77777777" w:rsidR="0067773E" w:rsidRDefault="0067773E" w:rsidP="0067773E">
      <w:pPr>
        <w:pStyle w:val="ListParagraph"/>
        <w:rPr>
          <w:rFonts w:ascii="Consolas" w:eastAsiaTheme="minorHAnsi" w:hAnsi="Consolas" w:cs="Consolas"/>
          <w:color w:val="000000"/>
          <w:sz w:val="19"/>
          <w:szCs w:val="19"/>
          <w:highlight w:val="white"/>
          <w:lang w:val="en-NZ"/>
        </w:rPr>
      </w:pPr>
    </w:p>
    <w:p w14:paraId="5B983ED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#pragma</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once</w:t>
      </w:r>
    </w:p>
    <w:p w14:paraId="7AAEFD8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6409B2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#if</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defined</w:t>
      </w:r>
      <w:r w:rsidRPr="0067773E">
        <w:rPr>
          <w:rFonts w:ascii="Consolas" w:eastAsiaTheme="minorHAnsi" w:hAnsi="Consolas" w:cs="Consolas"/>
          <w:color w:val="000000"/>
          <w:sz w:val="19"/>
          <w:szCs w:val="19"/>
          <w:highlight w:val="white"/>
          <w:lang w:val="en-NZ"/>
        </w:rPr>
        <w:t>(__SPRITE_H__)</w:t>
      </w:r>
    </w:p>
    <w:p w14:paraId="178C034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#define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6F008A"/>
          <w:sz w:val="19"/>
          <w:szCs w:val="19"/>
          <w:highlight w:val="white"/>
          <w:lang w:val="en-NZ"/>
        </w:rPr>
        <w:t>__SPRITE_H__</w:t>
      </w:r>
    </w:p>
    <w:p w14:paraId="7167714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8723FA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Library Includes</w:t>
      </w:r>
    </w:p>
    <w:p w14:paraId="4201022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"windows.h"</w:t>
      </w:r>
    </w:p>
    <w:p w14:paraId="3BBC37C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EB4D48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Local Includes</w:t>
      </w:r>
    </w:p>
    <w:p w14:paraId="3A4A86A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81C8A4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Types</w:t>
      </w:r>
    </w:p>
    <w:p w14:paraId="59F2EA2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70D411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Constants</w:t>
      </w:r>
    </w:p>
    <w:p w14:paraId="328608C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B0BD82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Prototypes</w:t>
      </w:r>
    </w:p>
    <w:p w14:paraId="7070B89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class</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p>
    <w:p w14:paraId="2F668A4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BD4287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8000"/>
          <w:sz w:val="19"/>
          <w:szCs w:val="19"/>
          <w:highlight w:val="white"/>
          <w:lang w:val="en-NZ"/>
        </w:rPr>
        <w:t>// Member Functions</w:t>
      </w:r>
    </w:p>
    <w:p w14:paraId="6520AF5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public</w:t>
      </w:r>
      <w:r w:rsidRPr="0067773E">
        <w:rPr>
          <w:rFonts w:ascii="Consolas" w:eastAsiaTheme="minorHAnsi" w:hAnsi="Consolas" w:cs="Consolas"/>
          <w:color w:val="000000"/>
          <w:sz w:val="19"/>
          <w:szCs w:val="19"/>
          <w:highlight w:val="white"/>
          <w:lang w:val="en-NZ"/>
        </w:rPr>
        <w:t>:</w:t>
      </w:r>
    </w:p>
    <w:p w14:paraId="31F4C96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CSprite();</w:t>
      </w:r>
    </w:p>
    <w:p w14:paraId="16DFFC0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~CSprite();</w:t>
      </w:r>
    </w:p>
    <w:p w14:paraId="29D3FFB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506F12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bool</w:t>
      </w:r>
      <w:r w:rsidRPr="0067773E">
        <w:rPr>
          <w:rFonts w:ascii="Consolas" w:eastAsiaTheme="minorHAnsi" w:hAnsi="Consolas" w:cs="Consolas"/>
          <w:color w:val="000000"/>
          <w:sz w:val="19"/>
          <w:szCs w:val="19"/>
          <w:highlight w:val="white"/>
          <w:lang w:val="en-NZ"/>
        </w:rPr>
        <w:t xml:space="preserve"> Initialise(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_iResourceID,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_iMaskResourceID);</w:t>
      </w:r>
    </w:p>
    <w:p w14:paraId="365DD91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95EB14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Draw();</w:t>
      </w:r>
    </w:p>
    <w:p w14:paraId="50C3F42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Process(</w:t>
      </w:r>
      <w:r w:rsidRPr="0067773E">
        <w:rPr>
          <w:rFonts w:ascii="Consolas" w:eastAsiaTheme="minorHAnsi" w:hAnsi="Consolas" w:cs="Consolas"/>
          <w:color w:val="0000FF"/>
          <w:sz w:val="19"/>
          <w:szCs w:val="19"/>
          <w:highlight w:val="white"/>
          <w:lang w:val="en-NZ"/>
        </w:rPr>
        <w:t>float</w:t>
      </w:r>
      <w:r w:rsidRPr="0067773E">
        <w:rPr>
          <w:rFonts w:ascii="Consolas" w:eastAsiaTheme="minorHAnsi" w:hAnsi="Consolas" w:cs="Consolas"/>
          <w:color w:val="000000"/>
          <w:sz w:val="19"/>
          <w:szCs w:val="19"/>
          <w:highlight w:val="white"/>
          <w:lang w:val="en-NZ"/>
        </w:rPr>
        <w:t xml:space="preserve"> _fDeltaTick);</w:t>
      </w:r>
    </w:p>
    <w:p w14:paraId="0879F2E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967677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GetWidth() </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w:t>
      </w:r>
    </w:p>
    <w:p w14:paraId="1EFA511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GetHeight() </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w:t>
      </w:r>
    </w:p>
    <w:p w14:paraId="0405FD6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4D64F2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GetX() </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w:t>
      </w:r>
    </w:p>
    <w:p w14:paraId="5CA747A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GetY() </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w:t>
      </w:r>
    </w:p>
    <w:p w14:paraId="1874022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SetX(</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w:t>
      </w:r>
    </w:p>
    <w:p w14:paraId="3584102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SetY(</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w:t>
      </w:r>
    </w:p>
    <w:p w14:paraId="266D5F0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CE41AE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TranslateRelative(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_iX,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_iY);</w:t>
      </w:r>
    </w:p>
    <w:p w14:paraId="65E853E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void</w:t>
      </w:r>
      <w:r w:rsidRPr="0067773E">
        <w:rPr>
          <w:rFonts w:ascii="Consolas" w:eastAsiaTheme="minorHAnsi" w:hAnsi="Consolas" w:cs="Consolas"/>
          <w:color w:val="000000"/>
          <w:sz w:val="19"/>
          <w:szCs w:val="19"/>
          <w:highlight w:val="white"/>
          <w:lang w:val="en-NZ"/>
        </w:rPr>
        <w:t xml:space="preserve"> TranslateAbsolute(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_iX,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_iY);</w:t>
      </w:r>
    </w:p>
    <w:p w14:paraId="1CE78BC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9EB0AD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protected</w:t>
      </w:r>
      <w:r w:rsidRPr="0067773E">
        <w:rPr>
          <w:rFonts w:ascii="Consolas" w:eastAsiaTheme="minorHAnsi" w:hAnsi="Consolas" w:cs="Consolas"/>
          <w:color w:val="000000"/>
          <w:sz w:val="19"/>
          <w:szCs w:val="19"/>
          <w:highlight w:val="white"/>
          <w:lang w:val="en-NZ"/>
        </w:rPr>
        <w:t>:</w:t>
      </w:r>
    </w:p>
    <w:p w14:paraId="490CC6D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A35A21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private</w:t>
      </w:r>
      <w:r w:rsidRPr="0067773E">
        <w:rPr>
          <w:rFonts w:ascii="Consolas" w:eastAsiaTheme="minorHAnsi" w:hAnsi="Consolas" w:cs="Consolas"/>
          <w:color w:val="000000"/>
          <w:sz w:val="19"/>
          <w:szCs w:val="19"/>
          <w:highlight w:val="white"/>
          <w:lang w:val="en-NZ"/>
        </w:rPr>
        <w:t>:</w:t>
      </w:r>
    </w:p>
    <w:p w14:paraId="469820B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CSprite(</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&amp; _kr);</w:t>
      </w:r>
    </w:p>
    <w:p w14:paraId="552C474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&amp; operator= (</w:t>
      </w:r>
      <w:r w:rsidRPr="0067773E">
        <w:rPr>
          <w:rFonts w:ascii="Consolas" w:eastAsiaTheme="minorHAnsi" w:hAnsi="Consolas" w:cs="Consolas"/>
          <w:color w:val="0000FF"/>
          <w:sz w:val="19"/>
          <w:szCs w:val="19"/>
          <w:highlight w:val="white"/>
          <w:lang w:val="en-NZ"/>
        </w:rPr>
        <w:t>const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&amp; _kr);</w:t>
      </w:r>
    </w:p>
    <w:p w14:paraId="1EB7421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7702BC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8000"/>
          <w:sz w:val="19"/>
          <w:szCs w:val="19"/>
          <w:highlight w:val="white"/>
          <w:lang w:val="en-NZ"/>
        </w:rPr>
        <w:t>// Member Variables</w:t>
      </w:r>
    </w:p>
    <w:p w14:paraId="254C319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public</w:t>
      </w:r>
      <w:r w:rsidRPr="0067773E">
        <w:rPr>
          <w:rFonts w:ascii="Consolas" w:eastAsiaTheme="minorHAnsi" w:hAnsi="Consolas" w:cs="Consolas"/>
          <w:color w:val="000000"/>
          <w:sz w:val="19"/>
          <w:szCs w:val="19"/>
          <w:highlight w:val="white"/>
          <w:lang w:val="en-NZ"/>
        </w:rPr>
        <w:t>:</w:t>
      </w:r>
    </w:p>
    <w:p w14:paraId="7716F54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6CC579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protected</w:t>
      </w:r>
      <w:r w:rsidRPr="0067773E">
        <w:rPr>
          <w:rFonts w:ascii="Consolas" w:eastAsiaTheme="minorHAnsi" w:hAnsi="Consolas" w:cs="Consolas"/>
          <w:color w:val="000000"/>
          <w:sz w:val="19"/>
          <w:szCs w:val="19"/>
          <w:highlight w:val="white"/>
          <w:lang w:val="en-NZ"/>
        </w:rPr>
        <w:t>:</w:t>
      </w:r>
    </w:p>
    <w:p w14:paraId="2849420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8000"/>
          <w:sz w:val="19"/>
          <w:szCs w:val="19"/>
          <w:highlight w:val="white"/>
          <w:lang w:val="en-NZ"/>
        </w:rPr>
        <w:t>//Center handle</w:t>
      </w:r>
    </w:p>
    <w:p w14:paraId="1D77D2C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m_iX;</w:t>
      </w:r>
    </w:p>
    <w:p w14:paraId="18DDDEE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m_iY;</w:t>
      </w:r>
    </w:p>
    <w:p w14:paraId="12BD301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EEBAD7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HBITMAP</w:t>
      </w:r>
      <w:r w:rsidRPr="0067773E">
        <w:rPr>
          <w:rFonts w:ascii="Consolas" w:eastAsiaTheme="minorHAnsi" w:hAnsi="Consolas" w:cs="Consolas"/>
          <w:color w:val="000000"/>
          <w:sz w:val="19"/>
          <w:szCs w:val="19"/>
          <w:highlight w:val="white"/>
          <w:lang w:val="en-NZ"/>
        </w:rPr>
        <w:t xml:space="preserve"> m_hSprite;</w:t>
      </w:r>
    </w:p>
    <w:p w14:paraId="326A7B6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HBITMAP</w:t>
      </w:r>
      <w:r w:rsidRPr="0067773E">
        <w:rPr>
          <w:rFonts w:ascii="Consolas" w:eastAsiaTheme="minorHAnsi" w:hAnsi="Consolas" w:cs="Consolas"/>
          <w:color w:val="000000"/>
          <w:sz w:val="19"/>
          <w:szCs w:val="19"/>
          <w:highlight w:val="white"/>
          <w:lang w:val="en-NZ"/>
        </w:rPr>
        <w:t xml:space="preserve"> m_hMask;</w:t>
      </w:r>
    </w:p>
    <w:p w14:paraId="3A0D223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4E6853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xml:space="preserve"> m_bitmapSprite;</w:t>
      </w:r>
    </w:p>
    <w:p w14:paraId="3A91D57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xml:space="preserve"> m_bitmapMask;</w:t>
      </w:r>
    </w:p>
    <w:p w14:paraId="07B7167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5E4A93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static</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HDC</w:t>
      </w:r>
      <w:r w:rsidRPr="0067773E">
        <w:rPr>
          <w:rFonts w:ascii="Consolas" w:eastAsiaTheme="minorHAnsi" w:hAnsi="Consolas" w:cs="Consolas"/>
          <w:color w:val="000000"/>
          <w:sz w:val="19"/>
          <w:szCs w:val="19"/>
          <w:highlight w:val="white"/>
          <w:lang w:val="en-NZ"/>
        </w:rPr>
        <w:t xml:space="preserve"> s_hSharedSpriteDC;</w:t>
      </w:r>
    </w:p>
    <w:p w14:paraId="003C9DB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static</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s_iRefCount;</w:t>
      </w:r>
    </w:p>
    <w:p w14:paraId="307B3D3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2E72DC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private</w:t>
      </w:r>
      <w:r w:rsidRPr="0067773E">
        <w:rPr>
          <w:rFonts w:ascii="Consolas" w:eastAsiaTheme="minorHAnsi" w:hAnsi="Consolas" w:cs="Consolas"/>
          <w:color w:val="000000"/>
          <w:sz w:val="19"/>
          <w:szCs w:val="19"/>
          <w:highlight w:val="white"/>
          <w:lang w:val="en-NZ"/>
        </w:rPr>
        <w:t>:</w:t>
      </w:r>
    </w:p>
    <w:p w14:paraId="79D3531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B27EE4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5EDF96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586DBA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#endif</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8000"/>
          <w:sz w:val="19"/>
          <w:szCs w:val="19"/>
          <w:highlight w:val="white"/>
          <w:lang w:val="en-NZ"/>
        </w:rPr>
        <w:t>// __SPRITE_H__</w:t>
      </w:r>
    </w:p>
    <w:p w14:paraId="4BC35C08" w14:textId="77777777" w:rsidR="0067773E" w:rsidRPr="00D12677" w:rsidRDefault="0067773E"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16F72FEC" w14:textId="4C9B9ABC" w:rsidR="00D12677" w:rsidRPr="0067773E" w:rsidRDefault="0067773E"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sprite.cpp</w:t>
      </w:r>
    </w:p>
    <w:p w14:paraId="088C0A46" w14:textId="77777777" w:rsidR="0067773E" w:rsidRDefault="0067773E" w:rsidP="0067773E">
      <w:pPr>
        <w:pStyle w:val="ListParagraph"/>
        <w:rPr>
          <w:rFonts w:ascii="Consolas" w:eastAsiaTheme="minorHAnsi" w:hAnsi="Consolas" w:cs="Consolas"/>
          <w:color w:val="000000"/>
          <w:sz w:val="19"/>
          <w:szCs w:val="19"/>
          <w:highlight w:val="white"/>
          <w:lang w:val="en-NZ"/>
        </w:rPr>
      </w:pPr>
    </w:p>
    <w:p w14:paraId="1C1656C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Library Includes</w:t>
      </w:r>
    </w:p>
    <w:p w14:paraId="200B902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6A5A75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Local Includes</w:t>
      </w:r>
    </w:p>
    <w:p w14:paraId="4C11B4E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"resource.h"</w:t>
      </w:r>
    </w:p>
    <w:p w14:paraId="5E551AB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"Game.h"</w:t>
      </w:r>
    </w:p>
    <w:p w14:paraId="01EFC04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"BackBuffer.h"</w:t>
      </w:r>
    </w:p>
    <w:p w14:paraId="65B0CBD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"Utilities.h"</w:t>
      </w:r>
    </w:p>
    <w:p w14:paraId="4A890C1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6A0B68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This include</w:t>
      </w:r>
    </w:p>
    <w:p w14:paraId="5E8818E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"Sprite.h"</w:t>
      </w:r>
    </w:p>
    <w:p w14:paraId="26308CB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F9436A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Static Variables</w:t>
      </w:r>
    </w:p>
    <w:p w14:paraId="6401988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HDC</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::s_hSharedSpriteDC = 0;</w:t>
      </w:r>
    </w:p>
    <w:p w14:paraId="2C44860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lastRenderedPageBreak/>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::s_iRefCount = 0;</w:t>
      </w:r>
    </w:p>
    <w:p w14:paraId="5BD6630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AA0FA8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Static Function Prototypes</w:t>
      </w:r>
    </w:p>
    <w:p w14:paraId="1CB6D1E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C9E3BE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Implementation</w:t>
      </w:r>
    </w:p>
    <w:p w14:paraId="4D6C788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559106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::CSprite()</w:t>
      </w:r>
    </w:p>
    <w:p w14:paraId="54D6800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 m_iX(0)</w:t>
      </w:r>
    </w:p>
    <w:p w14:paraId="43FA731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 m_iY(0)</w:t>
      </w:r>
    </w:p>
    <w:p w14:paraId="7A1F394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AE59B3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++s_iRefCount;</w:t>
      </w:r>
    </w:p>
    <w:p w14:paraId="75810E0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305374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A278DD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::~CSprite()</w:t>
      </w:r>
    </w:p>
    <w:p w14:paraId="4A7A521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51AC316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DeleteObject(m_hSprite);</w:t>
      </w:r>
    </w:p>
    <w:p w14:paraId="55EFBEE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DeleteObject(m_hMask);</w:t>
      </w:r>
    </w:p>
    <w:p w14:paraId="697B0A7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04C742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--s_iRefCount;</w:t>
      </w:r>
    </w:p>
    <w:p w14:paraId="0011EE7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AF6185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if</w:t>
      </w:r>
      <w:r w:rsidRPr="0067773E">
        <w:rPr>
          <w:rFonts w:ascii="Consolas" w:eastAsiaTheme="minorHAnsi" w:hAnsi="Consolas" w:cs="Consolas"/>
          <w:color w:val="000000"/>
          <w:sz w:val="19"/>
          <w:szCs w:val="19"/>
          <w:highlight w:val="white"/>
          <w:lang w:val="en-NZ"/>
        </w:rPr>
        <w:t xml:space="preserve"> (s_iRefCount == 0)</w:t>
      </w:r>
    </w:p>
    <w:p w14:paraId="5E104B3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3221AE3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DeleteDC(s_hSharedSpriteDC);</w:t>
      </w:r>
    </w:p>
    <w:p w14:paraId="5125EAF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s_hSharedSpriteDC = 0;</w:t>
      </w:r>
    </w:p>
    <w:p w14:paraId="36B313C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0F0A157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0E6C9E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0DC81E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bool</w:t>
      </w:r>
    </w:p>
    <w:p w14:paraId="2671473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::Initialise(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_iSpriteResourceID</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_iMaskResourceID</w:t>
      </w:r>
      <w:r w:rsidRPr="0067773E">
        <w:rPr>
          <w:rFonts w:ascii="Consolas" w:eastAsiaTheme="minorHAnsi" w:hAnsi="Consolas" w:cs="Consolas"/>
          <w:color w:val="000000"/>
          <w:sz w:val="19"/>
          <w:szCs w:val="19"/>
          <w:highlight w:val="white"/>
          <w:lang w:val="en-NZ"/>
        </w:rPr>
        <w:t>)</w:t>
      </w:r>
    </w:p>
    <w:p w14:paraId="62C645A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B6AE4E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HINSTANCE</w:t>
      </w:r>
      <w:r w:rsidRPr="0067773E">
        <w:rPr>
          <w:rFonts w:ascii="Consolas" w:eastAsiaTheme="minorHAnsi" w:hAnsi="Consolas" w:cs="Consolas"/>
          <w:color w:val="000000"/>
          <w:sz w:val="19"/>
          <w:szCs w:val="19"/>
          <w:highlight w:val="white"/>
          <w:lang w:val="en-NZ"/>
        </w:rPr>
        <w:t xml:space="preserve"> hInstance = </w:t>
      </w:r>
      <w:r w:rsidRPr="0067773E">
        <w:rPr>
          <w:rFonts w:ascii="Consolas" w:eastAsiaTheme="minorHAnsi" w:hAnsi="Consolas" w:cs="Consolas"/>
          <w:color w:val="2B91AF"/>
          <w:sz w:val="19"/>
          <w:szCs w:val="19"/>
          <w:highlight w:val="white"/>
          <w:lang w:val="en-NZ"/>
        </w:rPr>
        <w:t>CGame</w:t>
      </w:r>
      <w:r w:rsidRPr="0067773E">
        <w:rPr>
          <w:rFonts w:ascii="Consolas" w:eastAsiaTheme="minorHAnsi" w:hAnsi="Consolas" w:cs="Consolas"/>
          <w:color w:val="000000"/>
          <w:sz w:val="19"/>
          <w:szCs w:val="19"/>
          <w:highlight w:val="white"/>
          <w:lang w:val="en-NZ"/>
        </w:rPr>
        <w:t>::GetInstance().GetAppInstance();</w:t>
      </w:r>
    </w:p>
    <w:p w14:paraId="7EDB7FB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5BFE34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if</w:t>
      </w:r>
      <w:r w:rsidRPr="0067773E">
        <w:rPr>
          <w:rFonts w:ascii="Consolas" w:eastAsiaTheme="minorHAnsi" w:hAnsi="Consolas" w:cs="Consolas"/>
          <w:color w:val="000000"/>
          <w:sz w:val="19"/>
          <w:szCs w:val="19"/>
          <w:highlight w:val="white"/>
          <w:lang w:val="en-NZ"/>
        </w:rPr>
        <w:t xml:space="preserve"> (!s_hSharedSpriteDC)</w:t>
      </w:r>
    </w:p>
    <w:p w14:paraId="6D7FEDF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5FDA0E2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s_hSharedSpriteDC = CreateCompatibleDC(</w:t>
      </w:r>
      <w:r w:rsidRPr="0067773E">
        <w:rPr>
          <w:rFonts w:ascii="Consolas" w:eastAsiaTheme="minorHAnsi" w:hAnsi="Consolas" w:cs="Consolas"/>
          <w:color w:val="6F008A"/>
          <w:sz w:val="19"/>
          <w:szCs w:val="19"/>
          <w:highlight w:val="white"/>
          <w:lang w:val="en-NZ"/>
        </w:rPr>
        <w:t>NULL</w:t>
      </w:r>
      <w:r w:rsidRPr="0067773E">
        <w:rPr>
          <w:rFonts w:ascii="Consolas" w:eastAsiaTheme="minorHAnsi" w:hAnsi="Consolas" w:cs="Consolas"/>
          <w:color w:val="000000"/>
          <w:sz w:val="19"/>
          <w:szCs w:val="19"/>
          <w:highlight w:val="white"/>
          <w:lang w:val="en-NZ"/>
        </w:rPr>
        <w:t>);</w:t>
      </w:r>
    </w:p>
    <w:p w14:paraId="4B5CCE5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4264F55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623D4C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m_hSprite = </w:t>
      </w:r>
      <w:r w:rsidRPr="0067773E">
        <w:rPr>
          <w:rFonts w:ascii="Consolas" w:eastAsiaTheme="minorHAnsi" w:hAnsi="Consolas" w:cs="Consolas"/>
          <w:color w:val="6F008A"/>
          <w:sz w:val="19"/>
          <w:szCs w:val="19"/>
          <w:highlight w:val="white"/>
          <w:lang w:val="en-NZ"/>
        </w:rPr>
        <w:t>LoadBitmap</w:t>
      </w:r>
      <w:r w:rsidRPr="0067773E">
        <w:rPr>
          <w:rFonts w:ascii="Consolas" w:eastAsiaTheme="minorHAnsi" w:hAnsi="Consolas" w:cs="Consolas"/>
          <w:color w:val="000000"/>
          <w:sz w:val="19"/>
          <w:szCs w:val="19"/>
          <w:highlight w:val="white"/>
          <w:lang w:val="en-NZ"/>
        </w:rPr>
        <w:t xml:space="preserve">(hInstance, </w:t>
      </w:r>
      <w:r w:rsidRPr="0067773E">
        <w:rPr>
          <w:rFonts w:ascii="Consolas" w:eastAsiaTheme="minorHAnsi" w:hAnsi="Consolas" w:cs="Consolas"/>
          <w:color w:val="6F008A"/>
          <w:sz w:val="19"/>
          <w:szCs w:val="19"/>
          <w:highlight w:val="white"/>
          <w:lang w:val="en-NZ"/>
        </w:rPr>
        <w:t>MAKEINTRESOURCE</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808080"/>
          <w:sz w:val="19"/>
          <w:szCs w:val="19"/>
          <w:highlight w:val="white"/>
          <w:lang w:val="en-NZ"/>
        </w:rPr>
        <w:t>_iSpriteResourceID</w:t>
      </w:r>
      <w:r w:rsidRPr="0067773E">
        <w:rPr>
          <w:rFonts w:ascii="Consolas" w:eastAsiaTheme="minorHAnsi" w:hAnsi="Consolas" w:cs="Consolas"/>
          <w:color w:val="000000"/>
          <w:sz w:val="19"/>
          <w:szCs w:val="19"/>
          <w:highlight w:val="white"/>
          <w:lang w:val="en-NZ"/>
        </w:rPr>
        <w:t>));</w:t>
      </w:r>
    </w:p>
    <w:p w14:paraId="17A5D00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VALIDATE</w:t>
      </w:r>
      <w:r w:rsidRPr="0067773E">
        <w:rPr>
          <w:rFonts w:ascii="Consolas" w:eastAsiaTheme="minorHAnsi" w:hAnsi="Consolas" w:cs="Consolas"/>
          <w:color w:val="000000"/>
          <w:sz w:val="19"/>
          <w:szCs w:val="19"/>
          <w:highlight w:val="white"/>
          <w:lang w:val="en-NZ"/>
        </w:rPr>
        <w:t>(m_hSprite);</w:t>
      </w:r>
    </w:p>
    <w:p w14:paraId="4F2A3CD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m_hMask = </w:t>
      </w:r>
      <w:r w:rsidRPr="0067773E">
        <w:rPr>
          <w:rFonts w:ascii="Consolas" w:eastAsiaTheme="minorHAnsi" w:hAnsi="Consolas" w:cs="Consolas"/>
          <w:color w:val="6F008A"/>
          <w:sz w:val="19"/>
          <w:szCs w:val="19"/>
          <w:highlight w:val="white"/>
          <w:lang w:val="en-NZ"/>
        </w:rPr>
        <w:t>LoadBitmap</w:t>
      </w:r>
      <w:r w:rsidRPr="0067773E">
        <w:rPr>
          <w:rFonts w:ascii="Consolas" w:eastAsiaTheme="minorHAnsi" w:hAnsi="Consolas" w:cs="Consolas"/>
          <w:color w:val="000000"/>
          <w:sz w:val="19"/>
          <w:szCs w:val="19"/>
          <w:highlight w:val="white"/>
          <w:lang w:val="en-NZ"/>
        </w:rPr>
        <w:t xml:space="preserve">(hInstance, </w:t>
      </w:r>
      <w:r w:rsidRPr="0067773E">
        <w:rPr>
          <w:rFonts w:ascii="Consolas" w:eastAsiaTheme="minorHAnsi" w:hAnsi="Consolas" w:cs="Consolas"/>
          <w:color w:val="6F008A"/>
          <w:sz w:val="19"/>
          <w:szCs w:val="19"/>
          <w:highlight w:val="white"/>
          <w:lang w:val="en-NZ"/>
        </w:rPr>
        <w:t>MAKEINTRESOURCE</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808080"/>
          <w:sz w:val="19"/>
          <w:szCs w:val="19"/>
          <w:highlight w:val="white"/>
          <w:lang w:val="en-NZ"/>
        </w:rPr>
        <w:t>_iMaskResourceID</w:t>
      </w:r>
      <w:r w:rsidRPr="0067773E">
        <w:rPr>
          <w:rFonts w:ascii="Consolas" w:eastAsiaTheme="minorHAnsi" w:hAnsi="Consolas" w:cs="Consolas"/>
          <w:color w:val="000000"/>
          <w:sz w:val="19"/>
          <w:szCs w:val="19"/>
          <w:highlight w:val="white"/>
          <w:lang w:val="en-NZ"/>
        </w:rPr>
        <w:t>));</w:t>
      </w:r>
    </w:p>
    <w:p w14:paraId="226CC29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VALIDATE</w:t>
      </w:r>
      <w:r w:rsidRPr="0067773E">
        <w:rPr>
          <w:rFonts w:ascii="Consolas" w:eastAsiaTheme="minorHAnsi" w:hAnsi="Consolas" w:cs="Consolas"/>
          <w:color w:val="000000"/>
          <w:sz w:val="19"/>
          <w:szCs w:val="19"/>
          <w:highlight w:val="white"/>
          <w:lang w:val="en-NZ"/>
        </w:rPr>
        <w:t>(m_hMask);</w:t>
      </w:r>
    </w:p>
    <w:p w14:paraId="41722DC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4537FC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GetObject</w:t>
      </w:r>
      <w:r w:rsidRPr="0067773E">
        <w:rPr>
          <w:rFonts w:ascii="Consolas" w:eastAsiaTheme="minorHAnsi" w:hAnsi="Consolas" w:cs="Consolas"/>
          <w:color w:val="000000"/>
          <w:sz w:val="19"/>
          <w:szCs w:val="19"/>
          <w:highlight w:val="white"/>
          <w:lang w:val="en-NZ"/>
        </w:rPr>
        <w:t xml:space="preserve">(m_hSprite, </w:t>
      </w:r>
      <w:r w:rsidRPr="0067773E">
        <w:rPr>
          <w:rFonts w:ascii="Consolas" w:eastAsiaTheme="minorHAnsi" w:hAnsi="Consolas" w:cs="Consolas"/>
          <w:color w:val="0000FF"/>
          <w:sz w:val="19"/>
          <w:szCs w:val="19"/>
          <w:highlight w:val="white"/>
          <w:lang w:val="en-NZ"/>
        </w:rPr>
        <w:t>sizeof</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&amp;m_bitmapSprite);</w:t>
      </w:r>
    </w:p>
    <w:p w14:paraId="225A475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GetObject</w:t>
      </w:r>
      <w:r w:rsidRPr="0067773E">
        <w:rPr>
          <w:rFonts w:ascii="Consolas" w:eastAsiaTheme="minorHAnsi" w:hAnsi="Consolas" w:cs="Consolas"/>
          <w:color w:val="000000"/>
          <w:sz w:val="19"/>
          <w:szCs w:val="19"/>
          <w:highlight w:val="white"/>
          <w:lang w:val="en-NZ"/>
        </w:rPr>
        <w:t xml:space="preserve">(m_hMask, </w:t>
      </w:r>
      <w:r w:rsidRPr="0067773E">
        <w:rPr>
          <w:rFonts w:ascii="Consolas" w:eastAsiaTheme="minorHAnsi" w:hAnsi="Consolas" w:cs="Consolas"/>
          <w:color w:val="0000FF"/>
          <w:sz w:val="19"/>
          <w:szCs w:val="19"/>
          <w:highlight w:val="white"/>
          <w:lang w:val="en-NZ"/>
        </w:rPr>
        <w:t>sizeof</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&amp;m_bitmapMask);</w:t>
      </w:r>
    </w:p>
    <w:p w14:paraId="7C6ECD9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1D1C13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true</w:t>
      </w:r>
      <w:r w:rsidRPr="0067773E">
        <w:rPr>
          <w:rFonts w:ascii="Consolas" w:eastAsiaTheme="minorHAnsi" w:hAnsi="Consolas" w:cs="Consolas"/>
          <w:color w:val="000000"/>
          <w:sz w:val="19"/>
          <w:szCs w:val="19"/>
          <w:highlight w:val="white"/>
          <w:lang w:val="en-NZ"/>
        </w:rPr>
        <w:t>);</w:t>
      </w:r>
    </w:p>
    <w:p w14:paraId="26ED5C9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B05633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8BB4F4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64DE2A9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::Draw()</w:t>
      </w:r>
    </w:p>
    <w:p w14:paraId="3A14D91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4CD9395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iW = GetWidth();</w:t>
      </w:r>
    </w:p>
    <w:p w14:paraId="4478E33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iH = GetHeight();</w:t>
      </w:r>
    </w:p>
    <w:p w14:paraId="6CB0B7E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28CD2D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iX = m_iX - (iW / 2);</w:t>
      </w:r>
    </w:p>
    <w:p w14:paraId="7F826B7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iY = m_iY - (iH / 2);</w:t>
      </w:r>
    </w:p>
    <w:p w14:paraId="49624FE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BA06BC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CBackBuffer</w:t>
      </w:r>
      <w:r w:rsidRPr="0067773E">
        <w:rPr>
          <w:rFonts w:ascii="Consolas" w:eastAsiaTheme="minorHAnsi" w:hAnsi="Consolas" w:cs="Consolas"/>
          <w:color w:val="000000"/>
          <w:sz w:val="19"/>
          <w:szCs w:val="19"/>
          <w:highlight w:val="white"/>
          <w:lang w:val="en-NZ"/>
        </w:rPr>
        <w:t xml:space="preserve">* pBackBuffer = </w:t>
      </w:r>
      <w:r w:rsidRPr="0067773E">
        <w:rPr>
          <w:rFonts w:ascii="Consolas" w:eastAsiaTheme="minorHAnsi" w:hAnsi="Consolas" w:cs="Consolas"/>
          <w:color w:val="2B91AF"/>
          <w:sz w:val="19"/>
          <w:szCs w:val="19"/>
          <w:highlight w:val="white"/>
          <w:lang w:val="en-NZ"/>
        </w:rPr>
        <w:t>CGame</w:t>
      </w:r>
      <w:r w:rsidRPr="0067773E">
        <w:rPr>
          <w:rFonts w:ascii="Consolas" w:eastAsiaTheme="minorHAnsi" w:hAnsi="Consolas" w:cs="Consolas"/>
          <w:color w:val="000000"/>
          <w:sz w:val="19"/>
          <w:szCs w:val="19"/>
          <w:highlight w:val="white"/>
          <w:lang w:val="en-NZ"/>
        </w:rPr>
        <w:t>::GetInstance().GetBackBuffer();</w:t>
      </w:r>
    </w:p>
    <w:p w14:paraId="345435E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DA4624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HGDIOBJ</w:t>
      </w:r>
      <w:r w:rsidRPr="0067773E">
        <w:rPr>
          <w:rFonts w:ascii="Consolas" w:eastAsiaTheme="minorHAnsi" w:hAnsi="Consolas" w:cs="Consolas"/>
          <w:color w:val="000000"/>
          <w:sz w:val="19"/>
          <w:szCs w:val="19"/>
          <w:highlight w:val="white"/>
          <w:lang w:val="en-NZ"/>
        </w:rPr>
        <w:t xml:space="preserve"> hOldObj = SelectObject(s_hSharedSpriteDC, m_hMask);</w:t>
      </w:r>
    </w:p>
    <w:p w14:paraId="465B916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1E5815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BitBlt(pBackBuffer-&gt;GetBFDC(), iX, iY, iW, iH, s_hSharedSpriteDC, 0, 0, </w:t>
      </w:r>
      <w:r w:rsidRPr="0067773E">
        <w:rPr>
          <w:rFonts w:ascii="Consolas" w:eastAsiaTheme="minorHAnsi" w:hAnsi="Consolas" w:cs="Consolas"/>
          <w:color w:val="6F008A"/>
          <w:sz w:val="19"/>
          <w:szCs w:val="19"/>
          <w:highlight w:val="white"/>
          <w:lang w:val="en-NZ"/>
        </w:rPr>
        <w:t>SRCAND</w:t>
      </w:r>
      <w:r w:rsidRPr="0067773E">
        <w:rPr>
          <w:rFonts w:ascii="Consolas" w:eastAsiaTheme="minorHAnsi" w:hAnsi="Consolas" w:cs="Consolas"/>
          <w:color w:val="000000"/>
          <w:sz w:val="19"/>
          <w:szCs w:val="19"/>
          <w:highlight w:val="white"/>
          <w:lang w:val="en-NZ"/>
        </w:rPr>
        <w:t>);</w:t>
      </w:r>
    </w:p>
    <w:p w14:paraId="1CA0DD6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25A5B4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SelectObject(s_hSharedSpriteDC, m_hSprite);</w:t>
      </w:r>
    </w:p>
    <w:p w14:paraId="3F6BDE9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84680F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BitBlt(pBackBuffer-&gt;GetBFDC(), iX, iY, iW, iH, s_hSharedSpriteDC, 0, 0, </w:t>
      </w:r>
      <w:r w:rsidRPr="0067773E">
        <w:rPr>
          <w:rFonts w:ascii="Consolas" w:eastAsiaTheme="minorHAnsi" w:hAnsi="Consolas" w:cs="Consolas"/>
          <w:color w:val="6F008A"/>
          <w:sz w:val="19"/>
          <w:szCs w:val="19"/>
          <w:highlight w:val="white"/>
          <w:lang w:val="en-NZ"/>
        </w:rPr>
        <w:t>SRCPAINT</w:t>
      </w:r>
      <w:r w:rsidRPr="0067773E">
        <w:rPr>
          <w:rFonts w:ascii="Consolas" w:eastAsiaTheme="minorHAnsi" w:hAnsi="Consolas" w:cs="Consolas"/>
          <w:color w:val="000000"/>
          <w:sz w:val="19"/>
          <w:szCs w:val="19"/>
          <w:highlight w:val="white"/>
          <w:lang w:val="en-NZ"/>
        </w:rPr>
        <w:t>);</w:t>
      </w:r>
    </w:p>
    <w:p w14:paraId="33CDB20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534C3B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SelectObject(s_hSharedSpriteDC, hOldObj);</w:t>
      </w:r>
    </w:p>
    <w:p w14:paraId="0445FEC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C4BFF5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A8EBD4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30FF905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::Process(</w:t>
      </w:r>
      <w:r w:rsidRPr="0067773E">
        <w:rPr>
          <w:rFonts w:ascii="Consolas" w:eastAsiaTheme="minorHAnsi" w:hAnsi="Consolas" w:cs="Consolas"/>
          <w:color w:val="0000FF"/>
          <w:sz w:val="19"/>
          <w:szCs w:val="19"/>
          <w:highlight w:val="white"/>
          <w:lang w:val="en-NZ"/>
        </w:rPr>
        <w:t>float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_fDeltaTick</w:t>
      </w:r>
      <w:r w:rsidRPr="0067773E">
        <w:rPr>
          <w:rFonts w:ascii="Consolas" w:eastAsiaTheme="minorHAnsi" w:hAnsi="Consolas" w:cs="Consolas"/>
          <w:color w:val="000000"/>
          <w:sz w:val="19"/>
          <w:szCs w:val="19"/>
          <w:highlight w:val="white"/>
          <w:lang w:val="en-NZ"/>
        </w:rPr>
        <w:t>)</w:t>
      </w:r>
    </w:p>
    <w:p w14:paraId="5750A9F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4C94BB6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0E6160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5E768C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9AA6AA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49CAC3B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::GetWidth() </w:t>
      </w:r>
      <w:r w:rsidRPr="0067773E">
        <w:rPr>
          <w:rFonts w:ascii="Consolas" w:eastAsiaTheme="minorHAnsi" w:hAnsi="Consolas" w:cs="Consolas"/>
          <w:color w:val="0000FF"/>
          <w:sz w:val="19"/>
          <w:szCs w:val="19"/>
          <w:highlight w:val="white"/>
          <w:lang w:val="en-NZ"/>
        </w:rPr>
        <w:t>const</w:t>
      </w:r>
    </w:p>
    <w:p w14:paraId="02C38F2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357000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(m_bitmapSprite.bmWidth);</w:t>
      </w:r>
    </w:p>
    <w:p w14:paraId="5BA86C2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74AD93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D7B9E7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4A7A4D3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::GetHeight() </w:t>
      </w:r>
      <w:r w:rsidRPr="0067773E">
        <w:rPr>
          <w:rFonts w:ascii="Consolas" w:eastAsiaTheme="minorHAnsi" w:hAnsi="Consolas" w:cs="Consolas"/>
          <w:color w:val="0000FF"/>
          <w:sz w:val="19"/>
          <w:szCs w:val="19"/>
          <w:highlight w:val="white"/>
          <w:lang w:val="en-NZ"/>
        </w:rPr>
        <w:t>const</w:t>
      </w:r>
    </w:p>
    <w:p w14:paraId="50F1DE1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9E3379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(m_bitmapSprite.bmHeight);</w:t>
      </w:r>
    </w:p>
    <w:p w14:paraId="4CD9282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41E70B4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7A8A73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7C22DB1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::GetX() </w:t>
      </w:r>
      <w:r w:rsidRPr="0067773E">
        <w:rPr>
          <w:rFonts w:ascii="Consolas" w:eastAsiaTheme="minorHAnsi" w:hAnsi="Consolas" w:cs="Consolas"/>
          <w:color w:val="0000FF"/>
          <w:sz w:val="19"/>
          <w:szCs w:val="19"/>
          <w:highlight w:val="white"/>
          <w:lang w:val="en-NZ"/>
        </w:rPr>
        <w:t>const</w:t>
      </w:r>
    </w:p>
    <w:p w14:paraId="603AF3F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50AE2E0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(m_iX);</w:t>
      </w:r>
    </w:p>
    <w:p w14:paraId="4527F66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9252BB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20B7C0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5DA0E86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::GetY() </w:t>
      </w:r>
      <w:r w:rsidRPr="0067773E">
        <w:rPr>
          <w:rFonts w:ascii="Consolas" w:eastAsiaTheme="minorHAnsi" w:hAnsi="Consolas" w:cs="Consolas"/>
          <w:color w:val="0000FF"/>
          <w:sz w:val="19"/>
          <w:szCs w:val="19"/>
          <w:highlight w:val="white"/>
          <w:lang w:val="en-NZ"/>
        </w:rPr>
        <w:t>const</w:t>
      </w:r>
    </w:p>
    <w:p w14:paraId="00FFF66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69BCDF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(m_iY);</w:t>
      </w:r>
    </w:p>
    <w:p w14:paraId="523957B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CE61A4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28C2FF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771862C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::SetX(</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7D93576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88CA08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65F6FEA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4F93716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672737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4FC5013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::SetY(</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53CC520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074A9F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76A9627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5B34359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CF9D0E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16D10ED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::TranslateRelative(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6D32C93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505EE40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w:t>
      </w:r>
    </w:p>
    <w:p w14:paraId="635FBE3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6B11D2C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5CFBAA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D37EEC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55D05A4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::TranslateAbsolute(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3523432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4D443A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w:t>
      </w:r>
    </w:p>
    <w:p w14:paraId="7E351E2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56D1F9D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8EAA3D3" w14:textId="77777777" w:rsidR="0067773E" w:rsidRPr="00D12677" w:rsidRDefault="0067773E"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23F61E85" w14:textId="78E36E17" w:rsidR="00D12677" w:rsidRPr="0067773E" w:rsidRDefault="0067773E"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r>
        <w:rPr>
          <w:b/>
        </w:rPr>
        <w:t>Utilities.h</w:t>
      </w:r>
    </w:p>
    <w:p w14:paraId="480368B5" w14:textId="77777777" w:rsidR="0067773E" w:rsidRDefault="0067773E" w:rsidP="0067773E">
      <w:pPr>
        <w:pStyle w:val="ListParagraph"/>
        <w:rPr>
          <w:rFonts w:ascii="Consolas" w:eastAsiaTheme="minorHAnsi" w:hAnsi="Consolas" w:cs="Consolas"/>
          <w:color w:val="000000"/>
          <w:sz w:val="19"/>
          <w:szCs w:val="19"/>
          <w:highlight w:val="white"/>
          <w:lang w:val="en-NZ"/>
        </w:rPr>
      </w:pPr>
    </w:p>
    <w:p w14:paraId="6812967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Library Includes</w:t>
      </w:r>
    </w:p>
    <w:p w14:paraId="2C23A8E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F14676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Local Includes</w:t>
      </w:r>
    </w:p>
    <w:p w14:paraId="7CD0F74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"resource.h"</w:t>
      </w:r>
    </w:p>
    <w:p w14:paraId="77AB0C4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"Game.h"</w:t>
      </w:r>
    </w:p>
    <w:p w14:paraId="7802BD2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"BackBuffer.h"</w:t>
      </w:r>
    </w:p>
    <w:p w14:paraId="1C1F9EB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"Utilities.h"</w:t>
      </w:r>
    </w:p>
    <w:p w14:paraId="0419B89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9CA487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This include</w:t>
      </w:r>
    </w:p>
    <w:p w14:paraId="104B33D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#include</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A31515"/>
          <w:sz w:val="19"/>
          <w:szCs w:val="19"/>
          <w:highlight w:val="white"/>
          <w:lang w:val="en-NZ"/>
        </w:rPr>
        <w:t>"Sprite.h"</w:t>
      </w:r>
    </w:p>
    <w:p w14:paraId="30103F1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A51C8A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Static Variables</w:t>
      </w:r>
    </w:p>
    <w:p w14:paraId="2E8B59F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HDC</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::s_hSharedSpriteDC = 0;</w:t>
      </w:r>
    </w:p>
    <w:p w14:paraId="3307A55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lastRenderedPageBreak/>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::s_iRefCount = 0;</w:t>
      </w:r>
    </w:p>
    <w:p w14:paraId="475F969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920BC0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Static Function Prototypes</w:t>
      </w:r>
    </w:p>
    <w:p w14:paraId="37D93F1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4562F3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8000"/>
          <w:sz w:val="19"/>
          <w:szCs w:val="19"/>
          <w:highlight w:val="white"/>
          <w:lang w:val="en-NZ"/>
        </w:rPr>
        <w:t>// Implementation</w:t>
      </w:r>
    </w:p>
    <w:p w14:paraId="195D62D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EA5852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::CSprite()</w:t>
      </w:r>
    </w:p>
    <w:p w14:paraId="1EF1379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 m_iX(0)</w:t>
      </w:r>
    </w:p>
    <w:p w14:paraId="26EDF48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 m_iY(0)</w:t>
      </w:r>
    </w:p>
    <w:p w14:paraId="11CA5E4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B90442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++s_iRefCount;</w:t>
      </w:r>
    </w:p>
    <w:p w14:paraId="08927A8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672A2D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6DF101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::~CSprite()</w:t>
      </w:r>
    </w:p>
    <w:p w14:paraId="56791C7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7F46FB5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DeleteObject(m_hSprite);</w:t>
      </w:r>
    </w:p>
    <w:p w14:paraId="612441B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DeleteObject(m_hMask);</w:t>
      </w:r>
    </w:p>
    <w:p w14:paraId="46F9197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D52AED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--s_iRefCount;</w:t>
      </w:r>
    </w:p>
    <w:p w14:paraId="480B3CC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228B9F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if</w:t>
      </w:r>
      <w:r w:rsidRPr="0067773E">
        <w:rPr>
          <w:rFonts w:ascii="Consolas" w:eastAsiaTheme="minorHAnsi" w:hAnsi="Consolas" w:cs="Consolas"/>
          <w:color w:val="000000"/>
          <w:sz w:val="19"/>
          <w:szCs w:val="19"/>
          <w:highlight w:val="white"/>
          <w:lang w:val="en-NZ"/>
        </w:rPr>
        <w:t xml:space="preserve"> (s_iRefCount == 0)</w:t>
      </w:r>
    </w:p>
    <w:p w14:paraId="1F72769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053B8A0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DeleteDC(s_hSharedSpriteDC);</w:t>
      </w:r>
    </w:p>
    <w:p w14:paraId="582B9B0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s_hSharedSpriteDC = 0;</w:t>
      </w:r>
    </w:p>
    <w:p w14:paraId="1BE6CC2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0033F7D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4B8125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4A3F9D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bool</w:t>
      </w:r>
    </w:p>
    <w:p w14:paraId="21B4360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::Initialise(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_iSpriteResourceID</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_iMaskResourceID</w:t>
      </w:r>
      <w:r w:rsidRPr="0067773E">
        <w:rPr>
          <w:rFonts w:ascii="Consolas" w:eastAsiaTheme="minorHAnsi" w:hAnsi="Consolas" w:cs="Consolas"/>
          <w:color w:val="000000"/>
          <w:sz w:val="19"/>
          <w:szCs w:val="19"/>
          <w:highlight w:val="white"/>
          <w:lang w:val="en-NZ"/>
        </w:rPr>
        <w:t>)</w:t>
      </w:r>
    </w:p>
    <w:p w14:paraId="19894F4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43B270F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HINSTANCE</w:t>
      </w:r>
      <w:r w:rsidRPr="0067773E">
        <w:rPr>
          <w:rFonts w:ascii="Consolas" w:eastAsiaTheme="minorHAnsi" w:hAnsi="Consolas" w:cs="Consolas"/>
          <w:color w:val="000000"/>
          <w:sz w:val="19"/>
          <w:szCs w:val="19"/>
          <w:highlight w:val="white"/>
          <w:lang w:val="en-NZ"/>
        </w:rPr>
        <w:t xml:space="preserve"> hInstance = </w:t>
      </w:r>
      <w:r w:rsidRPr="0067773E">
        <w:rPr>
          <w:rFonts w:ascii="Consolas" w:eastAsiaTheme="minorHAnsi" w:hAnsi="Consolas" w:cs="Consolas"/>
          <w:color w:val="2B91AF"/>
          <w:sz w:val="19"/>
          <w:szCs w:val="19"/>
          <w:highlight w:val="white"/>
          <w:lang w:val="en-NZ"/>
        </w:rPr>
        <w:t>CGame</w:t>
      </w:r>
      <w:r w:rsidRPr="0067773E">
        <w:rPr>
          <w:rFonts w:ascii="Consolas" w:eastAsiaTheme="minorHAnsi" w:hAnsi="Consolas" w:cs="Consolas"/>
          <w:color w:val="000000"/>
          <w:sz w:val="19"/>
          <w:szCs w:val="19"/>
          <w:highlight w:val="white"/>
          <w:lang w:val="en-NZ"/>
        </w:rPr>
        <w:t>::GetInstance().GetAppInstance();</w:t>
      </w:r>
    </w:p>
    <w:p w14:paraId="2FA4935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7B541C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if</w:t>
      </w:r>
      <w:r w:rsidRPr="0067773E">
        <w:rPr>
          <w:rFonts w:ascii="Consolas" w:eastAsiaTheme="minorHAnsi" w:hAnsi="Consolas" w:cs="Consolas"/>
          <w:color w:val="000000"/>
          <w:sz w:val="19"/>
          <w:szCs w:val="19"/>
          <w:highlight w:val="white"/>
          <w:lang w:val="en-NZ"/>
        </w:rPr>
        <w:t xml:space="preserve"> (!s_hSharedSpriteDC)</w:t>
      </w:r>
    </w:p>
    <w:p w14:paraId="5FA8581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58482F1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00"/>
          <w:sz w:val="19"/>
          <w:szCs w:val="19"/>
          <w:highlight w:val="white"/>
          <w:lang w:val="en-NZ"/>
        </w:rPr>
        <w:tab/>
        <w:t>s_hSharedSpriteDC = CreateCompatibleDC(</w:t>
      </w:r>
      <w:r w:rsidRPr="0067773E">
        <w:rPr>
          <w:rFonts w:ascii="Consolas" w:eastAsiaTheme="minorHAnsi" w:hAnsi="Consolas" w:cs="Consolas"/>
          <w:color w:val="6F008A"/>
          <w:sz w:val="19"/>
          <w:szCs w:val="19"/>
          <w:highlight w:val="white"/>
          <w:lang w:val="en-NZ"/>
        </w:rPr>
        <w:t>NULL</w:t>
      </w:r>
      <w:r w:rsidRPr="0067773E">
        <w:rPr>
          <w:rFonts w:ascii="Consolas" w:eastAsiaTheme="minorHAnsi" w:hAnsi="Consolas" w:cs="Consolas"/>
          <w:color w:val="000000"/>
          <w:sz w:val="19"/>
          <w:szCs w:val="19"/>
          <w:highlight w:val="white"/>
          <w:lang w:val="en-NZ"/>
        </w:rPr>
        <w:t>);</w:t>
      </w:r>
    </w:p>
    <w:p w14:paraId="6442684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w:t>
      </w:r>
    </w:p>
    <w:p w14:paraId="62A85CF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003476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m_hSprite = </w:t>
      </w:r>
      <w:r w:rsidRPr="0067773E">
        <w:rPr>
          <w:rFonts w:ascii="Consolas" w:eastAsiaTheme="minorHAnsi" w:hAnsi="Consolas" w:cs="Consolas"/>
          <w:color w:val="6F008A"/>
          <w:sz w:val="19"/>
          <w:szCs w:val="19"/>
          <w:highlight w:val="white"/>
          <w:lang w:val="en-NZ"/>
        </w:rPr>
        <w:t>LoadBitmap</w:t>
      </w:r>
      <w:r w:rsidRPr="0067773E">
        <w:rPr>
          <w:rFonts w:ascii="Consolas" w:eastAsiaTheme="minorHAnsi" w:hAnsi="Consolas" w:cs="Consolas"/>
          <w:color w:val="000000"/>
          <w:sz w:val="19"/>
          <w:szCs w:val="19"/>
          <w:highlight w:val="white"/>
          <w:lang w:val="en-NZ"/>
        </w:rPr>
        <w:t xml:space="preserve">(hInstance, </w:t>
      </w:r>
      <w:r w:rsidRPr="0067773E">
        <w:rPr>
          <w:rFonts w:ascii="Consolas" w:eastAsiaTheme="minorHAnsi" w:hAnsi="Consolas" w:cs="Consolas"/>
          <w:color w:val="6F008A"/>
          <w:sz w:val="19"/>
          <w:szCs w:val="19"/>
          <w:highlight w:val="white"/>
          <w:lang w:val="en-NZ"/>
        </w:rPr>
        <w:t>MAKEINTRESOURCE</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808080"/>
          <w:sz w:val="19"/>
          <w:szCs w:val="19"/>
          <w:highlight w:val="white"/>
          <w:lang w:val="en-NZ"/>
        </w:rPr>
        <w:t>_iSpriteResourceID</w:t>
      </w:r>
      <w:r w:rsidRPr="0067773E">
        <w:rPr>
          <w:rFonts w:ascii="Consolas" w:eastAsiaTheme="minorHAnsi" w:hAnsi="Consolas" w:cs="Consolas"/>
          <w:color w:val="000000"/>
          <w:sz w:val="19"/>
          <w:szCs w:val="19"/>
          <w:highlight w:val="white"/>
          <w:lang w:val="en-NZ"/>
        </w:rPr>
        <w:t>));</w:t>
      </w:r>
    </w:p>
    <w:p w14:paraId="48D6DB7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VALIDATE</w:t>
      </w:r>
      <w:r w:rsidRPr="0067773E">
        <w:rPr>
          <w:rFonts w:ascii="Consolas" w:eastAsiaTheme="minorHAnsi" w:hAnsi="Consolas" w:cs="Consolas"/>
          <w:color w:val="000000"/>
          <w:sz w:val="19"/>
          <w:szCs w:val="19"/>
          <w:highlight w:val="white"/>
          <w:lang w:val="en-NZ"/>
        </w:rPr>
        <w:t>(m_hSprite);</w:t>
      </w:r>
    </w:p>
    <w:p w14:paraId="75AE1BC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m_hMask = </w:t>
      </w:r>
      <w:r w:rsidRPr="0067773E">
        <w:rPr>
          <w:rFonts w:ascii="Consolas" w:eastAsiaTheme="minorHAnsi" w:hAnsi="Consolas" w:cs="Consolas"/>
          <w:color w:val="6F008A"/>
          <w:sz w:val="19"/>
          <w:szCs w:val="19"/>
          <w:highlight w:val="white"/>
          <w:lang w:val="en-NZ"/>
        </w:rPr>
        <w:t>LoadBitmap</w:t>
      </w:r>
      <w:r w:rsidRPr="0067773E">
        <w:rPr>
          <w:rFonts w:ascii="Consolas" w:eastAsiaTheme="minorHAnsi" w:hAnsi="Consolas" w:cs="Consolas"/>
          <w:color w:val="000000"/>
          <w:sz w:val="19"/>
          <w:szCs w:val="19"/>
          <w:highlight w:val="white"/>
          <w:lang w:val="en-NZ"/>
        </w:rPr>
        <w:t xml:space="preserve">(hInstance, </w:t>
      </w:r>
      <w:r w:rsidRPr="0067773E">
        <w:rPr>
          <w:rFonts w:ascii="Consolas" w:eastAsiaTheme="minorHAnsi" w:hAnsi="Consolas" w:cs="Consolas"/>
          <w:color w:val="6F008A"/>
          <w:sz w:val="19"/>
          <w:szCs w:val="19"/>
          <w:highlight w:val="white"/>
          <w:lang w:val="en-NZ"/>
        </w:rPr>
        <w:t>MAKEINTRESOURCE</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808080"/>
          <w:sz w:val="19"/>
          <w:szCs w:val="19"/>
          <w:highlight w:val="white"/>
          <w:lang w:val="en-NZ"/>
        </w:rPr>
        <w:t>_iMaskResourceID</w:t>
      </w:r>
      <w:r w:rsidRPr="0067773E">
        <w:rPr>
          <w:rFonts w:ascii="Consolas" w:eastAsiaTheme="minorHAnsi" w:hAnsi="Consolas" w:cs="Consolas"/>
          <w:color w:val="000000"/>
          <w:sz w:val="19"/>
          <w:szCs w:val="19"/>
          <w:highlight w:val="white"/>
          <w:lang w:val="en-NZ"/>
        </w:rPr>
        <w:t>));</w:t>
      </w:r>
    </w:p>
    <w:p w14:paraId="336B857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VALIDATE</w:t>
      </w:r>
      <w:r w:rsidRPr="0067773E">
        <w:rPr>
          <w:rFonts w:ascii="Consolas" w:eastAsiaTheme="minorHAnsi" w:hAnsi="Consolas" w:cs="Consolas"/>
          <w:color w:val="000000"/>
          <w:sz w:val="19"/>
          <w:szCs w:val="19"/>
          <w:highlight w:val="white"/>
          <w:lang w:val="en-NZ"/>
        </w:rPr>
        <w:t>(m_hMask);</w:t>
      </w:r>
    </w:p>
    <w:p w14:paraId="3EEB211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D61051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GetObject</w:t>
      </w:r>
      <w:r w:rsidRPr="0067773E">
        <w:rPr>
          <w:rFonts w:ascii="Consolas" w:eastAsiaTheme="minorHAnsi" w:hAnsi="Consolas" w:cs="Consolas"/>
          <w:color w:val="000000"/>
          <w:sz w:val="19"/>
          <w:szCs w:val="19"/>
          <w:highlight w:val="white"/>
          <w:lang w:val="en-NZ"/>
        </w:rPr>
        <w:t xml:space="preserve">(m_hSprite, </w:t>
      </w:r>
      <w:r w:rsidRPr="0067773E">
        <w:rPr>
          <w:rFonts w:ascii="Consolas" w:eastAsiaTheme="minorHAnsi" w:hAnsi="Consolas" w:cs="Consolas"/>
          <w:color w:val="0000FF"/>
          <w:sz w:val="19"/>
          <w:szCs w:val="19"/>
          <w:highlight w:val="white"/>
          <w:lang w:val="en-NZ"/>
        </w:rPr>
        <w:t>sizeof</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&amp;m_bitmapSprite);</w:t>
      </w:r>
    </w:p>
    <w:p w14:paraId="6E0CEA6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6F008A"/>
          <w:sz w:val="19"/>
          <w:szCs w:val="19"/>
          <w:highlight w:val="white"/>
          <w:lang w:val="en-NZ"/>
        </w:rPr>
        <w:t>GetObject</w:t>
      </w:r>
      <w:r w:rsidRPr="0067773E">
        <w:rPr>
          <w:rFonts w:ascii="Consolas" w:eastAsiaTheme="minorHAnsi" w:hAnsi="Consolas" w:cs="Consolas"/>
          <w:color w:val="000000"/>
          <w:sz w:val="19"/>
          <w:szCs w:val="19"/>
          <w:highlight w:val="white"/>
          <w:lang w:val="en-NZ"/>
        </w:rPr>
        <w:t xml:space="preserve">(m_hMask, </w:t>
      </w:r>
      <w:r w:rsidRPr="0067773E">
        <w:rPr>
          <w:rFonts w:ascii="Consolas" w:eastAsiaTheme="minorHAnsi" w:hAnsi="Consolas" w:cs="Consolas"/>
          <w:color w:val="0000FF"/>
          <w:sz w:val="19"/>
          <w:szCs w:val="19"/>
          <w:highlight w:val="white"/>
          <w:lang w:val="en-NZ"/>
        </w:rPr>
        <w:t>sizeof</w:t>
      </w:r>
      <w:r w:rsidRPr="0067773E">
        <w:rPr>
          <w:rFonts w:ascii="Consolas" w:eastAsiaTheme="minorHAnsi" w:hAnsi="Consolas" w:cs="Consolas"/>
          <w:color w:val="000000"/>
          <w:sz w:val="19"/>
          <w:szCs w:val="19"/>
          <w:highlight w:val="white"/>
          <w:lang w:val="en-NZ"/>
        </w:rPr>
        <w:t>(</w:t>
      </w:r>
      <w:r w:rsidRPr="0067773E">
        <w:rPr>
          <w:rFonts w:ascii="Consolas" w:eastAsiaTheme="minorHAnsi" w:hAnsi="Consolas" w:cs="Consolas"/>
          <w:color w:val="2B91AF"/>
          <w:sz w:val="19"/>
          <w:szCs w:val="19"/>
          <w:highlight w:val="white"/>
          <w:lang w:val="en-NZ"/>
        </w:rPr>
        <w:t>BITMAP</w:t>
      </w:r>
      <w:r w:rsidRPr="0067773E">
        <w:rPr>
          <w:rFonts w:ascii="Consolas" w:eastAsiaTheme="minorHAnsi" w:hAnsi="Consolas" w:cs="Consolas"/>
          <w:color w:val="000000"/>
          <w:sz w:val="19"/>
          <w:szCs w:val="19"/>
          <w:highlight w:val="white"/>
          <w:lang w:val="en-NZ"/>
        </w:rPr>
        <w:t>), &amp;m_bitmapMask);</w:t>
      </w:r>
    </w:p>
    <w:p w14:paraId="0088F08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07FF14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true</w:t>
      </w:r>
      <w:r w:rsidRPr="0067773E">
        <w:rPr>
          <w:rFonts w:ascii="Consolas" w:eastAsiaTheme="minorHAnsi" w:hAnsi="Consolas" w:cs="Consolas"/>
          <w:color w:val="000000"/>
          <w:sz w:val="19"/>
          <w:szCs w:val="19"/>
          <w:highlight w:val="white"/>
          <w:lang w:val="en-NZ"/>
        </w:rPr>
        <w:t>);</w:t>
      </w:r>
    </w:p>
    <w:p w14:paraId="6757741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10DE9D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DD0BDE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3C12878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::Draw()</w:t>
      </w:r>
    </w:p>
    <w:p w14:paraId="2DE752B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E5D013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iW = GetWidth();</w:t>
      </w:r>
    </w:p>
    <w:p w14:paraId="7103459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iH = GetHeight();</w:t>
      </w:r>
    </w:p>
    <w:p w14:paraId="2591595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541D545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iX = m_iX - (iW / 2);</w:t>
      </w:r>
    </w:p>
    <w:p w14:paraId="04388EF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iY = m_iY - (iH / 2);</w:t>
      </w:r>
    </w:p>
    <w:p w14:paraId="08D1E7B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7B2F14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CBackBuffer</w:t>
      </w:r>
      <w:r w:rsidRPr="0067773E">
        <w:rPr>
          <w:rFonts w:ascii="Consolas" w:eastAsiaTheme="minorHAnsi" w:hAnsi="Consolas" w:cs="Consolas"/>
          <w:color w:val="000000"/>
          <w:sz w:val="19"/>
          <w:szCs w:val="19"/>
          <w:highlight w:val="white"/>
          <w:lang w:val="en-NZ"/>
        </w:rPr>
        <w:t xml:space="preserve">* pBackBuffer = </w:t>
      </w:r>
      <w:r w:rsidRPr="0067773E">
        <w:rPr>
          <w:rFonts w:ascii="Consolas" w:eastAsiaTheme="minorHAnsi" w:hAnsi="Consolas" w:cs="Consolas"/>
          <w:color w:val="2B91AF"/>
          <w:sz w:val="19"/>
          <w:szCs w:val="19"/>
          <w:highlight w:val="white"/>
          <w:lang w:val="en-NZ"/>
        </w:rPr>
        <w:t>CGame</w:t>
      </w:r>
      <w:r w:rsidRPr="0067773E">
        <w:rPr>
          <w:rFonts w:ascii="Consolas" w:eastAsiaTheme="minorHAnsi" w:hAnsi="Consolas" w:cs="Consolas"/>
          <w:color w:val="000000"/>
          <w:sz w:val="19"/>
          <w:szCs w:val="19"/>
          <w:highlight w:val="white"/>
          <w:lang w:val="en-NZ"/>
        </w:rPr>
        <w:t>::GetInstance().GetBackBuffer();</w:t>
      </w:r>
    </w:p>
    <w:p w14:paraId="26DE370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5F227D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2B91AF"/>
          <w:sz w:val="19"/>
          <w:szCs w:val="19"/>
          <w:highlight w:val="white"/>
          <w:lang w:val="en-NZ"/>
        </w:rPr>
        <w:t>HGDIOBJ</w:t>
      </w:r>
      <w:r w:rsidRPr="0067773E">
        <w:rPr>
          <w:rFonts w:ascii="Consolas" w:eastAsiaTheme="minorHAnsi" w:hAnsi="Consolas" w:cs="Consolas"/>
          <w:color w:val="000000"/>
          <w:sz w:val="19"/>
          <w:szCs w:val="19"/>
          <w:highlight w:val="white"/>
          <w:lang w:val="en-NZ"/>
        </w:rPr>
        <w:t xml:space="preserve"> hOldObj = SelectObject(s_hSharedSpriteDC, m_hMask);</w:t>
      </w:r>
    </w:p>
    <w:p w14:paraId="25EE44B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0CEAE0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BitBlt(pBackBuffer-&gt;GetBFDC(), iX, iY, iW, iH, s_hSharedSpriteDC, 0, 0, </w:t>
      </w:r>
      <w:r w:rsidRPr="0067773E">
        <w:rPr>
          <w:rFonts w:ascii="Consolas" w:eastAsiaTheme="minorHAnsi" w:hAnsi="Consolas" w:cs="Consolas"/>
          <w:color w:val="6F008A"/>
          <w:sz w:val="19"/>
          <w:szCs w:val="19"/>
          <w:highlight w:val="white"/>
          <w:lang w:val="en-NZ"/>
        </w:rPr>
        <w:t>SRCAND</w:t>
      </w:r>
      <w:r w:rsidRPr="0067773E">
        <w:rPr>
          <w:rFonts w:ascii="Consolas" w:eastAsiaTheme="minorHAnsi" w:hAnsi="Consolas" w:cs="Consolas"/>
          <w:color w:val="000000"/>
          <w:sz w:val="19"/>
          <w:szCs w:val="19"/>
          <w:highlight w:val="white"/>
          <w:lang w:val="en-NZ"/>
        </w:rPr>
        <w:t>);</w:t>
      </w:r>
    </w:p>
    <w:p w14:paraId="53F7B11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0528C8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SelectObject(s_hSharedSpriteDC, m_hSprite);</w:t>
      </w:r>
    </w:p>
    <w:p w14:paraId="59E740C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7AD3C0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BitBlt(pBackBuffer-&gt;GetBFDC(), iX, iY, iW, iH, s_hSharedSpriteDC, 0, 0, </w:t>
      </w:r>
      <w:r w:rsidRPr="0067773E">
        <w:rPr>
          <w:rFonts w:ascii="Consolas" w:eastAsiaTheme="minorHAnsi" w:hAnsi="Consolas" w:cs="Consolas"/>
          <w:color w:val="6F008A"/>
          <w:sz w:val="19"/>
          <w:szCs w:val="19"/>
          <w:highlight w:val="white"/>
          <w:lang w:val="en-NZ"/>
        </w:rPr>
        <w:t>SRCPAINT</w:t>
      </w:r>
      <w:r w:rsidRPr="0067773E">
        <w:rPr>
          <w:rFonts w:ascii="Consolas" w:eastAsiaTheme="minorHAnsi" w:hAnsi="Consolas" w:cs="Consolas"/>
          <w:color w:val="000000"/>
          <w:sz w:val="19"/>
          <w:szCs w:val="19"/>
          <w:highlight w:val="white"/>
          <w:lang w:val="en-NZ"/>
        </w:rPr>
        <w:t>);</w:t>
      </w:r>
    </w:p>
    <w:p w14:paraId="6BE3DC2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1F81FD0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SelectObject(s_hSharedSpriteDC, hOldObj);</w:t>
      </w:r>
    </w:p>
    <w:p w14:paraId="58D4607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668673A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4F108CA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48F02C6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::Process(</w:t>
      </w:r>
      <w:r w:rsidRPr="0067773E">
        <w:rPr>
          <w:rFonts w:ascii="Consolas" w:eastAsiaTheme="minorHAnsi" w:hAnsi="Consolas" w:cs="Consolas"/>
          <w:color w:val="0000FF"/>
          <w:sz w:val="19"/>
          <w:szCs w:val="19"/>
          <w:highlight w:val="white"/>
          <w:lang w:val="en-NZ"/>
        </w:rPr>
        <w:t>float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_fDeltaTick</w:t>
      </w:r>
      <w:r w:rsidRPr="0067773E">
        <w:rPr>
          <w:rFonts w:ascii="Consolas" w:eastAsiaTheme="minorHAnsi" w:hAnsi="Consolas" w:cs="Consolas"/>
          <w:color w:val="000000"/>
          <w:sz w:val="19"/>
          <w:szCs w:val="19"/>
          <w:highlight w:val="white"/>
          <w:lang w:val="en-NZ"/>
        </w:rPr>
        <w:t>)</w:t>
      </w:r>
    </w:p>
    <w:p w14:paraId="40E4F19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A151D3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070E043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FC4B84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8DD5C4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5F29A7E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::GetWidth() </w:t>
      </w:r>
      <w:r w:rsidRPr="0067773E">
        <w:rPr>
          <w:rFonts w:ascii="Consolas" w:eastAsiaTheme="minorHAnsi" w:hAnsi="Consolas" w:cs="Consolas"/>
          <w:color w:val="0000FF"/>
          <w:sz w:val="19"/>
          <w:szCs w:val="19"/>
          <w:highlight w:val="white"/>
          <w:lang w:val="en-NZ"/>
        </w:rPr>
        <w:t>const</w:t>
      </w:r>
    </w:p>
    <w:p w14:paraId="5C1BCF1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1E494B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(m_bitmapSprite.bmWidth);</w:t>
      </w:r>
    </w:p>
    <w:p w14:paraId="29296DB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5630BC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33C6B1C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689EB76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::GetHeight() </w:t>
      </w:r>
      <w:r w:rsidRPr="0067773E">
        <w:rPr>
          <w:rFonts w:ascii="Consolas" w:eastAsiaTheme="minorHAnsi" w:hAnsi="Consolas" w:cs="Consolas"/>
          <w:color w:val="0000FF"/>
          <w:sz w:val="19"/>
          <w:szCs w:val="19"/>
          <w:highlight w:val="white"/>
          <w:lang w:val="en-NZ"/>
        </w:rPr>
        <w:t>const</w:t>
      </w:r>
    </w:p>
    <w:p w14:paraId="2BEF707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BB9807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(m_bitmapSprite.bmHeight);</w:t>
      </w:r>
    </w:p>
    <w:p w14:paraId="3681E77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09892D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68465C8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6E58B51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::GetX() </w:t>
      </w:r>
      <w:r w:rsidRPr="0067773E">
        <w:rPr>
          <w:rFonts w:ascii="Consolas" w:eastAsiaTheme="minorHAnsi" w:hAnsi="Consolas" w:cs="Consolas"/>
          <w:color w:val="0000FF"/>
          <w:sz w:val="19"/>
          <w:szCs w:val="19"/>
          <w:highlight w:val="white"/>
          <w:lang w:val="en-NZ"/>
        </w:rPr>
        <w:t>const</w:t>
      </w:r>
    </w:p>
    <w:p w14:paraId="5C28B5A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0CCE630"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(m_iX);</w:t>
      </w:r>
    </w:p>
    <w:p w14:paraId="6FA78D3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9E13F4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145B84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int</w:t>
      </w:r>
    </w:p>
    <w:p w14:paraId="0ABC213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 xml:space="preserve">::GetY() </w:t>
      </w:r>
      <w:r w:rsidRPr="0067773E">
        <w:rPr>
          <w:rFonts w:ascii="Consolas" w:eastAsiaTheme="minorHAnsi" w:hAnsi="Consolas" w:cs="Consolas"/>
          <w:color w:val="0000FF"/>
          <w:sz w:val="19"/>
          <w:szCs w:val="19"/>
          <w:highlight w:val="white"/>
          <w:lang w:val="en-NZ"/>
        </w:rPr>
        <w:t>const</w:t>
      </w:r>
    </w:p>
    <w:p w14:paraId="6E52FA24"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0533C0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r>
      <w:r w:rsidRPr="0067773E">
        <w:rPr>
          <w:rFonts w:ascii="Consolas" w:eastAsiaTheme="minorHAnsi" w:hAnsi="Consolas" w:cs="Consolas"/>
          <w:color w:val="0000FF"/>
          <w:sz w:val="19"/>
          <w:szCs w:val="19"/>
          <w:highlight w:val="white"/>
          <w:lang w:val="en-NZ"/>
        </w:rPr>
        <w:t>return</w:t>
      </w:r>
      <w:r w:rsidRPr="0067773E">
        <w:rPr>
          <w:rFonts w:ascii="Consolas" w:eastAsiaTheme="minorHAnsi" w:hAnsi="Consolas" w:cs="Consolas"/>
          <w:color w:val="000000"/>
          <w:sz w:val="19"/>
          <w:szCs w:val="19"/>
          <w:highlight w:val="white"/>
          <w:lang w:val="en-NZ"/>
        </w:rPr>
        <w:t xml:space="preserve"> (m_iY);</w:t>
      </w:r>
    </w:p>
    <w:p w14:paraId="1431AED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510CEB4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7AA2EED"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56D7385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::SetX(</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1999B11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82B4B0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6FEACBB8"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D96532C"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B01863E"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7487C86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::SetY(</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181FBCA9"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4955D8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w:t>
      </w:r>
      <w:r w:rsidRPr="0067773E">
        <w:rPr>
          <w:rFonts w:ascii="Consolas" w:eastAsiaTheme="minorHAnsi" w:hAnsi="Consolas" w:cs="Consolas"/>
          <w:color w:val="000000"/>
          <w:sz w:val="19"/>
          <w:szCs w:val="19"/>
          <w:highlight w:val="white"/>
          <w:lang w:val="en-NZ"/>
        </w:rPr>
        <w:t>;</w:t>
      </w:r>
    </w:p>
    <w:p w14:paraId="41313452"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17B0FD7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7BF78EB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632C2627"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::TranslateRelative(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2FC08E3F"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091DC5D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w:t>
      </w:r>
    </w:p>
    <w:p w14:paraId="563B1FA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353AD22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C9D7671"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p>
    <w:p w14:paraId="2FD5971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FF"/>
          <w:sz w:val="19"/>
          <w:szCs w:val="19"/>
          <w:highlight w:val="white"/>
          <w:lang w:val="en-NZ"/>
        </w:rPr>
        <w:t>void</w:t>
      </w:r>
    </w:p>
    <w:p w14:paraId="3011C5CA"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2B91AF"/>
          <w:sz w:val="19"/>
          <w:szCs w:val="19"/>
          <w:highlight w:val="white"/>
          <w:lang w:val="en-NZ"/>
        </w:rPr>
        <w:t>CSprite</w:t>
      </w:r>
      <w:r w:rsidRPr="0067773E">
        <w:rPr>
          <w:rFonts w:ascii="Consolas" w:eastAsiaTheme="minorHAnsi" w:hAnsi="Consolas" w:cs="Consolas"/>
          <w:color w:val="000000"/>
          <w:sz w:val="19"/>
          <w:szCs w:val="19"/>
          <w:highlight w:val="white"/>
          <w:lang w:val="en-NZ"/>
        </w:rPr>
        <w:t>::TranslateAbsolute(</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0000FF"/>
          <w:sz w:val="19"/>
          <w:szCs w:val="19"/>
          <w:highlight w:val="white"/>
          <w:lang w:val="en-NZ"/>
        </w:rPr>
        <w:t>int</w:t>
      </w:r>
      <w:r w:rsidRPr="0067773E">
        <w:rPr>
          <w:rFonts w:ascii="Consolas" w:eastAsiaTheme="minorHAnsi" w:hAnsi="Consolas" w:cs="Consolas"/>
          <w:color w:val="000000"/>
          <w:sz w:val="19"/>
          <w:szCs w:val="19"/>
          <w:highlight w:val="white"/>
          <w:lang w:val="en-NZ"/>
        </w:rPr>
        <w:t xml:space="preserve">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34DDA2F6"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35C18345"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m_iX = </w:t>
      </w:r>
      <w:r w:rsidRPr="0067773E">
        <w:rPr>
          <w:rFonts w:ascii="Consolas" w:eastAsiaTheme="minorHAnsi" w:hAnsi="Consolas" w:cs="Consolas"/>
          <w:color w:val="808080"/>
          <w:sz w:val="19"/>
          <w:szCs w:val="19"/>
          <w:highlight w:val="white"/>
          <w:lang w:val="en-NZ"/>
        </w:rPr>
        <w:t>_iX</w:t>
      </w:r>
      <w:r w:rsidRPr="0067773E">
        <w:rPr>
          <w:rFonts w:ascii="Consolas" w:eastAsiaTheme="minorHAnsi" w:hAnsi="Consolas" w:cs="Consolas"/>
          <w:color w:val="000000"/>
          <w:sz w:val="19"/>
          <w:szCs w:val="19"/>
          <w:highlight w:val="white"/>
          <w:lang w:val="en-NZ"/>
        </w:rPr>
        <w:t>;</w:t>
      </w:r>
    </w:p>
    <w:p w14:paraId="5BD5C7FB"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ab/>
        <w:t xml:space="preserve">m_iY = </w:t>
      </w:r>
      <w:r w:rsidRPr="0067773E">
        <w:rPr>
          <w:rFonts w:ascii="Consolas" w:eastAsiaTheme="minorHAnsi" w:hAnsi="Consolas" w:cs="Consolas"/>
          <w:color w:val="808080"/>
          <w:sz w:val="19"/>
          <w:szCs w:val="19"/>
          <w:highlight w:val="white"/>
          <w:lang w:val="en-NZ"/>
        </w:rPr>
        <w:t>_iY</w:t>
      </w:r>
      <w:r w:rsidRPr="0067773E">
        <w:rPr>
          <w:rFonts w:ascii="Consolas" w:eastAsiaTheme="minorHAnsi" w:hAnsi="Consolas" w:cs="Consolas"/>
          <w:color w:val="000000"/>
          <w:sz w:val="19"/>
          <w:szCs w:val="19"/>
          <w:highlight w:val="white"/>
          <w:lang w:val="en-NZ"/>
        </w:rPr>
        <w:t>;</w:t>
      </w:r>
    </w:p>
    <w:p w14:paraId="3365C0D3" w14:textId="77777777" w:rsidR="0067773E" w:rsidRPr="0067773E" w:rsidRDefault="0067773E" w:rsidP="00FF5906">
      <w:pPr>
        <w:pStyle w:val="ListParagraph"/>
        <w:numPr>
          <w:ilvl w:val="0"/>
          <w:numId w:val="10"/>
        </w:numPr>
        <w:autoSpaceDE w:val="0"/>
        <w:autoSpaceDN w:val="0"/>
        <w:adjustRightInd w:val="0"/>
        <w:spacing w:after="0"/>
        <w:rPr>
          <w:rFonts w:ascii="Consolas" w:eastAsiaTheme="minorHAnsi" w:hAnsi="Consolas" w:cs="Consolas"/>
          <w:color w:val="000000"/>
          <w:sz w:val="19"/>
          <w:szCs w:val="19"/>
          <w:highlight w:val="white"/>
          <w:lang w:val="en-NZ"/>
        </w:rPr>
      </w:pPr>
      <w:r w:rsidRPr="0067773E">
        <w:rPr>
          <w:rFonts w:ascii="Consolas" w:eastAsiaTheme="minorHAnsi" w:hAnsi="Consolas" w:cs="Consolas"/>
          <w:color w:val="000000"/>
          <w:sz w:val="19"/>
          <w:szCs w:val="19"/>
          <w:highlight w:val="white"/>
          <w:lang w:val="en-NZ"/>
        </w:rPr>
        <w:t>}</w:t>
      </w:r>
    </w:p>
    <w:p w14:paraId="2BA876D4" w14:textId="77777777" w:rsidR="0067773E" w:rsidRPr="00D12677" w:rsidRDefault="0067773E" w:rsidP="00FF5906">
      <w:pPr>
        <w:pStyle w:val="NumberedBulletPACKT"/>
        <w:numPr>
          <w:ilvl w:val="0"/>
          <w:numId w:val="10"/>
        </w:numPr>
        <w:tabs>
          <w:tab w:val="left" w:pos="683"/>
        </w:tabs>
        <w:suppressAutoHyphens w:val="0"/>
        <w:autoSpaceDE w:val="0"/>
        <w:autoSpaceDN w:val="0"/>
        <w:adjustRightInd w:val="0"/>
        <w:spacing w:after="0"/>
        <w:rPr>
          <w:rFonts w:ascii="Consolas" w:eastAsiaTheme="minorHAnsi" w:hAnsi="Consolas" w:cs="Consolas"/>
          <w:color w:val="000000"/>
          <w:sz w:val="19"/>
          <w:szCs w:val="19"/>
          <w:highlight w:val="white"/>
          <w:lang w:val="en-NZ"/>
        </w:rPr>
      </w:pPr>
    </w:p>
    <w:p w14:paraId="03A0307D" w14:textId="77777777" w:rsidR="0065555D" w:rsidRDefault="0065555D" w:rsidP="0067773E">
      <w:pPr>
        <w:pStyle w:val="Heading2"/>
      </w:pPr>
      <w:r>
        <w:t>How it works...</w:t>
      </w:r>
    </w:p>
    <w:p w14:paraId="23E2A61F" w14:textId="0CE3991F" w:rsidR="0046249C" w:rsidRPr="00C539F0" w:rsidDel="00301C79" w:rsidRDefault="0046249C" w:rsidP="00C539F0">
      <w:pPr>
        <w:autoSpaceDE w:val="0"/>
        <w:autoSpaceDN w:val="0"/>
        <w:adjustRightInd w:val="0"/>
        <w:spacing w:after="0"/>
        <w:rPr>
          <w:del w:id="18" w:author="Rashmi Suvarna" w:date="2015-09-23T15:37:00Z"/>
          <w:rFonts w:asciiTheme="minorHAnsi" w:eastAsiaTheme="minorHAnsi" w:hAnsiTheme="minorHAnsi" w:cs="Consolas"/>
          <w:color w:val="000000"/>
          <w:szCs w:val="22"/>
          <w:highlight w:val="white"/>
          <w:lang w:val="en-NZ"/>
        </w:rPr>
      </w:pPr>
      <w:commentRangeStart w:id="19"/>
    </w:p>
    <w:p w14:paraId="51EE8BCD" w14:textId="0A89559B" w:rsidR="00C539F0" w:rsidRDefault="00D1061E" w:rsidP="00C539F0">
      <w:pPr>
        <w:pStyle w:val="NormalPACKT"/>
      </w:pPr>
      <w:r>
        <w:t xml:space="preserve">As we know the back-buffer is used </w:t>
      </w:r>
      <w:r w:rsidR="003D7F1A">
        <w:t xml:space="preserve">to draw the image first and then we swap the buffer to present it to the screen. This process is also called “presenting”. </w:t>
      </w:r>
      <w:r w:rsidR="00B33D62">
        <w:t xml:space="preserve">We create a generic backbuffer </w:t>
      </w:r>
      <w:r w:rsidR="0003125C">
        <w:t xml:space="preserve">class </w:t>
      </w:r>
      <w:r w:rsidR="00B33D62">
        <w:t xml:space="preserve">which help us to swap the buffer. </w:t>
      </w:r>
      <w:r w:rsidR="0003125C">
        <w:t>The sprite class is used to load the sprite and push them on to back buffer where it can be processed and finally drawn to the screen. The sprite class is also provided with some basic utility function which help us to get the width and height of the sprite. Most of the functions are just a wrapper on top of the Windows own API functions and call backs.</w:t>
      </w:r>
      <w:r w:rsidR="000E210B">
        <w:t xml:space="preserve"> We have also created a clock class which help us to keep a track of time as </w:t>
      </w:r>
      <w:r w:rsidR="0057716D">
        <w:t>every time</w:t>
      </w:r>
      <w:r w:rsidR="000E210B">
        <w:t xml:space="preserve"> should be implemented as a function of delta time. If we do not do that, then the game might run with varying behaviour based </w:t>
      </w:r>
      <w:r w:rsidR="000E210B">
        <w:lastRenderedPageBreak/>
        <w:t>on the machine that is executing it.</w:t>
      </w:r>
      <w:r w:rsidR="0057716D">
        <w:t xml:space="preserve"> The game class is used to put all of it together. </w:t>
      </w:r>
      <w:r w:rsidR="00487D44">
        <w:t xml:space="preserve">It has an instance of the backbuffer which is a singleton class and handles and context of the window and other resources. </w:t>
      </w:r>
      <w:commentRangeEnd w:id="19"/>
      <w:r w:rsidR="000C7BA7">
        <w:rPr>
          <w:rStyle w:val="CommentReference"/>
          <w:rFonts w:ascii="Arial" w:hAnsi="Arial" w:cs="Arial"/>
          <w:bCs/>
        </w:rPr>
        <w:commentReference w:id="19"/>
      </w:r>
    </w:p>
    <w:p w14:paraId="4F29775E" w14:textId="146A418D" w:rsidR="002035F8" w:rsidRDefault="002035F8" w:rsidP="002035F8">
      <w:pPr>
        <w:pStyle w:val="Heading1"/>
      </w:pPr>
      <w:r>
        <w:t>Using animated sprites</w:t>
      </w:r>
    </w:p>
    <w:p w14:paraId="04D528F8" w14:textId="4900E2BD" w:rsidR="002035F8" w:rsidRDefault="00627B13" w:rsidP="002035F8">
      <w:pPr>
        <w:pStyle w:val="NormalPACKT"/>
      </w:pPr>
      <w:r>
        <w:t>Using animated sprites are an important part of games programming. Unless there is some kind of animation applied to the sprites, it will not appear realistic enough and the whole mood of immersion in the game will be lost.</w:t>
      </w:r>
      <w:r w:rsidR="00FC7863">
        <w:t xml:space="preserve"> Although animations can be achieved in a variety of ways</w:t>
      </w:r>
      <w:r w:rsidR="003766F0">
        <w:t>, we will only look at sprite strip animation as it is the most used animation form for 2D games.</w:t>
      </w:r>
    </w:p>
    <w:p w14:paraId="7ED4A96B" w14:textId="21EFB3BD" w:rsidR="009B3EE5" w:rsidDel="000D6166" w:rsidRDefault="009B3EE5" w:rsidP="002035F8">
      <w:pPr>
        <w:pStyle w:val="Heading2"/>
        <w:numPr>
          <w:ilvl w:val="1"/>
          <w:numId w:val="1"/>
        </w:numPr>
        <w:tabs>
          <w:tab w:val="left" w:pos="0"/>
        </w:tabs>
        <w:rPr>
          <w:del w:id="20" w:author="Rashmi Suvarna" w:date="2015-09-23T15:34:00Z"/>
        </w:rPr>
      </w:pPr>
    </w:p>
    <w:p w14:paraId="00916114" w14:textId="77777777" w:rsidR="002035F8" w:rsidRDefault="002035F8" w:rsidP="002035F8">
      <w:pPr>
        <w:pStyle w:val="Heading2"/>
        <w:numPr>
          <w:ilvl w:val="1"/>
          <w:numId w:val="1"/>
        </w:numPr>
        <w:tabs>
          <w:tab w:val="left" w:pos="0"/>
        </w:tabs>
      </w:pPr>
      <w:r>
        <w:t>Getting ready</w:t>
      </w:r>
    </w:p>
    <w:p w14:paraId="6445EB78" w14:textId="77777777" w:rsidR="002035F8" w:rsidRDefault="002035F8" w:rsidP="002035F8">
      <w:pPr>
        <w:pStyle w:val="NormalPACKT"/>
      </w:pPr>
      <w:r>
        <w:t>To step through this recipe, you will need a machine running Windows. No other prerequisites are required.</w:t>
      </w:r>
      <w:r w:rsidRPr="00C06F1E">
        <w:t xml:space="preserve"> </w:t>
      </w:r>
      <w:r>
        <w:t>You need to have a working copy of Visual Studio installed on your Windows machine.</w:t>
      </w:r>
    </w:p>
    <w:p w14:paraId="69674511" w14:textId="77777777" w:rsidR="002035F8" w:rsidRDefault="002035F8" w:rsidP="002035F8">
      <w:pPr>
        <w:pStyle w:val="Heading2"/>
        <w:numPr>
          <w:ilvl w:val="1"/>
          <w:numId w:val="1"/>
        </w:numPr>
        <w:tabs>
          <w:tab w:val="left" w:pos="0"/>
        </w:tabs>
      </w:pPr>
      <w:r>
        <w:t>How to do it...</w:t>
      </w:r>
    </w:p>
    <w:p w14:paraId="39D186C0" w14:textId="77777777" w:rsidR="002035F8" w:rsidRPr="003A27F4" w:rsidRDefault="002035F8" w:rsidP="002035F8">
      <w:pPr>
        <w:pStyle w:val="NormalPACKT"/>
        <w:numPr>
          <w:ilvl w:val="0"/>
          <w:numId w:val="1"/>
        </w:numPr>
      </w:pPr>
      <w:r>
        <w:t>In this recipe we will find out how easy it is to create dialog boxes.</w:t>
      </w:r>
    </w:p>
    <w:p w14:paraId="362B4AF8" w14:textId="77777777" w:rsidR="002035F8" w:rsidRDefault="002035F8" w:rsidP="00FF5906">
      <w:pPr>
        <w:pStyle w:val="NumberedBulletPACKT"/>
        <w:numPr>
          <w:ilvl w:val="0"/>
          <w:numId w:val="14"/>
        </w:numPr>
        <w:tabs>
          <w:tab w:val="clear" w:pos="360"/>
          <w:tab w:val="left" w:pos="720"/>
        </w:tabs>
      </w:pPr>
      <w:r>
        <w:t>Open Visual Studio.</w:t>
      </w:r>
    </w:p>
    <w:p w14:paraId="35E7D00E" w14:textId="77777777" w:rsidR="002035F8" w:rsidRDefault="002035F8" w:rsidP="00FF5906">
      <w:pPr>
        <w:pStyle w:val="NumberedBulletPACKT"/>
        <w:numPr>
          <w:ilvl w:val="1"/>
          <w:numId w:val="14"/>
        </w:numPr>
        <w:tabs>
          <w:tab w:val="clear" w:pos="360"/>
          <w:tab w:val="left" w:pos="720"/>
        </w:tabs>
      </w:pPr>
      <w:r>
        <w:t xml:space="preserve">Create a new C++ project </w:t>
      </w:r>
    </w:p>
    <w:p w14:paraId="74B50695" w14:textId="76476D0A" w:rsidR="002035F8" w:rsidRDefault="002035F8" w:rsidP="00FF5906">
      <w:pPr>
        <w:pStyle w:val="NumberedBulletPACKT"/>
        <w:numPr>
          <w:ilvl w:val="1"/>
          <w:numId w:val="14"/>
        </w:numPr>
        <w:tabs>
          <w:tab w:val="clear" w:pos="360"/>
          <w:tab w:val="left" w:pos="720"/>
        </w:tabs>
      </w:pPr>
      <w:r>
        <w:t>Select a win32 windows applicatio</w:t>
      </w:r>
      <w:r w:rsidR="009B3EE5">
        <w:t>n</w:t>
      </w:r>
    </w:p>
    <w:p w14:paraId="5FCA7FA2" w14:textId="15558AA0" w:rsidR="002035F8" w:rsidRDefault="002035F8" w:rsidP="00FF5906">
      <w:pPr>
        <w:pStyle w:val="NumberedBulletPACKT"/>
        <w:numPr>
          <w:ilvl w:val="1"/>
          <w:numId w:val="14"/>
        </w:numPr>
        <w:tabs>
          <w:tab w:val="clear" w:pos="360"/>
          <w:tab w:val="left" w:pos="720"/>
        </w:tabs>
      </w:pPr>
      <w:r>
        <w:t xml:space="preserve">Add the following files:  </w:t>
      </w:r>
      <w:r w:rsidR="009B3EE5">
        <w:t>AnimatedSprite</w:t>
      </w:r>
      <w:r>
        <w:t>.cpp</w:t>
      </w:r>
    </w:p>
    <w:p w14:paraId="768F4D47" w14:textId="77777777" w:rsidR="002035F8" w:rsidRDefault="002035F8" w:rsidP="00FF5906">
      <w:pPr>
        <w:pStyle w:val="NumberedBulletPACKT"/>
        <w:numPr>
          <w:ilvl w:val="1"/>
          <w:numId w:val="14"/>
        </w:numPr>
        <w:tabs>
          <w:tab w:val="clear" w:pos="360"/>
          <w:tab w:val="left" w:pos="720"/>
        </w:tabs>
      </w:pPr>
      <w:r>
        <w:t>Add the following lines of code.</w:t>
      </w:r>
    </w:p>
    <w:p w14:paraId="72949E6B" w14:textId="77777777" w:rsidR="002035F8" w:rsidRDefault="002035F8" w:rsidP="002035F8">
      <w:pPr>
        <w:autoSpaceDE w:val="0"/>
        <w:autoSpaceDN w:val="0"/>
        <w:adjustRightInd w:val="0"/>
        <w:spacing w:after="0"/>
        <w:rPr>
          <w:rFonts w:ascii="Consolas" w:eastAsiaTheme="minorHAnsi" w:hAnsi="Consolas" w:cs="Consolas"/>
          <w:color w:val="0000FF"/>
          <w:sz w:val="19"/>
          <w:szCs w:val="19"/>
          <w:highlight w:val="white"/>
          <w:lang w:val="en-NZ"/>
        </w:rPr>
      </w:pPr>
    </w:p>
    <w:p w14:paraId="4A8E5200" w14:textId="77777777" w:rsidR="002035F8" w:rsidRDefault="002035F8" w:rsidP="002035F8">
      <w:pPr>
        <w:pStyle w:val="NumberedBulletPACKT"/>
        <w:numPr>
          <w:ilvl w:val="0"/>
          <w:numId w:val="0"/>
        </w:numPr>
        <w:tabs>
          <w:tab w:val="left" w:pos="683"/>
        </w:tabs>
        <w:rPr>
          <w:b/>
        </w:rPr>
      </w:pPr>
      <w:r>
        <w:rPr>
          <w:b/>
        </w:rPr>
        <w:t>Source.cpp</w:t>
      </w:r>
    </w:p>
    <w:p w14:paraId="312FFDE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This include</w:t>
      </w:r>
    </w:p>
    <w:p w14:paraId="192C7D0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#include</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A31515"/>
          <w:sz w:val="19"/>
          <w:szCs w:val="19"/>
          <w:highlight w:val="white"/>
          <w:lang w:val="en-NZ"/>
        </w:rPr>
        <w:t>"AnimatedSprite.h"</w:t>
      </w:r>
    </w:p>
    <w:p w14:paraId="5AC4736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3D8BAFF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Static Variables</w:t>
      </w:r>
    </w:p>
    <w:p w14:paraId="32EACBD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749A853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Static Function Prototypes</w:t>
      </w:r>
    </w:p>
    <w:p w14:paraId="66F4885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4E1F157F"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8000"/>
          <w:sz w:val="19"/>
          <w:szCs w:val="19"/>
          <w:highlight w:val="white"/>
          <w:lang w:val="en-NZ"/>
        </w:rPr>
        <w:t>// Implementation</w:t>
      </w:r>
    </w:p>
    <w:p w14:paraId="1988833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251E221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lastRenderedPageBreak/>
        <w:t>CAnimatedSprite</w:t>
      </w:r>
      <w:r>
        <w:rPr>
          <w:rFonts w:ascii="Consolas" w:eastAsiaTheme="minorHAnsi" w:hAnsi="Consolas" w:cs="Consolas"/>
          <w:color w:val="000000"/>
          <w:sz w:val="19"/>
          <w:szCs w:val="19"/>
          <w:highlight w:val="white"/>
          <w:lang w:val="en-NZ"/>
        </w:rPr>
        <w:t>::CAnimatedSprite()</w:t>
      </w:r>
    </w:p>
    <w:p w14:paraId="100F32D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m_fFrameSpeed(0.0f)</w:t>
      </w:r>
    </w:p>
    <w:p w14:paraId="321E0B1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m_fTimeElapsed(0.0f)</w:t>
      </w:r>
    </w:p>
    <w:p w14:paraId="459C58E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 m_iCurrentSprite(0)</w:t>
      </w:r>
    </w:p>
    <w:p w14:paraId="1A0B972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9B3331F"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7ABD18A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368C50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255C1E5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::~CAnimatedSprite()</w:t>
      </w:r>
    </w:p>
    <w:p w14:paraId="5A041C2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AB8373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Deinitialise();</w:t>
      </w:r>
    </w:p>
    <w:p w14:paraId="382B244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A1B95D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3F4FBE4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bool</w:t>
      </w:r>
    </w:p>
    <w:p w14:paraId="7143A8F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::Deinitialise()</w:t>
      </w:r>
    </w:p>
    <w:p w14:paraId="4BB52F1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0DD7EA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(CSprite::Deinitialise());</w:t>
      </w:r>
    </w:p>
    <w:p w14:paraId="4C4F62B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C8BE9B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3E91FCD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bool</w:t>
      </w:r>
    </w:p>
    <w:p w14:paraId="019E1C3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::Initialise(</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_iSpriteResourceID</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_iMaskResourceID</w:t>
      </w:r>
      <w:r>
        <w:rPr>
          <w:rFonts w:ascii="Consolas" w:eastAsiaTheme="minorHAnsi" w:hAnsi="Consolas" w:cs="Consolas"/>
          <w:color w:val="000000"/>
          <w:sz w:val="19"/>
          <w:szCs w:val="19"/>
          <w:highlight w:val="white"/>
          <w:lang w:val="en-NZ"/>
        </w:rPr>
        <w:t>)</w:t>
      </w:r>
    </w:p>
    <w:p w14:paraId="29ACA4A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5F3633A6"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(CSprite::Initialise(</w:t>
      </w:r>
      <w:r>
        <w:rPr>
          <w:rFonts w:ascii="Consolas" w:eastAsiaTheme="minorHAnsi" w:hAnsi="Consolas" w:cs="Consolas"/>
          <w:color w:val="808080"/>
          <w:sz w:val="19"/>
          <w:szCs w:val="19"/>
          <w:highlight w:val="white"/>
          <w:lang w:val="en-NZ"/>
        </w:rPr>
        <w:t>_iSpriteResourceID</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_iMaskResourceID</w:t>
      </w:r>
      <w:r>
        <w:rPr>
          <w:rFonts w:ascii="Consolas" w:eastAsiaTheme="minorHAnsi" w:hAnsi="Consolas" w:cs="Consolas"/>
          <w:color w:val="000000"/>
          <w:sz w:val="19"/>
          <w:szCs w:val="19"/>
          <w:highlight w:val="white"/>
          <w:lang w:val="en-NZ"/>
        </w:rPr>
        <w:t>));</w:t>
      </w:r>
    </w:p>
    <w:p w14:paraId="3D68527D"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6316C36"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1111358D"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p>
    <w:p w14:paraId="5C40253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::Draw()</w:t>
      </w:r>
    </w:p>
    <w:p w14:paraId="23E04AE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6EA75CC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iTopLeftX = m_vectorFrames[m_iCurrentSprite];</w:t>
      </w:r>
    </w:p>
    <w:p w14:paraId="259F5A1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iTopLeftY = 0;</w:t>
      </w:r>
    </w:p>
    <w:p w14:paraId="6D4F304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11FC793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iW = GetFrameWidth();</w:t>
      </w:r>
    </w:p>
    <w:p w14:paraId="1DC360B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iH = GetHeight();</w:t>
      </w:r>
    </w:p>
    <w:p w14:paraId="6B63151D"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532DED4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iX = m_iX - (iW / 2);</w:t>
      </w:r>
    </w:p>
    <w:p w14:paraId="23F56EE1"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iY = m_iY - (iH / 2);</w:t>
      </w:r>
    </w:p>
    <w:p w14:paraId="19AB614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5EC02C8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HDC</w:t>
      </w:r>
      <w:r>
        <w:rPr>
          <w:rFonts w:ascii="Consolas" w:eastAsiaTheme="minorHAnsi" w:hAnsi="Consolas" w:cs="Consolas"/>
          <w:color w:val="000000"/>
          <w:sz w:val="19"/>
          <w:szCs w:val="19"/>
          <w:highlight w:val="white"/>
          <w:lang w:val="en-NZ"/>
        </w:rPr>
        <w:t xml:space="preserve"> hSpriteDC = hSharedSpriteDC;</w:t>
      </w:r>
    </w:p>
    <w:p w14:paraId="0D78E5F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721A69E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2B91AF"/>
          <w:sz w:val="19"/>
          <w:szCs w:val="19"/>
          <w:highlight w:val="white"/>
          <w:lang w:val="en-NZ"/>
        </w:rPr>
        <w:t>HGDIOBJ</w:t>
      </w:r>
      <w:r>
        <w:rPr>
          <w:rFonts w:ascii="Consolas" w:eastAsiaTheme="minorHAnsi" w:hAnsi="Consolas" w:cs="Consolas"/>
          <w:color w:val="000000"/>
          <w:sz w:val="19"/>
          <w:szCs w:val="19"/>
          <w:highlight w:val="white"/>
          <w:lang w:val="en-NZ"/>
        </w:rPr>
        <w:t xml:space="preserve"> hOldObj = SelectObject(hSpriteDC, m_hMask);</w:t>
      </w:r>
    </w:p>
    <w:p w14:paraId="7A5CA4F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4F319BD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BitBlt(CGame::GetInstance().GetBackBuffer()-&gt;GetBFDC(), iX, iY, iW, iH, hSpriteDC, iTopLeftX, iTopLeftY, </w:t>
      </w:r>
      <w:r>
        <w:rPr>
          <w:rFonts w:ascii="Consolas" w:eastAsiaTheme="minorHAnsi" w:hAnsi="Consolas" w:cs="Consolas"/>
          <w:color w:val="6F008A"/>
          <w:sz w:val="19"/>
          <w:szCs w:val="19"/>
          <w:highlight w:val="white"/>
          <w:lang w:val="en-NZ"/>
        </w:rPr>
        <w:t>SRCAND</w:t>
      </w:r>
      <w:r>
        <w:rPr>
          <w:rFonts w:ascii="Consolas" w:eastAsiaTheme="minorHAnsi" w:hAnsi="Consolas" w:cs="Consolas"/>
          <w:color w:val="000000"/>
          <w:sz w:val="19"/>
          <w:szCs w:val="19"/>
          <w:highlight w:val="white"/>
          <w:lang w:val="en-NZ"/>
        </w:rPr>
        <w:t>);</w:t>
      </w:r>
    </w:p>
    <w:p w14:paraId="3D33F6D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0D91ACB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SelectObject(hSpriteDC, m_hSprite);</w:t>
      </w:r>
    </w:p>
    <w:p w14:paraId="289B9FB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754A913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BitBlt(CGame::GetInstance().GetBackBuffer()-&gt;GetBFDC(), iX, iY, iW, iH, hSpriteDC, iTopLeftX, iTopLeftY, </w:t>
      </w:r>
      <w:r>
        <w:rPr>
          <w:rFonts w:ascii="Consolas" w:eastAsiaTheme="minorHAnsi" w:hAnsi="Consolas" w:cs="Consolas"/>
          <w:color w:val="6F008A"/>
          <w:sz w:val="19"/>
          <w:szCs w:val="19"/>
          <w:highlight w:val="white"/>
          <w:lang w:val="en-NZ"/>
        </w:rPr>
        <w:t>SRCPAINT</w:t>
      </w:r>
      <w:r>
        <w:rPr>
          <w:rFonts w:ascii="Consolas" w:eastAsiaTheme="minorHAnsi" w:hAnsi="Consolas" w:cs="Consolas"/>
          <w:color w:val="000000"/>
          <w:sz w:val="19"/>
          <w:szCs w:val="19"/>
          <w:highlight w:val="white"/>
          <w:lang w:val="en-NZ"/>
        </w:rPr>
        <w:t>);</w:t>
      </w:r>
    </w:p>
    <w:p w14:paraId="48B18FC5"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5EE5599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SelectObject(hSpriteDC, hOldObj);</w:t>
      </w:r>
    </w:p>
    <w:p w14:paraId="1FAB250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3B8BE0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615F2B1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p>
    <w:p w14:paraId="1B05310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::Process(</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_fDeltaTick</w:t>
      </w:r>
      <w:r>
        <w:rPr>
          <w:rFonts w:ascii="Consolas" w:eastAsiaTheme="minorHAnsi" w:hAnsi="Consolas" w:cs="Consolas"/>
          <w:color w:val="000000"/>
          <w:sz w:val="19"/>
          <w:szCs w:val="19"/>
          <w:highlight w:val="white"/>
          <w:lang w:val="en-NZ"/>
        </w:rPr>
        <w:t>)</w:t>
      </w:r>
    </w:p>
    <w:p w14:paraId="3136B64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1AFCA33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m_fTimeElapsed += </w:t>
      </w:r>
      <w:r>
        <w:rPr>
          <w:rFonts w:ascii="Consolas" w:eastAsiaTheme="minorHAnsi" w:hAnsi="Consolas" w:cs="Consolas"/>
          <w:color w:val="808080"/>
          <w:sz w:val="19"/>
          <w:szCs w:val="19"/>
          <w:highlight w:val="white"/>
          <w:lang w:val="en-NZ"/>
        </w:rPr>
        <w:t>_fDeltaTick</w:t>
      </w:r>
      <w:r>
        <w:rPr>
          <w:rFonts w:ascii="Consolas" w:eastAsiaTheme="minorHAnsi" w:hAnsi="Consolas" w:cs="Consolas"/>
          <w:color w:val="000000"/>
          <w:sz w:val="19"/>
          <w:szCs w:val="19"/>
          <w:highlight w:val="white"/>
          <w:lang w:val="en-NZ"/>
        </w:rPr>
        <w:t>;</w:t>
      </w:r>
    </w:p>
    <w:p w14:paraId="690EE08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7AC9846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(m_fTimeElapsed &gt;= m_fFrameSpeed &amp;&amp;</w:t>
      </w:r>
    </w:p>
    <w:p w14:paraId="1FE9FF1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m_fFrameSpeed != 0.0f)</w:t>
      </w:r>
    </w:p>
    <w:p w14:paraId="6EEC303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7603329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m_fTimeElapsed = 0.0f;</w:t>
      </w:r>
    </w:p>
    <w:p w14:paraId="73B84E6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++m_iCurrentSprite;</w:t>
      </w:r>
    </w:p>
    <w:p w14:paraId="00A3A766"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2159A48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if</w:t>
      </w:r>
      <w:r>
        <w:rPr>
          <w:rFonts w:ascii="Consolas" w:eastAsiaTheme="minorHAnsi" w:hAnsi="Consolas" w:cs="Consolas"/>
          <w:color w:val="000000"/>
          <w:sz w:val="19"/>
          <w:szCs w:val="19"/>
          <w:highlight w:val="white"/>
          <w:lang w:val="en-NZ"/>
        </w:rPr>
        <w:t xml:space="preserve"> (m_iCurrentSprite &gt;= m_vectorFrames.size())</w:t>
      </w:r>
    </w:p>
    <w:p w14:paraId="0709E34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215FFE8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m_iCurrentSprite = 0;</w:t>
      </w:r>
    </w:p>
    <w:p w14:paraId="7AB4754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00"/>
          <w:sz w:val="19"/>
          <w:szCs w:val="19"/>
          <w:highlight w:val="white"/>
          <w:lang w:val="en-NZ"/>
        </w:rPr>
        <w:tab/>
        <w:t>}</w:t>
      </w:r>
    </w:p>
    <w:p w14:paraId="7804A42F"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w:t>
      </w:r>
    </w:p>
    <w:p w14:paraId="651B90E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6D92515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CSprite::Process(</w:t>
      </w:r>
      <w:r>
        <w:rPr>
          <w:rFonts w:ascii="Consolas" w:eastAsiaTheme="minorHAnsi" w:hAnsi="Consolas" w:cs="Consolas"/>
          <w:color w:val="808080"/>
          <w:sz w:val="19"/>
          <w:szCs w:val="19"/>
          <w:highlight w:val="white"/>
          <w:lang w:val="en-NZ"/>
        </w:rPr>
        <w:t>_fDeltaTick</w:t>
      </w:r>
      <w:r>
        <w:rPr>
          <w:rFonts w:ascii="Consolas" w:eastAsiaTheme="minorHAnsi" w:hAnsi="Consolas" w:cs="Consolas"/>
          <w:color w:val="000000"/>
          <w:sz w:val="19"/>
          <w:szCs w:val="19"/>
          <w:highlight w:val="white"/>
          <w:lang w:val="en-NZ"/>
        </w:rPr>
        <w:t>);</w:t>
      </w:r>
    </w:p>
    <w:p w14:paraId="21487B7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4B6131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080771C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p>
    <w:p w14:paraId="20A40B0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::AddFrame(</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_iX</w:t>
      </w:r>
      <w:r>
        <w:rPr>
          <w:rFonts w:ascii="Consolas" w:eastAsiaTheme="minorHAnsi" w:hAnsi="Consolas" w:cs="Consolas"/>
          <w:color w:val="000000"/>
          <w:sz w:val="19"/>
          <w:szCs w:val="19"/>
          <w:highlight w:val="white"/>
          <w:lang w:val="en-NZ"/>
        </w:rPr>
        <w:t>)</w:t>
      </w:r>
    </w:p>
    <w:p w14:paraId="5046CB9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6FCB8AB"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m_vectorFrames.push_back(</w:t>
      </w:r>
      <w:r>
        <w:rPr>
          <w:rFonts w:ascii="Consolas" w:eastAsiaTheme="minorHAnsi" w:hAnsi="Consolas" w:cs="Consolas"/>
          <w:color w:val="808080"/>
          <w:sz w:val="19"/>
          <w:szCs w:val="19"/>
          <w:highlight w:val="white"/>
          <w:lang w:val="en-NZ"/>
        </w:rPr>
        <w:t>_iX</w:t>
      </w:r>
      <w:r>
        <w:rPr>
          <w:rFonts w:ascii="Consolas" w:eastAsiaTheme="minorHAnsi" w:hAnsi="Consolas" w:cs="Consolas"/>
          <w:color w:val="000000"/>
          <w:sz w:val="19"/>
          <w:szCs w:val="19"/>
          <w:highlight w:val="white"/>
          <w:lang w:val="en-NZ"/>
        </w:rPr>
        <w:t>);</w:t>
      </w:r>
    </w:p>
    <w:p w14:paraId="68455208"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lastRenderedPageBreak/>
        <w:t>}</w:t>
      </w:r>
    </w:p>
    <w:p w14:paraId="4668FBE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4494EEEA"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p>
    <w:p w14:paraId="209E559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::SetSpeed(</w:t>
      </w:r>
      <w:r>
        <w:rPr>
          <w:rFonts w:ascii="Consolas" w:eastAsiaTheme="minorHAnsi" w:hAnsi="Consolas" w:cs="Consolas"/>
          <w:color w:val="0000FF"/>
          <w:sz w:val="19"/>
          <w:szCs w:val="19"/>
          <w:highlight w:val="white"/>
          <w:lang w:val="en-NZ"/>
        </w:rPr>
        <w:t>float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_fSpeed</w:t>
      </w:r>
      <w:r>
        <w:rPr>
          <w:rFonts w:ascii="Consolas" w:eastAsiaTheme="minorHAnsi" w:hAnsi="Consolas" w:cs="Consolas"/>
          <w:color w:val="000000"/>
          <w:sz w:val="19"/>
          <w:szCs w:val="19"/>
          <w:highlight w:val="white"/>
          <w:lang w:val="en-NZ"/>
        </w:rPr>
        <w:t>)</w:t>
      </w:r>
    </w:p>
    <w:p w14:paraId="754709E6"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153C0A7"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m_fFrameSpeed = </w:t>
      </w:r>
      <w:r>
        <w:rPr>
          <w:rFonts w:ascii="Consolas" w:eastAsiaTheme="minorHAnsi" w:hAnsi="Consolas" w:cs="Consolas"/>
          <w:color w:val="808080"/>
          <w:sz w:val="19"/>
          <w:szCs w:val="19"/>
          <w:highlight w:val="white"/>
          <w:lang w:val="en-NZ"/>
        </w:rPr>
        <w:t>_fSpeed</w:t>
      </w:r>
      <w:r>
        <w:rPr>
          <w:rFonts w:ascii="Consolas" w:eastAsiaTheme="minorHAnsi" w:hAnsi="Consolas" w:cs="Consolas"/>
          <w:color w:val="000000"/>
          <w:sz w:val="19"/>
          <w:szCs w:val="19"/>
          <w:highlight w:val="white"/>
          <w:lang w:val="en-NZ"/>
        </w:rPr>
        <w:t>;</w:t>
      </w:r>
    </w:p>
    <w:p w14:paraId="4512A98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7FD5D60"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4DF42FD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void</w:t>
      </w:r>
    </w:p>
    <w:p w14:paraId="2BDB868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::SetWidth(</w:t>
      </w:r>
      <w:r>
        <w:rPr>
          <w:rFonts w:ascii="Consolas" w:eastAsiaTheme="minorHAnsi" w:hAnsi="Consolas" w:cs="Consolas"/>
          <w:color w:val="0000FF"/>
          <w:sz w:val="19"/>
          <w:szCs w:val="19"/>
          <w:highlight w:val="white"/>
          <w:lang w:val="en-NZ"/>
        </w:rPr>
        <w:t>int</w:t>
      </w:r>
      <w:r>
        <w:rPr>
          <w:rFonts w:ascii="Consolas" w:eastAsiaTheme="minorHAnsi" w:hAnsi="Consolas" w:cs="Consolas"/>
          <w:color w:val="000000"/>
          <w:sz w:val="19"/>
          <w:szCs w:val="19"/>
          <w:highlight w:val="white"/>
          <w:lang w:val="en-NZ"/>
        </w:rPr>
        <w:t xml:space="preserve"> </w:t>
      </w:r>
      <w:r>
        <w:rPr>
          <w:rFonts w:ascii="Consolas" w:eastAsiaTheme="minorHAnsi" w:hAnsi="Consolas" w:cs="Consolas"/>
          <w:color w:val="808080"/>
          <w:sz w:val="19"/>
          <w:szCs w:val="19"/>
          <w:highlight w:val="white"/>
          <w:lang w:val="en-NZ"/>
        </w:rPr>
        <w:t>_iW</w:t>
      </w:r>
      <w:r>
        <w:rPr>
          <w:rFonts w:ascii="Consolas" w:eastAsiaTheme="minorHAnsi" w:hAnsi="Consolas" w:cs="Consolas"/>
          <w:color w:val="000000"/>
          <w:sz w:val="19"/>
          <w:szCs w:val="19"/>
          <w:highlight w:val="white"/>
          <w:lang w:val="en-NZ"/>
        </w:rPr>
        <w:t>)</w:t>
      </w:r>
    </w:p>
    <w:p w14:paraId="1FC57AFC"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60BCC04"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t xml:space="preserve">m_iFrameWidth = </w:t>
      </w:r>
      <w:r>
        <w:rPr>
          <w:rFonts w:ascii="Consolas" w:eastAsiaTheme="minorHAnsi" w:hAnsi="Consolas" w:cs="Consolas"/>
          <w:color w:val="808080"/>
          <w:sz w:val="19"/>
          <w:szCs w:val="19"/>
          <w:highlight w:val="white"/>
          <w:lang w:val="en-NZ"/>
        </w:rPr>
        <w:t>_iW</w:t>
      </w:r>
      <w:r>
        <w:rPr>
          <w:rFonts w:ascii="Consolas" w:eastAsiaTheme="minorHAnsi" w:hAnsi="Consolas" w:cs="Consolas"/>
          <w:color w:val="000000"/>
          <w:sz w:val="19"/>
          <w:szCs w:val="19"/>
          <w:highlight w:val="white"/>
          <w:lang w:val="en-NZ"/>
        </w:rPr>
        <w:t>;</w:t>
      </w:r>
    </w:p>
    <w:p w14:paraId="3D9EB7AE"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0CF95C5D"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p>
    <w:p w14:paraId="55592091"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FF"/>
          <w:sz w:val="19"/>
          <w:szCs w:val="19"/>
          <w:highlight w:val="white"/>
          <w:lang w:val="en-NZ"/>
        </w:rPr>
        <w:t>int</w:t>
      </w:r>
    </w:p>
    <w:p w14:paraId="57435123"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2B91AF"/>
          <w:sz w:val="19"/>
          <w:szCs w:val="19"/>
          <w:highlight w:val="white"/>
          <w:lang w:val="en-NZ"/>
        </w:rPr>
        <w:t>CAnimatedSprite</w:t>
      </w:r>
      <w:r>
        <w:rPr>
          <w:rFonts w:ascii="Consolas" w:eastAsiaTheme="minorHAnsi" w:hAnsi="Consolas" w:cs="Consolas"/>
          <w:color w:val="000000"/>
          <w:sz w:val="19"/>
          <w:szCs w:val="19"/>
          <w:highlight w:val="white"/>
          <w:lang w:val="en-NZ"/>
        </w:rPr>
        <w:t>::GetFrameWidth()</w:t>
      </w:r>
    </w:p>
    <w:p w14:paraId="4C8C8C39"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46EC3EBF"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ab/>
      </w:r>
      <w:r>
        <w:rPr>
          <w:rFonts w:ascii="Consolas" w:eastAsiaTheme="minorHAnsi" w:hAnsi="Consolas" w:cs="Consolas"/>
          <w:color w:val="0000FF"/>
          <w:sz w:val="19"/>
          <w:szCs w:val="19"/>
          <w:highlight w:val="white"/>
          <w:lang w:val="en-NZ"/>
        </w:rPr>
        <w:t>return</w:t>
      </w:r>
      <w:r>
        <w:rPr>
          <w:rFonts w:ascii="Consolas" w:eastAsiaTheme="minorHAnsi" w:hAnsi="Consolas" w:cs="Consolas"/>
          <w:color w:val="000000"/>
          <w:sz w:val="19"/>
          <w:szCs w:val="19"/>
          <w:highlight w:val="white"/>
          <w:lang w:val="en-NZ"/>
        </w:rPr>
        <w:t xml:space="preserve"> (m_iFrameWidth);</w:t>
      </w:r>
    </w:p>
    <w:p w14:paraId="70300FA2" w14:textId="77777777" w:rsidR="009B3EE5" w:rsidRDefault="009B3EE5" w:rsidP="009B3EE5">
      <w:pPr>
        <w:autoSpaceDE w:val="0"/>
        <w:autoSpaceDN w:val="0"/>
        <w:adjustRightInd w:val="0"/>
        <w:spacing w:after="0"/>
        <w:rPr>
          <w:rFonts w:ascii="Consolas" w:eastAsiaTheme="minorHAnsi" w:hAnsi="Consolas" w:cs="Consolas"/>
          <w:color w:val="000000"/>
          <w:sz w:val="19"/>
          <w:szCs w:val="19"/>
          <w:highlight w:val="white"/>
          <w:lang w:val="en-NZ"/>
        </w:rPr>
      </w:pPr>
      <w:r>
        <w:rPr>
          <w:rFonts w:ascii="Consolas" w:eastAsiaTheme="minorHAnsi" w:hAnsi="Consolas" w:cs="Consolas"/>
          <w:color w:val="000000"/>
          <w:sz w:val="19"/>
          <w:szCs w:val="19"/>
          <w:highlight w:val="white"/>
          <w:lang w:val="en-NZ"/>
        </w:rPr>
        <w:t>}</w:t>
      </w:r>
    </w:p>
    <w:p w14:paraId="7D736BB2" w14:textId="77777777" w:rsidR="002035F8" w:rsidRDefault="002035F8" w:rsidP="002035F8">
      <w:pPr>
        <w:pStyle w:val="NormalPACKT"/>
        <w:rPr>
          <w:lang w:val="en-NZ"/>
        </w:rPr>
      </w:pPr>
    </w:p>
    <w:p w14:paraId="4FF789EB" w14:textId="1275F04A" w:rsidR="002035F8" w:rsidRPr="001A0C8B" w:rsidDel="00301C79" w:rsidRDefault="002035F8" w:rsidP="002035F8">
      <w:pPr>
        <w:pStyle w:val="NormalPACKT"/>
        <w:rPr>
          <w:del w:id="21" w:author="Rashmi Suvarna" w:date="2015-09-23T15:37:00Z"/>
          <w:lang w:val="en-NZ"/>
        </w:rPr>
      </w:pPr>
    </w:p>
    <w:p w14:paraId="6672D8C1" w14:textId="77777777" w:rsidR="002035F8" w:rsidRDefault="002035F8" w:rsidP="00FF5906">
      <w:pPr>
        <w:pStyle w:val="Heading2"/>
        <w:numPr>
          <w:ilvl w:val="1"/>
          <w:numId w:val="11"/>
        </w:numPr>
        <w:tabs>
          <w:tab w:val="left" w:pos="0"/>
        </w:tabs>
      </w:pPr>
      <w:r>
        <w:t>How it works...</w:t>
      </w:r>
    </w:p>
    <w:p w14:paraId="0F7679C0" w14:textId="60F07BC0" w:rsidR="002035F8" w:rsidRPr="00C539F0" w:rsidRDefault="009B3EE5" w:rsidP="002035F8">
      <w:pPr>
        <w:pStyle w:val="NormalPACKT"/>
      </w:pPr>
      <w:r>
        <w:t>For the animation to work, we need to load in a sequence of images as sprite strips. The more the number of i</w:t>
      </w:r>
      <w:r w:rsidR="00041F75">
        <w:t xml:space="preserve">mages, the smoother the animation will be. </w:t>
      </w:r>
      <w:r w:rsidR="002C0344">
        <w:t xml:space="preserve">For the equivalent number of sprites, we need to load in their masks as well so that they can be blitted together. We need to store all the images in a vector list. For the animation to work properly, all the images must be equally spaced out. After we have stored them correctly, we can run the animations as fast or slow as we want, by controlling how many frames/sprites we want to draw in a certain duration of time. The </w:t>
      </w:r>
      <w:r w:rsidR="007C0633">
        <w:t>remaining process</w:t>
      </w:r>
      <w:r w:rsidR="002C0344">
        <w:t xml:space="preserve"> of drawing the sprite to the screen remains same.</w:t>
      </w:r>
      <w:bookmarkEnd w:id="0"/>
    </w:p>
    <w:sectPr w:rsidR="002035F8" w:rsidRPr="00C539F0" w:rsidSect="00AA0CC5">
      <w:footerReference w:type="even" r:id="rId10"/>
      <w:footerReference w:type="default" r:id="rId11"/>
      <w:footnotePr>
        <w:pos w:val="beneathText"/>
      </w:footnotePr>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shmi Suvarna" w:date="2015-09-23T15:50:00Z" w:initials="RS">
    <w:p w14:paraId="224684CB" w14:textId="68E68C91" w:rsidR="00FF5906" w:rsidRDefault="00FF5906">
      <w:pPr>
        <w:pStyle w:val="CommentText"/>
      </w:pPr>
      <w:r>
        <w:rPr>
          <w:rStyle w:val="CommentReference"/>
        </w:rPr>
        <w:annotationRef/>
      </w:r>
      <w:r>
        <w:t>The chapter is written very nicely and the recipes will be really helpful for our readers.</w:t>
      </w:r>
    </w:p>
    <w:p w14:paraId="5F2350FB" w14:textId="3EA4D626" w:rsidR="00FF5906" w:rsidRDefault="00FF5906">
      <w:pPr>
        <w:pStyle w:val="CommentText"/>
      </w:pPr>
      <w:r>
        <w:t xml:space="preserve">Again a good job done! </w:t>
      </w:r>
    </w:p>
    <w:p w14:paraId="383072B4" w14:textId="77777777" w:rsidR="00FF5906" w:rsidRDefault="00FF5906">
      <w:pPr>
        <w:pStyle w:val="CommentText"/>
      </w:pPr>
    </w:p>
    <w:p w14:paraId="5AFB9AAA" w14:textId="58AFCCBD" w:rsidR="00FF5906" w:rsidRDefault="00FF5906">
      <w:pPr>
        <w:pStyle w:val="CommentText"/>
      </w:pPr>
      <w:r>
        <w:t>Few aspects to look into are commented upon please make the necessary revisions.</w:t>
      </w:r>
    </w:p>
  </w:comment>
  <w:comment w:id="15" w:author="Rashmi Suvarna" w:date="2015-09-23T15:40:00Z" w:initials="RS">
    <w:p w14:paraId="50DF1C6F" w14:textId="5352E3EE" w:rsidR="00FF5906" w:rsidRDefault="00FF5906">
      <w:pPr>
        <w:pStyle w:val="CommentText"/>
      </w:pPr>
      <w:r>
        <w:rPr>
          <w:rStyle w:val="CommentReference"/>
        </w:rPr>
        <w:annotationRef/>
      </w:r>
      <w:r>
        <w:t>This recipe is covered in a very good manner.</w:t>
      </w:r>
    </w:p>
  </w:comment>
  <w:comment w:id="17" w:author="Rashmi Suvarna" w:date="2015-09-23T15:40:00Z" w:initials="RS">
    <w:p w14:paraId="13803FF4" w14:textId="4C09D2A5" w:rsidR="00FF5906" w:rsidRDefault="00FF5906">
      <w:pPr>
        <w:pStyle w:val="CommentText"/>
      </w:pPr>
      <w:r>
        <w:rPr>
          <w:rStyle w:val="CommentReference"/>
        </w:rPr>
        <w:annotationRef/>
      </w:r>
      <w:r>
        <w:t>Very nice explanation!</w:t>
      </w:r>
    </w:p>
  </w:comment>
  <w:comment w:id="19" w:author="Rashmi Suvarna" w:date="2015-09-23T15:40:00Z" w:initials="RS">
    <w:p w14:paraId="001F04D6" w14:textId="20F9FD12" w:rsidR="00FF5906" w:rsidRDefault="00FF5906">
      <w:pPr>
        <w:pStyle w:val="CommentText"/>
      </w:pPr>
      <w:r>
        <w:rPr>
          <w:rStyle w:val="CommentReference"/>
        </w:rPr>
        <w:annotationRef/>
      </w:r>
      <w:r>
        <w:t>Again a very good explanation for the readers!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B9AAA" w15:done="0"/>
  <w15:commentEx w15:paraId="50DF1C6F" w15:done="0"/>
  <w15:commentEx w15:paraId="13803FF4" w15:done="0"/>
  <w15:commentEx w15:paraId="001F04D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71324" w14:textId="77777777" w:rsidR="009B664A" w:rsidRDefault="009B664A">
      <w:pPr>
        <w:spacing w:after="0"/>
      </w:pPr>
      <w:r>
        <w:separator/>
      </w:r>
    </w:p>
  </w:endnote>
  <w:endnote w:type="continuationSeparator" w:id="0">
    <w:p w14:paraId="6EB9A4B7" w14:textId="77777777" w:rsidR="009B664A" w:rsidRDefault="009B66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87179" w14:textId="77777777" w:rsidR="00FF5906" w:rsidRDefault="009B664A">
    <w:pPr>
      <w:ind w:right="360" w:firstLine="360"/>
    </w:pPr>
    <w:r>
      <w:rPr>
        <w:lang w:eastAsia="ar-SA"/>
      </w:rPr>
      <w:pict w14:anchorId="08C05064">
        <v:shapetype id="_x0000_t202" coordsize="21600,21600" o:spt="202" path="m,l,21600r21600,l21600,xe">
          <v:stroke joinstyle="miter"/>
          <v:path gradientshapeok="t" o:connecttype="rect"/>
        </v:shapetype>
        <v:shape id="_x0000_s2050" type="#_x0000_t202" style="position:absolute;left:0;text-align:left;margin-left:108pt;margin-top:.05pt;width:4.45pt;height:10.45pt;z-index:251660288;mso-wrap-distance-left:0;mso-wrap-distance-right:0;mso-position-horizontal-relative:page" stroked="f">
          <v:fill opacity="0" color2="black"/>
          <v:textbox inset="0,0,0,0">
            <w:txbxContent>
              <w:p w14:paraId="19D8B84C" w14:textId="4AF1EF96" w:rsidR="00FF5906" w:rsidRDefault="00FF5906">
                <w:r>
                  <w:rPr>
                    <w:rStyle w:val="PageNumber"/>
                  </w:rPr>
                  <w:fldChar w:fldCharType="begin"/>
                </w:r>
                <w:r>
                  <w:rPr>
                    <w:rStyle w:val="PageNumber"/>
                  </w:rPr>
                  <w:instrText xml:space="preserve"> PAGE </w:instrText>
                </w:r>
                <w:r>
                  <w:rPr>
                    <w:rStyle w:val="PageNumber"/>
                  </w:rPr>
                  <w:fldChar w:fldCharType="separate"/>
                </w:r>
                <w:r w:rsidR="00EB4CD2">
                  <w:rPr>
                    <w:rStyle w:val="PageNumber"/>
                    <w:noProof/>
                  </w:rPr>
                  <w:t>52</w:t>
                </w:r>
                <w:r>
                  <w:rPr>
                    <w:rStyle w:val="PageNumber"/>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FEE7F" w14:textId="77777777" w:rsidR="00FF5906" w:rsidRDefault="009B664A" w:rsidP="00E65BBB">
    <w:pPr>
      <w:ind w:right="360" w:firstLine="360"/>
      <w:jc w:val="center"/>
    </w:pPr>
    <w:r>
      <w:rPr>
        <w:lang w:eastAsia="ar-SA"/>
      </w:rPr>
      <w:pict w14:anchorId="54D8BD08">
        <v:shapetype id="_x0000_t202" coordsize="21600,21600" o:spt="202" path="m,l,21600r21600,l21600,xe">
          <v:stroke joinstyle="miter"/>
          <v:path gradientshapeok="t" o:connecttype="rect"/>
        </v:shapetype>
        <v:shape id="_x0000_s2049" type="#_x0000_t202" style="position:absolute;left:0;text-align:left;margin-left:495.05pt;margin-top:.05pt;width:4.45pt;height:10.45pt;z-index:251659264;mso-wrap-distance-left:0;mso-wrap-distance-right:0;mso-position-horizontal-relative:page" stroked="f">
          <v:fill opacity="0" color2="black"/>
          <v:textbox style="mso-next-textbox:#_x0000_s2049" inset="0,0,0,0">
            <w:txbxContent>
              <w:p w14:paraId="19045320" w14:textId="3FECFDBA" w:rsidR="00FF5906" w:rsidRDefault="00FF5906"/>
            </w:txbxContent>
          </v:textbox>
          <w10:wrap type="square" side="largest" anchorx="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15B3B" w14:textId="77777777" w:rsidR="009B664A" w:rsidRDefault="009B664A">
      <w:pPr>
        <w:spacing w:after="0"/>
      </w:pPr>
      <w:r>
        <w:separator/>
      </w:r>
    </w:p>
  </w:footnote>
  <w:footnote w:type="continuationSeparator" w:id="0">
    <w:p w14:paraId="314B45F0" w14:textId="77777777" w:rsidR="009B664A" w:rsidRDefault="009B664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A60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4A62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DA449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122E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B87C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C2BB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643C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980B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A67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1ADA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0000000D"/>
    <w:multiLevelType w:val="multilevel"/>
    <w:tmpl w:val="0000000D"/>
    <w:lvl w:ilvl="0">
      <w:start w:val="1"/>
      <w:numFmt w:val="decimal"/>
      <w:lvlText w:val="%1."/>
      <w:lvlJc w:val="left"/>
      <w:pPr>
        <w:tabs>
          <w:tab w:val="num" w:pos="-2160"/>
        </w:tabs>
        <w:ind w:left="-2160" w:firstLine="0"/>
      </w:pPr>
    </w:lvl>
    <w:lvl w:ilvl="1">
      <w:start w:val="1"/>
      <w:numFmt w:val="decimal"/>
      <w:lvlText w:val="%2."/>
      <w:lvlJc w:val="left"/>
      <w:pPr>
        <w:tabs>
          <w:tab w:val="num" w:pos="-2160"/>
        </w:tabs>
        <w:ind w:left="-2160" w:firstLine="0"/>
      </w:pPr>
    </w:lvl>
    <w:lvl w:ilvl="2">
      <w:start w:val="1"/>
      <w:numFmt w:val="decimal"/>
      <w:lvlText w:val="%3."/>
      <w:lvlJc w:val="left"/>
      <w:pPr>
        <w:tabs>
          <w:tab w:val="num" w:pos="-2160"/>
        </w:tabs>
        <w:ind w:left="-2160" w:firstLine="0"/>
      </w:pPr>
    </w:lvl>
    <w:lvl w:ilvl="3">
      <w:start w:val="1"/>
      <w:numFmt w:val="decimal"/>
      <w:lvlText w:val="%4."/>
      <w:lvlJc w:val="left"/>
      <w:pPr>
        <w:tabs>
          <w:tab w:val="num" w:pos="-2160"/>
        </w:tabs>
        <w:ind w:left="-2160" w:firstLine="0"/>
      </w:pPr>
    </w:lvl>
    <w:lvl w:ilvl="4">
      <w:start w:val="1"/>
      <w:numFmt w:val="decimal"/>
      <w:lvlText w:val="%5."/>
      <w:lvlJc w:val="left"/>
      <w:pPr>
        <w:tabs>
          <w:tab w:val="num" w:pos="-2160"/>
        </w:tabs>
        <w:ind w:left="-2160" w:firstLine="0"/>
      </w:pPr>
    </w:lvl>
    <w:lvl w:ilvl="5">
      <w:start w:val="1"/>
      <w:numFmt w:val="decimal"/>
      <w:lvlText w:val="%6."/>
      <w:lvlJc w:val="left"/>
      <w:pPr>
        <w:tabs>
          <w:tab w:val="num" w:pos="-2160"/>
        </w:tabs>
        <w:ind w:left="-2160" w:firstLine="0"/>
      </w:pPr>
    </w:lvl>
    <w:lvl w:ilvl="6">
      <w:start w:val="1"/>
      <w:numFmt w:val="decimal"/>
      <w:lvlText w:val="%7."/>
      <w:lvlJc w:val="left"/>
      <w:pPr>
        <w:tabs>
          <w:tab w:val="num" w:pos="-2160"/>
        </w:tabs>
        <w:ind w:left="-2160" w:firstLine="0"/>
      </w:pPr>
    </w:lvl>
    <w:lvl w:ilvl="7">
      <w:start w:val="1"/>
      <w:numFmt w:val="decimal"/>
      <w:lvlText w:val="%8."/>
      <w:lvlJc w:val="left"/>
      <w:pPr>
        <w:tabs>
          <w:tab w:val="num" w:pos="-2160"/>
        </w:tabs>
        <w:ind w:left="-2160" w:firstLine="0"/>
      </w:pPr>
    </w:lvl>
    <w:lvl w:ilvl="8">
      <w:start w:val="1"/>
      <w:numFmt w:val="decimal"/>
      <w:lvlText w:val="%9."/>
      <w:lvlJc w:val="left"/>
      <w:pPr>
        <w:tabs>
          <w:tab w:val="num" w:pos="-2160"/>
        </w:tabs>
        <w:ind w:left="-2160" w:firstLine="0"/>
      </w:pPr>
    </w:lvl>
  </w:abstractNum>
  <w:abstractNum w:abstractNumId="14" w15:restartNumberingAfterBreak="0">
    <w:nsid w:val="0000000E"/>
    <w:multiLevelType w:val="multilevel"/>
    <w:tmpl w:val="000000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00000011"/>
    <w:multiLevelType w:val="multilevel"/>
    <w:tmpl w:val="0000001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00000015"/>
    <w:multiLevelType w:val="multilevel"/>
    <w:tmpl w:val="0000001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00000017"/>
    <w:multiLevelType w:val="multilevel"/>
    <w:tmpl w:val="0000001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00000019"/>
    <w:multiLevelType w:val="multilevel"/>
    <w:tmpl w:val="00000019"/>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0000001B"/>
    <w:multiLevelType w:val="multilevel"/>
    <w:tmpl w:val="0000001B"/>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0000001F"/>
    <w:multiLevelType w:val="multilevel"/>
    <w:tmpl w:val="0000001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17B365AF"/>
    <w:multiLevelType w:val="hybridMultilevel"/>
    <w:tmpl w:val="56AA1096"/>
    <w:lvl w:ilvl="0" w:tplc="4B2C286C">
      <w:start w:val="1"/>
      <w:numFmt w:val="bullet"/>
      <w:lvlText w:val="–"/>
      <w:lvlJc w:val="left"/>
      <w:pPr>
        <w:tabs>
          <w:tab w:val="num" w:pos="360"/>
        </w:tabs>
        <w:ind w:left="360" w:hanging="360"/>
      </w:pPr>
      <w:rPr>
        <w:rFonts w:ascii="Times New Roman" w:hAnsi="Times New Roman"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1080" w:hanging="360"/>
      </w:pPr>
      <w:rPr>
        <w:rFonts w:ascii="Wingdings" w:hAnsi="Wingdings" w:hint="default"/>
      </w:rPr>
    </w:lvl>
    <w:lvl w:ilvl="3" w:tplc="14090001" w:tentative="1">
      <w:start w:val="1"/>
      <w:numFmt w:val="bullet"/>
      <w:lvlText w:val=""/>
      <w:lvlJc w:val="left"/>
      <w:pPr>
        <w:ind w:left="1800" w:hanging="360"/>
      </w:pPr>
      <w:rPr>
        <w:rFonts w:ascii="Symbol" w:hAnsi="Symbol" w:hint="default"/>
      </w:rPr>
    </w:lvl>
    <w:lvl w:ilvl="4" w:tplc="14090003" w:tentative="1">
      <w:start w:val="1"/>
      <w:numFmt w:val="bullet"/>
      <w:lvlText w:val="o"/>
      <w:lvlJc w:val="left"/>
      <w:pPr>
        <w:ind w:left="2520" w:hanging="360"/>
      </w:pPr>
      <w:rPr>
        <w:rFonts w:ascii="Courier New" w:hAnsi="Courier New" w:cs="Courier New" w:hint="default"/>
      </w:rPr>
    </w:lvl>
    <w:lvl w:ilvl="5" w:tplc="14090005" w:tentative="1">
      <w:start w:val="1"/>
      <w:numFmt w:val="bullet"/>
      <w:lvlText w:val=""/>
      <w:lvlJc w:val="left"/>
      <w:pPr>
        <w:ind w:left="3240" w:hanging="360"/>
      </w:pPr>
      <w:rPr>
        <w:rFonts w:ascii="Wingdings" w:hAnsi="Wingdings" w:hint="default"/>
      </w:rPr>
    </w:lvl>
    <w:lvl w:ilvl="6" w:tplc="14090001" w:tentative="1">
      <w:start w:val="1"/>
      <w:numFmt w:val="bullet"/>
      <w:lvlText w:val=""/>
      <w:lvlJc w:val="left"/>
      <w:pPr>
        <w:ind w:left="3960" w:hanging="360"/>
      </w:pPr>
      <w:rPr>
        <w:rFonts w:ascii="Symbol" w:hAnsi="Symbol" w:hint="default"/>
      </w:rPr>
    </w:lvl>
    <w:lvl w:ilvl="7" w:tplc="14090003" w:tentative="1">
      <w:start w:val="1"/>
      <w:numFmt w:val="bullet"/>
      <w:lvlText w:val="o"/>
      <w:lvlJc w:val="left"/>
      <w:pPr>
        <w:ind w:left="4680" w:hanging="360"/>
      </w:pPr>
      <w:rPr>
        <w:rFonts w:ascii="Courier New" w:hAnsi="Courier New" w:cs="Courier New" w:hint="default"/>
      </w:rPr>
    </w:lvl>
    <w:lvl w:ilvl="8" w:tplc="14090005" w:tentative="1">
      <w:start w:val="1"/>
      <w:numFmt w:val="bullet"/>
      <w:lvlText w:val=""/>
      <w:lvlJc w:val="left"/>
      <w:pPr>
        <w:ind w:left="5400" w:hanging="360"/>
      </w:pPr>
      <w:rPr>
        <w:rFonts w:ascii="Wingdings" w:hAnsi="Wingdings" w:hint="default"/>
      </w:rPr>
    </w:lvl>
  </w:abstractNum>
  <w:abstractNum w:abstractNumId="22"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3" w15:restartNumberingAfterBreak="0">
    <w:nsid w:val="22F66041"/>
    <w:multiLevelType w:val="hybridMultilevel"/>
    <w:tmpl w:val="ADF62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5"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6" w15:restartNumberingAfterBreak="0">
    <w:nsid w:val="2CC65F48"/>
    <w:multiLevelType w:val="hybridMultilevel"/>
    <w:tmpl w:val="181E8714"/>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7"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FA051E7"/>
    <w:multiLevelType w:val="multilevel"/>
    <w:tmpl w:val="BE2EA410"/>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0" w15:restartNumberingAfterBreak="0">
    <w:nsid w:val="5A2628A7"/>
    <w:multiLevelType w:val="multilevel"/>
    <w:tmpl w:val="9CF62986"/>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6199028D"/>
    <w:multiLevelType w:val="hybridMultilevel"/>
    <w:tmpl w:val="14EE2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C71BF5"/>
    <w:multiLevelType w:val="hybridMultilevel"/>
    <w:tmpl w:val="9DFC534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15:restartNumberingAfterBreak="0">
    <w:nsid w:val="6A59234C"/>
    <w:multiLevelType w:val="multilevel"/>
    <w:tmpl w:val="0000000D"/>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34" w15:restartNumberingAfterBreak="0">
    <w:nsid w:val="7BFE1CF3"/>
    <w:multiLevelType w:val="multilevel"/>
    <w:tmpl w:val="8C82FE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6"/>
  </w:num>
  <w:num w:numId="13">
    <w:abstractNumId w:val="28"/>
  </w:num>
  <w:num w:numId="14">
    <w:abstractNumId w:val="33"/>
  </w:num>
  <w:num w:numId="15">
    <w:abstractNumId w:val="23"/>
  </w:num>
  <w:num w:numId="16">
    <w:abstractNumId w:val="32"/>
  </w:num>
  <w:num w:numId="17">
    <w:abstractNumId w:val="31"/>
  </w:num>
  <w:num w:numId="18">
    <w:abstractNumId w:val="21"/>
  </w:num>
  <w:num w:numId="19">
    <w:abstractNumId w:val="30"/>
  </w:num>
  <w:num w:numId="20">
    <w:abstractNumId w:val="27"/>
  </w:num>
  <w:num w:numId="21">
    <w:abstractNumId w:val="25"/>
  </w:num>
  <w:num w:numId="22">
    <w:abstractNumId w:val="22"/>
  </w:num>
  <w:num w:numId="23">
    <w:abstractNumId w:val="29"/>
  </w:num>
  <w:num w:numId="24">
    <w:abstractNumId w:val="24"/>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shmi Suvarna">
    <w15:presenceInfo w15:providerId="AD" w15:userId="S-1-5-21-226508970-3071066648-2496781527-7003"/>
  </w15:person>
  <w15:person w15:author="Druhin Mukherjee">
    <w15:presenceInfo w15:providerId="Windows Live" w15:userId="e60040ede1a712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
  <w:rsids>
    <w:rsidRoot w:val="00A80F55"/>
    <w:rsid w:val="00002A7D"/>
    <w:rsid w:val="000074E7"/>
    <w:rsid w:val="00012DB2"/>
    <w:rsid w:val="000163D5"/>
    <w:rsid w:val="000168CC"/>
    <w:rsid w:val="00017479"/>
    <w:rsid w:val="00017CF2"/>
    <w:rsid w:val="0002002E"/>
    <w:rsid w:val="0002260F"/>
    <w:rsid w:val="00022D21"/>
    <w:rsid w:val="0003125C"/>
    <w:rsid w:val="000321F8"/>
    <w:rsid w:val="00035340"/>
    <w:rsid w:val="00041F75"/>
    <w:rsid w:val="00042855"/>
    <w:rsid w:val="00043143"/>
    <w:rsid w:val="000438F4"/>
    <w:rsid w:val="00043A7E"/>
    <w:rsid w:val="00043C9B"/>
    <w:rsid w:val="00047FD2"/>
    <w:rsid w:val="00051724"/>
    <w:rsid w:val="00055DED"/>
    <w:rsid w:val="00061851"/>
    <w:rsid w:val="00065C8D"/>
    <w:rsid w:val="000670DC"/>
    <w:rsid w:val="00070F37"/>
    <w:rsid w:val="0008546A"/>
    <w:rsid w:val="00087666"/>
    <w:rsid w:val="00087D42"/>
    <w:rsid w:val="00094C57"/>
    <w:rsid w:val="000964D0"/>
    <w:rsid w:val="000965F0"/>
    <w:rsid w:val="00096635"/>
    <w:rsid w:val="00097DAD"/>
    <w:rsid w:val="000A0A35"/>
    <w:rsid w:val="000A22AF"/>
    <w:rsid w:val="000A230E"/>
    <w:rsid w:val="000A26CF"/>
    <w:rsid w:val="000A35F6"/>
    <w:rsid w:val="000A3F4B"/>
    <w:rsid w:val="000A53A8"/>
    <w:rsid w:val="000A70D4"/>
    <w:rsid w:val="000B1BCE"/>
    <w:rsid w:val="000B2423"/>
    <w:rsid w:val="000B45EC"/>
    <w:rsid w:val="000C07D8"/>
    <w:rsid w:val="000C50BC"/>
    <w:rsid w:val="000C5BE7"/>
    <w:rsid w:val="000C6CCD"/>
    <w:rsid w:val="000C7BA7"/>
    <w:rsid w:val="000D076C"/>
    <w:rsid w:val="000D1E37"/>
    <w:rsid w:val="000D5EAB"/>
    <w:rsid w:val="000D6166"/>
    <w:rsid w:val="000E210B"/>
    <w:rsid w:val="000F1C27"/>
    <w:rsid w:val="000F6E8E"/>
    <w:rsid w:val="000F75DB"/>
    <w:rsid w:val="00100198"/>
    <w:rsid w:val="001003A0"/>
    <w:rsid w:val="001048F7"/>
    <w:rsid w:val="00106130"/>
    <w:rsid w:val="0011666C"/>
    <w:rsid w:val="001225D8"/>
    <w:rsid w:val="00130015"/>
    <w:rsid w:val="0013062D"/>
    <w:rsid w:val="00142E77"/>
    <w:rsid w:val="00144095"/>
    <w:rsid w:val="001467A2"/>
    <w:rsid w:val="00146D39"/>
    <w:rsid w:val="00147117"/>
    <w:rsid w:val="00151097"/>
    <w:rsid w:val="001515D0"/>
    <w:rsid w:val="00157BFE"/>
    <w:rsid w:val="00161722"/>
    <w:rsid w:val="00164471"/>
    <w:rsid w:val="0016524F"/>
    <w:rsid w:val="00167D39"/>
    <w:rsid w:val="00173825"/>
    <w:rsid w:val="001742A8"/>
    <w:rsid w:val="001756A4"/>
    <w:rsid w:val="0017634B"/>
    <w:rsid w:val="00181719"/>
    <w:rsid w:val="0019061E"/>
    <w:rsid w:val="00190BF0"/>
    <w:rsid w:val="00190C17"/>
    <w:rsid w:val="00191A22"/>
    <w:rsid w:val="00192697"/>
    <w:rsid w:val="0019363C"/>
    <w:rsid w:val="0019567E"/>
    <w:rsid w:val="00195E88"/>
    <w:rsid w:val="001A0C8B"/>
    <w:rsid w:val="001A1774"/>
    <w:rsid w:val="001A1F7A"/>
    <w:rsid w:val="001A63C5"/>
    <w:rsid w:val="001B2204"/>
    <w:rsid w:val="001B26B2"/>
    <w:rsid w:val="001B6524"/>
    <w:rsid w:val="001B7E40"/>
    <w:rsid w:val="001C7504"/>
    <w:rsid w:val="001D4340"/>
    <w:rsid w:val="001D6C0A"/>
    <w:rsid w:val="001D7E6D"/>
    <w:rsid w:val="001E14A7"/>
    <w:rsid w:val="001E54C2"/>
    <w:rsid w:val="001E6D40"/>
    <w:rsid w:val="001E75E3"/>
    <w:rsid w:val="001E7EA1"/>
    <w:rsid w:val="002019EF"/>
    <w:rsid w:val="00202ABC"/>
    <w:rsid w:val="002035F8"/>
    <w:rsid w:val="00204F44"/>
    <w:rsid w:val="00211377"/>
    <w:rsid w:val="0021374B"/>
    <w:rsid w:val="00215A3B"/>
    <w:rsid w:val="00222DF4"/>
    <w:rsid w:val="00224DFB"/>
    <w:rsid w:val="00230BA9"/>
    <w:rsid w:val="00235FCF"/>
    <w:rsid w:val="0024058C"/>
    <w:rsid w:val="0024254F"/>
    <w:rsid w:val="002472B2"/>
    <w:rsid w:val="00256057"/>
    <w:rsid w:val="002571A4"/>
    <w:rsid w:val="002629CC"/>
    <w:rsid w:val="00267C16"/>
    <w:rsid w:val="00290122"/>
    <w:rsid w:val="00290962"/>
    <w:rsid w:val="00291B74"/>
    <w:rsid w:val="0029691C"/>
    <w:rsid w:val="002A1F99"/>
    <w:rsid w:val="002A4317"/>
    <w:rsid w:val="002A647E"/>
    <w:rsid w:val="002A7219"/>
    <w:rsid w:val="002A7E2E"/>
    <w:rsid w:val="002B5CB2"/>
    <w:rsid w:val="002B671D"/>
    <w:rsid w:val="002B6D5F"/>
    <w:rsid w:val="002C0344"/>
    <w:rsid w:val="002C230E"/>
    <w:rsid w:val="002C360E"/>
    <w:rsid w:val="002C380F"/>
    <w:rsid w:val="002C78FC"/>
    <w:rsid w:val="002C7C8F"/>
    <w:rsid w:val="002D2DA3"/>
    <w:rsid w:val="002D3923"/>
    <w:rsid w:val="002D4178"/>
    <w:rsid w:val="002E09B7"/>
    <w:rsid w:val="002E191F"/>
    <w:rsid w:val="002E3A69"/>
    <w:rsid w:val="002E43CE"/>
    <w:rsid w:val="002E511F"/>
    <w:rsid w:val="002E73B0"/>
    <w:rsid w:val="002F321E"/>
    <w:rsid w:val="00301542"/>
    <w:rsid w:val="00301C79"/>
    <w:rsid w:val="003033CD"/>
    <w:rsid w:val="00313902"/>
    <w:rsid w:val="00315D95"/>
    <w:rsid w:val="00323B2C"/>
    <w:rsid w:val="003277B1"/>
    <w:rsid w:val="00333FEC"/>
    <w:rsid w:val="00334F5A"/>
    <w:rsid w:val="00337598"/>
    <w:rsid w:val="00340586"/>
    <w:rsid w:val="00341372"/>
    <w:rsid w:val="003462B8"/>
    <w:rsid w:val="003508FF"/>
    <w:rsid w:val="00351021"/>
    <w:rsid w:val="00351F4E"/>
    <w:rsid w:val="00353071"/>
    <w:rsid w:val="00355FEA"/>
    <w:rsid w:val="00356205"/>
    <w:rsid w:val="00356575"/>
    <w:rsid w:val="00357D22"/>
    <w:rsid w:val="003651EF"/>
    <w:rsid w:val="00365746"/>
    <w:rsid w:val="0037472A"/>
    <w:rsid w:val="003766F0"/>
    <w:rsid w:val="0038039D"/>
    <w:rsid w:val="00385439"/>
    <w:rsid w:val="003905B1"/>
    <w:rsid w:val="003919E4"/>
    <w:rsid w:val="0039242C"/>
    <w:rsid w:val="00395139"/>
    <w:rsid w:val="0039520A"/>
    <w:rsid w:val="003A27F4"/>
    <w:rsid w:val="003A3531"/>
    <w:rsid w:val="003A3AB9"/>
    <w:rsid w:val="003A67CE"/>
    <w:rsid w:val="003A79B9"/>
    <w:rsid w:val="003B11EA"/>
    <w:rsid w:val="003B1DE6"/>
    <w:rsid w:val="003B5590"/>
    <w:rsid w:val="003B65B6"/>
    <w:rsid w:val="003B730F"/>
    <w:rsid w:val="003C6B1B"/>
    <w:rsid w:val="003C74CF"/>
    <w:rsid w:val="003D08B1"/>
    <w:rsid w:val="003D2E18"/>
    <w:rsid w:val="003D3088"/>
    <w:rsid w:val="003D3300"/>
    <w:rsid w:val="003D5418"/>
    <w:rsid w:val="003D7F1A"/>
    <w:rsid w:val="003E44AB"/>
    <w:rsid w:val="003E50E9"/>
    <w:rsid w:val="003E724E"/>
    <w:rsid w:val="003F13B7"/>
    <w:rsid w:val="003F287E"/>
    <w:rsid w:val="003F75D0"/>
    <w:rsid w:val="0040085E"/>
    <w:rsid w:val="00405B83"/>
    <w:rsid w:val="0040746B"/>
    <w:rsid w:val="00407B0D"/>
    <w:rsid w:val="00410DE4"/>
    <w:rsid w:val="004135A6"/>
    <w:rsid w:val="004221FC"/>
    <w:rsid w:val="00423948"/>
    <w:rsid w:val="004248A1"/>
    <w:rsid w:val="0042575E"/>
    <w:rsid w:val="00427751"/>
    <w:rsid w:val="00440824"/>
    <w:rsid w:val="00451429"/>
    <w:rsid w:val="00453C33"/>
    <w:rsid w:val="004613EE"/>
    <w:rsid w:val="0046249C"/>
    <w:rsid w:val="00462B5C"/>
    <w:rsid w:val="00462B5E"/>
    <w:rsid w:val="00463A06"/>
    <w:rsid w:val="00463FB6"/>
    <w:rsid w:val="00470C22"/>
    <w:rsid w:val="00475D82"/>
    <w:rsid w:val="00482967"/>
    <w:rsid w:val="00485D34"/>
    <w:rsid w:val="00487D44"/>
    <w:rsid w:val="00491294"/>
    <w:rsid w:val="0049178D"/>
    <w:rsid w:val="004949BD"/>
    <w:rsid w:val="00495B55"/>
    <w:rsid w:val="0049661B"/>
    <w:rsid w:val="004A22D3"/>
    <w:rsid w:val="004A4A5B"/>
    <w:rsid w:val="004A543D"/>
    <w:rsid w:val="004A591C"/>
    <w:rsid w:val="004A5BA2"/>
    <w:rsid w:val="004B00D5"/>
    <w:rsid w:val="004B4E6D"/>
    <w:rsid w:val="004C3122"/>
    <w:rsid w:val="004D0418"/>
    <w:rsid w:val="004E1381"/>
    <w:rsid w:val="004E2CFC"/>
    <w:rsid w:val="004E5F12"/>
    <w:rsid w:val="004F0467"/>
    <w:rsid w:val="004F56E7"/>
    <w:rsid w:val="0050027A"/>
    <w:rsid w:val="0050372F"/>
    <w:rsid w:val="00503F6B"/>
    <w:rsid w:val="005047FC"/>
    <w:rsid w:val="0050622F"/>
    <w:rsid w:val="00511945"/>
    <w:rsid w:val="00516A5F"/>
    <w:rsid w:val="00523AB5"/>
    <w:rsid w:val="00526F45"/>
    <w:rsid w:val="00532691"/>
    <w:rsid w:val="00532DF2"/>
    <w:rsid w:val="00532FC5"/>
    <w:rsid w:val="00534D66"/>
    <w:rsid w:val="00541F6F"/>
    <w:rsid w:val="0054457E"/>
    <w:rsid w:val="00551124"/>
    <w:rsid w:val="0055300F"/>
    <w:rsid w:val="00563E41"/>
    <w:rsid w:val="00565FC7"/>
    <w:rsid w:val="00566DDE"/>
    <w:rsid w:val="0057716D"/>
    <w:rsid w:val="005814C5"/>
    <w:rsid w:val="00581D09"/>
    <w:rsid w:val="00583AAE"/>
    <w:rsid w:val="005A1D77"/>
    <w:rsid w:val="005A255D"/>
    <w:rsid w:val="005A6310"/>
    <w:rsid w:val="005B0804"/>
    <w:rsid w:val="005B74BB"/>
    <w:rsid w:val="005B76B2"/>
    <w:rsid w:val="005C26D8"/>
    <w:rsid w:val="005C4E9D"/>
    <w:rsid w:val="005C685E"/>
    <w:rsid w:val="005D2A93"/>
    <w:rsid w:val="005D3C0B"/>
    <w:rsid w:val="005D3CBB"/>
    <w:rsid w:val="005D473C"/>
    <w:rsid w:val="005D4819"/>
    <w:rsid w:val="005D6525"/>
    <w:rsid w:val="005F3CDA"/>
    <w:rsid w:val="005F643D"/>
    <w:rsid w:val="00600BD9"/>
    <w:rsid w:val="0060130B"/>
    <w:rsid w:val="00604510"/>
    <w:rsid w:val="006063BD"/>
    <w:rsid w:val="00615EAA"/>
    <w:rsid w:val="00627B13"/>
    <w:rsid w:val="00633573"/>
    <w:rsid w:val="00634EEF"/>
    <w:rsid w:val="006361D0"/>
    <w:rsid w:val="00641E47"/>
    <w:rsid w:val="0064538A"/>
    <w:rsid w:val="006467D0"/>
    <w:rsid w:val="0064688C"/>
    <w:rsid w:val="00646A22"/>
    <w:rsid w:val="006516A8"/>
    <w:rsid w:val="00652406"/>
    <w:rsid w:val="0065555D"/>
    <w:rsid w:val="0065797E"/>
    <w:rsid w:val="006608D1"/>
    <w:rsid w:val="00665C39"/>
    <w:rsid w:val="0067773E"/>
    <w:rsid w:val="00695A07"/>
    <w:rsid w:val="006A26AF"/>
    <w:rsid w:val="006B4568"/>
    <w:rsid w:val="006B5118"/>
    <w:rsid w:val="006B5818"/>
    <w:rsid w:val="006B652E"/>
    <w:rsid w:val="006B6985"/>
    <w:rsid w:val="006C2048"/>
    <w:rsid w:val="006C58BF"/>
    <w:rsid w:val="006C759B"/>
    <w:rsid w:val="006C7E68"/>
    <w:rsid w:val="006D2D57"/>
    <w:rsid w:val="006E3B40"/>
    <w:rsid w:val="006E3F30"/>
    <w:rsid w:val="006E60BD"/>
    <w:rsid w:val="006F0B0F"/>
    <w:rsid w:val="006F26D7"/>
    <w:rsid w:val="006F3125"/>
    <w:rsid w:val="006F6003"/>
    <w:rsid w:val="006F74A7"/>
    <w:rsid w:val="007015A4"/>
    <w:rsid w:val="00710E0E"/>
    <w:rsid w:val="007119A8"/>
    <w:rsid w:val="00713CAE"/>
    <w:rsid w:val="00723296"/>
    <w:rsid w:val="0074297D"/>
    <w:rsid w:val="007465C7"/>
    <w:rsid w:val="00750B6C"/>
    <w:rsid w:val="00752A39"/>
    <w:rsid w:val="00757534"/>
    <w:rsid w:val="00761269"/>
    <w:rsid w:val="00767A9D"/>
    <w:rsid w:val="007736AD"/>
    <w:rsid w:val="00777E4F"/>
    <w:rsid w:val="007802FB"/>
    <w:rsid w:val="00781B51"/>
    <w:rsid w:val="00783021"/>
    <w:rsid w:val="00784E52"/>
    <w:rsid w:val="0079128E"/>
    <w:rsid w:val="007977FB"/>
    <w:rsid w:val="007A12D8"/>
    <w:rsid w:val="007A367E"/>
    <w:rsid w:val="007A524B"/>
    <w:rsid w:val="007B2ECD"/>
    <w:rsid w:val="007B4BD0"/>
    <w:rsid w:val="007B5166"/>
    <w:rsid w:val="007B6DDA"/>
    <w:rsid w:val="007B7D03"/>
    <w:rsid w:val="007C0633"/>
    <w:rsid w:val="007C2ED9"/>
    <w:rsid w:val="007C4EE4"/>
    <w:rsid w:val="007C6E0B"/>
    <w:rsid w:val="007D0BB9"/>
    <w:rsid w:val="007D51BB"/>
    <w:rsid w:val="007E20C9"/>
    <w:rsid w:val="007E5718"/>
    <w:rsid w:val="007F03BC"/>
    <w:rsid w:val="00801F21"/>
    <w:rsid w:val="00802C1D"/>
    <w:rsid w:val="008051E9"/>
    <w:rsid w:val="00821ECC"/>
    <w:rsid w:val="00822853"/>
    <w:rsid w:val="0082296D"/>
    <w:rsid w:val="00824519"/>
    <w:rsid w:val="0082453C"/>
    <w:rsid w:val="00825EFD"/>
    <w:rsid w:val="00827820"/>
    <w:rsid w:val="0085206A"/>
    <w:rsid w:val="0086015E"/>
    <w:rsid w:val="00860D06"/>
    <w:rsid w:val="00860E43"/>
    <w:rsid w:val="00863C0E"/>
    <w:rsid w:val="0086621B"/>
    <w:rsid w:val="008666A9"/>
    <w:rsid w:val="00866BCC"/>
    <w:rsid w:val="00870431"/>
    <w:rsid w:val="008800AE"/>
    <w:rsid w:val="00880DF3"/>
    <w:rsid w:val="00884773"/>
    <w:rsid w:val="00893496"/>
    <w:rsid w:val="00893523"/>
    <w:rsid w:val="00895A79"/>
    <w:rsid w:val="008A1AB6"/>
    <w:rsid w:val="008A56AF"/>
    <w:rsid w:val="008B1BA4"/>
    <w:rsid w:val="008B4758"/>
    <w:rsid w:val="008B5B2E"/>
    <w:rsid w:val="008B721C"/>
    <w:rsid w:val="008C260B"/>
    <w:rsid w:val="008C3177"/>
    <w:rsid w:val="008C3B8C"/>
    <w:rsid w:val="008D463C"/>
    <w:rsid w:val="008E36AF"/>
    <w:rsid w:val="008E48E8"/>
    <w:rsid w:val="008E586B"/>
    <w:rsid w:val="008F1973"/>
    <w:rsid w:val="008F44E5"/>
    <w:rsid w:val="008F4EFA"/>
    <w:rsid w:val="00900D56"/>
    <w:rsid w:val="009041E3"/>
    <w:rsid w:val="0090525F"/>
    <w:rsid w:val="0091088B"/>
    <w:rsid w:val="00915B0A"/>
    <w:rsid w:val="009161EA"/>
    <w:rsid w:val="00917037"/>
    <w:rsid w:val="00922177"/>
    <w:rsid w:val="00926C20"/>
    <w:rsid w:val="009308AA"/>
    <w:rsid w:val="00936367"/>
    <w:rsid w:val="00944AB7"/>
    <w:rsid w:val="009465C1"/>
    <w:rsid w:val="0095595A"/>
    <w:rsid w:val="00956EE2"/>
    <w:rsid w:val="0095755F"/>
    <w:rsid w:val="00961423"/>
    <w:rsid w:val="00963B7C"/>
    <w:rsid w:val="0096729D"/>
    <w:rsid w:val="00977368"/>
    <w:rsid w:val="00982F6A"/>
    <w:rsid w:val="00985C97"/>
    <w:rsid w:val="00987798"/>
    <w:rsid w:val="0099058E"/>
    <w:rsid w:val="0099077F"/>
    <w:rsid w:val="00991977"/>
    <w:rsid w:val="00992569"/>
    <w:rsid w:val="00997DC0"/>
    <w:rsid w:val="009A0264"/>
    <w:rsid w:val="009A0BE1"/>
    <w:rsid w:val="009A1531"/>
    <w:rsid w:val="009A7EC1"/>
    <w:rsid w:val="009B3C77"/>
    <w:rsid w:val="009B3EE5"/>
    <w:rsid w:val="009B664A"/>
    <w:rsid w:val="009B6C35"/>
    <w:rsid w:val="009B7879"/>
    <w:rsid w:val="009C4BB1"/>
    <w:rsid w:val="009D49E8"/>
    <w:rsid w:val="009E00B9"/>
    <w:rsid w:val="009E14FE"/>
    <w:rsid w:val="009E2827"/>
    <w:rsid w:val="009F0D98"/>
    <w:rsid w:val="009F2566"/>
    <w:rsid w:val="009F4D2C"/>
    <w:rsid w:val="00A00609"/>
    <w:rsid w:val="00A01265"/>
    <w:rsid w:val="00A03ED5"/>
    <w:rsid w:val="00A12788"/>
    <w:rsid w:val="00A14077"/>
    <w:rsid w:val="00A15CBA"/>
    <w:rsid w:val="00A174F2"/>
    <w:rsid w:val="00A20696"/>
    <w:rsid w:val="00A21DCF"/>
    <w:rsid w:val="00A222B4"/>
    <w:rsid w:val="00A23E46"/>
    <w:rsid w:val="00A24B8B"/>
    <w:rsid w:val="00A27314"/>
    <w:rsid w:val="00A33E2D"/>
    <w:rsid w:val="00A40553"/>
    <w:rsid w:val="00A40CE3"/>
    <w:rsid w:val="00A458A0"/>
    <w:rsid w:val="00A50F0C"/>
    <w:rsid w:val="00A5250D"/>
    <w:rsid w:val="00A53BB2"/>
    <w:rsid w:val="00A5406C"/>
    <w:rsid w:val="00A5664C"/>
    <w:rsid w:val="00A576CA"/>
    <w:rsid w:val="00A64666"/>
    <w:rsid w:val="00A64DC5"/>
    <w:rsid w:val="00A666F2"/>
    <w:rsid w:val="00A6685E"/>
    <w:rsid w:val="00A66C21"/>
    <w:rsid w:val="00A74169"/>
    <w:rsid w:val="00A75F3D"/>
    <w:rsid w:val="00A77A39"/>
    <w:rsid w:val="00A80F55"/>
    <w:rsid w:val="00A9022D"/>
    <w:rsid w:val="00A97273"/>
    <w:rsid w:val="00AA0CC5"/>
    <w:rsid w:val="00AA2294"/>
    <w:rsid w:val="00AA4C81"/>
    <w:rsid w:val="00AB28BA"/>
    <w:rsid w:val="00AB34EC"/>
    <w:rsid w:val="00AC7C7E"/>
    <w:rsid w:val="00AD2233"/>
    <w:rsid w:val="00AD22AE"/>
    <w:rsid w:val="00AD4994"/>
    <w:rsid w:val="00AE2D5A"/>
    <w:rsid w:val="00AE590A"/>
    <w:rsid w:val="00AF1A53"/>
    <w:rsid w:val="00AF1BFE"/>
    <w:rsid w:val="00AF4B56"/>
    <w:rsid w:val="00AF5D9D"/>
    <w:rsid w:val="00B01702"/>
    <w:rsid w:val="00B0277A"/>
    <w:rsid w:val="00B0684B"/>
    <w:rsid w:val="00B06A4A"/>
    <w:rsid w:val="00B12E6D"/>
    <w:rsid w:val="00B14237"/>
    <w:rsid w:val="00B17757"/>
    <w:rsid w:val="00B22F48"/>
    <w:rsid w:val="00B22FB8"/>
    <w:rsid w:val="00B31246"/>
    <w:rsid w:val="00B32AD8"/>
    <w:rsid w:val="00B33D62"/>
    <w:rsid w:val="00B33D7E"/>
    <w:rsid w:val="00B34AB2"/>
    <w:rsid w:val="00B36AED"/>
    <w:rsid w:val="00B40B55"/>
    <w:rsid w:val="00B434E5"/>
    <w:rsid w:val="00B43CBF"/>
    <w:rsid w:val="00B44C05"/>
    <w:rsid w:val="00B47F0F"/>
    <w:rsid w:val="00B52A08"/>
    <w:rsid w:val="00B53C06"/>
    <w:rsid w:val="00B61B88"/>
    <w:rsid w:val="00B66522"/>
    <w:rsid w:val="00B77DB8"/>
    <w:rsid w:val="00B80345"/>
    <w:rsid w:val="00B81B07"/>
    <w:rsid w:val="00B83142"/>
    <w:rsid w:val="00B83F0D"/>
    <w:rsid w:val="00B8696A"/>
    <w:rsid w:val="00B8769A"/>
    <w:rsid w:val="00B9352C"/>
    <w:rsid w:val="00BA05B6"/>
    <w:rsid w:val="00BA1A56"/>
    <w:rsid w:val="00BB1124"/>
    <w:rsid w:val="00BB2DA4"/>
    <w:rsid w:val="00BB2FC5"/>
    <w:rsid w:val="00BB52C7"/>
    <w:rsid w:val="00BB5C91"/>
    <w:rsid w:val="00BB6638"/>
    <w:rsid w:val="00BB752D"/>
    <w:rsid w:val="00BC14C7"/>
    <w:rsid w:val="00BC4AA2"/>
    <w:rsid w:val="00BD00B2"/>
    <w:rsid w:val="00BD046D"/>
    <w:rsid w:val="00BD5FB2"/>
    <w:rsid w:val="00BF5489"/>
    <w:rsid w:val="00C05A47"/>
    <w:rsid w:val="00C06F1E"/>
    <w:rsid w:val="00C10388"/>
    <w:rsid w:val="00C2000C"/>
    <w:rsid w:val="00C24E1A"/>
    <w:rsid w:val="00C25DBC"/>
    <w:rsid w:val="00C315B2"/>
    <w:rsid w:val="00C32952"/>
    <w:rsid w:val="00C337D4"/>
    <w:rsid w:val="00C34A31"/>
    <w:rsid w:val="00C3512B"/>
    <w:rsid w:val="00C40BC3"/>
    <w:rsid w:val="00C40DBB"/>
    <w:rsid w:val="00C460C9"/>
    <w:rsid w:val="00C517E7"/>
    <w:rsid w:val="00C539F0"/>
    <w:rsid w:val="00C567F7"/>
    <w:rsid w:val="00C56A34"/>
    <w:rsid w:val="00C572B5"/>
    <w:rsid w:val="00C60F49"/>
    <w:rsid w:val="00C64020"/>
    <w:rsid w:val="00C665A3"/>
    <w:rsid w:val="00C76F59"/>
    <w:rsid w:val="00C85FE3"/>
    <w:rsid w:val="00C864EB"/>
    <w:rsid w:val="00C87A21"/>
    <w:rsid w:val="00C93323"/>
    <w:rsid w:val="00C94EC8"/>
    <w:rsid w:val="00CA44B4"/>
    <w:rsid w:val="00CA4B3E"/>
    <w:rsid w:val="00CB1357"/>
    <w:rsid w:val="00CB21A6"/>
    <w:rsid w:val="00CB5427"/>
    <w:rsid w:val="00CB74AD"/>
    <w:rsid w:val="00CC2B45"/>
    <w:rsid w:val="00CC2CB7"/>
    <w:rsid w:val="00CC41BF"/>
    <w:rsid w:val="00CC4924"/>
    <w:rsid w:val="00CC5145"/>
    <w:rsid w:val="00CC77B9"/>
    <w:rsid w:val="00CC7AD0"/>
    <w:rsid w:val="00CD04C6"/>
    <w:rsid w:val="00CD260D"/>
    <w:rsid w:val="00CD3577"/>
    <w:rsid w:val="00CD6881"/>
    <w:rsid w:val="00CD7761"/>
    <w:rsid w:val="00CE0A71"/>
    <w:rsid w:val="00CE7A09"/>
    <w:rsid w:val="00CF1235"/>
    <w:rsid w:val="00CF5A23"/>
    <w:rsid w:val="00D00494"/>
    <w:rsid w:val="00D01F0A"/>
    <w:rsid w:val="00D05CFF"/>
    <w:rsid w:val="00D10484"/>
    <w:rsid w:val="00D1061E"/>
    <w:rsid w:val="00D12677"/>
    <w:rsid w:val="00D20116"/>
    <w:rsid w:val="00D21209"/>
    <w:rsid w:val="00D23AD7"/>
    <w:rsid w:val="00D24942"/>
    <w:rsid w:val="00D33F74"/>
    <w:rsid w:val="00D34F3E"/>
    <w:rsid w:val="00D352A1"/>
    <w:rsid w:val="00D40129"/>
    <w:rsid w:val="00D41ED9"/>
    <w:rsid w:val="00D52C7D"/>
    <w:rsid w:val="00D52E06"/>
    <w:rsid w:val="00D54719"/>
    <w:rsid w:val="00D55815"/>
    <w:rsid w:val="00D55EDE"/>
    <w:rsid w:val="00D63FD3"/>
    <w:rsid w:val="00D64DF0"/>
    <w:rsid w:val="00D730DA"/>
    <w:rsid w:val="00D73529"/>
    <w:rsid w:val="00D74119"/>
    <w:rsid w:val="00D75C79"/>
    <w:rsid w:val="00D802FA"/>
    <w:rsid w:val="00D8645E"/>
    <w:rsid w:val="00D900C0"/>
    <w:rsid w:val="00D9268F"/>
    <w:rsid w:val="00DA29E8"/>
    <w:rsid w:val="00DA648E"/>
    <w:rsid w:val="00DA7C75"/>
    <w:rsid w:val="00DB6247"/>
    <w:rsid w:val="00DB6A23"/>
    <w:rsid w:val="00DB6AF1"/>
    <w:rsid w:val="00DC5DD8"/>
    <w:rsid w:val="00DC617D"/>
    <w:rsid w:val="00DD5370"/>
    <w:rsid w:val="00DD5FFB"/>
    <w:rsid w:val="00DE4419"/>
    <w:rsid w:val="00DE49D3"/>
    <w:rsid w:val="00DE539C"/>
    <w:rsid w:val="00DE7135"/>
    <w:rsid w:val="00E0763E"/>
    <w:rsid w:val="00E1398F"/>
    <w:rsid w:val="00E14847"/>
    <w:rsid w:val="00E16ABF"/>
    <w:rsid w:val="00E221F7"/>
    <w:rsid w:val="00E24574"/>
    <w:rsid w:val="00E322E1"/>
    <w:rsid w:val="00E369CE"/>
    <w:rsid w:val="00E3749E"/>
    <w:rsid w:val="00E40842"/>
    <w:rsid w:val="00E45AF8"/>
    <w:rsid w:val="00E46DD4"/>
    <w:rsid w:val="00E52825"/>
    <w:rsid w:val="00E55786"/>
    <w:rsid w:val="00E559BD"/>
    <w:rsid w:val="00E61934"/>
    <w:rsid w:val="00E6290B"/>
    <w:rsid w:val="00E65BBB"/>
    <w:rsid w:val="00E67038"/>
    <w:rsid w:val="00E70943"/>
    <w:rsid w:val="00E74E56"/>
    <w:rsid w:val="00E7799B"/>
    <w:rsid w:val="00E81026"/>
    <w:rsid w:val="00E865AF"/>
    <w:rsid w:val="00E87C50"/>
    <w:rsid w:val="00E94571"/>
    <w:rsid w:val="00E96FC5"/>
    <w:rsid w:val="00EA1551"/>
    <w:rsid w:val="00EA7A80"/>
    <w:rsid w:val="00EB4CD2"/>
    <w:rsid w:val="00EB657E"/>
    <w:rsid w:val="00EB7CCC"/>
    <w:rsid w:val="00EC617E"/>
    <w:rsid w:val="00ED1FDF"/>
    <w:rsid w:val="00ED4F3A"/>
    <w:rsid w:val="00ED702F"/>
    <w:rsid w:val="00EE3D2D"/>
    <w:rsid w:val="00EE4631"/>
    <w:rsid w:val="00EE480E"/>
    <w:rsid w:val="00EE7A7F"/>
    <w:rsid w:val="00EF0B42"/>
    <w:rsid w:val="00EF1336"/>
    <w:rsid w:val="00EF22A1"/>
    <w:rsid w:val="00EF2554"/>
    <w:rsid w:val="00EF5F23"/>
    <w:rsid w:val="00EF6276"/>
    <w:rsid w:val="00F04AC1"/>
    <w:rsid w:val="00F05DDE"/>
    <w:rsid w:val="00F06FE6"/>
    <w:rsid w:val="00F23093"/>
    <w:rsid w:val="00F402A0"/>
    <w:rsid w:val="00F458F2"/>
    <w:rsid w:val="00F473A4"/>
    <w:rsid w:val="00F55677"/>
    <w:rsid w:val="00F5764B"/>
    <w:rsid w:val="00F66880"/>
    <w:rsid w:val="00F82E4D"/>
    <w:rsid w:val="00F864FA"/>
    <w:rsid w:val="00F9445F"/>
    <w:rsid w:val="00F96E48"/>
    <w:rsid w:val="00F9726D"/>
    <w:rsid w:val="00FA34DB"/>
    <w:rsid w:val="00FA777A"/>
    <w:rsid w:val="00FB34BC"/>
    <w:rsid w:val="00FB4F30"/>
    <w:rsid w:val="00FC5A06"/>
    <w:rsid w:val="00FC7863"/>
    <w:rsid w:val="00FD006E"/>
    <w:rsid w:val="00FD6A29"/>
    <w:rsid w:val="00FE45DC"/>
    <w:rsid w:val="00FE6043"/>
    <w:rsid w:val="00FF0AD9"/>
    <w:rsid w:val="00FF2941"/>
    <w:rsid w:val="00FF59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304E77"/>
  <w15:chartTrackingRefBased/>
  <w15:docId w15:val="{040CFBC4-BF4F-49B1-878C-C91621D4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E37"/>
    <w:pPr>
      <w:spacing w:before="60" w:after="60" w:line="240" w:lineRule="auto"/>
    </w:pPr>
    <w:rPr>
      <w:rFonts w:ascii="Arial" w:eastAsia="Times New Roman" w:hAnsi="Arial" w:cs="Arial"/>
      <w:bCs/>
      <w:sz w:val="20"/>
      <w:szCs w:val="24"/>
      <w:lang w:val="en-US"/>
    </w:rPr>
  </w:style>
  <w:style w:type="paragraph" w:styleId="Heading1">
    <w:name w:val="heading 1"/>
    <w:aliases w:val="Heading 1 [PACKT]"/>
    <w:next w:val="NormalPACKT"/>
    <w:link w:val="Heading1Char"/>
    <w:qFormat/>
    <w:rsid w:val="00AA0CC5"/>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A0CC5"/>
    <w:pPr>
      <w:keepNext/>
      <w:spacing w:before="320" w:after="60" w:line="240" w:lineRule="auto"/>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AA0CC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AA0CC5"/>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AA0CC5"/>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AA0CC5"/>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AA0CC5"/>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AA0CC5"/>
    <w:rPr>
      <w:rFonts w:ascii="Arial" w:eastAsia="Times New Roman" w:hAnsi="Arial" w:cs="Arial"/>
      <w:b/>
      <w:bCs/>
      <w:iCs/>
      <w:color w:val="365F91"/>
      <w:sz w:val="28"/>
      <w:szCs w:val="28"/>
      <w:lang w:val="en-GB"/>
    </w:rPr>
  </w:style>
  <w:style w:type="character" w:customStyle="1" w:styleId="Heading3Char">
    <w:name w:val="Heading 3 Char"/>
    <w:aliases w:val="Heading 3 [PACKT] Char"/>
    <w:basedOn w:val="DefaultParagraphFont"/>
    <w:link w:val="Heading3"/>
    <w:rsid w:val="001225D8"/>
    <w:rPr>
      <w:rFonts w:ascii="Arial" w:eastAsia="Times New Roman" w:hAnsi="Arial" w:cs="Arial"/>
      <w:b/>
      <w:iCs/>
      <w:color w:val="000000"/>
      <w:sz w:val="26"/>
      <w:szCs w:val="26"/>
      <w:lang w:val="en-GB"/>
    </w:rPr>
  </w:style>
  <w:style w:type="character" w:customStyle="1" w:styleId="CodeInTextPACKT">
    <w:name w:val="Code In Text [PACKT]"/>
    <w:uiPriority w:val="99"/>
    <w:rsid w:val="00AA0CC5"/>
    <w:rPr>
      <w:rFonts w:ascii="Lucida Console" w:hAnsi="Lucida Console"/>
      <w:color w:val="747959"/>
      <w:sz w:val="19"/>
      <w:szCs w:val="18"/>
    </w:rPr>
  </w:style>
  <w:style w:type="character" w:styleId="PageNumber">
    <w:name w:val="page number"/>
    <w:semiHidden/>
    <w:rsid w:val="001225D8"/>
    <w:rPr>
      <w:rFonts w:ascii="Arial" w:hAnsi="Arial"/>
      <w:b/>
      <w:color w:val="000000"/>
      <w:sz w:val="16"/>
    </w:rPr>
  </w:style>
  <w:style w:type="character" w:customStyle="1" w:styleId="KeyWordPACKT">
    <w:name w:val="Key Word [PACKT]"/>
    <w:uiPriority w:val="99"/>
    <w:rsid w:val="00AA0CC5"/>
    <w:rPr>
      <w:b/>
    </w:rPr>
  </w:style>
  <w:style w:type="character" w:customStyle="1" w:styleId="KeyPACKT">
    <w:name w:val="Key [PACKT]"/>
    <w:uiPriority w:val="99"/>
    <w:rsid w:val="00AA0CC5"/>
    <w:rPr>
      <w:i/>
      <w:color w:val="00CCFF"/>
    </w:rPr>
  </w:style>
  <w:style w:type="character" w:customStyle="1" w:styleId="BoldPACKT">
    <w:name w:val="Bold [PACKT]"/>
    <w:rsid w:val="001225D8"/>
    <w:rPr>
      <w:b/>
    </w:rPr>
  </w:style>
  <w:style w:type="character" w:customStyle="1" w:styleId="InformationBoxPACKTChar">
    <w:name w:val="Information Box [PACKT] Char"/>
    <w:basedOn w:val="DefaultParagraphFont"/>
    <w:rsid w:val="001225D8"/>
    <w:rPr>
      <w:rFonts w:ascii="Calibri" w:hAnsi="Calibri"/>
      <w:sz w:val="22"/>
      <w:szCs w:val="24"/>
      <w:lang w:val="en-US" w:eastAsia="ar-SA" w:bidi="ar-SA"/>
    </w:rPr>
  </w:style>
  <w:style w:type="character" w:styleId="Hyperlink">
    <w:name w:val="Hyperlink"/>
    <w:semiHidden/>
    <w:rsid w:val="001225D8"/>
    <w:rPr>
      <w:color w:val="000080"/>
      <w:u w:val="single"/>
      <w:lang w:val="x-none" w:eastAsia="x-none" w:bidi="x-none"/>
    </w:rPr>
  </w:style>
  <w:style w:type="character" w:customStyle="1" w:styleId="Teletype">
    <w:name w:val="Teletype"/>
    <w:rsid w:val="001225D8"/>
    <w:rPr>
      <w:rFonts w:ascii="Lucida Console" w:eastAsia="Courier New" w:hAnsi="Lucida Console" w:cs="Courier New"/>
      <w:sz w:val="18"/>
    </w:rPr>
  </w:style>
  <w:style w:type="paragraph" w:customStyle="1" w:styleId="NormalPACKT">
    <w:name w:val="Normal [PACKT]"/>
    <w:uiPriority w:val="99"/>
    <w:rsid w:val="00AA0CC5"/>
    <w:pPr>
      <w:spacing w:after="120" w:line="240" w:lineRule="auto"/>
    </w:pPr>
    <w:rPr>
      <w:rFonts w:ascii="Times New Roman" w:eastAsia="Times New Roman" w:hAnsi="Times New Roman" w:cs="Times New Roman"/>
      <w:szCs w:val="24"/>
      <w:lang w:val="en-US"/>
    </w:rPr>
  </w:style>
  <w:style w:type="paragraph" w:customStyle="1" w:styleId="QuotePACKT">
    <w:name w:val="Quote [PACKT]"/>
    <w:basedOn w:val="NormalPACKT"/>
    <w:uiPriority w:val="99"/>
    <w:rsid w:val="00AA0CC5"/>
    <w:pPr>
      <w:shd w:val="clear" w:color="auto" w:fill="FFFF00"/>
      <w:spacing w:before="180" w:after="180"/>
      <w:ind w:left="432" w:right="432"/>
    </w:pPr>
    <w:rPr>
      <w:i/>
    </w:rPr>
  </w:style>
  <w:style w:type="paragraph" w:customStyle="1" w:styleId="ChapterTitlePACKT">
    <w:name w:val="Chapter Title [PACKT]"/>
    <w:next w:val="NormalPACKT"/>
    <w:uiPriority w:val="99"/>
    <w:rsid w:val="00AA0CC5"/>
    <w:pPr>
      <w:spacing w:after="840" w:line="240" w:lineRule="auto"/>
      <w:jc w:val="right"/>
    </w:pPr>
    <w:rPr>
      <w:rFonts w:ascii="Arial" w:eastAsia="Times New Roman" w:hAnsi="Arial" w:cs="Arial"/>
      <w:bCs/>
      <w:color w:val="000000"/>
      <w:kern w:val="32"/>
      <w:sz w:val="56"/>
      <w:szCs w:val="32"/>
      <w:lang w:val="en-GB"/>
    </w:rPr>
  </w:style>
  <w:style w:type="paragraph" w:customStyle="1" w:styleId="CodePACKT">
    <w:name w:val="Code [PACKT]"/>
    <w:basedOn w:val="NormalPACKT"/>
    <w:uiPriority w:val="99"/>
    <w:rsid w:val="00AA0CC5"/>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AA0CC5"/>
    <w:pPr>
      <w:numPr>
        <w:numId w:val="20"/>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rsid w:val="00AA0CC5"/>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AA0CC5"/>
    <w:pPr>
      <w:numPr>
        <w:numId w:val="21"/>
      </w:numPr>
    </w:pPr>
  </w:style>
  <w:style w:type="paragraph" w:customStyle="1" w:styleId="CommandLinePACKT">
    <w:name w:val="Command Line [PACKT]"/>
    <w:basedOn w:val="CodePACKT"/>
    <w:uiPriority w:val="99"/>
    <w:qFormat/>
    <w:rsid w:val="00AA0CC5"/>
    <w:pPr>
      <w:spacing w:after="60"/>
      <w:ind w:left="0"/>
    </w:pPr>
  </w:style>
  <w:style w:type="paragraph" w:customStyle="1" w:styleId="ChapterNumberPACKT">
    <w:name w:val="Chapter Number [PACKT]"/>
    <w:next w:val="ChapterTitlePACKT"/>
    <w:rsid w:val="00AA0CC5"/>
    <w:pPr>
      <w:spacing w:after="0" w:line="240" w:lineRule="auto"/>
      <w:jc w:val="right"/>
    </w:pPr>
    <w:rPr>
      <w:rFonts w:ascii="Arial" w:eastAsia="Times New Roman" w:hAnsi="Arial" w:cs="Arial"/>
      <w:bCs/>
      <w:color w:val="000000"/>
      <w:kern w:val="32"/>
      <w:sz w:val="120"/>
      <w:szCs w:val="32"/>
      <w:lang w:val="en-GB"/>
    </w:rPr>
  </w:style>
  <w:style w:type="paragraph" w:customStyle="1" w:styleId="TipwithoutheadingPACKT">
    <w:name w:val="Tip without heading [PACKT]"/>
    <w:basedOn w:val="Normal"/>
    <w:rsid w:val="001225D8"/>
    <w:pPr>
      <w:pBdr>
        <w:top w:val="double" w:sz="1" w:space="8" w:color="000000"/>
        <w:bottom w:val="double" w:sz="1" w:space="0" w:color="000000"/>
      </w:pBdr>
      <w:spacing w:before="180" w:after="180"/>
      <w:ind w:left="360" w:right="360"/>
    </w:pPr>
    <w:rPr>
      <w:rFonts w:eastAsia="Arial"/>
      <w:szCs w:val="20"/>
      <w:lang w:val="en-GB"/>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sz w:val="20"/>
      <w:szCs w:val="20"/>
      <w:lang w:val="en-US" w:eastAsia="ar-S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rsid w:val="00AA0CC5"/>
    <w:pPr>
      <w:spacing w:before="0" w:after="0"/>
    </w:pPr>
    <w:rPr>
      <w:rFonts w:ascii="Tahoma" w:hAnsi="Tahoma" w:cs="Tahoma"/>
      <w:sz w:val="16"/>
      <w:szCs w:val="16"/>
    </w:rPr>
  </w:style>
  <w:style w:type="character" w:customStyle="1" w:styleId="BalloonTextChar">
    <w:name w:val="Balloon Text Char"/>
    <w:link w:val="BalloonText"/>
    <w:rsid w:val="00AA0CC5"/>
    <w:rPr>
      <w:rFonts w:ascii="Tahoma" w:eastAsia="Times New Roman" w:hAnsi="Tahoma" w:cs="Tahoma"/>
      <w:bCs/>
      <w:sz w:val="16"/>
      <w:szCs w:val="16"/>
      <w:lang w:val="en-US"/>
    </w:rPr>
  </w:style>
  <w:style w:type="paragraph" w:styleId="ListParagraph">
    <w:name w:val="List Paragraph"/>
    <w:basedOn w:val="Normal"/>
    <w:uiPriority w:val="34"/>
    <w:qFormat/>
    <w:rsid w:val="006D2D57"/>
    <w:pPr>
      <w:ind w:left="720"/>
      <w:contextualSpacing/>
    </w:pPr>
  </w:style>
  <w:style w:type="character" w:styleId="SubtleReference">
    <w:name w:val="Subtle Reference"/>
    <w:basedOn w:val="DefaultParagraphFont"/>
    <w:uiPriority w:val="31"/>
    <w:qFormat/>
    <w:rsid w:val="0099058E"/>
    <w:rPr>
      <w:smallCaps/>
      <w:color w:val="5A5A5A" w:themeColor="text1" w:themeTint="A5"/>
    </w:rPr>
  </w:style>
  <w:style w:type="paragraph" w:styleId="Header">
    <w:name w:val="header"/>
    <w:basedOn w:val="Normal"/>
    <w:link w:val="HeaderChar"/>
    <w:uiPriority w:val="99"/>
    <w:unhideWhenUsed/>
    <w:rsid w:val="001A0C8B"/>
    <w:pPr>
      <w:tabs>
        <w:tab w:val="center" w:pos="4513"/>
        <w:tab w:val="right" w:pos="9026"/>
      </w:tabs>
      <w:spacing w:after="0"/>
    </w:pPr>
  </w:style>
  <w:style w:type="character" w:customStyle="1" w:styleId="HeaderChar">
    <w:name w:val="Header Char"/>
    <w:basedOn w:val="DefaultParagraphFont"/>
    <w:link w:val="Header"/>
    <w:uiPriority w:val="99"/>
    <w:rsid w:val="001A0C8B"/>
    <w:rPr>
      <w:rFonts w:ascii="Calibri" w:eastAsia="Times New Roman" w:hAnsi="Calibri" w:cs="Times New Roman"/>
      <w:szCs w:val="24"/>
      <w:lang w:val="en-US" w:eastAsia="ar-SA"/>
    </w:rPr>
  </w:style>
  <w:style w:type="paragraph" w:styleId="Footer">
    <w:name w:val="footer"/>
    <w:basedOn w:val="Normal"/>
    <w:link w:val="FooterChar"/>
    <w:rsid w:val="00AA0CC5"/>
    <w:pPr>
      <w:tabs>
        <w:tab w:val="center" w:pos="4320"/>
        <w:tab w:val="right" w:pos="8640"/>
      </w:tabs>
    </w:pPr>
  </w:style>
  <w:style w:type="character" w:customStyle="1" w:styleId="FooterChar">
    <w:name w:val="Footer Char"/>
    <w:basedOn w:val="DefaultParagraphFont"/>
    <w:link w:val="Footer"/>
    <w:rsid w:val="001A0C8B"/>
    <w:rPr>
      <w:rFonts w:ascii="Arial" w:eastAsia="Times New Roman" w:hAnsi="Arial" w:cs="Arial"/>
      <w:bCs/>
      <w:sz w:val="20"/>
      <w:szCs w:val="24"/>
      <w:lang w:val="en-US"/>
    </w:rPr>
  </w:style>
  <w:style w:type="character" w:customStyle="1" w:styleId="apple-converted-space">
    <w:name w:val="apple-converted-space"/>
    <w:basedOn w:val="DefaultParagraphFont"/>
    <w:rsid w:val="007E20C9"/>
  </w:style>
  <w:style w:type="paragraph" w:styleId="NormalWeb">
    <w:name w:val="Normal (Web)"/>
    <w:basedOn w:val="Normal"/>
    <w:uiPriority w:val="99"/>
    <w:unhideWhenUsed/>
    <w:rsid w:val="007E20C9"/>
    <w:pPr>
      <w:spacing w:before="100" w:beforeAutospacing="1" w:after="100" w:afterAutospacing="1"/>
    </w:pPr>
    <w:rPr>
      <w:rFonts w:ascii="Times New Roman" w:hAnsi="Times New Roman"/>
      <w:sz w:val="24"/>
      <w:lang w:val="en-NZ" w:eastAsia="en-NZ"/>
    </w:rPr>
  </w:style>
  <w:style w:type="paragraph" w:customStyle="1" w:styleId="LayoutInformationPACKT">
    <w:name w:val="Layout Information [PACKT]"/>
    <w:basedOn w:val="NormalPACKT"/>
    <w:next w:val="NormalPACKT"/>
    <w:rsid w:val="00AA0CC5"/>
    <w:rPr>
      <w:rFonts w:ascii="Arial" w:hAnsi="Arial"/>
      <w:b/>
      <w:color w:val="FF0000"/>
      <w:sz w:val="28"/>
      <w:szCs w:val="28"/>
    </w:rPr>
  </w:style>
  <w:style w:type="paragraph" w:styleId="Quote">
    <w:name w:val="Quote"/>
    <w:basedOn w:val="Normal"/>
    <w:next w:val="Normal"/>
    <w:link w:val="QuoteChar"/>
    <w:uiPriority w:val="29"/>
    <w:qFormat/>
    <w:rsid w:val="0036574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5746"/>
    <w:rPr>
      <w:rFonts w:ascii="Calibri" w:eastAsia="Times New Roman" w:hAnsi="Calibri" w:cs="Times New Roman"/>
      <w:i/>
      <w:iCs/>
      <w:color w:val="404040" w:themeColor="text1" w:themeTint="BF"/>
      <w:szCs w:val="24"/>
      <w:lang w:val="en-US" w:eastAsia="ar-SA"/>
    </w:rPr>
  </w:style>
  <w:style w:type="character" w:styleId="IntenseReference">
    <w:name w:val="Intense Reference"/>
    <w:basedOn w:val="DefaultParagraphFont"/>
    <w:uiPriority w:val="32"/>
    <w:qFormat/>
    <w:rsid w:val="00365746"/>
    <w:rPr>
      <w:b/>
      <w:bCs/>
      <w:smallCaps/>
      <w:color w:val="4F81BD" w:themeColor="accent1"/>
      <w:spacing w:val="5"/>
    </w:rPr>
  </w:style>
  <w:style w:type="character" w:styleId="Emphasis">
    <w:name w:val="Emphasis"/>
    <w:basedOn w:val="DefaultParagraphFont"/>
    <w:uiPriority w:val="20"/>
    <w:qFormat/>
    <w:rsid w:val="006516A8"/>
    <w:rPr>
      <w:i/>
      <w:iCs/>
    </w:rPr>
  </w:style>
  <w:style w:type="character" w:styleId="SubtleEmphasis">
    <w:name w:val="Subtle Emphasis"/>
    <w:basedOn w:val="DefaultParagraphFont"/>
    <w:uiPriority w:val="19"/>
    <w:qFormat/>
    <w:rsid w:val="006516A8"/>
    <w:rPr>
      <w:i/>
      <w:iCs/>
      <w:color w:val="404040" w:themeColor="text1" w:themeTint="BF"/>
    </w:rPr>
  </w:style>
  <w:style w:type="paragraph" w:styleId="IntenseQuote">
    <w:name w:val="Intense Quote"/>
    <w:basedOn w:val="Normal"/>
    <w:next w:val="Normal"/>
    <w:link w:val="IntenseQuoteChar"/>
    <w:uiPriority w:val="30"/>
    <w:qFormat/>
    <w:rsid w:val="00EF13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1336"/>
    <w:rPr>
      <w:rFonts w:ascii="Calibri" w:eastAsia="Times New Roman" w:hAnsi="Calibri" w:cs="Times New Roman"/>
      <w:i/>
      <w:iCs/>
      <w:color w:val="4F81BD" w:themeColor="accent1"/>
      <w:szCs w:val="24"/>
      <w:lang w:val="en-US" w:eastAsia="ar-SA"/>
    </w:rPr>
  </w:style>
  <w:style w:type="paragraph" w:styleId="CommentSubject">
    <w:name w:val="annotation subject"/>
    <w:basedOn w:val="CommentText"/>
    <w:next w:val="CommentText"/>
    <w:link w:val="CommentSubjectChar"/>
    <w:uiPriority w:val="99"/>
    <w:semiHidden/>
    <w:unhideWhenUsed/>
    <w:rsid w:val="00EF5F23"/>
    <w:rPr>
      <w:b/>
      <w:bCs w:val="0"/>
    </w:rPr>
  </w:style>
  <w:style w:type="character" w:customStyle="1" w:styleId="CommentSubjectChar">
    <w:name w:val="Comment Subject Char"/>
    <w:basedOn w:val="CommentTextChar"/>
    <w:link w:val="CommentSubject"/>
    <w:uiPriority w:val="99"/>
    <w:semiHidden/>
    <w:rsid w:val="00EF5F23"/>
    <w:rPr>
      <w:rFonts w:ascii="Calibri" w:eastAsia="Times New Roman" w:hAnsi="Calibri" w:cs="Times New Roman"/>
      <w:b/>
      <w:bCs/>
      <w:sz w:val="20"/>
      <w:szCs w:val="20"/>
      <w:lang w:val="en-US" w:eastAsia="ar-SA"/>
    </w:rPr>
  </w:style>
  <w:style w:type="character" w:customStyle="1" w:styleId="Heading4Char">
    <w:name w:val="Heading 4 Char"/>
    <w:aliases w:val="Heading 4 [PACKT] Char"/>
    <w:basedOn w:val="DefaultParagraphFont"/>
    <w:link w:val="Heading4"/>
    <w:rsid w:val="00AA0CC5"/>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AA0CC5"/>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AA0CC5"/>
    <w:rPr>
      <w:rFonts w:ascii="Arial" w:eastAsia="Times New Roman" w:hAnsi="Arial" w:cs="Arial"/>
      <w:iCs/>
      <w:color w:val="365F91"/>
      <w:sz w:val="20"/>
      <w:lang w:val="en-GB"/>
    </w:rPr>
  </w:style>
  <w:style w:type="character" w:customStyle="1" w:styleId="EmailPACKT">
    <w:name w:val="Email [PACKT]"/>
    <w:uiPriority w:val="99"/>
    <w:qFormat/>
    <w:locked/>
    <w:rsid w:val="00AA0CC5"/>
    <w:rPr>
      <w:rFonts w:ascii="Lucida Console" w:hAnsi="Lucida Console"/>
      <w:color w:val="FF6600"/>
      <w:sz w:val="19"/>
      <w:szCs w:val="18"/>
    </w:rPr>
  </w:style>
  <w:style w:type="character" w:customStyle="1" w:styleId="URLPACKT">
    <w:name w:val="URL [PACKT]"/>
    <w:uiPriority w:val="99"/>
    <w:rsid w:val="00AA0CC5"/>
    <w:rPr>
      <w:rFonts w:ascii="Lucida Console" w:hAnsi="Lucida Console"/>
      <w:color w:val="0000FF"/>
      <w:sz w:val="19"/>
      <w:szCs w:val="18"/>
    </w:rPr>
  </w:style>
  <w:style w:type="character" w:customStyle="1" w:styleId="ScreenTextPACKT">
    <w:name w:val="Screen Text [PACKT]"/>
    <w:uiPriority w:val="99"/>
    <w:locked/>
    <w:rsid w:val="00AA0CC5"/>
    <w:rPr>
      <w:rFonts w:ascii="Times New Roman" w:hAnsi="Times New Roman"/>
      <w:b/>
      <w:color w:val="008000"/>
      <w:sz w:val="22"/>
    </w:rPr>
  </w:style>
  <w:style w:type="character" w:customStyle="1" w:styleId="ChapterrefPACKT">
    <w:name w:val="Chapterref [PACKT]"/>
    <w:uiPriority w:val="99"/>
    <w:locked/>
    <w:rsid w:val="00AA0CC5"/>
    <w:rPr>
      <w:rFonts w:ascii="Times New Roman" w:hAnsi="Times New Roman"/>
      <w:i/>
      <w:dstrike w:val="0"/>
      <w:color w:val="808000"/>
      <w:sz w:val="22"/>
      <w:szCs w:val="22"/>
      <w:u w:val="none"/>
      <w:vertAlign w:val="baseline"/>
    </w:rPr>
  </w:style>
  <w:style w:type="paragraph" w:customStyle="1" w:styleId="TableColumnHeadingPACKT">
    <w:name w:val="Table Column Heading [PACKT]"/>
    <w:basedOn w:val="NormalPACKT"/>
    <w:uiPriority w:val="99"/>
    <w:rsid w:val="00AA0CC5"/>
    <w:pPr>
      <w:spacing w:before="60" w:after="60"/>
    </w:pPr>
    <w:rPr>
      <w:rFonts w:cs="Arial"/>
      <w:b/>
      <w:bCs/>
      <w:sz w:val="20"/>
    </w:rPr>
  </w:style>
  <w:style w:type="paragraph" w:customStyle="1" w:styleId="CodeEndPACKT">
    <w:name w:val="Code End [PACKT]"/>
    <w:basedOn w:val="CodePACKT"/>
    <w:next w:val="NormalPACKT"/>
    <w:uiPriority w:val="99"/>
    <w:locked/>
    <w:rsid w:val="00AA0CC5"/>
    <w:pPr>
      <w:spacing w:after="120"/>
    </w:pPr>
  </w:style>
  <w:style w:type="paragraph" w:customStyle="1" w:styleId="TableColumnContentPACKT">
    <w:name w:val="Table Column Content [PACKT]"/>
    <w:basedOn w:val="TableColumnHeadingPACKT"/>
    <w:uiPriority w:val="99"/>
    <w:rsid w:val="00AA0CC5"/>
    <w:rPr>
      <w:b w:val="0"/>
    </w:rPr>
  </w:style>
  <w:style w:type="paragraph" w:customStyle="1" w:styleId="CodeWithinTipPACKT">
    <w:name w:val="Code Within Tip [PACKT]"/>
    <w:uiPriority w:val="99"/>
    <w:qFormat/>
    <w:rsid w:val="00AA0CC5"/>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lang w:val="en-US"/>
    </w:rPr>
  </w:style>
  <w:style w:type="paragraph" w:customStyle="1" w:styleId="BulletEndPACKT">
    <w:name w:val="Bullet End [PACKT]"/>
    <w:basedOn w:val="BulletPACKT"/>
    <w:next w:val="NormalPACKT"/>
    <w:uiPriority w:val="99"/>
    <w:locked/>
    <w:rsid w:val="00AA0CC5"/>
    <w:pPr>
      <w:spacing w:after="120"/>
    </w:pPr>
  </w:style>
  <w:style w:type="paragraph" w:customStyle="1" w:styleId="FigurePACKT">
    <w:name w:val="Figure [PACKT]"/>
    <w:uiPriority w:val="99"/>
    <w:locked/>
    <w:rsid w:val="00AA0CC5"/>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AA0CC5"/>
    <w:pPr>
      <w:spacing w:after="120"/>
    </w:pPr>
  </w:style>
  <w:style w:type="paragraph" w:customStyle="1" w:styleId="BulletWithinBulletPACKT">
    <w:name w:val="Bullet Within Bullet [PACKT]"/>
    <w:basedOn w:val="BulletPACKT"/>
    <w:uiPriority w:val="99"/>
    <w:locked/>
    <w:rsid w:val="00AA0CC5"/>
    <w:pPr>
      <w:tabs>
        <w:tab w:val="clear" w:pos="360"/>
      </w:tabs>
      <w:ind w:left="1440" w:right="720"/>
    </w:pPr>
  </w:style>
  <w:style w:type="paragraph" w:customStyle="1" w:styleId="BulletWithinBulletEndPACKT">
    <w:name w:val="Bullet Within Bullet End [PACKT]"/>
    <w:basedOn w:val="BulletWithinBulletPACKT"/>
    <w:uiPriority w:val="99"/>
    <w:locked/>
    <w:rsid w:val="00AA0CC5"/>
    <w:pPr>
      <w:spacing w:after="120"/>
    </w:pPr>
  </w:style>
  <w:style w:type="paragraph" w:customStyle="1" w:styleId="TipPACKT">
    <w:name w:val="Tip [PACKT]"/>
    <w:basedOn w:val="InformationBoxPACKT"/>
    <w:next w:val="NormalPACKT"/>
    <w:uiPriority w:val="99"/>
    <w:qFormat/>
    <w:rsid w:val="00AA0CC5"/>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AA0CC5"/>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AA0CC5"/>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AA0CC5"/>
  </w:style>
  <w:style w:type="paragraph" w:customStyle="1" w:styleId="PartTitlePACKT">
    <w:name w:val="Part Title [PACKT]"/>
    <w:basedOn w:val="PartPACKT"/>
    <w:uiPriority w:val="99"/>
    <w:qFormat/>
    <w:rsid w:val="00AA0CC5"/>
    <w:rPr>
      <w:i/>
      <w:sz w:val="26"/>
      <w:u w:val="none"/>
    </w:rPr>
  </w:style>
  <w:style w:type="paragraph" w:customStyle="1" w:styleId="CommandLineEndPACKT">
    <w:name w:val="Command Line End [PACKT]"/>
    <w:basedOn w:val="CommandLinePACKT"/>
    <w:uiPriority w:val="99"/>
    <w:locked/>
    <w:rsid w:val="00AA0CC5"/>
    <w:pPr>
      <w:spacing w:after="120"/>
    </w:pPr>
    <w:rPr>
      <w:bCs/>
      <w:noProof/>
      <w:szCs w:val="20"/>
      <w:lang w:eastAsia="en-US"/>
    </w:rPr>
  </w:style>
  <w:style w:type="paragraph" w:customStyle="1" w:styleId="CodeWithinBulletsPACKT">
    <w:name w:val="Code Within Bullets [PACKT]"/>
    <w:basedOn w:val="CodePACKT"/>
    <w:uiPriority w:val="99"/>
    <w:locked/>
    <w:rsid w:val="00AA0CC5"/>
    <w:pPr>
      <w:ind w:left="1080"/>
    </w:pPr>
    <w:rPr>
      <w:szCs w:val="20"/>
    </w:rPr>
  </w:style>
  <w:style w:type="paragraph" w:customStyle="1" w:styleId="CodeWithinBulletsEndPACKT">
    <w:name w:val="Code Within Bullets End [PACKT]"/>
    <w:basedOn w:val="CodeWithinBulletsPACKT"/>
    <w:uiPriority w:val="99"/>
    <w:locked/>
    <w:rsid w:val="00AA0CC5"/>
    <w:pPr>
      <w:spacing w:after="120"/>
    </w:pPr>
  </w:style>
  <w:style w:type="paragraph" w:customStyle="1" w:styleId="NumberedBulletWithinBulletPACKT">
    <w:name w:val="Numbered Bullet Within Bullet [PACKT]"/>
    <w:basedOn w:val="BulletWithinBulletPACKT"/>
    <w:uiPriority w:val="99"/>
    <w:locked/>
    <w:rsid w:val="00AA0CC5"/>
    <w:pPr>
      <w:numPr>
        <w:numId w:val="22"/>
      </w:numPr>
    </w:pPr>
  </w:style>
  <w:style w:type="paragraph" w:customStyle="1" w:styleId="NumberedBulletWithinBulletEndPACKT">
    <w:name w:val="Numbered Bullet Within Bullet End [PACKT]"/>
    <w:basedOn w:val="NumberedBulletWithinBulletPACKT"/>
    <w:uiPriority w:val="99"/>
    <w:locked/>
    <w:rsid w:val="00AA0CC5"/>
    <w:pPr>
      <w:spacing w:after="120"/>
    </w:pPr>
  </w:style>
  <w:style w:type="paragraph" w:customStyle="1" w:styleId="BulletWithinInformationBoxPACKT">
    <w:name w:val="Bullet Within Information Box [PACKT]"/>
    <w:basedOn w:val="InformationBoxPACKT"/>
    <w:uiPriority w:val="99"/>
    <w:qFormat/>
    <w:locked/>
    <w:rsid w:val="00AA0CC5"/>
    <w:pPr>
      <w:spacing w:before="0" w:after="20"/>
      <w:ind w:left="1080" w:hanging="360"/>
    </w:pPr>
  </w:style>
  <w:style w:type="paragraph" w:customStyle="1" w:styleId="CodeWithinTipEndPACKT">
    <w:name w:val="Code Within Tip End [PACKT]"/>
    <w:basedOn w:val="CodeWithinTipPACKT"/>
    <w:uiPriority w:val="99"/>
    <w:qFormat/>
    <w:rsid w:val="00AA0CC5"/>
  </w:style>
  <w:style w:type="paragraph" w:customStyle="1" w:styleId="CodeWithinInformationBoxPACKT">
    <w:name w:val="Code Within Information Box [PACKT]"/>
    <w:basedOn w:val="CodeWithinTipPACKT"/>
    <w:uiPriority w:val="99"/>
    <w:qFormat/>
    <w:rsid w:val="00AA0CC5"/>
  </w:style>
  <w:style w:type="character" w:customStyle="1" w:styleId="ItalicsPACKT">
    <w:name w:val="Italics [PACKT]"/>
    <w:uiPriority w:val="99"/>
    <w:locked/>
    <w:rsid w:val="00AA0CC5"/>
    <w:rPr>
      <w:i/>
      <w:color w:val="FF99CC"/>
    </w:rPr>
  </w:style>
  <w:style w:type="paragraph" w:customStyle="1" w:styleId="IgnorePACKT">
    <w:name w:val="Ignore [PACKT]"/>
    <w:basedOn w:val="FigureWithinTipPACKT"/>
    <w:uiPriority w:val="99"/>
    <w:qFormat/>
    <w:rsid w:val="00AA0CC5"/>
  </w:style>
  <w:style w:type="paragraph" w:customStyle="1" w:styleId="FigureWithinTipPACKT">
    <w:name w:val="Figure Within Tip [PACKT]"/>
    <w:basedOn w:val="FigureWithinTableContentPACKT"/>
    <w:uiPriority w:val="99"/>
    <w:qFormat/>
    <w:rsid w:val="00AA0CC5"/>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AA0CC5"/>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AA0CC5"/>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AA0CC5"/>
  </w:style>
  <w:style w:type="paragraph" w:customStyle="1" w:styleId="InformationBoxWithinBulletPACKT">
    <w:name w:val="Information Box Within Bullet [PACKT]"/>
    <w:basedOn w:val="InformationBoxPACKT"/>
    <w:uiPriority w:val="99"/>
    <w:qFormat/>
    <w:rsid w:val="00AA0CC5"/>
    <w:pPr>
      <w:ind w:left="1080"/>
    </w:pPr>
  </w:style>
  <w:style w:type="paragraph" w:customStyle="1" w:styleId="BulletWithinInformationBoxEndPACKT">
    <w:name w:val="Bullet Within Information Box End [PACKT]"/>
    <w:basedOn w:val="BulletWithinInformationBoxPACKT"/>
    <w:uiPriority w:val="99"/>
    <w:qFormat/>
    <w:rsid w:val="00AA0CC5"/>
    <w:pPr>
      <w:spacing w:after="60"/>
    </w:pPr>
  </w:style>
  <w:style w:type="paragraph" w:customStyle="1" w:styleId="BulletWithinTipPACKT">
    <w:name w:val="Bullet Within Tip [PACKT]"/>
    <w:basedOn w:val="BulletWithinInformationBoxPACKT"/>
    <w:uiPriority w:val="99"/>
    <w:qFormat/>
    <w:rsid w:val="00AA0CC5"/>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AA0CC5"/>
    <w:pPr>
      <w:spacing w:after="60"/>
    </w:pPr>
  </w:style>
  <w:style w:type="paragraph" w:customStyle="1" w:styleId="CodeWithinInformationBoxEndPACKT">
    <w:name w:val="Code Within Information Box End [PACKT]"/>
    <w:basedOn w:val="CodeWithinInformationBoxPACKT"/>
    <w:qFormat/>
    <w:rsid w:val="00AA0CC5"/>
    <w:pPr>
      <w:pBdr>
        <w:top w:val="single" w:sz="6" w:space="6" w:color="000000"/>
        <w:left w:val="single" w:sz="6" w:space="4" w:color="000000"/>
        <w:bottom w:val="single" w:sz="6" w:space="9" w:color="000000"/>
        <w:right w:val="single" w:sz="6" w:space="4" w:color="000000"/>
      </w:pBdr>
      <w:spacing w:after="120"/>
    </w:pPr>
  </w:style>
  <w:style w:type="paragraph" w:customStyle="1" w:styleId="CodeWithinTableColumnContentPACKT">
    <w:name w:val="Code Within Table Column Content [PACKT]"/>
    <w:basedOn w:val="CodeWithinTipEndPACKT"/>
    <w:uiPriority w:val="99"/>
    <w:qFormat/>
    <w:rsid w:val="00AA0CC5"/>
    <w:pPr>
      <w:pBdr>
        <w:top w:val="none" w:sz="0" w:space="0" w:color="auto"/>
        <w:bottom w:val="none" w:sz="0" w:space="0" w:color="auto"/>
      </w:pBdr>
      <w:ind w:left="216"/>
    </w:pPr>
  </w:style>
  <w:style w:type="paragraph" w:customStyle="1" w:styleId="CodeWithinTableColumnContentEndPACKT">
    <w:name w:val="Code Within Table Column Content End [PACKT]"/>
    <w:basedOn w:val="CodeWithinTableColumnContentPACKT"/>
    <w:uiPriority w:val="99"/>
    <w:qFormat/>
    <w:rsid w:val="00AA0CC5"/>
    <w:pPr>
      <w:spacing w:after="120"/>
    </w:pPr>
  </w:style>
  <w:style w:type="paragraph" w:customStyle="1" w:styleId="CommandLineWithinTipPACKT">
    <w:name w:val="Command Line Within Tip [PACKT]"/>
    <w:basedOn w:val="CommandLinePACKT"/>
    <w:uiPriority w:val="99"/>
    <w:qFormat/>
    <w:rsid w:val="00AA0CC5"/>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AA0CC5"/>
    <w:pPr>
      <w:spacing w:after="120"/>
    </w:pPr>
  </w:style>
  <w:style w:type="paragraph" w:customStyle="1" w:styleId="CommandLineWithinInformationBoxPACKT">
    <w:name w:val="Command Line Within Information Box [PACKT]"/>
    <w:basedOn w:val="CommandLineWithinTipPACKT"/>
    <w:uiPriority w:val="99"/>
    <w:qFormat/>
    <w:rsid w:val="00AA0CC5"/>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AA0CC5"/>
    <w:pPr>
      <w:spacing w:after="120"/>
    </w:pPr>
  </w:style>
  <w:style w:type="paragraph" w:customStyle="1" w:styleId="CommandLineWithinTableColumnContentPACKT">
    <w:name w:val="Command Line Within Table Column Content [PACKT]"/>
    <w:basedOn w:val="CommandLineWithinInformationBoxEndPACKT"/>
    <w:uiPriority w:val="99"/>
    <w:qFormat/>
    <w:rsid w:val="00AA0CC5"/>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AA0CC5"/>
    <w:pPr>
      <w:spacing w:after="120"/>
    </w:pPr>
  </w:style>
  <w:style w:type="paragraph" w:customStyle="1" w:styleId="CommandLineWithinBulletPACKT">
    <w:name w:val="Command Line Within Bullet [PACKT]"/>
    <w:basedOn w:val="CommandLineWithinTableColumnContentEndPACKT"/>
    <w:uiPriority w:val="99"/>
    <w:qFormat/>
    <w:rsid w:val="00AA0CC5"/>
    <w:pPr>
      <w:ind w:left="720"/>
    </w:pPr>
  </w:style>
  <w:style w:type="paragraph" w:customStyle="1" w:styleId="CommandLineWithinBulletEndPACKT">
    <w:name w:val="Command Line Within Bullet End [PACKT]"/>
    <w:basedOn w:val="CommandLineWithinBulletPACKT"/>
    <w:uiPriority w:val="99"/>
    <w:qFormat/>
    <w:rsid w:val="00AA0CC5"/>
  </w:style>
  <w:style w:type="paragraph" w:customStyle="1" w:styleId="QuoteWithinBulletPACKT">
    <w:name w:val="Quote Within Bullet [PACKT]"/>
    <w:basedOn w:val="QuotePACKT"/>
    <w:uiPriority w:val="99"/>
    <w:qFormat/>
    <w:rsid w:val="00AA0CC5"/>
  </w:style>
  <w:style w:type="paragraph" w:customStyle="1" w:styleId="RomanNumberedBulletPACKT">
    <w:name w:val="Roman Numbered Bullet [PACKT]"/>
    <w:basedOn w:val="NumberedBulletPACKT"/>
    <w:uiPriority w:val="99"/>
    <w:qFormat/>
    <w:rsid w:val="00AA0CC5"/>
    <w:pPr>
      <w:numPr>
        <w:numId w:val="23"/>
      </w:numPr>
    </w:pPr>
  </w:style>
  <w:style w:type="paragraph" w:customStyle="1" w:styleId="RomanNumberedBulletEndPACKT">
    <w:name w:val="Roman Numbered Bullet End [PACKT]"/>
    <w:basedOn w:val="RomanNumberedBulletPACKT"/>
    <w:uiPriority w:val="99"/>
    <w:qFormat/>
    <w:rsid w:val="00AA0CC5"/>
    <w:pPr>
      <w:spacing w:after="120"/>
    </w:pPr>
  </w:style>
  <w:style w:type="character" w:customStyle="1" w:styleId="CodeHighlightedPACKT">
    <w:name w:val="Code Highlighted [PACKT]"/>
    <w:uiPriority w:val="99"/>
    <w:qFormat/>
    <w:rsid w:val="00AA0CC5"/>
    <w:rPr>
      <w:rFonts w:ascii="Lucida Console" w:hAnsi="Lucida Console"/>
      <w:b/>
      <w:color w:val="747959"/>
      <w:sz w:val="18"/>
      <w:szCs w:val="18"/>
    </w:rPr>
  </w:style>
  <w:style w:type="character" w:customStyle="1" w:styleId="IconPACKT">
    <w:name w:val="Icon [PACKT]"/>
    <w:uiPriority w:val="99"/>
    <w:qFormat/>
    <w:rsid w:val="00AA0CC5"/>
    <w:rPr>
      <w:rFonts w:ascii="Times New Roman" w:hAnsi="Times New Roman"/>
      <w:noProof/>
      <w:sz w:val="22"/>
    </w:rPr>
  </w:style>
  <w:style w:type="table" w:styleId="TableGrid">
    <w:name w:val="Table Grid"/>
    <w:basedOn w:val="TableNormal"/>
    <w:rsid w:val="00AA0CC5"/>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AA0CC5"/>
    <w:pPr>
      <w:spacing w:before="0" w:after="120"/>
    </w:pPr>
    <w:rPr>
      <w:rFonts w:ascii="Times New Roman" w:hAnsi="Times New Roman"/>
    </w:rPr>
  </w:style>
  <w:style w:type="paragraph" w:customStyle="1" w:styleId="AlphabeticalBulletPACKT">
    <w:name w:val="Alphabetical Bullet [PACKT]"/>
    <w:basedOn w:val="Normal"/>
    <w:uiPriority w:val="99"/>
    <w:qFormat/>
    <w:rsid w:val="00AA0CC5"/>
    <w:pPr>
      <w:numPr>
        <w:numId w:val="24"/>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AA0CC5"/>
    <w:pPr>
      <w:spacing w:after="120"/>
    </w:pPr>
    <w:rPr>
      <w:bCs/>
    </w:rPr>
  </w:style>
  <w:style w:type="paragraph" w:customStyle="1" w:styleId="PartSectionPACKT">
    <w:name w:val="Part Section [PACKT]"/>
    <w:basedOn w:val="PartTitlePACKT"/>
    <w:uiPriority w:val="99"/>
    <w:qFormat/>
    <w:rsid w:val="00AA0CC5"/>
    <w:rPr>
      <w:sz w:val="46"/>
    </w:rPr>
  </w:style>
  <w:style w:type="paragraph" w:customStyle="1" w:styleId="BulletWithinTableColumnContentPACKT">
    <w:name w:val="Bullet Within Table Column Content [PACKT]"/>
    <w:basedOn w:val="BulletPACKT"/>
    <w:uiPriority w:val="99"/>
    <w:qFormat/>
    <w:rsid w:val="00AA0CC5"/>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AA0CC5"/>
    <w:pPr>
      <w:spacing w:after="120"/>
    </w:pPr>
  </w:style>
  <w:style w:type="paragraph" w:customStyle="1" w:styleId="PartHeadingPACKT">
    <w:name w:val="Part Heading [PACKT]"/>
    <w:basedOn w:val="ChapterTitlePACKT"/>
    <w:qFormat/>
    <w:rsid w:val="00AA0CC5"/>
  </w:style>
  <w:style w:type="paragraph" w:customStyle="1" w:styleId="BulletWithoutBulletWithinBulletPACKT">
    <w:name w:val="Bullet Without Bullet Within Bullet [PACKT]"/>
    <w:basedOn w:val="BulletPACKT"/>
    <w:uiPriority w:val="99"/>
    <w:rsid w:val="00AA0CC5"/>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AA0CC5"/>
    <w:pPr>
      <w:spacing w:after="120"/>
    </w:pPr>
  </w:style>
  <w:style w:type="paragraph" w:customStyle="1" w:styleId="BulletWithoutBulletWithinNestedBulletPACKT">
    <w:name w:val="Bullet Without Bullet Within Nested Bullet [PACKT]"/>
    <w:basedOn w:val="BulletWithoutBulletWithinBulletPACKT"/>
    <w:uiPriority w:val="99"/>
    <w:rsid w:val="00AA0CC5"/>
    <w:pPr>
      <w:ind w:left="1440"/>
    </w:pPr>
  </w:style>
  <w:style w:type="paragraph" w:customStyle="1" w:styleId="BulletWithoutBulletWithinNestedBulletEndPACKT">
    <w:name w:val="Bullet Without Bullet Within Nested Bullet End [PACKT]"/>
    <w:basedOn w:val="BulletWithoutBulletWithinNestedBulletPACKT"/>
    <w:uiPriority w:val="99"/>
    <w:rsid w:val="00AA0CC5"/>
    <w:pPr>
      <w:spacing w:after="173"/>
    </w:pPr>
  </w:style>
  <w:style w:type="paragraph" w:customStyle="1" w:styleId="AppendixTitlePACKT">
    <w:name w:val="Appendix Title [PACKT]"/>
    <w:basedOn w:val="NormalPACKT"/>
    <w:uiPriority w:val="99"/>
    <w:rsid w:val="00AA0CC5"/>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AA0CC5"/>
    <w:pPr>
      <w:numPr>
        <w:numId w:val="21"/>
      </w:numPr>
    </w:pPr>
  </w:style>
  <w:style w:type="numbering" w:customStyle="1" w:styleId="NumberedBulletWithinBullet">
    <w:name w:val="Numbered Bullet Within Bullet"/>
    <w:uiPriority w:val="99"/>
    <w:rsid w:val="00AA0CC5"/>
    <w:pPr>
      <w:numPr>
        <w:numId w:val="22"/>
      </w:numPr>
    </w:pPr>
  </w:style>
  <w:style w:type="numbering" w:customStyle="1" w:styleId="RomanNumberedBullet">
    <w:name w:val="Roman Numbered Bullet"/>
    <w:uiPriority w:val="99"/>
    <w:rsid w:val="00AA0CC5"/>
    <w:pPr>
      <w:numPr>
        <w:numId w:val="23"/>
      </w:numPr>
    </w:pPr>
  </w:style>
  <w:style w:type="numbering" w:customStyle="1" w:styleId="AlphabeticalBullet">
    <w:name w:val="Alphabetical Bullet"/>
    <w:uiPriority w:val="99"/>
    <w:rsid w:val="00AA0CC5"/>
    <w:pPr>
      <w:numPr>
        <w:numId w:val="24"/>
      </w:numPr>
    </w:pPr>
  </w:style>
  <w:style w:type="paragraph" w:styleId="Revision">
    <w:name w:val="Revision"/>
    <w:hidden/>
    <w:uiPriority w:val="99"/>
    <w:semiHidden/>
    <w:rsid w:val="00B06A4A"/>
    <w:pPr>
      <w:spacing w:after="0" w:line="240" w:lineRule="auto"/>
    </w:pPr>
    <w:rPr>
      <w:rFonts w:ascii="Arial" w:eastAsia="Times New Roman" w:hAnsi="Arial" w:cs="Arial"/>
      <w:bCs/>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9847">
      <w:bodyDiv w:val="1"/>
      <w:marLeft w:val="0"/>
      <w:marRight w:val="0"/>
      <w:marTop w:val="0"/>
      <w:marBottom w:val="0"/>
      <w:divBdr>
        <w:top w:val="none" w:sz="0" w:space="0" w:color="auto"/>
        <w:left w:val="none" w:sz="0" w:space="0" w:color="auto"/>
        <w:bottom w:val="none" w:sz="0" w:space="0" w:color="auto"/>
        <w:right w:val="none" w:sz="0" w:space="0" w:color="auto"/>
      </w:divBdr>
      <w:divsChild>
        <w:div w:id="1095630852">
          <w:marLeft w:val="1166"/>
          <w:marRight w:val="0"/>
          <w:marTop w:val="115"/>
          <w:marBottom w:val="0"/>
          <w:divBdr>
            <w:top w:val="none" w:sz="0" w:space="0" w:color="auto"/>
            <w:left w:val="none" w:sz="0" w:space="0" w:color="auto"/>
            <w:bottom w:val="none" w:sz="0" w:space="0" w:color="auto"/>
            <w:right w:val="none" w:sz="0" w:space="0" w:color="auto"/>
          </w:divBdr>
        </w:div>
        <w:div w:id="527722590">
          <w:marLeft w:val="1166"/>
          <w:marRight w:val="0"/>
          <w:marTop w:val="115"/>
          <w:marBottom w:val="0"/>
          <w:divBdr>
            <w:top w:val="none" w:sz="0" w:space="0" w:color="auto"/>
            <w:left w:val="none" w:sz="0" w:space="0" w:color="auto"/>
            <w:bottom w:val="none" w:sz="0" w:space="0" w:color="auto"/>
            <w:right w:val="none" w:sz="0" w:space="0" w:color="auto"/>
          </w:divBdr>
        </w:div>
        <w:div w:id="210844866">
          <w:marLeft w:val="1166"/>
          <w:marRight w:val="0"/>
          <w:marTop w:val="115"/>
          <w:marBottom w:val="0"/>
          <w:divBdr>
            <w:top w:val="none" w:sz="0" w:space="0" w:color="auto"/>
            <w:left w:val="none" w:sz="0" w:space="0" w:color="auto"/>
            <w:bottom w:val="none" w:sz="0" w:space="0" w:color="auto"/>
            <w:right w:val="none" w:sz="0" w:space="0" w:color="auto"/>
          </w:divBdr>
        </w:div>
      </w:divsChild>
    </w:div>
    <w:div w:id="56320316">
      <w:bodyDiv w:val="1"/>
      <w:marLeft w:val="0"/>
      <w:marRight w:val="0"/>
      <w:marTop w:val="0"/>
      <w:marBottom w:val="0"/>
      <w:divBdr>
        <w:top w:val="none" w:sz="0" w:space="0" w:color="auto"/>
        <w:left w:val="none" w:sz="0" w:space="0" w:color="auto"/>
        <w:bottom w:val="none" w:sz="0" w:space="0" w:color="auto"/>
        <w:right w:val="none" w:sz="0" w:space="0" w:color="auto"/>
      </w:divBdr>
      <w:divsChild>
        <w:div w:id="1009913847">
          <w:marLeft w:val="1166"/>
          <w:marRight w:val="0"/>
          <w:marTop w:val="115"/>
          <w:marBottom w:val="0"/>
          <w:divBdr>
            <w:top w:val="none" w:sz="0" w:space="0" w:color="auto"/>
            <w:left w:val="none" w:sz="0" w:space="0" w:color="auto"/>
            <w:bottom w:val="none" w:sz="0" w:space="0" w:color="auto"/>
            <w:right w:val="none" w:sz="0" w:space="0" w:color="auto"/>
          </w:divBdr>
        </w:div>
        <w:div w:id="1835607592">
          <w:marLeft w:val="1166"/>
          <w:marRight w:val="0"/>
          <w:marTop w:val="115"/>
          <w:marBottom w:val="0"/>
          <w:divBdr>
            <w:top w:val="none" w:sz="0" w:space="0" w:color="auto"/>
            <w:left w:val="none" w:sz="0" w:space="0" w:color="auto"/>
            <w:bottom w:val="none" w:sz="0" w:space="0" w:color="auto"/>
            <w:right w:val="none" w:sz="0" w:space="0" w:color="auto"/>
          </w:divBdr>
        </w:div>
        <w:div w:id="1118333518">
          <w:marLeft w:val="1800"/>
          <w:marRight w:val="0"/>
          <w:marTop w:val="96"/>
          <w:marBottom w:val="0"/>
          <w:divBdr>
            <w:top w:val="none" w:sz="0" w:space="0" w:color="auto"/>
            <w:left w:val="none" w:sz="0" w:space="0" w:color="auto"/>
            <w:bottom w:val="none" w:sz="0" w:space="0" w:color="auto"/>
            <w:right w:val="none" w:sz="0" w:space="0" w:color="auto"/>
          </w:divBdr>
        </w:div>
        <w:div w:id="19362400">
          <w:marLeft w:val="1800"/>
          <w:marRight w:val="0"/>
          <w:marTop w:val="96"/>
          <w:marBottom w:val="0"/>
          <w:divBdr>
            <w:top w:val="none" w:sz="0" w:space="0" w:color="auto"/>
            <w:left w:val="none" w:sz="0" w:space="0" w:color="auto"/>
            <w:bottom w:val="none" w:sz="0" w:space="0" w:color="auto"/>
            <w:right w:val="none" w:sz="0" w:space="0" w:color="auto"/>
          </w:divBdr>
        </w:div>
        <w:div w:id="1849951200">
          <w:marLeft w:val="1800"/>
          <w:marRight w:val="0"/>
          <w:marTop w:val="96"/>
          <w:marBottom w:val="0"/>
          <w:divBdr>
            <w:top w:val="none" w:sz="0" w:space="0" w:color="auto"/>
            <w:left w:val="none" w:sz="0" w:space="0" w:color="auto"/>
            <w:bottom w:val="none" w:sz="0" w:space="0" w:color="auto"/>
            <w:right w:val="none" w:sz="0" w:space="0" w:color="auto"/>
          </w:divBdr>
        </w:div>
        <w:div w:id="530460455">
          <w:marLeft w:val="1800"/>
          <w:marRight w:val="0"/>
          <w:marTop w:val="96"/>
          <w:marBottom w:val="0"/>
          <w:divBdr>
            <w:top w:val="none" w:sz="0" w:space="0" w:color="auto"/>
            <w:left w:val="none" w:sz="0" w:space="0" w:color="auto"/>
            <w:bottom w:val="none" w:sz="0" w:space="0" w:color="auto"/>
            <w:right w:val="none" w:sz="0" w:space="0" w:color="auto"/>
          </w:divBdr>
        </w:div>
        <w:div w:id="303314856">
          <w:marLeft w:val="1800"/>
          <w:marRight w:val="0"/>
          <w:marTop w:val="96"/>
          <w:marBottom w:val="0"/>
          <w:divBdr>
            <w:top w:val="none" w:sz="0" w:space="0" w:color="auto"/>
            <w:left w:val="none" w:sz="0" w:space="0" w:color="auto"/>
            <w:bottom w:val="none" w:sz="0" w:space="0" w:color="auto"/>
            <w:right w:val="none" w:sz="0" w:space="0" w:color="auto"/>
          </w:divBdr>
        </w:div>
        <w:div w:id="1954508180">
          <w:marLeft w:val="1800"/>
          <w:marRight w:val="0"/>
          <w:marTop w:val="96"/>
          <w:marBottom w:val="0"/>
          <w:divBdr>
            <w:top w:val="none" w:sz="0" w:space="0" w:color="auto"/>
            <w:left w:val="none" w:sz="0" w:space="0" w:color="auto"/>
            <w:bottom w:val="none" w:sz="0" w:space="0" w:color="auto"/>
            <w:right w:val="none" w:sz="0" w:space="0" w:color="auto"/>
          </w:divBdr>
        </w:div>
        <w:div w:id="869299435">
          <w:marLeft w:val="1800"/>
          <w:marRight w:val="0"/>
          <w:marTop w:val="96"/>
          <w:marBottom w:val="0"/>
          <w:divBdr>
            <w:top w:val="none" w:sz="0" w:space="0" w:color="auto"/>
            <w:left w:val="none" w:sz="0" w:space="0" w:color="auto"/>
            <w:bottom w:val="none" w:sz="0" w:space="0" w:color="auto"/>
            <w:right w:val="none" w:sz="0" w:space="0" w:color="auto"/>
          </w:divBdr>
        </w:div>
      </w:divsChild>
    </w:div>
    <w:div w:id="57825223">
      <w:bodyDiv w:val="1"/>
      <w:marLeft w:val="0"/>
      <w:marRight w:val="0"/>
      <w:marTop w:val="0"/>
      <w:marBottom w:val="0"/>
      <w:divBdr>
        <w:top w:val="none" w:sz="0" w:space="0" w:color="auto"/>
        <w:left w:val="none" w:sz="0" w:space="0" w:color="auto"/>
        <w:bottom w:val="none" w:sz="0" w:space="0" w:color="auto"/>
        <w:right w:val="none" w:sz="0" w:space="0" w:color="auto"/>
      </w:divBdr>
      <w:divsChild>
        <w:div w:id="1423454717">
          <w:marLeft w:val="1166"/>
          <w:marRight w:val="0"/>
          <w:marTop w:val="115"/>
          <w:marBottom w:val="0"/>
          <w:divBdr>
            <w:top w:val="none" w:sz="0" w:space="0" w:color="auto"/>
            <w:left w:val="none" w:sz="0" w:space="0" w:color="auto"/>
            <w:bottom w:val="none" w:sz="0" w:space="0" w:color="auto"/>
            <w:right w:val="none" w:sz="0" w:space="0" w:color="auto"/>
          </w:divBdr>
        </w:div>
        <w:div w:id="76945447">
          <w:marLeft w:val="1166"/>
          <w:marRight w:val="0"/>
          <w:marTop w:val="115"/>
          <w:marBottom w:val="0"/>
          <w:divBdr>
            <w:top w:val="none" w:sz="0" w:space="0" w:color="auto"/>
            <w:left w:val="none" w:sz="0" w:space="0" w:color="auto"/>
            <w:bottom w:val="none" w:sz="0" w:space="0" w:color="auto"/>
            <w:right w:val="none" w:sz="0" w:space="0" w:color="auto"/>
          </w:divBdr>
        </w:div>
        <w:div w:id="1469083777">
          <w:marLeft w:val="1166"/>
          <w:marRight w:val="0"/>
          <w:marTop w:val="115"/>
          <w:marBottom w:val="0"/>
          <w:divBdr>
            <w:top w:val="none" w:sz="0" w:space="0" w:color="auto"/>
            <w:left w:val="none" w:sz="0" w:space="0" w:color="auto"/>
            <w:bottom w:val="none" w:sz="0" w:space="0" w:color="auto"/>
            <w:right w:val="none" w:sz="0" w:space="0" w:color="auto"/>
          </w:divBdr>
        </w:div>
        <w:div w:id="1695574270">
          <w:marLeft w:val="1800"/>
          <w:marRight w:val="0"/>
          <w:marTop w:val="96"/>
          <w:marBottom w:val="0"/>
          <w:divBdr>
            <w:top w:val="none" w:sz="0" w:space="0" w:color="auto"/>
            <w:left w:val="none" w:sz="0" w:space="0" w:color="auto"/>
            <w:bottom w:val="none" w:sz="0" w:space="0" w:color="auto"/>
            <w:right w:val="none" w:sz="0" w:space="0" w:color="auto"/>
          </w:divBdr>
        </w:div>
        <w:div w:id="263803522">
          <w:marLeft w:val="1800"/>
          <w:marRight w:val="0"/>
          <w:marTop w:val="96"/>
          <w:marBottom w:val="0"/>
          <w:divBdr>
            <w:top w:val="none" w:sz="0" w:space="0" w:color="auto"/>
            <w:left w:val="none" w:sz="0" w:space="0" w:color="auto"/>
            <w:bottom w:val="none" w:sz="0" w:space="0" w:color="auto"/>
            <w:right w:val="none" w:sz="0" w:space="0" w:color="auto"/>
          </w:divBdr>
        </w:div>
        <w:div w:id="1022897217">
          <w:marLeft w:val="1800"/>
          <w:marRight w:val="0"/>
          <w:marTop w:val="96"/>
          <w:marBottom w:val="0"/>
          <w:divBdr>
            <w:top w:val="none" w:sz="0" w:space="0" w:color="auto"/>
            <w:left w:val="none" w:sz="0" w:space="0" w:color="auto"/>
            <w:bottom w:val="none" w:sz="0" w:space="0" w:color="auto"/>
            <w:right w:val="none" w:sz="0" w:space="0" w:color="auto"/>
          </w:divBdr>
        </w:div>
        <w:div w:id="699165713">
          <w:marLeft w:val="1800"/>
          <w:marRight w:val="0"/>
          <w:marTop w:val="96"/>
          <w:marBottom w:val="0"/>
          <w:divBdr>
            <w:top w:val="none" w:sz="0" w:space="0" w:color="auto"/>
            <w:left w:val="none" w:sz="0" w:space="0" w:color="auto"/>
            <w:bottom w:val="none" w:sz="0" w:space="0" w:color="auto"/>
            <w:right w:val="none" w:sz="0" w:space="0" w:color="auto"/>
          </w:divBdr>
        </w:div>
      </w:divsChild>
    </w:div>
    <w:div w:id="110982460">
      <w:bodyDiv w:val="1"/>
      <w:marLeft w:val="0"/>
      <w:marRight w:val="0"/>
      <w:marTop w:val="0"/>
      <w:marBottom w:val="0"/>
      <w:divBdr>
        <w:top w:val="none" w:sz="0" w:space="0" w:color="auto"/>
        <w:left w:val="none" w:sz="0" w:space="0" w:color="auto"/>
        <w:bottom w:val="none" w:sz="0" w:space="0" w:color="auto"/>
        <w:right w:val="none" w:sz="0" w:space="0" w:color="auto"/>
      </w:divBdr>
      <w:divsChild>
        <w:div w:id="349455374">
          <w:marLeft w:val="1166"/>
          <w:marRight w:val="0"/>
          <w:marTop w:val="115"/>
          <w:marBottom w:val="0"/>
          <w:divBdr>
            <w:top w:val="none" w:sz="0" w:space="0" w:color="auto"/>
            <w:left w:val="none" w:sz="0" w:space="0" w:color="auto"/>
            <w:bottom w:val="none" w:sz="0" w:space="0" w:color="auto"/>
            <w:right w:val="none" w:sz="0" w:space="0" w:color="auto"/>
          </w:divBdr>
        </w:div>
        <w:div w:id="83036619">
          <w:marLeft w:val="1800"/>
          <w:marRight w:val="0"/>
          <w:marTop w:val="96"/>
          <w:marBottom w:val="0"/>
          <w:divBdr>
            <w:top w:val="none" w:sz="0" w:space="0" w:color="auto"/>
            <w:left w:val="none" w:sz="0" w:space="0" w:color="auto"/>
            <w:bottom w:val="none" w:sz="0" w:space="0" w:color="auto"/>
            <w:right w:val="none" w:sz="0" w:space="0" w:color="auto"/>
          </w:divBdr>
        </w:div>
        <w:div w:id="2111311643">
          <w:marLeft w:val="1800"/>
          <w:marRight w:val="0"/>
          <w:marTop w:val="96"/>
          <w:marBottom w:val="0"/>
          <w:divBdr>
            <w:top w:val="none" w:sz="0" w:space="0" w:color="auto"/>
            <w:left w:val="none" w:sz="0" w:space="0" w:color="auto"/>
            <w:bottom w:val="none" w:sz="0" w:space="0" w:color="auto"/>
            <w:right w:val="none" w:sz="0" w:space="0" w:color="auto"/>
          </w:divBdr>
        </w:div>
      </w:divsChild>
    </w:div>
    <w:div w:id="161970537">
      <w:bodyDiv w:val="1"/>
      <w:marLeft w:val="0"/>
      <w:marRight w:val="0"/>
      <w:marTop w:val="0"/>
      <w:marBottom w:val="0"/>
      <w:divBdr>
        <w:top w:val="none" w:sz="0" w:space="0" w:color="auto"/>
        <w:left w:val="none" w:sz="0" w:space="0" w:color="auto"/>
        <w:bottom w:val="none" w:sz="0" w:space="0" w:color="auto"/>
        <w:right w:val="none" w:sz="0" w:space="0" w:color="auto"/>
      </w:divBdr>
      <w:divsChild>
        <w:div w:id="279267086">
          <w:marLeft w:val="1166"/>
          <w:marRight w:val="0"/>
          <w:marTop w:val="115"/>
          <w:marBottom w:val="0"/>
          <w:divBdr>
            <w:top w:val="none" w:sz="0" w:space="0" w:color="auto"/>
            <w:left w:val="none" w:sz="0" w:space="0" w:color="auto"/>
            <w:bottom w:val="none" w:sz="0" w:space="0" w:color="auto"/>
            <w:right w:val="none" w:sz="0" w:space="0" w:color="auto"/>
          </w:divBdr>
        </w:div>
        <w:div w:id="764959503">
          <w:marLeft w:val="1800"/>
          <w:marRight w:val="0"/>
          <w:marTop w:val="96"/>
          <w:marBottom w:val="0"/>
          <w:divBdr>
            <w:top w:val="none" w:sz="0" w:space="0" w:color="auto"/>
            <w:left w:val="none" w:sz="0" w:space="0" w:color="auto"/>
            <w:bottom w:val="none" w:sz="0" w:space="0" w:color="auto"/>
            <w:right w:val="none" w:sz="0" w:space="0" w:color="auto"/>
          </w:divBdr>
        </w:div>
        <w:div w:id="1179351482">
          <w:marLeft w:val="1800"/>
          <w:marRight w:val="0"/>
          <w:marTop w:val="96"/>
          <w:marBottom w:val="0"/>
          <w:divBdr>
            <w:top w:val="none" w:sz="0" w:space="0" w:color="auto"/>
            <w:left w:val="none" w:sz="0" w:space="0" w:color="auto"/>
            <w:bottom w:val="none" w:sz="0" w:space="0" w:color="auto"/>
            <w:right w:val="none" w:sz="0" w:space="0" w:color="auto"/>
          </w:divBdr>
        </w:div>
      </w:divsChild>
    </w:div>
    <w:div w:id="184484117">
      <w:bodyDiv w:val="1"/>
      <w:marLeft w:val="0"/>
      <w:marRight w:val="0"/>
      <w:marTop w:val="0"/>
      <w:marBottom w:val="0"/>
      <w:divBdr>
        <w:top w:val="none" w:sz="0" w:space="0" w:color="auto"/>
        <w:left w:val="none" w:sz="0" w:space="0" w:color="auto"/>
        <w:bottom w:val="none" w:sz="0" w:space="0" w:color="auto"/>
        <w:right w:val="none" w:sz="0" w:space="0" w:color="auto"/>
      </w:divBdr>
      <w:divsChild>
        <w:div w:id="1302617619">
          <w:marLeft w:val="1166"/>
          <w:marRight w:val="0"/>
          <w:marTop w:val="115"/>
          <w:marBottom w:val="0"/>
          <w:divBdr>
            <w:top w:val="none" w:sz="0" w:space="0" w:color="auto"/>
            <w:left w:val="none" w:sz="0" w:space="0" w:color="auto"/>
            <w:bottom w:val="none" w:sz="0" w:space="0" w:color="auto"/>
            <w:right w:val="none" w:sz="0" w:space="0" w:color="auto"/>
          </w:divBdr>
        </w:div>
        <w:div w:id="1706518311">
          <w:marLeft w:val="1800"/>
          <w:marRight w:val="0"/>
          <w:marTop w:val="96"/>
          <w:marBottom w:val="0"/>
          <w:divBdr>
            <w:top w:val="none" w:sz="0" w:space="0" w:color="auto"/>
            <w:left w:val="none" w:sz="0" w:space="0" w:color="auto"/>
            <w:bottom w:val="none" w:sz="0" w:space="0" w:color="auto"/>
            <w:right w:val="none" w:sz="0" w:space="0" w:color="auto"/>
          </w:divBdr>
        </w:div>
        <w:div w:id="1505054804">
          <w:marLeft w:val="2520"/>
          <w:marRight w:val="0"/>
          <w:marTop w:val="86"/>
          <w:marBottom w:val="0"/>
          <w:divBdr>
            <w:top w:val="none" w:sz="0" w:space="0" w:color="auto"/>
            <w:left w:val="none" w:sz="0" w:space="0" w:color="auto"/>
            <w:bottom w:val="none" w:sz="0" w:space="0" w:color="auto"/>
            <w:right w:val="none" w:sz="0" w:space="0" w:color="auto"/>
          </w:divBdr>
        </w:div>
        <w:div w:id="865408725">
          <w:marLeft w:val="1800"/>
          <w:marRight w:val="0"/>
          <w:marTop w:val="96"/>
          <w:marBottom w:val="0"/>
          <w:divBdr>
            <w:top w:val="none" w:sz="0" w:space="0" w:color="auto"/>
            <w:left w:val="none" w:sz="0" w:space="0" w:color="auto"/>
            <w:bottom w:val="none" w:sz="0" w:space="0" w:color="auto"/>
            <w:right w:val="none" w:sz="0" w:space="0" w:color="auto"/>
          </w:divBdr>
        </w:div>
        <w:div w:id="480075664">
          <w:marLeft w:val="2520"/>
          <w:marRight w:val="0"/>
          <w:marTop w:val="86"/>
          <w:marBottom w:val="0"/>
          <w:divBdr>
            <w:top w:val="none" w:sz="0" w:space="0" w:color="auto"/>
            <w:left w:val="none" w:sz="0" w:space="0" w:color="auto"/>
            <w:bottom w:val="none" w:sz="0" w:space="0" w:color="auto"/>
            <w:right w:val="none" w:sz="0" w:space="0" w:color="auto"/>
          </w:divBdr>
        </w:div>
        <w:div w:id="1670063041">
          <w:marLeft w:val="1800"/>
          <w:marRight w:val="0"/>
          <w:marTop w:val="96"/>
          <w:marBottom w:val="0"/>
          <w:divBdr>
            <w:top w:val="none" w:sz="0" w:space="0" w:color="auto"/>
            <w:left w:val="none" w:sz="0" w:space="0" w:color="auto"/>
            <w:bottom w:val="none" w:sz="0" w:space="0" w:color="auto"/>
            <w:right w:val="none" w:sz="0" w:space="0" w:color="auto"/>
          </w:divBdr>
        </w:div>
        <w:div w:id="1773624903">
          <w:marLeft w:val="2520"/>
          <w:marRight w:val="0"/>
          <w:marTop w:val="86"/>
          <w:marBottom w:val="0"/>
          <w:divBdr>
            <w:top w:val="none" w:sz="0" w:space="0" w:color="auto"/>
            <w:left w:val="none" w:sz="0" w:space="0" w:color="auto"/>
            <w:bottom w:val="none" w:sz="0" w:space="0" w:color="auto"/>
            <w:right w:val="none" w:sz="0" w:space="0" w:color="auto"/>
          </w:divBdr>
        </w:div>
        <w:div w:id="299501360">
          <w:marLeft w:val="1800"/>
          <w:marRight w:val="0"/>
          <w:marTop w:val="96"/>
          <w:marBottom w:val="0"/>
          <w:divBdr>
            <w:top w:val="none" w:sz="0" w:space="0" w:color="auto"/>
            <w:left w:val="none" w:sz="0" w:space="0" w:color="auto"/>
            <w:bottom w:val="none" w:sz="0" w:space="0" w:color="auto"/>
            <w:right w:val="none" w:sz="0" w:space="0" w:color="auto"/>
          </w:divBdr>
        </w:div>
        <w:div w:id="1751197586">
          <w:marLeft w:val="2520"/>
          <w:marRight w:val="0"/>
          <w:marTop w:val="86"/>
          <w:marBottom w:val="0"/>
          <w:divBdr>
            <w:top w:val="none" w:sz="0" w:space="0" w:color="auto"/>
            <w:left w:val="none" w:sz="0" w:space="0" w:color="auto"/>
            <w:bottom w:val="none" w:sz="0" w:space="0" w:color="auto"/>
            <w:right w:val="none" w:sz="0" w:space="0" w:color="auto"/>
          </w:divBdr>
        </w:div>
        <w:div w:id="661203147">
          <w:marLeft w:val="1800"/>
          <w:marRight w:val="0"/>
          <w:marTop w:val="96"/>
          <w:marBottom w:val="0"/>
          <w:divBdr>
            <w:top w:val="none" w:sz="0" w:space="0" w:color="auto"/>
            <w:left w:val="none" w:sz="0" w:space="0" w:color="auto"/>
            <w:bottom w:val="none" w:sz="0" w:space="0" w:color="auto"/>
            <w:right w:val="none" w:sz="0" w:space="0" w:color="auto"/>
          </w:divBdr>
        </w:div>
      </w:divsChild>
    </w:div>
    <w:div w:id="219370284">
      <w:bodyDiv w:val="1"/>
      <w:marLeft w:val="0"/>
      <w:marRight w:val="0"/>
      <w:marTop w:val="0"/>
      <w:marBottom w:val="0"/>
      <w:divBdr>
        <w:top w:val="none" w:sz="0" w:space="0" w:color="auto"/>
        <w:left w:val="none" w:sz="0" w:space="0" w:color="auto"/>
        <w:bottom w:val="none" w:sz="0" w:space="0" w:color="auto"/>
        <w:right w:val="none" w:sz="0" w:space="0" w:color="auto"/>
      </w:divBdr>
      <w:divsChild>
        <w:div w:id="1751468031">
          <w:marLeft w:val="1166"/>
          <w:marRight w:val="0"/>
          <w:marTop w:val="115"/>
          <w:marBottom w:val="0"/>
          <w:divBdr>
            <w:top w:val="none" w:sz="0" w:space="0" w:color="auto"/>
            <w:left w:val="none" w:sz="0" w:space="0" w:color="auto"/>
            <w:bottom w:val="none" w:sz="0" w:space="0" w:color="auto"/>
            <w:right w:val="none" w:sz="0" w:space="0" w:color="auto"/>
          </w:divBdr>
        </w:div>
        <w:div w:id="950547980">
          <w:marLeft w:val="1166"/>
          <w:marRight w:val="0"/>
          <w:marTop w:val="115"/>
          <w:marBottom w:val="0"/>
          <w:divBdr>
            <w:top w:val="none" w:sz="0" w:space="0" w:color="auto"/>
            <w:left w:val="none" w:sz="0" w:space="0" w:color="auto"/>
            <w:bottom w:val="none" w:sz="0" w:space="0" w:color="auto"/>
            <w:right w:val="none" w:sz="0" w:space="0" w:color="auto"/>
          </w:divBdr>
        </w:div>
      </w:divsChild>
    </w:div>
    <w:div w:id="274870130">
      <w:bodyDiv w:val="1"/>
      <w:marLeft w:val="0"/>
      <w:marRight w:val="0"/>
      <w:marTop w:val="0"/>
      <w:marBottom w:val="0"/>
      <w:divBdr>
        <w:top w:val="none" w:sz="0" w:space="0" w:color="auto"/>
        <w:left w:val="none" w:sz="0" w:space="0" w:color="auto"/>
        <w:bottom w:val="none" w:sz="0" w:space="0" w:color="auto"/>
        <w:right w:val="none" w:sz="0" w:space="0" w:color="auto"/>
      </w:divBdr>
    </w:div>
    <w:div w:id="287014240">
      <w:bodyDiv w:val="1"/>
      <w:marLeft w:val="0"/>
      <w:marRight w:val="0"/>
      <w:marTop w:val="0"/>
      <w:marBottom w:val="0"/>
      <w:divBdr>
        <w:top w:val="none" w:sz="0" w:space="0" w:color="auto"/>
        <w:left w:val="none" w:sz="0" w:space="0" w:color="auto"/>
        <w:bottom w:val="none" w:sz="0" w:space="0" w:color="auto"/>
        <w:right w:val="none" w:sz="0" w:space="0" w:color="auto"/>
      </w:divBdr>
      <w:divsChild>
        <w:div w:id="498884120">
          <w:marLeft w:val="1166"/>
          <w:marRight w:val="0"/>
          <w:marTop w:val="115"/>
          <w:marBottom w:val="0"/>
          <w:divBdr>
            <w:top w:val="none" w:sz="0" w:space="0" w:color="auto"/>
            <w:left w:val="none" w:sz="0" w:space="0" w:color="auto"/>
            <w:bottom w:val="none" w:sz="0" w:space="0" w:color="auto"/>
            <w:right w:val="none" w:sz="0" w:space="0" w:color="auto"/>
          </w:divBdr>
        </w:div>
        <w:div w:id="1899627588">
          <w:marLeft w:val="1166"/>
          <w:marRight w:val="0"/>
          <w:marTop w:val="115"/>
          <w:marBottom w:val="0"/>
          <w:divBdr>
            <w:top w:val="none" w:sz="0" w:space="0" w:color="auto"/>
            <w:left w:val="none" w:sz="0" w:space="0" w:color="auto"/>
            <w:bottom w:val="none" w:sz="0" w:space="0" w:color="auto"/>
            <w:right w:val="none" w:sz="0" w:space="0" w:color="auto"/>
          </w:divBdr>
        </w:div>
        <w:div w:id="298724530">
          <w:marLeft w:val="1800"/>
          <w:marRight w:val="0"/>
          <w:marTop w:val="96"/>
          <w:marBottom w:val="0"/>
          <w:divBdr>
            <w:top w:val="none" w:sz="0" w:space="0" w:color="auto"/>
            <w:left w:val="none" w:sz="0" w:space="0" w:color="auto"/>
            <w:bottom w:val="none" w:sz="0" w:space="0" w:color="auto"/>
            <w:right w:val="none" w:sz="0" w:space="0" w:color="auto"/>
          </w:divBdr>
        </w:div>
        <w:div w:id="1322352014">
          <w:marLeft w:val="1800"/>
          <w:marRight w:val="0"/>
          <w:marTop w:val="96"/>
          <w:marBottom w:val="0"/>
          <w:divBdr>
            <w:top w:val="none" w:sz="0" w:space="0" w:color="auto"/>
            <w:left w:val="none" w:sz="0" w:space="0" w:color="auto"/>
            <w:bottom w:val="none" w:sz="0" w:space="0" w:color="auto"/>
            <w:right w:val="none" w:sz="0" w:space="0" w:color="auto"/>
          </w:divBdr>
        </w:div>
        <w:div w:id="1331517166">
          <w:marLeft w:val="1166"/>
          <w:marRight w:val="0"/>
          <w:marTop w:val="115"/>
          <w:marBottom w:val="0"/>
          <w:divBdr>
            <w:top w:val="none" w:sz="0" w:space="0" w:color="auto"/>
            <w:left w:val="none" w:sz="0" w:space="0" w:color="auto"/>
            <w:bottom w:val="none" w:sz="0" w:space="0" w:color="auto"/>
            <w:right w:val="none" w:sz="0" w:space="0" w:color="auto"/>
          </w:divBdr>
        </w:div>
      </w:divsChild>
    </w:div>
    <w:div w:id="439181737">
      <w:bodyDiv w:val="1"/>
      <w:marLeft w:val="0"/>
      <w:marRight w:val="0"/>
      <w:marTop w:val="0"/>
      <w:marBottom w:val="0"/>
      <w:divBdr>
        <w:top w:val="none" w:sz="0" w:space="0" w:color="auto"/>
        <w:left w:val="none" w:sz="0" w:space="0" w:color="auto"/>
        <w:bottom w:val="none" w:sz="0" w:space="0" w:color="auto"/>
        <w:right w:val="none" w:sz="0" w:space="0" w:color="auto"/>
      </w:divBdr>
      <w:divsChild>
        <w:div w:id="452091619">
          <w:marLeft w:val="720"/>
          <w:marRight w:val="0"/>
          <w:marTop w:val="86"/>
          <w:marBottom w:val="0"/>
          <w:divBdr>
            <w:top w:val="none" w:sz="0" w:space="0" w:color="auto"/>
            <w:left w:val="none" w:sz="0" w:space="0" w:color="auto"/>
            <w:bottom w:val="none" w:sz="0" w:space="0" w:color="auto"/>
            <w:right w:val="none" w:sz="0" w:space="0" w:color="auto"/>
          </w:divBdr>
        </w:div>
        <w:div w:id="428626045">
          <w:marLeft w:val="1440"/>
          <w:marRight w:val="0"/>
          <w:marTop w:val="77"/>
          <w:marBottom w:val="0"/>
          <w:divBdr>
            <w:top w:val="none" w:sz="0" w:space="0" w:color="auto"/>
            <w:left w:val="none" w:sz="0" w:space="0" w:color="auto"/>
            <w:bottom w:val="none" w:sz="0" w:space="0" w:color="auto"/>
            <w:right w:val="none" w:sz="0" w:space="0" w:color="auto"/>
          </w:divBdr>
        </w:div>
        <w:div w:id="1803499104">
          <w:marLeft w:val="2160"/>
          <w:marRight w:val="0"/>
          <w:marTop w:val="67"/>
          <w:marBottom w:val="0"/>
          <w:divBdr>
            <w:top w:val="none" w:sz="0" w:space="0" w:color="auto"/>
            <w:left w:val="none" w:sz="0" w:space="0" w:color="auto"/>
            <w:bottom w:val="none" w:sz="0" w:space="0" w:color="auto"/>
            <w:right w:val="none" w:sz="0" w:space="0" w:color="auto"/>
          </w:divBdr>
        </w:div>
        <w:div w:id="1927684735">
          <w:marLeft w:val="1440"/>
          <w:marRight w:val="0"/>
          <w:marTop w:val="77"/>
          <w:marBottom w:val="0"/>
          <w:divBdr>
            <w:top w:val="none" w:sz="0" w:space="0" w:color="auto"/>
            <w:left w:val="none" w:sz="0" w:space="0" w:color="auto"/>
            <w:bottom w:val="none" w:sz="0" w:space="0" w:color="auto"/>
            <w:right w:val="none" w:sz="0" w:space="0" w:color="auto"/>
          </w:divBdr>
        </w:div>
        <w:div w:id="1247809388">
          <w:marLeft w:val="2160"/>
          <w:marRight w:val="0"/>
          <w:marTop w:val="67"/>
          <w:marBottom w:val="0"/>
          <w:divBdr>
            <w:top w:val="none" w:sz="0" w:space="0" w:color="auto"/>
            <w:left w:val="none" w:sz="0" w:space="0" w:color="auto"/>
            <w:bottom w:val="none" w:sz="0" w:space="0" w:color="auto"/>
            <w:right w:val="none" w:sz="0" w:space="0" w:color="auto"/>
          </w:divBdr>
        </w:div>
        <w:div w:id="808942670">
          <w:marLeft w:val="1440"/>
          <w:marRight w:val="0"/>
          <w:marTop w:val="77"/>
          <w:marBottom w:val="0"/>
          <w:divBdr>
            <w:top w:val="none" w:sz="0" w:space="0" w:color="auto"/>
            <w:left w:val="none" w:sz="0" w:space="0" w:color="auto"/>
            <w:bottom w:val="none" w:sz="0" w:space="0" w:color="auto"/>
            <w:right w:val="none" w:sz="0" w:space="0" w:color="auto"/>
          </w:divBdr>
        </w:div>
        <w:div w:id="542181335">
          <w:marLeft w:val="2160"/>
          <w:marRight w:val="0"/>
          <w:marTop w:val="67"/>
          <w:marBottom w:val="0"/>
          <w:divBdr>
            <w:top w:val="none" w:sz="0" w:space="0" w:color="auto"/>
            <w:left w:val="none" w:sz="0" w:space="0" w:color="auto"/>
            <w:bottom w:val="none" w:sz="0" w:space="0" w:color="auto"/>
            <w:right w:val="none" w:sz="0" w:space="0" w:color="auto"/>
          </w:divBdr>
        </w:div>
        <w:div w:id="402148346">
          <w:marLeft w:val="1440"/>
          <w:marRight w:val="0"/>
          <w:marTop w:val="77"/>
          <w:marBottom w:val="0"/>
          <w:divBdr>
            <w:top w:val="none" w:sz="0" w:space="0" w:color="auto"/>
            <w:left w:val="none" w:sz="0" w:space="0" w:color="auto"/>
            <w:bottom w:val="none" w:sz="0" w:space="0" w:color="auto"/>
            <w:right w:val="none" w:sz="0" w:space="0" w:color="auto"/>
          </w:divBdr>
        </w:div>
        <w:div w:id="1368797619">
          <w:marLeft w:val="2160"/>
          <w:marRight w:val="0"/>
          <w:marTop w:val="67"/>
          <w:marBottom w:val="0"/>
          <w:divBdr>
            <w:top w:val="none" w:sz="0" w:space="0" w:color="auto"/>
            <w:left w:val="none" w:sz="0" w:space="0" w:color="auto"/>
            <w:bottom w:val="none" w:sz="0" w:space="0" w:color="auto"/>
            <w:right w:val="none" w:sz="0" w:space="0" w:color="auto"/>
          </w:divBdr>
        </w:div>
        <w:div w:id="882132609">
          <w:marLeft w:val="1440"/>
          <w:marRight w:val="0"/>
          <w:marTop w:val="77"/>
          <w:marBottom w:val="0"/>
          <w:divBdr>
            <w:top w:val="none" w:sz="0" w:space="0" w:color="auto"/>
            <w:left w:val="none" w:sz="0" w:space="0" w:color="auto"/>
            <w:bottom w:val="none" w:sz="0" w:space="0" w:color="auto"/>
            <w:right w:val="none" w:sz="0" w:space="0" w:color="auto"/>
          </w:divBdr>
        </w:div>
        <w:div w:id="2069763007">
          <w:marLeft w:val="2160"/>
          <w:marRight w:val="0"/>
          <w:marTop w:val="67"/>
          <w:marBottom w:val="0"/>
          <w:divBdr>
            <w:top w:val="none" w:sz="0" w:space="0" w:color="auto"/>
            <w:left w:val="none" w:sz="0" w:space="0" w:color="auto"/>
            <w:bottom w:val="none" w:sz="0" w:space="0" w:color="auto"/>
            <w:right w:val="none" w:sz="0" w:space="0" w:color="auto"/>
          </w:divBdr>
        </w:div>
      </w:divsChild>
    </w:div>
    <w:div w:id="526022281">
      <w:bodyDiv w:val="1"/>
      <w:marLeft w:val="0"/>
      <w:marRight w:val="0"/>
      <w:marTop w:val="0"/>
      <w:marBottom w:val="0"/>
      <w:divBdr>
        <w:top w:val="none" w:sz="0" w:space="0" w:color="auto"/>
        <w:left w:val="none" w:sz="0" w:space="0" w:color="auto"/>
        <w:bottom w:val="none" w:sz="0" w:space="0" w:color="auto"/>
        <w:right w:val="none" w:sz="0" w:space="0" w:color="auto"/>
      </w:divBdr>
      <w:divsChild>
        <w:div w:id="763305473">
          <w:marLeft w:val="1166"/>
          <w:marRight w:val="0"/>
          <w:marTop w:val="115"/>
          <w:marBottom w:val="0"/>
          <w:divBdr>
            <w:top w:val="none" w:sz="0" w:space="0" w:color="auto"/>
            <w:left w:val="none" w:sz="0" w:space="0" w:color="auto"/>
            <w:bottom w:val="none" w:sz="0" w:space="0" w:color="auto"/>
            <w:right w:val="none" w:sz="0" w:space="0" w:color="auto"/>
          </w:divBdr>
        </w:div>
        <w:div w:id="838738034">
          <w:marLeft w:val="1166"/>
          <w:marRight w:val="0"/>
          <w:marTop w:val="115"/>
          <w:marBottom w:val="0"/>
          <w:divBdr>
            <w:top w:val="none" w:sz="0" w:space="0" w:color="auto"/>
            <w:left w:val="none" w:sz="0" w:space="0" w:color="auto"/>
            <w:bottom w:val="none" w:sz="0" w:space="0" w:color="auto"/>
            <w:right w:val="none" w:sz="0" w:space="0" w:color="auto"/>
          </w:divBdr>
        </w:div>
        <w:div w:id="2034918161">
          <w:marLeft w:val="1166"/>
          <w:marRight w:val="0"/>
          <w:marTop w:val="115"/>
          <w:marBottom w:val="0"/>
          <w:divBdr>
            <w:top w:val="none" w:sz="0" w:space="0" w:color="auto"/>
            <w:left w:val="none" w:sz="0" w:space="0" w:color="auto"/>
            <w:bottom w:val="none" w:sz="0" w:space="0" w:color="auto"/>
            <w:right w:val="none" w:sz="0" w:space="0" w:color="auto"/>
          </w:divBdr>
        </w:div>
        <w:div w:id="1127507843">
          <w:marLeft w:val="1166"/>
          <w:marRight w:val="0"/>
          <w:marTop w:val="115"/>
          <w:marBottom w:val="0"/>
          <w:divBdr>
            <w:top w:val="none" w:sz="0" w:space="0" w:color="auto"/>
            <w:left w:val="none" w:sz="0" w:space="0" w:color="auto"/>
            <w:bottom w:val="none" w:sz="0" w:space="0" w:color="auto"/>
            <w:right w:val="none" w:sz="0" w:space="0" w:color="auto"/>
          </w:divBdr>
        </w:div>
        <w:div w:id="1346202751">
          <w:marLeft w:val="1166"/>
          <w:marRight w:val="0"/>
          <w:marTop w:val="115"/>
          <w:marBottom w:val="0"/>
          <w:divBdr>
            <w:top w:val="none" w:sz="0" w:space="0" w:color="auto"/>
            <w:left w:val="none" w:sz="0" w:space="0" w:color="auto"/>
            <w:bottom w:val="none" w:sz="0" w:space="0" w:color="auto"/>
            <w:right w:val="none" w:sz="0" w:space="0" w:color="auto"/>
          </w:divBdr>
        </w:div>
        <w:div w:id="74517736">
          <w:marLeft w:val="1166"/>
          <w:marRight w:val="0"/>
          <w:marTop w:val="115"/>
          <w:marBottom w:val="0"/>
          <w:divBdr>
            <w:top w:val="none" w:sz="0" w:space="0" w:color="auto"/>
            <w:left w:val="none" w:sz="0" w:space="0" w:color="auto"/>
            <w:bottom w:val="none" w:sz="0" w:space="0" w:color="auto"/>
            <w:right w:val="none" w:sz="0" w:space="0" w:color="auto"/>
          </w:divBdr>
        </w:div>
      </w:divsChild>
    </w:div>
    <w:div w:id="536624694">
      <w:bodyDiv w:val="1"/>
      <w:marLeft w:val="0"/>
      <w:marRight w:val="0"/>
      <w:marTop w:val="0"/>
      <w:marBottom w:val="0"/>
      <w:divBdr>
        <w:top w:val="none" w:sz="0" w:space="0" w:color="auto"/>
        <w:left w:val="none" w:sz="0" w:space="0" w:color="auto"/>
        <w:bottom w:val="none" w:sz="0" w:space="0" w:color="auto"/>
        <w:right w:val="none" w:sz="0" w:space="0" w:color="auto"/>
      </w:divBdr>
      <w:divsChild>
        <w:div w:id="1797210654">
          <w:marLeft w:val="1166"/>
          <w:marRight w:val="0"/>
          <w:marTop w:val="115"/>
          <w:marBottom w:val="0"/>
          <w:divBdr>
            <w:top w:val="none" w:sz="0" w:space="0" w:color="auto"/>
            <w:left w:val="none" w:sz="0" w:space="0" w:color="auto"/>
            <w:bottom w:val="none" w:sz="0" w:space="0" w:color="auto"/>
            <w:right w:val="none" w:sz="0" w:space="0" w:color="auto"/>
          </w:divBdr>
        </w:div>
        <w:div w:id="319385555">
          <w:marLeft w:val="1166"/>
          <w:marRight w:val="0"/>
          <w:marTop w:val="115"/>
          <w:marBottom w:val="0"/>
          <w:divBdr>
            <w:top w:val="none" w:sz="0" w:space="0" w:color="auto"/>
            <w:left w:val="none" w:sz="0" w:space="0" w:color="auto"/>
            <w:bottom w:val="none" w:sz="0" w:space="0" w:color="auto"/>
            <w:right w:val="none" w:sz="0" w:space="0" w:color="auto"/>
          </w:divBdr>
        </w:div>
      </w:divsChild>
    </w:div>
    <w:div w:id="578321913">
      <w:bodyDiv w:val="1"/>
      <w:marLeft w:val="0"/>
      <w:marRight w:val="0"/>
      <w:marTop w:val="0"/>
      <w:marBottom w:val="0"/>
      <w:divBdr>
        <w:top w:val="none" w:sz="0" w:space="0" w:color="auto"/>
        <w:left w:val="none" w:sz="0" w:space="0" w:color="auto"/>
        <w:bottom w:val="none" w:sz="0" w:space="0" w:color="auto"/>
        <w:right w:val="none" w:sz="0" w:space="0" w:color="auto"/>
      </w:divBdr>
      <w:divsChild>
        <w:div w:id="31466915">
          <w:marLeft w:val="1800"/>
          <w:marRight w:val="0"/>
          <w:marTop w:val="96"/>
          <w:marBottom w:val="0"/>
          <w:divBdr>
            <w:top w:val="none" w:sz="0" w:space="0" w:color="auto"/>
            <w:left w:val="none" w:sz="0" w:space="0" w:color="auto"/>
            <w:bottom w:val="none" w:sz="0" w:space="0" w:color="auto"/>
            <w:right w:val="none" w:sz="0" w:space="0" w:color="auto"/>
          </w:divBdr>
        </w:div>
        <w:div w:id="1501237493">
          <w:marLeft w:val="1800"/>
          <w:marRight w:val="0"/>
          <w:marTop w:val="96"/>
          <w:marBottom w:val="0"/>
          <w:divBdr>
            <w:top w:val="none" w:sz="0" w:space="0" w:color="auto"/>
            <w:left w:val="none" w:sz="0" w:space="0" w:color="auto"/>
            <w:bottom w:val="none" w:sz="0" w:space="0" w:color="auto"/>
            <w:right w:val="none" w:sz="0" w:space="0" w:color="auto"/>
          </w:divBdr>
        </w:div>
      </w:divsChild>
    </w:div>
    <w:div w:id="653066366">
      <w:bodyDiv w:val="1"/>
      <w:marLeft w:val="0"/>
      <w:marRight w:val="0"/>
      <w:marTop w:val="0"/>
      <w:marBottom w:val="0"/>
      <w:divBdr>
        <w:top w:val="none" w:sz="0" w:space="0" w:color="auto"/>
        <w:left w:val="none" w:sz="0" w:space="0" w:color="auto"/>
        <w:bottom w:val="none" w:sz="0" w:space="0" w:color="auto"/>
        <w:right w:val="none" w:sz="0" w:space="0" w:color="auto"/>
      </w:divBdr>
      <w:divsChild>
        <w:div w:id="795026562">
          <w:marLeft w:val="1166"/>
          <w:marRight w:val="0"/>
          <w:marTop w:val="115"/>
          <w:marBottom w:val="0"/>
          <w:divBdr>
            <w:top w:val="none" w:sz="0" w:space="0" w:color="auto"/>
            <w:left w:val="none" w:sz="0" w:space="0" w:color="auto"/>
            <w:bottom w:val="none" w:sz="0" w:space="0" w:color="auto"/>
            <w:right w:val="none" w:sz="0" w:space="0" w:color="auto"/>
          </w:divBdr>
        </w:div>
        <w:div w:id="1464037678">
          <w:marLeft w:val="1800"/>
          <w:marRight w:val="0"/>
          <w:marTop w:val="96"/>
          <w:marBottom w:val="0"/>
          <w:divBdr>
            <w:top w:val="none" w:sz="0" w:space="0" w:color="auto"/>
            <w:left w:val="none" w:sz="0" w:space="0" w:color="auto"/>
            <w:bottom w:val="none" w:sz="0" w:space="0" w:color="auto"/>
            <w:right w:val="none" w:sz="0" w:space="0" w:color="auto"/>
          </w:divBdr>
        </w:div>
      </w:divsChild>
    </w:div>
    <w:div w:id="657537120">
      <w:bodyDiv w:val="1"/>
      <w:marLeft w:val="0"/>
      <w:marRight w:val="0"/>
      <w:marTop w:val="0"/>
      <w:marBottom w:val="0"/>
      <w:divBdr>
        <w:top w:val="none" w:sz="0" w:space="0" w:color="auto"/>
        <w:left w:val="none" w:sz="0" w:space="0" w:color="auto"/>
        <w:bottom w:val="none" w:sz="0" w:space="0" w:color="auto"/>
        <w:right w:val="none" w:sz="0" w:space="0" w:color="auto"/>
      </w:divBdr>
      <w:divsChild>
        <w:div w:id="1975869678">
          <w:marLeft w:val="1166"/>
          <w:marRight w:val="0"/>
          <w:marTop w:val="115"/>
          <w:marBottom w:val="0"/>
          <w:divBdr>
            <w:top w:val="none" w:sz="0" w:space="0" w:color="auto"/>
            <w:left w:val="none" w:sz="0" w:space="0" w:color="auto"/>
            <w:bottom w:val="none" w:sz="0" w:space="0" w:color="auto"/>
            <w:right w:val="none" w:sz="0" w:space="0" w:color="auto"/>
          </w:divBdr>
        </w:div>
        <w:div w:id="679086058">
          <w:marLeft w:val="1800"/>
          <w:marRight w:val="0"/>
          <w:marTop w:val="96"/>
          <w:marBottom w:val="0"/>
          <w:divBdr>
            <w:top w:val="none" w:sz="0" w:space="0" w:color="auto"/>
            <w:left w:val="none" w:sz="0" w:space="0" w:color="auto"/>
            <w:bottom w:val="none" w:sz="0" w:space="0" w:color="auto"/>
            <w:right w:val="none" w:sz="0" w:space="0" w:color="auto"/>
          </w:divBdr>
        </w:div>
        <w:div w:id="407846788">
          <w:marLeft w:val="2520"/>
          <w:marRight w:val="0"/>
          <w:marTop w:val="86"/>
          <w:marBottom w:val="0"/>
          <w:divBdr>
            <w:top w:val="none" w:sz="0" w:space="0" w:color="auto"/>
            <w:left w:val="none" w:sz="0" w:space="0" w:color="auto"/>
            <w:bottom w:val="none" w:sz="0" w:space="0" w:color="auto"/>
            <w:right w:val="none" w:sz="0" w:space="0" w:color="auto"/>
          </w:divBdr>
        </w:div>
        <w:div w:id="1228884037">
          <w:marLeft w:val="1800"/>
          <w:marRight w:val="0"/>
          <w:marTop w:val="96"/>
          <w:marBottom w:val="0"/>
          <w:divBdr>
            <w:top w:val="none" w:sz="0" w:space="0" w:color="auto"/>
            <w:left w:val="none" w:sz="0" w:space="0" w:color="auto"/>
            <w:bottom w:val="none" w:sz="0" w:space="0" w:color="auto"/>
            <w:right w:val="none" w:sz="0" w:space="0" w:color="auto"/>
          </w:divBdr>
        </w:div>
      </w:divsChild>
    </w:div>
    <w:div w:id="676158757">
      <w:bodyDiv w:val="1"/>
      <w:marLeft w:val="0"/>
      <w:marRight w:val="0"/>
      <w:marTop w:val="0"/>
      <w:marBottom w:val="0"/>
      <w:divBdr>
        <w:top w:val="none" w:sz="0" w:space="0" w:color="auto"/>
        <w:left w:val="none" w:sz="0" w:space="0" w:color="auto"/>
        <w:bottom w:val="none" w:sz="0" w:space="0" w:color="auto"/>
        <w:right w:val="none" w:sz="0" w:space="0" w:color="auto"/>
      </w:divBdr>
    </w:div>
    <w:div w:id="708724847">
      <w:bodyDiv w:val="1"/>
      <w:marLeft w:val="0"/>
      <w:marRight w:val="0"/>
      <w:marTop w:val="0"/>
      <w:marBottom w:val="0"/>
      <w:divBdr>
        <w:top w:val="none" w:sz="0" w:space="0" w:color="auto"/>
        <w:left w:val="none" w:sz="0" w:space="0" w:color="auto"/>
        <w:bottom w:val="none" w:sz="0" w:space="0" w:color="auto"/>
        <w:right w:val="none" w:sz="0" w:space="0" w:color="auto"/>
      </w:divBdr>
    </w:div>
    <w:div w:id="713847373">
      <w:bodyDiv w:val="1"/>
      <w:marLeft w:val="0"/>
      <w:marRight w:val="0"/>
      <w:marTop w:val="0"/>
      <w:marBottom w:val="0"/>
      <w:divBdr>
        <w:top w:val="none" w:sz="0" w:space="0" w:color="auto"/>
        <w:left w:val="none" w:sz="0" w:space="0" w:color="auto"/>
        <w:bottom w:val="none" w:sz="0" w:space="0" w:color="auto"/>
        <w:right w:val="none" w:sz="0" w:space="0" w:color="auto"/>
      </w:divBdr>
      <w:divsChild>
        <w:div w:id="1363476801">
          <w:marLeft w:val="1166"/>
          <w:marRight w:val="0"/>
          <w:marTop w:val="115"/>
          <w:marBottom w:val="0"/>
          <w:divBdr>
            <w:top w:val="none" w:sz="0" w:space="0" w:color="auto"/>
            <w:left w:val="none" w:sz="0" w:space="0" w:color="auto"/>
            <w:bottom w:val="none" w:sz="0" w:space="0" w:color="auto"/>
            <w:right w:val="none" w:sz="0" w:space="0" w:color="auto"/>
          </w:divBdr>
        </w:div>
        <w:div w:id="911545662">
          <w:marLeft w:val="1800"/>
          <w:marRight w:val="0"/>
          <w:marTop w:val="96"/>
          <w:marBottom w:val="0"/>
          <w:divBdr>
            <w:top w:val="none" w:sz="0" w:space="0" w:color="auto"/>
            <w:left w:val="none" w:sz="0" w:space="0" w:color="auto"/>
            <w:bottom w:val="none" w:sz="0" w:space="0" w:color="auto"/>
            <w:right w:val="none" w:sz="0" w:space="0" w:color="auto"/>
          </w:divBdr>
        </w:div>
        <w:div w:id="1438452287">
          <w:marLeft w:val="1800"/>
          <w:marRight w:val="0"/>
          <w:marTop w:val="96"/>
          <w:marBottom w:val="0"/>
          <w:divBdr>
            <w:top w:val="none" w:sz="0" w:space="0" w:color="auto"/>
            <w:left w:val="none" w:sz="0" w:space="0" w:color="auto"/>
            <w:bottom w:val="none" w:sz="0" w:space="0" w:color="auto"/>
            <w:right w:val="none" w:sz="0" w:space="0" w:color="auto"/>
          </w:divBdr>
        </w:div>
        <w:div w:id="1307512416">
          <w:marLeft w:val="1800"/>
          <w:marRight w:val="0"/>
          <w:marTop w:val="96"/>
          <w:marBottom w:val="0"/>
          <w:divBdr>
            <w:top w:val="none" w:sz="0" w:space="0" w:color="auto"/>
            <w:left w:val="none" w:sz="0" w:space="0" w:color="auto"/>
            <w:bottom w:val="none" w:sz="0" w:space="0" w:color="auto"/>
            <w:right w:val="none" w:sz="0" w:space="0" w:color="auto"/>
          </w:divBdr>
        </w:div>
        <w:div w:id="87388546">
          <w:marLeft w:val="1800"/>
          <w:marRight w:val="0"/>
          <w:marTop w:val="96"/>
          <w:marBottom w:val="0"/>
          <w:divBdr>
            <w:top w:val="none" w:sz="0" w:space="0" w:color="auto"/>
            <w:left w:val="none" w:sz="0" w:space="0" w:color="auto"/>
            <w:bottom w:val="none" w:sz="0" w:space="0" w:color="auto"/>
            <w:right w:val="none" w:sz="0" w:space="0" w:color="auto"/>
          </w:divBdr>
        </w:div>
      </w:divsChild>
    </w:div>
    <w:div w:id="772165772">
      <w:bodyDiv w:val="1"/>
      <w:marLeft w:val="0"/>
      <w:marRight w:val="0"/>
      <w:marTop w:val="0"/>
      <w:marBottom w:val="0"/>
      <w:divBdr>
        <w:top w:val="none" w:sz="0" w:space="0" w:color="auto"/>
        <w:left w:val="none" w:sz="0" w:space="0" w:color="auto"/>
        <w:bottom w:val="none" w:sz="0" w:space="0" w:color="auto"/>
        <w:right w:val="none" w:sz="0" w:space="0" w:color="auto"/>
      </w:divBdr>
    </w:div>
    <w:div w:id="776145662">
      <w:bodyDiv w:val="1"/>
      <w:marLeft w:val="0"/>
      <w:marRight w:val="0"/>
      <w:marTop w:val="0"/>
      <w:marBottom w:val="0"/>
      <w:divBdr>
        <w:top w:val="none" w:sz="0" w:space="0" w:color="auto"/>
        <w:left w:val="none" w:sz="0" w:space="0" w:color="auto"/>
        <w:bottom w:val="none" w:sz="0" w:space="0" w:color="auto"/>
        <w:right w:val="none" w:sz="0" w:space="0" w:color="auto"/>
      </w:divBdr>
      <w:divsChild>
        <w:div w:id="365570542">
          <w:marLeft w:val="1166"/>
          <w:marRight w:val="0"/>
          <w:marTop w:val="115"/>
          <w:marBottom w:val="0"/>
          <w:divBdr>
            <w:top w:val="none" w:sz="0" w:space="0" w:color="auto"/>
            <w:left w:val="none" w:sz="0" w:space="0" w:color="auto"/>
            <w:bottom w:val="none" w:sz="0" w:space="0" w:color="auto"/>
            <w:right w:val="none" w:sz="0" w:space="0" w:color="auto"/>
          </w:divBdr>
        </w:div>
        <w:div w:id="1414935116">
          <w:marLeft w:val="1800"/>
          <w:marRight w:val="0"/>
          <w:marTop w:val="96"/>
          <w:marBottom w:val="0"/>
          <w:divBdr>
            <w:top w:val="none" w:sz="0" w:space="0" w:color="auto"/>
            <w:left w:val="none" w:sz="0" w:space="0" w:color="auto"/>
            <w:bottom w:val="none" w:sz="0" w:space="0" w:color="auto"/>
            <w:right w:val="none" w:sz="0" w:space="0" w:color="auto"/>
          </w:divBdr>
        </w:div>
        <w:div w:id="2000034752">
          <w:marLeft w:val="1800"/>
          <w:marRight w:val="0"/>
          <w:marTop w:val="96"/>
          <w:marBottom w:val="0"/>
          <w:divBdr>
            <w:top w:val="none" w:sz="0" w:space="0" w:color="auto"/>
            <w:left w:val="none" w:sz="0" w:space="0" w:color="auto"/>
            <w:bottom w:val="none" w:sz="0" w:space="0" w:color="auto"/>
            <w:right w:val="none" w:sz="0" w:space="0" w:color="auto"/>
          </w:divBdr>
        </w:div>
      </w:divsChild>
    </w:div>
    <w:div w:id="866409500">
      <w:bodyDiv w:val="1"/>
      <w:marLeft w:val="0"/>
      <w:marRight w:val="0"/>
      <w:marTop w:val="0"/>
      <w:marBottom w:val="0"/>
      <w:divBdr>
        <w:top w:val="none" w:sz="0" w:space="0" w:color="auto"/>
        <w:left w:val="none" w:sz="0" w:space="0" w:color="auto"/>
        <w:bottom w:val="none" w:sz="0" w:space="0" w:color="auto"/>
        <w:right w:val="none" w:sz="0" w:space="0" w:color="auto"/>
      </w:divBdr>
      <w:divsChild>
        <w:div w:id="481239370">
          <w:marLeft w:val="1166"/>
          <w:marRight w:val="0"/>
          <w:marTop w:val="115"/>
          <w:marBottom w:val="0"/>
          <w:divBdr>
            <w:top w:val="none" w:sz="0" w:space="0" w:color="auto"/>
            <w:left w:val="none" w:sz="0" w:space="0" w:color="auto"/>
            <w:bottom w:val="none" w:sz="0" w:space="0" w:color="auto"/>
            <w:right w:val="none" w:sz="0" w:space="0" w:color="auto"/>
          </w:divBdr>
        </w:div>
      </w:divsChild>
    </w:div>
    <w:div w:id="892738672">
      <w:bodyDiv w:val="1"/>
      <w:marLeft w:val="0"/>
      <w:marRight w:val="0"/>
      <w:marTop w:val="0"/>
      <w:marBottom w:val="0"/>
      <w:divBdr>
        <w:top w:val="none" w:sz="0" w:space="0" w:color="auto"/>
        <w:left w:val="none" w:sz="0" w:space="0" w:color="auto"/>
        <w:bottom w:val="none" w:sz="0" w:space="0" w:color="auto"/>
        <w:right w:val="none" w:sz="0" w:space="0" w:color="auto"/>
      </w:divBdr>
      <w:divsChild>
        <w:div w:id="2115981092">
          <w:marLeft w:val="1166"/>
          <w:marRight w:val="0"/>
          <w:marTop w:val="115"/>
          <w:marBottom w:val="0"/>
          <w:divBdr>
            <w:top w:val="none" w:sz="0" w:space="0" w:color="auto"/>
            <w:left w:val="none" w:sz="0" w:space="0" w:color="auto"/>
            <w:bottom w:val="none" w:sz="0" w:space="0" w:color="auto"/>
            <w:right w:val="none" w:sz="0" w:space="0" w:color="auto"/>
          </w:divBdr>
        </w:div>
      </w:divsChild>
    </w:div>
    <w:div w:id="893155303">
      <w:bodyDiv w:val="1"/>
      <w:marLeft w:val="0"/>
      <w:marRight w:val="0"/>
      <w:marTop w:val="0"/>
      <w:marBottom w:val="0"/>
      <w:divBdr>
        <w:top w:val="none" w:sz="0" w:space="0" w:color="auto"/>
        <w:left w:val="none" w:sz="0" w:space="0" w:color="auto"/>
        <w:bottom w:val="none" w:sz="0" w:space="0" w:color="auto"/>
        <w:right w:val="none" w:sz="0" w:space="0" w:color="auto"/>
      </w:divBdr>
      <w:divsChild>
        <w:div w:id="1499925503">
          <w:marLeft w:val="1166"/>
          <w:marRight w:val="0"/>
          <w:marTop w:val="115"/>
          <w:marBottom w:val="0"/>
          <w:divBdr>
            <w:top w:val="none" w:sz="0" w:space="0" w:color="auto"/>
            <w:left w:val="none" w:sz="0" w:space="0" w:color="auto"/>
            <w:bottom w:val="none" w:sz="0" w:space="0" w:color="auto"/>
            <w:right w:val="none" w:sz="0" w:space="0" w:color="auto"/>
          </w:divBdr>
        </w:div>
      </w:divsChild>
    </w:div>
    <w:div w:id="924463527">
      <w:bodyDiv w:val="1"/>
      <w:marLeft w:val="0"/>
      <w:marRight w:val="0"/>
      <w:marTop w:val="0"/>
      <w:marBottom w:val="0"/>
      <w:divBdr>
        <w:top w:val="none" w:sz="0" w:space="0" w:color="auto"/>
        <w:left w:val="none" w:sz="0" w:space="0" w:color="auto"/>
        <w:bottom w:val="none" w:sz="0" w:space="0" w:color="auto"/>
        <w:right w:val="none" w:sz="0" w:space="0" w:color="auto"/>
      </w:divBdr>
      <w:divsChild>
        <w:div w:id="503280094">
          <w:marLeft w:val="1166"/>
          <w:marRight w:val="0"/>
          <w:marTop w:val="115"/>
          <w:marBottom w:val="0"/>
          <w:divBdr>
            <w:top w:val="none" w:sz="0" w:space="0" w:color="auto"/>
            <w:left w:val="none" w:sz="0" w:space="0" w:color="auto"/>
            <w:bottom w:val="none" w:sz="0" w:space="0" w:color="auto"/>
            <w:right w:val="none" w:sz="0" w:space="0" w:color="auto"/>
          </w:divBdr>
        </w:div>
        <w:div w:id="2012248804">
          <w:marLeft w:val="1800"/>
          <w:marRight w:val="0"/>
          <w:marTop w:val="96"/>
          <w:marBottom w:val="0"/>
          <w:divBdr>
            <w:top w:val="none" w:sz="0" w:space="0" w:color="auto"/>
            <w:left w:val="none" w:sz="0" w:space="0" w:color="auto"/>
            <w:bottom w:val="none" w:sz="0" w:space="0" w:color="auto"/>
            <w:right w:val="none" w:sz="0" w:space="0" w:color="auto"/>
          </w:divBdr>
        </w:div>
        <w:div w:id="937562185">
          <w:marLeft w:val="1166"/>
          <w:marRight w:val="0"/>
          <w:marTop w:val="115"/>
          <w:marBottom w:val="0"/>
          <w:divBdr>
            <w:top w:val="none" w:sz="0" w:space="0" w:color="auto"/>
            <w:left w:val="none" w:sz="0" w:space="0" w:color="auto"/>
            <w:bottom w:val="none" w:sz="0" w:space="0" w:color="auto"/>
            <w:right w:val="none" w:sz="0" w:space="0" w:color="auto"/>
          </w:divBdr>
        </w:div>
        <w:div w:id="36399188">
          <w:marLeft w:val="1800"/>
          <w:marRight w:val="0"/>
          <w:marTop w:val="96"/>
          <w:marBottom w:val="0"/>
          <w:divBdr>
            <w:top w:val="none" w:sz="0" w:space="0" w:color="auto"/>
            <w:left w:val="none" w:sz="0" w:space="0" w:color="auto"/>
            <w:bottom w:val="none" w:sz="0" w:space="0" w:color="auto"/>
            <w:right w:val="none" w:sz="0" w:space="0" w:color="auto"/>
          </w:divBdr>
        </w:div>
        <w:div w:id="1301157284">
          <w:marLeft w:val="1166"/>
          <w:marRight w:val="0"/>
          <w:marTop w:val="115"/>
          <w:marBottom w:val="0"/>
          <w:divBdr>
            <w:top w:val="none" w:sz="0" w:space="0" w:color="auto"/>
            <w:left w:val="none" w:sz="0" w:space="0" w:color="auto"/>
            <w:bottom w:val="none" w:sz="0" w:space="0" w:color="auto"/>
            <w:right w:val="none" w:sz="0" w:space="0" w:color="auto"/>
          </w:divBdr>
        </w:div>
      </w:divsChild>
    </w:div>
    <w:div w:id="965546483">
      <w:bodyDiv w:val="1"/>
      <w:marLeft w:val="0"/>
      <w:marRight w:val="0"/>
      <w:marTop w:val="0"/>
      <w:marBottom w:val="0"/>
      <w:divBdr>
        <w:top w:val="none" w:sz="0" w:space="0" w:color="auto"/>
        <w:left w:val="none" w:sz="0" w:space="0" w:color="auto"/>
        <w:bottom w:val="none" w:sz="0" w:space="0" w:color="auto"/>
        <w:right w:val="none" w:sz="0" w:space="0" w:color="auto"/>
      </w:divBdr>
      <w:divsChild>
        <w:div w:id="110323398">
          <w:marLeft w:val="1166"/>
          <w:marRight w:val="0"/>
          <w:marTop w:val="115"/>
          <w:marBottom w:val="0"/>
          <w:divBdr>
            <w:top w:val="none" w:sz="0" w:space="0" w:color="auto"/>
            <w:left w:val="none" w:sz="0" w:space="0" w:color="auto"/>
            <w:bottom w:val="none" w:sz="0" w:space="0" w:color="auto"/>
            <w:right w:val="none" w:sz="0" w:space="0" w:color="auto"/>
          </w:divBdr>
        </w:div>
        <w:div w:id="654574502">
          <w:marLeft w:val="1166"/>
          <w:marRight w:val="0"/>
          <w:marTop w:val="115"/>
          <w:marBottom w:val="0"/>
          <w:divBdr>
            <w:top w:val="none" w:sz="0" w:space="0" w:color="auto"/>
            <w:left w:val="none" w:sz="0" w:space="0" w:color="auto"/>
            <w:bottom w:val="none" w:sz="0" w:space="0" w:color="auto"/>
            <w:right w:val="none" w:sz="0" w:space="0" w:color="auto"/>
          </w:divBdr>
        </w:div>
        <w:div w:id="93482171">
          <w:marLeft w:val="1800"/>
          <w:marRight w:val="0"/>
          <w:marTop w:val="96"/>
          <w:marBottom w:val="0"/>
          <w:divBdr>
            <w:top w:val="none" w:sz="0" w:space="0" w:color="auto"/>
            <w:left w:val="none" w:sz="0" w:space="0" w:color="auto"/>
            <w:bottom w:val="none" w:sz="0" w:space="0" w:color="auto"/>
            <w:right w:val="none" w:sz="0" w:space="0" w:color="auto"/>
          </w:divBdr>
        </w:div>
        <w:div w:id="1454060590">
          <w:marLeft w:val="1800"/>
          <w:marRight w:val="0"/>
          <w:marTop w:val="96"/>
          <w:marBottom w:val="0"/>
          <w:divBdr>
            <w:top w:val="none" w:sz="0" w:space="0" w:color="auto"/>
            <w:left w:val="none" w:sz="0" w:space="0" w:color="auto"/>
            <w:bottom w:val="none" w:sz="0" w:space="0" w:color="auto"/>
            <w:right w:val="none" w:sz="0" w:space="0" w:color="auto"/>
          </w:divBdr>
        </w:div>
        <w:div w:id="226958354">
          <w:marLeft w:val="1800"/>
          <w:marRight w:val="0"/>
          <w:marTop w:val="96"/>
          <w:marBottom w:val="0"/>
          <w:divBdr>
            <w:top w:val="none" w:sz="0" w:space="0" w:color="auto"/>
            <w:left w:val="none" w:sz="0" w:space="0" w:color="auto"/>
            <w:bottom w:val="none" w:sz="0" w:space="0" w:color="auto"/>
            <w:right w:val="none" w:sz="0" w:space="0" w:color="auto"/>
          </w:divBdr>
        </w:div>
        <w:div w:id="1766459812">
          <w:marLeft w:val="1166"/>
          <w:marRight w:val="0"/>
          <w:marTop w:val="115"/>
          <w:marBottom w:val="0"/>
          <w:divBdr>
            <w:top w:val="none" w:sz="0" w:space="0" w:color="auto"/>
            <w:left w:val="none" w:sz="0" w:space="0" w:color="auto"/>
            <w:bottom w:val="none" w:sz="0" w:space="0" w:color="auto"/>
            <w:right w:val="none" w:sz="0" w:space="0" w:color="auto"/>
          </w:divBdr>
        </w:div>
        <w:div w:id="1390493305">
          <w:marLeft w:val="1166"/>
          <w:marRight w:val="0"/>
          <w:marTop w:val="115"/>
          <w:marBottom w:val="0"/>
          <w:divBdr>
            <w:top w:val="none" w:sz="0" w:space="0" w:color="auto"/>
            <w:left w:val="none" w:sz="0" w:space="0" w:color="auto"/>
            <w:bottom w:val="none" w:sz="0" w:space="0" w:color="auto"/>
            <w:right w:val="none" w:sz="0" w:space="0" w:color="auto"/>
          </w:divBdr>
        </w:div>
        <w:div w:id="45495644">
          <w:marLeft w:val="1800"/>
          <w:marRight w:val="0"/>
          <w:marTop w:val="96"/>
          <w:marBottom w:val="0"/>
          <w:divBdr>
            <w:top w:val="none" w:sz="0" w:space="0" w:color="auto"/>
            <w:left w:val="none" w:sz="0" w:space="0" w:color="auto"/>
            <w:bottom w:val="none" w:sz="0" w:space="0" w:color="auto"/>
            <w:right w:val="none" w:sz="0" w:space="0" w:color="auto"/>
          </w:divBdr>
        </w:div>
        <w:div w:id="799231356">
          <w:marLeft w:val="1800"/>
          <w:marRight w:val="0"/>
          <w:marTop w:val="96"/>
          <w:marBottom w:val="0"/>
          <w:divBdr>
            <w:top w:val="none" w:sz="0" w:space="0" w:color="auto"/>
            <w:left w:val="none" w:sz="0" w:space="0" w:color="auto"/>
            <w:bottom w:val="none" w:sz="0" w:space="0" w:color="auto"/>
            <w:right w:val="none" w:sz="0" w:space="0" w:color="auto"/>
          </w:divBdr>
        </w:div>
      </w:divsChild>
    </w:div>
    <w:div w:id="1062875090">
      <w:bodyDiv w:val="1"/>
      <w:marLeft w:val="0"/>
      <w:marRight w:val="0"/>
      <w:marTop w:val="0"/>
      <w:marBottom w:val="0"/>
      <w:divBdr>
        <w:top w:val="none" w:sz="0" w:space="0" w:color="auto"/>
        <w:left w:val="none" w:sz="0" w:space="0" w:color="auto"/>
        <w:bottom w:val="none" w:sz="0" w:space="0" w:color="auto"/>
        <w:right w:val="none" w:sz="0" w:space="0" w:color="auto"/>
      </w:divBdr>
      <w:divsChild>
        <w:div w:id="278146353">
          <w:marLeft w:val="0"/>
          <w:marRight w:val="0"/>
          <w:marTop w:val="0"/>
          <w:marBottom w:val="0"/>
          <w:divBdr>
            <w:top w:val="none" w:sz="0" w:space="0" w:color="auto"/>
            <w:left w:val="none" w:sz="0" w:space="0" w:color="auto"/>
            <w:bottom w:val="none" w:sz="0" w:space="0" w:color="auto"/>
            <w:right w:val="none" w:sz="0" w:space="0" w:color="auto"/>
          </w:divBdr>
          <w:divsChild>
            <w:div w:id="783883286">
              <w:marLeft w:val="0"/>
              <w:marRight w:val="0"/>
              <w:marTop w:val="0"/>
              <w:marBottom w:val="15"/>
              <w:divBdr>
                <w:top w:val="none" w:sz="0" w:space="0" w:color="auto"/>
                <w:left w:val="none" w:sz="0" w:space="0" w:color="auto"/>
                <w:bottom w:val="none" w:sz="0" w:space="0" w:color="auto"/>
                <w:right w:val="none" w:sz="0" w:space="0" w:color="auto"/>
              </w:divBdr>
              <w:divsChild>
                <w:div w:id="360521094">
                  <w:marLeft w:val="0"/>
                  <w:marRight w:val="0"/>
                  <w:marTop w:val="0"/>
                  <w:marBottom w:val="0"/>
                  <w:divBdr>
                    <w:top w:val="none" w:sz="0" w:space="0" w:color="auto"/>
                    <w:left w:val="none" w:sz="0" w:space="0" w:color="auto"/>
                    <w:bottom w:val="none" w:sz="0" w:space="0" w:color="auto"/>
                    <w:right w:val="none" w:sz="0" w:space="0" w:color="auto"/>
                  </w:divBdr>
                  <w:divsChild>
                    <w:div w:id="1958641567">
                      <w:marLeft w:val="0"/>
                      <w:marRight w:val="0"/>
                      <w:marTop w:val="0"/>
                      <w:marBottom w:val="0"/>
                      <w:divBdr>
                        <w:top w:val="none" w:sz="0" w:space="0" w:color="auto"/>
                        <w:left w:val="none" w:sz="0" w:space="0" w:color="auto"/>
                        <w:bottom w:val="none" w:sz="0" w:space="0" w:color="auto"/>
                        <w:right w:val="none" w:sz="0" w:space="0" w:color="auto"/>
                      </w:divBdr>
                      <w:divsChild>
                        <w:div w:id="807087417">
                          <w:marLeft w:val="0"/>
                          <w:marRight w:val="0"/>
                          <w:marTop w:val="0"/>
                          <w:marBottom w:val="0"/>
                          <w:divBdr>
                            <w:top w:val="single" w:sz="2" w:space="0" w:color="E1EAF3"/>
                            <w:left w:val="none" w:sz="0" w:space="0" w:color="auto"/>
                            <w:bottom w:val="none" w:sz="0" w:space="0" w:color="auto"/>
                            <w:right w:val="none" w:sz="0" w:space="0" w:color="auto"/>
                          </w:divBdr>
                          <w:divsChild>
                            <w:div w:id="1982881173">
                              <w:marLeft w:val="0"/>
                              <w:marRight w:val="0"/>
                              <w:marTop w:val="0"/>
                              <w:marBottom w:val="0"/>
                              <w:divBdr>
                                <w:top w:val="none" w:sz="0" w:space="0" w:color="auto"/>
                                <w:left w:val="none" w:sz="0" w:space="0" w:color="auto"/>
                                <w:bottom w:val="none" w:sz="0" w:space="0" w:color="auto"/>
                                <w:right w:val="none" w:sz="0" w:space="0" w:color="auto"/>
                              </w:divBdr>
                              <w:divsChild>
                                <w:div w:id="2074816021">
                                  <w:marLeft w:val="0"/>
                                  <w:marRight w:val="0"/>
                                  <w:marTop w:val="0"/>
                                  <w:marBottom w:val="0"/>
                                  <w:divBdr>
                                    <w:top w:val="none" w:sz="0" w:space="0" w:color="auto"/>
                                    <w:left w:val="none" w:sz="0" w:space="0" w:color="auto"/>
                                    <w:bottom w:val="none" w:sz="0" w:space="0" w:color="auto"/>
                                    <w:right w:val="none" w:sz="0" w:space="0" w:color="auto"/>
                                  </w:divBdr>
                                  <w:divsChild>
                                    <w:div w:id="1819034752">
                                      <w:marLeft w:val="0"/>
                                      <w:marRight w:val="0"/>
                                      <w:marTop w:val="0"/>
                                      <w:marBottom w:val="0"/>
                                      <w:divBdr>
                                        <w:top w:val="none" w:sz="0" w:space="0" w:color="auto"/>
                                        <w:left w:val="none" w:sz="0" w:space="0" w:color="auto"/>
                                        <w:bottom w:val="none" w:sz="0" w:space="0" w:color="auto"/>
                                        <w:right w:val="none" w:sz="0" w:space="0" w:color="auto"/>
                                      </w:divBdr>
                                      <w:divsChild>
                                        <w:div w:id="1404598657">
                                          <w:marLeft w:val="0"/>
                                          <w:marRight w:val="0"/>
                                          <w:marTop w:val="0"/>
                                          <w:marBottom w:val="0"/>
                                          <w:divBdr>
                                            <w:top w:val="none" w:sz="0" w:space="0" w:color="auto"/>
                                            <w:left w:val="none" w:sz="0" w:space="0" w:color="auto"/>
                                            <w:bottom w:val="none" w:sz="0" w:space="0" w:color="auto"/>
                                            <w:right w:val="none" w:sz="0" w:space="0" w:color="auto"/>
                                          </w:divBdr>
                                          <w:divsChild>
                                            <w:div w:id="1683777455">
                                              <w:marLeft w:val="0"/>
                                              <w:marRight w:val="0"/>
                                              <w:marTop w:val="0"/>
                                              <w:marBottom w:val="0"/>
                                              <w:divBdr>
                                                <w:top w:val="none" w:sz="0" w:space="0" w:color="auto"/>
                                                <w:left w:val="none" w:sz="0" w:space="0" w:color="auto"/>
                                                <w:bottom w:val="none" w:sz="0" w:space="0" w:color="auto"/>
                                                <w:right w:val="none" w:sz="0" w:space="0" w:color="auto"/>
                                              </w:divBdr>
                                              <w:divsChild>
                                                <w:div w:id="435365166">
                                                  <w:marLeft w:val="0"/>
                                                  <w:marRight w:val="0"/>
                                                  <w:marTop w:val="0"/>
                                                  <w:marBottom w:val="0"/>
                                                  <w:divBdr>
                                                    <w:top w:val="none" w:sz="0" w:space="0" w:color="auto"/>
                                                    <w:left w:val="none" w:sz="0" w:space="0" w:color="auto"/>
                                                    <w:bottom w:val="none" w:sz="0" w:space="0" w:color="auto"/>
                                                    <w:right w:val="none" w:sz="0" w:space="0" w:color="auto"/>
                                                  </w:divBdr>
                                                  <w:divsChild>
                                                    <w:div w:id="400636833">
                                                      <w:marLeft w:val="0"/>
                                                      <w:marRight w:val="0"/>
                                                      <w:marTop w:val="0"/>
                                                      <w:marBottom w:val="0"/>
                                                      <w:divBdr>
                                                        <w:top w:val="none" w:sz="0" w:space="0" w:color="auto"/>
                                                        <w:left w:val="none" w:sz="0" w:space="0" w:color="auto"/>
                                                        <w:bottom w:val="none" w:sz="0" w:space="0" w:color="auto"/>
                                                        <w:right w:val="none" w:sz="0" w:space="0" w:color="auto"/>
                                                      </w:divBdr>
                                                      <w:divsChild>
                                                        <w:div w:id="2035569767">
                                                          <w:marLeft w:val="0"/>
                                                          <w:marRight w:val="0"/>
                                                          <w:marTop w:val="450"/>
                                                          <w:marBottom w:val="450"/>
                                                          <w:divBdr>
                                                            <w:top w:val="none" w:sz="0" w:space="0" w:color="auto"/>
                                                            <w:left w:val="none" w:sz="0" w:space="0" w:color="auto"/>
                                                            <w:bottom w:val="none" w:sz="0" w:space="0" w:color="auto"/>
                                                            <w:right w:val="none" w:sz="0" w:space="0" w:color="auto"/>
                                                          </w:divBdr>
                                                          <w:divsChild>
                                                            <w:div w:id="1214777708">
                                                              <w:marLeft w:val="0"/>
                                                              <w:marRight w:val="0"/>
                                                              <w:marTop w:val="0"/>
                                                              <w:marBottom w:val="0"/>
                                                              <w:divBdr>
                                                                <w:top w:val="none" w:sz="0" w:space="0" w:color="auto"/>
                                                                <w:left w:val="none" w:sz="0" w:space="0" w:color="auto"/>
                                                                <w:bottom w:val="none" w:sz="0" w:space="0" w:color="auto"/>
                                                                <w:right w:val="none" w:sz="0" w:space="0" w:color="auto"/>
                                                              </w:divBdr>
                                                              <w:divsChild>
                                                                <w:div w:id="1485583375">
                                                                  <w:marLeft w:val="0"/>
                                                                  <w:marRight w:val="0"/>
                                                                  <w:marTop w:val="0"/>
                                                                  <w:marBottom w:val="0"/>
                                                                  <w:divBdr>
                                                                    <w:top w:val="none" w:sz="0" w:space="0" w:color="auto"/>
                                                                    <w:left w:val="none" w:sz="0" w:space="0" w:color="auto"/>
                                                                    <w:bottom w:val="none" w:sz="0" w:space="0" w:color="auto"/>
                                                                    <w:right w:val="none" w:sz="0" w:space="0" w:color="auto"/>
                                                                  </w:divBdr>
                                                                  <w:divsChild>
                                                                    <w:div w:id="2064449858">
                                                                      <w:marLeft w:val="0"/>
                                                                      <w:marRight w:val="0"/>
                                                                      <w:marTop w:val="0"/>
                                                                      <w:marBottom w:val="0"/>
                                                                      <w:divBdr>
                                                                        <w:top w:val="none" w:sz="0" w:space="0" w:color="auto"/>
                                                                        <w:left w:val="none" w:sz="0" w:space="0" w:color="auto"/>
                                                                        <w:bottom w:val="none" w:sz="0" w:space="0" w:color="auto"/>
                                                                        <w:right w:val="none" w:sz="0" w:space="0" w:color="auto"/>
                                                                      </w:divBdr>
                                                                      <w:divsChild>
                                                                        <w:div w:id="858933503">
                                                                          <w:marLeft w:val="0"/>
                                                                          <w:marRight w:val="0"/>
                                                                          <w:marTop w:val="0"/>
                                                                          <w:marBottom w:val="0"/>
                                                                          <w:divBdr>
                                                                            <w:top w:val="none" w:sz="0" w:space="0" w:color="auto"/>
                                                                            <w:left w:val="none" w:sz="0" w:space="0" w:color="auto"/>
                                                                            <w:bottom w:val="none" w:sz="0" w:space="0" w:color="auto"/>
                                                                            <w:right w:val="none" w:sz="0" w:space="0" w:color="auto"/>
                                                                          </w:divBdr>
                                                                          <w:divsChild>
                                                                            <w:div w:id="1642803038">
                                                                              <w:marLeft w:val="0"/>
                                                                              <w:marRight w:val="0"/>
                                                                              <w:marTop w:val="0"/>
                                                                              <w:marBottom w:val="375"/>
                                                                              <w:divBdr>
                                                                                <w:top w:val="none" w:sz="0" w:space="0" w:color="auto"/>
                                                                                <w:left w:val="none" w:sz="0" w:space="0" w:color="auto"/>
                                                                                <w:bottom w:val="none" w:sz="0" w:space="0" w:color="auto"/>
                                                                                <w:right w:val="none" w:sz="0" w:space="0" w:color="auto"/>
                                                                              </w:divBdr>
                                                                              <w:divsChild>
                                                                                <w:div w:id="1882594735">
                                                                                  <w:marLeft w:val="0"/>
                                                                                  <w:marRight w:val="0"/>
                                                                                  <w:marTop w:val="0"/>
                                                                                  <w:marBottom w:val="0"/>
                                                                                  <w:divBdr>
                                                                                    <w:top w:val="none" w:sz="0" w:space="0" w:color="auto"/>
                                                                                    <w:left w:val="none" w:sz="0" w:space="0" w:color="auto"/>
                                                                                    <w:bottom w:val="none" w:sz="0" w:space="0" w:color="auto"/>
                                                                                    <w:right w:val="none" w:sz="0" w:space="0" w:color="auto"/>
                                                                                  </w:divBdr>
                                                                                  <w:divsChild>
                                                                                    <w:div w:id="293366759">
                                                                                      <w:marLeft w:val="0"/>
                                                                                      <w:marRight w:val="0"/>
                                                                                      <w:marTop w:val="0"/>
                                                                                      <w:marBottom w:val="0"/>
                                                                                      <w:divBdr>
                                                                                        <w:top w:val="none" w:sz="0" w:space="0" w:color="auto"/>
                                                                                        <w:left w:val="none" w:sz="0" w:space="0" w:color="auto"/>
                                                                                        <w:bottom w:val="none" w:sz="0" w:space="0" w:color="auto"/>
                                                                                        <w:right w:val="none" w:sz="0" w:space="0" w:color="auto"/>
                                                                                      </w:divBdr>
                                                                                    </w:div>
                                                                                    <w:div w:id="495002313">
                                                                                      <w:marLeft w:val="0"/>
                                                                                      <w:marRight w:val="0"/>
                                                                                      <w:marTop w:val="0"/>
                                                                                      <w:marBottom w:val="0"/>
                                                                                      <w:divBdr>
                                                                                        <w:top w:val="none" w:sz="0" w:space="0" w:color="auto"/>
                                                                                        <w:left w:val="none" w:sz="0" w:space="0" w:color="auto"/>
                                                                                        <w:bottom w:val="none" w:sz="0" w:space="0" w:color="auto"/>
                                                                                        <w:right w:val="none" w:sz="0" w:space="0" w:color="auto"/>
                                                                                      </w:divBdr>
                                                                                    </w:div>
                                                                                    <w:div w:id="252207953">
                                                                                      <w:marLeft w:val="0"/>
                                                                                      <w:marRight w:val="0"/>
                                                                                      <w:marTop w:val="0"/>
                                                                                      <w:marBottom w:val="0"/>
                                                                                      <w:divBdr>
                                                                                        <w:top w:val="none" w:sz="0" w:space="0" w:color="auto"/>
                                                                                        <w:left w:val="none" w:sz="0" w:space="0" w:color="auto"/>
                                                                                        <w:bottom w:val="none" w:sz="0" w:space="0" w:color="auto"/>
                                                                                        <w:right w:val="none" w:sz="0" w:space="0" w:color="auto"/>
                                                                                      </w:divBdr>
                                                                                    </w:div>
                                                                                    <w:div w:id="1042559238">
                                                                                      <w:marLeft w:val="0"/>
                                                                                      <w:marRight w:val="0"/>
                                                                                      <w:marTop w:val="0"/>
                                                                                      <w:marBottom w:val="0"/>
                                                                                      <w:divBdr>
                                                                                        <w:top w:val="none" w:sz="0" w:space="0" w:color="auto"/>
                                                                                        <w:left w:val="none" w:sz="0" w:space="0" w:color="auto"/>
                                                                                        <w:bottom w:val="none" w:sz="0" w:space="0" w:color="auto"/>
                                                                                        <w:right w:val="none" w:sz="0" w:space="0" w:color="auto"/>
                                                                                      </w:divBdr>
                                                                                    </w:div>
                                                                                    <w:div w:id="1183980561">
                                                                                      <w:marLeft w:val="0"/>
                                                                                      <w:marRight w:val="0"/>
                                                                                      <w:marTop w:val="0"/>
                                                                                      <w:marBottom w:val="0"/>
                                                                                      <w:divBdr>
                                                                                        <w:top w:val="none" w:sz="0" w:space="0" w:color="auto"/>
                                                                                        <w:left w:val="none" w:sz="0" w:space="0" w:color="auto"/>
                                                                                        <w:bottom w:val="none" w:sz="0" w:space="0" w:color="auto"/>
                                                                                        <w:right w:val="none" w:sz="0" w:space="0" w:color="auto"/>
                                                                                      </w:divBdr>
                                                                                    </w:div>
                                                                                    <w:div w:id="1503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4107358">
      <w:bodyDiv w:val="1"/>
      <w:marLeft w:val="0"/>
      <w:marRight w:val="0"/>
      <w:marTop w:val="0"/>
      <w:marBottom w:val="0"/>
      <w:divBdr>
        <w:top w:val="none" w:sz="0" w:space="0" w:color="auto"/>
        <w:left w:val="none" w:sz="0" w:space="0" w:color="auto"/>
        <w:bottom w:val="none" w:sz="0" w:space="0" w:color="auto"/>
        <w:right w:val="none" w:sz="0" w:space="0" w:color="auto"/>
      </w:divBdr>
      <w:divsChild>
        <w:div w:id="162211671">
          <w:marLeft w:val="1166"/>
          <w:marRight w:val="0"/>
          <w:marTop w:val="115"/>
          <w:marBottom w:val="0"/>
          <w:divBdr>
            <w:top w:val="none" w:sz="0" w:space="0" w:color="auto"/>
            <w:left w:val="none" w:sz="0" w:space="0" w:color="auto"/>
            <w:bottom w:val="none" w:sz="0" w:space="0" w:color="auto"/>
            <w:right w:val="none" w:sz="0" w:space="0" w:color="auto"/>
          </w:divBdr>
        </w:div>
      </w:divsChild>
    </w:div>
    <w:div w:id="1128627593">
      <w:bodyDiv w:val="1"/>
      <w:marLeft w:val="0"/>
      <w:marRight w:val="0"/>
      <w:marTop w:val="0"/>
      <w:marBottom w:val="0"/>
      <w:divBdr>
        <w:top w:val="none" w:sz="0" w:space="0" w:color="auto"/>
        <w:left w:val="none" w:sz="0" w:space="0" w:color="auto"/>
        <w:bottom w:val="none" w:sz="0" w:space="0" w:color="auto"/>
        <w:right w:val="none" w:sz="0" w:space="0" w:color="auto"/>
      </w:divBdr>
      <w:divsChild>
        <w:div w:id="526061962">
          <w:marLeft w:val="1166"/>
          <w:marRight w:val="0"/>
          <w:marTop w:val="115"/>
          <w:marBottom w:val="0"/>
          <w:divBdr>
            <w:top w:val="none" w:sz="0" w:space="0" w:color="auto"/>
            <w:left w:val="none" w:sz="0" w:space="0" w:color="auto"/>
            <w:bottom w:val="none" w:sz="0" w:space="0" w:color="auto"/>
            <w:right w:val="none" w:sz="0" w:space="0" w:color="auto"/>
          </w:divBdr>
        </w:div>
        <w:div w:id="38290101">
          <w:marLeft w:val="1166"/>
          <w:marRight w:val="0"/>
          <w:marTop w:val="115"/>
          <w:marBottom w:val="0"/>
          <w:divBdr>
            <w:top w:val="none" w:sz="0" w:space="0" w:color="auto"/>
            <w:left w:val="none" w:sz="0" w:space="0" w:color="auto"/>
            <w:bottom w:val="none" w:sz="0" w:space="0" w:color="auto"/>
            <w:right w:val="none" w:sz="0" w:space="0" w:color="auto"/>
          </w:divBdr>
        </w:div>
      </w:divsChild>
    </w:div>
    <w:div w:id="1203205805">
      <w:bodyDiv w:val="1"/>
      <w:marLeft w:val="0"/>
      <w:marRight w:val="0"/>
      <w:marTop w:val="0"/>
      <w:marBottom w:val="0"/>
      <w:divBdr>
        <w:top w:val="none" w:sz="0" w:space="0" w:color="auto"/>
        <w:left w:val="none" w:sz="0" w:space="0" w:color="auto"/>
        <w:bottom w:val="none" w:sz="0" w:space="0" w:color="auto"/>
        <w:right w:val="none" w:sz="0" w:space="0" w:color="auto"/>
      </w:divBdr>
      <w:divsChild>
        <w:div w:id="297615963">
          <w:marLeft w:val="1166"/>
          <w:marRight w:val="0"/>
          <w:marTop w:val="96"/>
          <w:marBottom w:val="0"/>
          <w:divBdr>
            <w:top w:val="none" w:sz="0" w:space="0" w:color="auto"/>
            <w:left w:val="none" w:sz="0" w:space="0" w:color="auto"/>
            <w:bottom w:val="none" w:sz="0" w:space="0" w:color="auto"/>
            <w:right w:val="none" w:sz="0" w:space="0" w:color="auto"/>
          </w:divBdr>
        </w:div>
        <w:div w:id="383600176">
          <w:marLeft w:val="1800"/>
          <w:marRight w:val="0"/>
          <w:marTop w:val="86"/>
          <w:marBottom w:val="0"/>
          <w:divBdr>
            <w:top w:val="none" w:sz="0" w:space="0" w:color="auto"/>
            <w:left w:val="none" w:sz="0" w:space="0" w:color="auto"/>
            <w:bottom w:val="none" w:sz="0" w:space="0" w:color="auto"/>
            <w:right w:val="none" w:sz="0" w:space="0" w:color="auto"/>
          </w:divBdr>
        </w:div>
        <w:div w:id="741831311">
          <w:marLeft w:val="1800"/>
          <w:marRight w:val="0"/>
          <w:marTop w:val="86"/>
          <w:marBottom w:val="0"/>
          <w:divBdr>
            <w:top w:val="none" w:sz="0" w:space="0" w:color="auto"/>
            <w:left w:val="none" w:sz="0" w:space="0" w:color="auto"/>
            <w:bottom w:val="none" w:sz="0" w:space="0" w:color="auto"/>
            <w:right w:val="none" w:sz="0" w:space="0" w:color="auto"/>
          </w:divBdr>
        </w:div>
        <w:div w:id="939411059">
          <w:marLeft w:val="1800"/>
          <w:marRight w:val="0"/>
          <w:marTop w:val="86"/>
          <w:marBottom w:val="0"/>
          <w:divBdr>
            <w:top w:val="none" w:sz="0" w:space="0" w:color="auto"/>
            <w:left w:val="none" w:sz="0" w:space="0" w:color="auto"/>
            <w:bottom w:val="none" w:sz="0" w:space="0" w:color="auto"/>
            <w:right w:val="none" w:sz="0" w:space="0" w:color="auto"/>
          </w:divBdr>
        </w:div>
      </w:divsChild>
    </w:div>
    <w:div w:id="1230766456">
      <w:bodyDiv w:val="1"/>
      <w:marLeft w:val="0"/>
      <w:marRight w:val="0"/>
      <w:marTop w:val="0"/>
      <w:marBottom w:val="0"/>
      <w:divBdr>
        <w:top w:val="none" w:sz="0" w:space="0" w:color="auto"/>
        <w:left w:val="none" w:sz="0" w:space="0" w:color="auto"/>
        <w:bottom w:val="none" w:sz="0" w:space="0" w:color="auto"/>
        <w:right w:val="none" w:sz="0" w:space="0" w:color="auto"/>
      </w:divBdr>
      <w:divsChild>
        <w:div w:id="1389650012">
          <w:marLeft w:val="1166"/>
          <w:marRight w:val="0"/>
          <w:marTop w:val="96"/>
          <w:marBottom w:val="0"/>
          <w:divBdr>
            <w:top w:val="none" w:sz="0" w:space="0" w:color="auto"/>
            <w:left w:val="none" w:sz="0" w:space="0" w:color="auto"/>
            <w:bottom w:val="none" w:sz="0" w:space="0" w:color="auto"/>
            <w:right w:val="none" w:sz="0" w:space="0" w:color="auto"/>
          </w:divBdr>
        </w:div>
        <w:div w:id="215165006">
          <w:marLeft w:val="1166"/>
          <w:marRight w:val="0"/>
          <w:marTop w:val="96"/>
          <w:marBottom w:val="0"/>
          <w:divBdr>
            <w:top w:val="none" w:sz="0" w:space="0" w:color="auto"/>
            <w:left w:val="none" w:sz="0" w:space="0" w:color="auto"/>
            <w:bottom w:val="none" w:sz="0" w:space="0" w:color="auto"/>
            <w:right w:val="none" w:sz="0" w:space="0" w:color="auto"/>
          </w:divBdr>
        </w:div>
        <w:div w:id="574126150">
          <w:marLeft w:val="1166"/>
          <w:marRight w:val="0"/>
          <w:marTop w:val="96"/>
          <w:marBottom w:val="0"/>
          <w:divBdr>
            <w:top w:val="none" w:sz="0" w:space="0" w:color="auto"/>
            <w:left w:val="none" w:sz="0" w:space="0" w:color="auto"/>
            <w:bottom w:val="none" w:sz="0" w:space="0" w:color="auto"/>
            <w:right w:val="none" w:sz="0" w:space="0" w:color="auto"/>
          </w:divBdr>
        </w:div>
      </w:divsChild>
    </w:div>
    <w:div w:id="1238903512">
      <w:bodyDiv w:val="1"/>
      <w:marLeft w:val="0"/>
      <w:marRight w:val="0"/>
      <w:marTop w:val="0"/>
      <w:marBottom w:val="0"/>
      <w:divBdr>
        <w:top w:val="none" w:sz="0" w:space="0" w:color="auto"/>
        <w:left w:val="none" w:sz="0" w:space="0" w:color="auto"/>
        <w:bottom w:val="none" w:sz="0" w:space="0" w:color="auto"/>
        <w:right w:val="none" w:sz="0" w:space="0" w:color="auto"/>
      </w:divBdr>
      <w:divsChild>
        <w:div w:id="594289141">
          <w:marLeft w:val="1166"/>
          <w:marRight w:val="0"/>
          <w:marTop w:val="115"/>
          <w:marBottom w:val="0"/>
          <w:divBdr>
            <w:top w:val="none" w:sz="0" w:space="0" w:color="auto"/>
            <w:left w:val="none" w:sz="0" w:space="0" w:color="auto"/>
            <w:bottom w:val="none" w:sz="0" w:space="0" w:color="auto"/>
            <w:right w:val="none" w:sz="0" w:space="0" w:color="auto"/>
          </w:divBdr>
        </w:div>
        <w:div w:id="1224873965">
          <w:marLeft w:val="1800"/>
          <w:marRight w:val="0"/>
          <w:marTop w:val="96"/>
          <w:marBottom w:val="0"/>
          <w:divBdr>
            <w:top w:val="none" w:sz="0" w:space="0" w:color="auto"/>
            <w:left w:val="none" w:sz="0" w:space="0" w:color="auto"/>
            <w:bottom w:val="none" w:sz="0" w:space="0" w:color="auto"/>
            <w:right w:val="none" w:sz="0" w:space="0" w:color="auto"/>
          </w:divBdr>
        </w:div>
        <w:div w:id="1867594008">
          <w:marLeft w:val="1800"/>
          <w:marRight w:val="0"/>
          <w:marTop w:val="96"/>
          <w:marBottom w:val="0"/>
          <w:divBdr>
            <w:top w:val="none" w:sz="0" w:space="0" w:color="auto"/>
            <w:left w:val="none" w:sz="0" w:space="0" w:color="auto"/>
            <w:bottom w:val="none" w:sz="0" w:space="0" w:color="auto"/>
            <w:right w:val="none" w:sz="0" w:space="0" w:color="auto"/>
          </w:divBdr>
        </w:div>
        <w:div w:id="377974421">
          <w:marLeft w:val="1800"/>
          <w:marRight w:val="0"/>
          <w:marTop w:val="96"/>
          <w:marBottom w:val="0"/>
          <w:divBdr>
            <w:top w:val="none" w:sz="0" w:space="0" w:color="auto"/>
            <w:left w:val="none" w:sz="0" w:space="0" w:color="auto"/>
            <w:bottom w:val="none" w:sz="0" w:space="0" w:color="auto"/>
            <w:right w:val="none" w:sz="0" w:space="0" w:color="auto"/>
          </w:divBdr>
        </w:div>
        <w:div w:id="813447122">
          <w:marLeft w:val="1166"/>
          <w:marRight w:val="0"/>
          <w:marTop w:val="115"/>
          <w:marBottom w:val="0"/>
          <w:divBdr>
            <w:top w:val="none" w:sz="0" w:space="0" w:color="auto"/>
            <w:left w:val="none" w:sz="0" w:space="0" w:color="auto"/>
            <w:bottom w:val="none" w:sz="0" w:space="0" w:color="auto"/>
            <w:right w:val="none" w:sz="0" w:space="0" w:color="auto"/>
          </w:divBdr>
        </w:div>
        <w:div w:id="928587733">
          <w:marLeft w:val="1800"/>
          <w:marRight w:val="0"/>
          <w:marTop w:val="96"/>
          <w:marBottom w:val="0"/>
          <w:divBdr>
            <w:top w:val="none" w:sz="0" w:space="0" w:color="auto"/>
            <w:left w:val="none" w:sz="0" w:space="0" w:color="auto"/>
            <w:bottom w:val="none" w:sz="0" w:space="0" w:color="auto"/>
            <w:right w:val="none" w:sz="0" w:space="0" w:color="auto"/>
          </w:divBdr>
        </w:div>
        <w:div w:id="1250694265">
          <w:marLeft w:val="1800"/>
          <w:marRight w:val="0"/>
          <w:marTop w:val="96"/>
          <w:marBottom w:val="0"/>
          <w:divBdr>
            <w:top w:val="none" w:sz="0" w:space="0" w:color="auto"/>
            <w:left w:val="none" w:sz="0" w:space="0" w:color="auto"/>
            <w:bottom w:val="none" w:sz="0" w:space="0" w:color="auto"/>
            <w:right w:val="none" w:sz="0" w:space="0" w:color="auto"/>
          </w:divBdr>
        </w:div>
        <w:div w:id="1750229911">
          <w:marLeft w:val="1800"/>
          <w:marRight w:val="0"/>
          <w:marTop w:val="96"/>
          <w:marBottom w:val="0"/>
          <w:divBdr>
            <w:top w:val="none" w:sz="0" w:space="0" w:color="auto"/>
            <w:left w:val="none" w:sz="0" w:space="0" w:color="auto"/>
            <w:bottom w:val="none" w:sz="0" w:space="0" w:color="auto"/>
            <w:right w:val="none" w:sz="0" w:space="0" w:color="auto"/>
          </w:divBdr>
        </w:div>
      </w:divsChild>
    </w:div>
    <w:div w:id="1250846745">
      <w:bodyDiv w:val="1"/>
      <w:marLeft w:val="0"/>
      <w:marRight w:val="0"/>
      <w:marTop w:val="0"/>
      <w:marBottom w:val="0"/>
      <w:divBdr>
        <w:top w:val="none" w:sz="0" w:space="0" w:color="auto"/>
        <w:left w:val="none" w:sz="0" w:space="0" w:color="auto"/>
        <w:bottom w:val="none" w:sz="0" w:space="0" w:color="auto"/>
        <w:right w:val="none" w:sz="0" w:space="0" w:color="auto"/>
      </w:divBdr>
      <w:divsChild>
        <w:div w:id="1332682906">
          <w:marLeft w:val="1166"/>
          <w:marRight w:val="0"/>
          <w:marTop w:val="115"/>
          <w:marBottom w:val="0"/>
          <w:divBdr>
            <w:top w:val="none" w:sz="0" w:space="0" w:color="auto"/>
            <w:left w:val="none" w:sz="0" w:space="0" w:color="auto"/>
            <w:bottom w:val="none" w:sz="0" w:space="0" w:color="auto"/>
            <w:right w:val="none" w:sz="0" w:space="0" w:color="auto"/>
          </w:divBdr>
        </w:div>
      </w:divsChild>
    </w:div>
    <w:div w:id="1298954594">
      <w:bodyDiv w:val="1"/>
      <w:marLeft w:val="0"/>
      <w:marRight w:val="0"/>
      <w:marTop w:val="0"/>
      <w:marBottom w:val="0"/>
      <w:divBdr>
        <w:top w:val="none" w:sz="0" w:space="0" w:color="auto"/>
        <w:left w:val="none" w:sz="0" w:space="0" w:color="auto"/>
        <w:bottom w:val="none" w:sz="0" w:space="0" w:color="auto"/>
        <w:right w:val="none" w:sz="0" w:space="0" w:color="auto"/>
      </w:divBdr>
      <w:divsChild>
        <w:div w:id="565919261">
          <w:marLeft w:val="1800"/>
          <w:marRight w:val="0"/>
          <w:marTop w:val="96"/>
          <w:marBottom w:val="0"/>
          <w:divBdr>
            <w:top w:val="none" w:sz="0" w:space="0" w:color="auto"/>
            <w:left w:val="none" w:sz="0" w:space="0" w:color="auto"/>
            <w:bottom w:val="none" w:sz="0" w:space="0" w:color="auto"/>
            <w:right w:val="none" w:sz="0" w:space="0" w:color="auto"/>
          </w:divBdr>
        </w:div>
        <w:div w:id="458573924">
          <w:marLeft w:val="1800"/>
          <w:marRight w:val="0"/>
          <w:marTop w:val="96"/>
          <w:marBottom w:val="0"/>
          <w:divBdr>
            <w:top w:val="none" w:sz="0" w:space="0" w:color="auto"/>
            <w:left w:val="none" w:sz="0" w:space="0" w:color="auto"/>
            <w:bottom w:val="none" w:sz="0" w:space="0" w:color="auto"/>
            <w:right w:val="none" w:sz="0" w:space="0" w:color="auto"/>
          </w:divBdr>
        </w:div>
        <w:div w:id="1312561677">
          <w:marLeft w:val="1800"/>
          <w:marRight w:val="0"/>
          <w:marTop w:val="96"/>
          <w:marBottom w:val="0"/>
          <w:divBdr>
            <w:top w:val="none" w:sz="0" w:space="0" w:color="auto"/>
            <w:left w:val="none" w:sz="0" w:space="0" w:color="auto"/>
            <w:bottom w:val="none" w:sz="0" w:space="0" w:color="auto"/>
            <w:right w:val="none" w:sz="0" w:space="0" w:color="auto"/>
          </w:divBdr>
        </w:div>
        <w:div w:id="117991373">
          <w:marLeft w:val="1800"/>
          <w:marRight w:val="0"/>
          <w:marTop w:val="96"/>
          <w:marBottom w:val="0"/>
          <w:divBdr>
            <w:top w:val="none" w:sz="0" w:space="0" w:color="auto"/>
            <w:left w:val="none" w:sz="0" w:space="0" w:color="auto"/>
            <w:bottom w:val="none" w:sz="0" w:space="0" w:color="auto"/>
            <w:right w:val="none" w:sz="0" w:space="0" w:color="auto"/>
          </w:divBdr>
        </w:div>
      </w:divsChild>
    </w:div>
    <w:div w:id="1320115442">
      <w:bodyDiv w:val="1"/>
      <w:marLeft w:val="0"/>
      <w:marRight w:val="0"/>
      <w:marTop w:val="0"/>
      <w:marBottom w:val="0"/>
      <w:divBdr>
        <w:top w:val="none" w:sz="0" w:space="0" w:color="auto"/>
        <w:left w:val="none" w:sz="0" w:space="0" w:color="auto"/>
        <w:bottom w:val="none" w:sz="0" w:space="0" w:color="auto"/>
        <w:right w:val="none" w:sz="0" w:space="0" w:color="auto"/>
      </w:divBdr>
    </w:div>
    <w:div w:id="1390301403">
      <w:bodyDiv w:val="1"/>
      <w:marLeft w:val="0"/>
      <w:marRight w:val="0"/>
      <w:marTop w:val="0"/>
      <w:marBottom w:val="0"/>
      <w:divBdr>
        <w:top w:val="none" w:sz="0" w:space="0" w:color="auto"/>
        <w:left w:val="none" w:sz="0" w:space="0" w:color="auto"/>
        <w:bottom w:val="none" w:sz="0" w:space="0" w:color="auto"/>
        <w:right w:val="none" w:sz="0" w:space="0" w:color="auto"/>
      </w:divBdr>
      <w:divsChild>
        <w:div w:id="625477000">
          <w:marLeft w:val="1166"/>
          <w:marRight w:val="0"/>
          <w:marTop w:val="115"/>
          <w:marBottom w:val="0"/>
          <w:divBdr>
            <w:top w:val="none" w:sz="0" w:space="0" w:color="auto"/>
            <w:left w:val="none" w:sz="0" w:space="0" w:color="auto"/>
            <w:bottom w:val="none" w:sz="0" w:space="0" w:color="auto"/>
            <w:right w:val="none" w:sz="0" w:space="0" w:color="auto"/>
          </w:divBdr>
        </w:div>
        <w:div w:id="320353343">
          <w:marLeft w:val="1800"/>
          <w:marRight w:val="0"/>
          <w:marTop w:val="96"/>
          <w:marBottom w:val="0"/>
          <w:divBdr>
            <w:top w:val="none" w:sz="0" w:space="0" w:color="auto"/>
            <w:left w:val="none" w:sz="0" w:space="0" w:color="auto"/>
            <w:bottom w:val="none" w:sz="0" w:space="0" w:color="auto"/>
            <w:right w:val="none" w:sz="0" w:space="0" w:color="auto"/>
          </w:divBdr>
        </w:div>
        <w:div w:id="464473567">
          <w:marLeft w:val="1800"/>
          <w:marRight w:val="0"/>
          <w:marTop w:val="96"/>
          <w:marBottom w:val="0"/>
          <w:divBdr>
            <w:top w:val="none" w:sz="0" w:space="0" w:color="auto"/>
            <w:left w:val="none" w:sz="0" w:space="0" w:color="auto"/>
            <w:bottom w:val="none" w:sz="0" w:space="0" w:color="auto"/>
            <w:right w:val="none" w:sz="0" w:space="0" w:color="auto"/>
          </w:divBdr>
        </w:div>
        <w:div w:id="1542353276">
          <w:marLeft w:val="1800"/>
          <w:marRight w:val="0"/>
          <w:marTop w:val="96"/>
          <w:marBottom w:val="0"/>
          <w:divBdr>
            <w:top w:val="none" w:sz="0" w:space="0" w:color="auto"/>
            <w:left w:val="none" w:sz="0" w:space="0" w:color="auto"/>
            <w:bottom w:val="none" w:sz="0" w:space="0" w:color="auto"/>
            <w:right w:val="none" w:sz="0" w:space="0" w:color="auto"/>
          </w:divBdr>
        </w:div>
        <w:div w:id="1617129385">
          <w:marLeft w:val="1800"/>
          <w:marRight w:val="0"/>
          <w:marTop w:val="96"/>
          <w:marBottom w:val="0"/>
          <w:divBdr>
            <w:top w:val="none" w:sz="0" w:space="0" w:color="auto"/>
            <w:left w:val="none" w:sz="0" w:space="0" w:color="auto"/>
            <w:bottom w:val="none" w:sz="0" w:space="0" w:color="auto"/>
            <w:right w:val="none" w:sz="0" w:space="0" w:color="auto"/>
          </w:divBdr>
        </w:div>
      </w:divsChild>
    </w:div>
    <w:div w:id="1404252773">
      <w:bodyDiv w:val="1"/>
      <w:marLeft w:val="0"/>
      <w:marRight w:val="0"/>
      <w:marTop w:val="0"/>
      <w:marBottom w:val="0"/>
      <w:divBdr>
        <w:top w:val="none" w:sz="0" w:space="0" w:color="auto"/>
        <w:left w:val="none" w:sz="0" w:space="0" w:color="auto"/>
        <w:bottom w:val="none" w:sz="0" w:space="0" w:color="auto"/>
        <w:right w:val="none" w:sz="0" w:space="0" w:color="auto"/>
      </w:divBdr>
      <w:divsChild>
        <w:div w:id="1589462256">
          <w:marLeft w:val="1800"/>
          <w:marRight w:val="0"/>
          <w:marTop w:val="96"/>
          <w:marBottom w:val="0"/>
          <w:divBdr>
            <w:top w:val="none" w:sz="0" w:space="0" w:color="auto"/>
            <w:left w:val="none" w:sz="0" w:space="0" w:color="auto"/>
            <w:bottom w:val="none" w:sz="0" w:space="0" w:color="auto"/>
            <w:right w:val="none" w:sz="0" w:space="0" w:color="auto"/>
          </w:divBdr>
        </w:div>
      </w:divsChild>
    </w:div>
    <w:div w:id="1459492157">
      <w:bodyDiv w:val="1"/>
      <w:marLeft w:val="0"/>
      <w:marRight w:val="0"/>
      <w:marTop w:val="0"/>
      <w:marBottom w:val="0"/>
      <w:divBdr>
        <w:top w:val="none" w:sz="0" w:space="0" w:color="auto"/>
        <w:left w:val="none" w:sz="0" w:space="0" w:color="auto"/>
        <w:bottom w:val="none" w:sz="0" w:space="0" w:color="auto"/>
        <w:right w:val="none" w:sz="0" w:space="0" w:color="auto"/>
      </w:divBdr>
      <w:divsChild>
        <w:div w:id="41946665">
          <w:marLeft w:val="1166"/>
          <w:marRight w:val="0"/>
          <w:marTop w:val="115"/>
          <w:marBottom w:val="0"/>
          <w:divBdr>
            <w:top w:val="none" w:sz="0" w:space="0" w:color="auto"/>
            <w:left w:val="none" w:sz="0" w:space="0" w:color="auto"/>
            <w:bottom w:val="none" w:sz="0" w:space="0" w:color="auto"/>
            <w:right w:val="none" w:sz="0" w:space="0" w:color="auto"/>
          </w:divBdr>
        </w:div>
        <w:div w:id="654919546">
          <w:marLeft w:val="1800"/>
          <w:marRight w:val="0"/>
          <w:marTop w:val="96"/>
          <w:marBottom w:val="0"/>
          <w:divBdr>
            <w:top w:val="none" w:sz="0" w:space="0" w:color="auto"/>
            <w:left w:val="none" w:sz="0" w:space="0" w:color="auto"/>
            <w:bottom w:val="none" w:sz="0" w:space="0" w:color="auto"/>
            <w:right w:val="none" w:sz="0" w:space="0" w:color="auto"/>
          </w:divBdr>
        </w:div>
        <w:div w:id="2094276659">
          <w:marLeft w:val="1800"/>
          <w:marRight w:val="0"/>
          <w:marTop w:val="96"/>
          <w:marBottom w:val="0"/>
          <w:divBdr>
            <w:top w:val="none" w:sz="0" w:space="0" w:color="auto"/>
            <w:left w:val="none" w:sz="0" w:space="0" w:color="auto"/>
            <w:bottom w:val="none" w:sz="0" w:space="0" w:color="auto"/>
            <w:right w:val="none" w:sz="0" w:space="0" w:color="auto"/>
          </w:divBdr>
        </w:div>
        <w:div w:id="2095203172">
          <w:marLeft w:val="1166"/>
          <w:marRight w:val="0"/>
          <w:marTop w:val="115"/>
          <w:marBottom w:val="0"/>
          <w:divBdr>
            <w:top w:val="none" w:sz="0" w:space="0" w:color="auto"/>
            <w:left w:val="none" w:sz="0" w:space="0" w:color="auto"/>
            <w:bottom w:val="none" w:sz="0" w:space="0" w:color="auto"/>
            <w:right w:val="none" w:sz="0" w:space="0" w:color="auto"/>
          </w:divBdr>
        </w:div>
        <w:div w:id="117534432">
          <w:marLeft w:val="1166"/>
          <w:marRight w:val="0"/>
          <w:marTop w:val="115"/>
          <w:marBottom w:val="0"/>
          <w:divBdr>
            <w:top w:val="none" w:sz="0" w:space="0" w:color="auto"/>
            <w:left w:val="none" w:sz="0" w:space="0" w:color="auto"/>
            <w:bottom w:val="none" w:sz="0" w:space="0" w:color="auto"/>
            <w:right w:val="none" w:sz="0" w:space="0" w:color="auto"/>
          </w:divBdr>
        </w:div>
        <w:div w:id="975183586">
          <w:marLeft w:val="1166"/>
          <w:marRight w:val="0"/>
          <w:marTop w:val="115"/>
          <w:marBottom w:val="0"/>
          <w:divBdr>
            <w:top w:val="none" w:sz="0" w:space="0" w:color="auto"/>
            <w:left w:val="none" w:sz="0" w:space="0" w:color="auto"/>
            <w:bottom w:val="none" w:sz="0" w:space="0" w:color="auto"/>
            <w:right w:val="none" w:sz="0" w:space="0" w:color="auto"/>
          </w:divBdr>
        </w:div>
      </w:divsChild>
    </w:div>
    <w:div w:id="1476340539">
      <w:bodyDiv w:val="1"/>
      <w:marLeft w:val="0"/>
      <w:marRight w:val="0"/>
      <w:marTop w:val="0"/>
      <w:marBottom w:val="0"/>
      <w:divBdr>
        <w:top w:val="none" w:sz="0" w:space="0" w:color="auto"/>
        <w:left w:val="none" w:sz="0" w:space="0" w:color="auto"/>
        <w:bottom w:val="none" w:sz="0" w:space="0" w:color="auto"/>
        <w:right w:val="none" w:sz="0" w:space="0" w:color="auto"/>
      </w:divBdr>
      <w:divsChild>
        <w:div w:id="1970166793">
          <w:marLeft w:val="0"/>
          <w:marRight w:val="0"/>
          <w:marTop w:val="0"/>
          <w:marBottom w:val="0"/>
          <w:divBdr>
            <w:top w:val="none" w:sz="0" w:space="0" w:color="auto"/>
            <w:left w:val="none" w:sz="0" w:space="0" w:color="auto"/>
            <w:bottom w:val="none" w:sz="0" w:space="0" w:color="auto"/>
            <w:right w:val="none" w:sz="0" w:space="0" w:color="auto"/>
          </w:divBdr>
          <w:divsChild>
            <w:div w:id="1410271649">
              <w:marLeft w:val="0"/>
              <w:marRight w:val="0"/>
              <w:marTop w:val="0"/>
              <w:marBottom w:val="0"/>
              <w:divBdr>
                <w:top w:val="single" w:sz="6" w:space="0" w:color="E9E9E9"/>
                <w:left w:val="single" w:sz="6" w:space="0" w:color="E9E9E9"/>
                <w:bottom w:val="single" w:sz="6" w:space="0" w:color="E9E9E9"/>
                <w:right w:val="single" w:sz="6" w:space="0" w:color="E9E9E9"/>
              </w:divBdr>
              <w:divsChild>
                <w:div w:id="1926761972">
                  <w:marLeft w:val="210"/>
                  <w:marRight w:val="210"/>
                  <w:marTop w:val="0"/>
                  <w:marBottom w:val="0"/>
                  <w:divBdr>
                    <w:top w:val="none" w:sz="0" w:space="0" w:color="auto"/>
                    <w:left w:val="none" w:sz="0" w:space="0" w:color="auto"/>
                    <w:bottom w:val="none" w:sz="0" w:space="0" w:color="auto"/>
                    <w:right w:val="none" w:sz="0" w:space="0" w:color="auto"/>
                  </w:divBdr>
                  <w:divsChild>
                    <w:div w:id="906301464">
                      <w:marLeft w:val="0"/>
                      <w:marRight w:val="0"/>
                      <w:marTop w:val="0"/>
                      <w:marBottom w:val="0"/>
                      <w:divBdr>
                        <w:top w:val="none" w:sz="0" w:space="0" w:color="auto"/>
                        <w:left w:val="none" w:sz="0" w:space="0" w:color="auto"/>
                        <w:bottom w:val="none" w:sz="0" w:space="0" w:color="auto"/>
                        <w:right w:val="none" w:sz="0" w:space="0" w:color="auto"/>
                      </w:divBdr>
                      <w:divsChild>
                        <w:div w:id="248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873403">
      <w:bodyDiv w:val="1"/>
      <w:marLeft w:val="0"/>
      <w:marRight w:val="0"/>
      <w:marTop w:val="0"/>
      <w:marBottom w:val="0"/>
      <w:divBdr>
        <w:top w:val="none" w:sz="0" w:space="0" w:color="auto"/>
        <w:left w:val="none" w:sz="0" w:space="0" w:color="auto"/>
        <w:bottom w:val="none" w:sz="0" w:space="0" w:color="auto"/>
        <w:right w:val="none" w:sz="0" w:space="0" w:color="auto"/>
      </w:divBdr>
    </w:div>
    <w:div w:id="1537497680">
      <w:bodyDiv w:val="1"/>
      <w:marLeft w:val="0"/>
      <w:marRight w:val="0"/>
      <w:marTop w:val="0"/>
      <w:marBottom w:val="0"/>
      <w:divBdr>
        <w:top w:val="none" w:sz="0" w:space="0" w:color="auto"/>
        <w:left w:val="none" w:sz="0" w:space="0" w:color="auto"/>
        <w:bottom w:val="none" w:sz="0" w:space="0" w:color="auto"/>
        <w:right w:val="none" w:sz="0" w:space="0" w:color="auto"/>
      </w:divBdr>
      <w:divsChild>
        <w:div w:id="373506544">
          <w:marLeft w:val="1166"/>
          <w:marRight w:val="0"/>
          <w:marTop w:val="115"/>
          <w:marBottom w:val="0"/>
          <w:divBdr>
            <w:top w:val="none" w:sz="0" w:space="0" w:color="auto"/>
            <w:left w:val="none" w:sz="0" w:space="0" w:color="auto"/>
            <w:bottom w:val="none" w:sz="0" w:space="0" w:color="auto"/>
            <w:right w:val="none" w:sz="0" w:space="0" w:color="auto"/>
          </w:divBdr>
        </w:div>
        <w:div w:id="1144275557">
          <w:marLeft w:val="1800"/>
          <w:marRight w:val="0"/>
          <w:marTop w:val="96"/>
          <w:marBottom w:val="0"/>
          <w:divBdr>
            <w:top w:val="none" w:sz="0" w:space="0" w:color="auto"/>
            <w:left w:val="none" w:sz="0" w:space="0" w:color="auto"/>
            <w:bottom w:val="none" w:sz="0" w:space="0" w:color="auto"/>
            <w:right w:val="none" w:sz="0" w:space="0" w:color="auto"/>
          </w:divBdr>
        </w:div>
        <w:div w:id="1630285807">
          <w:marLeft w:val="1800"/>
          <w:marRight w:val="0"/>
          <w:marTop w:val="96"/>
          <w:marBottom w:val="0"/>
          <w:divBdr>
            <w:top w:val="none" w:sz="0" w:space="0" w:color="auto"/>
            <w:left w:val="none" w:sz="0" w:space="0" w:color="auto"/>
            <w:bottom w:val="none" w:sz="0" w:space="0" w:color="auto"/>
            <w:right w:val="none" w:sz="0" w:space="0" w:color="auto"/>
          </w:divBdr>
        </w:div>
        <w:div w:id="203297909">
          <w:marLeft w:val="1166"/>
          <w:marRight w:val="0"/>
          <w:marTop w:val="115"/>
          <w:marBottom w:val="0"/>
          <w:divBdr>
            <w:top w:val="none" w:sz="0" w:space="0" w:color="auto"/>
            <w:left w:val="none" w:sz="0" w:space="0" w:color="auto"/>
            <w:bottom w:val="none" w:sz="0" w:space="0" w:color="auto"/>
            <w:right w:val="none" w:sz="0" w:space="0" w:color="auto"/>
          </w:divBdr>
        </w:div>
        <w:div w:id="1134100903">
          <w:marLeft w:val="1800"/>
          <w:marRight w:val="0"/>
          <w:marTop w:val="96"/>
          <w:marBottom w:val="0"/>
          <w:divBdr>
            <w:top w:val="none" w:sz="0" w:space="0" w:color="auto"/>
            <w:left w:val="none" w:sz="0" w:space="0" w:color="auto"/>
            <w:bottom w:val="none" w:sz="0" w:space="0" w:color="auto"/>
            <w:right w:val="none" w:sz="0" w:space="0" w:color="auto"/>
          </w:divBdr>
        </w:div>
      </w:divsChild>
    </w:div>
    <w:div w:id="1623418040">
      <w:bodyDiv w:val="1"/>
      <w:marLeft w:val="0"/>
      <w:marRight w:val="0"/>
      <w:marTop w:val="0"/>
      <w:marBottom w:val="0"/>
      <w:divBdr>
        <w:top w:val="none" w:sz="0" w:space="0" w:color="auto"/>
        <w:left w:val="none" w:sz="0" w:space="0" w:color="auto"/>
        <w:bottom w:val="none" w:sz="0" w:space="0" w:color="auto"/>
        <w:right w:val="none" w:sz="0" w:space="0" w:color="auto"/>
      </w:divBdr>
      <w:divsChild>
        <w:div w:id="977566716">
          <w:marLeft w:val="1440"/>
          <w:marRight w:val="0"/>
          <w:marTop w:val="115"/>
          <w:marBottom w:val="0"/>
          <w:divBdr>
            <w:top w:val="none" w:sz="0" w:space="0" w:color="auto"/>
            <w:left w:val="none" w:sz="0" w:space="0" w:color="auto"/>
            <w:bottom w:val="none" w:sz="0" w:space="0" w:color="auto"/>
            <w:right w:val="none" w:sz="0" w:space="0" w:color="auto"/>
          </w:divBdr>
        </w:div>
        <w:div w:id="1470979685">
          <w:marLeft w:val="1440"/>
          <w:marRight w:val="0"/>
          <w:marTop w:val="115"/>
          <w:marBottom w:val="0"/>
          <w:divBdr>
            <w:top w:val="none" w:sz="0" w:space="0" w:color="auto"/>
            <w:left w:val="none" w:sz="0" w:space="0" w:color="auto"/>
            <w:bottom w:val="none" w:sz="0" w:space="0" w:color="auto"/>
            <w:right w:val="none" w:sz="0" w:space="0" w:color="auto"/>
          </w:divBdr>
        </w:div>
        <w:div w:id="1247181990">
          <w:marLeft w:val="1440"/>
          <w:marRight w:val="0"/>
          <w:marTop w:val="115"/>
          <w:marBottom w:val="0"/>
          <w:divBdr>
            <w:top w:val="none" w:sz="0" w:space="0" w:color="auto"/>
            <w:left w:val="none" w:sz="0" w:space="0" w:color="auto"/>
            <w:bottom w:val="none" w:sz="0" w:space="0" w:color="auto"/>
            <w:right w:val="none" w:sz="0" w:space="0" w:color="auto"/>
          </w:divBdr>
        </w:div>
        <w:div w:id="972830864">
          <w:marLeft w:val="1440"/>
          <w:marRight w:val="0"/>
          <w:marTop w:val="115"/>
          <w:marBottom w:val="0"/>
          <w:divBdr>
            <w:top w:val="none" w:sz="0" w:space="0" w:color="auto"/>
            <w:left w:val="none" w:sz="0" w:space="0" w:color="auto"/>
            <w:bottom w:val="none" w:sz="0" w:space="0" w:color="auto"/>
            <w:right w:val="none" w:sz="0" w:space="0" w:color="auto"/>
          </w:divBdr>
        </w:div>
        <w:div w:id="538974042">
          <w:marLeft w:val="1440"/>
          <w:marRight w:val="0"/>
          <w:marTop w:val="115"/>
          <w:marBottom w:val="0"/>
          <w:divBdr>
            <w:top w:val="none" w:sz="0" w:space="0" w:color="auto"/>
            <w:left w:val="none" w:sz="0" w:space="0" w:color="auto"/>
            <w:bottom w:val="none" w:sz="0" w:space="0" w:color="auto"/>
            <w:right w:val="none" w:sz="0" w:space="0" w:color="auto"/>
          </w:divBdr>
        </w:div>
      </w:divsChild>
    </w:div>
    <w:div w:id="1634602935">
      <w:bodyDiv w:val="1"/>
      <w:marLeft w:val="0"/>
      <w:marRight w:val="0"/>
      <w:marTop w:val="0"/>
      <w:marBottom w:val="0"/>
      <w:divBdr>
        <w:top w:val="none" w:sz="0" w:space="0" w:color="auto"/>
        <w:left w:val="none" w:sz="0" w:space="0" w:color="auto"/>
        <w:bottom w:val="none" w:sz="0" w:space="0" w:color="auto"/>
        <w:right w:val="none" w:sz="0" w:space="0" w:color="auto"/>
      </w:divBdr>
      <w:divsChild>
        <w:div w:id="277951055">
          <w:marLeft w:val="1166"/>
          <w:marRight w:val="0"/>
          <w:marTop w:val="115"/>
          <w:marBottom w:val="0"/>
          <w:divBdr>
            <w:top w:val="none" w:sz="0" w:space="0" w:color="auto"/>
            <w:left w:val="none" w:sz="0" w:space="0" w:color="auto"/>
            <w:bottom w:val="none" w:sz="0" w:space="0" w:color="auto"/>
            <w:right w:val="none" w:sz="0" w:space="0" w:color="auto"/>
          </w:divBdr>
        </w:div>
        <w:div w:id="695666593">
          <w:marLeft w:val="1166"/>
          <w:marRight w:val="0"/>
          <w:marTop w:val="115"/>
          <w:marBottom w:val="0"/>
          <w:divBdr>
            <w:top w:val="none" w:sz="0" w:space="0" w:color="auto"/>
            <w:left w:val="none" w:sz="0" w:space="0" w:color="auto"/>
            <w:bottom w:val="none" w:sz="0" w:space="0" w:color="auto"/>
            <w:right w:val="none" w:sz="0" w:space="0" w:color="auto"/>
          </w:divBdr>
        </w:div>
        <w:div w:id="1333606340">
          <w:marLeft w:val="1166"/>
          <w:marRight w:val="0"/>
          <w:marTop w:val="115"/>
          <w:marBottom w:val="0"/>
          <w:divBdr>
            <w:top w:val="none" w:sz="0" w:space="0" w:color="auto"/>
            <w:left w:val="none" w:sz="0" w:space="0" w:color="auto"/>
            <w:bottom w:val="none" w:sz="0" w:space="0" w:color="auto"/>
            <w:right w:val="none" w:sz="0" w:space="0" w:color="auto"/>
          </w:divBdr>
        </w:div>
        <w:div w:id="316616870">
          <w:marLeft w:val="1800"/>
          <w:marRight w:val="0"/>
          <w:marTop w:val="96"/>
          <w:marBottom w:val="0"/>
          <w:divBdr>
            <w:top w:val="none" w:sz="0" w:space="0" w:color="auto"/>
            <w:left w:val="none" w:sz="0" w:space="0" w:color="auto"/>
            <w:bottom w:val="none" w:sz="0" w:space="0" w:color="auto"/>
            <w:right w:val="none" w:sz="0" w:space="0" w:color="auto"/>
          </w:divBdr>
        </w:div>
      </w:divsChild>
    </w:div>
    <w:div w:id="1693726666">
      <w:bodyDiv w:val="1"/>
      <w:marLeft w:val="0"/>
      <w:marRight w:val="0"/>
      <w:marTop w:val="0"/>
      <w:marBottom w:val="0"/>
      <w:divBdr>
        <w:top w:val="none" w:sz="0" w:space="0" w:color="auto"/>
        <w:left w:val="none" w:sz="0" w:space="0" w:color="auto"/>
        <w:bottom w:val="none" w:sz="0" w:space="0" w:color="auto"/>
        <w:right w:val="none" w:sz="0" w:space="0" w:color="auto"/>
      </w:divBdr>
      <w:divsChild>
        <w:div w:id="1017999849">
          <w:marLeft w:val="1166"/>
          <w:marRight w:val="0"/>
          <w:marTop w:val="115"/>
          <w:marBottom w:val="0"/>
          <w:divBdr>
            <w:top w:val="none" w:sz="0" w:space="0" w:color="auto"/>
            <w:left w:val="none" w:sz="0" w:space="0" w:color="auto"/>
            <w:bottom w:val="none" w:sz="0" w:space="0" w:color="auto"/>
            <w:right w:val="none" w:sz="0" w:space="0" w:color="auto"/>
          </w:divBdr>
        </w:div>
        <w:div w:id="926229290">
          <w:marLeft w:val="1166"/>
          <w:marRight w:val="0"/>
          <w:marTop w:val="115"/>
          <w:marBottom w:val="0"/>
          <w:divBdr>
            <w:top w:val="none" w:sz="0" w:space="0" w:color="auto"/>
            <w:left w:val="none" w:sz="0" w:space="0" w:color="auto"/>
            <w:bottom w:val="none" w:sz="0" w:space="0" w:color="auto"/>
            <w:right w:val="none" w:sz="0" w:space="0" w:color="auto"/>
          </w:divBdr>
        </w:div>
        <w:div w:id="1792747826">
          <w:marLeft w:val="1166"/>
          <w:marRight w:val="0"/>
          <w:marTop w:val="115"/>
          <w:marBottom w:val="0"/>
          <w:divBdr>
            <w:top w:val="none" w:sz="0" w:space="0" w:color="auto"/>
            <w:left w:val="none" w:sz="0" w:space="0" w:color="auto"/>
            <w:bottom w:val="none" w:sz="0" w:space="0" w:color="auto"/>
            <w:right w:val="none" w:sz="0" w:space="0" w:color="auto"/>
          </w:divBdr>
        </w:div>
        <w:div w:id="1534073866">
          <w:marLeft w:val="1800"/>
          <w:marRight w:val="0"/>
          <w:marTop w:val="96"/>
          <w:marBottom w:val="0"/>
          <w:divBdr>
            <w:top w:val="none" w:sz="0" w:space="0" w:color="auto"/>
            <w:left w:val="none" w:sz="0" w:space="0" w:color="auto"/>
            <w:bottom w:val="none" w:sz="0" w:space="0" w:color="auto"/>
            <w:right w:val="none" w:sz="0" w:space="0" w:color="auto"/>
          </w:divBdr>
        </w:div>
        <w:div w:id="743338499">
          <w:marLeft w:val="1800"/>
          <w:marRight w:val="0"/>
          <w:marTop w:val="96"/>
          <w:marBottom w:val="0"/>
          <w:divBdr>
            <w:top w:val="none" w:sz="0" w:space="0" w:color="auto"/>
            <w:left w:val="none" w:sz="0" w:space="0" w:color="auto"/>
            <w:bottom w:val="none" w:sz="0" w:space="0" w:color="auto"/>
            <w:right w:val="none" w:sz="0" w:space="0" w:color="auto"/>
          </w:divBdr>
        </w:div>
        <w:div w:id="1666056388">
          <w:marLeft w:val="1800"/>
          <w:marRight w:val="0"/>
          <w:marTop w:val="96"/>
          <w:marBottom w:val="0"/>
          <w:divBdr>
            <w:top w:val="none" w:sz="0" w:space="0" w:color="auto"/>
            <w:left w:val="none" w:sz="0" w:space="0" w:color="auto"/>
            <w:bottom w:val="none" w:sz="0" w:space="0" w:color="auto"/>
            <w:right w:val="none" w:sz="0" w:space="0" w:color="auto"/>
          </w:divBdr>
        </w:div>
        <w:div w:id="289629871">
          <w:marLeft w:val="1800"/>
          <w:marRight w:val="0"/>
          <w:marTop w:val="96"/>
          <w:marBottom w:val="0"/>
          <w:divBdr>
            <w:top w:val="none" w:sz="0" w:space="0" w:color="auto"/>
            <w:left w:val="none" w:sz="0" w:space="0" w:color="auto"/>
            <w:bottom w:val="none" w:sz="0" w:space="0" w:color="auto"/>
            <w:right w:val="none" w:sz="0" w:space="0" w:color="auto"/>
          </w:divBdr>
        </w:div>
      </w:divsChild>
    </w:div>
    <w:div w:id="1718582879">
      <w:bodyDiv w:val="1"/>
      <w:marLeft w:val="0"/>
      <w:marRight w:val="0"/>
      <w:marTop w:val="0"/>
      <w:marBottom w:val="0"/>
      <w:divBdr>
        <w:top w:val="none" w:sz="0" w:space="0" w:color="auto"/>
        <w:left w:val="none" w:sz="0" w:space="0" w:color="auto"/>
        <w:bottom w:val="none" w:sz="0" w:space="0" w:color="auto"/>
        <w:right w:val="none" w:sz="0" w:space="0" w:color="auto"/>
      </w:divBdr>
      <w:divsChild>
        <w:div w:id="1678726188">
          <w:marLeft w:val="1800"/>
          <w:marRight w:val="0"/>
          <w:marTop w:val="96"/>
          <w:marBottom w:val="0"/>
          <w:divBdr>
            <w:top w:val="none" w:sz="0" w:space="0" w:color="auto"/>
            <w:left w:val="none" w:sz="0" w:space="0" w:color="auto"/>
            <w:bottom w:val="none" w:sz="0" w:space="0" w:color="auto"/>
            <w:right w:val="none" w:sz="0" w:space="0" w:color="auto"/>
          </w:divBdr>
        </w:div>
        <w:div w:id="2061435333">
          <w:marLeft w:val="1800"/>
          <w:marRight w:val="0"/>
          <w:marTop w:val="96"/>
          <w:marBottom w:val="0"/>
          <w:divBdr>
            <w:top w:val="none" w:sz="0" w:space="0" w:color="auto"/>
            <w:left w:val="none" w:sz="0" w:space="0" w:color="auto"/>
            <w:bottom w:val="none" w:sz="0" w:space="0" w:color="auto"/>
            <w:right w:val="none" w:sz="0" w:space="0" w:color="auto"/>
          </w:divBdr>
        </w:div>
      </w:divsChild>
    </w:div>
    <w:div w:id="1729307112">
      <w:bodyDiv w:val="1"/>
      <w:marLeft w:val="0"/>
      <w:marRight w:val="0"/>
      <w:marTop w:val="0"/>
      <w:marBottom w:val="0"/>
      <w:divBdr>
        <w:top w:val="none" w:sz="0" w:space="0" w:color="auto"/>
        <w:left w:val="none" w:sz="0" w:space="0" w:color="auto"/>
        <w:bottom w:val="none" w:sz="0" w:space="0" w:color="auto"/>
        <w:right w:val="none" w:sz="0" w:space="0" w:color="auto"/>
      </w:divBdr>
      <w:divsChild>
        <w:div w:id="1794667264">
          <w:marLeft w:val="1166"/>
          <w:marRight w:val="0"/>
          <w:marTop w:val="115"/>
          <w:marBottom w:val="0"/>
          <w:divBdr>
            <w:top w:val="none" w:sz="0" w:space="0" w:color="auto"/>
            <w:left w:val="none" w:sz="0" w:space="0" w:color="auto"/>
            <w:bottom w:val="none" w:sz="0" w:space="0" w:color="auto"/>
            <w:right w:val="none" w:sz="0" w:space="0" w:color="auto"/>
          </w:divBdr>
        </w:div>
        <w:div w:id="1819569546">
          <w:marLeft w:val="1166"/>
          <w:marRight w:val="0"/>
          <w:marTop w:val="115"/>
          <w:marBottom w:val="0"/>
          <w:divBdr>
            <w:top w:val="none" w:sz="0" w:space="0" w:color="auto"/>
            <w:left w:val="none" w:sz="0" w:space="0" w:color="auto"/>
            <w:bottom w:val="none" w:sz="0" w:space="0" w:color="auto"/>
            <w:right w:val="none" w:sz="0" w:space="0" w:color="auto"/>
          </w:divBdr>
        </w:div>
        <w:div w:id="99838685">
          <w:marLeft w:val="1166"/>
          <w:marRight w:val="0"/>
          <w:marTop w:val="115"/>
          <w:marBottom w:val="0"/>
          <w:divBdr>
            <w:top w:val="none" w:sz="0" w:space="0" w:color="auto"/>
            <w:left w:val="none" w:sz="0" w:space="0" w:color="auto"/>
            <w:bottom w:val="none" w:sz="0" w:space="0" w:color="auto"/>
            <w:right w:val="none" w:sz="0" w:space="0" w:color="auto"/>
          </w:divBdr>
        </w:div>
        <w:div w:id="1067416366">
          <w:marLeft w:val="1166"/>
          <w:marRight w:val="0"/>
          <w:marTop w:val="115"/>
          <w:marBottom w:val="0"/>
          <w:divBdr>
            <w:top w:val="none" w:sz="0" w:space="0" w:color="auto"/>
            <w:left w:val="none" w:sz="0" w:space="0" w:color="auto"/>
            <w:bottom w:val="none" w:sz="0" w:space="0" w:color="auto"/>
            <w:right w:val="none" w:sz="0" w:space="0" w:color="auto"/>
          </w:divBdr>
        </w:div>
        <w:div w:id="1951476074">
          <w:marLeft w:val="1166"/>
          <w:marRight w:val="0"/>
          <w:marTop w:val="115"/>
          <w:marBottom w:val="0"/>
          <w:divBdr>
            <w:top w:val="none" w:sz="0" w:space="0" w:color="auto"/>
            <w:left w:val="none" w:sz="0" w:space="0" w:color="auto"/>
            <w:bottom w:val="none" w:sz="0" w:space="0" w:color="auto"/>
            <w:right w:val="none" w:sz="0" w:space="0" w:color="auto"/>
          </w:divBdr>
        </w:div>
        <w:div w:id="1878812388">
          <w:marLeft w:val="1166"/>
          <w:marRight w:val="0"/>
          <w:marTop w:val="115"/>
          <w:marBottom w:val="0"/>
          <w:divBdr>
            <w:top w:val="none" w:sz="0" w:space="0" w:color="auto"/>
            <w:left w:val="none" w:sz="0" w:space="0" w:color="auto"/>
            <w:bottom w:val="none" w:sz="0" w:space="0" w:color="auto"/>
            <w:right w:val="none" w:sz="0" w:space="0" w:color="auto"/>
          </w:divBdr>
        </w:div>
      </w:divsChild>
    </w:div>
    <w:div w:id="1734039797">
      <w:bodyDiv w:val="1"/>
      <w:marLeft w:val="0"/>
      <w:marRight w:val="0"/>
      <w:marTop w:val="0"/>
      <w:marBottom w:val="0"/>
      <w:divBdr>
        <w:top w:val="none" w:sz="0" w:space="0" w:color="auto"/>
        <w:left w:val="none" w:sz="0" w:space="0" w:color="auto"/>
        <w:bottom w:val="none" w:sz="0" w:space="0" w:color="auto"/>
        <w:right w:val="none" w:sz="0" w:space="0" w:color="auto"/>
      </w:divBdr>
      <w:divsChild>
        <w:div w:id="1282885872">
          <w:marLeft w:val="1440"/>
          <w:marRight w:val="0"/>
          <w:marTop w:val="115"/>
          <w:marBottom w:val="0"/>
          <w:divBdr>
            <w:top w:val="none" w:sz="0" w:space="0" w:color="auto"/>
            <w:left w:val="none" w:sz="0" w:space="0" w:color="auto"/>
            <w:bottom w:val="none" w:sz="0" w:space="0" w:color="auto"/>
            <w:right w:val="none" w:sz="0" w:space="0" w:color="auto"/>
          </w:divBdr>
        </w:div>
        <w:div w:id="633100510">
          <w:marLeft w:val="1440"/>
          <w:marRight w:val="0"/>
          <w:marTop w:val="115"/>
          <w:marBottom w:val="0"/>
          <w:divBdr>
            <w:top w:val="none" w:sz="0" w:space="0" w:color="auto"/>
            <w:left w:val="none" w:sz="0" w:space="0" w:color="auto"/>
            <w:bottom w:val="none" w:sz="0" w:space="0" w:color="auto"/>
            <w:right w:val="none" w:sz="0" w:space="0" w:color="auto"/>
          </w:divBdr>
        </w:div>
      </w:divsChild>
    </w:div>
    <w:div w:id="1837921083">
      <w:bodyDiv w:val="1"/>
      <w:marLeft w:val="0"/>
      <w:marRight w:val="0"/>
      <w:marTop w:val="0"/>
      <w:marBottom w:val="0"/>
      <w:divBdr>
        <w:top w:val="none" w:sz="0" w:space="0" w:color="auto"/>
        <w:left w:val="none" w:sz="0" w:space="0" w:color="auto"/>
        <w:bottom w:val="none" w:sz="0" w:space="0" w:color="auto"/>
        <w:right w:val="none" w:sz="0" w:space="0" w:color="auto"/>
      </w:divBdr>
      <w:divsChild>
        <w:div w:id="324165263">
          <w:marLeft w:val="1166"/>
          <w:marRight w:val="0"/>
          <w:marTop w:val="115"/>
          <w:marBottom w:val="0"/>
          <w:divBdr>
            <w:top w:val="none" w:sz="0" w:space="0" w:color="auto"/>
            <w:left w:val="none" w:sz="0" w:space="0" w:color="auto"/>
            <w:bottom w:val="none" w:sz="0" w:space="0" w:color="auto"/>
            <w:right w:val="none" w:sz="0" w:space="0" w:color="auto"/>
          </w:divBdr>
        </w:div>
        <w:div w:id="173690658">
          <w:marLeft w:val="1166"/>
          <w:marRight w:val="0"/>
          <w:marTop w:val="115"/>
          <w:marBottom w:val="0"/>
          <w:divBdr>
            <w:top w:val="none" w:sz="0" w:space="0" w:color="auto"/>
            <w:left w:val="none" w:sz="0" w:space="0" w:color="auto"/>
            <w:bottom w:val="none" w:sz="0" w:space="0" w:color="auto"/>
            <w:right w:val="none" w:sz="0" w:space="0" w:color="auto"/>
          </w:divBdr>
        </w:div>
        <w:div w:id="986201359">
          <w:marLeft w:val="1800"/>
          <w:marRight w:val="0"/>
          <w:marTop w:val="96"/>
          <w:marBottom w:val="0"/>
          <w:divBdr>
            <w:top w:val="none" w:sz="0" w:space="0" w:color="auto"/>
            <w:left w:val="none" w:sz="0" w:space="0" w:color="auto"/>
            <w:bottom w:val="none" w:sz="0" w:space="0" w:color="auto"/>
            <w:right w:val="none" w:sz="0" w:space="0" w:color="auto"/>
          </w:divBdr>
        </w:div>
        <w:div w:id="82262249">
          <w:marLeft w:val="1800"/>
          <w:marRight w:val="0"/>
          <w:marTop w:val="96"/>
          <w:marBottom w:val="0"/>
          <w:divBdr>
            <w:top w:val="none" w:sz="0" w:space="0" w:color="auto"/>
            <w:left w:val="none" w:sz="0" w:space="0" w:color="auto"/>
            <w:bottom w:val="none" w:sz="0" w:space="0" w:color="auto"/>
            <w:right w:val="none" w:sz="0" w:space="0" w:color="auto"/>
          </w:divBdr>
        </w:div>
        <w:div w:id="1279140346">
          <w:marLeft w:val="1800"/>
          <w:marRight w:val="0"/>
          <w:marTop w:val="96"/>
          <w:marBottom w:val="0"/>
          <w:divBdr>
            <w:top w:val="none" w:sz="0" w:space="0" w:color="auto"/>
            <w:left w:val="none" w:sz="0" w:space="0" w:color="auto"/>
            <w:bottom w:val="none" w:sz="0" w:space="0" w:color="auto"/>
            <w:right w:val="none" w:sz="0" w:space="0" w:color="auto"/>
          </w:divBdr>
        </w:div>
        <w:div w:id="89352727">
          <w:marLeft w:val="1166"/>
          <w:marRight w:val="0"/>
          <w:marTop w:val="115"/>
          <w:marBottom w:val="0"/>
          <w:divBdr>
            <w:top w:val="none" w:sz="0" w:space="0" w:color="auto"/>
            <w:left w:val="none" w:sz="0" w:space="0" w:color="auto"/>
            <w:bottom w:val="none" w:sz="0" w:space="0" w:color="auto"/>
            <w:right w:val="none" w:sz="0" w:space="0" w:color="auto"/>
          </w:divBdr>
        </w:div>
        <w:div w:id="1195315288">
          <w:marLeft w:val="1166"/>
          <w:marRight w:val="0"/>
          <w:marTop w:val="115"/>
          <w:marBottom w:val="0"/>
          <w:divBdr>
            <w:top w:val="none" w:sz="0" w:space="0" w:color="auto"/>
            <w:left w:val="none" w:sz="0" w:space="0" w:color="auto"/>
            <w:bottom w:val="none" w:sz="0" w:space="0" w:color="auto"/>
            <w:right w:val="none" w:sz="0" w:space="0" w:color="auto"/>
          </w:divBdr>
        </w:div>
        <w:div w:id="1181821022">
          <w:marLeft w:val="1800"/>
          <w:marRight w:val="0"/>
          <w:marTop w:val="96"/>
          <w:marBottom w:val="0"/>
          <w:divBdr>
            <w:top w:val="none" w:sz="0" w:space="0" w:color="auto"/>
            <w:left w:val="none" w:sz="0" w:space="0" w:color="auto"/>
            <w:bottom w:val="none" w:sz="0" w:space="0" w:color="auto"/>
            <w:right w:val="none" w:sz="0" w:space="0" w:color="auto"/>
          </w:divBdr>
        </w:div>
        <w:div w:id="1615013006">
          <w:marLeft w:val="1800"/>
          <w:marRight w:val="0"/>
          <w:marTop w:val="96"/>
          <w:marBottom w:val="0"/>
          <w:divBdr>
            <w:top w:val="none" w:sz="0" w:space="0" w:color="auto"/>
            <w:left w:val="none" w:sz="0" w:space="0" w:color="auto"/>
            <w:bottom w:val="none" w:sz="0" w:space="0" w:color="auto"/>
            <w:right w:val="none" w:sz="0" w:space="0" w:color="auto"/>
          </w:divBdr>
        </w:div>
      </w:divsChild>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565411370">
          <w:marLeft w:val="1166"/>
          <w:marRight w:val="0"/>
          <w:marTop w:val="115"/>
          <w:marBottom w:val="0"/>
          <w:divBdr>
            <w:top w:val="none" w:sz="0" w:space="0" w:color="auto"/>
            <w:left w:val="none" w:sz="0" w:space="0" w:color="auto"/>
            <w:bottom w:val="none" w:sz="0" w:space="0" w:color="auto"/>
            <w:right w:val="none" w:sz="0" w:space="0" w:color="auto"/>
          </w:divBdr>
        </w:div>
        <w:div w:id="626744172">
          <w:marLeft w:val="1166"/>
          <w:marRight w:val="0"/>
          <w:marTop w:val="115"/>
          <w:marBottom w:val="0"/>
          <w:divBdr>
            <w:top w:val="none" w:sz="0" w:space="0" w:color="auto"/>
            <w:left w:val="none" w:sz="0" w:space="0" w:color="auto"/>
            <w:bottom w:val="none" w:sz="0" w:space="0" w:color="auto"/>
            <w:right w:val="none" w:sz="0" w:space="0" w:color="auto"/>
          </w:divBdr>
        </w:div>
        <w:div w:id="511534765">
          <w:marLeft w:val="1800"/>
          <w:marRight w:val="0"/>
          <w:marTop w:val="96"/>
          <w:marBottom w:val="0"/>
          <w:divBdr>
            <w:top w:val="none" w:sz="0" w:space="0" w:color="auto"/>
            <w:left w:val="none" w:sz="0" w:space="0" w:color="auto"/>
            <w:bottom w:val="none" w:sz="0" w:space="0" w:color="auto"/>
            <w:right w:val="none" w:sz="0" w:space="0" w:color="auto"/>
          </w:divBdr>
        </w:div>
        <w:div w:id="619724760">
          <w:marLeft w:val="2520"/>
          <w:marRight w:val="0"/>
          <w:marTop w:val="86"/>
          <w:marBottom w:val="0"/>
          <w:divBdr>
            <w:top w:val="none" w:sz="0" w:space="0" w:color="auto"/>
            <w:left w:val="none" w:sz="0" w:space="0" w:color="auto"/>
            <w:bottom w:val="none" w:sz="0" w:space="0" w:color="auto"/>
            <w:right w:val="none" w:sz="0" w:space="0" w:color="auto"/>
          </w:divBdr>
        </w:div>
        <w:div w:id="1200699806">
          <w:marLeft w:val="2520"/>
          <w:marRight w:val="0"/>
          <w:marTop w:val="86"/>
          <w:marBottom w:val="0"/>
          <w:divBdr>
            <w:top w:val="none" w:sz="0" w:space="0" w:color="auto"/>
            <w:left w:val="none" w:sz="0" w:space="0" w:color="auto"/>
            <w:bottom w:val="none" w:sz="0" w:space="0" w:color="auto"/>
            <w:right w:val="none" w:sz="0" w:space="0" w:color="auto"/>
          </w:divBdr>
        </w:div>
      </w:divsChild>
    </w:div>
    <w:div w:id="1965234728">
      <w:bodyDiv w:val="1"/>
      <w:marLeft w:val="0"/>
      <w:marRight w:val="0"/>
      <w:marTop w:val="0"/>
      <w:marBottom w:val="0"/>
      <w:divBdr>
        <w:top w:val="none" w:sz="0" w:space="0" w:color="auto"/>
        <w:left w:val="none" w:sz="0" w:space="0" w:color="auto"/>
        <w:bottom w:val="none" w:sz="0" w:space="0" w:color="auto"/>
        <w:right w:val="none" w:sz="0" w:space="0" w:color="auto"/>
      </w:divBdr>
      <w:divsChild>
        <w:div w:id="605692443">
          <w:marLeft w:val="1166"/>
          <w:marRight w:val="0"/>
          <w:marTop w:val="115"/>
          <w:marBottom w:val="0"/>
          <w:divBdr>
            <w:top w:val="none" w:sz="0" w:space="0" w:color="auto"/>
            <w:left w:val="none" w:sz="0" w:space="0" w:color="auto"/>
            <w:bottom w:val="none" w:sz="0" w:space="0" w:color="auto"/>
            <w:right w:val="none" w:sz="0" w:space="0" w:color="auto"/>
          </w:divBdr>
        </w:div>
        <w:div w:id="474176372">
          <w:marLeft w:val="1166"/>
          <w:marRight w:val="0"/>
          <w:marTop w:val="115"/>
          <w:marBottom w:val="0"/>
          <w:divBdr>
            <w:top w:val="none" w:sz="0" w:space="0" w:color="auto"/>
            <w:left w:val="none" w:sz="0" w:space="0" w:color="auto"/>
            <w:bottom w:val="none" w:sz="0" w:space="0" w:color="auto"/>
            <w:right w:val="none" w:sz="0" w:space="0" w:color="auto"/>
          </w:divBdr>
        </w:div>
        <w:div w:id="2147114962">
          <w:marLeft w:val="1800"/>
          <w:marRight w:val="0"/>
          <w:marTop w:val="96"/>
          <w:marBottom w:val="0"/>
          <w:divBdr>
            <w:top w:val="none" w:sz="0" w:space="0" w:color="auto"/>
            <w:left w:val="none" w:sz="0" w:space="0" w:color="auto"/>
            <w:bottom w:val="none" w:sz="0" w:space="0" w:color="auto"/>
            <w:right w:val="none" w:sz="0" w:space="0" w:color="auto"/>
          </w:divBdr>
        </w:div>
        <w:div w:id="985889254">
          <w:marLeft w:val="1166"/>
          <w:marRight w:val="0"/>
          <w:marTop w:val="115"/>
          <w:marBottom w:val="0"/>
          <w:divBdr>
            <w:top w:val="none" w:sz="0" w:space="0" w:color="auto"/>
            <w:left w:val="none" w:sz="0" w:space="0" w:color="auto"/>
            <w:bottom w:val="none" w:sz="0" w:space="0" w:color="auto"/>
            <w:right w:val="none" w:sz="0" w:space="0" w:color="auto"/>
          </w:divBdr>
        </w:div>
        <w:div w:id="371612501">
          <w:marLeft w:val="1166"/>
          <w:marRight w:val="0"/>
          <w:marTop w:val="115"/>
          <w:marBottom w:val="0"/>
          <w:divBdr>
            <w:top w:val="none" w:sz="0" w:space="0" w:color="auto"/>
            <w:left w:val="none" w:sz="0" w:space="0" w:color="auto"/>
            <w:bottom w:val="none" w:sz="0" w:space="0" w:color="auto"/>
            <w:right w:val="none" w:sz="0" w:space="0" w:color="auto"/>
          </w:divBdr>
        </w:div>
        <w:div w:id="535432342">
          <w:marLeft w:val="1800"/>
          <w:marRight w:val="0"/>
          <w:marTop w:val="96"/>
          <w:marBottom w:val="0"/>
          <w:divBdr>
            <w:top w:val="none" w:sz="0" w:space="0" w:color="auto"/>
            <w:left w:val="none" w:sz="0" w:space="0" w:color="auto"/>
            <w:bottom w:val="none" w:sz="0" w:space="0" w:color="auto"/>
            <w:right w:val="none" w:sz="0" w:space="0" w:color="auto"/>
          </w:divBdr>
        </w:div>
      </w:divsChild>
    </w:div>
    <w:div w:id="2007242552">
      <w:bodyDiv w:val="1"/>
      <w:marLeft w:val="0"/>
      <w:marRight w:val="0"/>
      <w:marTop w:val="0"/>
      <w:marBottom w:val="0"/>
      <w:divBdr>
        <w:top w:val="none" w:sz="0" w:space="0" w:color="auto"/>
        <w:left w:val="none" w:sz="0" w:space="0" w:color="auto"/>
        <w:bottom w:val="none" w:sz="0" w:space="0" w:color="auto"/>
        <w:right w:val="none" w:sz="0" w:space="0" w:color="auto"/>
      </w:divBdr>
      <w:divsChild>
        <w:div w:id="1152678490">
          <w:marLeft w:val="1166"/>
          <w:marRight w:val="0"/>
          <w:marTop w:val="115"/>
          <w:marBottom w:val="0"/>
          <w:divBdr>
            <w:top w:val="none" w:sz="0" w:space="0" w:color="auto"/>
            <w:left w:val="none" w:sz="0" w:space="0" w:color="auto"/>
            <w:bottom w:val="none" w:sz="0" w:space="0" w:color="auto"/>
            <w:right w:val="none" w:sz="0" w:space="0" w:color="auto"/>
          </w:divBdr>
        </w:div>
        <w:div w:id="1910191802">
          <w:marLeft w:val="1166"/>
          <w:marRight w:val="0"/>
          <w:marTop w:val="115"/>
          <w:marBottom w:val="0"/>
          <w:divBdr>
            <w:top w:val="none" w:sz="0" w:space="0" w:color="auto"/>
            <w:left w:val="none" w:sz="0" w:space="0" w:color="auto"/>
            <w:bottom w:val="none" w:sz="0" w:space="0" w:color="auto"/>
            <w:right w:val="none" w:sz="0" w:space="0" w:color="auto"/>
          </w:divBdr>
        </w:div>
        <w:div w:id="218246228">
          <w:marLeft w:val="1800"/>
          <w:marRight w:val="0"/>
          <w:marTop w:val="96"/>
          <w:marBottom w:val="0"/>
          <w:divBdr>
            <w:top w:val="none" w:sz="0" w:space="0" w:color="auto"/>
            <w:left w:val="none" w:sz="0" w:space="0" w:color="auto"/>
            <w:bottom w:val="none" w:sz="0" w:space="0" w:color="auto"/>
            <w:right w:val="none" w:sz="0" w:space="0" w:color="auto"/>
          </w:divBdr>
        </w:div>
        <w:div w:id="30343431">
          <w:marLeft w:val="1166"/>
          <w:marRight w:val="0"/>
          <w:marTop w:val="115"/>
          <w:marBottom w:val="0"/>
          <w:divBdr>
            <w:top w:val="none" w:sz="0" w:space="0" w:color="auto"/>
            <w:left w:val="none" w:sz="0" w:space="0" w:color="auto"/>
            <w:bottom w:val="none" w:sz="0" w:space="0" w:color="auto"/>
            <w:right w:val="none" w:sz="0" w:space="0" w:color="auto"/>
          </w:divBdr>
        </w:div>
        <w:div w:id="685179704">
          <w:marLeft w:val="1800"/>
          <w:marRight w:val="0"/>
          <w:marTop w:val="96"/>
          <w:marBottom w:val="0"/>
          <w:divBdr>
            <w:top w:val="none" w:sz="0" w:space="0" w:color="auto"/>
            <w:left w:val="none" w:sz="0" w:space="0" w:color="auto"/>
            <w:bottom w:val="none" w:sz="0" w:space="0" w:color="auto"/>
            <w:right w:val="none" w:sz="0" w:space="0" w:color="auto"/>
          </w:divBdr>
        </w:div>
      </w:divsChild>
    </w:div>
    <w:div w:id="2056809922">
      <w:bodyDiv w:val="1"/>
      <w:marLeft w:val="0"/>
      <w:marRight w:val="0"/>
      <w:marTop w:val="0"/>
      <w:marBottom w:val="0"/>
      <w:divBdr>
        <w:top w:val="none" w:sz="0" w:space="0" w:color="auto"/>
        <w:left w:val="none" w:sz="0" w:space="0" w:color="auto"/>
        <w:bottom w:val="none" w:sz="0" w:space="0" w:color="auto"/>
        <w:right w:val="none" w:sz="0" w:space="0" w:color="auto"/>
      </w:divBdr>
      <w:divsChild>
        <w:div w:id="140586847">
          <w:marLeft w:val="1166"/>
          <w:marRight w:val="0"/>
          <w:marTop w:val="115"/>
          <w:marBottom w:val="0"/>
          <w:divBdr>
            <w:top w:val="none" w:sz="0" w:space="0" w:color="auto"/>
            <w:left w:val="none" w:sz="0" w:space="0" w:color="auto"/>
            <w:bottom w:val="none" w:sz="0" w:space="0" w:color="auto"/>
            <w:right w:val="none" w:sz="0" w:space="0" w:color="auto"/>
          </w:divBdr>
        </w:div>
        <w:div w:id="251209624">
          <w:marLeft w:val="1166"/>
          <w:marRight w:val="0"/>
          <w:marTop w:val="115"/>
          <w:marBottom w:val="0"/>
          <w:divBdr>
            <w:top w:val="none" w:sz="0" w:space="0" w:color="auto"/>
            <w:left w:val="none" w:sz="0" w:space="0" w:color="auto"/>
            <w:bottom w:val="none" w:sz="0" w:space="0" w:color="auto"/>
            <w:right w:val="none" w:sz="0" w:space="0" w:color="auto"/>
          </w:divBdr>
        </w:div>
      </w:divsChild>
    </w:div>
    <w:div w:id="2089619111">
      <w:bodyDiv w:val="1"/>
      <w:marLeft w:val="0"/>
      <w:marRight w:val="0"/>
      <w:marTop w:val="0"/>
      <w:marBottom w:val="0"/>
      <w:divBdr>
        <w:top w:val="none" w:sz="0" w:space="0" w:color="auto"/>
        <w:left w:val="none" w:sz="0" w:space="0" w:color="auto"/>
        <w:bottom w:val="none" w:sz="0" w:space="0" w:color="auto"/>
        <w:right w:val="none" w:sz="0" w:space="0" w:color="auto"/>
      </w:divBdr>
      <w:divsChild>
        <w:div w:id="1891839054">
          <w:marLeft w:val="1166"/>
          <w:marRight w:val="0"/>
          <w:marTop w:val="115"/>
          <w:marBottom w:val="0"/>
          <w:divBdr>
            <w:top w:val="none" w:sz="0" w:space="0" w:color="auto"/>
            <w:left w:val="none" w:sz="0" w:space="0" w:color="auto"/>
            <w:bottom w:val="none" w:sz="0" w:space="0" w:color="auto"/>
            <w:right w:val="none" w:sz="0" w:space="0" w:color="auto"/>
          </w:divBdr>
        </w:div>
        <w:div w:id="916131146">
          <w:marLeft w:val="1800"/>
          <w:marRight w:val="0"/>
          <w:marTop w:val="96"/>
          <w:marBottom w:val="0"/>
          <w:divBdr>
            <w:top w:val="none" w:sz="0" w:space="0" w:color="auto"/>
            <w:left w:val="none" w:sz="0" w:space="0" w:color="auto"/>
            <w:bottom w:val="none" w:sz="0" w:space="0" w:color="auto"/>
            <w:right w:val="none" w:sz="0" w:space="0" w:color="auto"/>
          </w:divBdr>
        </w:div>
        <w:div w:id="1620183702">
          <w:marLeft w:val="1800"/>
          <w:marRight w:val="0"/>
          <w:marTop w:val="96"/>
          <w:marBottom w:val="0"/>
          <w:divBdr>
            <w:top w:val="none" w:sz="0" w:space="0" w:color="auto"/>
            <w:left w:val="none" w:sz="0" w:space="0" w:color="auto"/>
            <w:bottom w:val="none" w:sz="0" w:space="0" w:color="auto"/>
            <w:right w:val="none" w:sz="0" w:space="0" w:color="auto"/>
          </w:divBdr>
        </w:div>
        <w:div w:id="1652254347">
          <w:marLeft w:val="1800"/>
          <w:marRight w:val="0"/>
          <w:marTop w:val="96"/>
          <w:marBottom w:val="0"/>
          <w:divBdr>
            <w:top w:val="none" w:sz="0" w:space="0" w:color="auto"/>
            <w:left w:val="none" w:sz="0" w:space="0" w:color="auto"/>
            <w:bottom w:val="none" w:sz="0" w:space="0" w:color="auto"/>
            <w:right w:val="none" w:sz="0" w:space="0" w:color="auto"/>
          </w:divBdr>
        </w:div>
      </w:divsChild>
    </w:div>
    <w:div w:id="2091661195">
      <w:bodyDiv w:val="1"/>
      <w:marLeft w:val="0"/>
      <w:marRight w:val="0"/>
      <w:marTop w:val="0"/>
      <w:marBottom w:val="0"/>
      <w:divBdr>
        <w:top w:val="none" w:sz="0" w:space="0" w:color="auto"/>
        <w:left w:val="none" w:sz="0" w:space="0" w:color="auto"/>
        <w:bottom w:val="none" w:sz="0" w:space="0" w:color="auto"/>
        <w:right w:val="none" w:sz="0" w:space="0" w:color="auto"/>
      </w:divBdr>
      <w:divsChild>
        <w:div w:id="1059128932">
          <w:marLeft w:val="547"/>
          <w:marRight w:val="0"/>
          <w:marTop w:val="134"/>
          <w:marBottom w:val="0"/>
          <w:divBdr>
            <w:top w:val="none" w:sz="0" w:space="0" w:color="auto"/>
            <w:left w:val="none" w:sz="0" w:space="0" w:color="auto"/>
            <w:bottom w:val="none" w:sz="0" w:space="0" w:color="auto"/>
            <w:right w:val="none" w:sz="0" w:space="0" w:color="auto"/>
          </w:divBdr>
        </w:div>
        <w:div w:id="2035691733">
          <w:marLeft w:val="1166"/>
          <w:marRight w:val="0"/>
          <w:marTop w:val="115"/>
          <w:marBottom w:val="0"/>
          <w:divBdr>
            <w:top w:val="none" w:sz="0" w:space="0" w:color="auto"/>
            <w:left w:val="none" w:sz="0" w:space="0" w:color="auto"/>
            <w:bottom w:val="none" w:sz="0" w:space="0" w:color="auto"/>
            <w:right w:val="none" w:sz="0" w:space="0" w:color="auto"/>
          </w:divBdr>
        </w:div>
        <w:div w:id="226690134">
          <w:marLeft w:val="1800"/>
          <w:marRight w:val="0"/>
          <w:marTop w:val="96"/>
          <w:marBottom w:val="0"/>
          <w:divBdr>
            <w:top w:val="none" w:sz="0" w:space="0" w:color="auto"/>
            <w:left w:val="none" w:sz="0" w:space="0" w:color="auto"/>
            <w:bottom w:val="none" w:sz="0" w:space="0" w:color="auto"/>
            <w:right w:val="none" w:sz="0" w:space="0" w:color="auto"/>
          </w:divBdr>
        </w:div>
        <w:div w:id="967469571">
          <w:marLeft w:val="1166"/>
          <w:marRight w:val="0"/>
          <w:marTop w:val="115"/>
          <w:marBottom w:val="0"/>
          <w:divBdr>
            <w:top w:val="none" w:sz="0" w:space="0" w:color="auto"/>
            <w:left w:val="none" w:sz="0" w:space="0" w:color="auto"/>
            <w:bottom w:val="none" w:sz="0" w:space="0" w:color="auto"/>
            <w:right w:val="none" w:sz="0" w:space="0" w:color="auto"/>
          </w:divBdr>
        </w:div>
        <w:div w:id="606159129">
          <w:marLeft w:val="1800"/>
          <w:marRight w:val="0"/>
          <w:marTop w:val="96"/>
          <w:marBottom w:val="0"/>
          <w:divBdr>
            <w:top w:val="none" w:sz="0" w:space="0" w:color="auto"/>
            <w:left w:val="none" w:sz="0" w:space="0" w:color="auto"/>
            <w:bottom w:val="none" w:sz="0" w:space="0" w:color="auto"/>
            <w:right w:val="none" w:sz="0" w:space="0" w:color="auto"/>
          </w:divBdr>
        </w:div>
        <w:div w:id="1155950862">
          <w:marLeft w:val="1166"/>
          <w:marRight w:val="0"/>
          <w:marTop w:val="115"/>
          <w:marBottom w:val="0"/>
          <w:divBdr>
            <w:top w:val="none" w:sz="0" w:space="0" w:color="auto"/>
            <w:left w:val="none" w:sz="0" w:space="0" w:color="auto"/>
            <w:bottom w:val="none" w:sz="0" w:space="0" w:color="auto"/>
            <w:right w:val="none" w:sz="0" w:space="0" w:color="auto"/>
          </w:divBdr>
        </w:div>
        <w:div w:id="1054885290">
          <w:marLeft w:val="1800"/>
          <w:marRight w:val="0"/>
          <w:marTop w:val="96"/>
          <w:marBottom w:val="0"/>
          <w:divBdr>
            <w:top w:val="none" w:sz="0" w:space="0" w:color="auto"/>
            <w:left w:val="none" w:sz="0" w:space="0" w:color="auto"/>
            <w:bottom w:val="none" w:sz="0" w:space="0" w:color="auto"/>
            <w:right w:val="none" w:sz="0" w:space="0" w:color="auto"/>
          </w:divBdr>
        </w:div>
        <w:div w:id="958148661">
          <w:marLeft w:val="1800"/>
          <w:marRight w:val="0"/>
          <w:marTop w:val="96"/>
          <w:marBottom w:val="0"/>
          <w:divBdr>
            <w:top w:val="none" w:sz="0" w:space="0" w:color="auto"/>
            <w:left w:val="none" w:sz="0" w:space="0" w:color="auto"/>
            <w:bottom w:val="none" w:sz="0" w:space="0" w:color="auto"/>
            <w:right w:val="none" w:sz="0" w:space="0" w:color="auto"/>
          </w:divBdr>
        </w:div>
      </w:divsChild>
    </w:div>
    <w:div w:id="2116823218">
      <w:bodyDiv w:val="1"/>
      <w:marLeft w:val="0"/>
      <w:marRight w:val="0"/>
      <w:marTop w:val="0"/>
      <w:marBottom w:val="0"/>
      <w:divBdr>
        <w:top w:val="none" w:sz="0" w:space="0" w:color="auto"/>
        <w:left w:val="none" w:sz="0" w:space="0" w:color="auto"/>
        <w:bottom w:val="none" w:sz="0" w:space="0" w:color="auto"/>
        <w:right w:val="none" w:sz="0" w:space="0" w:color="auto"/>
      </w:divBdr>
      <w:divsChild>
        <w:div w:id="215822627">
          <w:marLeft w:val="1166"/>
          <w:marRight w:val="0"/>
          <w:marTop w:val="115"/>
          <w:marBottom w:val="0"/>
          <w:divBdr>
            <w:top w:val="none" w:sz="0" w:space="0" w:color="auto"/>
            <w:left w:val="none" w:sz="0" w:space="0" w:color="auto"/>
            <w:bottom w:val="none" w:sz="0" w:space="0" w:color="auto"/>
            <w:right w:val="none" w:sz="0" w:space="0" w:color="auto"/>
          </w:divBdr>
        </w:div>
        <w:div w:id="525677451">
          <w:marLeft w:val="1800"/>
          <w:marRight w:val="0"/>
          <w:marTop w:val="96"/>
          <w:marBottom w:val="0"/>
          <w:divBdr>
            <w:top w:val="none" w:sz="0" w:space="0" w:color="auto"/>
            <w:left w:val="none" w:sz="0" w:space="0" w:color="auto"/>
            <w:bottom w:val="none" w:sz="0" w:space="0" w:color="auto"/>
            <w:right w:val="none" w:sz="0" w:space="0" w:color="auto"/>
          </w:divBdr>
        </w:div>
        <w:div w:id="892078182">
          <w:marLeft w:val="1800"/>
          <w:marRight w:val="0"/>
          <w:marTop w:val="96"/>
          <w:marBottom w:val="0"/>
          <w:divBdr>
            <w:top w:val="none" w:sz="0" w:space="0" w:color="auto"/>
            <w:left w:val="none" w:sz="0" w:space="0" w:color="auto"/>
            <w:bottom w:val="none" w:sz="0" w:space="0" w:color="auto"/>
            <w:right w:val="none" w:sz="0" w:space="0" w:color="auto"/>
          </w:divBdr>
        </w:div>
        <w:div w:id="1388652223">
          <w:marLeft w:val="1800"/>
          <w:marRight w:val="0"/>
          <w:marTop w:val="96"/>
          <w:marBottom w:val="0"/>
          <w:divBdr>
            <w:top w:val="none" w:sz="0" w:space="0" w:color="auto"/>
            <w:left w:val="none" w:sz="0" w:space="0" w:color="auto"/>
            <w:bottom w:val="none" w:sz="0" w:space="0" w:color="auto"/>
            <w:right w:val="none" w:sz="0" w:space="0" w:color="auto"/>
          </w:divBdr>
        </w:div>
        <w:div w:id="132719689">
          <w:marLeft w:val="1800"/>
          <w:marRight w:val="0"/>
          <w:marTop w:val="96"/>
          <w:marBottom w:val="0"/>
          <w:divBdr>
            <w:top w:val="none" w:sz="0" w:space="0" w:color="auto"/>
            <w:left w:val="none" w:sz="0" w:space="0" w:color="auto"/>
            <w:bottom w:val="none" w:sz="0" w:space="0" w:color="auto"/>
            <w:right w:val="none" w:sz="0" w:space="0" w:color="auto"/>
          </w:divBdr>
        </w:div>
        <w:div w:id="32154295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23399-CB91-4A0B-858A-B55C19B5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6289</TotalTime>
  <Pages>1</Pages>
  <Words>7218</Words>
  <Characters>41146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Druhin Mukherjee</dc:creator>
  <cp:keywords/>
  <dc:description/>
  <cp:lastModifiedBy>Druhin Mukherjee</cp:lastModifiedBy>
  <cp:revision>624</cp:revision>
  <dcterms:created xsi:type="dcterms:W3CDTF">2015-07-03T07:23:00Z</dcterms:created>
  <dcterms:modified xsi:type="dcterms:W3CDTF">2015-10-14T18:40:00Z</dcterms:modified>
</cp:coreProperties>
</file>