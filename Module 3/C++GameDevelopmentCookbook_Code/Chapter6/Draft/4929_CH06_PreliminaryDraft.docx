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3DF0F200" w:rsidR="001225D8" w:rsidRDefault="00285F46" w:rsidP="001225D8">
      <w:pPr>
        <w:pStyle w:val="ChapterNumberPACKT"/>
      </w:pPr>
      <w:commentRangeStart w:id="0"/>
      <w:commentRangeStart w:id="1"/>
      <w:r>
        <w:t>6</w:t>
      </w:r>
      <w:commentRangeEnd w:id="0"/>
      <w:r w:rsidR="00B26E7B">
        <w:rPr>
          <w:rStyle w:val="CommentReference"/>
          <w:color w:val="auto"/>
          <w:kern w:val="0"/>
          <w:lang w:val="en-US"/>
        </w:rPr>
        <w:commentReference w:id="0"/>
      </w:r>
      <w:commentRangeEnd w:id="1"/>
      <w:r w:rsidR="00934353">
        <w:rPr>
          <w:rStyle w:val="CommentReference"/>
          <w:color w:val="auto"/>
          <w:kern w:val="0"/>
          <w:lang w:val="en-US"/>
        </w:rPr>
        <w:commentReference w:id="1"/>
      </w:r>
    </w:p>
    <w:p w14:paraId="438C7BFD" w14:textId="0E20470B" w:rsidR="001225D8" w:rsidRDefault="003B66A2" w:rsidP="001225D8">
      <w:pPr>
        <w:pStyle w:val="ChapterTitlePACKT"/>
      </w:pPr>
      <w:r>
        <w:t>Design Pattern for Games Development</w:t>
      </w:r>
    </w:p>
    <w:p w14:paraId="7F7D821B" w14:textId="1A2433EA" w:rsidR="001225D8" w:rsidRDefault="001225D8" w:rsidP="000B5752">
      <w:pPr>
        <w:pStyle w:val="NormalPACKT"/>
      </w:pPr>
      <w:r>
        <w:t>In</w:t>
      </w:r>
      <w:r w:rsidR="00526F45">
        <w:t xml:space="preserve"> c</w:t>
      </w:r>
      <w:r w:rsidR="007B4BD0">
        <w:t>hapter, the following recipes will be covered</w:t>
      </w:r>
      <w:r w:rsidR="00D10484">
        <w:t>:</w:t>
      </w:r>
    </w:p>
    <w:p w14:paraId="43DE247A" w14:textId="5C7A2BA2" w:rsidR="00526F45" w:rsidRPr="00526F45" w:rsidRDefault="00285F46">
      <w:pPr>
        <w:pStyle w:val="BulletPACKT"/>
        <w:numPr>
          <w:ilvl w:val="0"/>
          <w:numId w:val="15"/>
        </w:numPr>
        <w:rPr>
          <w:lang w:val="en-NZ"/>
        </w:rPr>
        <w:pPrChange w:id="2" w:author="Rashmi Suvarna" w:date="2015-10-26T11:17:00Z">
          <w:pPr>
            <w:pStyle w:val="BulletPACKT"/>
            <w:numPr>
              <w:numId w:val="22"/>
            </w:numPr>
            <w:ind w:left="1304" w:hanging="227"/>
          </w:pPr>
        </w:pPrChange>
      </w:pPr>
      <w:r>
        <w:rPr>
          <w:lang w:val="en-NZ"/>
        </w:rPr>
        <w:t>Using the singleton design pattern</w:t>
      </w:r>
    </w:p>
    <w:p w14:paraId="4BB809BA" w14:textId="74E7ED6C" w:rsidR="001E6D40" w:rsidRDefault="006B0B94">
      <w:pPr>
        <w:pStyle w:val="BulletPACKT"/>
        <w:numPr>
          <w:ilvl w:val="0"/>
          <w:numId w:val="15"/>
        </w:numPr>
        <w:rPr>
          <w:lang w:val="en-NZ"/>
        </w:rPr>
        <w:pPrChange w:id="3" w:author="Rashmi Suvarna" w:date="2015-10-26T11:17:00Z">
          <w:pPr>
            <w:pStyle w:val="BulletPACKT"/>
            <w:numPr>
              <w:numId w:val="22"/>
            </w:numPr>
            <w:ind w:left="1304" w:hanging="227"/>
          </w:pPr>
        </w:pPrChange>
      </w:pPr>
      <w:r>
        <w:rPr>
          <w:lang w:val="en-NZ"/>
        </w:rPr>
        <w:t>Using the factory method</w:t>
      </w:r>
    </w:p>
    <w:p w14:paraId="63DAAB4E" w14:textId="40F3D2A6" w:rsidR="006B0B94" w:rsidRPr="006B0B94" w:rsidRDefault="006B0B94">
      <w:pPr>
        <w:pStyle w:val="BulletPACKT"/>
        <w:numPr>
          <w:ilvl w:val="0"/>
          <w:numId w:val="15"/>
        </w:numPr>
        <w:rPr>
          <w:lang w:val="en-NZ"/>
        </w:rPr>
        <w:pPrChange w:id="4" w:author="Rashmi Suvarna" w:date="2015-10-26T11:17:00Z">
          <w:pPr>
            <w:pStyle w:val="BulletPACKT"/>
            <w:numPr>
              <w:numId w:val="22"/>
            </w:numPr>
            <w:ind w:left="1304" w:hanging="227"/>
          </w:pPr>
        </w:pPrChange>
      </w:pPr>
      <w:r>
        <w:rPr>
          <w:lang w:val="en-NZ"/>
        </w:rPr>
        <w:t>Using the abstract factory method</w:t>
      </w:r>
    </w:p>
    <w:p w14:paraId="59D1A6BF" w14:textId="1F64CC45" w:rsidR="0082453C" w:rsidRDefault="006B0B94">
      <w:pPr>
        <w:pStyle w:val="BulletPACKT"/>
        <w:numPr>
          <w:ilvl w:val="0"/>
          <w:numId w:val="15"/>
        </w:numPr>
        <w:rPr>
          <w:lang w:val="en-NZ"/>
        </w:rPr>
        <w:pPrChange w:id="5" w:author="Rashmi Suvarna" w:date="2015-10-26T11:17:00Z">
          <w:pPr>
            <w:pStyle w:val="BulletPACKT"/>
            <w:numPr>
              <w:numId w:val="22"/>
            </w:numPr>
            <w:ind w:left="1304" w:hanging="227"/>
          </w:pPr>
        </w:pPrChange>
      </w:pPr>
      <w:r>
        <w:rPr>
          <w:lang w:val="en-NZ"/>
        </w:rPr>
        <w:t>Using the observer pattern</w:t>
      </w:r>
    </w:p>
    <w:p w14:paraId="148FEFB6" w14:textId="6F33D47C" w:rsidR="006B0B94" w:rsidRDefault="006B0B94">
      <w:pPr>
        <w:pStyle w:val="BulletPACKT"/>
        <w:numPr>
          <w:ilvl w:val="0"/>
          <w:numId w:val="15"/>
        </w:numPr>
        <w:rPr>
          <w:lang w:val="en-NZ"/>
        </w:rPr>
        <w:pPrChange w:id="6" w:author="Rashmi Suvarna" w:date="2015-10-26T11:17:00Z">
          <w:pPr>
            <w:pStyle w:val="BulletPACKT"/>
            <w:numPr>
              <w:numId w:val="22"/>
            </w:numPr>
            <w:ind w:left="1304" w:hanging="227"/>
          </w:pPr>
        </w:pPrChange>
      </w:pPr>
      <w:r>
        <w:rPr>
          <w:lang w:val="en-NZ"/>
        </w:rPr>
        <w:t>Using the fly-weight pattern</w:t>
      </w:r>
    </w:p>
    <w:p w14:paraId="6350901A" w14:textId="5B805832" w:rsidR="006B0B94" w:rsidRDefault="006B0B94">
      <w:pPr>
        <w:pStyle w:val="BulletPACKT"/>
        <w:numPr>
          <w:ilvl w:val="0"/>
          <w:numId w:val="15"/>
        </w:numPr>
        <w:rPr>
          <w:lang w:val="en-NZ"/>
        </w:rPr>
        <w:pPrChange w:id="7" w:author="Rashmi Suvarna" w:date="2015-10-26T11:17:00Z">
          <w:pPr>
            <w:pStyle w:val="BulletPACKT"/>
            <w:numPr>
              <w:numId w:val="22"/>
            </w:numPr>
            <w:ind w:left="1304" w:hanging="227"/>
          </w:pPr>
        </w:pPrChange>
      </w:pPr>
      <w:r>
        <w:rPr>
          <w:lang w:val="en-NZ"/>
        </w:rPr>
        <w:t>Using the strategy pattern</w:t>
      </w:r>
    </w:p>
    <w:p w14:paraId="24B5174E" w14:textId="53573386" w:rsidR="006B0B94" w:rsidRDefault="006B0B94">
      <w:pPr>
        <w:pStyle w:val="BulletPACKT"/>
        <w:numPr>
          <w:ilvl w:val="0"/>
          <w:numId w:val="15"/>
        </w:numPr>
        <w:rPr>
          <w:lang w:val="en-NZ"/>
        </w:rPr>
        <w:pPrChange w:id="8" w:author="Rashmi Suvarna" w:date="2015-10-26T11:17:00Z">
          <w:pPr>
            <w:pStyle w:val="BulletPACKT"/>
            <w:numPr>
              <w:numId w:val="22"/>
            </w:numPr>
            <w:ind w:left="1304" w:hanging="227"/>
          </w:pPr>
        </w:pPrChange>
      </w:pPr>
      <w:r>
        <w:rPr>
          <w:lang w:val="en-NZ"/>
        </w:rPr>
        <w:t>Using the command pattern</w:t>
      </w:r>
    </w:p>
    <w:p w14:paraId="062B48ED" w14:textId="39D65188" w:rsidR="00EF0B42" w:rsidDel="00E95CC5" w:rsidRDefault="00EF0B42" w:rsidP="00EF0B42">
      <w:pPr>
        <w:pStyle w:val="BulletPACKT"/>
        <w:numPr>
          <w:ilvl w:val="0"/>
          <w:numId w:val="0"/>
        </w:numPr>
        <w:rPr>
          <w:del w:id="9" w:author="Rashmi Suvarna" w:date="2015-10-26T11:17:00Z"/>
          <w:lang w:val="en-NZ"/>
        </w:rPr>
      </w:pPr>
    </w:p>
    <w:p w14:paraId="10510513" w14:textId="12034E56" w:rsidR="008C260B" w:rsidRDefault="001225D8" w:rsidP="00291B74">
      <w:pPr>
        <w:pStyle w:val="Heading1"/>
        <w:numPr>
          <w:ilvl w:val="0"/>
          <w:numId w:val="1"/>
        </w:numPr>
        <w:tabs>
          <w:tab w:val="left" w:pos="0"/>
        </w:tabs>
      </w:pPr>
      <w:r>
        <w:t>Introduction</w:t>
      </w:r>
    </w:p>
    <w:p w14:paraId="4536DBBB" w14:textId="6F8736BE" w:rsidR="003E50E9" w:rsidRDefault="003B6C19">
      <w:pPr>
        <w:pStyle w:val="NormalPACKT"/>
        <w:pPrChange w:id="10" w:author="Rashmi Suvarna" w:date="2015-10-26T10:54:00Z">
          <w:pPr/>
        </w:pPrChange>
      </w:pPr>
      <w:commentRangeStart w:id="11"/>
      <w:r>
        <w:t xml:space="preserve">Let us consider that we are faced with a certain problem. After sometime, we find a solution to that problem. Now if the problem reoccurs or a similar pattern of the problem reoccurs, we will know how to solve the problem by applying the same principle which solved the previous problem. Design patterns are similar to that. There are already 23 such solutions documented which provides subtle solutions to how to deal </w:t>
      </w:r>
      <w:r w:rsidR="002B2254">
        <w:t>with problems which have a similar pattern to the ones that are documented. They are described by the authors more commonly referred as the Gangs of Four. They are not complete solutions but rather a template or a framework which can be applied to similar situations. One of the biggest drawback of the design pattern however is that if they are not applied correctly, they can prove to be disastrous.</w:t>
      </w:r>
      <w:r w:rsidR="008351EC">
        <w:t xml:space="preserve"> The design patterns can be classified into Structural, behavioral and creational. We will be looking at only few of them which are used often in games.</w:t>
      </w:r>
      <w:commentRangeEnd w:id="11"/>
      <w:r w:rsidR="001C2271">
        <w:rPr>
          <w:rStyle w:val="CommentReference"/>
          <w:rFonts w:ascii="Arial" w:hAnsi="Arial" w:cs="Arial"/>
          <w:bCs/>
        </w:rPr>
        <w:commentReference w:id="11"/>
      </w:r>
    </w:p>
    <w:p w14:paraId="12C21712" w14:textId="363955E4" w:rsidR="005B0804" w:rsidRDefault="008351EC" w:rsidP="00291B74">
      <w:pPr>
        <w:pStyle w:val="Heading1"/>
        <w:numPr>
          <w:ilvl w:val="0"/>
          <w:numId w:val="1"/>
        </w:numPr>
        <w:tabs>
          <w:tab w:val="left" w:pos="0"/>
        </w:tabs>
      </w:pPr>
      <w:r>
        <w:lastRenderedPageBreak/>
        <w:t>Using the singleton design pattern</w:t>
      </w:r>
    </w:p>
    <w:p w14:paraId="3766EACB" w14:textId="21222F3E" w:rsidR="0049178D" w:rsidRDefault="008351EC" w:rsidP="00291B74">
      <w:pPr>
        <w:pStyle w:val="NormalPACKT"/>
        <w:numPr>
          <w:ilvl w:val="0"/>
          <w:numId w:val="1"/>
        </w:numPr>
      </w:pPr>
      <w:r>
        <w:t xml:space="preserve">The singleton </w:t>
      </w:r>
      <w:r w:rsidR="00E25DBA">
        <w:t xml:space="preserve">design pattern is the most used design pattern in games. And unfortunately, it is also the most overused and most incorrectly applied design pattern in games. There are a few advantages of the singleton design pattern which we will discuss. </w:t>
      </w:r>
      <w:r w:rsidR="00031D7E">
        <w:t>However,</w:t>
      </w:r>
      <w:r w:rsidR="00E25DBA">
        <w:t xml:space="preserve"> it has a lot of deadly consequences as well.</w:t>
      </w:r>
    </w:p>
    <w:p w14:paraId="2C83B7B3" w14:textId="77777777" w:rsidR="001225D8" w:rsidRDefault="001225D8" w:rsidP="0049178D">
      <w:pPr>
        <w:pStyle w:val="Heading2"/>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91B74">
      <w:pPr>
        <w:pStyle w:val="Heading2"/>
        <w:numPr>
          <w:ilvl w:val="1"/>
          <w:numId w:val="1"/>
        </w:numPr>
        <w:tabs>
          <w:tab w:val="left" w:pos="0"/>
        </w:tabs>
      </w:pPr>
      <w:r>
        <w:t>How to do it...</w:t>
      </w:r>
    </w:p>
    <w:p w14:paraId="288D9E96" w14:textId="4376BF2A" w:rsidR="000F1C27" w:rsidRPr="000F1C27" w:rsidRDefault="001A63C5" w:rsidP="000F1C27">
      <w:pPr>
        <w:pStyle w:val="NormalPACKT"/>
      </w:pPr>
      <w:r>
        <w:t xml:space="preserve">In this recipe we will see how easy it is to create a </w:t>
      </w:r>
      <w:r w:rsidR="002453BB">
        <w:t>singleton design pattern. We will also see what are the common pitfalls of this design pattern.</w:t>
      </w:r>
    </w:p>
    <w:p w14:paraId="6A5C0608" w14:textId="77777777" w:rsidR="00BB2FC5" w:rsidRDefault="00BB2FC5">
      <w:pPr>
        <w:pStyle w:val="NumberedBulletPACKT"/>
        <w:numPr>
          <w:ilvl w:val="0"/>
          <w:numId w:val="4"/>
        </w:numPr>
        <w:tabs>
          <w:tab w:val="clear" w:pos="360"/>
          <w:tab w:val="left" w:pos="720"/>
        </w:tabs>
        <w:ind w:left="720"/>
        <w:pPrChange w:id="12" w:author="Rashmi Suvarna" w:date="2015-10-26T11:17:00Z">
          <w:pPr>
            <w:pStyle w:val="NumberedBulletPACKT"/>
            <w:numPr>
              <w:numId w:val="6"/>
            </w:numPr>
            <w:tabs>
              <w:tab w:val="clear" w:pos="360"/>
              <w:tab w:val="num" w:pos="0"/>
              <w:tab w:val="left" w:pos="720"/>
            </w:tabs>
            <w:ind w:left="0" w:firstLine="0"/>
          </w:pPr>
        </w:pPrChange>
      </w:pPr>
      <w:r>
        <w:t>Open Visual Studio.</w:t>
      </w:r>
    </w:p>
    <w:p w14:paraId="67605DF6" w14:textId="77777777" w:rsidR="00BB2FC5" w:rsidRDefault="00BB2FC5">
      <w:pPr>
        <w:pStyle w:val="NumberedBulletPACKT"/>
        <w:numPr>
          <w:ilvl w:val="0"/>
          <w:numId w:val="4"/>
        </w:numPr>
        <w:tabs>
          <w:tab w:val="clear" w:pos="360"/>
          <w:tab w:val="left" w:pos="720"/>
        </w:tabs>
        <w:ind w:left="720"/>
        <w:pPrChange w:id="13" w:author="Rashmi Suvarna" w:date="2015-10-26T11:17:00Z">
          <w:pPr>
            <w:pStyle w:val="NumberedBulletPACKT"/>
            <w:numPr>
              <w:numId w:val="6"/>
            </w:numPr>
            <w:tabs>
              <w:tab w:val="clear" w:pos="360"/>
              <w:tab w:val="num" w:pos="0"/>
              <w:tab w:val="left" w:pos="720"/>
            </w:tabs>
            <w:ind w:left="0" w:firstLine="0"/>
          </w:pPr>
        </w:pPrChange>
      </w:pPr>
      <w:r>
        <w:t xml:space="preserve">Create a new C++ project </w:t>
      </w:r>
    </w:p>
    <w:p w14:paraId="77019D46" w14:textId="5C9B9584" w:rsidR="00BB2FC5" w:rsidRDefault="00BB2FC5">
      <w:pPr>
        <w:pStyle w:val="NumberedBulletPACKT"/>
        <w:numPr>
          <w:ilvl w:val="0"/>
          <w:numId w:val="4"/>
        </w:numPr>
        <w:tabs>
          <w:tab w:val="clear" w:pos="360"/>
          <w:tab w:val="left" w:pos="720"/>
        </w:tabs>
        <w:ind w:left="720"/>
        <w:pPrChange w:id="14" w:author="Rashmi Suvarna" w:date="2015-10-26T11:17:00Z">
          <w:pPr>
            <w:pStyle w:val="NumberedBulletPACKT"/>
            <w:numPr>
              <w:numId w:val="6"/>
            </w:numPr>
            <w:tabs>
              <w:tab w:val="clear" w:pos="360"/>
              <w:tab w:val="num" w:pos="0"/>
              <w:tab w:val="left" w:pos="720"/>
            </w:tabs>
            <w:ind w:left="0" w:firstLine="0"/>
          </w:pPr>
        </w:pPrChange>
      </w:pPr>
      <w:r>
        <w:t xml:space="preserve">Select a win32 </w:t>
      </w:r>
      <w:r w:rsidR="00686F75">
        <w:t>console</w:t>
      </w:r>
      <w:r w:rsidR="00992569">
        <w:t xml:space="preserve"> </w:t>
      </w:r>
      <w:r>
        <w:t>application</w:t>
      </w:r>
    </w:p>
    <w:p w14:paraId="13FB90C0" w14:textId="2DE9B84C" w:rsidR="00BB2FC5" w:rsidRDefault="00BB2FC5">
      <w:pPr>
        <w:pStyle w:val="NumberedBulletPACKT"/>
        <w:numPr>
          <w:ilvl w:val="0"/>
          <w:numId w:val="4"/>
        </w:numPr>
        <w:tabs>
          <w:tab w:val="clear" w:pos="360"/>
          <w:tab w:val="left" w:pos="720"/>
        </w:tabs>
        <w:ind w:left="720"/>
        <w:pPrChange w:id="15" w:author="Rashmi Suvarna" w:date="2015-10-26T11:17:00Z">
          <w:pPr>
            <w:pStyle w:val="NumberedBulletPACKT"/>
            <w:numPr>
              <w:numId w:val="6"/>
            </w:numPr>
            <w:tabs>
              <w:tab w:val="clear" w:pos="360"/>
              <w:tab w:val="num" w:pos="0"/>
              <w:tab w:val="left" w:pos="720"/>
            </w:tabs>
            <w:ind w:left="0" w:firstLine="0"/>
          </w:pPr>
        </w:pPrChange>
      </w:pPr>
      <w:r>
        <w:t xml:space="preserve">Add </w:t>
      </w:r>
      <w:r w:rsidR="0082296D">
        <w:t xml:space="preserve">a </w:t>
      </w:r>
      <w:r w:rsidR="00106130">
        <w:t>source file called Source.cpp</w:t>
      </w:r>
    </w:p>
    <w:p w14:paraId="34ECD537" w14:textId="77777777" w:rsidR="00BB2FC5" w:rsidRDefault="00BB2FC5">
      <w:pPr>
        <w:pStyle w:val="NumberedBulletPACKT"/>
        <w:numPr>
          <w:ilvl w:val="0"/>
          <w:numId w:val="4"/>
        </w:numPr>
        <w:tabs>
          <w:tab w:val="clear" w:pos="360"/>
          <w:tab w:val="left" w:pos="720"/>
        </w:tabs>
        <w:ind w:left="720"/>
        <w:pPrChange w:id="16" w:author="Rashmi Suvarna" w:date="2015-10-26T11:17:00Z">
          <w:pPr>
            <w:pStyle w:val="NumberedBulletPACKT"/>
            <w:numPr>
              <w:numId w:val="6"/>
            </w:numPr>
            <w:tabs>
              <w:tab w:val="clear" w:pos="360"/>
              <w:tab w:val="num" w:pos="0"/>
              <w:tab w:val="left" w:pos="720"/>
            </w:tabs>
            <w:ind w:left="0" w:firstLine="0"/>
          </w:pPr>
        </w:pPrChange>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183AFB41" w14:textId="444B3193" w:rsidR="00CD04C6" w:rsidRDefault="00106130" w:rsidP="00470C22">
      <w:pPr>
        <w:pStyle w:val="NumberedBulletPACKT"/>
        <w:numPr>
          <w:ilvl w:val="0"/>
          <w:numId w:val="0"/>
        </w:numPr>
        <w:tabs>
          <w:tab w:val="clear" w:pos="360"/>
          <w:tab w:val="left" w:pos="720"/>
        </w:tabs>
        <w:rPr>
          <w:b/>
          <w:u w:val="single"/>
        </w:rPr>
      </w:pPr>
      <w:r>
        <w:rPr>
          <w:b/>
          <w:u w:val="single"/>
        </w:rPr>
        <w:t>Source.cpp</w:t>
      </w:r>
    </w:p>
    <w:p w14:paraId="6A45F5B0" w14:textId="77777777" w:rsidR="00686F75" w:rsidRDefault="00686F75">
      <w:pPr>
        <w:pStyle w:val="CodePACKT"/>
        <w:rPr>
          <w:rFonts w:eastAsiaTheme="minorHAnsi"/>
          <w:color w:val="000000"/>
          <w:highlight w:val="white"/>
          <w:lang w:val="en-NZ"/>
        </w:rPr>
        <w:pPrChange w:id="17"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&lt;iostream&gt;</w:t>
      </w:r>
    </w:p>
    <w:p w14:paraId="18EF3EC0" w14:textId="77777777" w:rsidR="00686F75" w:rsidRDefault="00686F75">
      <w:pPr>
        <w:pStyle w:val="CodePACKT"/>
        <w:rPr>
          <w:rFonts w:eastAsiaTheme="minorHAnsi"/>
          <w:color w:val="000000"/>
          <w:highlight w:val="white"/>
          <w:lang w:val="en-NZ"/>
        </w:rPr>
        <w:pPrChange w:id="18"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&lt;conio.h&gt;</w:t>
      </w:r>
    </w:p>
    <w:p w14:paraId="2D470F1D" w14:textId="77777777" w:rsidR="00686F75" w:rsidRDefault="00686F75">
      <w:pPr>
        <w:pStyle w:val="CodePACKT"/>
        <w:rPr>
          <w:rFonts w:eastAsiaTheme="minorHAnsi"/>
          <w:color w:val="000000"/>
          <w:highlight w:val="white"/>
          <w:lang w:val="en-NZ"/>
        </w:rPr>
        <w:pPrChange w:id="19" w:author="Rashmi Suvarna" w:date="2015-10-26T11:23:00Z">
          <w:pPr>
            <w:autoSpaceDE w:val="0"/>
            <w:autoSpaceDN w:val="0"/>
            <w:adjustRightInd w:val="0"/>
            <w:spacing w:after="0"/>
          </w:pPr>
        </w:pPrChange>
      </w:pPr>
    </w:p>
    <w:p w14:paraId="1A1B8A54" w14:textId="77777777" w:rsidR="00686F75" w:rsidRDefault="00686F75">
      <w:pPr>
        <w:pStyle w:val="CodePACKT"/>
        <w:rPr>
          <w:rFonts w:eastAsiaTheme="minorHAnsi"/>
          <w:color w:val="000000"/>
          <w:highlight w:val="white"/>
          <w:lang w:val="en-NZ"/>
        </w:rPr>
        <w:pPrChange w:id="20" w:author="Rashmi Suvarna" w:date="2015-10-26T11:23:00Z">
          <w:pPr>
            <w:autoSpaceDE w:val="0"/>
            <w:autoSpaceDN w:val="0"/>
            <w:adjustRightInd w:val="0"/>
            <w:spacing w:after="0"/>
          </w:pPr>
        </w:pPrChange>
      </w:pPr>
      <w:r>
        <w:rPr>
          <w:rFonts w:eastAsiaTheme="minorHAnsi"/>
          <w:color w:val="0000FF"/>
          <w:highlight w:val="white"/>
          <w:lang w:val="en-NZ"/>
        </w:rPr>
        <w:t>using</w:t>
      </w:r>
      <w:r>
        <w:rPr>
          <w:rFonts w:eastAsiaTheme="minorHAnsi"/>
          <w:color w:val="000000"/>
          <w:highlight w:val="white"/>
          <w:lang w:val="en-NZ"/>
        </w:rPr>
        <w:t xml:space="preserve"> </w:t>
      </w:r>
      <w:r>
        <w:rPr>
          <w:rFonts w:eastAsiaTheme="minorHAnsi"/>
          <w:color w:val="0000FF"/>
          <w:highlight w:val="white"/>
          <w:lang w:val="en-NZ"/>
        </w:rPr>
        <w:t>namespace</w:t>
      </w:r>
      <w:r>
        <w:rPr>
          <w:rFonts w:eastAsiaTheme="minorHAnsi"/>
          <w:color w:val="000000"/>
          <w:highlight w:val="white"/>
          <w:lang w:val="en-NZ"/>
        </w:rPr>
        <w:t xml:space="preserve"> std;</w:t>
      </w:r>
    </w:p>
    <w:p w14:paraId="2D96743C" w14:textId="77777777" w:rsidR="00686F75" w:rsidRDefault="00686F75">
      <w:pPr>
        <w:pStyle w:val="CodePACKT"/>
        <w:rPr>
          <w:rFonts w:eastAsiaTheme="minorHAnsi"/>
          <w:color w:val="000000"/>
          <w:highlight w:val="white"/>
          <w:lang w:val="en-NZ"/>
        </w:rPr>
        <w:pPrChange w:id="21" w:author="Rashmi Suvarna" w:date="2015-10-26T11:23:00Z">
          <w:pPr>
            <w:autoSpaceDE w:val="0"/>
            <w:autoSpaceDN w:val="0"/>
            <w:adjustRightInd w:val="0"/>
            <w:spacing w:after="0"/>
          </w:pPr>
        </w:pPrChange>
      </w:pPr>
    </w:p>
    <w:p w14:paraId="7FF5F2B7" w14:textId="77777777" w:rsidR="00686F75" w:rsidRDefault="00686F75">
      <w:pPr>
        <w:pStyle w:val="CodePACKT"/>
        <w:rPr>
          <w:rFonts w:eastAsiaTheme="minorHAnsi"/>
          <w:color w:val="000000"/>
          <w:highlight w:val="white"/>
          <w:lang w:val="en-NZ"/>
        </w:rPr>
        <w:pPrChange w:id="22"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PhysicsManager</w:t>
      </w:r>
    </w:p>
    <w:p w14:paraId="196D5D47" w14:textId="77777777" w:rsidR="00686F75" w:rsidRDefault="00686F75">
      <w:pPr>
        <w:pStyle w:val="CodePACKT"/>
        <w:rPr>
          <w:rFonts w:eastAsiaTheme="minorHAnsi"/>
          <w:color w:val="000000"/>
          <w:highlight w:val="white"/>
          <w:lang w:val="en-NZ"/>
        </w:rPr>
        <w:pPrChange w:id="23" w:author="Rashmi Suvarna" w:date="2015-10-26T11:23:00Z">
          <w:pPr>
            <w:autoSpaceDE w:val="0"/>
            <w:autoSpaceDN w:val="0"/>
            <w:adjustRightInd w:val="0"/>
            <w:spacing w:after="0"/>
          </w:pPr>
        </w:pPrChange>
      </w:pPr>
      <w:r>
        <w:rPr>
          <w:rFonts w:eastAsiaTheme="minorHAnsi"/>
          <w:color w:val="000000"/>
          <w:highlight w:val="white"/>
          <w:lang w:val="en-NZ"/>
        </w:rPr>
        <w:t>{</w:t>
      </w:r>
    </w:p>
    <w:p w14:paraId="13A03DF1" w14:textId="77777777" w:rsidR="00686F75" w:rsidRDefault="00686F75">
      <w:pPr>
        <w:pStyle w:val="CodePACKT"/>
        <w:rPr>
          <w:rFonts w:eastAsiaTheme="minorHAnsi"/>
          <w:color w:val="000000"/>
          <w:highlight w:val="white"/>
          <w:lang w:val="en-NZ"/>
        </w:rPr>
        <w:pPrChange w:id="24" w:author="Rashmi Suvarna" w:date="2015-10-26T11:23:00Z">
          <w:pPr>
            <w:autoSpaceDE w:val="0"/>
            <w:autoSpaceDN w:val="0"/>
            <w:adjustRightInd w:val="0"/>
            <w:spacing w:after="0"/>
          </w:pPr>
        </w:pPrChange>
      </w:pPr>
      <w:r>
        <w:rPr>
          <w:rFonts w:eastAsiaTheme="minorHAnsi"/>
          <w:color w:val="0000FF"/>
          <w:highlight w:val="white"/>
          <w:lang w:val="en-NZ"/>
        </w:rPr>
        <w:t>private</w:t>
      </w:r>
      <w:r>
        <w:rPr>
          <w:rFonts w:eastAsiaTheme="minorHAnsi"/>
          <w:color w:val="000000"/>
          <w:highlight w:val="white"/>
          <w:lang w:val="en-NZ"/>
        </w:rPr>
        <w:t>:</w:t>
      </w:r>
    </w:p>
    <w:p w14:paraId="05751587" w14:textId="77777777" w:rsidR="00686F75" w:rsidRDefault="00686F75">
      <w:pPr>
        <w:pStyle w:val="CodePACKT"/>
        <w:rPr>
          <w:rFonts w:eastAsiaTheme="minorHAnsi"/>
          <w:color w:val="000000"/>
          <w:highlight w:val="white"/>
          <w:lang w:val="en-NZ"/>
        </w:rPr>
        <w:pPrChange w:id="2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static</w:t>
      </w:r>
      <w:r>
        <w:rPr>
          <w:rFonts w:eastAsiaTheme="minorHAnsi"/>
          <w:color w:val="000000"/>
          <w:highlight w:val="white"/>
          <w:lang w:val="en-NZ"/>
        </w:rPr>
        <w:t xml:space="preserve"> </w:t>
      </w:r>
      <w:r>
        <w:rPr>
          <w:rFonts w:eastAsiaTheme="minorHAnsi"/>
          <w:color w:val="0000FF"/>
          <w:highlight w:val="white"/>
          <w:lang w:val="en-NZ"/>
        </w:rPr>
        <w:t>bool</w:t>
      </w:r>
      <w:r>
        <w:rPr>
          <w:rFonts w:eastAsiaTheme="minorHAnsi"/>
          <w:color w:val="000000"/>
          <w:highlight w:val="white"/>
          <w:lang w:val="en-NZ"/>
        </w:rPr>
        <w:t xml:space="preserve"> bCheckFlag;</w:t>
      </w:r>
    </w:p>
    <w:p w14:paraId="77C7A0C0" w14:textId="77777777" w:rsidR="00686F75" w:rsidRDefault="00686F75">
      <w:pPr>
        <w:pStyle w:val="CodePACKT"/>
        <w:rPr>
          <w:rFonts w:eastAsiaTheme="minorHAnsi"/>
          <w:color w:val="000000"/>
          <w:highlight w:val="white"/>
          <w:lang w:val="en-NZ"/>
        </w:rPr>
        <w:pPrChange w:id="2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static</w:t>
      </w:r>
      <w:r>
        <w:rPr>
          <w:rFonts w:eastAsiaTheme="minorHAnsi"/>
          <w:color w:val="000000"/>
          <w:highlight w:val="white"/>
          <w:lang w:val="en-NZ"/>
        </w:rPr>
        <w:t xml:space="preserve"> </w:t>
      </w:r>
      <w:r>
        <w:rPr>
          <w:rFonts w:eastAsiaTheme="minorHAnsi"/>
          <w:color w:val="2B91AF"/>
          <w:highlight w:val="white"/>
          <w:lang w:val="en-NZ"/>
        </w:rPr>
        <w:t>PhysicsManager</w:t>
      </w:r>
      <w:r>
        <w:rPr>
          <w:rFonts w:eastAsiaTheme="minorHAnsi"/>
          <w:color w:val="000000"/>
          <w:highlight w:val="white"/>
          <w:lang w:val="en-NZ"/>
        </w:rPr>
        <w:t xml:space="preserve"> *s_singleInstance;</w:t>
      </w:r>
    </w:p>
    <w:p w14:paraId="406ED53E" w14:textId="77777777" w:rsidR="00686F75" w:rsidRDefault="00686F75">
      <w:pPr>
        <w:pStyle w:val="CodePACKT"/>
        <w:rPr>
          <w:rFonts w:eastAsiaTheme="minorHAnsi"/>
          <w:color w:val="000000"/>
          <w:highlight w:val="white"/>
          <w:lang w:val="en-NZ"/>
        </w:rPr>
        <w:pPrChange w:id="27" w:author="Rashmi Suvarna" w:date="2015-10-26T11:23:00Z">
          <w:pPr>
            <w:autoSpaceDE w:val="0"/>
            <w:autoSpaceDN w:val="0"/>
            <w:adjustRightInd w:val="0"/>
            <w:spacing w:after="0"/>
          </w:pPr>
        </w:pPrChange>
      </w:pPr>
      <w:r>
        <w:rPr>
          <w:rFonts w:eastAsiaTheme="minorHAnsi"/>
          <w:color w:val="000000"/>
          <w:highlight w:val="white"/>
          <w:lang w:val="en-NZ"/>
        </w:rPr>
        <w:tab/>
        <w:t>PhysicsManager()</w:t>
      </w:r>
    </w:p>
    <w:p w14:paraId="76F79026" w14:textId="77777777" w:rsidR="00686F75" w:rsidRDefault="00686F75">
      <w:pPr>
        <w:pStyle w:val="CodePACKT"/>
        <w:rPr>
          <w:rFonts w:eastAsiaTheme="minorHAnsi"/>
          <w:color w:val="000000"/>
          <w:highlight w:val="white"/>
          <w:lang w:val="en-NZ"/>
        </w:rPr>
        <w:pPrChange w:id="28" w:author="Rashmi Suvarna" w:date="2015-10-26T11:23:00Z">
          <w:pPr>
            <w:autoSpaceDE w:val="0"/>
            <w:autoSpaceDN w:val="0"/>
            <w:adjustRightInd w:val="0"/>
            <w:spacing w:after="0"/>
          </w:pPr>
        </w:pPrChange>
      </w:pPr>
      <w:r>
        <w:rPr>
          <w:rFonts w:eastAsiaTheme="minorHAnsi"/>
          <w:color w:val="000000"/>
          <w:highlight w:val="white"/>
          <w:lang w:val="en-NZ"/>
        </w:rPr>
        <w:tab/>
        <w:t>{</w:t>
      </w:r>
    </w:p>
    <w:p w14:paraId="1261FFD6" w14:textId="77777777" w:rsidR="00686F75" w:rsidRDefault="00686F75">
      <w:pPr>
        <w:pStyle w:val="CodePACKT"/>
        <w:rPr>
          <w:rFonts w:eastAsiaTheme="minorHAnsi"/>
          <w:color w:val="000000"/>
          <w:highlight w:val="white"/>
          <w:lang w:val="en-NZ"/>
        </w:rPr>
        <w:pPrChange w:id="2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8000"/>
          <w:highlight w:val="white"/>
          <w:lang w:val="en-NZ"/>
        </w:rPr>
        <w:t>//private constructor</w:t>
      </w:r>
    </w:p>
    <w:p w14:paraId="54A07C4C" w14:textId="77777777" w:rsidR="00686F75" w:rsidRDefault="00686F75">
      <w:pPr>
        <w:pStyle w:val="CodePACKT"/>
        <w:rPr>
          <w:rFonts w:eastAsiaTheme="minorHAnsi"/>
          <w:color w:val="000000"/>
          <w:highlight w:val="white"/>
          <w:lang w:val="en-NZ"/>
        </w:rPr>
        <w:pPrChange w:id="30" w:author="Rashmi Suvarna" w:date="2015-10-26T11:23:00Z">
          <w:pPr>
            <w:autoSpaceDE w:val="0"/>
            <w:autoSpaceDN w:val="0"/>
            <w:adjustRightInd w:val="0"/>
            <w:spacing w:after="0"/>
          </w:pPr>
        </w:pPrChange>
      </w:pPr>
      <w:r>
        <w:rPr>
          <w:rFonts w:eastAsiaTheme="minorHAnsi"/>
          <w:color w:val="000000"/>
          <w:highlight w:val="white"/>
          <w:lang w:val="en-NZ"/>
        </w:rPr>
        <w:tab/>
        <w:t>}</w:t>
      </w:r>
    </w:p>
    <w:p w14:paraId="2BCD5B5C" w14:textId="77777777" w:rsidR="00686F75" w:rsidRDefault="00686F75">
      <w:pPr>
        <w:pStyle w:val="CodePACKT"/>
        <w:rPr>
          <w:rFonts w:eastAsiaTheme="minorHAnsi"/>
          <w:color w:val="000000"/>
          <w:highlight w:val="white"/>
          <w:lang w:val="en-NZ"/>
        </w:rPr>
        <w:pPrChange w:id="31"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0036938B" w14:textId="77777777" w:rsidR="00686F75" w:rsidRDefault="00686F75">
      <w:pPr>
        <w:pStyle w:val="CodePACKT"/>
        <w:rPr>
          <w:rFonts w:eastAsiaTheme="minorHAnsi"/>
          <w:color w:val="000000"/>
          <w:highlight w:val="white"/>
          <w:lang w:val="en-NZ"/>
        </w:rPr>
        <w:pPrChange w:id="3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static</w:t>
      </w:r>
      <w:r>
        <w:rPr>
          <w:rFonts w:eastAsiaTheme="minorHAnsi"/>
          <w:color w:val="000000"/>
          <w:highlight w:val="white"/>
          <w:lang w:val="en-NZ"/>
        </w:rPr>
        <w:t xml:space="preserve"> </w:t>
      </w:r>
      <w:r>
        <w:rPr>
          <w:rFonts w:eastAsiaTheme="minorHAnsi"/>
          <w:color w:val="2B91AF"/>
          <w:highlight w:val="white"/>
          <w:lang w:val="en-NZ"/>
        </w:rPr>
        <w:t>PhysicsManager</w:t>
      </w:r>
      <w:r>
        <w:rPr>
          <w:rFonts w:eastAsiaTheme="minorHAnsi"/>
          <w:color w:val="000000"/>
          <w:highlight w:val="white"/>
          <w:lang w:val="en-NZ"/>
        </w:rPr>
        <w:t>* getInstance();</w:t>
      </w:r>
    </w:p>
    <w:p w14:paraId="48C6FB09" w14:textId="77777777" w:rsidR="00686F75" w:rsidRDefault="00686F75">
      <w:pPr>
        <w:pStyle w:val="CodePACKT"/>
        <w:rPr>
          <w:rFonts w:eastAsiaTheme="minorHAnsi"/>
          <w:color w:val="000000"/>
          <w:highlight w:val="white"/>
          <w:lang w:val="en-NZ"/>
        </w:rPr>
        <w:pPrChange w:id="3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GetCurrentGravity()</w:t>
      </w:r>
      <w:r>
        <w:rPr>
          <w:rFonts w:eastAsiaTheme="minorHAnsi"/>
          <w:color w:val="0000FF"/>
          <w:highlight w:val="white"/>
          <w:lang w:val="en-NZ"/>
        </w:rPr>
        <w:t>const</w:t>
      </w:r>
      <w:r>
        <w:rPr>
          <w:rFonts w:eastAsiaTheme="minorHAnsi"/>
          <w:color w:val="000000"/>
          <w:highlight w:val="white"/>
          <w:lang w:val="en-NZ"/>
        </w:rPr>
        <w:t>;</w:t>
      </w:r>
    </w:p>
    <w:p w14:paraId="14996350" w14:textId="77777777" w:rsidR="00686F75" w:rsidRDefault="00686F75">
      <w:pPr>
        <w:pStyle w:val="CodePACKT"/>
        <w:rPr>
          <w:rFonts w:eastAsiaTheme="minorHAnsi"/>
          <w:color w:val="000000"/>
          <w:highlight w:val="white"/>
          <w:lang w:val="en-NZ"/>
        </w:rPr>
        <w:pPrChange w:id="34" w:author="Rashmi Suvarna" w:date="2015-10-26T11:23:00Z">
          <w:pPr>
            <w:autoSpaceDE w:val="0"/>
            <w:autoSpaceDN w:val="0"/>
            <w:adjustRightInd w:val="0"/>
            <w:spacing w:after="0"/>
          </w:pPr>
        </w:pPrChange>
      </w:pPr>
    </w:p>
    <w:p w14:paraId="5B83AA29" w14:textId="77777777" w:rsidR="00686F75" w:rsidRDefault="00686F75">
      <w:pPr>
        <w:pStyle w:val="CodePACKT"/>
        <w:rPr>
          <w:rFonts w:eastAsiaTheme="minorHAnsi"/>
          <w:color w:val="000000"/>
          <w:highlight w:val="white"/>
          <w:lang w:val="en-NZ"/>
        </w:rPr>
        <w:pPrChange w:id="35" w:author="Rashmi Suvarna" w:date="2015-10-26T11:23:00Z">
          <w:pPr>
            <w:autoSpaceDE w:val="0"/>
            <w:autoSpaceDN w:val="0"/>
            <w:adjustRightInd w:val="0"/>
            <w:spacing w:after="0"/>
          </w:pPr>
        </w:pPrChange>
      </w:pPr>
      <w:r>
        <w:rPr>
          <w:rFonts w:eastAsiaTheme="minorHAnsi"/>
          <w:color w:val="000000"/>
          <w:highlight w:val="white"/>
          <w:lang w:val="en-NZ"/>
        </w:rPr>
        <w:lastRenderedPageBreak/>
        <w:tab/>
        <w:t>~PhysicsManager()</w:t>
      </w:r>
    </w:p>
    <w:p w14:paraId="6523C647" w14:textId="77777777" w:rsidR="00686F75" w:rsidRDefault="00686F75">
      <w:pPr>
        <w:pStyle w:val="CodePACKT"/>
        <w:rPr>
          <w:rFonts w:eastAsiaTheme="minorHAnsi"/>
          <w:color w:val="000000"/>
          <w:highlight w:val="white"/>
          <w:lang w:val="en-NZ"/>
        </w:rPr>
        <w:pPrChange w:id="36" w:author="Rashmi Suvarna" w:date="2015-10-26T11:23:00Z">
          <w:pPr>
            <w:autoSpaceDE w:val="0"/>
            <w:autoSpaceDN w:val="0"/>
            <w:adjustRightInd w:val="0"/>
            <w:spacing w:after="0"/>
          </w:pPr>
        </w:pPrChange>
      </w:pPr>
      <w:r>
        <w:rPr>
          <w:rFonts w:eastAsiaTheme="minorHAnsi"/>
          <w:color w:val="000000"/>
          <w:highlight w:val="white"/>
          <w:lang w:val="en-NZ"/>
        </w:rPr>
        <w:tab/>
        <w:t>{</w:t>
      </w:r>
    </w:p>
    <w:p w14:paraId="287A7466" w14:textId="77777777" w:rsidR="00686F75" w:rsidRDefault="00686F75">
      <w:pPr>
        <w:pStyle w:val="CodePACKT"/>
        <w:rPr>
          <w:rFonts w:eastAsiaTheme="minorHAnsi"/>
          <w:color w:val="000000"/>
          <w:highlight w:val="white"/>
          <w:lang w:val="en-NZ"/>
        </w:rPr>
        <w:pPrChange w:id="3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bCheckFlag = </w:t>
      </w:r>
      <w:r>
        <w:rPr>
          <w:rFonts w:eastAsiaTheme="minorHAnsi"/>
          <w:color w:val="0000FF"/>
          <w:highlight w:val="white"/>
          <w:lang w:val="en-NZ"/>
        </w:rPr>
        <w:t>false</w:t>
      </w:r>
      <w:r>
        <w:rPr>
          <w:rFonts w:eastAsiaTheme="minorHAnsi"/>
          <w:color w:val="000000"/>
          <w:highlight w:val="white"/>
          <w:lang w:val="en-NZ"/>
        </w:rPr>
        <w:t>;</w:t>
      </w:r>
    </w:p>
    <w:p w14:paraId="7CD04864" w14:textId="77777777" w:rsidR="00686F75" w:rsidRDefault="00686F75">
      <w:pPr>
        <w:pStyle w:val="CodePACKT"/>
        <w:rPr>
          <w:rFonts w:eastAsiaTheme="minorHAnsi"/>
          <w:color w:val="000000"/>
          <w:highlight w:val="white"/>
          <w:lang w:val="en-NZ"/>
        </w:rPr>
        <w:pPrChange w:id="38" w:author="Rashmi Suvarna" w:date="2015-10-26T11:23:00Z">
          <w:pPr>
            <w:autoSpaceDE w:val="0"/>
            <w:autoSpaceDN w:val="0"/>
            <w:adjustRightInd w:val="0"/>
            <w:spacing w:after="0"/>
          </w:pPr>
        </w:pPrChange>
      </w:pPr>
      <w:r>
        <w:rPr>
          <w:rFonts w:eastAsiaTheme="minorHAnsi"/>
          <w:color w:val="000000"/>
          <w:highlight w:val="white"/>
          <w:lang w:val="en-NZ"/>
        </w:rPr>
        <w:tab/>
        <w:t>}</w:t>
      </w:r>
    </w:p>
    <w:p w14:paraId="5D760E46" w14:textId="77777777" w:rsidR="00686F75" w:rsidRDefault="00686F75">
      <w:pPr>
        <w:pStyle w:val="CodePACKT"/>
        <w:rPr>
          <w:rFonts w:eastAsiaTheme="minorHAnsi"/>
          <w:color w:val="000000"/>
          <w:highlight w:val="white"/>
          <w:lang w:val="en-NZ"/>
        </w:rPr>
        <w:pPrChange w:id="39" w:author="Rashmi Suvarna" w:date="2015-10-26T11:23:00Z">
          <w:pPr>
            <w:autoSpaceDE w:val="0"/>
            <w:autoSpaceDN w:val="0"/>
            <w:adjustRightInd w:val="0"/>
            <w:spacing w:after="0"/>
          </w:pPr>
        </w:pPrChange>
      </w:pPr>
      <w:r>
        <w:rPr>
          <w:rFonts w:eastAsiaTheme="minorHAnsi"/>
          <w:color w:val="000000"/>
          <w:highlight w:val="white"/>
          <w:lang w:val="en-NZ"/>
        </w:rPr>
        <w:t>};</w:t>
      </w:r>
    </w:p>
    <w:p w14:paraId="150E8DA4" w14:textId="77777777" w:rsidR="00686F75" w:rsidRDefault="00686F75">
      <w:pPr>
        <w:pStyle w:val="CodePACKT"/>
        <w:rPr>
          <w:rFonts w:eastAsiaTheme="minorHAnsi"/>
          <w:color w:val="000000"/>
          <w:highlight w:val="white"/>
          <w:lang w:val="en-NZ"/>
        </w:rPr>
        <w:pPrChange w:id="40" w:author="Rashmi Suvarna" w:date="2015-10-26T11:23:00Z">
          <w:pPr>
            <w:autoSpaceDE w:val="0"/>
            <w:autoSpaceDN w:val="0"/>
            <w:adjustRightInd w:val="0"/>
            <w:spacing w:after="0"/>
          </w:pPr>
        </w:pPrChange>
      </w:pPr>
    </w:p>
    <w:p w14:paraId="6A5C89DE" w14:textId="77777777" w:rsidR="00686F75" w:rsidRDefault="00686F75">
      <w:pPr>
        <w:pStyle w:val="CodePACKT"/>
        <w:rPr>
          <w:rFonts w:eastAsiaTheme="minorHAnsi"/>
          <w:color w:val="000000"/>
          <w:highlight w:val="white"/>
          <w:lang w:val="en-NZ"/>
        </w:rPr>
        <w:pPrChange w:id="41" w:author="Rashmi Suvarna" w:date="2015-10-26T11:23:00Z">
          <w:pPr>
            <w:autoSpaceDE w:val="0"/>
            <w:autoSpaceDN w:val="0"/>
            <w:adjustRightInd w:val="0"/>
            <w:spacing w:after="0"/>
          </w:pPr>
        </w:pPrChange>
      </w:pPr>
      <w:r>
        <w:rPr>
          <w:rFonts w:eastAsiaTheme="minorHAnsi"/>
          <w:color w:val="0000FF"/>
          <w:highlight w:val="white"/>
          <w:lang w:val="en-NZ"/>
        </w:rPr>
        <w:t>bool</w:t>
      </w:r>
      <w:r>
        <w:rPr>
          <w:rFonts w:eastAsiaTheme="minorHAnsi"/>
          <w:color w:val="000000"/>
          <w:highlight w:val="white"/>
          <w:lang w:val="en-NZ"/>
        </w:rPr>
        <w:t xml:space="preserve"> </w:t>
      </w:r>
      <w:r>
        <w:rPr>
          <w:rFonts w:eastAsiaTheme="minorHAnsi"/>
          <w:color w:val="2B91AF"/>
          <w:highlight w:val="white"/>
          <w:lang w:val="en-NZ"/>
        </w:rPr>
        <w:t>PhysicsManager</w:t>
      </w:r>
      <w:r>
        <w:rPr>
          <w:rFonts w:eastAsiaTheme="minorHAnsi"/>
          <w:color w:val="000000"/>
          <w:highlight w:val="white"/>
          <w:lang w:val="en-NZ"/>
        </w:rPr>
        <w:t xml:space="preserve">::bCheckFlag = </w:t>
      </w:r>
      <w:r>
        <w:rPr>
          <w:rFonts w:eastAsiaTheme="minorHAnsi"/>
          <w:color w:val="0000FF"/>
          <w:highlight w:val="white"/>
          <w:lang w:val="en-NZ"/>
        </w:rPr>
        <w:t>false</w:t>
      </w:r>
      <w:r>
        <w:rPr>
          <w:rFonts w:eastAsiaTheme="minorHAnsi"/>
          <w:color w:val="000000"/>
          <w:highlight w:val="white"/>
          <w:lang w:val="en-NZ"/>
        </w:rPr>
        <w:t>;</w:t>
      </w:r>
    </w:p>
    <w:p w14:paraId="7B21F9D0" w14:textId="77777777" w:rsidR="00686F75" w:rsidRDefault="00686F75">
      <w:pPr>
        <w:pStyle w:val="CodePACKT"/>
        <w:rPr>
          <w:rFonts w:eastAsiaTheme="minorHAnsi"/>
          <w:color w:val="000000"/>
          <w:highlight w:val="white"/>
          <w:lang w:val="en-NZ"/>
        </w:rPr>
        <w:pPrChange w:id="42" w:author="Rashmi Suvarna" w:date="2015-10-26T11:23:00Z">
          <w:pPr>
            <w:autoSpaceDE w:val="0"/>
            <w:autoSpaceDN w:val="0"/>
            <w:adjustRightInd w:val="0"/>
            <w:spacing w:after="0"/>
          </w:pPr>
        </w:pPrChange>
      </w:pPr>
    </w:p>
    <w:p w14:paraId="61799D8B" w14:textId="77777777" w:rsidR="00686F75" w:rsidRDefault="00686F75">
      <w:pPr>
        <w:pStyle w:val="CodePACKT"/>
        <w:rPr>
          <w:rFonts w:eastAsiaTheme="minorHAnsi"/>
          <w:color w:val="000000"/>
          <w:highlight w:val="white"/>
          <w:lang w:val="en-NZ"/>
        </w:rPr>
        <w:pPrChange w:id="43" w:author="Rashmi Suvarna" w:date="2015-10-26T11:23:00Z">
          <w:pPr>
            <w:autoSpaceDE w:val="0"/>
            <w:autoSpaceDN w:val="0"/>
            <w:adjustRightInd w:val="0"/>
            <w:spacing w:after="0"/>
          </w:pPr>
        </w:pPrChange>
      </w:pPr>
      <w:r>
        <w:rPr>
          <w:rFonts w:eastAsiaTheme="minorHAnsi"/>
          <w:color w:val="2B91AF"/>
          <w:highlight w:val="white"/>
          <w:lang w:val="en-NZ"/>
        </w:rPr>
        <w:t>PhysicsManager</w:t>
      </w:r>
      <w:r>
        <w:rPr>
          <w:rFonts w:eastAsiaTheme="minorHAnsi"/>
          <w:color w:val="000000"/>
          <w:highlight w:val="white"/>
          <w:lang w:val="en-NZ"/>
        </w:rPr>
        <w:t xml:space="preserve">* </w:t>
      </w:r>
      <w:r>
        <w:rPr>
          <w:rFonts w:eastAsiaTheme="minorHAnsi"/>
          <w:color w:val="2B91AF"/>
          <w:highlight w:val="white"/>
          <w:lang w:val="en-NZ"/>
        </w:rPr>
        <w:t>PhysicsManager</w:t>
      </w:r>
      <w:r>
        <w:rPr>
          <w:rFonts w:eastAsiaTheme="minorHAnsi"/>
          <w:color w:val="000000"/>
          <w:highlight w:val="white"/>
          <w:lang w:val="en-NZ"/>
        </w:rPr>
        <w:t xml:space="preserve">::s_singleInstance = </w:t>
      </w:r>
      <w:r>
        <w:rPr>
          <w:rFonts w:eastAsiaTheme="minorHAnsi"/>
          <w:color w:val="6F008A"/>
          <w:highlight w:val="white"/>
          <w:lang w:val="en-NZ"/>
        </w:rPr>
        <w:t>NULL</w:t>
      </w:r>
      <w:r>
        <w:rPr>
          <w:rFonts w:eastAsiaTheme="minorHAnsi"/>
          <w:color w:val="000000"/>
          <w:highlight w:val="white"/>
          <w:lang w:val="en-NZ"/>
        </w:rPr>
        <w:t>;</w:t>
      </w:r>
    </w:p>
    <w:p w14:paraId="119DB670" w14:textId="77777777" w:rsidR="00686F75" w:rsidRDefault="00686F75">
      <w:pPr>
        <w:pStyle w:val="CodePACKT"/>
        <w:rPr>
          <w:rFonts w:eastAsiaTheme="minorHAnsi"/>
          <w:color w:val="000000"/>
          <w:highlight w:val="white"/>
          <w:lang w:val="en-NZ"/>
        </w:rPr>
        <w:pPrChange w:id="44" w:author="Rashmi Suvarna" w:date="2015-10-26T11:23:00Z">
          <w:pPr>
            <w:autoSpaceDE w:val="0"/>
            <w:autoSpaceDN w:val="0"/>
            <w:adjustRightInd w:val="0"/>
            <w:spacing w:after="0"/>
          </w:pPr>
        </w:pPrChange>
      </w:pPr>
    </w:p>
    <w:p w14:paraId="6A6CB177" w14:textId="77777777" w:rsidR="00686F75" w:rsidRDefault="00686F75">
      <w:pPr>
        <w:pStyle w:val="CodePACKT"/>
        <w:rPr>
          <w:rFonts w:eastAsiaTheme="minorHAnsi"/>
          <w:color w:val="000000"/>
          <w:highlight w:val="white"/>
          <w:lang w:val="en-NZ"/>
        </w:rPr>
        <w:pPrChange w:id="45" w:author="Rashmi Suvarna" w:date="2015-10-26T11:23:00Z">
          <w:pPr>
            <w:autoSpaceDE w:val="0"/>
            <w:autoSpaceDN w:val="0"/>
            <w:adjustRightInd w:val="0"/>
            <w:spacing w:after="0"/>
          </w:pPr>
        </w:pPrChange>
      </w:pPr>
      <w:r>
        <w:rPr>
          <w:rFonts w:eastAsiaTheme="minorHAnsi"/>
          <w:color w:val="2B91AF"/>
          <w:highlight w:val="white"/>
          <w:lang w:val="en-NZ"/>
        </w:rPr>
        <w:t>PhysicsManager</w:t>
      </w:r>
      <w:r>
        <w:rPr>
          <w:rFonts w:eastAsiaTheme="minorHAnsi"/>
          <w:color w:val="000000"/>
          <w:highlight w:val="white"/>
          <w:lang w:val="en-NZ"/>
        </w:rPr>
        <w:t xml:space="preserve">* </w:t>
      </w:r>
      <w:r>
        <w:rPr>
          <w:rFonts w:eastAsiaTheme="minorHAnsi"/>
          <w:color w:val="2B91AF"/>
          <w:highlight w:val="white"/>
          <w:lang w:val="en-NZ"/>
        </w:rPr>
        <w:t>PhysicsManager</w:t>
      </w:r>
      <w:r>
        <w:rPr>
          <w:rFonts w:eastAsiaTheme="minorHAnsi"/>
          <w:color w:val="000000"/>
          <w:highlight w:val="white"/>
          <w:lang w:val="en-NZ"/>
        </w:rPr>
        <w:t>::getInstance()</w:t>
      </w:r>
    </w:p>
    <w:p w14:paraId="66E106B5" w14:textId="77777777" w:rsidR="00686F75" w:rsidRDefault="00686F75">
      <w:pPr>
        <w:pStyle w:val="CodePACKT"/>
        <w:rPr>
          <w:rFonts w:eastAsiaTheme="minorHAnsi"/>
          <w:color w:val="000000"/>
          <w:highlight w:val="white"/>
          <w:lang w:val="en-NZ"/>
        </w:rPr>
        <w:pPrChange w:id="46" w:author="Rashmi Suvarna" w:date="2015-10-26T11:23:00Z">
          <w:pPr>
            <w:autoSpaceDE w:val="0"/>
            <w:autoSpaceDN w:val="0"/>
            <w:adjustRightInd w:val="0"/>
            <w:spacing w:after="0"/>
          </w:pPr>
        </w:pPrChange>
      </w:pPr>
      <w:r>
        <w:rPr>
          <w:rFonts w:eastAsiaTheme="minorHAnsi"/>
          <w:color w:val="000000"/>
          <w:highlight w:val="white"/>
          <w:lang w:val="en-NZ"/>
        </w:rPr>
        <w:t>{</w:t>
      </w:r>
    </w:p>
    <w:p w14:paraId="61CB3DD8" w14:textId="77777777" w:rsidR="00686F75" w:rsidRDefault="00686F75">
      <w:pPr>
        <w:pStyle w:val="CodePACKT"/>
        <w:rPr>
          <w:rFonts w:eastAsiaTheme="minorHAnsi"/>
          <w:color w:val="000000"/>
          <w:highlight w:val="white"/>
          <w:lang w:val="en-NZ"/>
        </w:rPr>
        <w:pPrChange w:id="4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if</w:t>
      </w:r>
      <w:r>
        <w:rPr>
          <w:rFonts w:eastAsiaTheme="minorHAnsi"/>
          <w:color w:val="000000"/>
          <w:highlight w:val="white"/>
          <w:lang w:val="en-NZ"/>
        </w:rPr>
        <w:t xml:space="preserve"> (!bCheckFlag)</w:t>
      </w:r>
    </w:p>
    <w:p w14:paraId="4D107D7B" w14:textId="77777777" w:rsidR="00686F75" w:rsidRDefault="00686F75">
      <w:pPr>
        <w:pStyle w:val="CodePACKT"/>
        <w:rPr>
          <w:rFonts w:eastAsiaTheme="minorHAnsi"/>
          <w:color w:val="000000"/>
          <w:highlight w:val="white"/>
          <w:lang w:val="en-NZ"/>
        </w:rPr>
        <w:pPrChange w:id="48" w:author="Rashmi Suvarna" w:date="2015-10-26T11:23:00Z">
          <w:pPr>
            <w:autoSpaceDE w:val="0"/>
            <w:autoSpaceDN w:val="0"/>
            <w:adjustRightInd w:val="0"/>
            <w:spacing w:after="0"/>
          </w:pPr>
        </w:pPrChange>
      </w:pPr>
      <w:r>
        <w:rPr>
          <w:rFonts w:eastAsiaTheme="minorHAnsi"/>
          <w:color w:val="000000"/>
          <w:highlight w:val="white"/>
          <w:lang w:val="en-NZ"/>
        </w:rPr>
        <w:tab/>
        <w:t>{</w:t>
      </w:r>
    </w:p>
    <w:p w14:paraId="0CAAB4BF" w14:textId="77777777" w:rsidR="00686F75" w:rsidRDefault="00686F75">
      <w:pPr>
        <w:pStyle w:val="CodePACKT"/>
        <w:rPr>
          <w:rFonts w:eastAsiaTheme="minorHAnsi"/>
          <w:color w:val="000000"/>
          <w:highlight w:val="white"/>
          <w:lang w:val="en-NZ"/>
        </w:rPr>
        <w:pPrChange w:id="4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s_singleInstance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PhysicsManager</w:t>
      </w:r>
      <w:r>
        <w:rPr>
          <w:rFonts w:eastAsiaTheme="minorHAnsi"/>
          <w:color w:val="000000"/>
          <w:highlight w:val="white"/>
          <w:lang w:val="en-NZ"/>
        </w:rPr>
        <w:t>();</w:t>
      </w:r>
    </w:p>
    <w:p w14:paraId="0BE4CDCB" w14:textId="77777777" w:rsidR="00686F75" w:rsidRDefault="00686F75">
      <w:pPr>
        <w:pStyle w:val="CodePACKT"/>
        <w:rPr>
          <w:rFonts w:eastAsiaTheme="minorHAnsi"/>
          <w:color w:val="000000"/>
          <w:highlight w:val="white"/>
          <w:lang w:val="en-NZ"/>
        </w:rPr>
        <w:pPrChange w:id="5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bCheckFlag = </w:t>
      </w:r>
      <w:r>
        <w:rPr>
          <w:rFonts w:eastAsiaTheme="minorHAnsi"/>
          <w:color w:val="0000FF"/>
          <w:highlight w:val="white"/>
          <w:lang w:val="en-NZ"/>
        </w:rPr>
        <w:t>true</w:t>
      </w:r>
      <w:r>
        <w:rPr>
          <w:rFonts w:eastAsiaTheme="minorHAnsi"/>
          <w:color w:val="000000"/>
          <w:highlight w:val="white"/>
          <w:lang w:val="en-NZ"/>
        </w:rPr>
        <w:t>;</w:t>
      </w:r>
    </w:p>
    <w:p w14:paraId="63B7A662" w14:textId="77777777" w:rsidR="00686F75" w:rsidRDefault="00686F75">
      <w:pPr>
        <w:pStyle w:val="CodePACKT"/>
        <w:rPr>
          <w:rFonts w:eastAsiaTheme="minorHAnsi"/>
          <w:color w:val="000000"/>
          <w:highlight w:val="white"/>
          <w:lang w:val="en-NZ"/>
        </w:rPr>
        <w:pPrChange w:id="5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s_singleInstance;</w:t>
      </w:r>
    </w:p>
    <w:p w14:paraId="1776DBF0" w14:textId="77777777" w:rsidR="00686F75" w:rsidRDefault="00686F75">
      <w:pPr>
        <w:pStyle w:val="CodePACKT"/>
        <w:rPr>
          <w:rFonts w:eastAsiaTheme="minorHAnsi"/>
          <w:color w:val="000000"/>
          <w:highlight w:val="white"/>
          <w:lang w:val="en-NZ"/>
        </w:rPr>
        <w:pPrChange w:id="52" w:author="Rashmi Suvarna" w:date="2015-10-26T11:23:00Z">
          <w:pPr>
            <w:autoSpaceDE w:val="0"/>
            <w:autoSpaceDN w:val="0"/>
            <w:adjustRightInd w:val="0"/>
            <w:spacing w:after="0"/>
          </w:pPr>
        </w:pPrChange>
      </w:pPr>
      <w:r>
        <w:rPr>
          <w:rFonts w:eastAsiaTheme="minorHAnsi"/>
          <w:color w:val="000000"/>
          <w:highlight w:val="white"/>
          <w:lang w:val="en-NZ"/>
        </w:rPr>
        <w:tab/>
        <w:t>}</w:t>
      </w:r>
    </w:p>
    <w:p w14:paraId="45E053F7" w14:textId="77777777" w:rsidR="00686F75" w:rsidRDefault="00686F75">
      <w:pPr>
        <w:pStyle w:val="CodePACKT"/>
        <w:rPr>
          <w:rFonts w:eastAsiaTheme="minorHAnsi"/>
          <w:color w:val="000000"/>
          <w:highlight w:val="white"/>
          <w:lang w:val="en-NZ"/>
        </w:rPr>
        <w:pPrChange w:id="5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else</w:t>
      </w:r>
    </w:p>
    <w:p w14:paraId="4A01F309" w14:textId="77777777" w:rsidR="00686F75" w:rsidRDefault="00686F75">
      <w:pPr>
        <w:pStyle w:val="CodePACKT"/>
        <w:rPr>
          <w:rFonts w:eastAsiaTheme="minorHAnsi"/>
          <w:color w:val="000000"/>
          <w:highlight w:val="white"/>
          <w:lang w:val="en-NZ"/>
        </w:rPr>
        <w:pPrChange w:id="54" w:author="Rashmi Suvarna" w:date="2015-10-26T11:23:00Z">
          <w:pPr>
            <w:autoSpaceDE w:val="0"/>
            <w:autoSpaceDN w:val="0"/>
            <w:adjustRightInd w:val="0"/>
            <w:spacing w:after="0"/>
          </w:pPr>
        </w:pPrChange>
      </w:pPr>
      <w:r>
        <w:rPr>
          <w:rFonts w:eastAsiaTheme="minorHAnsi"/>
          <w:color w:val="000000"/>
          <w:highlight w:val="white"/>
          <w:lang w:val="en-NZ"/>
        </w:rPr>
        <w:tab/>
        <w:t>{</w:t>
      </w:r>
    </w:p>
    <w:p w14:paraId="47D584F9" w14:textId="77777777" w:rsidR="00686F75" w:rsidRDefault="00686F75">
      <w:pPr>
        <w:pStyle w:val="CodePACKT"/>
        <w:rPr>
          <w:rFonts w:eastAsiaTheme="minorHAnsi"/>
          <w:color w:val="000000"/>
          <w:highlight w:val="white"/>
          <w:lang w:val="en-NZ"/>
        </w:rPr>
        <w:pPrChange w:id="5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s_singleInstance;</w:t>
      </w:r>
    </w:p>
    <w:p w14:paraId="655B2317" w14:textId="77777777" w:rsidR="00686F75" w:rsidRDefault="00686F75">
      <w:pPr>
        <w:pStyle w:val="CodePACKT"/>
        <w:rPr>
          <w:rFonts w:eastAsiaTheme="minorHAnsi"/>
          <w:color w:val="000000"/>
          <w:highlight w:val="white"/>
          <w:lang w:val="en-NZ"/>
        </w:rPr>
        <w:pPrChange w:id="56" w:author="Rashmi Suvarna" w:date="2015-10-26T11:23:00Z">
          <w:pPr>
            <w:autoSpaceDE w:val="0"/>
            <w:autoSpaceDN w:val="0"/>
            <w:adjustRightInd w:val="0"/>
            <w:spacing w:after="0"/>
          </w:pPr>
        </w:pPrChange>
      </w:pPr>
      <w:r>
        <w:rPr>
          <w:rFonts w:eastAsiaTheme="minorHAnsi"/>
          <w:color w:val="000000"/>
          <w:highlight w:val="white"/>
          <w:lang w:val="en-NZ"/>
        </w:rPr>
        <w:tab/>
        <w:t>}</w:t>
      </w:r>
    </w:p>
    <w:p w14:paraId="745E1300" w14:textId="77777777" w:rsidR="00686F75" w:rsidRDefault="00686F75">
      <w:pPr>
        <w:pStyle w:val="CodePACKT"/>
        <w:rPr>
          <w:rFonts w:eastAsiaTheme="minorHAnsi"/>
          <w:color w:val="000000"/>
          <w:highlight w:val="white"/>
          <w:lang w:val="en-NZ"/>
        </w:rPr>
        <w:pPrChange w:id="57" w:author="Rashmi Suvarna" w:date="2015-10-26T11:23:00Z">
          <w:pPr>
            <w:autoSpaceDE w:val="0"/>
            <w:autoSpaceDN w:val="0"/>
            <w:adjustRightInd w:val="0"/>
            <w:spacing w:after="0"/>
          </w:pPr>
        </w:pPrChange>
      </w:pPr>
      <w:r>
        <w:rPr>
          <w:rFonts w:eastAsiaTheme="minorHAnsi"/>
          <w:color w:val="000000"/>
          <w:highlight w:val="white"/>
          <w:lang w:val="en-NZ"/>
        </w:rPr>
        <w:t>}</w:t>
      </w:r>
    </w:p>
    <w:p w14:paraId="580BEB8C" w14:textId="77777777" w:rsidR="00686F75" w:rsidRDefault="00686F75">
      <w:pPr>
        <w:pStyle w:val="CodePACKT"/>
        <w:rPr>
          <w:rFonts w:eastAsiaTheme="minorHAnsi"/>
          <w:color w:val="000000"/>
          <w:highlight w:val="white"/>
          <w:lang w:val="en-NZ"/>
        </w:rPr>
        <w:pPrChange w:id="58" w:author="Rashmi Suvarna" w:date="2015-10-26T11:23:00Z">
          <w:pPr>
            <w:autoSpaceDE w:val="0"/>
            <w:autoSpaceDN w:val="0"/>
            <w:adjustRightInd w:val="0"/>
            <w:spacing w:after="0"/>
          </w:pPr>
        </w:pPrChange>
      </w:pPr>
    </w:p>
    <w:p w14:paraId="5C584023" w14:textId="77777777" w:rsidR="00686F75" w:rsidRDefault="00686F75">
      <w:pPr>
        <w:pStyle w:val="CodePACKT"/>
        <w:rPr>
          <w:rFonts w:eastAsiaTheme="minorHAnsi"/>
          <w:color w:val="000000"/>
          <w:highlight w:val="white"/>
          <w:lang w:val="en-NZ"/>
        </w:rPr>
        <w:pPrChange w:id="59" w:author="Rashmi Suvarna" w:date="2015-10-26T11:23:00Z">
          <w:pPr>
            <w:autoSpaceDE w:val="0"/>
            <w:autoSpaceDN w:val="0"/>
            <w:adjustRightInd w:val="0"/>
            <w:spacing w:after="0"/>
          </w:pPr>
        </w:pPrChange>
      </w:pPr>
      <w:r>
        <w:rPr>
          <w:rFonts w:eastAsiaTheme="minorHAnsi"/>
          <w:color w:val="0000FF"/>
          <w:highlight w:val="white"/>
          <w:lang w:val="en-NZ"/>
        </w:rPr>
        <w:t>void</w:t>
      </w:r>
      <w:r>
        <w:rPr>
          <w:rFonts w:eastAsiaTheme="minorHAnsi"/>
          <w:color w:val="000000"/>
          <w:highlight w:val="white"/>
          <w:lang w:val="en-NZ"/>
        </w:rPr>
        <w:t xml:space="preserve"> </w:t>
      </w:r>
      <w:r>
        <w:rPr>
          <w:rFonts w:eastAsiaTheme="minorHAnsi"/>
          <w:color w:val="2B91AF"/>
          <w:highlight w:val="white"/>
          <w:lang w:val="en-NZ"/>
        </w:rPr>
        <w:t>PhysicsManager</w:t>
      </w:r>
      <w:r>
        <w:rPr>
          <w:rFonts w:eastAsiaTheme="minorHAnsi"/>
          <w:color w:val="000000"/>
          <w:highlight w:val="white"/>
          <w:lang w:val="en-NZ"/>
        </w:rPr>
        <w:t xml:space="preserve">::GetCurrentGravity() </w:t>
      </w:r>
      <w:r>
        <w:rPr>
          <w:rFonts w:eastAsiaTheme="minorHAnsi"/>
          <w:color w:val="0000FF"/>
          <w:highlight w:val="white"/>
          <w:lang w:val="en-NZ"/>
        </w:rPr>
        <w:t>const</w:t>
      </w:r>
    </w:p>
    <w:p w14:paraId="40A1563B" w14:textId="77777777" w:rsidR="00686F75" w:rsidRDefault="00686F75">
      <w:pPr>
        <w:pStyle w:val="CodePACKT"/>
        <w:rPr>
          <w:rFonts w:eastAsiaTheme="minorHAnsi"/>
          <w:color w:val="000000"/>
          <w:highlight w:val="white"/>
          <w:lang w:val="en-NZ"/>
        </w:rPr>
        <w:pPrChange w:id="60" w:author="Rashmi Suvarna" w:date="2015-10-26T11:23:00Z">
          <w:pPr>
            <w:autoSpaceDE w:val="0"/>
            <w:autoSpaceDN w:val="0"/>
            <w:adjustRightInd w:val="0"/>
            <w:spacing w:after="0"/>
          </w:pPr>
        </w:pPrChange>
      </w:pPr>
      <w:r>
        <w:rPr>
          <w:rFonts w:eastAsiaTheme="minorHAnsi"/>
          <w:color w:val="000000"/>
          <w:highlight w:val="white"/>
          <w:lang w:val="en-NZ"/>
        </w:rPr>
        <w:t>{</w:t>
      </w:r>
    </w:p>
    <w:p w14:paraId="0875F545" w14:textId="77777777" w:rsidR="00686F75" w:rsidRDefault="00686F75">
      <w:pPr>
        <w:pStyle w:val="CodePACKT"/>
        <w:rPr>
          <w:rFonts w:eastAsiaTheme="minorHAnsi"/>
          <w:color w:val="000000"/>
          <w:highlight w:val="white"/>
          <w:lang w:val="en-NZ"/>
        </w:rPr>
        <w:pPrChange w:id="6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8000"/>
          <w:highlight w:val="white"/>
          <w:lang w:val="en-NZ"/>
        </w:rPr>
        <w:t>//Some calculations for finding the current gravity</w:t>
      </w:r>
    </w:p>
    <w:p w14:paraId="304F17C2" w14:textId="77777777" w:rsidR="00686F75" w:rsidRDefault="00686F75">
      <w:pPr>
        <w:pStyle w:val="CodePACKT"/>
        <w:rPr>
          <w:rFonts w:eastAsiaTheme="minorHAnsi"/>
          <w:color w:val="000000"/>
          <w:highlight w:val="white"/>
          <w:lang w:val="en-NZ"/>
        </w:rPr>
        <w:pPrChange w:id="6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8000"/>
          <w:highlight w:val="white"/>
          <w:lang w:val="en-NZ"/>
        </w:rPr>
        <w:t>//Probably a base variable which constantly gets updated with value</w:t>
      </w:r>
    </w:p>
    <w:p w14:paraId="654F3016" w14:textId="77777777" w:rsidR="00686F75" w:rsidRDefault="00686F75">
      <w:pPr>
        <w:pStyle w:val="CodePACKT"/>
        <w:rPr>
          <w:rFonts w:eastAsiaTheme="minorHAnsi"/>
          <w:color w:val="000000"/>
          <w:highlight w:val="white"/>
          <w:lang w:val="en-NZ"/>
        </w:rPr>
        <w:pPrChange w:id="6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8000"/>
          <w:highlight w:val="white"/>
          <w:lang w:val="en-NZ"/>
        </w:rPr>
        <w:t>//based on the environemnt</w:t>
      </w:r>
    </w:p>
    <w:p w14:paraId="29F4A831" w14:textId="77777777" w:rsidR="00686F75" w:rsidRDefault="00686F75">
      <w:pPr>
        <w:pStyle w:val="CodePACKT"/>
        <w:rPr>
          <w:rFonts w:eastAsiaTheme="minorHAnsi"/>
          <w:color w:val="000000"/>
          <w:highlight w:val="white"/>
          <w:lang w:val="en-NZ"/>
        </w:rPr>
        <w:pPrChange w:id="64" w:author="Rashmi Suvarna" w:date="2015-10-26T11:23:00Z">
          <w:pPr>
            <w:autoSpaceDE w:val="0"/>
            <w:autoSpaceDN w:val="0"/>
            <w:adjustRightInd w:val="0"/>
            <w:spacing w:after="0"/>
          </w:pPr>
        </w:pPrChange>
      </w:pPr>
      <w:r>
        <w:rPr>
          <w:rFonts w:eastAsiaTheme="minorHAnsi"/>
          <w:color w:val="000000"/>
          <w:highlight w:val="white"/>
          <w:lang w:val="en-NZ"/>
        </w:rPr>
        <w:tab/>
        <w:t xml:space="preserve">cout &lt;&lt; </w:t>
      </w:r>
      <w:r>
        <w:rPr>
          <w:rFonts w:eastAsiaTheme="minorHAnsi"/>
          <w:highlight w:val="white"/>
          <w:lang w:val="en-NZ"/>
        </w:rPr>
        <w:t>"Current gravity of the system is: "</w:t>
      </w:r>
      <w:r>
        <w:rPr>
          <w:rFonts w:eastAsiaTheme="minorHAnsi"/>
          <w:color w:val="000000"/>
          <w:highlight w:val="white"/>
          <w:lang w:val="en-NZ"/>
        </w:rPr>
        <w:t xml:space="preserve"> &lt;&lt;9.8&lt;&lt; endl;</w:t>
      </w:r>
    </w:p>
    <w:p w14:paraId="29E51E5E" w14:textId="77777777" w:rsidR="00686F75" w:rsidRDefault="00686F75">
      <w:pPr>
        <w:pStyle w:val="CodePACKT"/>
        <w:rPr>
          <w:rFonts w:eastAsiaTheme="minorHAnsi"/>
          <w:color w:val="000000"/>
          <w:highlight w:val="white"/>
          <w:lang w:val="en-NZ"/>
        </w:rPr>
        <w:pPrChange w:id="65" w:author="Rashmi Suvarna" w:date="2015-10-26T11:23:00Z">
          <w:pPr>
            <w:autoSpaceDE w:val="0"/>
            <w:autoSpaceDN w:val="0"/>
            <w:adjustRightInd w:val="0"/>
            <w:spacing w:after="0"/>
          </w:pPr>
        </w:pPrChange>
      </w:pPr>
      <w:r>
        <w:rPr>
          <w:rFonts w:eastAsiaTheme="minorHAnsi"/>
          <w:color w:val="000000"/>
          <w:highlight w:val="white"/>
          <w:lang w:val="en-NZ"/>
        </w:rPr>
        <w:t>}</w:t>
      </w:r>
    </w:p>
    <w:p w14:paraId="55CAC953" w14:textId="77777777" w:rsidR="00686F75" w:rsidRDefault="00686F75">
      <w:pPr>
        <w:pStyle w:val="CodePACKT"/>
        <w:rPr>
          <w:rFonts w:eastAsiaTheme="minorHAnsi"/>
          <w:color w:val="000000"/>
          <w:highlight w:val="white"/>
          <w:lang w:val="en-NZ"/>
        </w:rPr>
        <w:pPrChange w:id="66" w:author="Rashmi Suvarna" w:date="2015-10-26T11:23:00Z">
          <w:pPr>
            <w:autoSpaceDE w:val="0"/>
            <w:autoSpaceDN w:val="0"/>
            <w:adjustRightInd w:val="0"/>
            <w:spacing w:after="0"/>
          </w:pPr>
        </w:pPrChange>
      </w:pPr>
    </w:p>
    <w:p w14:paraId="5F9A5270" w14:textId="77777777" w:rsidR="00686F75" w:rsidRDefault="00686F75">
      <w:pPr>
        <w:pStyle w:val="CodePACKT"/>
        <w:rPr>
          <w:rFonts w:eastAsiaTheme="minorHAnsi"/>
          <w:color w:val="000000"/>
          <w:highlight w:val="white"/>
          <w:lang w:val="en-NZ"/>
        </w:rPr>
        <w:pPrChange w:id="67" w:author="Rashmi Suvarna" w:date="2015-10-26T11:23:00Z">
          <w:pPr>
            <w:autoSpaceDE w:val="0"/>
            <w:autoSpaceDN w:val="0"/>
            <w:adjustRightInd w:val="0"/>
            <w:spacing w:after="0"/>
          </w:pPr>
        </w:pPrChange>
      </w:pPr>
      <w:r>
        <w:rPr>
          <w:rFonts w:eastAsiaTheme="minorHAnsi"/>
          <w:color w:val="0000FF"/>
          <w:highlight w:val="white"/>
          <w:lang w:val="en-NZ"/>
        </w:rPr>
        <w:t>int</w:t>
      </w:r>
      <w:r>
        <w:rPr>
          <w:rFonts w:eastAsiaTheme="minorHAnsi"/>
          <w:color w:val="000000"/>
          <w:highlight w:val="white"/>
          <w:lang w:val="en-NZ"/>
        </w:rPr>
        <w:t xml:space="preserve"> main()</w:t>
      </w:r>
    </w:p>
    <w:p w14:paraId="3E5971FF" w14:textId="77777777" w:rsidR="00686F75" w:rsidRDefault="00686F75">
      <w:pPr>
        <w:pStyle w:val="CodePACKT"/>
        <w:rPr>
          <w:rFonts w:eastAsiaTheme="minorHAnsi"/>
          <w:color w:val="000000"/>
          <w:highlight w:val="white"/>
          <w:lang w:val="en-NZ"/>
        </w:rPr>
        <w:pPrChange w:id="68" w:author="Rashmi Suvarna" w:date="2015-10-26T11:23:00Z">
          <w:pPr>
            <w:autoSpaceDE w:val="0"/>
            <w:autoSpaceDN w:val="0"/>
            <w:adjustRightInd w:val="0"/>
            <w:spacing w:after="0"/>
          </w:pPr>
        </w:pPrChange>
      </w:pPr>
      <w:r>
        <w:rPr>
          <w:rFonts w:eastAsiaTheme="minorHAnsi"/>
          <w:color w:val="000000"/>
          <w:highlight w:val="white"/>
          <w:lang w:val="en-NZ"/>
        </w:rPr>
        <w:t>{</w:t>
      </w:r>
    </w:p>
    <w:p w14:paraId="08771F47" w14:textId="77777777" w:rsidR="00686F75" w:rsidRDefault="00686F75">
      <w:pPr>
        <w:pStyle w:val="CodePACKT"/>
        <w:rPr>
          <w:rFonts w:eastAsiaTheme="minorHAnsi"/>
          <w:color w:val="000000"/>
          <w:highlight w:val="white"/>
          <w:lang w:val="en-NZ"/>
        </w:rPr>
        <w:pPrChange w:id="6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PhysicsManager</w:t>
      </w:r>
      <w:r>
        <w:rPr>
          <w:rFonts w:eastAsiaTheme="minorHAnsi"/>
          <w:color w:val="000000"/>
          <w:highlight w:val="white"/>
          <w:lang w:val="en-NZ"/>
        </w:rPr>
        <w:t xml:space="preserve"> *sc1, *sc2;</w:t>
      </w:r>
    </w:p>
    <w:p w14:paraId="5CF79FE3" w14:textId="77777777" w:rsidR="00686F75" w:rsidRDefault="00686F75">
      <w:pPr>
        <w:pStyle w:val="CodePACKT"/>
        <w:rPr>
          <w:rFonts w:eastAsiaTheme="minorHAnsi"/>
          <w:color w:val="000000"/>
          <w:highlight w:val="white"/>
          <w:lang w:val="en-NZ"/>
        </w:rPr>
        <w:pPrChange w:id="70" w:author="Rashmi Suvarna" w:date="2015-10-26T11:23:00Z">
          <w:pPr>
            <w:autoSpaceDE w:val="0"/>
            <w:autoSpaceDN w:val="0"/>
            <w:adjustRightInd w:val="0"/>
            <w:spacing w:after="0"/>
          </w:pPr>
        </w:pPrChange>
      </w:pPr>
      <w:r>
        <w:rPr>
          <w:rFonts w:eastAsiaTheme="minorHAnsi"/>
          <w:color w:val="000000"/>
          <w:highlight w:val="white"/>
          <w:lang w:val="en-NZ"/>
        </w:rPr>
        <w:tab/>
        <w:t xml:space="preserve">sc1 = </w:t>
      </w:r>
      <w:r>
        <w:rPr>
          <w:rFonts w:eastAsiaTheme="minorHAnsi"/>
          <w:color w:val="2B91AF"/>
          <w:highlight w:val="white"/>
          <w:lang w:val="en-NZ"/>
        </w:rPr>
        <w:t>PhysicsManager</w:t>
      </w:r>
      <w:r>
        <w:rPr>
          <w:rFonts w:eastAsiaTheme="minorHAnsi"/>
          <w:color w:val="000000"/>
          <w:highlight w:val="white"/>
          <w:lang w:val="en-NZ"/>
        </w:rPr>
        <w:t>::getInstance();</w:t>
      </w:r>
    </w:p>
    <w:p w14:paraId="22BDB10A" w14:textId="77777777" w:rsidR="00686F75" w:rsidRDefault="00686F75">
      <w:pPr>
        <w:pStyle w:val="CodePACKT"/>
        <w:rPr>
          <w:rFonts w:eastAsiaTheme="minorHAnsi"/>
          <w:color w:val="000000"/>
          <w:highlight w:val="white"/>
          <w:lang w:val="en-NZ"/>
        </w:rPr>
        <w:pPrChange w:id="71" w:author="Rashmi Suvarna" w:date="2015-10-26T11:23:00Z">
          <w:pPr>
            <w:autoSpaceDE w:val="0"/>
            <w:autoSpaceDN w:val="0"/>
            <w:adjustRightInd w:val="0"/>
            <w:spacing w:after="0"/>
          </w:pPr>
        </w:pPrChange>
      </w:pPr>
      <w:r>
        <w:rPr>
          <w:rFonts w:eastAsiaTheme="minorHAnsi"/>
          <w:color w:val="000000"/>
          <w:highlight w:val="white"/>
          <w:lang w:val="en-NZ"/>
        </w:rPr>
        <w:tab/>
        <w:t>sc1-&gt;GetCurrentGravity();</w:t>
      </w:r>
    </w:p>
    <w:p w14:paraId="623DA3D9" w14:textId="77777777" w:rsidR="00686F75" w:rsidRDefault="00686F75">
      <w:pPr>
        <w:pStyle w:val="CodePACKT"/>
        <w:rPr>
          <w:rFonts w:eastAsiaTheme="minorHAnsi"/>
          <w:color w:val="000000"/>
          <w:highlight w:val="white"/>
          <w:lang w:val="en-NZ"/>
        </w:rPr>
        <w:pPrChange w:id="72" w:author="Rashmi Suvarna" w:date="2015-10-26T11:23:00Z">
          <w:pPr>
            <w:autoSpaceDE w:val="0"/>
            <w:autoSpaceDN w:val="0"/>
            <w:adjustRightInd w:val="0"/>
            <w:spacing w:after="0"/>
          </w:pPr>
        </w:pPrChange>
      </w:pPr>
      <w:r>
        <w:rPr>
          <w:rFonts w:eastAsiaTheme="minorHAnsi"/>
          <w:color w:val="000000"/>
          <w:highlight w:val="white"/>
          <w:lang w:val="en-NZ"/>
        </w:rPr>
        <w:tab/>
        <w:t xml:space="preserve">sc2 = </w:t>
      </w:r>
      <w:r>
        <w:rPr>
          <w:rFonts w:eastAsiaTheme="minorHAnsi"/>
          <w:color w:val="2B91AF"/>
          <w:highlight w:val="white"/>
          <w:lang w:val="en-NZ"/>
        </w:rPr>
        <w:t>PhysicsManager</w:t>
      </w:r>
      <w:r>
        <w:rPr>
          <w:rFonts w:eastAsiaTheme="minorHAnsi"/>
          <w:color w:val="000000"/>
          <w:highlight w:val="white"/>
          <w:lang w:val="en-NZ"/>
        </w:rPr>
        <w:t>::getInstance();</w:t>
      </w:r>
    </w:p>
    <w:p w14:paraId="71C3A627" w14:textId="77777777" w:rsidR="00686F75" w:rsidRDefault="00686F75">
      <w:pPr>
        <w:pStyle w:val="CodePACKT"/>
        <w:rPr>
          <w:rFonts w:eastAsiaTheme="minorHAnsi"/>
          <w:color w:val="000000"/>
          <w:highlight w:val="white"/>
          <w:lang w:val="en-NZ"/>
        </w:rPr>
        <w:pPrChange w:id="73" w:author="Rashmi Suvarna" w:date="2015-10-26T11:23:00Z">
          <w:pPr>
            <w:autoSpaceDE w:val="0"/>
            <w:autoSpaceDN w:val="0"/>
            <w:adjustRightInd w:val="0"/>
            <w:spacing w:after="0"/>
          </w:pPr>
        </w:pPrChange>
      </w:pPr>
      <w:r>
        <w:rPr>
          <w:rFonts w:eastAsiaTheme="minorHAnsi"/>
          <w:color w:val="000000"/>
          <w:highlight w:val="white"/>
          <w:lang w:val="en-NZ"/>
        </w:rPr>
        <w:tab/>
        <w:t>sc2-&gt;GetCurrentGravity();</w:t>
      </w:r>
    </w:p>
    <w:p w14:paraId="79CA1CB4" w14:textId="77777777" w:rsidR="00686F75" w:rsidRDefault="00686F75">
      <w:pPr>
        <w:pStyle w:val="CodePACKT"/>
        <w:rPr>
          <w:rFonts w:eastAsiaTheme="minorHAnsi"/>
          <w:color w:val="000000"/>
          <w:highlight w:val="white"/>
          <w:lang w:val="en-NZ"/>
        </w:rPr>
        <w:pPrChange w:id="74" w:author="Rashmi Suvarna" w:date="2015-10-26T11:23:00Z">
          <w:pPr>
            <w:autoSpaceDE w:val="0"/>
            <w:autoSpaceDN w:val="0"/>
            <w:adjustRightInd w:val="0"/>
            <w:spacing w:after="0"/>
          </w:pPr>
        </w:pPrChange>
      </w:pPr>
    </w:p>
    <w:p w14:paraId="59BC0D04" w14:textId="77777777" w:rsidR="00686F75" w:rsidRDefault="00686F75">
      <w:pPr>
        <w:pStyle w:val="CodePACKT"/>
        <w:rPr>
          <w:rFonts w:eastAsiaTheme="minorHAnsi"/>
          <w:color w:val="000000"/>
          <w:highlight w:val="white"/>
          <w:lang w:val="en-NZ"/>
        </w:rPr>
        <w:pPrChange w:id="75" w:author="Rashmi Suvarna" w:date="2015-10-26T11:23:00Z">
          <w:pPr>
            <w:autoSpaceDE w:val="0"/>
            <w:autoSpaceDN w:val="0"/>
            <w:adjustRightInd w:val="0"/>
            <w:spacing w:after="0"/>
          </w:pPr>
        </w:pPrChange>
      </w:pPr>
      <w:r>
        <w:rPr>
          <w:rFonts w:eastAsiaTheme="minorHAnsi"/>
          <w:color w:val="000000"/>
          <w:highlight w:val="white"/>
          <w:lang w:val="en-NZ"/>
        </w:rPr>
        <w:tab/>
        <w:t>_getch();</w:t>
      </w:r>
    </w:p>
    <w:p w14:paraId="1E4C3463" w14:textId="77777777" w:rsidR="00686F75" w:rsidRDefault="00686F75">
      <w:pPr>
        <w:pStyle w:val="CodePACKT"/>
        <w:rPr>
          <w:rFonts w:eastAsiaTheme="minorHAnsi"/>
          <w:color w:val="000000"/>
          <w:highlight w:val="white"/>
          <w:lang w:val="en-NZ"/>
        </w:rPr>
        <w:pPrChange w:id="7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0;</w:t>
      </w:r>
    </w:p>
    <w:p w14:paraId="5E35D909" w14:textId="6C827CF3" w:rsidR="00470C22" w:rsidRDefault="00686F75">
      <w:pPr>
        <w:pStyle w:val="CodePACKT"/>
        <w:rPr>
          <w:highlight w:val="white"/>
        </w:rPr>
        <w:pPrChange w:id="77" w:author="Rashmi Suvarna" w:date="2015-10-26T11:23:00Z">
          <w:pPr>
            <w:pStyle w:val="BulletPACKT"/>
            <w:spacing w:after="0"/>
          </w:pPr>
        </w:pPrChange>
      </w:pPr>
      <w:r>
        <w:rPr>
          <w:rFonts w:eastAsiaTheme="minorHAnsi"/>
          <w:color w:val="000000"/>
          <w:highlight w:val="white"/>
          <w:lang w:val="en-NZ"/>
        </w:rPr>
        <w:t>}</w:t>
      </w:r>
    </w:p>
    <w:p w14:paraId="1194FA01" w14:textId="30A8928C" w:rsidR="00A174F2" w:rsidRPr="00A174F2" w:rsidRDefault="00A174F2">
      <w:pPr>
        <w:pStyle w:val="CodePACKT"/>
        <w:rPr>
          <w:rFonts w:ascii="Arial" w:hAnsi="Arial" w:cs="Arial"/>
          <w:color w:val="333399"/>
          <w:sz w:val="28"/>
          <w:szCs w:val="28"/>
        </w:rPr>
        <w:pPrChange w:id="78" w:author="Rashmi Suvarna" w:date="2015-10-26T11:23:00Z">
          <w:pPr>
            <w:pStyle w:val="BulletPACKT"/>
          </w:pPr>
        </w:pPrChange>
      </w:pPr>
      <w:r>
        <w:lastRenderedPageBreak/>
        <w:tab/>
      </w:r>
    </w:p>
    <w:p w14:paraId="7FC5DA65" w14:textId="1D3E64B4" w:rsidR="001225D8" w:rsidRDefault="001225D8" w:rsidP="00291B74">
      <w:pPr>
        <w:pStyle w:val="Heading2"/>
        <w:numPr>
          <w:ilvl w:val="1"/>
          <w:numId w:val="2"/>
        </w:numPr>
        <w:tabs>
          <w:tab w:val="left" w:pos="0"/>
        </w:tabs>
      </w:pPr>
      <w:commentRangeStart w:id="79"/>
      <w:r>
        <w:t>How it works...</w:t>
      </w:r>
    </w:p>
    <w:p w14:paraId="7DA9FD57" w14:textId="25CD5EB1" w:rsidR="004041CD" w:rsidRDefault="004041CD" w:rsidP="004041CD">
      <w:pPr>
        <w:pStyle w:val="NormalPACKT"/>
      </w:pPr>
      <w:r>
        <w:t xml:space="preserve">The main reason why anyone wants to use a singleton class, is when he wants to restrict </w:t>
      </w:r>
      <w:r w:rsidR="00DF7E18">
        <w:t xml:space="preserve">to </w:t>
      </w:r>
      <w:r>
        <w:t xml:space="preserve">just one instance of the class. </w:t>
      </w:r>
      <w:r w:rsidR="00DF7E18">
        <w:t xml:space="preserve">In our example, we have taken the Physics Manager class. We have the constructor as private and then assigned a static function to get the handle to the instance of the class and hence its methods. We also use a boolean to check if an instance is already created. If it is, we do not assign a new instance. If it is not, we assign a new instance and call the corresponding methods.  </w:t>
      </w:r>
    </w:p>
    <w:p w14:paraId="52B67EB9" w14:textId="07D3FD99" w:rsidR="00DF7E18" w:rsidRDefault="00DF7E18" w:rsidP="004041CD">
      <w:pPr>
        <w:pStyle w:val="NormalPACKT"/>
      </w:pPr>
      <w:r>
        <w:t>As intelligent as it may seem, this design pattern has many flaws and hence should be avoided as much as possible in game design. Firstly, it’s a global variable. This in itself is bad. Secondly this encourages bad coupling which may appear in the code. Third, it is not concurrent friendly. Imagine there are multiple threads, each thread can access this global variable. Hence it is a recipe for disaster for deadlock to happen. Finally, one of the most common mistakes made by new programmers is to create managers for everything. And then make the manager as singleton. Fact is, we can get away completely from creating manager by using OOPS and references in an effective manner.</w:t>
      </w:r>
    </w:p>
    <w:p w14:paraId="6AB4887B" w14:textId="00157FA9" w:rsidR="00DF7E18" w:rsidRDefault="00DF7E18" w:rsidP="004041CD">
      <w:pPr>
        <w:pStyle w:val="NormalPACKT"/>
      </w:pPr>
      <w:r>
        <w:t>The above code shows a lazy value of initialising singleton and hence can be improved. However, all the fundamental problems as described above will still remain.</w:t>
      </w:r>
      <w:commentRangeEnd w:id="79"/>
      <w:r w:rsidR="00E95CC5">
        <w:rPr>
          <w:rStyle w:val="CommentReference"/>
          <w:rFonts w:ascii="Arial" w:hAnsi="Arial" w:cs="Arial"/>
          <w:bCs/>
        </w:rPr>
        <w:commentReference w:id="79"/>
      </w:r>
    </w:p>
    <w:p w14:paraId="7F3A1B02" w14:textId="34DAEFC9" w:rsidR="00DF7E18" w:rsidRPr="004041CD" w:rsidDel="00B26E7B" w:rsidRDefault="00DF7E18" w:rsidP="004041CD">
      <w:pPr>
        <w:pStyle w:val="NormalPACKT"/>
        <w:rPr>
          <w:del w:id="80" w:author="Rashmi Suvarna" w:date="2015-10-26T11:12:00Z"/>
        </w:rPr>
      </w:pPr>
    </w:p>
    <w:p w14:paraId="6CA2F05D" w14:textId="3DB0D046" w:rsidR="001225D8" w:rsidRDefault="0050622F">
      <w:pPr>
        <w:pStyle w:val="Heading1"/>
        <w:numPr>
          <w:ilvl w:val="0"/>
          <w:numId w:val="3"/>
        </w:numPr>
        <w:tabs>
          <w:tab w:val="left" w:pos="0"/>
        </w:tabs>
        <w:pPrChange w:id="81" w:author="Rashmi Suvarna" w:date="2015-10-26T11:17:00Z">
          <w:pPr>
            <w:pStyle w:val="Heading1"/>
            <w:numPr>
              <w:numId w:val="5"/>
            </w:numPr>
            <w:tabs>
              <w:tab w:val="left" w:pos="0"/>
            </w:tabs>
          </w:pPr>
        </w:pPrChange>
      </w:pPr>
      <w:r>
        <w:t xml:space="preserve">Using </w:t>
      </w:r>
      <w:r w:rsidR="00031D7E">
        <w:t>the factory method</w:t>
      </w:r>
    </w:p>
    <w:p w14:paraId="0DE8A3A1" w14:textId="17D42DFB" w:rsidR="00055DED" w:rsidRPr="00827820" w:rsidRDefault="001067F0" w:rsidP="004A22D3">
      <w:pPr>
        <w:pStyle w:val="NormalPACKT"/>
        <w:rPr>
          <w:lang w:val="en-NZ"/>
        </w:rPr>
      </w:pPr>
      <w:r>
        <w:t xml:space="preserve">A factory </w:t>
      </w:r>
      <w:r w:rsidR="004D0013">
        <w:t>essentially is a warehouse for creating objects of other type. In a factory method design pattern, the creation of a new type of object, like an enemy or building, happens from an interface and the subclass decides which class it needs to instantiate. This is also a commonly used pattern in games and can be quite useful.</w:t>
      </w:r>
    </w:p>
    <w:p w14:paraId="1A12BB7B" w14:textId="77777777" w:rsidR="001225D8" w:rsidRDefault="001225D8" w:rsidP="004A22D3">
      <w:pPr>
        <w:pStyle w:val="Heading2"/>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91B74">
      <w:pPr>
        <w:pStyle w:val="Heading2"/>
        <w:numPr>
          <w:ilvl w:val="1"/>
          <w:numId w:val="1"/>
        </w:numPr>
        <w:tabs>
          <w:tab w:val="left" w:pos="0"/>
        </w:tabs>
      </w:pPr>
      <w:r>
        <w:t>How to do it...</w:t>
      </w:r>
    </w:p>
    <w:p w14:paraId="5C0A774A" w14:textId="5203320C" w:rsidR="00BB52C7" w:rsidRPr="00BB52C7" w:rsidRDefault="00BB52C7" w:rsidP="00BB52C7">
      <w:pPr>
        <w:pStyle w:val="NormalPACKT"/>
      </w:pPr>
      <w:r>
        <w:t xml:space="preserve">In this recipe we will find out how </w:t>
      </w:r>
      <w:r w:rsidR="00FC5A06">
        <w:t xml:space="preserve">easy it is to </w:t>
      </w:r>
      <w:r w:rsidR="002178C4">
        <w:t>write a factory method design pattern</w:t>
      </w:r>
    </w:p>
    <w:p w14:paraId="441A571F" w14:textId="77777777" w:rsidR="002E191F" w:rsidRDefault="002E191F">
      <w:pPr>
        <w:pStyle w:val="NumberedBulletPACKT"/>
        <w:numPr>
          <w:ilvl w:val="0"/>
          <w:numId w:val="16"/>
        </w:numPr>
        <w:tabs>
          <w:tab w:val="clear" w:pos="360"/>
          <w:tab w:val="left" w:pos="720"/>
        </w:tabs>
        <w:pPrChange w:id="82" w:author="Rashmi Suvarna" w:date="2015-10-26T11:17:00Z">
          <w:pPr>
            <w:pStyle w:val="NumberedBulletPACKT"/>
            <w:numPr>
              <w:numId w:val="23"/>
            </w:numPr>
            <w:tabs>
              <w:tab w:val="clear" w:pos="360"/>
              <w:tab w:val="left" w:pos="720"/>
            </w:tabs>
            <w:ind w:left="1463" w:hanging="386"/>
          </w:pPr>
        </w:pPrChange>
      </w:pPr>
      <w:r>
        <w:t>Open Visual Studio.</w:t>
      </w:r>
    </w:p>
    <w:p w14:paraId="5F684F82" w14:textId="77777777" w:rsidR="002E191F" w:rsidRDefault="002E191F">
      <w:pPr>
        <w:pStyle w:val="NumberedBulletPACKT"/>
        <w:numPr>
          <w:ilvl w:val="0"/>
          <w:numId w:val="16"/>
        </w:numPr>
        <w:tabs>
          <w:tab w:val="clear" w:pos="360"/>
          <w:tab w:val="left" w:pos="720"/>
        </w:tabs>
        <w:pPrChange w:id="83" w:author="Rashmi Suvarna" w:date="2015-10-26T11:17:00Z">
          <w:pPr>
            <w:pStyle w:val="NumberedBulletPACKT"/>
            <w:numPr>
              <w:numId w:val="23"/>
            </w:numPr>
            <w:tabs>
              <w:tab w:val="clear" w:pos="360"/>
              <w:tab w:val="left" w:pos="720"/>
            </w:tabs>
            <w:ind w:left="1463" w:hanging="386"/>
          </w:pPr>
        </w:pPrChange>
      </w:pPr>
      <w:r>
        <w:t xml:space="preserve">Create a new C++ project </w:t>
      </w:r>
    </w:p>
    <w:p w14:paraId="1FB73D2E" w14:textId="0EB6263F" w:rsidR="006063BD" w:rsidRDefault="006063BD">
      <w:pPr>
        <w:pStyle w:val="NumberedBulletPACKT"/>
        <w:numPr>
          <w:ilvl w:val="0"/>
          <w:numId w:val="16"/>
        </w:numPr>
        <w:tabs>
          <w:tab w:val="clear" w:pos="360"/>
          <w:tab w:val="left" w:pos="720"/>
        </w:tabs>
        <w:pPrChange w:id="84" w:author="Rashmi Suvarna" w:date="2015-10-26T11:17:00Z">
          <w:pPr>
            <w:pStyle w:val="NumberedBulletPACKT"/>
            <w:numPr>
              <w:numId w:val="23"/>
            </w:numPr>
            <w:tabs>
              <w:tab w:val="clear" w:pos="360"/>
              <w:tab w:val="left" w:pos="720"/>
            </w:tabs>
            <w:ind w:left="1463" w:hanging="386"/>
          </w:pPr>
        </w:pPrChange>
      </w:pPr>
      <w:r>
        <w:t xml:space="preserve">Select a win32 </w:t>
      </w:r>
      <w:r w:rsidR="00EC41CA">
        <w:t>console</w:t>
      </w:r>
      <w:r>
        <w:t xml:space="preserve"> application</w:t>
      </w:r>
    </w:p>
    <w:p w14:paraId="3B5B04BB" w14:textId="2411A95A" w:rsidR="00821ECC" w:rsidRDefault="002E191F">
      <w:pPr>
        <w:pStyle w:val="NumberedBulletPACKT"/>
        <w:numPr>
          <w:ilvl w:val="0"/>
          <w:numId w:val="16"/>
        </w:numPr>
        <w:tabs>
          <w:tab w:val="clear" w:pos="360"/>
          <w:tab w:val="left" w:pos="720"/>
        </w:tabs>
        <w:pPrChange w:id="85" w:author="Rashmi Suvarna" w:date="2015-10-26T11:17:00Z">
          <w:pPr>
            <w:pStyle w:val="NumberedBulletPACKT"/>
            <w:numPr>
              <w:numId w:val="23"/>
            </w:numPr>
            <w:tabs>
              <w:tab w:val="clear" w:pos="360"/>
              <w:tab w:val="left" w:pos="720"/>
            </w:tabs>
            <w:ind w:left="1463" w:hanging="386"/>
          </w:pPr>
        </w:pPrChange>
      </w:pPr>
      <w:r>
        <w:t xml:space="preserve">Add a source file called </w:t>
      </w:r>
      <w:r w:rsidR="008E36AF">
        <w:t>Source</w:t>
      </w:r>
      <w:r>
        <w:t xml:space="preserve">.cpp </w:t>
      </w:r>
    </w:p>
    <w:p w14:paraId="06F2B918" w14:textId="3B49F7D7" w:rsidR="001225D8" w:rsidRDefault="00821ECC">
      <w:pPr>
        <w:pStyle w:val="NumberedBulletPACKT"/>
        <w:numPr>
          <w:ilvl w:val="0"/>
          <w:numId w:val="16"/>
        </w:numPr>
        <w:tabs>
          <w:tab w:val="clear" w:pos="360"/>
          <w:tab w:val="left" w:pos="720"/>
        </w:tabs>
        <w:pPrChange w:id="86" w:author="Rashmi Suvarna" w:date="2015-10-26T11:17:00Z">
          <w:pPr>
            <w:pStyle w:val="NumberedBulletPACKT"/>
            <w:numPr>
              <w:numId w:val="23"/>
            </w:numPr>
            <w:tabs>
              <w:tab w:val="clear" w:pos="360"/>
              <w:tab w:val="left" w:pos="720"/>
            </w:tabs>
            <w:ind w:left="1463" w:hanging="386"/>
          </w:pPr>
        </w:pPrChange>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4D7B5B10" w:rsidR="00FB34BC" w:rsidRPr="0016524F" w:rsidRDefault="0016524F" w:rsidP="00D52E06">
      <w:pPr>
        <w:pStyle w:val="NumberedBulletPACKT"/>
        <w:numPr>
          <w:ilvl w:val="0"/>
          <w:numId w:val="0"/>
        </w:numPr>
        <w:tabs>
          <w:tab w:val="clear" w:pos="360"/>
          <w:tab w:val="left" w:pos="720"/>
        </w:tabs>
        <w:rPr>
          <w:b/>
          <w:u w:val="single"/>
        </w:rPr>
      </w:pPr>
      <w:r w:rsidRPr="0016524F">
        <w:rPr>
          <w:b/>
          <w:u w:val="single"/>
        </w:rPr>
        <w:t>Source.cpp</w:t>
      </w:r>
    </w:p>
    <w:p w14:paraId="3F9EF596" w14:textId="77777777" w:rsidR="00EC41CA" w:rsidRDefault="00EC41CA">
      <w:pPr>
        <w:pStyle w:val="CodePACKT"/>
        <w:rPr>
          <w:rFonts w:eastAsiaTheme="minorHAnsi"/>
          <w:color w:val="000000"/>
          <w:highlight w:val="white"/>
          <w:lang w:val="en-NZ"/>
        </w:rPr>
        <w:pPrChange w:id="87"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&lt;iostream&gt;</w:t>
      </w:r>
    </w:p>
    <w:p w14:paraId="50404FB6" w14:textId="77777777" w:rsidR="00EC41CA" w:rsidRDefault="00EC41CA">
      <w:pPr>
        <w:pStyle w:val="CodePACKT"/>
        <w:rPr>
          <w:rFonts w:eastAsiaTheme="minorHAnsi"/>
          <w:color w:val="000000"/>
          <w:highlight w:val="white"/>
          <w:lang w:val="en-NZ"/>
        </w:rPr>
        <w:pPrChange w:id="88"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&lt;conio.h&gt;</w:t>
      </w:r>
    </w:p>
    <w:p w14:paraId="4E3ED940" w14:textId="77777777" w:rsidR="00EC41CA" w:rsidRDefault="00EC41CA">
      <w:pPr>
        <w:pStyle w:val="CodePACKT"/>
        <w:rPr>
          <w:rFonts w:eastAsiaTheme="minorHAnsi"/>
          <w:color w:val="000000"/>
          <w:highlight w:val="white"/>
          <w:lang w:val="en-NZ"/>
        </w:rPr>
        <w:pPrChange w:id="89"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&lt;vector&gt;</w:t>
      </w:r>
    </w:p>
    <w:p w14:paraId="5C2147D0" w14:textId="77777777" w:rsidR="00EC41CA" w:rsidRDefault="00EC41CA">
      <w:pPr>
        <w:pStyle w:val="CodePACKT"/>
        <w:rPr>
          <w:rFonts w:eastAsiaTheme="minorHAnsi"/>
          <w:color w:val="000000"/>
          <w:highlight w:val="white"/>
          <w:lang w:val="en-NZ"/>
        </w:rPr>
        <w:pPrChange w:id="90" w:author="Rashmi Suvarna" w:date="2015-10-26T11:23:00Z">
          <w:pPr>
            <w:autoSpaceDE w:val="0"/>
            <w:autoSpaceDN w:val="0"/>
            <w:adjustRightInd w:val="0"/>
            <w:spacing w:after="0"/>
          </w:pPr>
        </w:pPrChange>
      </w:pPr>
    </w:p>
    <w:p w14:paraId="03CCCF0F" w14:textId="77777777" w:rsidR="00EC41CA" w:rsidRDefault="00EC41CA">
      <w:pPr>
        <w:pStyle w:val="CodePACKT"/>
        <w:rPr>
          <w:rFonts w:eastAsiaTheme="minorHAnsi"/>
          <w:color w:val="000000"/>
          <w:highlight w:val="white"/>
          <w:lang w:val="en-NZ"/>
        </w:rPr>
        <w:pPrChange w:id="91" w:author="Rashmi Suvarna" w:date="2015-10-26T11:23:00Z">
          <w:pPr>
            <w:autoSpaceDE w:val="0"/>
            <w:autoSpaceDN w:val="0"/>
            <w:adjustRightInd w:val="0"/>
            <w:spacing w:after="0"/>
          </w:pPr>
        </w:pPrChange>
      </w:pPr>
      <w:r>
        <w:rPr>
          <w:rFonts w:eastAsiaTheme="minorHAnsi"/>
          <w:color w:val="0000FF"/>
          <w:highlight w:val="white"/>
          <w:lang w:val="en-NZ"/>
        </w:rPr>
        <w:t>using</w:t>
      </w:r>
      <w:r>
        <w:rPr>
          <w:rFonts w:eastAsiaTheme="minorHAnsi"/>
          <w:color w:val="000000"/>
          <w:highlight w:val="white"/>
          <w:lang w:val="en-NZ"/>
        </w:rPr>
        <w:t xml:space="preserve"> </w:t>
      </w:r>
      <w:r>
        <w:rPr>
          <w:rFonts w:eastAsiaTheme="minorHAnsi"/>
          <w:color w:val="0000FF"/>
          <w:highlight w:val="white"/>
          <w:lang w:val="en-NZ"/>
        </w:rPr>
        <w:t>namespace</w:t>
      </w:r>
      <w:r>
        <w:rPr>
          <w:rFonts w:eastAsiaTheme="minorHAnsi"/>
          <w:color w:val="000000"/>
          <w:highlight w:val="white"/>
          <w:lang w:val="en-NZ"/>
        </w:rPr>
        <w:t xml:space="preserve"> std;</w:t>
      </w:r>
    </w:p>
    <w:p w14:paraId="6330136A" w14:textId="77777777" w:rsidR="00EC41CA" w:rsidRDefault="00EC41CA">
      <w:pPr>
        <w:pStyle w:val="CodePACKT"/>
        <w:rPr>
          <w:rFonts w:eastAsiaTheme="minorHAnsi"/>
          <w:color w:val="000000"/>
          <w:highlight w:val="white"/>
          <w:lang w:val="en-NZ"/>
        </w:rPr>
        <w:pPrChange w:id="92" w:author="Rashmi Suvarna" w:date="2015-10-26T11:23:00Z">
          <w:pPr>
            <w:autoSpaceDE w:val="0"/>
            <w:autoSpaceDN w:val="0"/>
            <w:adjustRightInd w:val="0"/>
            <w:spacing w:after="0"/>
          </w:pPr>
        </w:pPrChange>
      </w:pPr>
    </w:p>
    <w:p w14:paraId="4665C6B7" w14:textId="77777777" w:rsidR="00EC41CA" w:rsidRDefault="00EC41CA">
      <w:pPr>
        <w:pStyle w:val="CodePACKT"/>
        <w:rPr>
          <w:rFonts w:eastAsiaTheme="minorHAnsi"/>
          <w:color w:val="000000"/>
          <w:highlight w:val="white"/>
          <w:lang w:val="en-NZ"/>
        </w:rPr>
        <w:pPrChange w:id="93"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IBuilding</w:t>
      </w:r>
    </w:p>
    <w:p w14:paraId="498521F6" w14:textId="77777777" w:rsidR="00EC41CA" w:rsidRDefault="00EC41CA">
      <w:pPr>
        <w:pStyle w:val="CodePACKT"/>
        <w:rPr>
          <w:rFonts w:eastAsiaTheme="minorHAnsi"/>
          <w:color w:val="000000"/>
          <w:highlight w:val="white"/>
          <w:lang w:val="en-NZ"/>
        </w:rPr>
        <w:pPrChange w:id="94" w:author="Rashmi Suvarna" w:date="2015-10-26T11:23:00Z">
          <w:pPr>
            <w:autoSpaceDE w:val="0"/>
            <w:autoSpaceDN w:val="0"/>
            <w:adjustRightInd w:val="0"/>
            <w:spacing w:after="0"/>
          </w:pPr>
        </w:pPrChange>
      </w:pPr>
      <w:r>
        <w:rPr>
          <w:rFonts w:eastAsiaTheme="minorHAnsi"/>
          <w:color w:val="000000"/>
          <w:highlight w:val="white"/>
          <w:lang w:val="en-NZ"/>
        </w:rPr>
        <w:t>{</w:t>
      </w:r>
    </w:p>
    <w:p w14:paraId="1374BF26" w14:textId="77777777" w:rsidR="00EC41CA" w:rsidRDefault="00EC41CA">
      <w:pPr>
        <w:pStyle w:val="CodePACKT"/>
        <w:rPr>
          <w:rFonts w:eastAsiaTheme="minorHAnsi"/>
          <w:color w:val="000000"/>
          <w:highlight w:val="white"/>
          <w:lang w:val="en-NZ"/>
        </w:rPr>
        <w:pPrChange w:id="95"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00D5D40C" w14:textId="77777777" w:rsidR="00EC41CA" w:rsidRDefault="00EC41CA">
      <w:pPr>
        <w:pStyle w:val="CodePACKT"/>
        <w:rPr>
          <w:rFonts w:eastAsiaTheme="minorHAnsi"/>
          <w:color w:val="000000"/>
          <w:highlight w:val="white"/>
          <w:lang w:val="en-NZ"/>
        </w:rPr>
        <w:pPrChange w:id="9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virtual</w:t>
      </w:r>
      <w:r>
        <w:rPr>
          <w:rFonts w:eastAsiaTheme="minorHAnsi"/>
          <w:color w:val="000000"/>
          <w:highlight w:val="white"/>
          <w:lang w:val="en-NZ"/>
        </w:rPr>
        <w:t xml:space="preserve"> </w:t>
      </w:r>
      <w:r>
        <w:rPr>
          <w:rFonts w:eastAsiaTheme="minorHAnsi"/>
          <w:color w:val="0000FF"/>
          <w:highlight w:val="white"/>
          <w:lang w:val="en-NZ"/>
        </w:rPr>
        <w:t>void</w:t>
      </w:r>
      <w:r>
        <w:rPr>
          <w:rFonts w:eastAsiaTheme="minorHAnsi"/>
          <w:color w:val="000000"/>
          <w:highlight w:val="white"/>
          <w:lang w:val="en-NZ"/>
        </w:rPr>
        <w:t xml:space="preserve"> TotalHealth() = 0;</w:t>
      </w:r>
    </w:p>
    <w:p w14:paraId="26348F87" w14:textId="77777777" w:rsidR="00EC41CA" w:rsidRDefault="00EC41CA">
      <w:pPr>
        <w:pStyle w:val="CodePACKT"/>
        <w:rPr>
          <w:rFonts w:eastAsiaTheme="minorHAnsi"/>
          <w:color w:val="000000"/>
          <w:highlight w:val="white"/>
          <w:lang w:val="en-NZ"/>
        </w:rPr>
        <w:pPrChange w:id="97" w:author="Rashmi Suvarna" w:date="2015-10-26T11:23:00Z">
          <w:pPr>
            <w:autoSpaceDE w:val="0"/>
            <w:autoSpaceDN w:val="0"/>
            <w:adjustRightInd w:val="0"/>
            <w:spacing w:after="0"/>
          </w:pPr>
        </w:pPrChange>
      </w:pPr>
      <w:r>
        <w:rPr>
          <w:rFonts w:eastAsiaTheme="minorHAnsi"/>
          <w:color w:val="000000"/>
          <w:highlight w:val="white"/>
          <w:lang w:val="en-NZ"/>
        </w:rPr>
        <w:t>};</w:t>
      </w:r>
    </w:p>
    <w:p w14:paraId="4972E63D" w14:textId="77777777" w:rsidR="00EC41CA" w:rsidRDefault="00EC41CA">
      <w:pPr>
        <w:pStyle w:val="CodePACKT"/>
        <w:rPr>
          <w:rFonts w:eastAsiaTheme="minorHAnsi"/>
          <w:color w:val="000000"/>
          <w:highlight w:val="white"/>
          <w:lang w:val="en-NZ"/>
        </w:rPr>
        <w:pPrChange w:id="98" w:author="Rashmi Suvarna" w:date="2015-10-26T11:23:00Z">
          <w:pPr>
            <w:autoSpaceDE w:val="0"/>
            <w:autoSpaceDN w:val="0"/>
            <w:adjustRightInd w:val="0"/>
            <w:spacing w:after="0"/>
          </w:pPr>
        </w:pPrChange>
      </w:pPr>
    </w:p>
    <w:p w14:paraId="57F7A057" w14:textId="77777777" w:rsidR="00EC41CA" w:rsidRDefault="00EC41CA">
      <w:pPr>
        <w:pStyle w:val="CodePACKT"/>
        <w:rPr>
          <w:rFonts w:eastAsiaTheme="minorHAnsi"/>
          <w:color w:val="000000"/>
          <w:highlight w:val="white"/>
          <w:lang w:val="en-NZ"/>
        </w:rPr>
        <w:pPrChange w:id="99"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Barracks</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IBuilding</w:t>
      </w:r>
    </w:p>
    <w:p w14:paraId="51CF1A99" w14:textId="77777777" w:rsidR="00EC41CA" w:rsidRDefault="00EC41CA">
      <w:pPr>
        <w:pStyle w:val="CodePACKT"/>
        <w:rPr>
          <w:rFonts w:eastAsiaTheme="minorHAnsi"/>
          <w:color w:val="000000"/>
          <w:highlight w:val="white"/>
          <w:lang w:val="en-NZ"/>
        </w:rPr>
        <w:pPrChange w:id="100" w:author="Rashmi Suvarna" w:date="2015-10-26T11:23:00Z">
          <w:pPr>
            <w:autoSpaceDE w:val="0"/>
            <w:autoSpaceDN w:val="0"/>
            <w:adjustRightInd w:val="0"/>
            <w:spacing w:after="0"/>
          </w:pPr>
        </w:pPrChange>
      </w:pPr>
      <w:r>
        <w:rPr>
          <w:rFonts w:eastAsiaTheme="minorHAnsi"/>
          <w:color w:val="000000"/>
          <w:highlight w:val="white"/>
          <w:lang w:val="en-NZ"/>
        </w:rPr>
        <w:t>{</w:t>
      </w:r>
    </w:p>
    <w:p w14:paraId="113C3621" w14:textId="77777777" w:rsidR="00EC41CA" w:rsidRDefault="00EC41CA">
      <w:pPr>
        <w:pStyle w:val="CodePACKT"/>
        <w:rPr>
          <w:rFonts w:eastAsiaTheme="minorHAnsi"/>
          <w:color w:val="000000"/>
          <w:highlight w:val="white"/>
          <w:lang w:val="en-NZ"/>
        </w:rPr>
        <w:pPrChange w:id="101"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4DF53B99" w14:textId="77777777" w:rsidR="00EC41CA" w:rsidRDefault="00EC41CA">
      <w:pPr>
        <w:pStyle w:val="CodePACKT"/>
        <w:rPr>
          <w:rFonts w:eastAsiaTheme="minorHAnsi"/>
          <w:color w:val="000000"/>
          <w:highlight w:val="white"/>
          <w:lang w:val="en-NZ"/>
        </w:rPr>
        <w:pPrChange w:id="10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TotalHealth()</w:t>
      </w:r>
    </w:p>
    <w:p w14:paraId="53FC2B7B" w14:textId="77777777" w:rsidR="00EC41CA" w:rsidRDefault="00EC41CA">
      <w:pPr>
        <w:pStyle w:val="CodePACKT"/>
        <w:rPr>
          <w:rFonts w:eastAsiaTheme="minorHAnsi"/>
          <w:color w:val="000000"/>
          <w:highlight w:val="white"/>
          <w:lang w:val="en-NZ"/>
        </w:rPr>
        <w:pPrChange w:id="103" w:author="Rashmi Suvarna" w:date="2015-10-26T11:23:00Z">
          <w:pPr>
            <w:autoSpaceDE w:val="0"/>
            <w:autoSpaceDN w:val="0"/>
            <w:adjustRightInd w:val="0"/>
            <w:spacing w:after="0"/>
          </w:pPr>
        </w:pPrChange>
      </w:pPr>
      <w:r>
        <w:rPr>
          <w:rFonts w:eastAsiaTheme="minorHAnsi"/>
          <w:color w:val="000000"/>
          <w:highlight w:val="white"/>
          <w:lang w:val="en-NZ"/>
        </w:rPr>
        <w:tab/>
        <w:t>{</w:t>
      </w:r>
    </w:p>
    <w:p w14:paraId="0C1CF1CB" w14:textId="77777777" w:rsidR="00EC41CA" w:rsidRDefault="00EC41CA">
      <w:pPr>
        <w:pStyle w:val="CodePACKT"/>
        <w:rPr>
          <w:rFonts w:eastAsiaTheme="minorHAnsi"/>
          <w:color w:val="000000"/>
          <w:highlight w:val="white"/>
          <w:lang w:val="en-NZ"/>
        </w:rPr>
        <w:pPrChange w:id="10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"Health of Barrack is :"</w:t>
      </w:r>
      <w:r>
        <w:rPr>
          <w:rFonts w:eastAsiaTheme="minorHAnsi"/>
          <w:color w:val="000000"/>
          <w:highlight w:val="white"/>
          <w:lang w:val="en-NZ"/>
        </w:rPr>
        <w:t xml:space="preserve"> &lt;&lt; 100;</w:t>
      </w:r>
    </w:p>
    <w:p w14:paraId="4D749FA2" w14:textId="77777777" w:rsidR="00EC41CA" w:rsidRDefault="00EC41CA">
      <w:pPr>
        <w:pStyle w:val="CodePACKT"/>
        <w:rPr>
          <w:rFonts w:eastAsiaTheme="minorHAnsi"/>
          <w:color w:val="000000"/>
          <w:highlight w:val="white"/>
          <w:lang w:val="en-NZ"/>
        </w:rPr>
        <w:pPrChange w:id="105" w:author="Rashmi Suvarna" w:date="2015-10-26T11:23:00Z">
          <w:pPr>
            <w:autoSpaceDE w:val="0"/>
            <w:autoSpaceDN w:val="0"/>
            <w:adjustRightInd w:val="0"/>
            <w:spacing w:after="0"/>
          </w:pPr>
        </w:pPrChange>
      </w:pPr>
      <w:r>
        <w:rPr>
          <w:rFonts w:eastAsiaTheme="minorHAnsi"/>
          <w:color w:val="000000"/>
          <w:highlight w:val="white"/>
          <w:lang w:val="en-NZ"/>
        </w:rPr>
        <w:tab/>
        <w:t>}</w:t>
      </w:r>
    </w:p>
    <w:p w14:paraId="0E1CEE1C" w14:textId="77777777" w:rsidR="00EC41CA" w:rsidRDefault="00EC41CA">
      <w:pPr>
        <w:pStyle w:val="CodePACKT"/>
        <w:rPr>
          <w:rFonts w:eastAsiaTheme="minorHAnsi"/>
          <w:color w:val="000000"/>
          <w:highlight w:val="white"/>
          <w:lang w:val="en-NZ"/>
        </w:rPr>
        <w:pPrChange w:id="106" w:author="Rashmi Suvarna" w:date="2015-10-26T11:23:00Z">
          <w:pPr>
            <w:autoSpaceDE w:val="0"/>
            <w:autoSpaceDN w:val="0"/>
            <w:adjustRightInd w:val="0"/>
            <w:spacing w:after="0"/>
          </w:pPr>
        </w:pPrChange>
      </w:pPr>
      <w:r>
        <w:rPr>
          <w:rFonts w:eastAsiaTheme="minorHAnsi"/>
          <w:color w:val="000000"/>
          <w:highlight w:val="white"/>
          <w:lang w:val="en-NZ"/>
        </w:rPr>
        <w:t>};</w:t>
      </w:r>
    </w:p>
    <w:p w14:paraId="06E75D00" w14:textId="77777777" w:rsidR="00EC41CA" w:rsidRDefault="00EC41CA">
      <w:pPr>
        <w:pStyle w:val="CodePACKT"/>
        <w:rPr>
          <w:rFonts w:eastAsiaTheme="minorHAnsi"/>
          <w:color w:val="000000"/>
          <w:highlight w:val="white"/>
          <w:lang w:val="en-NZ"/>
        </w:rPr>
        <w:pPrChange w:id="107"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Temple</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IBuilding</w:t>
      </w:r>
    </w:p>
    <w:p w14:paraId="74E77EA5" w14:textId="77777777" w:rsidR="00EC41CA" w:rsidRDefault="00EC41CA">
      <w:pPr>
        <w:pStyle w:val="CodePACKT"/>
        <w:rPr>
          <w:rFonts w:eastAsiaTheme="minorHAnsi"/>
          <w:color w:val="000000"/>
          <w:highlight w:val="white"/>
          <w:lang w:val="en-NZ"/>
        </w:rPr>
        <w:pPrChange w:id="108" w:author="Rashmi Suvarna" w:date="2015-10-26T11:23:00Z">
          <w:pPr>
            <w:autoSpaceDE w:val="0"/>
            <w:autoSpaceDN w:val="0"/>
            <w:adjustRightInd w:val="0"/>
            <w:spacing w:after="0"/>
          </w:pPr>
        </w:pPrChange>
      </w:pPr>
      <w:r>
        <w:rPr>
          <w:rFonts w:eastAsiaTheme="minorHAnsi"/>
          <w:color w:val="000000"/>
          <w:highlight w:val="white"/>
          <w:lang w:val="en-NZ"/>
        </w:rPr>
        <w:t>{</w:t>
      </w:r>
    </w:p>
    <w:p w14:paraId="6FF2823D" w14:textId="77777777" w:rsidR="00EC41CA" w:rsidRDefault="00EC41CA">
      <w:pPr>
        <w:pStyle w:val="CodePACKT"/>
        <w:rPr>
          <w:rFonts w:eastAsiaTheme="minorHAnsi"/>
          <w:color w:val="000000"/>
          <w:highlight w:val="white"/>
          <w:lang w:val="en-NZ"/>
        </w:rPr>
        <w:pPrChange w:id="109"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457B5991" w14:textId="77777777" w:rsidR="00EC41CA" w:rsidRDefault="00EC41CA">
      <w:pPr>
        <w:pStyle w:val="CodePACKT"/>
        <w:rPr>
          <w:rFonts w:eastAsiaTheme="minorHAnsi"/>
          <w:color w:val="000000"/>
          <w:highlight w:val="white"/>
          <w:lang w:val="en-NZ"/>
        </w:rPr>
        <w:pPrChange w:id="11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TotalHealth()</w:t>
      </w:r>
    </w:p>
    <w:p w14:paraId="2827EFD0" w14:textId="77777777" w:rsidR="00EC41CA" w:rsidRDefault="00EC41CA">
      <w:pPr>
        <w:pStyle w:val="CodePACKT"/>
        <w:rPr>
          <w:rFonts w:eastAsiaTheme="minorHAnsi"/>
          <w:color w:val="000000"/>
          <w:highlight w:val="white"/>
          <w:lang w:val="en-NZ"/>
        </w:rPr>
        <w:pPrChange w:id="111" w:author="Rashmi Suvarna" w:date="2015-10-26T11:23:00Z">
          <w:pPr>
            <w:autoSpaceDE w:val="0"/>
            <w:autoSpaceDN w:val="0"/>
            <w:adjustRightInd w:val="0"/>
            <w:spacing w:after="0"/>
          </w:pPr>
        </w:pPrChange>
      </w:pPr>
      <w:r>
        <w:rPr>
          <w:rFonts w:eastAsiaTheme="minorHAnsi"/>
          <w:color w:val="000000"/>
          <w:highlight w:val="white"/>
          <w:lang w:val="en-NZ"/>
        </w:rPr>
        <w:tab/>
        <w:t>{</w:t>
      </w:r>
    </w:p>
    <w:p w14:paraId="1F27B3C4" w14:textId="77777777" w:rsidR="00EC41CA" w:rsidRDefault="00EC41CA">
      <w:pPr>
        <w:pStyle w:val="CodePACKT"/>
        <w:rPr>
          <w:rFonts w:eastAsiaTheme="minorHAnsi"/>
          <w:color w:val="000000"/>
          <w:highlight w:val="white"/>
          <w:lang w:val="en-NZ"/>
        </w:rPr>
        <w:pPrChange w:id="11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"Health of Temple is :"</w:t>
      </w:r>
      <w:r>
        <w:rPr>
          <w:rFonts w:eastAsiaTheme="minorHAnsi"/>
          <w:color w:val="000000"/>
          <w:highlight w:val="white"/>
          <w:lang w:val="en-NZ"/>
        </w:rPr>
        <w:t xml:space="preserve"> &lt;&lt; 75;</w:t>
      </w:r>
    </w:p>
    <w:p w14:paraId="51281854" w14:textId="77777777" w:rsidR="00EC41CA" w:rsidRDefault="00EC41CA">
      <w:pPr>
        <w:pStyle w:val="CodePACKT"/>
        <w:rPr>
          <w:rFonts w:eastAsiaTheme="minorHAnsi"/>
          <w:color w:val="000000"/>
          <w:highlight w:val="white"/>
          <w:lang w:val="en-NZ"/>
        </w:rPr>
        <w:pPrChange w:id="113" w:author="Rashmi Suvarna" w:date="2015-10-26T11:23:00Z">
          <w:pPr>
            <w:autoSpaceDE w:val="0"/>
            <w:autoSpaceDN w:val="0"/>
            <w:adjustRightInd w:val="0"/>
            <w:spacing w:after="0"/>
          </w:pPr>
        </w:pPrChange>
      </w:pPr>
      <w:r>
        <w:rPr>
          <w:rFonts w:eastAsiaTheme="minorHAnsi"/>
          <w:color w:val="000000"/>
          <w:highlight w:val="white"/>
          <w:lang w:val="en-NZ"/>
        </w:rPr>
        <w:tab/>
        <w:t>}</w:t>
      </w:r>
    </w:p>
    <w:p w14:paraId="0A3A3C37" w14:textId="77777777" w:rsidR="00EC41CA" w:rsidRDefault="00EC41CA">
      <w:pPr>
        <w:pStyle w:val="CodePACKT"/>
        <w:rPr>
          <w:rFonts w:eastAsiaTheme="minorHAnsi"/>
          <w:color w:val="000000"/>
          <w:highlight w:val="white"/>
          <w:lang w:val="en-NZ"/>
        </w:rPr>
        <w:pPrChange w:id="114" w:author="Rashmi Suvarna" w:date="2015-10-26T11:23:00Z">
          <w:pPr>
            <w:autoSpaceDE w:val="0"/>
            <w:autoSpaceDN w:val="0"/>
            <w:adjustRightInd w:val="0"/>
            <w:spacing w:after="0"/>
          </w:pPr>
        </w:pPrChange>
      </w:pPr>
      <w:r>
        <w:rPr>
          <w:rFonts w:eastAsiaTheme="minorHAnsi"/>
          <w:color w:val="000000"/>
          <w:highlight w:val="white"/>
          <w:lang w:val="en-NZ"/>
        </w:rPr>
        <w:t>};</w:t>
      </w:r>
    </w:p>
    <w:p w14:paraId="7724BA75" w14:textId="77777777" w:rsidR="00EC41CA" w:rsidRDefault="00EC41CA">
      <w:pPr>
        <w:pStyle w:val="CodePACKT"/>
        <w:rPr>
          <w:rFonts w:eastAsiaTheme="minorHAnsi"/>
          <w:color w:val="000000"/>
          <w:highlight w:val="white"/>
          <w:lang w:val="en-NZ"/>
        </w:rPr>
        <w:pPrChange w:id="115"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Farmhouse</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IBuilding</w:t>
      </w:r>
    </w:p>
    <w:p w14:paraId="57120859" w14:textId="77777777" w:rsidR="00EC41CA" w:rsidRDefault="00EC41CA">
      <w:pPr>
        <w:pStyle w:val="CodePACKT"/>
        <w:rPr>
          <w:rFonts w:eastAsiaTheme="minorHAnsi"/>
          <w:color w:val="000000"/>
          <w:highlight w:val="white"/>
          <w:lang w:val="en-NZ"/>
        </w:rPr>
        <w:pPrChange w:id="116" w:author="Rashmi Suvarna" w:date="2015-10-26T11:23:00Z">
          <w:pPr>
            <w:autoSpaceDE w:val="0"/>
            <w:autoSpaceDN w:val="0"/>
            <w:adjustRightInd w:val="0"/>
            <w:spacing w:after="0"/>
          </w:pPr>
        </w:pPrChange>
      </w:pPr>
      <w:r>
        <w:rPr>
          <w:rFonts w:eastAsiaTheme="minorHAnsi"/>
          <w:color w:val="000000"/>
          <w:highlight w:val="white"/>
          <w:lang w:val="en-NZ"/>
        </w:rPr>
        <w:t>{</w:t>
      </w:r>
    </w:p>
    <w:p w14:paraId="69D72342" w14:textId="77777777" w:rsidR="00EC41CA" w:rsidRDefault="00EC41CA">
      <w:pPr>
        <w:pStyle w:val="CodePACKT"/>
        <w:rPr>
          <w:rFonts w:eastAsiaTheme="minorHAnsi"/>
          <w:color w:val="000000"/>
          <w:highlight w:val="white"/>
          <w:lang w:val="en-NZ"/>
        </w:rPr>
        <w:pPrChange w:id="117"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7D708E83" w14:textId="77777777" w:rsidR="00EC41CA" w:rsidRDefault="00EC41CA">
      <w:pPr>
        <w:pStyle w:val="CodePACKT"/>
        <w:rPr>
          <w:rFonts w:eastAsiaTheme="minorHAnsi"/>
          <w:color w:val="000000"/>
          <w:highlight w:val="white"/>
          <w:lang w:val="en-NZ"/>
        </w:rPr>
        <w:pPrChange w:id="11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TotalHealth()</w:t>
      </w:r>
    </w:p>
    <w:p w14:paraId="62183B3D" w14:textId="77777777" w:rsidR="00EC41CA" w:rsidRDefault="00EC41CA">
      <w:pPr>
        <w:pStyle w:val="CodePACKT"/>
        <w:rPr>
          <w:rFonts w:eastAsiaTheme="minorHAnsi"/>
          <w:color w:val="000000"/>
          <w:highlight w:val="white"/>
          <w:lang w:val="en-NZ"/>
        </w:rPr>
        <w:pPrChange w:id="119" w:author="Rashmi Suvarna" w:date="2015-10-26T11:23:00Z">
          <w:pPr>
            <w:autoSpaceDE w:val="0"/>
            <w:autoSpaceDN w:val="0"/>
            <w:adjustRightInd w:val="0"/>
            <w:spacing w:after="0"/>
          </w:pPr>
        </w:pPrChange>
      </w:pPr>
      <w:r>
        <w:rPr>
          <w:rFonts w:eastAsiaTheme="minorHAnsi"/>
          <w:color w:val="000000"/>
          <w:highlight w:val="white"/>
          <w:lang w:val="en-NZ"/>
        </w:rPr>
        <w:tab/>
        <w:t>{</w:t>
      </w:r>
    </w:p>
    <w:p w14:paraId="56A5728B" w14:textId="77777777" w:rsidR="00EC41CA" w:rsidRDefault="00EC41CA">
      <w:pPr>
        <w:pStyle w:val="CodePACKT"/>
        <w:rPr>
          <w:rFonts w:eastAsiaTheme="minorHAnsi"/>
          <w:color w:val="000000"/>
          <w:highlight w:val="white"/>
          <w:lang w:val="en-NZ"/>
        </w:rPr>
        <w:pPrChange w:id="12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"Health of Farmhouse is :"</w:t>
      </w:r>
      <w:r>
        <w:rPr>
          <w:rFonts w:eastAsiaTheme="minorHAnsi"/>
          <w:color w:val="000000"/>
          <w:highlight w:val="white"/>
          <w:lang w:val="en-NZ"/>
        </w:rPr>
        <w:t xml:space="preserve"> &lt;&lt; 50;</w:t>
      </w:r>
    </w:p>
    <w:p w14:paraId="2428211B" w14:textId="77777777" w:rsidR="00EC41CA" w:rsidRDefault="00EC41CA">
      <w:pPr>
        <w:pStyle w:val="CodePACKT"/>
        <w:rPr>
          <w:rFonts w:eastAsiaTheme="minorHAnsi"/>
          <w:color w:val="000000"/>
          <w:highlight w:val="white"/>
          <w:lang w:val="en-NZ"/>
        </w:rPr>
        <w:pPrChange w:id="121" w:author="Rashmi Suvarna" w:date="2015-10-26T11:23:00Z">
          <w:pPr>
            <w:autoSpaceDE w:val="0"/>
            <w:autoSpaceDN w:val="0"/>
            <w:adjustRightInd w:val="0"/>
            <w:spacing w:after="0"/>
          </w:pPr>
        </w:pPrChange>
      </w:pPr>
      <w:r>
        <w:rPr>
          <w:rFonts w:eastAsiaTheme="minorHAnsi"/>
          <w:color w:val="000000"/>
          <w:highlight w:val="white"/>
          <w:lang w:val="en-NZ"/>
        </w:rPr>
        <w:tab/>
        <w:t>}</w:t>
      </w:r>
    </w:p>
    <w:p w14:paraId="328ABDC9" w14:textId="77777777" w:rsidR="00EC41CA" w:rsidRDefault="00EC41CA">
      <w:pPr>
        <w:pStyle w:val="CodePACKT"/>
        <w:rPr>
          <w:rFonts w:eastAsiaTheme="minorHAnsi"/>
          <w:color w:val="000000"/>
          <w:highlight w:val="white"/>
          <w:lang w:val="en-NZ"/>
        </w:rPr>
        <w:pPrChange w:id="122" w:author="Rashmi Suvarna" w:date="2015-10-26T11:23:00Z">
          <w:pPr>
            <w:autoSpaceDE w:val="0"/>
            <w:autoSpaceDN w:val="0"/>
            <w:adjustRightInd w:val="0"/>
            <w:spacing w:after="0"/>
          </w:pPr>
        </w:pPrChange>
      </w:pPr>
      <w:r>
        <w:rPr>
          <w:rFonts w:eastAsiaTheme="minorHAnsi"/>
          <w:color w:val="000000"/>
          <w:highlight w:val="white"/>
          <w:lang w:val="en-NZ"/>
        </w:rPr>
        <w:t>};</w:t>
      </w:r>
    </w:p>
    <w:p w14:paraId="0F9F8B9C" w14:textId="77777777" w:rsidR="00EC41CA" w:rsidRDefault="00EC41CA">
      <w:pPr>
        <w:pStyle w:val="CodePACKT"/>
        <w:rPr>
          <w:rFonts w:eastAsiaTheme="minorHAnsi"/>
          <w:color w:val="000000"/>
          <w:highlight w:val="white"/>
          <w:lang w:val="en-NZ"/>
        </w:rPr>
        <w:pPrChange w:id="123" w:author="Rashmi Suvarna" w:date="2015-10-26T11:23:00Z">
          <w:pPr>
            <w:autoSpaceDE w:val="0"/>
            <w:autoSpaceDN w:val="0"/>
            <w:adjustRightInd w:val="0"/>
            <w:spacing w:after="0"/>
          </w:pPr>
        </w:pPrChange>
      </w:pPr>
    </w:p>
    <w:p w14:paraId="76BB8D00" w14:textId="77777777" w:rsidR="00EC41CA" w:rsidRDefault="00EC41CA">
      <w:pPr>
        <w:pStyle w:val="CodePACKT"/>
        <w:rPr>
          <w:rFonts w:eastAsiaTheme="minorHAnsi"/>
          <w:color w:val="000000"/>
          <w:highlight w:val="white"/>
          <w:lang w:val="en-NZ"/>
        </w:rPr>
        <w:pPrChange w:id="124" w:author="Rashmi Suvarna" w:date="2015-10-26T11:23:00Z">
          <w:pPr>
            <w:autoSpaceDE w:val="0"/>
            <w:autoSpaceDN w:val="0"/>
            <w:adjustRightInd w:val="0"/>
            <w:spacing w:after="0"/>
          </w:pPr>
        </w:pPrChange>
      </w:pPr>
      <w:r>
        <w:rPr>
          <w:rFonts w:eastAsiaTheme="minorHAnsi"/>
          <w:color w:val="0000FF"/>
          <w:highlight w:val="white"/>
          <w:lang w:val="en-NZ"/>
        </w:rPr>
        <w:t>int</w:t>
      </w:r>
      <w:r>
        <w:rPr>
          <w:rFonts w:eastAsiaTheme="minorHAnsi"/>
          <w:color w:val="000000"/>
          <w:highlight w:val="white"/>
          <w:lang w:val="en-NZ"/>
        </w:rPr>
        <w:t xml:space="preserve"> main()</w:t>
      </w:r>
    </w:p>
    <w:p w14:paraId="141D3516" w14:textId="77777777" w:rsidR="00EC41CA" w:rsidRDefault="00EC41CA">
      <w:pPr>
        <w:pStyle w:val="CodePACKT"/>
        <w:rPr>
          <w:rFonts w:eastAsiaTheme="minorHAnsi"/>
          <w:color w:val="000000"/>
          <w:highlight w:val="white"/>
          <w:lang w:val="en-NZ"/>
        </w:rPr>
        <w:pPrChange w:id="125" w:author="Rashmi Suvarna" w:date="2015-10-26T11:23:00Z">
          <w:pPr>
            <w:autoSpaceDE w:val="0"/>
            <w:autoSpaceDN w:val="0"/>
            <w:adjustRightInd w:val="0"/>
            <w:spacing w:after="0"/>
          </w:pPr>
        </w:pPrChange>
      </w:pPr>
      <w:r>
        <w:rPr>
          <w:rFonts w:eastAsiaTheme="minorHAnsi"/>
          <w:color w:val="000000"/>
          <w:highlight w:val="white"/>
          <w:lang w:val="en-NZ"/>
        </w:rPr>
        <w:t>{</w:t>
      </w:r>
    </w:p>
    <w:p w14:paraId="3F8A38AD" w14:textId="77777777" w:rsidR="00EC41CA" w:rsidRDefault="00EC41CA">
      <w:pPr>
        <w:pStyle w:val="CodePACKT"/>
        <w:rPr>
          <w:rFonts w:eastAsiaTheme="minorHAnsi"/>
          <w:color w:val="000000"/>
          <w:highlight w:val="white"/>
          <w:lang w:val="en-NZ"/>
        </w:rPr>
        <w:pPrChange w:id="12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vector</w:t>
      </w:r>
      <w:r>
        <w:rPr>
          <w:rFonts w:eastAsiaTheme="minorHAnsi"/>
          <w:color w:val="000000"/>
          <w:highlight w:val="white"/>
          <w:lang w:val="en-NZ"/>
        </w:rPr>
        <w:t>&lt;</w:t>
      </w:r>
      <w:r>
        <w:rPr>
          <w:rFonts w:eastAsiaTheme="minorHAnsi"/>
          <w:color w:val="2B91AF"/>
          <w:highlight w:val="white"/>
          <w:lang w:val="en-NZ"/>
        </w:rPr>
        <w:t>IBuilding</w:t>
      </w:r>
      <w:r>
        <w:rPr>
          <w:rFonts w:eastAsiaTheme="minorHAnsi"/>
          <w:color w:val="000000"/>
          <w:highlight w:val="white"/>
          <w:lang w:val="en-NZ"/>
        </w:rPr>
        <w:t>*&gt; BuildingTypes;</w:t>
      </w:r>
    </w:p>
    <w:p w14:paraId="34AD1AB7" w14:textId="77777777" w:rsidR="00EC41CA" w:rsidRDefault="00EC41CA">
      <w:pPr>
        <w:pStyle w:val="CodePACKT"/>
        <w:rPr>
          <w:rFonts w:eastAsiaTheme="minorHAnsi"/>
          <w:color w:val="000000"/>
          <w:highlight w:val="white"/>
          <w:lang w:val="en-NZ"/>
        </w:rPr>
        <w:pPrChange w:id="12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choice;</w:t>
      </w:r>
    </w:p>
    <w:p w14:paraId="6FE6BE76" w14:textId="77777777" w:rsidR="00EC41CA" w:rsidRDefault="00EC41CA">
      <w:pPr>
        <w:pStyle w:val="CodePACKT"/>
        <w:rPr>
          <w:rFonts w:eastAsiaTheme="minorHAnsi"/>
          <w:color w:val="000000"/>
          <w:highlight w:val="white"/>
          <w:lang w:val="en-NZ"/>
        </w:rPr>
        <w:pPrChange w:id="128" w:author="Rashmi Suvarna" w:date="2015-10-26T11:23:00Z">
          <w:pPr>
            <w:autoSpaceDE w:val="0"/>
            <w:autoSpaceDN w:val="0"/>
            <w:adjustRightInd w:val="0"/>
            <w:spacing w:after="0"/>
          </w:pPr>
        </w:pPrChange>
      </w:pPr>
    </w:p>
    <w:p w14:paraId="0225A8DC" w14:textId="77777777" w:rsidR="00EC41CA" w:rsidRDefault="00EC41CA">
      <w:pPr>
        <w:pStyle w:val="CodePACKT"/>
        <w:rPr>
          <w:rFonts w:eastAsiaTheme="minorHAnsi"/>
          <w:color w:val="000000"/>
          <w:highlight w:val="white"/>
          <w:lang w:val="en-NZ"/>
        </w:rPr>
        <w:pPrChange w:id="129" w:author="Rashmi Suvarna" w:date="2015-10-26T11:23:00Z">
          <w:pPr>
            <w:autoSpaceDE w:val="0"/>
            <w:autoSpaceDN w:val="0"/>
            <w:adjustRightInd w:val="0"/>
            <w:spacing w:after="0"/>
          </w:pPr>
        </w:pPrChange>
      </w:pPr>
      <w:r>
        <w:rPr>
          <w:rFonts w:eastAsiaTheme="minorHAnsi"/>
          <w:color w:val="000000"/>
          <w:highlight w:val="white"/>
          <w:lang w:val="en-NZ"/>
        </w:rPr>
        <w:lastRenderedPageBreak/>
        <w:tab/>
        <w:t xml:space="preserve">cout &lt;&lt; </w:t>
      </w:r>
      <w:r>
        <w:rPr>
          <w:rFonts w:eastAsiaTheme="minorHAnsi"/>
          <w:highlight w:val="white"/>
          <w:lang w:val="en-NZ"/>
        </w:rPr>
        <w:t>"Specify the different building types in your village"</w:t>
      </w:r>
      <w:r>
        <w:rPr>
          <w:rFonts w:eastAsiaTheme="minorHAnsi"/>
          <w:color w:val="000000"/>
          <w:highlight w:val="white"/>
          <w:lang w:val="en-NZ"/>
        </w:rPr>
        <w:t xml:space="preserve"> &lt;&lt; endl;</w:t>
      </w:r>
    </w:p>
    <w:p w14:paraId="79CBBA4A" w14:textId="77777777" w:rsidR="00EC41CA" w:rsidRDefault="00EC41CA">
      <w:pPr>
        <w:pStyle w:val="CodePACKT"/>
        <w:rPr>
          <w:rFonts w:eastAsiaTheme="minorHAnsi"/>
          <w:color w:val="000000"/>
          <w:highlight w:val="white"/>
          <w:lang w:val="en-NZ"/>
        </w:rPr>
        <w:pPrChange w:id="13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while</w:t>
      </w:r>
      <w:r>
        <w:rPr>
          <w:rFonts w:eastAsiaTheme="minorHAnsi"/>
          <w:color w:val="000000"/>
          <w:highlight w:val="white"/>
          <w:lang w:val="en-NZ"/>
        </w:rPr>
        <w:t xml:space="preserve"> (</w:t>
      </w:r>
      <w:r>
        <w:rPr>
          <w:rFonts w:eastAsiaTheme="minorHAnsi"/>
          <w:color w:val="0000FF"/>
          <w:highlight w:val="white"/>
          <w:lang w:val="en-NZ"/>
        </w:rPr>
        <w:t>true</w:t>
      </w:r>
      <w:r>
        <w:rPr>
          <w:rFonts w:eastAsiaTheme="minorHAnsi"/>
          <w:color w:val="000000"/>
          <w:highlight w:val="white"/>
          <w:lang w:val="en-NZ"/>
        </w:rPr>
        <w:t>)</w:t>
      </w:r>
    </w:p>
    <w:p w14:paraId="17B695D5" w14:textId="77777777" w:rsidR="00EC41CA" w:rsidRDefault="00EC41CA">
      <w:pPr>
        <w:pStyle w:val="CodePACKT"/>
        <w:rPr>
          <w:rFonts w:eastAsiaTheme="minorHAnsi"/>
          <w:color w:val="000000"/>
          <w:highlight w:val="white"/>
          <w:lang w:val="en-NZ"/>
        </w:rPr>
        <w:pPrChange w:id="131" w:author="Rashmi Suvarna" w:date="2015-10-26T11:23:00Z">
          <w:pPr>
            <w:autoSpaceDE w:val="0"/>
            <w:autoSpaceDN w:val="0"/>
            <w:adjustRightInd w:val="0"/>
            <w:spacing w:after="0"/>
          </w:pPr>
        </w:pPrChange>
      </w:pPr>
      <w:r>
        <w:rPr>
          <w:rFonts w:eastAsiaTheme="minorHAnsi"/>
          <w:color w:val="000000"/>
          <w:highlight w:val="white"/>
          <w:lang w:val="en-NZ"/>
        </w:rPr>
        <w:tab/>
        <w:t>{</w:t>
      </w:r>
    </w:p>
    <w:p w14:paraId="529EDAFA" w14:textId="77777777" w:rsidR="00EC41CA" w:rsidRDefault="00EC41CA">
      <w:pPr>
        <w:pStyle w:val="CodePACKT"/>
        <w:rPr>
          <w:rFonts w:eastAsiaTheme="minorHAnsi"/>
          <w:color w:val="000000"/>
          <w:highlight w:val="white"/>
          <w:lang w:val="en-NZ"/>
        </w:rPr>
        <w:pPrChange w:id="13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p>
    <w:p w14:paraId="3343976A" w14:textId="77777777" w:rsidR="00EC41CA" w:rsidRDefault="00EC41CA">
      <w:pPr>
        <w:pStyle w:val="CodePACKT"/>
        <w:rPr>
          <w:rFonts w:eastAsiaTheme="minorHAnsi"/>
          <w:color w:val="000000"/>
          <w:highlight w:val="white"/>
          <w:lang w:val="en-NZ"/>
        </w:rPr>
        <w:pPrChange w:id="13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"Barracks(1) Temple(2) Farmhouse(3) Go(0): "</w:t>
      </w:r>
      <w:r>
        <w:rPr>
          <w:rFonts w:eastAsiaTheme="minorHAnsi"/>
          <w:color w:val="000000"/>
          <w:highlight w:val="white"/>
          <w:lang w:val="en-NZ"/>
        </w:rPr>
        <w:t>;</w:t>
      </w:r>
    </w:p>
    <w:p w14:paraId="43149B3E" w14:textId="77777777" w:rsidR="00EC41CA" w:rsidRDefault="00EC41CA">
      <w:pPr>
        <w:pStyle w:val="CodePACKT"/>
        <w:rPr>
          <w:rFonts w:eastAsiaTheme="minorHAnsi"/>
          <w:color w:val="000000"/>
          <w:highlight w:val="white"/>
          <w:lang w:val="en-NZ"/>
        </w:rPr>
        <w:pPrChange w:id="13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cin &gt;&gt; choice;</w:t>
      </w:r>
    </w:p>
    <w:p w14:paraId="08947C48" w14:textId="77777777" w:rsidR="00EC41CA" w:rsidRDefault="00EC41CA">
      <w:pPr>
        <w:pStyle w:val="CodePACKT"/>
        <w:rPr>
          <w:rFonts w:eastAsiaTheme="minorHAnsi"/>
          <w:color w:val="000000"/>
          <w:highlight w:val="white"/>
          <w:lang w:val="en-NZ"/>
        </w:rPr>
        <w:pPrChange w:id="13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if</w:t>
      </w:r>
      <w:r>
        <w:rPr>
          <w:rFonts w:eastAsiaTheme="minorHAnsi"/>
          <w:color w:val="000000"/>
          <w:highlight w:val="white"/>
          <w:lang w:val="en-NZ"/>
        </w:rPr>
        <w:t xml:space="preserve"> (choice == 0)</w:t>
      </w:r>
    </w:p>
    <w:p w14:paraId="43709911" w14:textId="77777777" w:rsidR="00EC41CA" w:rsidRDefault="00EC41CA">
      <w:pPr>
        <w:pStyle w:val="CodePACKT"/>
        <w:rPr>
          <w:rFonts w:eastAsiaTheme="minorHAnsi"/>
          <w:color w:val="000000"/>
          <w:highlight w:val="white"/>
          <w:lang w:val="en-NZ"/>
        </w:rPr>
        <w:pPrChange w:id="13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break</w:t>
      </w:r>
      <w:r>
        <w:rPr>
          <w:rFonts w:eastAsiaTheme="minorHAnsi"/>
          <w:color w:val="000000"/>
          <w:highlight w:val="white"/>
          <w:lang w:val="en-NZ"/>
        </w:rPr>
        <w:t>;</w:t>
      </w:r>
    </w:p>
    <w:p w14:paraId="51AD02E2" w14:textId="77777777" w:rsidR="00EC41CA" w:rsidRDefault="00EC41CA">
      <w:pPr>
        <w:pStyle w:val="CodePACKT"/>
        <w:rPr>
          <w:rFonts w:eastAsiaTheme="minorHAnsi"/>
          <w:color w:val="000000"/>
          <w:highlight w:val="white"/>
          <w:lang w:val="en-NZ"/>
        </w:rPr>
        <w:pPrChange w:id="13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else</w:t>
      </w:r>
      <w:r>
        <w:rPr>
          <w:rFonts w:eastAsiaTheme="minorHAnsi"/>
          <w:color w:val="000000"/>
          <w:highlight w:val="white"/>
          <w:lang w:val="en-NZ"/>
        </w:rPr>
        <w:t xml:space="preserve"> </w:t>
      </w:r>
      <w:r>
        <w:rPr>
          <w:rFonts w:eastAsiaTheme="minorHAnsi"/>
          <w:color w:val="0000FF"/>
          <w:highlight w:val="white"/>
          <w:lang w:val="en-NZ"/>
        </w:rPr>
        <w:t>if</w:t>
      </w:r>
      <w:r>
        <w:rPr>
          <w:rFonts w:eastAsiaTheme="minorHAnsi"/>
          <w:color w:val="000000"/>
          <w:highlight w:val="white"/>
          <w:lang w:val="en-NZ"/>
        </w:rPr>
        <w:t xml:space="preserve"> (choice == 1)</w:t>
      </w:r>
    </w:p>
    <w:p w14:paraId="75546C8B" w14:textId="77777777" w:rsidR="00EC41CA" w:rsidRDefault="00EC41CA">
      <w:pPr>
        <w:pStyle w:val="CodePACKT"/>
        <w:rPr>
          <w:rFonts w:eastAsiaTheme="minorHAnsi"/>
          <w:color w:val="000000"/>
          <w:highlight w:val="white"/>
          <w:lang w:val="en-NZ"/>
        </w:rPr>
        <w:pPrChange w:id="13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BuildingTypes.push_back(</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Barracks</w:t>
      </w:r>
      <w:r>
        <w:rPr>
          <w:rFonts w:eastAsiaTheme="minorHAnsi"/>
          <w:color w:val="000000"/>
          <w:highlight w:val="white"/>
          <w:lang w:val="en-NZ"/>
        </w:rPr>
        <w:t>);</w:t>
      </w:r>
    </w:p>
    <w:p w14:paraId="42D50589" w14:textId="77777777" w:rsidR="00EC41CA" w:rsidRDefault="00EC41CA">
      <w:pPr>
        <w:pStyle w:val="CodePACKT"/>
        <w:rPr>
          <w:rFonts w:eastAsiaTheme="minorHAnsi"/>
          <w:color w:val="000000"/>
          <w:highlight w:val="white"/>
          <w:lang w:val="en-NZ"/>
        </w:rPr>
        <w:pPrChange w:id="13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else</w:t>
      </w:r>
      <w:r>
        <w:rPr>
          <w:rFonts w:eastAsiaTheme="minorHAnsi"/>
          <w:color w:val="000000"/>
          <w:highlight w:val="white"/>
          <w:lang w:val="en-NZ"/>
        </w:rPr>
        <w:t xml:space="preserve"> </w:t>
      </w:r>
      <w:r>
        <w:rPr>
          <w:rFonts w:eastAsiaTheme="minorHAnsi"/>
          <w:color w:val="0000FF"/>
          <w:highlight w:val="white"/>
          <w:lang w:val="en-NZ"/>
        </w:rPr>
        <w:t>if</w:t>
      </w:r>
      <w:r>
        <w:rPr>
          <w:rFonts w:eastAsiaTheme="minorHAnsi"/>
          <w:color w:val="000000"/>
          <w:highlight w:val="white"/>
          <w:lang w:val="en-NZ"/>
        </w:rPr>
        <w:t xml:space="preserve"> (choice == 2)</w:t>
      </w:r>
    </w:p>
    <w:p w14:paraId="0142281F" w14:textId="77777777" w:rsidR="00EC41CA" w:rsidRDefault="00EC41CA">
      <w:pPr>
        <w:pStyle w:val="CodePACKT"/>
        <w:rPr>
          <w:rFonts w:eastAsiaTheme="minorHAnsi"/>
          <w:color w:val="000000"/>
          <w:highlight w:val="white"/>
          <w:lang w:val="en-NZ"/>
        </w:rPr>
        <w:pPrChange w:id="14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BuildingTypes.push_back(</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Temple</w:t>
      </w:r>
      <w:r>
        <w:rPr>
          <w:rFonts w:eastAsiaTheme="minorHAnsi"/>
          <w:color w:val="000000"/>
          <w:highlight w:val="white"/>
          <w:lang w:val="en-NZ"/>
        </w:rPr>
        <w:t>);</w:t>
      </w:r>
    </w:p>
    <w:p w14:paraId="6209EE73" w14:textId="77777777" w:rsidR="00EC41CA" w:rsidRDefault="00EC41CA">
      <w:pPr>
        <w:pStyle w:val="CodePACKT"/>
        <w:rPr>
          <w:rFonts w:eastAsiaTheme="minorHAnsi"/>
          <w:color w:val="000000"/>
          <w:highlight w:val="white"/>
          <w:lang w:val="en-NZ"/>
        </w:rPr>
        <w:pPrChange w:id="14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else</w:t>
      </w:r>
    </w:p>
    <w:p w14:paraId="320D8CAB" w14:textId="77777777" w:rsidR="00EC41CA" w:rsidRDefault="00EC41CA">
      <w:pPr>
        <w:pStyle w:val="CodePACKT"/>
        <w:rPr>
          <w:rFonts w:eastAsiaTheme="minorHAnsi"/>
          <w:color w:val="000000"/>
          <w:highlight w:val="white"/>
          <w:lang w:val="en-NZ"/>
        </w:rPr>
        <w:pPrChange w:id="14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BuildingTypes.push_back(</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Farmhouse</w:t>
      </w:r>
      <w:r>
        <w:rPr>
          <w:rFonts w:eastAsiaTheme="minorHAnsi"/>
          <w:color w:val="000000"/>
          <w:highlight w:val="white"/>
          <w:lang w:val="en-NZ"/>
        </w:rPr>
        <w:t>);</w:t>
      </w:r>
    </w:p>
    <w:p w14:paraId="4CDA47B9" w14:textId="77777777" w:rsidR="00EC41CA" w:rsidRDefault="00EC41CA">
      <w:pPr>
        <w:pStyle w:val="CodePACKT"/>
        <w:rPr>
          <w:rFonts w:eastAsiaTheme="minorHAnsi"/>
          <w:color w:val="000000"/>
          <w:highlight w:val="white"/>
          <w:lang w:val="en-NZ"/>
        </w:rPr>
        <w:pPrChange w:id="143" w:author="Rashmi Suvarna" w:date="2015-10-26T11:23:00Z">
          <w:pPr>
            <w:autoSpaceDE w:val="0"/>
            <w:autoSpaceDN w:val="0"/>
            <w:adjustRightInd w:val="0"/>
            <w:spacing w:after="0"/>
          </w:pPr>
        </w:pPrChange>
      </w:pPr>
      <w:r>
        <w:rPr>
          <w:rFonts w:eastAsiaTheme="minorHAnsi"/>
          <w:color w:val="000000"/>
          <w:highlight w:val="white"/>
          <w:lang w:val="en-NZ"/>
        </w:rPr>
        <w:tab/>
        <w:t>}</w:t>
      </w:r>
    </w:p>
    <w:p w14:paraId="6CFE689C" w14:textId="77777777" w:rsidR="00EC41CA" w:rsidRDefault="00EC41CA">
      <w:pPr>
        <w:pStyle w:val="CodePACKT"/>
        <w:rPr>
          <w:rFonts w:eastAsiaTheme="minorHAnsi"/>
          <w:color w:val="000000"/>
          <w:highlight w:val="white"/>
          <w:lang w:val="en-NZ"/>
        </w:rPr>
        <w:pPrChange w:id="144" w:author="Rashmi Suvarna" w:date="2015-10-26T11:23:00Z">
          <w:pPr>
            <w:autoSpaceDE w:val="0"/>
            <w:autoSpaceDN w:val="0"/>
            <w:adjustRightInd w:val="0"/>
            <w:spacing w:after="0"/>
          </w:pPr>
        </w:pPrChange>
      </w:pPr>
      <w:r>
        <w:rPr>
          <w:rFonts w:eastAsiaTheme="minorHAnsi"/>
          <w:color w:val="000000"/>
          <w:highlight w:val="white"/>
          <w:lang w:val="en-NZ"/>
        </w:rPr>
        <w:tab/>
        <w:t>cout &lt;&lt; endl;</w:t>
      </w:r>
    </w:p>
    <w:p w14:paraId="770011CB" w14:textId="77777777" w:rsidR="00EC41CA" w:rsidRDefault="00EC41CA">
      <w:pPr>
        <w:pStyle w:val="CodePACKT"/>
        <w:rPr>
          <w:rFonts w:eastAsiaTheme="minorHAnsi"/>
          <w:color w:val="000000"/>
          <w:highlight w:val="white"/>
          <w:lang w:val="en-NZ"/>
        </w:rPr>
        <w:pPrChange w:id="145" w:author="Rashmi Suvarna" w:date="2015-10-26T11:23:00Z">
          <w:pPr>
            <w:autoSpaceDE w:val="0"/>
            <w:autoSpaceDN w:val="0"/>
            <w:adjustRightInd w:val="0"/>
            <w:spacing w:after="0"/>
          </w:pPr>
        </w:pPrChange>
      </w:pPr>
      <w:r>
        <w:rPr>
          <w:rFonts w:eastAsiaTheme="minorHAnsi"/>
          <w:color w:val="000000"/>
          <w:highlight w:val="white"/>
          <w:lang w:val="en-NZ"/>
        </w:rPr>
        <w:tab/>
        <w:t xml:space="preserve">cout &lt;&lt; </w:t>
      </w:r>
      <w:r>
        <w:rPr>
          <w:rFonts w:eastAsiaTheme="minorHAnsi"/>
          <w:highlight w:val="white"/>
          <w:lang w:val="en-NZ"/>
        </w:rPr>
        <w:t>"There are total "</w:t>
      </w:r>
      <w:r>
        <w:rPr>
          <w:rFonts w:eastAsiaTheme="minorHAnsi"/>
          <w:color w:val="000000"/>
          <w:highlight w:val="white"/>
          <w:lang w:val="en-NZ"/>
        </w:rPr>
        <w:t xml:space="preserve"> &lt;&lt; BuildingTypes.size() &lt;&lt; </w:t>
      </w:r>
      <w:r>
        <w:rPr>
          <w:rFonts w:eastAsiaTheme="minorHAnsi"/>
          <w:highlight w:val="white"/>
          <w:lang w:val="en-NZ"/>
        </w:rPr>
        <w:t>" buildings"</w:t>
      </w:r>
      <w:r>
        <w:rPr>
          <w:rFonts w:eastAsiaTheme="minorHAnsi"/>
          <w:color w:val="000000"/>
          <w:highlight w:val="white"/>
          <w:lang w:val="en-NZ"/>
        </w:rPr>
        <w:t xml:space="preserve"> &lt;&lt; endl;</w:t>
      </w:r>
    </w:p>
    <w:p w14:paraId="58B792F4" w14:textId="77777777" w:rsidR="00EC41CA" w:rsidRDefault="00EC41CA">
      <w:pPr>
        <w:pStyle w:val="CodePACKT"/>
        <w:rPr>
          <w:rFonts w:eastAsiaTheme="minorHAnsi"/>
          <w:color w:val="000000"/>
          <w:highlight w:val="white"/>
          <w:lang w:val="en-NZ"/>
        </w:rPr>
        <w:pPrChange w:id="14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i = 0; i &lt; BuildingTypes.size(); i++)</w:t>
      </w:r>
    </w:p>
    <w:p w14:paraId="158D7E60" w14:textId="77777777" w:rsidR="00EC41CA" w:rsidRDefault="00EC41CA">
      <w:pPr>
        <w:pStyle w:val="CodePACKT"/>
        <w:rPr>
          <w:rFonts w:eastAsiaTheme="minorHAnsi"/>
          <w:color w:val="000000"/>
          <w:highlight w:val="white"/>
          <w:lang w:val="en-NZ"/>
        </w:rPr>
        <w:pPrChange w:id="147" w:author="Rashmi Suvarna" w:date="2015-10-26T11:23:00Z">
          <w:pPr>
            <w:autoSpaceDE w:val="0"/>
            <w:autoSpaceDN w:val="0"/>
            <w:adjustRightInd w:val="0"/>
            <w:spacing w:after="0"/>
          </w:pPr>
        </w:pPrChange>
      </w:pPr>
      <w:r>
        <w:rPr>
          <w:rFonts w:eastAsiaTheme="minorHAnsi"/>
          <w:color w:val="000000"/>
          <w:highlight w:val="white"/>
          <w:lang w:val="en-NZ"/>
        </w:rPr>
        <w:tab/>
        <w:t>{</w:t>
      </w:r>
    </w:p>
    <w:p w14:paraId="7035D348" w14:textId="77777777" w:rsidR="00EC41CA" w:rsidRDefault="00EC41CA">
      <w:pPr>
        <w:pStyle w:val="CodePACKT"/>
        <w:rPr>
          <w:rFonts w:eastAsiaTheme="minorHAnsi"/>
          <w:color w:val="000000"/>
          <w:highlight w:val="white"/>
          <w:lang w:val="en-NZ"/>
        </w:rPr>
        <w:pPrChange w:id="14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BuildingTypes[i]-&gt;TotalHealth();</w:t>
      </w:r>
    </w:p>
    <w:p w14:paraId="5BF76A04" w14:textId="77777777" w:rsidR="00EC41CA" w:rsidRDefault="00EC41CA">
      <w:pPr>
        <w:pStyle w:val="CodePACKT"/>
        <w:rPr>
          <w:rFonts w:eastAsiaTheme="minorHAnsi"/>
          <w:color w:val="000000"/>
          <w:highlight w:val="white"/>
          <w:lang w:val="en-NZ"/>
        </w:rPr>
        <w:pPrChange w:id="14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cout &lt;&lt; endl;</w:t>
      </w:r>
    </w:p>
    <w:p w14:paraId="3DAAF4D8" w14:textId="77777777" w:rsidR="00EC41CA" w:rsidRDefault="00EC41CA">
      <w:pPr>
        <w:pStyle w:val="CodePACKT"/>
        <w:rPr>
          <w:rFonts w:eastAsiaTheme="minorHAnsi"/>
          <w:color w:val="000000"/>
          <w:highlight w:val="white"/>
          <w:lang w:val="en-NZ"/>
        </w:rPr>
        <w:pPrChange w:id="150" w:author="Rashmi Suvarna" w:date="2015-10-26T11:23:00Z">
          <w:pPr>
            <w:autoSpaceDE w:val="0"/>
            <w:autoSpaceDN w:val="0"/>
            <w:adjustRightInd w:val="0"/>
            <w:spacing w:after="0"/>
          </w:pPr>
        </w:pPrChange>
      </w:pPr>
      <w:r>
        <w:rPr>
          <w:rFonts w:eastAsiaTheme="minorHAnsi"/>
          <w:color w:val="000000"/>
          <w:highlight w:val="white"/>
          <w:lang w:val="en-NZ"/>
        </w:rPr>
        <w:tab/>
        <w:t>}</w:t>
      </w:r>
    </w:p>
    <w:p w14:paraId="627FD0B1" w14:textId="77777777" w:rsidR="00EC41CA" w:rsidRDefault="00EC41CA">
      <w:pPr>
        <w:pStyle w:val="CodePACKT"/>
        <w:rPr>
          <w:rFonts w:eastAsiaTheme="minorHAnsi"/>
          <w:color w:val="000000"/>
          <w:highlight w:val="white"/>
          <w:lang w:val="en-NZ"/>
        </w:rPr>
        <w:pPrChange w:id="15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p>
    <w:p w14:paraId="5C76086A" w14:textId="77777777" w:rsidR="00EC41CA" w:rsidRDefault="00EC41CA">
      <w:pPr>
        <w:pStyle w:val="CodePACKT"/>
        <w:rPr>
          <w:rFonts w:eastAsiaTheme="minorHAnsi"/>
          <w:color w:val="000000"/>
          <w:highlight w:val="white"/>
          <w:lang w:val="en-NZ"/>
        </w:rPr>
        <w:pPrChange w:id="15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i = 0; i &lt; BuildingTypes.size(); i++)</w:t>
      </w:r>
    </w:p>
    <w:p w14:paraId="372DBCD9" w14:textId="77777777" w:rsidR="00EC41CA" w:rsidRDefault="00EC41CA">
      <w:pPr>
        <w:pStyle w:val="CodePACKT"/>
        <w:rPr>
          <w:rFonts w:eastAsiaTheme="minorHAnsi"/>
          <w:color w:val="000000"/>
          <w:highlight w:val="white"/>
          <w:lang w:val="en-NZ"/>
        </w:rPr>
        <w:pPrChange w:id="15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delete</w:t>
      </w:r>
      <w:r>
        <w:rPr>
          <w:rFonts w:eastAsiaTheme="minorHAnsi"/>
          <w:color w:val="000000"/>
          <w:highlight w:val="white"/>
          <w:lang w:val="en-NZ"/>
        </w:rPr>
        <w:t xml:space="preserve"> BuildingTypes[i];</w:t>
      </w:r>
    </w:p>
    <w:p w14:paraId="70B2B1B6" w14:textId="77777777" w:rsidR="00EC41CA" w:rsidRDefault="00EC41CA">
      <w:pPr>
        <w:pStyle w:val="CodePACKT"/>
        <w:rPr>
          <w:rFonts w:eastAsiaTheme="minorHAnsi"/>
          <w:color w:val="000000"/>
          <w:highlight w:val="white"/>
          <w:lang w:val="en-NZ"/>
        </w:rPr>
        <w:pPrChange w:id="154" w:author="Rashmi Suvarna" w:date="2015-10-26T11:23:00Z">
          <w:pPr>
            <w:autoSpaceDE w:val="0"/>
            <w:autoSpaceDN w:val="0"/>
            <w:adjustRightInd w:val="0"/>
            <w:spacing w:after="0"/>
          </w:pPr>
        </w:pPrChange>
      </w:pPr>
    </w:p>
    <w:p w14:paraId="12588E01" w14:textId="77777777" w:rsidR="00EC41CA" w:rsidRDefault="00EC41CA">
      <w:pPr>
        <w:pStyle w:val="CodePACKT"/>
        <w:rPr>
          <w:rFonts w:eastAsiaTheme="minorHAnsi"/>
          <w:color w:val="000000"/>
          <w:highlight w:val="white"/>
          <w:lang w:val="en-NZ"/>
        </w:rPr>
        <w:pPrChange w:id="155" w:author="Rashmi Suvarna" w:date="2015-10-26T11:23:00Z">
          <w:pPr>
            <w:autoSpaceDE w:val="0"/>
            <w:autoSpaceDN w:val="0"/>
            <w:adjustRightInd w:val="0"/>
            <w:spacing w:after="0"/>
          </w:pPr>
        </w:pPrChange>
      </w:pPr>
      <w:r>
        <w:rPr>
          <w:rFonts w:eastAsiaTheme="minorHAnsi"/>
          <w:color w:val="000000"/>
          <w:highlight w:val="white"/>
          <w:lang w:val="en-NZ"/>
        </w:rPr>
        <w:tab/>
        <w:t>_getch();</w:t>
      </w:r>
    </w:p>
    <w:p w14:paraId="744AA912" w14:textId="6A4C6BA4" w:rsidR="0016524F" w:rsidRDefault="00EC41CA">
      <w:pPr>
        <w:pStyle w:val="CodePACKT"/>
        <w:rPr>
          <w:rFonts w:eastAsiaTheme="minorHAnsi"/>
          <w:color w:val="000000"/>
          <w:highlight w:val="white"/>
        </w:rPr>
        <w:pPrChange w:id="156" w:author="Rashmi Suvarna" w:date="2015-10-26T11:23:00Z">
          <w:pPr>
            <w:autoSpaceDE w:val="0"/>
            <w:autoSpaceDN w:val="0"/>
            <w:adjustRightInd w:val="0"/>
            <w:spacing w:after="0"/>
          </w:pPr>
        </w:pPrChange>
      </w:pPr>
      <w:r>
        <w:rPr>
          <w:rFonts w:eastAsiaTheme="minorHAnsi"/>
          <w:color w:val="000000"/>
          <w:highlight w:val="white"/>
          <w:lang w:val="en-NZ"/>
        </w:rPr>
        <w:t>}</w:t>
      </w:r>
    </w:p>
    <w:p w14:paraId="554B6BD7" w14:textId="4C311F57" w:rsidR="001225D8" w:rsidRDefault="001225D8">
      <w:pPr>
        <w:pStyle w:val="Heading2"/>
        <w:numPr>
          <w:ilvl w:val="1"/>
          <w:numId w:val="5"/>
        </w:numPr>
        <w:tabs>
          <w:tab w:val="left" w:pos="0"/>
        </w:tabs>
        <w:pPrChange w:id="157" w:author="Rashmi Suvarna" w:date="2015-10-26T11:17:00Z">
          <w:pPr>
            <w:pStyle w:val="Heading2"/>
            <w:numPr>
              <w:ilvl w:val="1"/>
              <w:numId w:val="7"/>
            </w:numPr>
            <w:tabs>
              <w:tab w:val="left" w:pos="0"/>
            </w:tabs>
          </w:pPr>
        </w:pPrChange>
      </w:pPr>
      <w:r>
        <w:t>How it works...</w:t>
      </w:r>
    </w:p>
    <w:p w14:paraId="052AF8D1" w14:textId="4CC113EA" w:rsidR="002D4178" w:rsidRDefault="0082412B" w:rsidP="0067682A">
      <w:pPr>
        <w:pStyle w:val="NormalPACKT"/>
        <w:rPr>
          <w:rFonts w:asciiTheme="minorHAnsi" w:eastAsiaTheme="minorHAnsi" w:hAnsiTheme="minorHAnsi" w:cs="Consolas"/>
          <w:color w:val="000000"/>
          <w:szCs w:val="22"/>
          <w:lang w:val="en-NZ"/>
        </w:rPr>
      </w:pPr>
      <w:r>
        <w:t xml:space="preserve">In this example, we have created a Building interface which has a pure virtual function for </w:t>
      </w:r>
      <w:r w:rsidRPr="0082412B">
        <w:rPr>
          <w:rStyle w:val="SubtleReference"/>
        </w:rPr>
        <w:t>totalhealth</w:t>
      </w:r>
      <w:r>
        <w:t xml:space="preserve">. This means all the derived classes must over ride this function. Hence we can guarantee that all our buildings will have this property. We can keep adding to this structure by having more properties like hit points, total storage capacity, rate of production of villagers and so on based on the nature and design of the game. The derived classes have their own implementation of </w:t>
      </w:r>
      <w:r w:rsidRPr="0082412B">
        <w:rPr>
          <w:rStyle w:val="SubtleReference"/>
        </w:rPr>
        <w:t>totalhealth</w:t>
      </w:r>
      <w:r>
        <w:t xml:space="preserve">. They are also named to reflect the type of building they are. The biggest advantage of this design pattern is that all we need at the client side is a reference to the base interface. After that we can create the type of building we need at runtime. We store those building types in a vector list and finally use a loop to display the contents. </w:t>
      </w:r>
      <w:r w:rsidR="00597491">
        <w:t xml:space="preserve">Since we have the reference </w:t>
      </w:r>
      <w:r w:rsidR="00597491" w:rsidRPr="00597491">
        <w:rPr>
          <w:rStyle w:val="SubtleReference"/>
          <w:highlight w:val="white"/>
        </w:rPr>
        <w:t>IBuilding*</w:t>
      </w:r>
      <w:r w:rsidR="00597491" w:rsidRPr="00597491">
        <w:rPr>
          <w:rStyle w:val="SubtleReference"/>
        </w:rPr>
        <w:t>,</w:t>
      </w:r>
      <w:r w:rsidR="00597491">
        <w:rPr>
          <w:rFonts w:asciiTheme="minorHAnsi" w:eastAsiaTheme="minorHAnsi" w:hAnsiTheme="minorHAnsi" w:cs="Consolas"/>
          <w:color w:val="000000"/>
          <w:szCs w:val="22"/>
          <w:lang w:val="en-NZ"/>
        </w:rPr>
        <w:t xml:space="preserve"> we can assign any new derived class we want at runtime. There is no need to create </w:t>
      </w:r>
      <w:r w:rsidR="00597491">
        <w:rPr>
          <w:rFonts w:asciiTheme="minorHAnsi" w:eastAsiaTheme="minorHAnsi" w:hAnsiTheme="minorHAnsi" w:cs="Consolas"/>
          <w:color w:val="000000"/>
          <w:szCs w:val="22"/>
          <w:lang w:val="en-NZ"/>
        </w:rPr>
        <w:lastRenderedPageBreak/>
        <w:t xml:space="preserve">reference for all the derived class such as </w:t>
      </w:r>
      <w:r w:rsidR="00597491" w:rsidRPr="00597491">
        <w:rPr>
          <w:rStyle w:val="SubtleReference"/>
        </w:rPr>
        <w:t>Temple*</w:t>
      </w:r>
      <w:r w:rsidR="00597491">
        <w:rPr>
          <w:rFonts w:asciiTheme="minorHAnsi" w:eastAsiaTheme="minorHAnsi" w:hAnsiTheme="minorHAnsi" w:cs="Consolas"/>
          <w:color w:val="000000"/>
          <w:szCs w:val="22"/>
          <w:lang w:val="en-NZ"/>
        </w:rPr>
        <w:t xml:space="preserve"> and so.</w:t>
      </w:r>
      <w:r w:rsidR="00F53DE3">
        <w:rPr>
          <w:rFonts w:asciiTheme="minorHAnsi" w:eastAsiaTheme="minorHAnsi" w:hAnsiTheme="minorHAnsi" w:cs="Consolas"/>
          <w:color w:val="000000"/>
          <w:szCs w:val="22"/>
          <w:lang w:val="en-NZ"/>
        </w:rPr>
        <w:t xml:space="preserve"> The image below shows the output we are likely to get for a user defined village.</w:t>
      </w:r>
    </w:p>
    <w:p w14:paraId="2625CC74" w14:textId="2957452C" w:rsidR="00F53DE3" w:rsidRDefault="00F53DE3">
      <w:pPr>
        <w:pStyle w:val="FigurePACKT"/>
        <w:pPrChange w:id="158" w:author="Rashmi Suvarna" w:date="2015-10-26T11:18:00Z">
          <w:pPr>
            <w:pStyle w:val="NormalPACKT"/>
          </w:pPr>
        </w:pPrChange>
      </w:pPr>
      <w:r>
        <w:rPr>
          <w:noProof/>
          <w:lang w:val="en-US"/>
        </w:rPr>
        <w:drawing>
          <wp:inline distT="0" distB="0" distL="0" distR="0" wp14:anchorId="55404E3D" wp14:editId="73EBCB50">
            <wp:extent cx="50292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y.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579370"/>
                    </a:xfrm>
                    <a:prstGeom prst="rect">
                      <a:avLst/>
                    </a:prstGeom>
                  </pic:spPr>
                </pic:pic>
              </a:graphicData>
            </a:graphic>
          </wp:inline>
        </w:drawing>
      </w:r>
    </w:p>
    <w:p w14:paraId="31C39279" w14:textId="1AC201B7" w:rsidR="00F37F8C" w:rsidRDefault="00F37F8C" w:rsidP="00F37F8C">
      <w:pPr>
        <w:pStyle w:val="LayoutInformationPACKT"/>
      </w:pPr>
      <w:r>
        <w:t xml:space="preserve">Insert Image B04929_06_01.png </w:t>
      </w:r>
    </w:p>
    <w:p w14:paraId="14057E1B" w14:textId="643E97A9" w:rsidR="00F37F8C" w:rsidRPr="0067682A" w:rsidDel="00B211B8" w:rsidRDefault="00F37F8C" w:rsidP="0067682A">
      <w:pPr>
        <w:pStyle w:val="NormalPACKT"/>
        <w:rPr>
          <w:del w:id="159" w:author="Rashmi Suvarna" w:date="2015-10-26T11:18:00Z"/>
          <w:rFonts w:asciiTheme="minorHAnsi" w:hAnsiTheme="minorHAnsi"/>
          <w:szCs w:val="22"/>
        </w:rPr>
      </w:pPr>
    </w:p>
    <w:p w14:paraId="7541419E" w14:textId="11F684CF" w:rsidR="001225D8" w:rsidRDefault="00212622">
      <w:pPr>
        <w:pStyle w:val="Heading1"/>
        <w:numPr>
          <w:ilvl w:val="0"/>
          <w:numId w:val="6"/>
        </w:numPr>
        <w:tabs>
          <w:tab w:val="left" w:pos="0"/>
        </w:tabs>
        <w:pPrChange w:id="160" w:author="Rashmi Suvarna" w:date="2015-10-26T11:17:00Z">
          <w:pPr>
            <w:pStyle w:val="Heading1"/>
            <w:numPr>
              <w:numId w:val="8"/>
            </w:numPr>
            <w:tabs>
              <w:tab w:val="left" w:pos="0"/>
            </w:tabs>
          </w:pPr>
        </w:pPrChange>
      </w:pPr>
      <w:r>
        <w:t>Using the abstract factory method</w:t>
      </w:r>
    </w:p>
    <w:p w14:paraId="4201D4A2" w14:textId="519ECE46" w:rsidR="005D3C0B" w:rsidRDefault="005F3013">
      <w:pPr>
        <w:pStyle w:val="NormalPACKT"/>
        <w:pPrChange w:id="161" w:author="Rashmi Suvarna" w:date="2015-10-26T11:18:00Z">
          <w:pPr/>
        </w:pPrChange>
      </w:pPr>
      <w:r>
        <w:t xml:space="preserve">An abstract factory is a part of the creational design pattern. It is one of the best ways to create an object and is a commonly repeated design pattern in games. It is like a factory of factories. It uses an interface to create a factory. The factory is responsible for creating objects without specifying their </w:t>
      </w:r>
      <w:r w:rsidR="0030645A">
        <w:t xml:space="preserve">class type. The factory generates these objects based on the factory method design pattern. </w:t>
      </w:r>
      <w:r w:rsidR="00CB3ADD">
        <w:t>However,</w:t>
      </w:r>
      <w:r w:rsidR="0030645A">
        <w:t xml:space="preserve"> some can argue that the abstract factory method can also be implemented using the prototype design pattern.</w:t>
      </w:r>
    </w:p>
    <w:p w14:paraId="265D9C1C" w14:textId="77777777" w:rsidR="001225D8" w:rsidRDefault="001225D8" w:rsidP="00291B74">
      <w:pPr>
        <w:pStyle w:val="Heading2"/>
        <w:numPr>
          <w:ilvl w:val="1"/>
          <w:numId w:val="1"/>
        </w:numPr>
        <w:tabs>
          <w:tab w:val="left" w:pos="0"/>
        </w:tabs>
      </w:pPr>
      <w:r>
        <w:t>Getting ready</w:t>
      </w:r>
    </w:p>
    <w:p w14:paraId="056AE73E" w14:textId="77777777" w:rsidR="00750B6C" w:rsidRDefault="00750B6C" w:rsidP="00750B6C">
      <w:pPr>
        <w:pStyle w:val="NormalPACKT"/>
        <w:numPr>
          <w:ilvl w:val="0"/>
          <w:numId w:val="1"/>
        </w:numPr>
      </w:pPr>
      <w:r>
        <w:t>You need to have a working copy of Visual Studio installed on your Windows machine.</w:t>
      </w:r>
    </w:p>
    <w:p w14:paraId="5E264079" w14:textId="77777777" w:rsidR="001225D8" w:rsidRDefault="001225D8" w:rsidP="00291B74">
      <w:pPr>
        <w:pStyle w:val="Heading2"/>
        <w:numPr>
          <w:ilvl w:val="1"/>
          <w:numId w:val="1"/>
        </w:numPr>
        <w:tabs>
          <w:tab w:val="left" w:pos="0"/>
        </w:tabs>
      </w:pPr>
      <w:r>
        <w:t>How to do it...</w:t>
      </w:r>
    </w:p>
    <w:p w14:paraId="55D669A4" w14:textId="7F66BB77" w:rsidR="00E94571" w:rsidRPr="00E94571" w:rsidRDefault="00E94571" w:rsidP="00E94571">
      <w:pPr>
        <w:pStyle w:val="NormalPACKT"/>
      </w:pPr>
      <w:r>
        <w:t xml:space="preserve">In this recipe we will find out how easy it is to </w:t>
      </w:r>
      <w:r w:rsidR="006F2964">
        <w:t>implement the abstract factory pattern.</w:t>
      </w:r>
    </w:p>
    <w:p w14:paraId="2C693BA2" w14:textId="77777777" w:rsidR="00A12788" w:rsidRDefault="00A12788">
      <w:pPr>
        <w:pStyle w:val="NumberedBulletPACKT"/>
        <w:numPr>
          <w:ilvl w:val="0"/>
          <w:numId w:val="12"/>
        </w:numPr>
        <w:tabs>
          <w:tab w:val="clear" w:pos="360"/>
          <w:tab w:val="left" w:pos="720"/>
        </w:tabs>
        <w:pPrChange w:id="162" w:author="Rashmi Suvarna" w:date="2015-10-26T11:17:00Z">
          <w:pPr>
            <w:pStyle w:val="NumberedBulletPACKT"/>
            <w:numPr>
              <w:numId w:val="17"/>
            </w:numPr>
            <w:tabs>
              <w:tab w:val="clear" w:pos="360"/>
              <w:tab w:val="left" w:pos="720"/>
            </w:tabs>
            <w:ind w:left="360" w:hanging="360"/>
          </w:pPr>
        </w:pPrChange>
      </w:pPr>
      <w:r>
        <w:t>Open Visual Studio.</w:t>
      </w:r>
    </w:p>
    <w:p w14:paraId="5C217038" w14:textId="77777777" w:rsidR="00A12788" w:rsidRDefault="00A12788">
      <w:pPr>
        <w:pStyle w:val="NumberedBulletPACKT"/>
        <w:numPr>
          <w:ilvl w:val="0"/>
          <w:numId w:val="12"/>
        </w:numPr>
        <w:tabs>
          <w:tab w:val="clear" w:pos="360"/>
          <w:tab w:val="left" w:pos="720"/>
        </w:tabs>
        <w:pPrChange w:id="163" w:author="Rashmi Suvarna" w:date="2015-10-26T11:17:00Z">
          <w:pPr>
            <w:pStyle w:val="NumberedBulletPACKT"/>
            <w:numPr>
              <w:numId w:val="17"/>
            </w:numPr>
            <w:tabs>
              <w:tab w:val="clear" w:pos="360"/>
              <w:tab w:val="left" w:pos="720"/>
            </w:tabs>
            <w:ind w:left="360" w:hanging="360"/>
          </w:pPr>
        </w:pPrChange>
      </w:pPr>
      <w:r>
        <w:t xml:space="preserve">Create a new C++ project </w:t>
      </w:r>
    </w:p>
    <w:p w14:paraId="5AEA4073" w14:textId="20A8E737" w:rsidR="00665C39" w:rsidRDefault="00665C39">
      <w:pPr>
        <w:pStyle w:val="NumberedBulletPACKT"/>
        <w:numPr>
          <w:ilvl w:val="0"/>
          <w:numId w:val="12"/>
        </w:numPr>
        <w:tabs>
          <w:tab w:val="clear" w:pos="360"/>
          <w:tab w:val="left" w:pos="720"/>
        </w:tabs>
        <w:pPrChange w:id="164" w:author="Rashmi Suvarna" w:date="2015-10-26T11:17:00Z">
          <w:pPr>
            <w:pStyle w:val="NumberedBulletPACKT"/>
            <w:numPr>
              <w:numId w:val="17"/>
            </w:numPr>
            <w:tabs>
              <w:tab w:val="clear" w:pos="360"/>
              <w:tab w:val="left" w:pos="720"/>
            </w:tabs>
            <w:ind w:left="360" w:hanging="360"/>
          </w:pPr>
        </w:pPrChange>
      </w:pPr>
      <w:r>
        <w:t xml:space="preserve">Select a win32 </w:t>
      </w:r>
      <w:r w:rsidR="001E2940">
        <w:t>console</w:t>
      </w:r>
      <w:r w:rsidR="00144095">
        <w:t xml:space="preserve"> </w:t>
      </w:r>
      <w:r>
        <w:t>application</w:t>
      </w:r>
    </w:p>
    <w:p w14:paraId="09DB014B" w14:textId="1E2028FA" w:rsidR="00A12788" w:rsidRDefault="00A12788">
      <w:pPr>
        <w:pStyle w:val="NumberedBulletPACKT"/>
        <w:numPr>
          <w:ilvl w:val="0"/>
          <w:numId w:val="12"/>
        </w:numPr>
        <w:tabs>
          <w:tab w:val="clear" w:pos="360"/>
          <w:tab w:val="left" w:pos="720"/>
        </w:tabs>
        <w:pPrChange w:id="165" w:author="Rashmi Suvarna" w:date="2015-10-26T11:17:00Z">
          <w:pPr>
            <w:pStyle w:val="NumberedBulletPACKT"/>
            <w:numPr>
              <w:numId w:val="17"/>
            </w:numPr>
            <w:tabs>
              <w:tab w:val="clear" w:pos="360"/>
              <w:tab w:val="left" w:pos="720"/>
            </w:tabs>
            <w:ind w:left="360" w:hanging="360"/>
          </w:pPr>
        </w:pPrChange>
      </w:pPr>
      <w:r>
        <w:lastRenderedPageBreak/>
        <w:t xml:space="preserve">Add a source file called </w:t>
      </w:r>
      <w:r w:rsidR="00191A22">
        <w:t>Source.cpp</w:t>
      </w:r>
    </w:p>
    <w:p w14:paraId="5BFDC1F1" w14:textId="77777777" w:rsidR="00147117" w:rsidRDefault="00A12788">
      <w:pPr>
        <w:pStyle w:val="NumberedBulletPACKT"/>
        <w:numPr>
          <w:ilvl w:val="0"/>
          <w:numId w:val="12"/>
        </w:numPr>
        <w:tabs>
          <w:tab w:val="clear" w:pos="360"/>
          <w:tab w:val="left" w:pos="720"/>
        </w:tabs>
        <w:pPrChange w:id="166" w:author="Rashmi Suvarna" w:date="2015-10-26T11:17:00Z">
          <w:pPr>
            <w:pStyle w:val="NumberedBulletPACKT"/>
            <w:numPr>
              <w:numId w:val="17"/>
            </w:numPr>
            <w:tabs>
              <w:tab w:val="clear" w:pos="360"/>
              <w:tab w:val="left" w:pos="720"/>
            </w:tabs>
            <w:ind w:left="360" w:hanging="360"/>
          </w:pPr>
        </w:pPrChange>
      </w:pPr>
      <w:r>
        <w:t>Add the following lines of code.</w:t>
      </w:r>
    </w:p>
    <w:p w14:paraId="5FB8BDC8" w14:textId="6394E720" w:rsidR="00D55815" w:rsidRPr="00D55815" w:rsidRDefault="00D55815" w:rsidP="0024254F">
      <w:pPr>
        <w:pStyle w:val="NumberedBulletPACKT"/>
        <w:numPr>
          <w:ilvl w:val="0"/>
          <w:numId w:val="0"/>
        </w:numPr>
        <w:tabs>
          <w:tab w:val="clear" w:pos="360"/>
          <w:tab w:val="left" w:pos="720"/>
        </w:tabs>
        <w:rPr>
          <w:b/>
        </w:rPr>
      </w:pPr>
      <w:r w:rsidRPr="00D55815">
        <w:rPr>
          <w:b/>
        </w:rPr>
        <w:t>Source.cpp</w:t>
      </w:r>
    </w:p>
    <w:p w14:paraId="29160D27" w14:textId="77777777" w:rsidR="001E2940" w:rsidRPr="001E2940" w:rsidRDefault="001E2940">
      <w:pPr>
        <w:pStyle w:val="CodePACKT"/>
        <w:rPr>
          <w:rFonts w:eastAsiaTheme="minorHAnsi"/>
          <w:color w:val="000000"/>
          <w:highlight w:val="white"/>
          <w:lang w:val="en-NZ"/>
        </w:rPr>
        <w:pPrChange w:id="167" w:author="Rashmi Suvarna" w:date="2015-10-26T11:23:00Z">
          <w:pPr>
            <w:pStyle w:val="ListParagraph"/>
            <w:numPr>
              <w:numId w:val="1"/>
            </w:numPr>
            <w:tabs>
              <w:tab w:val="num" w:pos="0"/>
            </w:tabs>
            <w:autoSpaceDE w:val="0"/>
            <w:autoSpaceDN w:val="0"/>
            <w:adjustRightInd w:val="0"/>
            <w:spacing w:after="0"/>
            <w:ind w:left="0"/>
          </w:pPr>
        </w:pPrChange>
      </w:pPr>
      <w:commentRangeStart w:id="168"/>
      <w:commentRangeStart w:id="169"/>
      <w:r w:rsidRPr="001E2940">
        <w:rPr>
          <w:rFonts w:eastAsiaTheme="minorHAnsi"/>
          <w:color w:val="0000FF"/>
          <w:highlight w:val="white"/>
          <w:lang w:val="en-NZ"/>
        </w:rPr>
        <w:t>#include</w:t>
      </w:r>
      <w:r w:rsidRPr="001E2940">
        <w:rPr>
          <w:rFonts w:eastAsiaTheme="minorHAnsi"/>
          <w:color w:val="000000"/>
          <w:highlight w:val="white"/>
          <w:lang w:val="en-NZ"/>
        </w:rPr>
        <w:t xml:space="preserve"> </w:t>
      </w:r>
      <w:r w:rsidRPr="001E2940">
        <w:rPr>
          <w:rFonts w:eastAsiaTheme="minorHAnsi"/>
          <w:highlight w:val="white"/>
          <w:lang w:val="en-NZ"/>
        </w:rPr>
        <w:t>&lt;iostream&gt;</w:t>
      </w:r>
    </w:p>
    <w:p w14:paraId="4E035833" w14:textId="77777777" w:rsidR="001E2940" w:rsidRPr="001E2940" w:rsidRDefault="001E2940">
      <w:pPr>
        <w:pStyle w:val="CodePACKT"/>
        <w:rPr>
          <w:rFonts w:eastAsiaTheme="minorHAnsi"/>
          <w:color w:val="000000"/>
          <w:highlight w:val="white"/>
          <w:lang w:val="en-NZ"/>
        </w:rPr>
        <w:pPrChange w:id="17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#include</w:t>
      </w:r>
      <w:r w:rsidRPr="001E2940">
        <w:rPr>
          <w:rFonts w:eastAsiaTheme="minorHAnsi"/>
          <w:color w:val="000000"/>
          <w:highlight w:val="white"/>
          <w:lang w:val="en-NZ"/>
        </w:rPr>
        <w:t xml:space="preserve"> </w:t>
      </w:r>
      <w:r w:rsidRPr="001E2940">
        <w:rPr>
          <w:rFonts w:eastAsiaTheme="minorHAnsi"/>
          <w:highlight w:val="white"/>
          <w:lang w:val="en-NZ"/>
        </w:rPr>
        <w:t>&lt;conio.h&gt;</w:t>
      </w:r>
    </w:p>
    <w:p w14:paraId="715B7DDB" w14:textId="77777777" w:rsidR="001E2940" w:rsidRPr="001E2940" w:rsidRDefault="001E2940">
      <w:pPr>
        <w:pStyle w:val="CodePACKT"/>
        <w:rPr>
          <w:rFonts w:eastAsiaTheme="minorHAnsi"/>
          <w:color w:val="000000"/>
          <w:highlight w:val="white"/>
          <w:lang w:val="en-NZ"/>
        </w:rPr>
        <w:pPrChange w:id="17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#include</w:t>
      </w:r>
      <w:r w:rsidRPr="001E2940">
        <w:rPr>
          <w:rFonts w:eastAsiaTheme="minorHAnsi"/>
          <w:color w:val="000000"/>
          <w:highlight w:val="white"/>
          <w:lang w:val="en-NZ"/>
        </w:rPr>
        <w:t xml:space="preserve"> </w:t>
      </w:r>
      <w:r w:rsidRPr="001E2940">
        <w:rPr>
          <w:rFonts w:eastAsiaTheme="minorHAnsi"/>
          <w:highlight w:val="white"/>
          <w:lang w:val="en-NZ"/>
        </w:rPr>
        <w:t>&lt;string&gt;</w:t>
      </w:r>
    </w:p>
    <w:p w14:paraId="5DF838E3" w14:textId="77777777" w:rsidR="001E2940" w:rsidRPr="001E2940" w:rsidRDefault="001E2940">
      <w:pPr>
        <w:pStyle w:val="CodePACKT"/>
        <w:rPr>
          <w:rFonts w:eastAsiaTheme="minorHAnsi"/>
          <w:color w:val="000000"/>
          <w:highlight w:val="white"/>
          <w:lang w:val="en-NZ"/>
        </w:rPr>
        <w:pPrChange w:id="172" w:author="Rashmi Suvarna" w:date="2015-10-26T11:23:00Z">
          <w:pPr>
            <w:pStyle w:val="ListParagraph"/>
            <w:numPr>
              <w:numId w:val="1"/>
            </w:numPr>
            <w:tabs>
              <w:tab w:val="num" w:pos="0"/>
            </w:tabs>
            <w:autoSpaceDE w:val="0"/>
            <w:autoSpaceDN w:val="0"/>
            <w:adjustRightInd w:val="0"/>
            <w:spacing w:after="0"/>
            <w:ind w:left="0"/>
          </w:pPr>
        </w:pPrChange>
      </w:pPr>
    </w:p>
    <w:p w14:paraId="16AB3FE6" w14:textId="77777777" w:rsidR="001E2940" w:rsidRPr="001E2940" w:rsidRDefault="001E2940">
      <w:pPr>
        <w:pStyle w:val="CodePACKT"/>
        <w:rPr>
          <w:rFonts w:eastAsiaTheme="minorHAnsi"/>
          <w:color w:val="000000"/>
          <w:highlight w:val="white"/>
          <w:lang w:val="en-NZ"/>
        </w:rPr>
        <w:pPrChange w:id="17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using</w:t>
      </w:r>
      <w:r w:rsidRPr="001E2940">
        <w:rPr>
          <w:rFonts w:eastAsiaTheme="minorHAnsi"/>
          <w:color w:val="000000"/>
          <w:highlight w:val="white"/>
          <w:lang w:val="en-NZ"/>
        </w:rPr>
        <w:t xml:space="preserve"> </w:t>
      </w:r>
      <w:r w:rsidRPr="001E2940">
        <w:rPr>
          <w:rFonts w:eastAsiaTheme="minorHAnsi"/>
          <w:color w:val="0000FF"/>
          <w:highlight w:val="white"/>
          <w:lang w:val="en-NZ"/>
        </w:rPr>
        <w:t>namespace</w:t>
      </w:r>
      <w:r w:rsidRPr="001E2940">
        <w:rPr>
          <w:rFonts w:eastAsiaTheme="minorHAnsi"/>
          <w:color w:val="000000"/>
          <w:highlight w:val="white"/>
          <w:lang w:val="en-NZ"/>
        </w:rPr>
        <w:t xml:space="preserve"> std;</w:t>
      </w:r>
    </w:p>
    <w:p w14:paraId="42BF0F74" w14:textId="77777777" w:rsidR="001E2940" w:rsidRPr="001E2940" w:rsidRDefault="001E2940">
      <w:pPr>
        <w:pStyle w:val="CodePACKT"/>
        <w:rPr>
          <w:rFonts w:eastAsiaTheme="minorHAnsi"/>
          <w:color w:val="000000"/>
          <w:highlight w:val="white"/>
          <w:lang w:val="en-NZ"/>
        </w:rPr>
        <w:pPrChange w:id="174" w:author="Rashmi Suvarna" w:date="2015-10-26T11:23:00Z">
          <w:pPr>
            <w:pStyle w:val="ListParagraph"/>
            <w:numPr>
              <w:numId w:val="1"/>
            </w:numPr>
            <w:tabs>
              <w:tab w:val="num" w:pos="0"/>
            </w:tabs>
            <w:autoSpaceDE w:val="0"/>
            <w:autoSpaceDN w:val="0"/>
            <w:adjustRightInd w:val="0"/>
            <w:spacing w:after="0"/>
            <w:ind w:left="0"/>
          </w:pPr>
        </w:pPrChange>
      </w:pPr>
    </w:p>
    <w:p w14:paraId="36C0B81F" w14:textId="77777777" w:rsidR="001E2940" w:rsidRPr="001E2940" w:rsidRDefault="001E2940">
      <w:pPr>
        <w:pStyle w:val="CodePACKT"/>
        <w:rPr>
          <w:rFonts w:eastAsiaTheme="minorHAnsi"/>
          <w:color w:val="000000"/>
          <w:highlight w:val="white"/>
          <w:lang w:val="en-NZ"/>
        </w:rPr>
        <w:pPrChange w:id="17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8000"/>
          <w:highlight w:val="white"/>
          <w:lang w:val="en-NZ"/>
        </w:rPr>
        <w:t>//IFast interface</w:t>
      </w:r>
    </w:p>
    <w:p w14:paraId="1A645515" w14:textId="77777777" w:rsidR="001E2940" w:rsidRPr="001E2940" w:rsidRDefault="001E2940">
      <w:pPr>
        <w:pStyle w:val="CodePACKT"/>
        <w:rPr>
          <w:rFonts w:eastAsiaTheme="minorHAnsi"/>
          <w:color w:val="000000"/>
          <w:highlight w:val="white"/>
          <w:lang w:val="en-NZ"/>
        </w:rPr>
        <w:pPrChange w:id="17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IFast</w:t>
      </w:r>
    </w:p>
    <w:p w14:paraId="1620B59D" w14:textId="77777777" w:rsidR="001E2940" w:rsidRPr="001E2940" w:rsidRDefault="001E2940">
      <w:pPr>
        <w:pStyle w:val="CodePACKT"/>
        <w:rPr>
          <w:rFonts w:eastAsiaTheme="minorHAnsi"/>
          <w:color w:val="000000"/>
          <w:highlight w:val="white"/>
          <w:lang w:val="en-NZ"/>
        </w:rPr>
        <w:pPrChange w:id="17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7FE3F73D" w14:textId="77777777" w:rsidR="001E2940" w:rsidRPr="001E2940" w:rsidRDefault="001E2940">
      <w:pPr>
        <w:pStyle w:val="CodePACKT"/>
        <w:rPr>
          <w:rFonts w:eastAsiaTheme="minorHAnsi"/>
          <w:color w:val="000000"/>
          <w:highlight w:val="white"/>
          <w:lang w:val="en-NZ"/>
        </w:rPr>
        <w:pPrChange w:id="17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6790C9A2" w14:textId="77777777" w:rsidR="001E2940" w:rsidRPr="001E2940" w:rsidRDefault="001E2940">
      <w:pPr>
        <w:pStyle w:val="CodePACKT"/>
        <w:rPr>
          <w:rFonts w:eastAsiaTheme="minorHAnsi"/>
          <w:color w:val="000000"/>
          <w:highlight w:val="white"/>
          <w:lang w:val="en-NZ"/>
        </w:rPr>
        <w:pPrChange w:id="17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virtual</w:t>
      </w:r>
      <w:r w:rsidRPr="001E2940">
        <w:rPr>
          <w:rFonts w:eastAsiaTheme="minorHAnsi"/>
          <w:color w:val="000000"/>
          <w:highlight w:val="white"/>
          <w:lang w:val="en-NZ"/>
        </w:rPr>
        <w:t xml:space="preserve"> std::</w:t>
      </w:r>
      <w:r w:rsidRPr="001E2940">
        <w:rPr>
          <w:rFonts w:eastAsiaTheme="minorHAnsi"/>
          <w:color w:val="2B91AF"/>
          <w:highlight w:val="white"/>
          <w:lang w:val="en-NZ"/>
        </w:rPr>
        <w:t>string</w:t>
      </w:r>
      <w:r w:rsidRPr="001E2940">
        <w:rPr>
          <w:rFonts w:eastAsiaTheme="minorHAnsi"/>
          <w:color w:val="000000"/>
          <w:highlight w:val="white"/>
          <w:lang w:val="en-NZ"/>
        </w:rPr>
        <w:t xml:space="preserve"> Name() = 0;</w:t>
      </w:r>
    </w:p>
    <w:p w14:paraId="38942A0A" w14:textId="77777777" w:rsidR="001E2940" w:rsidRPr="001E2940" w:rsidRDefault="001E2940">
      <w:pPr>
        <w:pStyle w:val="CodePACKT"/>
        <w:rPr>
          <w:rFonts w:eastAsiaTheme="minorHAnsi"/>
          <w:color w:val="000000"/>
          <w:highlight w:val="white"/>
          <w:lang w:val="en-NZ"/>
        </w:rPr>
        <w:pPrChange w:id="18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271D8179" w14:textId="77777777" w:rsidR="001E2940" w:rsidRPr="001E2940" w:rsidRDefault="001E2940">
      <w:pPr>
        <w:pStyle w:val="CodePACKT"/>
        <w:rPr>
          <w:rFonts w:eastAsiaTheme="minorHAnsi"/>
          <w:color w:val="000000"/>
          <w:highlight w:val="white"/>
          <w:lang w:val="en-NZ"/>
        </w:rPr>
        <w:pPrChange w:id="181" w:author="Rashmi Suvarna" w:date="2015-10-26T11:23:00Z">
          <w:pPr>
            <w:pStyle w:val="ListParagraph"/>
            <w:numPr>
              <w:numId w:val="1"/>
            </w:numPr>
            <w:tabs>
              <w:tab w:val="num" w:pos="0"/>
            </w:tabs>
            <w:autoSpaceDE w:val="0"/>
            <w:autoSpaceDN w:val="0"/>
            <w:adjustRightInd w:val="0"/>
            <w:spacing w:after="0"/>
            <w:ind w:left="0"/>
          </w:pPr>
        </w:pPrChange>
      </w:pPr>
    </w:p>
    <w:p w14:paraId="31FCCF82" w14:textId="77777777" w:rsidR="001E2940" w:rsidRPr="001E2940" w:rsidRDefault="001E2940">
      <w:pPr>
        <w:pStyle w:val="CodePACKT"/>
        <w:rPr>
          <w:rFonts w:eastAsiaTheme="minorHAnsi"/>
          <w:color w:val="000000"/>
          <w:highlight w:val="white"/>
          <w:lang w:val="en-NZ"/>
        </w:rPr>
        <w:pPrChange w:id="18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8000"/>
          <w:highlight w:val="white"/>
          <w:lang w:val="en-NZ"/>
        </w:rPr>
        <w:t>//ISlow interface</w:t>
      </w:r>
    </w:p>
    <w:p w14:paraId="4AB16BD1" w14:textId="77777777" w:rsidR="001E2940" w:rsidRPr="001E2940" w:rsidRDefault="001E2940">
      <w:pPr>
        <w:pStyle w:val="CodePACKT"/>
        <w:rPr>
          <w:rFonts w:eastAsiaTheme="minorHAnsi"/>
          <w:color w:val="000000"/>
          <w:highlight w:val="white"/>
          <w:lang w:val="en-NZ"/>
        </w:rPr>
        <w:pPrChange w:id="18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ISlow</w:t>
      </w:r>
    </w:p>
    <w:p w14:paraId="1382169B" w14:textId="77777777" w:rsidR="001E2940" w:rsidRPr="001E2940" w:rsidRDefault="001E2940">
      <w:pPr>
        <w:pStyle w:val="CodePACKT"/>
        <w:rPr>
          <w:rFonts w:eastAsiaTheme="minorHAnsi"/>
          <w:color w:val="000000"/>
          <w:highlight w:val="white"/>
          <w:lang w:val="en-NZ"/>
        </w:rPr>
        <w:pPrChange w:id="18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00A9FE72" w14:textId="77777777" w:rsidR="001E2940" w:rsidRPr="001E2940" w:rsidRDefault="001E2940">
      <w:pPr>
        <w:pStyle w:val="CodePACKT"/>
        <w:rPr>
          <w:rFonts w:eastAsiaTheme="minorHAnsi"/>
          <w:color w:val="000000"/>
          <w:highlight w:val="white"/>
          <w:lang w:val="en-NZ"/>
        </w:rPr>
        <w:pPrChange w:id="18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14930F7E" w14:textId="77777777" w:rsidR="001E2940" w:rsidRPr="001E2940" w:rsidRDefault="001E2940">
      <w:pPr>
        <w:pStyle w:val="CodePACKT"/>
        <w:rPr>
          <w:rFonts w:eastAsiaTheme="minorHAnsi"/>
          <w:color w:val="000000"/>
          <w:highlight w:val="white"/>
          <w:lang w:val="en-NZ"/>
        </w:rPr>
        <w:pPrChange w:id="18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virtual</w:t>
      </w:r>
      <w:r w:rsidRPr="001E2940">
        <w:rPr>
          <w:rFonts w:eastAsiaTheme="minorHAnsi"/>
          <w:color w:val="000000"/>
          <w:highlight w:val="white"/>
          <w:lang w:val="en-NZ"/>
        </w:rPr>
        <w:t xml:space="preserve"> std::</w:t>
      </w:r>
      <w:r w:rsidRPr="001E2940">
        <w:rPr>
          <w:rFonts w:eastAsiaTheme="minorHAnsi"/>
          <w:color w:val="2B91AF"/>
          <w:highlight w:val="white"/>
          <w:lang w:val="en-NZ"/>
        </w:rPr>
        <w:t>string</w:t>
      </w:r>
      <w:r w:rsidRPr="001E2940">
        <w:rPr>
          <w:rFonts w:eastAsiaTheme="minorHAnsi"/>
          <w:color w:val="000000"/>
          <w:highlight w:val="white"/>
          <w:lang w:val="en-NZ"/>
        </w:rPr>
        <w:t xml:space="preserve"> Name() = 0;</w:t>
      </w:r>
      <w:commentRangeEnd w:id="168"/>
      <w:r w:rsidR="0087400E">
        <w:rPr>
          <w:rStyle w:val="CommentReference"/>
        </w:rPr>
        <w:commentReference w:id="168"/>
      </w:r>
      <w:commentRangeEnd w:id="169"/>
      <w:r w:rsidR="00910162">
        <w:rPr>
          <w:rStyle w:val="CommentReference"/>
          <w:rFonts w:ascii="Arial" w:hAnsi="Arial" w:cs="Arial"/>
          <w:bCs/>
          <w:lang w:eastAsia="en-US"/>
        </w:rPr>
        <w:commentReference w:id="169"/>
      </w:r>
    </w:p>
    <w:p w14:paraId="68C61177" w14:textId="77777777" w:rsidR="001E2940" w:rsidRPr="001E2940" w:rsidRDefault="001E2940">
      <w:pPr>
        <w:pStyle w:val="CodePACKT"/>
        <w:rPr>
          <w:rFonts w:eastAsiaTheme="minorHAnsi"/>
          <w:color w:val="000000"/>
          <w:highlight w:val="white"/>
          <w:lang w:val="en-NZ"/>
        </w:rPr>
        <w:pPrChange w:id="18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1198EC85" w14:textId="77777777" w:rsidR="001E2940" w:rsidRPr="001E2940" w:rsidRDefault="001E2940">
      <w:pPr>
        <w:pStyle w:val="CodePACKT"/>
        <w:rPr>
          <w:rFonts w:eastAsiaTheme="minorHAnsi"/>
          <w:color w:val="000000"/>
          <w:highlight w:val="white"/>
          <w:lang w:val="en-NZ"/>
        </w:rPr>
        <w:pPrChange w:id="18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Rapter</w:t>
      </w:r>
      <w:r w:rsidRPr="001E2940">
        <w:rPr>
          <w:rFonts w:eastAsiaTheme="minorHAnsi"/>
          <w:color w:val="000000"/>
          <w:highlight w:val="white"/>
          <w:lang w:val="en-NZ"/>
        </w:rPr>
        <w:t xml:space="preserve"> : </w:t>
      </w:r>
      <w:r w:rsidRPr="001E2940">
        <w:rPr>
          <w:rFonts w:eastAsiaTheme="minorHAnsi"/>
          <w:color w:val="0000FF"/>
          <w:highlight w:val="white"/>
          <w:lang w:val="en-NZ"/>
        </w:rPr>
        <w:t>public</w:t>
      </w:r>
      <w:r w:rsidRPr="001E2940">
        <w:rPr>
          <w:rFonts w:eastAsiaTheme="minorHAnsi"/>
          <w:color w:val="000000"/>
          <w:highlight w:val="white"/>
          <w:lang w:val="en-NZ"/>
        </w:rPr>
        <w:t xml:space="preserve"> </w:t>
      </w:r>
      <w:r w:rsidRPr="001E2940">
        <w:rPr>
          <w:rFonts w:eastAsiaTheme="minorHAnsi"/>
          <w:color w:val="2B91AF"/>
          <w:highlight w:val="white"/>
          <w:lang w:val="en-NZ"/>
        </w:rPr>
        <w:t>ISlow</w:t>
      </w:r>
    </w:p>
    <w:p w14:paraId="32B663DD" w14:textId="77777777" w:rsidR="001E2940" w:rsidRPr="001E2940" w:rsidRDefault="001E2940">
      <w:pPr>
        <w:pStyle w:val="CodePACKT"/>
        <w:rPr>
          <w:rFonts w:eastAsiaTheme="minorHAnsi"/>
          <w:color w:val="000000"/>
          <w:highlight w:val="white"/>
          <w:lang w:val="en-NZ"/>
        </w:rPr>
        <w:pPrChange w:id="18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1A21DBF2" w14:textId="77777777" w:rsidR="001E2940" w:rsidRPr="001E2940" w:rsidRDefault="001E2940">
      <w:pPr>
        <w:pStyle w:val="CodePACKT"/>
        <w:rPr>
          <w:rFonts w:eastAsiaTheme="minorHAnsi"/>
          <w:color w:val="000000"/>
          <w:highlight w:val="white"/>
          <w:lang w:val="en-NZ"/>
        </w:rPr>
        <w:pPrChange w:id="19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1FFF9168" w14:textId="77777777" w:rsidR="001E2940" w:rsidRPr="001E2940" w:rsidRDefault="001E2940">
      <w:pPr>
        <w:pStyle w:val="CodePACKT"/>
        <w:rPr>
          <w:rFonts w:eastAsiaTheme="minorHAnsi"/>
          <w:color w:val="000000"/>
          <w:highlight w:val="white"/>
          <w:lang w:val="en-NZ"/>
        </w:rPr>
        <w:pPrChange w:id="19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std::</w:t>
      </w:r>
      <w:r w:rsidRPr="001E2940">
        <w:rPr>
          <w:rFonts w:eastAsiaTheme="minorHAnsi"/>
          <w:color w:val="2B91AF"/>
          <w:highlight w:val="white"/>
          <w:lang w:val="en-NZ"/>
        </w:rPr>
        <w:t>string</w:t>
      </w:r>
      <w:r w:rsidRPr="001E2940">
        <w:rPr>
          <w:rFonts w:eastAsiaTheme="minorHAnsi"/>
          <w:color w:val="000000"/>
          <w:highlight w:val="white"/>
          <w:lang w:val="en-NZ"/>
        </w:rPr>
        <w:t xml:space="preserve"> Name()</w:t>
      </w:r>
    </w:p>
    <w:p w14:paraId="2A7A08FE" w14:textId="77777777" w:rsidR="001E2940" w:rsidRPr="001E2940" w:rsidRDefault="001E2940">
      <w:pPr>
        <w:pStyle w:val="CodePACKT"/>
        <w:rPr>
          <w:rFonts w:eastAsiaTheme="minorHAnsi"/>
          <w:color w:val="000000"/>
          <w:highlight w:val="white"/>
          <w:lang w:val="en-NZ"/>
        </w:rPr>
        <w:pPrChange w:id="19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26B7B352" w14:textId="77777777" w:rsidR="001E2940" w:rsidRPr="001E2940" w:rsidRDefault="001E2940">
      <w:pPr>
        <w:pStyle w:val="CodePACKT"/>
        <w:rPr>
          <w:rFonts w:eastAsiaTheme="minorHAnsi"/>
          <w:color w:val="000000"/>
          <w:highlight w:val="white"/>
          <w:lang w:val="en-NZ"/>
        </w:rPr>
        <w:pPrChange w:id="19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highlight w:val="white"/>
          <w:lang w:val="en-NZ"/>
        </w:rPr>
        <w:t>"Rapter"</w:t>
      </w:r>
      <w:r w:rsidRPr="001E2940">
        <w:rPr>
          <w:rFonts w:eastAsiaTheme="minorHAnsi"/>
          <w:color w:val="000000"/>
          <w:highlight w:val="white"/>
          <w:lang w:val="en-NZ"/>
        </w:rPr>
        <w:t>;</w:t>
      </w:r>
    </w:p>
    <w:p w14:paraId="7067095B" w14:textId="77777777" w:rsidR="001E2940" w:rsidRPr="001E2940" w:rsidRDefault="001E2940">
      <w:pPr>
        <w:pStyle w:val="CodePACKT"/>
        <w:rPr>
          <w:rFonts w:eastAsiaTheme="minorHAnsi"/>
          <w:color w:val="000000"/>
          <w:highlight w:val="white"/>
          <w:lang w:val="en-NZ"/>
        </w:rPr>
        <w:pPrChange w:id="19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3BDEED95" w14:textId="77777777" w:rsidR="001E2940" w:rsidRPr="001E2940" w:rsidRDefault="001E2940">
      <w:pPr>
        <w:pStyle w:val="CodePACKT"/>
        <w:rPr>
          <w:rFonts w:eastAsiaTheme="minorHAnsi"/>
          <w:color w:val="000000"/>
          <w:highlight w:val="white"/>
          <w:lang w:val="en-NZ"/>
        </w:rPr>
        <w:pPrChange w:id="19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724D3AFA" w14:textId="77777777" w:rsidR="001E2940" w:rsidRPr="001E2940" w:rsidRDefault="001E2940">
      <w:pPr>
        <w:pStyle w:val="CodePACKT"/>
        <w:rPr>
          <w:rFonts w:eastAsiaTheme="minorHAnsi"/>
          <w:color w:val="000000"/>
          <w:highlight w:val="white"/>
          <w:lang w:val="en-NZ"/>
        </w:rPr>
        <w:pPrChange w:id="196" w:author="Rashmi Suvarna" w:date="2015-10-26T11:23:00Z">
          <w:pPr>
            <w:pStyle w:val="ListParagraph"/>
            <w:numPr>
              <w:numId w:val="1"/>
            </w:numPr>
            <w:tabs>
              <w:tab w:val="num" w:pos="0"/>
            </w:tabs>
            <w:autoSpaceDE w:val="0"/>
            <w:autoSpaceDN w:val="0"/>
            <w:adjustRightInd w:val="0"/>
            <w:spacing w:after="0"/>
            <w:ind w:left="0"/>
          </w:pPr>
        </w:pPrChange>
      </w:pPr>
    </w:p>
    <w:p w14:paraId="17DC7E76" w14:textId="77777777" w:rsidR="001E2940" w:rsidRPr="001E2940" w:rsidRDefault="001E2940">
      <w:pPr>
        <w:pStyle w:val="CodePACKT"/>
        <w:rPr>
          <w:rFonts w:eastAsiaTheme="minorHAnsi"/>
          <w:color w:val="000000"/>
          <w:highlight w:val="white"/>
          <w:lang w:val="en-NZ"/>
        </w:rPr>
        <w:pPrChange w:id="19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Cocumbi</w:t>
      </w:r>
      <w:r w:rsidRPr="001E2940">
        <w:rPr>
          <w:rFonts w:eastAsiaTheme="minorHAnsi"/>
          <w:color w:val="000000"/>
          <w:highlight w:val="white"/>
          <w:lang w:val="en-NZ"/>
        </w:rPr>
        <w:t xml:space="preserve"> : </w:t>
      </w:r>
      <w:r w:rsidRPr="001E2940">
        <w:rPr>
          <w:rFonts w:eastAsiaTheme="minorHAnsi"/>
          <w:color w:val="0000FF"/>
          <w:highlight w:val="white"/>
          <w:lang w:val="en-NZ"/>
        </w:rPr>
        <w:t>public</w:t>
      </w:r>
      <w:r w:rsidRPr="001E2940">
        <w:rPr>
          <w:rFonts w:eastAsiaTheme="minorHAnsi"/>
          <w:color w:val="000000"/>
          <w:highlight w:val="white"/>
          <w:lang w:val="en-NZ"/>
        </w:rPr>
        <w:t xml:space="preserve"> </w:t>
      </w:r>
      <w:r w:rsidRPr="001E2940">
        <w:rPr>
          <w:rFonts w:eastAsiaTheme="minorHAnsi"/>
          <w:color w:val="2B91AF"/>
          <w:highlight w:val="white"/>
          <w:lang w:val="en-NZ"/>
        </w:rPr>
        <w:t>IFast</w:t>
      </w:r>
    </w:p>
    <w:p w14:paraId="00EC2F3E" w14:textId="77777777" w:rsidR="001E2940" w:rsidRPr="001E2940" w:rsidRDefault="001E2940">
      <w:pPr>
        <w:pStyle w:val="CodePACKT"/>
        <w:rPr>
          <w:rFonts w:eastAsiaTheme="minorHAnsi"/>
          <w:color w:val="000000"/>
          <w:highlight w:val="white"/>
          <w:lang w:val="en-NZ"/>
        </w:rPr>
        <w:pPrChange w:id="19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7FDCFDBD" w14:textId="77777777" w:rsidR="001E2940" w:rsidRPr="001E2940" w:rsidRDefault="001E2940">
      <w:pPr>
        <w:pStyle w:val="CodePACKT"/>
        <w:rPr>
          <w:rFonts w:eastAsiaTheme="minorHAnsi"/>
          <w:color w:val="000000"/>
          <w:highlight w:val="white"/>
          <w:lang w:val="en-NZ"/>
        </w:rPr>
        <w:pPrChange w:id="19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5BFF3FE9" w14:textId="77777777" w:rsidR="001E2940" w:rsidRPr="001E2940" w:rsidRDefault="001E2940">
      <w:pPr>
        <w:pStyle w:val="CodePACKT"/>
        <w:rPr>
          <w:rFonts w:eastAsiaTheme="minorHAnsi"/>
          <w:color w:val="000000"/>
          <w:highlight w:val="white"/>
          <w:lang w:val="en-NZ"/>
        </w:rPr>
        <w:pPrChange w:id="20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std::</w:t>
      </w:r>
      <w:r w:rsidRPr="001E2940">
        <w:rPr>
          <w:rFonts w:eastAsiaTheme="minorHAnsi"/>
          <w:color w:val="2B91AF"/>
          <w:highlight w:val="white"/>
          <w:lang w:val="en-NZ"/>
        </w:rPr>
        <w:t>string</w:t>
      </w:r>
      <w:r w:rsidRPr="001E2940">
        <w:rPr>
          <w:rFonts w:eastAsiaTheme="minorHAnsi"/>
          <w:color w:val="000000"/>
          <w:highlight w:val="white"/>
          <w:lang w:val="en-NZ"/>
        </w:rPr>
        <w:t xml:space="preserve"> Name()</w:t>
      </w:r>
    </w:p>
    <w:p w14:paraId="6A43A396" w14:textId="77777777" w:rsidR="001E2940" w:rsidRPr="001E2940" w:rsidRDefault="001E2940">
      <w:pPr>
        <w:pStyle w:val="CodePACKT"/>
        <w:rPr>
          <w:rFonts w:eastAsiaTheme="minorHAnsi"/>
          <w:color w:val="000000"/>
          <w:highlight w:val="white"/>
          <w:lang w:val="en-NZ"/>
        </w:rPr>
        <w:pPrChange w:id="20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3FE79872" w14:textId="77777777" w:rsidR="001E2940" w:rsidRPr="001E2940" w:rsidRDefault="001E2940">
      <w:pPr>
        <w:pStyle w:val="CodePACKT"/>
        <w:rPr>
          <w:rFonts w:eastAsiaTheme="minorHAnsi"/>
          <w:color w:val="000000"/>
          <w:highlight w:val="white"/>
          <w:lang w:val="en-NZ"/>
        </w:rPr>
        <w:pPrChange w:id="20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highlight w:val="white"/>
          <w:lang w:val="en-NZ"/>
        </w:rPr>
        <w:t>"Cocumbi"</w:t>
      </w:r>
      <w:r w:rsidRPr="001E2940">
        <w:rPr>
          <w:rFonts w:eastAsiaTheme="minorHAnsi"/>
          <w:color w:val="000000"/>
          <w:highlight w:val="white"/>
          <w:lang w:val="en-NZ"/>
        </w:rPr>
        <w:t>;</w:t>
      </w:r>
    </w:p>
    <w:p w14:paraId="32D016EB" w14:textId="77777777" w:rsidR="001E2940" w:rsidRPr="001E2940" w:rsidRDefault="001E2940">
      <w:pPr>
        <w:pStyle w:val="CodePACKT"/>
        <w:rPr>
          <w:rFonts w:eastAsiaTheme="minorHAnsi"/>
          <w:color w:val="000000"/>
          <w:highlight w:val="white"/>
          <w:lang w:val="en-NZ"/>
        </w:rPr>
        <w:pPrChange w:id="20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740C167A" w14:textId="77777777" w:rsidR="001E2940" w:rsidRPr="001E2940" w:rsidRDefault="001E2940">
      <w:pPr>
        <w:pStyle w:val="CodePACKT"/>
        <w:rPr>
          <w:rFonts w:eastAsiaTheme="minorHAnsi"/>
          <w:color w:val="000000"/>
          <w:highlight w:val="white"/>
          <w:lang w:val="en-NZ"/>
        </w:rPr>
        <w:pPrChange w:id="20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0EC72FBF" w14:textId="4D8F67E3" w:rsidR="001E2940" w:rsidRPr="001E2940" w:rsidDel="000A0EA6" w:rsidRDefault="000A0EA6" w:rsidP="000A0EA6">
      <w:pPr>
        <w:pStyle w:val="CodePACKT"/>
        <w:ind w:left="0"/>
        <w:rPr>
          <w:del w:id="205" w:author="Druhin Mukherjee" w:date="2015-10-26T14:42:00Z"/>
          <w:rFonts w:eastAsiaTheme="minorHAnsi"/>
          <w:color w:val="000000"/>
          <w:highlight w:val="white"/>
          <w:lang w:val="en-NZ"/>
        </w:rPr>
        <w:pPrChange w:id="206" w:author="Druhin Mukherjee" w:date="2015-10-26T14:42:00Z">
          <w:pPr>
            <w:pStyle w:val="ListParagraph"/>
            <w:numPr>
              <w:numId w:val="1"/>
            </w:numPr>
            <w:tabs>
              <w:tab w:val="num" w:pos="0"/>
            </w:tabs>
            <w:autoSpaceDE w:val="0"/>
            <w:autoSpaceDN w:val="0"/>
            <w:adjustRightInd w:val="0"/>
            <w:spacing w:after="0"/>
            <w:ind w:left="0"/>
          </w:pPr>
        </w:pPrChange>
      </w:pPr>
      <w:ins w:id="207" w:author="Druhin Mukherjee" w:date="2015-10-26T14:42:00Z">
        <w:r>
          <w:rPr>
            <w:rFonts w:eastAsiaTheme="minorHAnsi"/>
            <w:color w:val="0000FF"/>
            <w:highlight w:val="white"/>
            <w:lang w:val="en-NZ"/>
          </w:rPr>
          <w:t xml:space="preserve">   . . . . .//</w:t>
        </w:r>
      </w:ins>
      <w:ins w:id="208" w:author="Druhin Mukherjee" w:date="2015-10-26T14:43:00Z">
        <w:r w:rsidR="00DA74F3">
          <w:rPr>
            <w:rFonts w:eastAsiaTheme="minorHAnsi"/>
            <w:color w:val="0000FF"/>
            <w:highlight w:val="white"/>
            <w:lang w:val="en-NZ"/>
          </w:rPr>
          <w:t xml:space="preserve"> </w:t>
        </w:r>
      </w:ins>
      <w:ins w:id="209" w:author="Druhin Mukherjee" w:date="2015-10-26T14:42:00Z">
        <w:r>
          <w:rPr>
            <w:rFonts w:eastAsiaTheme="minorHAnsi"/>
            <w:color w:val="0000FF"/>
            <w:highlight w:val="white"/>
            <w:lang w:val="en-NZ"/>
          </w:rPr>
          <w:t>Similar classes can be written here</w:t>
        </w:r>
      </w:ins>
      <w:del w:id="210" w:author="Druhin Mukherjee" w:date="2015-10-26T14:42:00Z">
        <w:r w:rsidR="001E2940" w:rsidRPr="001E2940" w:rsidDel="000A0EA6">
          <w:rPr>
            <w:rFonts w:eastAsiaTheme="minorHAnsi"/>
            <w:color w:val="0000FF"/>
            <w:highlight w:val="white"/>
            <w:lang w:val="en-NZ"/>
          </w:rPr>
          <w:delText>class</w:delText>
        </w:r>
        <w:r w:rsidR="001E2940" w:rsidRPr="001E2940" w:rsidDel="000A0EA6">
          <w:rPr>
            <w:rFonts w:eastAsiaTheme="minorHAnsi"/>
            <w:color w:val="000000"/>
            <w:highlight w:val="white"/>
            <w:lang w:val="en-NZ"/>
          </w:rPr>
          <w:delText xml:space="preserve"> </w:delText>
        </w:r>
        <w:r w:rsidR="001E2940" w:rsidRPr="001E2940" w:rsidDel="000A0EA6">
          <w:rPr>
            <w:rFonts w:eastAsiaTheme="minorHAnsi"/>
            <w:color w:val="2B91AF"/>
            <w:highlight w:val="white"/>
            <w:lang w:val="en-NZ"/>
          </w:rPr>
          <w:delText>Marzel</w:delText>
        </w:r>
        <w:r w:rsidR="001E2940" w:rsidRPr="001E2940" w:rsidDel="000A0EA6">
          <w:rPr>
            <w:rFonts w:eastAsiaTheme="minorHAnsi"/>
            <w:color w:val="000000"/>
            <w:highlight w:val="white"/>
            <w:lang w:val="en-NZ"/>
          </w:rPr>
          <w:delText xml:space="preserve"> : </w:delText>
        </w:r>
        <w:r w:rsidR="001E2940" w:rsidRPr="001E2940" w:rsidDel="000A0EA6">
          <w:rPr>
            <w:rFonts w:eastAsiaTheme="minorHAnsi"/>
            <w:color w:val="0000FF"/>
            <w:highlight w:val="white"/>
            <w:lang w:val="en-NZ"/>
          </w:rPr>
          <w:delText>public</w:delText>
        </w:r>
        <w:r w:rsidR="001E2940" w:rsidRPr="001E2940" w:rsidDel="000A0EA6">
          <w:rPr>
            <w:rFonts w:eastAsiaTheme="minorHAnsi"/>
            <w:color w:val="000000"/>
            <w:highlight w:val="white"/>
            <w:lang w:val="en-NZ"/>
          </w:rPr>
          <w:delText xml:space="preserve"> </w:delText>
        </w:r>
        <w:r w:rsidR="001E2940" w:rsidRPr="001E2940" w:rsidDel="000A0EA6">
          <w:rPr>
            <w:rFonts w:eastAsiaTheme="minorHAnsi"/>
            <w:color w:val="2B91AF"/>
            <w:highlight w:val="white"/>
            <w:lang w:val="en-NZ"/>
          </w:rPr>
          <w:delText>ISlow</w:delText>
        </w:r>
      </w:del>
    </w:p>
    <w:p w14:paraId="0A7F7BBF" w14:textId="39D10900" w:rsidR="001E2940" w:rsidRPr="001E2940" w:rsidDel="000A0EA6" w:rsidRDefault="001E2940" w:rsidP="000A0EA6">
      <w:pPr>
        <w:pStyle w:val="CodePACKT"/>
        <w:ind w:left="0"/>
        <w:rPr>
          <w:del w:id="211" w:author="Druhin Mukherjee" w:date="2015-10-26T14:42:00Z"/>
          <w:rFonts w:eastAsiaTheme="minorHAnsi"/>
          <w:color w:val="000000"/>
          <w:highlight w:val="white"/>
          <w:lang w:val="en-NZ"/>
        </w:rPr>
        <w:pPrChange w:id="212" w:author="Druhin Mukherjee" w:date="2015-10-26T14:42:00Z">
          <w:pPr>
            <w:pStyle w:val="ListParagraph"/>
            <w:numPr>
              <w:numId w:val="1"/>
            </w:numPr>
            <w:tabs>
              <w:tab w:val="num" w:pos="0"/>
            </w:tabs>
            <w:autoSpaceDE w:val="0"/>
            <w:autoSpaceDN w:val="0"/>
            <w:adjustRightInd w:val="0"/>
            <w:spacing w:after="0"/>
            <w:ind w:left="0"/>
          </w:pPr>
        </w:pPrChange>
      </w:pPr>
      <w:del w:id="213" w:author="Druhin Mukherjee" w:date="2015-10-26T14:42:00Z">
        <w:r w:rsidRPr="001E2940" w:rsidDel="000A0EA6">
          <w:rPr>
            <w:rFonts w:eastAsiaTheme="minorHAnsi"/>
            <w:color w:val="000000"/>
            <w:highlight w:val="white"/>
            <w:lang w:val="en-NZ"/>
          </w:rPr>
          <w:delText>{</w:delText>
        </w:r>
      </w:del>
    </w:p>
    <w:p w14:paraId="57BAFB31" w14:textId="338EA3FC" w:rsidR="001E2940" w:rsidRPr="001E2940" w:rsidDel="000A0EA6" w:rsidRDefault="001E2940" w:rsidP="000A0EA6">
      <w:pPr>
        <w:pStyle w:val="CodePACKT"/>
        <w:ind w:left="0"/>
        <w:rPr>
          <w:del w:id="214" w:author="Druhin Mukherjee" w:date="2015-10-26T14:42:00Z"/>
          <w:rFonts w:eastAsiaTheme="minorHAnsi"/>
          <w:color w:val="000000"/>
          <w:highlight w:val="white"/>
          <w:lang w:val="en-NZ"/>
        </w:rPr>
        <w:pPrChange w:id="215" w:author="Druhin Mukherjee" w:date="2015-10-26T14:42:00Z">
          <w:pPr>
            <w:pStyle w:val="ListParagraph"/>
            <w:numPr>
              <w:numId w:val="1"/>
            </w:numPr>
            <w:tabs>
              <w:tab w:val="num" w:pos="0"/>
            </w:tabs>
            <w:autoSpaceDE w:val="0"/>
            <w:autoSpaceDN w:val="0"/>
            <w:adjustRightInd w:val="0"/>
            <w:spacing w:after="0"/>
            <w:ind w:left="0"/>
          </w:pPr>
        </w:pPrChange>
      </w:pPr>
      <w:del w:id="216" w:author="Druhin Mukherjee" w:date="2015-10-26T14:42:00Z">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w:delText>
        </w:r>
      </w:del>
    </w:p>
    <w:p w14:paraId="3B437878" w14:textId="27F9A8DA" w:rsidR="001E2940" w:rsidRPr="001E2940" w:rsidDel="000A0EA6" w:rsidRDefault="001E2940" w:rsidP="000A0EA6">
      <w:pPr>
        <w:pStyle w:val="CodePACKT"/>
        <w:ind w:left="0"/>
        <w:rPr>
          <w:del w:id="217" w:author="Druhin Mukherjee" w:date="2015-10-26T14:42:00Z"/>
          <w:rFonts w:eastAsiaTheme="minorHAnsi"/>
          <w:color w:val="000000"/>
          <w:highlight w:val="white"/>
          <w:lang w:val="en-NZ"/>
        </w:rPr>
        <w:pPrChange w:id="218" w:author="Druhin Mukherjee" w:date="2015-10-26T14:42:00Z">
          <w:pPr>
            <w:pStyle w:val="ListParagraph"/>
            <w:numPr>
              <w:numId w:val="1"/>
            </w:numPr>
            <w:tabs>
              <w:tab w:val="num" w:pos="0"/>
            </w:tabs>
            <w:autoSpaceDE w:val="0"/>
            <w:autoSpaceDN w:val="0"/>
            <w:adjustRightInd w:val="0"/>
            <w:spacing w:after="0"/>
            <w:ind w:left="0"/>
          </w:pPr>
        </w:pPrChange>
      </w:pPr>
      <w:del w:id="219" w:author="Druhin Mukherjee" w:date="2015-10-26T14:42:00Z">
        <w:r w:rsidRPr="001E2940" w:rsidDel="000A0EA6">
          <w:rPr>
            <w:rFonts w:eastAsiaTheme="minorHAnsi"/>
            <w:color w:val="000000"/>
            <w:highlight w:val="white"/>
            <w:lang w:val="en-NZ"/>
          </w:rPr>
          <w:tab/>
          <w:delText>std::</w:delText>
        </w:r>
        <w:r w:rsidRPr="001E2940" w:rsidDel="000A0EA6">
          <w:rPr>
            <w:rFonts w:eastAsiaTheme="minorHAnsi"/>
            <w:color w:val="2B91AF"/>
            <w:highlight w:val="white"/>
            <w:lang w:val="en-NZ"/>
          </w:rPr>
          <w:delText>string</w:delText>
        </w:r>
        <w:r w:rsidRPr="001E2940" w:rsidDel="000A0EA6">
          <w:rPr>
            <w:rFonts w:eastAsiaTheme="minorHAnsi"/>
            <w:color w:val="000000"/>
            <w:highlight w:val="white"/>
            <w:lang w:val="en-NZ"/>
          </w:rPr>
          <w:delText xml:space="preserve"> Name()</w:delText>
        </w:r>
      </w:del>
    </w:p>
    <w:p w14:paraId="26715C20" w14:textId="4645FC41" w:rsidR="001E2940" w:rsidRPr="001E2940" w:rsidDel="000A0EA6" w:rsidRDefault="001E2940" w:rsidP="000A0EA6">
      <w:pPr>
        <w:pStyle w:val="CodePACKT"/>
        <w:ind w:left="0"/>
        <w:rPr>
          <w:del w:id="220" w:author="Druhin Mukherjee" w:date="2015-10-26T14:42:00Z"/>
          <w:rFonts w:eastAsiaTheme="minorHAnsi"/>
          <w:color w:val="000000"/>
          <w:highlight w:val="white"/>
          <w:lang w:val="en-NZ"/>
        </w:rPr>
        <w:pPrChange w:id="221" w:author="Druhin Mukherjee" w:date="2015-10-26T14:42:00Z">
          <w:pPr>
            <w:pStyle w:val="ListParagraph"/>
            <w:numPr>
              <w:numId w:val="1"/>
            </w:numPr>
            <w:tabs>
              <w:tab w:val="num" w:pos="0"/>
            </w:tabs>
            <w:autoSpaceDE w:val="0"/>
            <w:autoSpaceDN w:val="0"/>
            <w:adjustRightInd w:val="0"/>
            <w:spacing w:after="0"/>
            <w:ind w:left="0"/>
          </w:pPr>
        </w:pPrChange>
      </w:pPr>
      <w:del w:id="222" w:author="Druhin Mukherjee" w:date="2015-10-26T14:42:00Z">
        <w:r w:rsidRPr="001E2940" w:rsidDel="000A0EA6">
          <w:rPr>
            <w:rFonts w:eastAsiaTheme="minorHAnsi"/>
            <w:color w:val="000000"/>
            <w:highlight w:val="white"/>
            <w:lang w:val="en-NZ"/>
          </w:rPr>
          <w:tab/>
          <w:delText>{</w:delText>
        </w:r>
      </w:del>
    </w:p>
    <w:p w14:paraId="65E80ADE" w14:textId="2879889A" w:rsidR="001E2940" w:rsidRPr="001E2940" w:rsidDel="000A0EA6" w:rsidRDefault="001E2940" w:rsidP="000A0EA6">
      <w:pPr>
        <w:pStyle w:val="CodePACKT"/>
        <w:ind w:left="0"/>
        <w:rPr>
          <w:del w:id="223" w:author="Druhin Mukherjee" w:date="2015-10-26T14:42:00Z"/>
          <w:rFonts w:eastAsiaTheme="minorHAnsi"/>
          <w:color w:val="000000"/>
          <w:highlight w:val="white"/>
          <w:lang w:val="en-NZ"/>
        </w:rPr>
        <w:pPrChange w:id="224" w:author="Druhin Mukherjee" w:date="2015-10-26T14:42:00Z">
          <w:pPr>
            <w:pStyle w:val="ListParagraph"/>
            <w:numPr>
              <w:numId w:val="1"/>
            </w:numPr>
            <w:tabs>
              <w:tab w:val="num" w:pos="0"/>
            </w:tabs>
            <w:autoSpaceDE w:val="0"/>
            <w:autoSpaceDN w:val="0"/>
            <w:adjustRightInd w:val="0"/>
            <w:spacing w:after="0"/>
            <w:ind w:left="0"/>
          </w:pPr>
        </w:pPrChange>
      </w:pPr>
      <w:del w:id="225" w:author="Druhin Mukherjee" w:date="2015-10-26T14:42:00Z">
        <w:r w:rsidRPr="001E2940" w:rsidDel="000A0EA6">
          <w:rPr>
            <w:rFonts w:eastAsiaTheme="minorHAnsi"/>
            <w:color w:val="000000"/>
            <w:highlight w:val="white"/>
            <w:lang w:val="en-NZ"/>
          </w:rPr>
          <w:tab/>
        </w:r>
        <w:r w:rsidRPr="001E2940" w:rsidDel="000A0EA6">
          <w:rPr>
            <w:rFonts w:eastAsiaTheme="minorHAnsi"/>
            <w:color w:val="000000"/>
            <w:highlight w:val="white"/>
            <w:lang w:val="en-NZ"/>
          </w:rPr>
          <w:tab/>
        </w:r>
        <w:r w:rsidRPr="001E2940" w:rsidDel="000A0EA6">
          <w:rPr>
            <w:rFonts w:eastAsiaTheme="minorHAnsi"/>
            <w:color w:val="0000FF"/>
            <w:highlight w:val="white"/>
            <w:lang w:val="en-NZ"/>
          </w:rPr>
          <w:delText>return</w:delText>
        </w:r>
        <w:r w:rsidRPr="001E2940" w:rsidDel="000A0EA6">
          <w:rPr>
            <w:rFonts w:eastAsiaTheme="minorHAnsi"/>
            <w:color w:val="000000"/>
            <w:highlight w:val="white"/>
            <w:lang w:val="en-NZ"/>
          </w:rPr>
          <w:delText xml:space="preserve"> </w:delText>
        </w:r>
        <w:r w:rsidRPr="001E2940" w:rsidDel="000A0EA6">
          <w:rPr>
            <w:rFonts w:eastAsiaTheme="minorHAnsi"/>
            <w:highlight w:val="white"/>
            <w:lang w:val="en-NZ"/>
          </w:rPr>
          <w:delText>"Marzel"</w:delText>
        </w:r>
        <w:r w:rsidRPr="001E2940" w:rsidDel="000A0EA6">
          <w:rPr>
            <w:rFonts w:eastAsiaTheme="minorHAnsi"/>
            <w:color w:val="000000"/>
            <w:highlight w:val="white"/>
            <w:lang w:val="en-NZ"/>
          </w:rPr>
          <w:delText>;</w:delText>
        </w:r>
      </w:del>
    </w:p>
    <w:p w14:paraId="11F5DF49" w14:textId="43EC60B1" w:rsidR="001E2940" w:rsidRPr="001E2940" w:rsidDel="000A0EA6" w:rsidRDefault="001E2940" w:rsidP="000A0EA6">
      <w:pPr>
        <w:pStyle w:val="CodePACKT"/>
        <w:ind w:left="0"/>
        <w:rPr>
          <w:del w:id="226" w:author="Druhin Mukherjee" w:date="2015-10-26T14:42:00Z"/>
          <w:rFonts w:eastAsiaTheme="minorHAnsi"/>
          <w:color w:val="000000"/>
          <w:highlight w:val="white"/>
          <w:lang w:val="en-NZ"/>
        </w:rPr>
        <w:pPrChange w:id="227" w:author="Druhin Mukherjee" w:date="2015-10-26T14:42:00Z">
          <w:pPr>
            <w:pStyle w:val="ListParagraph"/>
            <w:numPr>
              <w:numId w:val="1"/>
            </w:numPr>
            <w:tabs>
              <w:tab w:val="num" w:pos="0"/>
            </w:tabs>
            <w:autoSpaceDE w:val="0"/>
            <w:autoSpaceDN w:val="0"/>
            <w:adjustRightInd w:val="0"/>
            <w:spacing w:after="0"/>
            <w:ind w:left="0"/>
          </w:pPr>
        </w:pPrChange>
      </w:pPr>
      <w:del w:id="228" w:author="Druhin Mukherjee" w:date="2015-10-26T14:42:00Z">
        <w:r w:rsidRPr="001E2940" w:rsidDel="000A0EA6">
          <w:rPr>
            <w:rFonts w:eastAsiaTheme="minorHAnsi"/>
            <w:color w:val="000000"/>
            <w:highlight w:val="white"/>
            <w:lang w:val="en-NZ"/>
          </w:rPr>
          <w:tab/>
          <w:delText>}</w:delText>
        </w:r>
      </w:del>
    </w:p>
    <w:p w14:paraId="2083B7EE" w14:textId="4AAC9901" w:rsidR="001E2940" w:rsidRPr="001E2940" w:rsidDel="000A0EA6" w:rsidRDefault="001E2940" w:rsidP="000A0EA6">
      <w:pPr>
        <w:pStyle w:val="CodePACKT"/>
        <w:ind w:left="0"/>
        <w:rPr>
          <w:del w:id="229" w:author="Druhin Mukherjee" w:date="2015-10-26T14:42:00Z"/>
          <w:rFonts w:eastAsiaTheme="minorHAnsi"/>
          <w:color w:val="000000"/>
          <w:highlight w:val="white"/>
          <w:lang w:val="en-NZ"/>
        </w:rPr>
        <w:pPrChange w:id="230" w:author="Druhin Mukherjee" w:date="2015-10-26T14:42:00Z">
          <w:pPr>
            <w:pStyle w:val="ListParagraph"/>
            <w:numPr>
              <w:numId w:val="1"/>
            </w:numPr>
            <w:tabs>
              <w:tab w:val="num" w:pos="0"/>
            </w:tabs>
            <w:autoSpaceDE w:val="0"/>
            <w:autoSpaceDN w:val="0"/>
            <w:adjustRightInd w:val="0"/>
            <w:spacing w:after="0"/>
            <w:ind w:left="0"/>
          </w:pPr>
        </w:pPrChange>
      </w:pPr>
      <w:del w:id="231" w:author="Druhin Mukherjee" w:date="2015-10-26T14:42:00Z">
        <w:r w:rsidRPr="001E2940" w:rsidDel="000A0EA6">
          <w:rPr>
            <w:rFonts w:eastAsiaTheme="minorHAnsi"/>
            <w:color w:val="000000"/>
            <w:highlight w:val="white"/>
            <w:lang w:val="en-NZ"/>
          </w:rPr>
          <w:delText>};</w:delText>
        </w:r>
      </w:del>
    </w:p>
    <w:p w14:paraId="7833F914" w14:textId="5A769FFE" w:rsidR="001E2940" w:rsidRPr="001E2940" w:rsidDel="000A0EA6" w:rsidRDefault="001E2940" w:rsidP="000A0EA6">
      <w:pPr>
        <w:pStyle w:val="CodePACKT"/>
        <w:ind w:left="0"/>
        <w:rPr>
          <w:del w:id="232" w:author="Druhin Mukherjee" w:date="2015-10-26T14:42:00Z"/>
          <w:rFonts w:eastAsiaTheme="minorHAnsi"/>
          <w:color w:val="000000"/>
          <w:highlight w:val="white"/>
          <w:lang w:val="en-NZ"/>
        </w:rPr>
        <w:pPrChange w:id="233" w:author="Druhin Mukherjee" w:date="2015-10-26T14:42:00Z">
          <w:pPr>
            <w:pStyle w:val="ListParagraph"/>
            <w:numPr>
              <w:numId w:val="1"/>
            </w:numPr>
            <w:tabs>
              <w:tab w:val="num" w:pos="0"/>
            </w:tabs>
            <w:autoSpaceDE w:val="0"/>
            <w:autoSpaceDN w:val="0"/>
            <w:adjustRightInd w:val="0"/>
            <w:spacing w:after="0"/>
            <w:ind w:left="0"/>
          </w:pPr>
        </w:pPrChange>
      </w:pPr>
    </w:p>
    <w:p w14:paraId="7CE76960" w14:textId="3FD7BD04" w:rsidR="001E2940" w:rsidRPr="001E2940" w:rsidDel="000A0EA6" w:rsidRDefault="001E2940" w:rsidP="000A0EA6">
      <w:pPr>
        <w:pStyle w:val="CodePACKT"/>
        <w:ind w:left="0"/>
        <w:rPr>
          <w:del w:id="234" w:author="Druhin Mukherjee" w:date="2015-10-26T14:42:00Z"/>
          <w:rFonts w:eastAsiaTheme="minorHAnsi"/>
          <w:color w:val="000000"/>
          <w:highlight w:val="white"/>
          <w:lang w:val="en-NZ"/>
        </w:rPr>
        <w:pPrChange w:id="235" w:author="Druhin Mukherjee" w:date="2015-10-26T14:42:00Z">
          <w:pPr>
            <w:pStyle w:val="ListParagraph"/>
            <w:numPr>
              <w:numId w:val="1"/>
            </w:numPr>
            <w:tabs>
              <w:tab w:val="num" w:pos="0"/>
            </w:tabs>
            <w:autoSpaceDE w:val="0"/>
            <w:autoSpaceDN w:val="0"/>
            <w:adjustRightInd w:val="0"/>
            <w:spacing w:after="0"/>
            <w:ind w:left="0"/>
          </w:pPr>
        </w:pPrChange>
      </w:pPr>
      <w:del w:id="236" w:author="Druhin Mukherjee" w:date="2015-10-26T14:42:00Z">
        <w:r w:rsidRPr="001E2940" w:rsidDel="000A0EA6">
          <w:rPr>
            <w:rFonts w:eastAsiaTheme="minorHAnsi"/>
            <w:color w:val="0000FF"/>
            <w:highlight w:val="white"/>
            <w:lang w:val="en-NZ"/>
          </w:rPr>
          <w:delText>class</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Plagmeto</w:delText>
        </w:r>
        <w:r w:rsidRPr="001E2940" w:rsidDel="000A0EA6">
          <w:rPr>
            <w:rFonts w:eastAsiaTheme="minorHAnsi"/>
            <w:color w:val="000000"/>
            <w:highlight w:val="white"/>
            <w:lang w:val="en-NZ"/>
          </w:rPr>
          <w:delText xml:space="preserve"> : </w:delText>
        </w:r>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IFast</w:delText>
        </w:r>
      </w:del>
    </w:p>
    <w:p w14:paraId="54C2847B" w14:textId="56A8EA0C" w:rsidR="001E2940" w:rsidRPr="001E2940" w:rsidDel="000A0EA6" w:rsidRDefault="001E2940" w:rsidP="000A0EA6">
      <w:pPr>
        <w:pStyle w:val="CodePACKT"/>
        <w:ind w:left="0"/>
        <w:rPr>
          <w:del w:id="237" w:author="Druhin Mukherjee" w:date="2015-10-26T14:42:00Z"/>
          <w:rFonts w:eastAsiaTheme="minorHAnsi"/>
          <w:color w:val="000000"/>
          <w:highlight w:val="white"/>
          <w:lang w:val="en-NZ"/>
        </w:rPr>
        <w:pPrChange w:id="238" w:author="Druhin Mukherjee" w:date="2015-10-26T14:42:00Z">
          <w:pPr>
            <w:pStyle w:val="ListParagraph"/>
            <w:numPr>
              <w:numId w:val="1"/>
            </w:numPr>
            <w:tabs>
              <w:tab w:val="num" w:pos="0"/>
            </w:tabs>
            <w:autoSpaceDE w:val="0"/>
            <w:autoSpaceDN w:val="0"/>
            <w:adjustRightInd w:val="0"/>
            <w:spacing w:after="0"/>
            <w:ind w:left="0"/>
          </w:pPr>
        </w:pPrChange>
      </w:pPr>
      <w:del w:id="239" w:author="Druhin Mukherjee" w:date="2015-10-26T14:42:00Z">
        <w:r w:rsidRPr="001E2940" w:rsidDel="000A0EA6">
          <w:rPr>
            <w:rFonts w:eastAsiaTheme="minorHAnsi"/>
            <w:color w:val="000000"/>
            <w:highlight w:val="white"/>
            <w:lang w:val="en-NZ"/>
          </w:rPr>
          <w:delText>{</w:delText>
        </w:r>
      </w:del>
    </w:p>
    <w:p w14:paraId="45613F38" w14:textId="2E9626C2" w:rsidR="001E2940" w:rsidRPr="001E2940" w:rsidDel="000A0EA6" w:rsidRDefault="001E2940" w:rsidP="000A0EA6">
      <w:pPr>
        <w:pStyle w:val="CodePACKT"/>
        <w:ind w:left="0"/>
        <w:rPr>
          <w:del w:id="240" w:author="Druhin Mukherjee" w:date="2015-10-26T14:42:00Z"/>
          <w:rFonts w:eastAsiaTheme="minorHAnsi"/>
          <w:color w:val="000000"/>
          <w:highlight w:val="white"/>
          <w:lang w:val="en-NZ"/>
        </w:rPr>
        <w:pPrChange w:id="241" w:author="Druhin Mukherjee" w:date="2015-10-26T14:42:00Z">
          <w:pPr>
            <w:pStyle w:val="ListParagraph"/>
            <w:numPr>
              <w:numId w:val="1"/>
            </w:numPr>
            <w:tabs>
              <w:tab w:val="num" w:pos="0"/>
            </w:tabs>
            <w:autoSpaceDE w:val="0"/>
            <w:autoSpaceDN w:val="0"/>
            <w:adjustRightInd w:val="0"/>
            <w:spacing w:after="0"/>
            <w:ind w:left="0"/>
          </w:pPr>
        </w:pPrChange>
      </w:pPr>
      <w:del w:id="242" w:author="Druhin Mukherjee" w:date="2015-10-26T14:42:00Z">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w:delText>
        </w:r>
      </w:del>
    </w:p>
    <w:p w14:paraId="3EC32DB2" w14:textId="7C8D71B9" w:rsidR="001E2940" w:rsidRPr="001E2940" w:rsidDel="000A0EA6" w:rsidRDefault="001E2940" w:rsidP="000A0EA6">
      <w:pPr>
        <w:pStyle w:val="CodePACKT"/>
        <w:ind w:left="0"/>
        <w:rPr>
          <w:del w:id="243" w:author="Druhin Mukherjee" w:date="2015-10-26T14:42:00Z"/>
          <w:rFonts w:eastAsiaTheme="minorHAnsi"/>
          <w:color w:val="000000"/>
          <w:highlight w:val="white"/>
          <w:lang w:val="en-NZ"/>
        </w:rPr>
        <w:pPrChange w:id="244" w:author="Druhin Mukherjee" w:date="2015-10-26T14:42:00Z">
          <w:pPr>
            <w:pStyle w:val="ListParagraph"/>
            <w:numPr>
              <w:numId w:val="1"/>
            </w:numPr>
            <w:tabs>
              <w:tab w:val="num" w:pos="0"/>
            </w:tabs>
            <w:autoSpaceDE w:val="0"/>
            <w:autoSpaceDN w:val="0"/>
            <w:adjustRightInd w:val="0"/>
            <w:spacing w:after="0"/>
            <w:ind w:left="0"/>
          </w:pPr>
        </w:pPrChange>
      </w:pPr>
      <w:del w:id="245" w:author="Druhin Mukherjee" w:date="2015-10-26T14:42:00Z">
        <w:r w:rsidRPr="001E2940" w:rsidDel="000A0EA6">
          <w:rPr>
            <w:rFonts w:eastAsiaTheme="minorHAnsi"/>
            <w:color w:val="000000"/>
            <w:highlight w:val="white"/>
            <w:lang w:val="en-NZ"/>
          </w:rPr>
          <w:tab/>
          <w:delText>std::</w:delText>
        </w:r>
        <w:r w:rsidRPr="001E2940" w:rsidDel="000A0EA6">
          <w:rPr>
            <w:rFonts w:eastAsiaTheme="minorHAnsi"/>
            <w:color w:val="2B91AF"/>
            <w:highlight w:val="white"/>
            <w:lang w:val="en-NZ"/>
          </w:rPr>
          <w:delText>string</w:delText>
        </w:r>
        <w:r w:rsidRPr="001E2940" w:rsidDel="000A0EA6">
          <w:rPr>
            <w:rFonts w:eastAsiaTheme="minorHAnsi"/>
            <w:color w:val="000000"/>
            <w:highlight w:val="white"/>
            <w:lang w:val="en-NZ"/>
          </w:rPr>
          <w:delText xml:space="preserve"> Name()</w:delText>
        </w:r>
      </w:del>
    </w:p>
    <w:p w14:paraId="60BCE426" w14:textId="0B205896" w:rsidR="001E2940" w:rsidRPr="001E2940" w:rsidDel="000A0EA6" w:rsidRDefault="001E2940" w:rsidP="000A0EA6">
      <w:pPr>
        <w:pStyle w:val="CodePACKT"/>
        <w:ind w:left="0"/>
        <w:rPr>
          <w:del w:id="246" w:author="Druhin Mukherjee" w:date="2015-10-26T14:42:00Z"/>
          <w:rFonts w:eastAsiaTheme="minorHAnsi"/>
          <w:color w:val="000000"/>
          <w:highlight w:val="white"/>
          <w:lang w:val="en-NZ"/>
        </w:rPr>
        <w:pPrChange w:id="247" w:author="Druhin Mukherjee" w:date="2015-10-26T14:42:00Z">
          <w:pPr>
            <w:pStyle w:val="ListParagraph"/>
            <w:numPr>
              <w:numId w:val="1"/>
            </w:numPr>
            <w:tabs>
              <w:tab w:val="num" w:pos="0"/>
            </w:tabs>
            <w:autoSpaceDE w:val="0"/>
            <w:autoSpaceDN w:val="0"/>
            <w:adjustRightInd w:val="0"/>
            <w:spacing w:after="0"/>
            <w:ind w:left="0"/>
          </w:pPr>
        </w:pPrChange>
      </w:pPr>
      <w:del w:id="248" w:author="Druhin Mukherjee" w:date="2015-10-26T14:42:00Z">
        <w:r w:rsidRPr="001E2940" w:rsidDel="000A0EA6">
          <w:rPr>
            <w:rFonts w:eastAsiaTheme="minorHAnsi"/>
            <w:color w:val="000000"/>
            <w:highlight w:val="white"/>
            <w:lang w:val="en-NZ"/>
          </w:rPr>
          <w:tab/>
          <w:delText>{</w:delText>
        </w:r>
      </w:del>
    </w:p>
    <w:p w14:paraId="49896184" w14:textId="66657830" w:rsidR="001E2940" w:rsidRPr="001E2940" w:rsidDel="000A0EA6" w:rsidRDefault="001E2940" w:rsidP="000A0EA6">
      <w:pPr>
        <w:pStyle w:val="CodePACKT"/>
        <w:ind w:left="0"/>
        <w:rPr>
          <w:del w:id="249" w:author="Druhin Mukherjee" w:date="2015-10-26T14:42:00Z"/>
          <w:rFonts w:eastAsiaTheme="minorHAnsi"/>
          <w:color w:val="000000"/>
          <w:highlight w:val="white"/>
          <w:lang w:val="en-NZ"/>
        </w:rPr>
        <w:pPrChange w:id="250" w:author="Druhin Mukherjee" w:date="2015-10-26T14:42:00Z">
          <w:pPr>
            <w:pStyle w:val="ListParagraph"/>
            <w:numPr>
              <w:numId w:val="1"/>
            </w:numPr>
            <w:tabs>
              <w:tab w:val="num" w:pos="0"/>
            </w:tabs>
            <w:autoSpaceDE w:val="0"/>
            <w:autoSpaceDN w:val="0"/>
            <w:adjustRightInd w:val="0"/>
            <w:spacing w:after="0"/>
            <w:ind w:left="0"/>
          </w:pPr>
        </w:pPrChange>
      </w:pPr>
      <w:del w:id="251" w:author="Druhin Mukherjee" w:date="2015-10-26T14:42:00Z">
        <w:r w:rsidRPr="001E2940" w:rsidDel="000A0EA6">
          <w:rPr>
            <w:rFonts w:eastAsiaTheme="minorHAnsi"/>
            <w:color w:val="000000"/>
            <w:highlight w:val="white"/>
            <w:lang w:val="en-NZ"/>
          </w:rPr>
          <w:tab/>
        </w:r>
        <w:r w:rsidRPr="001E2940" w:rsidDel="000A0EA6">
          <w:rPr>
            <w:rFonts w:eastAsiaTheme="minorHAnsi"/>
            <w:color w:val="000000"/>
            <w:highlight w:val="white"/>
            <w:lang w:val="en-NZ"/>
          </w:rPr>
          <w:tab/>
        </w:r>
        <w:r w:rsidRPr="001E2940" w:rsidDel="000A0EA6">
          <w:rPr>
            <w:rFonts w:eastAsiaTheme="minorHAnsi"/>
            <w:color w:val="0000FF"/>
            <w:highlight w:val="white"/>
            <w:lang w:val="en-NZ"/>
          </w:rPr>
          <w:delText>return</w:delText>
        </w:r>
        <w:r w:rsidRPr="001E2940" w:rsidDel="000A0EA6">
          <w:rPr>
            <w:rFonts w:eastAsiaTheme="minorHAnsi"/>
            <w:color w:val="000000"/>
            <w:highlight w:val="white"/>
            <w:lang w:val="en-NZ"/>
          </w:rPr>
          <w:delText xml:space="preserve"> </w:delText>
        </w:r>
        <w:r w:rsidRPr="001E2940" w:rsidDel="000A0EA6">
          <w:rPr>
            <w:rFonts w:eastAsiaTheme="minorHAnsi"/>
            <w:highlight w:val="white"/>
            <w:lang w:val="en-NZ"/>
          </w:rPr>
          <w:delText>"Plagmeto"</w:delText>
        </w:r>
        <w:r w:rsidRPr="001E2940" w:rsidDel="000A0EA6">
          <w:rPr>
            <w:rFonts w:eastAsiaTheme="minorHAnsi"/>
            <w:color w:val="000000"/>
            <w:highlight w:val="white"/>
            <w:lang w:val="en-NZ"/>
          </w:rPr>
          <w:delText>;</w:delText>
        </w:r>
      </w:del>
    </w:p>
    <w:p w14:paraId="366EEB62" w14:textId="461EA01B" w:rsidR="001E2940" w:rsidRPr="001E2940" w:rsidDel="000A0EA6" w:rsidRDefault="001E2940" w:rsidP="000A0EA6">
      <w:pPr>
        <w:pStyle w:val="CodePACKT"/>
        <w:ind w:left="0"/>
        <w:rPr>
          <w:del w:id="252" w:author="Druhin Mukherjee" w:date="2015-10-26T14:42:00Z"/>
          <w:rFonts w:eastAsiaTheme="minorHAnsi"/>
          <w:color w:val="000000"/>
          <w:highlight w:val="white"/>
          <w:lang w:val="en-NZ"/>
        </w:rPr>
        <w:pPrChange w:id="253" w:author="Druhin Mukherjee" w:date="2015-10-26T14:42:00Z">
          <w:pPr>
            <w:pStyle w:val="ListParagraph"/>
            <w:numPr>
              <w:numId w:val="1"/>
            </w:numPr>
            <w:tabs>
              <w:tab w:val="num" w:pos="0"/>
            </w:tabs>
            <w:autoSpaceDE w:val="0"/>
            <w:autoSpaceDN w:val="0"/>
            <w:adjustRightInd w:val="0"/>
            <w:spacing w:after="0"/>
            <w:ind w:left="0"/>
          </w:pPr>
        </w:pPrChange>
      </w:pPr>
      <w:del w:id="254" w:author="Druhin Mukherjee" w:date="2015-10-26T14:42:00Z">
        <w:r w:rsidRPr="001E2940" w:rsidDel="000A0EA6">
          <w:rPr>
            <w:rFonts w:eastAsiaTheme="minorHAnsi"/>
            <w:color w:val="000000"/>
            <w:highlight w:val="white"/>
            <w:lang w:val="en-NZ"/>
          </w:rPr>
          <w:tab/>
          <w:delText>}</w:delText>
        </w:r>
      </w:del>
    </w:p>
    <w:p w14:paraId="5848CDB1" w14:textId="7D445988" w:rsidR="001E2940" w:rsidRPr="001E2940" w:rsidDel="000A0EA6" w:rsidRDefault="001E2940" w:rsidP="000A0EA6">
      <w:pPr>
        <w:pStyle w:val="CodePACKT"/>
        <w:ind w:left="0"/>
        <w:rPr>
          <w:del w:id="255" w:author="Druhin Mukherjee" w:date="2015-10-26T14:42:00Z"/>
          <w:rFonts w:eastAsiaTheme="minorHAnsi"/>
          <w:color w:val="000000"/>
          <w:highlight w:val="white"/>
          <w:lang w:val="en-NZ"/>
        </w:rPr>
        <w:pPrChange w:id="256" w:author="Druhin Mukherjee" w:date="2015-10-26T14:42:00Z">
          <w:pPr>
            <w:pStyle w:val="ListParagraph"/>
            <w:numPr>
              <w:numId w:val="1"/>
            </w:numPr>
            <w:tabs>
              <w:tab w:val="num" w:pos="0"/>
            </w:tabs>
            <w:autoSpaceDE w:val="0"/>
            <w:autoSpaceDN w:val="0"/>
            <w:adjustRightInd w:val="0"/>
            <w:spacing w:after="0"/>
            <w:ind w:left="0"/>
          </w:pPr>
        </w:pPrChange>
      </w:pPr>
      <w:del w:id="257" w:author="Druhin Mukherjee" w:date="2015-10-26T14:42:00Z">
        <w:r w:rsidRPr="001E2940" w:rsidDel="000A0EA6">
          <w:rPr>
            <w:rFonts w:eastAsiaTheme="minorHAnsi"/>
            <w:color w:val="000000"/>
            <w:highlight w:val="white"/>
            <w:lang w:val="en-NZ"/>
          </w:rPr>
          <w:delText>};</w:delText>
        </w:r>
      </w:del>
    </w:p>
    <w:p w14:paraId="7C07D6E3" w14:textId="02A4559E" w:rsidR="001E2940" w:rsidRPr="001E2940" w:rsidDel="000A0EA6" w:rsidRDefault="001E2940" w:rsidP="000A0EA6">
      <w:pPr>
        <w:pStyle w:val="CodePACKT"/>
        <w:ind w:left="0"/>
        <w:rPr>
          <w:del w:id="258" w:author="Druhin Mukherjee" w:date="2015-10-26T14:42:00Z"/>
          <w:rFonts w:eastAsiaTheme="minorHAnsi"/>
          <w:color w:val="000000"/>
          <w:highlight w:val="white"/>
          <w:lang w:val="en-NZ"/>
        </w:rPr>
        <w:pPrChange w:id="259" w:author="Druhin Mukherjee" w:date="2015-10-26T14:42:00Z">
          <w:pPr>
            <w:pStyle w:val="ListParagraph"/>
            <w:numPr>
              <w:numId w:val="1"/>
            </w:numPr>
            <w:tabs>
              <w:tab w:val="num" w:pos="0"/>
            </w:tabs>
            <w:autoSpaceDE w:val="0"/>
            <w:autoSpaceDN w:val="0"/>
            <w:adjustRightInd w:val="0"/>
            <w:spacing w:after="0"/>
            <w:ind w:left="0"/>
          </w:pPr>
        </w:pPrChange>
      </w:pPr>
      <w:del w:id="260" w:author="Druhin Mukherjee" w:date="2015-10-26T14:42:00Z">
        <w:r w:rsidRPr="001E2940" w:rsidDel="000A0EA6">
          <w:rPr>
            <w:rFonts w:eastAsiaTheme="minorHAnsi"/>
            <w:color w:val="0000FF"/>
            <w:highlight w:val="white"/>
            <w:lang w:val="en-NZ"/>
          </w:rPr>
          <w:delText>class</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Bungindi</w:delText>
        </w:r>
        <w:r w:rsidRPr="001E2940" w:rsidDel="000A0EA6">
          <w:rPr>
            <w:rFonts w:eastAsiaTheme="minorHAnsi"/>
            <w:color w:val="000000"/>
            <w:highlight w:val="white"/>
            <w:lang w:val="en-NZ"/>
          </w:rPr>
          <w:delText xml:space="preserve"> : </w:delText>
        </w:r>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ISlow</w:delText>
        </w:r>
      </w:del>
    </w:p>
    <w:p w14:paraId="53CBCFA1" w14:textId="3107E20C" w:rsidR="001E2940" w:rsidRPr="001E2940" w:rsidDel="000A0EA6" w:rsidRDefault="001E2940" w:rsidP="000A0EA6">
      <w:pPr>
        <w:pStyle w:val="CodePACKT"/>
        <w:ind w:left="0"/>
        <w:rPr>
          <w:del w:id="261" w:author="Druhin Mukherjee" w:date="2015-10-26T14:42:00Z"/>
          <w:rFonts w:eastAsiaTheme="minorHAnsi"/>
          <w:color w:val="000000"/>
          <w:highlight w:val="white"/>
          <w:lang w:val="en-NZ"/>
        </w:rPr>
        <w:pPrChange w:id="262" w:author="Druhin Mukherjee" w:date="2015-10-26T14:42:00Z">
          <w:pPr>
            <w:pStyle w:val="ListParagraph"/>
            <w:numPr>
              <w:numId w:val="1"/>
            </w:numPr>
            <w:tabs>
              <w:tab w:val="num" w:pos="0"/>
            </w:tabs>
            <w:autoSpaceDE w:val="0"/>
            <w:autoSpaceDN w:val="0"/>
            <w:adjustRightInd w:val="0"/>
            <w:spacing w:after="0"/>
            <w:ind w:left="0"/>
          </w:pPr>
        </w:pPrChange>
      </w:pPr>
      <w:del w:id="263" w:author="Druhin Mukherjee" w:date="2015-10-26T14:42:00Z">
        <w:r w:rsidRPr="001E2940" w:rsidDel="000A0EA6">
          <w:rPr>
            <w:rFonts w:eastAsiaTheme="minorHAnsi"/>
            <w:color w:val="000000"/>
            <w:highlight w:val="white"/>
            <w:lang w:val="en-NZ"/>
          </w:rPr>
          <w:delText>{</w:delText>
        </w:r>
      </w:del>
    </w:p>
    <w:p w14:paraId="4CE9356B" w14:textId="0D0ACA82" w:rsidR="001E2940" w:rsidRPr="001E2940" w:rsidDel="000A0EA6" w:rsidRDefault="001E2940" w:rsidP="000A0EA6">
      <w:pPr>
        <w:pStyle w:val="CodePACKT"/>
        <w:ind w:left="0"/>
        <w:rPr>
          <w:del w:id="264" w:author="Druhin Mukherjee" w:date="2015-10-26T14:42:00Z"/>
          <w:rFonts w:eastAsiaTheme="minorHAnsi"/>
          <w:color w:val="000000"/>
          <w:highlight w:val="white"/>
          <w:lang w:val="en-NZ"/>
        </w:rPr>
        <w:pPrChange w:id="265" w:author="Druhin Mukherjee" w:date="2015-10-26T14:42:00Z">
          <w:pPr>
            <w:pStyle w:val="ListParagraph"/>
            <w:numPr>
              <w:numId w:val="1"/>
            </w:numPr>
            <w:tabs>
              <w:tab w:val="num" w:pos="0"/>
            </w:tabs>
            <w:autoSpaceDE w:val="0"/>
            <w:autoSpaceDN w:val="0"/>
            <w:adjustRightInd w:val="0"/>
            <w:spacing w:after="0"/>
            <w:ind w:left="0"/>
          </w:pPr>
        </w:pPrChange>
      </w:pPr>
      <w:del w:id="266" w:author="Druhin Mukherjee" w:date="2015-10-26T14:42:00Z">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w:delText>
        </w:r>
      </w:del>
    </w:p>
    <w:p w14:paraId="29B33339" w14:textId="6C6882D6" w:rsidR="001E2940" w:rsidRPr="001E2940" w:rsidDel="000A0EA6" w:rsidRDefault="001E2940" w:rsidP="000A0EA6">
      <w:pPr>
        <w:pStyle w:val="CodePACKT"/>
        <w:ind w:left="0"/>
        <w:rPr>
          <w:del w:id="267" w:author="Druhin Mukherjee" w:date="2015-10-26T14:42:00Z"/>
          <w:rFonts w:eastAsiaTheme="minorHAnsi"/>
          <w:color w:val="000000"/>
          <w:highlight w:val="white"/>
          <w:lang w:val="en-NZ"/>
        </w:rPr>
        <w:pPrChange w:id="268" w:author="Druhin Mukherjee" w:date="2015-10-26T14:42:00Z">
          <w:pPr>
            <w:pStyle w:val="ListParagraph"/>
            <w:numPr>
              <w:numId w:val="1"/>
            </w:numPr>
            <w:tabs>
              <w:tab w:val="num" w:pos="0"/>
            </w:tabs>
            <w:autoSpaceDE w:val="0"/>
            <w:autoSpaceDN w:val="0"/>
            <w:adjustRightInd w:val="0"/>
            <w:spacing w:after="0"/>
            <w:ind w:left="0"/>
          </w:pPr>
        </w:pPrChange>
      </w:pPr>
      <w:del w:id="269" w:author="Druhin Mukherjee" w:date="2015-10-26T14:42:00Z">
        <w:r w:rsidRPr="001E2940" w:rsidDel="000A0EA6">
          <w:rPr>
            <w:rFonts w:eastAsiaTheme="minorHAnsi"/>
            <w:color w:val="000000"/>
            <w:highlight w:val="white"/>
            <w:lang w:val="en-NZ"/>
          </w:rPr>
          <w:tab/>
          <w:delText>std::</w:delText>
        </w:r>
        <w:r w:rsidRPr="001E2940" w:rsidDel="000A0EA6">
          <w:rPr>
            <w:rFonts w:eastAsiaTheme="minorHAnsi"/>
            <w:color w:val="2B91AF"/>
            <w:highlight w:val="white"/>
            <w:lang w:val="en-NZ"/>
          </w:rPr>
          <w:delText>string</w:delText>
        </w:r>
        <w:r w:rsidRPr="001E2940" w:rsidDel="000A0EA6">
          <w:rPr>
            <w:rFonts w:eastAsiaTheme="minorHAnsi"/>
            <w:color w:val="000000"/>
            <w:highlight w:val="white"/>
            <w:lang w:val="en-NZ"/>
          </w:rPr>
          <w:delText xml:space="preserve"> Name()</w:delText>
        </w:r>
      </w:del>
    </w:p>
    <w:p w14:paraId="5AC0D404" w14:textId="6DDC6325" w:rsidR="001E2940" w:rsidRPr="001E2940" w:rsidDel="000A0EA6" w:rsidRDefault="001E2940" w:rsidP="000A0EA6">
      <w:pPr>
        <w:pStyle w:val="CodePACKT"/>
        <w:ind w:left="0"/>
        <w:rPr>
          <w:del w:id="270" w:author="Druhin Mukherjee" w:date="2015-10-26T14:42:00Z"/>
          <w:rFonts w:eastAsiaTheme="minorHAnsi"/>
          <w:color w:val="000000"/>
          <w:highlight w:val="white"/>
          <w:lang w:val="en-NZ"/>
        </w:rPr>
        <w:pPrChange w:id="271" w:author="Druhin Mukherjee" w:date="2015-10-26T14:42:00Z">
          <w:pPr>
            <w:pStyle w:val="ListParagraph"/>
            <w:numPr>
              <w:numId w:val="1"/>
            </w:numPr>
            <w:tabs>
              <w:tab w:val="num" w:pos="0"/>
            </w:tabs>
            <w:autoSpaceDE w:val="0"/>
            <w:autoSpaceDN w:val="0"/>
            <w:adjustRightInd w:val="0"/>
            <w:spacing w:after="0"/>
            <w:ind w:left="0"/>
          </w:pPr>
        </w:pPrChange>
      </w:pPr>
      <w:del w:id="272" w:author="Druhin Mukherjee" w:date="2015-10-26T14:42:00Z">
        <w:r w:rsidRPr="001E2940" w:rsidDel="000A0EA6">
          <w:rPr>
            <w:rFonts w:eastAsiaTheme="minorHAnsi"/>
            <w:color w:val="000000"/>
            <w:highlight w:val="white"/>
            <w:lang w:val="en-NZ"/>
          </w:rPr>
          <w:tab/>
          <w:delText>{</w:delText>
        </w:r>
      </w:del>
    </w:p>
    <w:p w14:paraId="32929424" w14:textId="684E49E0" w:rsidR="001E2940" w:rsidRPr="001E2940" w:rsidDel="000A0EA6" w:rsidRDefault="001E2940" w:rsidP="000A0EA6">
      <w:pPr>
        <w:pStyle w:val="CodePACKT"/>
        <w:ind w:left="0"/>
        <w:rPr>
          <w:del w:id="273" w:author="Druhin Mukherjee" w:date="2015-10-26T14:42:00Z"/>
          <w:rFonts w:eastAsiaTheme="minorHAnsi"/>
          <w:color w:val="000000"/>
          <w:highlight w:val="white"/>
          <w:lang w:val="en-NZ"/>
        </w:rPr>
        <w:pPrChange w:id="274" w:author="Druhin Mukherjee" w:date="2015-10-26T14:42:00Z">
          <w:pPr>
            <w:pStyle w:val="ListParagraph"/>
            <w:numPr>
              <w:numId w:val="1"/>
            </w:numPr>
            <w:tabs>
              <w:tab w:val="num" w:pos="0"/>
            </w:tabs>
            <w:autoSpaceDE w:val="0"/>
            <w:autoSpaceDN w:val="0"/>
            <w:adjustRightInd w:val="0"/>
            <w:spacing w:after="0"/>
            <w:ind w:left="0"/>
          </w:pPr>
        </w:pPrChange>
      </w:pPr>
      <w:del w:id="275" w:author="Druhin Mukherjee" w:date="2015-10-26T14:42:00Z">
        <w:r w:rsidRPr="001E2940" w:rsidDel="000A0EA6">
          <w:rPr>
            <w:rFonts w:eastAsiaTheme="minorHAnsi"/>
            <w:color w:val="000000"/>
            <w:highlight w:val="white"/>
            <w:lang w:val="en-NZ"/>
          </w:rPr>
          <w:tab/>
        </w:r>
        <w:r w:rsidRPr="001E2940" w:rsidDel="000A0EA6">
          <w:rPr>
            <w:rFonts w:eastAsiaTheme="minorHAnsi"/>
            <w:color w:val="000000"/>
            <w:highlight w:val="white"/>
            <w:lang w:val="en-NZ"/>
          </w:rPr>
          <w:tab/>
        </w:r>
        <w:r w:rsidRPr="001E2940" w:rsidDel="000A0EA6">
          <w:rPr>
            <w:rFonts w:eastAsiaTheme="minorHAnsi"/>
            <w:color w:val="0000FF"/>
            <w:highlight w:val="white"/>
            <w:lang w:val="en-NZ"/>
          </w:rPr>
          <w:delText>return</w:delText>
        </w:r>
        <w:r w:rsidRPr="001E2940" w:rsidDel="000A0EA6">
          <w:rPr>
            <w:rFonts w:eastAsiaTheme="minorHAnsi"/>
            <w:color w:val="000000"/>
            <w:highlight w:val="white"/>
            <w:lang w:val="en-NZ"/>
          </w:rPr>
          <w:delText xml:space="preserve"> </w:delText>
        </w:r>
        <w:r w:rsidRPr="001E2940" w:rsidDel="000A0EA6">
          <w:rPr>
            <w:rFonts w:eastAsiaTheme="minorHAnsi"/>
            <w:highlight w:val="white"/>
            <w:lang w:val="en-NZ"/>
          </w:rPr>
          <w:delText>"Bungindi"</w:delText>
        </w:r>
        <w:r w:rsidRPr="001E2940" w:rsidDel="000A0EA6">
          <w:rPr>
            <w:rFonts w:eastAsiaTheme="minorHAnsi"/>
            <w:color w:val="000000"/>
            <w:highlight w:val="white"/>
            <w:lang w:val="en-NZ"/>
          </w:rPr>
          <w:delText>;</w:delText>
        </w:r>
      </w:del>
    </w:p>
    <w:p w14:paraId="3C49F821" w14:textId="0D1B1B80" w:rsidR="001E2940" w:rsidRPr="001E2940" w:rsidDel="000A0EA6" w:rsidRDefault="001E2940" w:rsidP="000A0EA6">
      <w:pPr>
        <w:pStyle w:val="CodePACKT"/>
        <w:ind w:left="0"/>
        <w:rPr>
          <w:del w:id="276" w:author="Druhin Mukherjee" w:date="2015-10-26T14:42:00Z"/>
          <w:rFonts w:eastAsiaTheme="minorHAnsi"/>
          <w:color w:val="000000"/>
          <w:highlight w:val="white"/>
          <w:lang w:val="en-NZ"/>
        </w:rPr>
        <w:pPrChange w:id="277" w:author="Druhin Mukherjee" w:date="2015-10-26T14:42:00Z">
          <w:pPr>
            <w:pStyle w:val="ListParagraph"/>
            <w:numPr>
              <w:numId w:val="1"/>
            </w:numPr>
            <w:tabs>
              <w:tab w:val="num" w:pos="0"/>
            </w:tabs>
            <w:autoSpaceDE w:val="0"/>
            <w:autoSpaceDN w:val="0"/>
            <w:adjustRightInd w:val="0"/>
            <w:spacing w:after="0"/>
            <w:ind w:left="0"/>
          </w:pPr>
        </w:pPrChange>
      </w:pPr>
      <w:del w:id="278" w:author="Druhin Mukherjee" w:date="2015-10-26T14:42:00Z">
        <w:r w:rsidRPr="001E2940" w:rsidDel="000A0EA6">
          <w:rPr>
            <w:rFonts w:eastAsiaTheme="minorHAnsi"/>
            <w:color w:val="000000"/>
            <w:highlight w:val="white"/>
            <w:lang w:val="en-NZ"/>
          </w:rPr>
          <w:tab/>
          <w:delText>}</w:delText>
        </w:r>
      </w:del>
    </w:p>
    <w:p w14:paraId="7CC0D5AA" w14:textId="258EFF89" w:rsidR="001E2940" w:rsidRPr="001E2940" w:rsidDel="000A0EA6" w:rsidRDefault="001E2940" w:rsidP="000A0EA6">
      <w:pPr>
        <w:pStyle w:val="CodePACKT"/>
        <w:ind w:left="0"/>
        <w:rPr>
          <w:del w:id="279" w:author="Druhin Mukherjee" w:date="2015-10-26T14:42:00Z"/>
          <w:rFonts w:eastAsiaTheme="minorHAnsi"/>
          <w:color w:val="000000"/>
          <w:highlight w:val="white"/>
          <w:lang w:val="en-NZ"/>
        </w:rPr>
        <w:pPrChange w:id="280" w:author="Druhin Mukherjee" w:date="2015-10-26T14:42:00Z">
          <w:pPr>
            <w:pStyle w:val="ListParagraph"/>
            <w:numPr>
              <w:numId w:val="1"/>
            </w:numPr>
            <w:tabs>
              <w:tab w:val="num" w:pos="0"/>
            </w:tabs>
            <w:autoSpaceDE w:val="0"/>
            <w:autoSpaceDN w:val="0"/>
            <w:adjustRightInd w:val="0"/>
            <w:spacing w:after="0"/>
            <w:ind w:left="0"/>
          </w:pPr>
        </w:pPrChange>
      </w:pPr>
      <w:del w:id="281" w:author="Druhin Mukherjee" w:date="2015-10-26T14:42:00Z">
        <w:r w:rsidRPr="001E2940" w:rsidDel="000A0EA6">
          <w:rPr>
            <w:rFonts w:eastAsiaTheme="minorHAnsi"/>
            <w:color w:val="000000"/>
            <w:highlight w:val="white"/>
            <w:lang w:val="en-NZ"/>
          </w:rPr>
          <w:delText>};</w:delText>
        </w:r>
      </w:del>
    </w:p>
    <w:p w14:paraId="0CD1C622" w14:textId="79EDE80F" w:rsidR="001E2940" w:rsidRPr="001E2940" w:rsidDel="000A0EA6" w:rsidRDefault="001E2940" w:rsidP="000A0EA6">
      <w:pPr>
        <w:pStyle w:val="CodePACKT"/>
        <w:ind w:left="0"/>
        <w:rPr>
          <w:del w:id="282" w:author="Druhin Mukherjee" w:date="2015-10-26T14:42:00Z"/>
          <w:rFonts w:eastAsiaTheme="minorHAnsi"/>
          <w:color w:val="000000"/>
          <w:highlight w:val="white"/>
          <w:lang w:val="en-NZ"/>
        </w:rPr>
        <w:pPrChange w:id="283" w:author="Druhin Mukherjee" w:date="2015-10-26T14:42:00Z">
          <w:pPr>
            <w:pStyle w:val="ListParagraph"/>
            <w:numPr>
              <w:numId w:val="1"/>
            </w:numPr>
            <w:tabs>
              <w:tab w:val="num" w:pos="0"/>
            </w:tabs>
            <w:autoSpaceDE w:val="0"/>
            <w:autoSpaceDN w:val="0"/>
            <w:adjustRightInd w:val="0"/>
            <w:spacing w:after="0"/>
            <w:ind w:left="0"/>
          </w:pPr>
        </w:pPrChange>
      </w:pPr>
    </w:p>
    <w:p w14:paraId="66AAC511" w14:textId="2B202608" w:rsidR="001E2940" w:rsidRPr="001E2940" w:rsidDel="000A0EA6" w:rsidRDefault="001E2940" w:rsidP="000A0EA6">
      <w:pPr>
        <w:pStyle w:val="CodePACKT"/>
        <w:ind w:left="0"/>
        <w:rPr>
          <w:del w:id="284" w:author="Druhin Mukherjee" w:date="2015-10-26T14:42:00Z"/>
          <w:rFonts w:eastAsiaTheme="minorHAnsi"/>
          <w:color w:val="000000"/>
          <w:highlight w:val="white"/>
          <w:lang w:val="en-NZ"/>
        </w:rPr>
        <w:pPrChange w:id="285" w:author="Druhin Mukherjee" w:date="2015-10-26T14:42:00Z">
          <w:pPr>
            <w:pStyle w:val="ListParagraph"/>
            <w:numPr>
              <w:numId w:val="1"/>
            </w:numPr>
            <w:tabs>
              <w:tab w:val="num" w:pos="0"/>
            </w:tabs>
            <w:autoSpaceDE w:val="0"/>
            <w:autoSpaceDN w:val="0"/>
            <w:adjustRightInd w:val="0"/>
            <w:spacing w:after="0"/>
            <w:ind w:left="0"/>
          </w:pPr>
        </w:pPrChange>
      </w:pPr>
      <w:del w:id="286" w:author="Druhin Mukherjee" w:date="2015-10-26T14:42:00Z">
        <w:r w:rsidRPr="001E2940" w:rsidDel="000A0EA6">
          <w:rPr>
            <w:rFonts w:eastAsiaTheme="minorHAnsi"/>
            <w:color w:val="0000FF"/>
            <w:highlight w:val="white"/>
            <w:lang w:val="en-NZ"/>
          </w:rPr>
          <w:delText>class</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Zybgry</w:delText>
        </w:r>
        <w:r w:rsidRPr="001E2940" w:rsidDel="000A0EA6">
          <w:rPr>
            <w:rFonts w:eastAsiaTheme="minorHAnsi"/>
            <w:color w:val="000000"/>
            <w:highlight w:val="white"/>
            <w:lang w:val="en-NZ"/>
          </w:rPr>
          <w:delText xml:space="preserve"> : </w:delText>
        </w:r>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IFast</w:delText>
        </w:r>
      </w:del>
    </w:p>
    <w:p w14:paraId="4056F84A" w14:textId="734FB17C" w:rsidR="001E2940" w:rsidRPr="001E2940" w:rsidDel="000A0EA6" w:rsidRDefault="001E2940" w:rsidP="000A0EA6">
      <w:pPr>
        <w:pStyle w:val="CodePACKT"/>
        <w:ind w:left="0"/>
        <w:rPr>
          <w:del w:id="287" w:author="Druhin Mukherjee" w:date="2015-10-26T14:42:00Z"/>
          <w:rFonts w:eastAsiaTheme="minorHAnsi"/>
          <w:color w:val="000000"/>
          <w:highlight w:val="white"/>
          <w:lang w:val="en-NZ"/>
        </w:rPr>
        <w:pPrChange w:id="288" w:author="Druhin Mukherjee" w:date="2015-10-26T14:42:00Z">
          <w:pPr>
            <w:pStyle w:val="ListParagraph"/>
            <w:numPr>
              <w:numId w:val="1"/>
            </w:numPr>
            <w:tabs>
              <w:tab w:val="num" w:pos="0"/>
            </w:tabs>
            <w:autoSpaceDE w:val="0"/>
            <w:autoSpaceDN w:val="0"/>
            <w:adjustRightInd w:val="0"/>
            <w:spacing w:after="0"/>
            <w:ind w:left="0"/>
          </w:pPr>
        </w:pPrChange>
      </w:pPr>
      <w:del w:id="289" w:author="Druhin Mukherjee" w:date="2015-10-26T14:42:00Z">
        <w:r w:rsidRPr="001E2940" w:rsidDel="000A0EA6">
          <w:rPr>
            <w:rFonts w:eastAsiaTheme="minorHAnsi"/>
            <w:color w:val="000000"/>
            <w:highlight w:val="white"/>
            <w:lang w:val="en-NZ"/>
          </w:rPr>
          <w:delText>{</w:delText>
        </w:r>
      </w:del>
    </w:p>
    <w:p w14:paraId="638003ED" w14:textId="4E7077E7" w:rsidR="001E2940" w:rsidRPr="001E2940" w:rsidDel="000A0EA6" w:rsidRDefault="001E2940" w:rsidP="000A0EA6">
      <w:pPr>
        <w:pStyle w:val="CodePACKT"/>
        <w:ind w:left="0"/>
        <w:rPr>
          <w:del w:id="290" w:author="Druhin Mukherjee" w:date="2015-10-26T14:42:00Z"/>
          <w:rFonts w:eastAsiaTheme="minorHAnsi"/>
          <w:color w:val="000000"/>
          <w:highlight w:val="white"/>
          <w:lang w:val="en-NZ"/>
        </w:rPr>
        <w:pPrChange w:id="291" w:author="Druhin Mukherjee" w:date="2015-10-26T14:42:00Z">
          <w:pPr>
            <w:pStyle w:val="ListParagraph"/>
            <w:numPr>
              <w:numId w:val="1"/>
            </w:numPr>
            <w:tabs>
              <w:tab w:val="num" w:pos="0"/>
            </w:tabs>
            <w:autoSpaceDE w:val="0"/>
            <w:autoSpaceDN w:val="0"/>
            <w:adjustRightInd w:val="0"/>
            <w:spacing w:after="0"/>
            <w:ind w:left="0"/>
          </w:pPr>
        </w:pPrChange>
      </w:pPr>
      <w:del w:id="292" w:author="Druhin Mukherjee" w:date="2015-10-26T14:42:00Z">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w:delText>
        </w:r>
      </w:del>
    </w:p>
    <w:p w14:paraId="41237B28" w14:textId="09D1C304" w:rsidR="001E2940" w:rsidRPr="001E2940" w:rsidDel="000A0EA6" w:rsidRDefault="001E2940" w:rsidP="000A0EA6">
      <w:pPr>
        <w:pStyle w:val="CodePACKT"/>
        <w:ind w:left="0"/>
        <w:rPr>
          <w:del w:id="293" w:author="Druhin Mukherjee" w:date="2015-10-26T14:42:00Z"/>
          <w:rFonts w:eastAsiaTheme="minorHAnsi"/>
          <w:color w:val="000000"/>
          <w:highlight w:val="white"/>
          <w:lang w:val="en-NZ"/>
        </w:rPr>
        <w:pPrChange w:id="294" w:author="Druhin Mukherjee" w:date="2015-10-26T14:42:00Z">
          <w:pPr>
            <w:pStyle w:val="ListParagraph"/>
            <w:numPr>
              <w:numId w:val="1"/>
            </w:numPr>
            <w:tabs>
              <w:tab w:val="num" w:pos="0"/>
            </w:tabs>
            <w:autoSpaceDE w:val="0"/>
            <w:autoSpaceDN w:val="0"/>
            <w:adjustRightInd w:val="0"/>
            <w:spacing w:after="0"/>
            <w:ind w:left="0"/>
          </w:pPr>
        </w:pPrChange>
      </w:pPr>
      <w:del w:id="295" w:author="Druhin Mukherjee" w:date="2015-10-26T14:42:00Z">
        <w:r w:rsidRPr="001E2940" w:rsidDel="000A0EA6">
          <w:rPr>
            <w:rFonts w:eastAsiaTheme="minorHAnsi"/>
            <w:color w:val="000000"/>
            <w:highlight w:val="white"/>
            <w:lang w:val="en-NZ"/>
          </w:rPr>
          <w:tab/>
          <w:delText>std::</w:delText>
        </w:r>
        <w:r w:rsidRPr="001E2940" w:rsidDel="000A0EA6">
          <w:rPr>
            <w:rFonts w:eastAsiaTheme="minorHAnsi"/>
            <w:color w:val="2B91AF"/>
            <w:highlight w:val="white"/>
            <w:lang w:val="en-NZ"/>
          </w:rPr>
          <w:delText>string</w:delText>
        </w:r>
        <w:r w:rsidRPr="001E2940" w:rsidDel="000A0EA6">
          <w:rPr>
            <w:rFonts w:eastAsiaTheme="minorHAnsi"/>
            <w:color w:val="000000"/>
            <w:highlight w:val="white"/>
            <w:lang w:val="en-NZ"/>
          </w:rPr>
          <w:delText xml:space="preserve"> Name()</w:delText>
        </w:r>
      </w:del>
    </w:p>
    <w:p w14:paraId="09388221" w14:textId="796342B5" w:rsidR="001E2940" w:rsidRPr="001E2940" w:rsidDel="000A0EA6" w:rsidRDefault="001E2940" w:rsidP="000A0EA6">
      <w:pPr>
        <w:pStyle w:val="CodePACKT"/>
        <w:ind w:left="0"/>
        <w:rPr>
          <w:del w:id="296" w:author="Druhin Mukherjee" w:date="2015-10-26T14:42:00Z"/>
          <w:rFonts w:eastAsiaTheme="minorHAnsi"/>
          <w:color w:val="000000"/>
          <w:highlight w:val="white"/>
          <w:lang w:val="en-NZ"/>
        </w:rPr>
        <w:pPrChange w:id="297" w:author="Druhin Mukherjee" w:date="2015-10-26T14:42:00Z">
          <w:pPr>
            <w:pStyle w:val="ListParagraph"/>
            <w:numPr>
              <w:numId w:val="1"/>
            </w:numPr>
            <w:tabs>
              <w:tab w:val="num" w:pos="0"/>
            </w:tabs>
            <w:autoSpaceDE w:val="0"/>
            <w:autoSpaceDN w:val="0"/>
            <w:adjustRightInd w:val="0"/>
            <w:spacing w:after="0"/>
            <w:ind w:left="0"/>
          </w:pPr>
        </w:pPrChange>
      </w:pPr>
      <w:del w:id="298" w:author="Druhin Mukherjee" w:date="2015-10-26T14:42:00Z">
        <w:r w:rsidRPr="001E2940" w:rsidDel="000A0EA6">
          <w:rPr>
            <w:rFonts w:eastAsiaTheme="minorHAnsi"/>
            <w:color w:val="000000"/>
            <w:highlight w:val="white"/>
            <w:lang w:val="en-NZ"/>
          </w:rPr>
          <w:tab/>
          <w:delText>{</w:delText>
        </w:r>
      </w:del>
    </w:p>
    <w:p w14:paraId="57E4E23C" w14:textId="76516B1B" w:rsidR="001E2940" w:rsidRPr="001E2940" w:rsidDel="000A0EA6" w:rsidRDefault="001E2940" w:rsidP="000A0EA6">
      <w:pPr>
        <w:pStyle w:val="CodePACKT"/>
        <w:ind w:left="0"/>
        <w:rPr>
          <w:del w:id="299" w:author="Druhin Mukherjee" w:date="2015-10-26T14:42:00Z"/>
          <w:rFonts w:eastAsiaTheme="minorHAnsi"/>
          <w:color w:val="000000"/>
          <w:highlight w:val="white"/>
          <w:lang w:val="en-NZ"/>
        </w:rPr>
        <w:pPrChange w:id="300" w:author="Druhin Mukherjee" w:date="2015-10-26T14:42:00Z">
          <w:pPr>
            <w:pStyle w:val="ListParagraph"/>
            <w:numPr>
              <w:numId w:val="1"/>
            </w:numPr>
            <w:tabs>
              <w:tab w:val="num" w:pos="0"/>
            </w:tabs>
            <w:autoSpaceDE w:val="0"/>
            <w:autoSpaceDN w:val="0"/>
            <w:adjustRightInd w:val="0"/>
            <w:spacing w:after="0"/>
            <w:ind w:left="0"/>
          </w:pPr>
        </w:pPrChange>
      </w:pPr>
      <w:del w:id="301" w:author="Druhin Mukherjee" w:date="2015-10-26T14:42:00Z">
        <w:r w:rsidRPr="001E2940" w:rsidDel="000A0EA6">
          <w:rPr>
            <w:rFonts w:eastAsiaTheme="minorHAnsi"/>
            <w:color w:val="000000"/>
            <w:highlight w:val="white"/>
            <w:lang w:val="en-NZ"/>
          </w:rPr>
          <w:tab/>
        </w:r>
        <w:r w:rsidRPr="001E2940" w:rsidDel="000A0EA6">
          <w:rPr>
            <w:rFonts w:eastAsiaTheme="minorHAnsi"/>
            <w:color w:val="000000"/>
            <w:highlight w:val="white"/>
            <w:lang w:val="en-NZ"/>
          </w:rPr>
          <w:tab/>
        </w:r>
        <w:r w:rsidRPr="001E2940" w:rsidDel="000A0EA6">
          <w:rPr>
            <w:rFonts w:eastAsiaTheme="minorHAnsi"/>
            <w:color w:val="0000FF"/>
            <w:highlight w:val="white"/>
            <w:lang w:val="en-NZ"/>
          </w:rPr>
          <w:delText>return</w:delText>
        </w:r>
        <w:r w:rsidRPr="001E2940" w:rsidDel="000A0EA6">
          <w:rPr>
            <w:rFonts w:eastAsiaTheme="minorHAnsi"/>
            <w:color w:val="000000"/>
            <w:highlight w:val="white"/>
            <w:lang w:val="en-NZ"/>
          </w:rPr>
          <w:delText xml:space="preserve"> </w:delText>
        </w:r>
        <w:r w:rsidRPr="001E2940" w:rsidDel="000A0EA6">
          <w:rPr>
            <w:rFonts w:eastAsiaTheme="minorHAnsi"/>
            <w:highlight w:val="white"/>
            <w:lang w:val="en-NZ"/>
          </w:rPr>
          <w:delText>"Zybgry"</w:delText>
        </w:r>
        <w:r w:rsidRPr="001E2940" w:rsidDel="000A0EA6">
          <w:rPr>
            <w:rFonts w:eastAsiaTheme="minorHAnsi"/>
            <w:color w:val="000000"/>
            <w:highlight w:val="white"/>
            <w:lang w:val="en-NZ"/>
          </w:rPr>
          <w:delText>;</w:delText>
        </w:r>
      </w:del>
    </w:p>
    <w:p w14:paraId="02C8051F" w14:textId="4FA1FBDF" w:rsidR="001E2940" w:rsidRPr="001E2940" w:rsidDel="000A0EA6" w:rsidRDefault="001E2940" w:rsidP="000A0EA6">
      <w:pPr>
        <w:pStyle w:val="CodePACKT"/>
        <w:ind w:left="0"/>
        <w:rPr>
          <w:del w:id="302" w:author="Druhin Mukherjee" w:date="2015-10-26T14:42:00Z"/>
          <w:rFonts w:eastAsiaTheme="minorHAnsi"/>
          <w:color w:val="000000"/>
          <w:highlight w:val="white"/>
          <w:lang w:val="en-NZ"/>
        </w:rPr>
        <w:pPrChange w:id="303" w:author="Druhin Mukherjee" w:date="2015-10-26T14:42:00Z">
          <w:pPr>
            <w:pStyle w:val="ListParagraph"/>
            <w:numPr>
              <w:numId w:val="1"/>
            </w:numPr>
            <w:tabs>
              <w:tab w:val="num" w:pos="0"/>
            </w:tabs>
            <w:autoSpaceDE w:val="0"/>
            <w:autoSpaceDN w:val="0"/>
            <w:adjustRightInd w:val="0"/>
            <w:spacing w:after="0"/>
            <w:ind w:left="0"/>
          </w:pPr>
        </w:pPrChange>
      </w:pPr>
      <w:del w:id="304" w:author="Druhin Mukherjee" w:date="2015-10-26T14:42:00Z">
        <w:r w:rsidRPr="001E2940" w:rsidDel="000A0EA6">
          <w:rPr>
            <w:rFonts w:eastAsiaTheme="minorHAnsi"/>
            <w:color w:val="000000"/>
            <w:highlight w:val="white"/>
            <w:lang w:val="en-NZ"/>
          </w:rPr>
          <w:tab/>
          <w:delText>}</w:delText>
        </w:r>
      </w:del>
    </w:p>
    <w:p w14:paraId="4E792A43" w14:textId="3D124707" w:rsidR="001E2940" w:rsidRPr="001E2940" w:rsidDel="000A0EA6" w:rsidRDefault="001E2940" w:rsidP="000A0EA6">
      <w:pPr>
        <w:pStyle w:val="CodePACKT"/>
        <w:ind w:left="0"/>
        <w:rPr>
          <w:del w:id="305" w:author="Druhin Mukherjee" w:date="2015-10-26T14:42:00Z"/>
          <w:rFonts w:eastAsiaTheme="minorHAnsi"/>
          <w:color w:val="000000"/>
          <w:highlight w:val="white"/>
          <w:lang w:val="en-NZ"/>
        </w:rPr>
        <w:pPrChange w:id="306" w:author="Druhin Mukherjee" w:date="2015-10-26T14:42:00Z">
          <w:pPr>
            <w:pStyle w:val="ListParagraph"/>
            <w:numPr>
              <w:numId w:val="1"/>
            </w:numPr>
            <w:tabs>
              <w:tab w:val="num" w:pos="0"/>
            </w:tabs>
            <w:autoSpaceDE w:val="0"/>
            <w:autoSpaceDN w:val="0"/>
            <w:adjustRightInd w:val="0"/>
            <w:spacing w:after="0"/>
            <w:ind w:left="0"/>
          </w:pPr>
        </w:pPrChange>
      </w:pPr>
      <w:del w:id="307" w:author="Druhin Mukherjee" w:date="2015-10-26T14:42:00Z">
        <w:r w:rsidRPr="001E2940" w:rsidDel="000A0EA6">
          <w:rPr>
            <w:rFonts w:eastAsiaTheme="minorHAnsi"/>
            <w:color w:val="000000"/>
            <w:highlight w:val="white"/>
            <w:lang w:val="en-NZ"/>
          </w:rPr>
          <w:delText>};</w:delText>
        </w:r>
      </w:del>
    </w:p>
    <w:p w14:paraId="1957286F" w14:textId="3EC9444C" w:rsidR="001E2940" w:rsidRPr="001E2940" w:rsidDel="000A0EA6" w:rsidRDefault="001E2940" w:rsidP="000A0EA6">
      <w:pPr>
        <w:pStyle w:val="CodePACKT"/>
        <w:ind w:left="0"/>
        <w:rPr>
          <w:del w:id="308" w:author="Druhin Mukherjee" w:date="2015-10-26T14:42:00Z"/>
          <w:rFonts w:eastAsiaTheme="minorHAnsi"/>
          <w:color w:val="000000"/>
          <w:highlight w:val="white"/>
          <w:lang w:val="en-NZ"/>
        </w:rPr>
        <w:pPrChange w:id="309" w:author="Druhin Mukherjee" w:date="2015-10-26T14:42:00Z">
          <w:pPr>
            <w:pStyle w:val="ListParagraph"/>
            <w:numPr>
              <w:numId w:val="1"/>
            </w:numPr>
            <w:tabs>
              <w:tab w:val="num" w:pos="0"/>
            </w:tabs>
            <w:autoSpaceDE w:val="0"/>
            <w:autoSpaceDN w:val="0"/>
            <w:adjustRightInd w:val="0"/>
            <w:spacing w:after="0"/>
            <w:ind w:left="0"/>
          </w:pPr>
        </w:pPrChange>
      </w:pPr>
      <w:del w:id="310" w:author="Druhin Mukherjee" w:date="2015-10-26T14:42:00Z">
        <w:r w:rsidRPr="001E2940" w:rsidDel="000A0EA6">
          <w:rPr>
            <w:rFonts w:eastAsiaTheme="minorHAnsi"/>
            <w:color w:val="0000FF"/>
            <w:highlight w:val="white"/>
            <w:lang w:val="en-NZ"/>
          </w:rPr>
          <w:delText>class</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Pokili</w:delText>
        </w:r>
        <w:r w:rsidRPr="001E2940" w:rsidDel="000A0EA6">
          <w:rPr>
            <w:rFonts w:eastAsiaTheme="minorHAnsi"/>
            <w:color w:val="000000"/>
            <w:highlight w:val="white"/>
            <w:lang w:val="en-NZ"/>
          </w:rPr>
          <w:delText xml:space="preserve"> : </w:delText>
        </w:r>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ISlow</w:delText>
        </w:r>
      </w:del>
    </w:p>
    <w:p w14:paraId="3FB6D782" w14:textId="2C557D6A" w:rsidR="001E2940" w:rsidRPr="001E2940" w:rsidDel="000A0EA6" w:rsidRDefault="001E2940" w:rsidP="000A0EA6">
      <w:pPr>
        <w:pStyle w:val="CodePACKT"/>
        <w:ind w:left="0"/>
        <w:rPr>
          <w:del w:id="311" w:author="Druhin Mukherjee" w:date="2015-10-26T14:42:00Z"/>
          <w:rFonts w:eastAsiaTheme="minorHAnsi"/>
          <w:color w:val="000000"/>
          <w:highlight w:val="white"/>
          <w:lang w:val="en-NZ"/>
        </w:rPr>
        <w:pPrChange w:id="312" w:author="Druhin Mukherjee" w:date="2015-10-26T14:42:00Z">
          <w:pPr>
            <w:pStyle w:val="ListParagraph"/>
            <w:numPr>
              <w:numId w:val="1"/>
            </w:numPr>
            <w:tabs>
              <w:tab w:val="num" w:pos="0"/>
            </w:tabs>
            <w:autoSpaceDE w:val="0"/>
            <w:autoSpaceDN w:val="0"/>
            <w:adjustRightInd w:val="0"/>
            <w:spacing w:after="0"/>
            <w:ind w:left="0"/>
          </w:pPr>
        </w:pPrChange>
      </w:pPr>
      <w:del w:id="313" w:author="Druhin Mukherjee" w:date="2015-10-26T14:42:00Z">
        <w:r w:rsidRPr="001E2940" w:rsidDel="000A0EA6">
          <w:rPr>
            <w:rFonts w:eastAsiaTheme="minorHAnsi"/>
            <w:color w:val="000000"/>
            <w:highlight w:val="white"/>
            <w:lang w:val="en-NZ"/>
          </w:rPr>
          <w:delText>{</w:delText>
        </w:r>
      </w:del>
    </w:p>
    <w:p w14:paraId="64765E02" w14:textId="2E7A1712" w:rsidR="001E2940" w:rsidRPr="001E2940" w:rsidDel="000A0EA6" w:rsidRDefault="001E2940" w:rsidP="000A0EA6">
      <w:pPr>
        <w:pStyle w:val="CodePACKT"/>
        <w:ind w:left="0"/>
        <w:rPr>
          <w:del w:id="314" w:author="Druhin Mukherjee" w:date="2015-10-26T14:42:00Z"/>
          <w:rFonts w:eastAsiaTheme="minorHAnsi"/>
          <w:color w:val="000000"/>
          <w:highlight w:val="white"/>
          <w:lang w:val="en-NZ"/>
        </w:rPr>
        <w:pPrChange w:id="315" w:author="Druhin Mukherjee" w:date="2015-10-26T14:42:00Z">
          <w:pPr>
            <w:pStyle w:val="ListParagraph"/>
            <w:numPr>
              <w:numId w:val="1"/>
            </w:numPr>
            <w:tabs>
              <w:tab w:val="num" w:pos="0"/>
            </w:tabs>
            <w:autoSpaceDE w:val="0"/>
            <w:autoSpaceDN w:val="0"/>
            <w:adjustRightInd w:val="0"/>
            <w:spacing w:after="0"/>
            <w:ind w:left="0"/>
          </w:pPr>
        </w:pPrChange>
      </w:pPr>
      <w:del w:id="316" w:author="Druhin Mukherjee" w:date="2015-10-26T14:42:00Z">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w:delText>
        </w:r>
      </w:del>
    </w:p>
    <w:p w14:paraId="2C014D04" w14:textId="75B405F7" w:rsidR="001E2940" w:rsidRPr="001E2940" w:rsidDel="000A0EA6" w:rsidRDefault="001E2940" w:rsidP="000A0EA6">
      <w:pPr>
        <w:pStyle w:val="CodePACKT"/>
        <w:ind w:left="0"/>
        <w:rPr>
          <w:del w:id="317" w:author="Druhin Mukherjee" w:date="2015-10-26T14:42:00Z"/>
          <w:rFonts w:eastAsiaTheme="minorHAnsi"/>
          <w:color w:val="000000"/>
          <w:highlight w:val="white"/>
          <w:lang w:val="en-NZ"/>
        </w:rPr>
        <w:pPrChange w:id="318" w:author="Druhin Mukherjee" w:date="2015-10-26T14:42:00Z">
          <w:pPr>
            <w:pStyle w:val="ListParagraph"/>
            <w:numPr>
              <w:numId w:val="1"/>
            </w:numPr>
            <w:tabs>
              <w:tab w:val="num" w:pos="0"/>
            </w:tabs>
            <w:autoSpaceDE w:val="0"/>
            <w:autoSpaceDN w:val="0"/>
            <w:adjustRightInd w:val="0"/>
            <w:spacing w:after="0"/>
            <w:ind w:left="0"/>
          </w:pPr>
        </w:pPrChange>
      </w:pPr>
      <w:del w:id="319" w:author="Druhin Mukherjee" w:date="2015-10-26T14:42:00Z">
        <w:r w:rsidRPr="001E2940" w:rsidDel="000A0EA6">
          <w:rPr>
            <w:rFonts w:eastAsiaTheme="minorHAnsi"/>
            <w:color w:val="000000"/>
            <w:highlight w:val="white"/>
            <w:lang w:val="en-NZ"/>
          </w:rPr>
          <w:tab/>
          <w:delText>std::</w:delText>
        </w:r>
        <w:r w:rsidRPr="001E2940" w:rsidDel="000A0EA6">
          <w:rPr>
            <w:rFonts w:eastAsiaTheme="minorHAnsi"/>
            <w:color w:val="2B91AF"/>
            <w:highlight w:val="white"/>
            <w:lang w:val="en-NZ"/>
          </w:rPr>
          <w:delText>string</w:delText>
        </w:r>
        <w:r w:rsidRPr="001E2940" w:rsidDel="000A0EA6">
          <w:rPr>
            <w:rFonts w:eastAsiaTheme="minorHAnsi"/>
            <w:color w:val="000000"/>
            <w:highlight w:val="white"/>
            <w:lang w:val="en-NZ"/>
          </w:rPr>
          <w:delText xml:space="preserve"> Name()</w:delText>
        </w:r>
      </w:del>
    </w:p>
    <w:p w14:paraId="48F46792" w14:textId="75CE06E2" w:rsidR="001E2940" w:rsidRPr="001E2940" w:rsidDel="000A0EA6" w:rsidRDefault="001E2940" w:rsidP="000A0EA6">
      <w:pPr>
        <w:pStyle w:val="CodePACKT"/>
        <w:ind w:left="0"/>
        <w:rPr>
          <w:del w:id="320" w:author="Druhin Mukherjee" w:date="2015-10-26T14:42:00Z"/>
          <w:rFonts w:eastAsiaTheme="minorHAnsi"/>
          <w:color w:val="000000"/>
          <w:highlight w:val="white"/>
          <w:lang w:val="en-NZ"/>
        </w:rPr>
        <w:pPrChange w:id="321" w:author="Druhin Mukherjee" w:date="2015-10-26T14:42:00Z">
          <w:pPr>
            <w:pStyle w:val="ListParagraph"/>
            <w:numPr>
              <w:numId w:val="1"/>
            </w:numPr>
            <w:tabs>
              <w:tab w:val="num" w:pos="0"/>
            </w:tabs>
            <w:autoSpaceDE w:val="0"/>
            <w:autoSpaceDN w:val="0"/>
            <w:adjustRightInd w:val="0"/>
            <w:spacing w:after="0"/>
            <w:ind w:left="0"/>
          </w:pPr>
        </w:pPrChange>
      </w:pPr>
      <w:del w:id="322" w:author="Druhin Mukherjee" w:date="2015-10-26T14:42:00Z">
        <w:r w:rsidRPr="001E2940" w:rsidDel="000A0EA6">
          <w:rPr>
            <w:rFonts w:eastAsiaTheme="minorHAnsi"/>
            <w:color w:val="000000"/>
            <w:highlight w:val="white"/>
            <w:lang w:val="en-NZ"/>
          </w:rPr>
          <w:tab/>
          <w:delText>{</w:delText>
        </w:r>
      </w:del>
    </w:p>
    <w:p w14:paraId="63363310" w14:textId="07D5C814" w:rsidR="001E2940" w:rsidRPr="001E2940" w:rsidDel="000A0EA6" w:rsidRDefault="001E2940" w:rsidP="000A0EA6">
      <w:pPr>
        <w:pStyle w:val="CodePACKT"/>
        <w:ind w:left="0"/>
        <w:rPr>
          <w:del w:id="323" w:author="Druhin Mukherjee" w:date="2015-10-26T14:42:00Z"/>
          <w:rFonts w:eastAsiaTheme="minorHAnsi"/>
          <w:color w:val="000000"/>
          <w:highlight w:val="white"/>
          <w:lang w:val="en-NZ"/>
        </w:rPr>
        <w:pPrChange w:id="324" w:author="Druhin Mukherjee" w:date="2015-10-26T14:42:00Z">
          <w:pPr>
            <w:pStyle w:val="ListParagraph"/>
            <w:numPr>
              <w:numId w:val="1"/>
            </w:numPr>
            <w:tabs>
              <w:tab w:val="num" w:pos="0"/>
            </w:tabs>
            <w:autoSpaceDE w:val="0"/>
            <w:autoSpaceDN w:val="0"/>
            <w:adjustRightInd w:val="0"/>
            <w:spacing w:after="0"/>
            <w:ind w:left="0"/>
          </w:pPr>
        </w:pPrChange>
      </w:pPr>
      <w:del w:id="325" w:author="Druhin Mukherjee" w:date="2015-10-26T14:42:00Z">
        <w:r w:rsidRPr="001E2940" w:rsidDel="000A0EA6">
          <w:rPr>
            <w:rFonts w:eastAsiaTheme="minorHAnsi"/>
            <w:color w:val="000000"/>
            <w:highlight w:val="white"/>
            <w:lang w:val="en-NZ"/>
          </w:rPr>
          <w:tab/>
        </w:r>
        <w:r w:rsidRPr="001E2940" w:rsidDel="000A0EA6">
          <w:rPr>
            <w:rFonts w:eastAsiaTheme="minorHAnsi"/>
            <w:color w:val="000000"/>
            <w:highlight w:val="white"/>
            <w:lang w:val="en-NZ"/>
          </w:rPr>
          <w:tab/>
        </w:r>
        <w:r w:rsidRPr="001E2940" w:rsidDel="000A0EA6">
          <w:rPr>
            <w:rFonts w:eastAsiaTheme="minorHAnsi"/>
            <w:color w:val="0000FF"/>
            <w:highlight w:val="white"/>
            <w:lang w:val="en-NZ"/>
          </w:rPr>
          <w:delText>return</w:delText>
        </w:r>
        <w:r w:rsidRPr="001E2940" w:rsidDel="000A0EA6">
          <w:rPr>
            <w:rFonts w:eastAsiaTheme="minorHAnsi"/>
            <w:color w:val="000000"/>
            <w:highlight w:val="white"/>
            <w:lang w:val="en-NZ"/>
          </w:rPr>
          <w:delText xml:space="preserve"> </w:delText>
        </w:r>
        <w:r w:rsidRPr="001E2940" w:rsidDel="000A0EA6">
          <w:rPr>
            <w:rFonts w:eastAsiaTheme="minorHAnsi"/>
            <w:highlight w:val="white"/>
            <w:lang w:val="en-NZ"/>
          </w:rPr>
          <w:delText>"Pokili"</w:delText>
        </w:r>
        <w:r w:rsidRPr="001E2940" w:rsidDel="000A0EA6">
          <w:rPr>
            <w:rFonts w:eastAsiaTheme="minorHAnsi"/>
            <w:color w:val="000000"/>
            <w:highlight w:val="white"/>
            <w:lang w:val="en-NZ"/>
          </w:rPr>
          <w:delText>;</w:delText>
        </w:r>
      </w:del>
    </w:p>
    <w:p w14:paraId="3151E3A6" w14:textId="78A852BC" w:rsidR="001E2940" w:rsidRPr="001E2940" w:rsidDel="000A0EA6" w:rsidRDefault="001E2940" w:rsidP="000A0EA6">
      <w:pPr>
        <w:pStyle w:val="CodePACKT"/>
        <w:ind w:left="0"/>
        <w:rPr>
          <w:del w:id="326" w:author="Druhin Mukherjee" w:date="2015-10-26T14:42:00Z"/>
          <w:rFonts w:eastAsiaTheme="minorHAnsi"/>
          <w:color w:val="000000"/>
          <w:highlight w:val="white"/>
          <w:lang w:val="en-NZ"/>
        </w:rPr>
        <w:pPrChange w:id="327" w:author="Druhin Mukherjee" w:date="2015-10-26T14:42:00Z">
          <w:pPr>
            <w:pStyle w:val="ListParagraph"/>
            <w:numPr>
              <w:numId w:val="1"/>
            </w:numPr>
            <w:tabs>
              <w:tab w:val="num" w:pos="0"/>
            </w:tabs>
            <w:autoSpaceDE w:val="0"/>
            <w:autoSpaceDN w:val="0"/>
            <w:adjustRightInd w:val="0"/>
            <w:spacing w:after="0"/>
            <w:ind w:left="0"/>
          </w:pPr>
        </w:pPrChange>
      </w:pPr>
      <w:del w:id="328" w:author="Druhin Mukherjee" w:date="2015-10-26T14:42:00Z">
        <w:r w:rsidRPr="001E2940" w:rsidDel="000A0EA6">
          <w:rPr>
            <w:rFonts w:eastAsiaTheme="minorHAnsi"/>
            <w:color w:val="000000"/>
            <w:highlight w:val="white"/>
            <w:lang w:val="en-NZ"/>
          </w:rPr>
          <w:tab/>
          <w:delText>}</w:delText>
        </w:r>
      </w:del>
    </w:p>
    <w:p w14:paraId="2D97344B" w14:textId="42AE9113" w:rsidR="001E2940" w:rsidRPr="001E2940" w:rsidDel="000A0EA6" w:rsidRDefault="001E2940" w:rsidP="000A0EA6">
      <w:pPr>
        <w:pStyle w:val="CodePACKT"/>
        <w:ind w:left="0"/>
        <w:rPr>
          <w:del w:id="329" w:author="Druhin Mukherjee" w:date="2015-10-26T14:42:00Z"/>
          <w:rFonts w:eastAsiaTheme="minorHAnsi"/>
          <w:color w:val="000000"/>
          <w:highlight w:val="white"/>
          <w:lang w:val="en-NZ"/>
        </w:rPr>
        <w:pPrChange w:id="330" w:author="Druhin Mukherjee" w:date="2015-10-26T14:42:00Z">
          <w:pPr>
            <w:pStyle w:val="ListParagraph"/>
            <w:numPr>
              <w:numId w:val="1"/>
            </w:numPr>
            <w:tabs>
              <w:tab w:val="num" w:pos="0"/>
            </w:tabs>
            <w:autoSpaceDE w:val="0"/>
            <w:autoSpaceDN w:val="0"/>
            <w:adjustRightInd w:val="0"/>
            <w:spacing w:after="0"/>
            <w:ind w:left="0"/>
          </w:pPr>
        </w:pPrChange>
      </w:pPr>
      <w:del w:id="331" w:author="Druhin Mukherjee" w:date="2015-10-26T14:42:00Z">
        <w:r w:rsidRPr="001E2940" w:rsidDel="000A0EA6">
          <w:rPr>
            <w:rFonts w:eastAsiaTheme="minorHAnsi"/>
            <w:color w:val="000000"/>
            <w:highlight w:val="white"/>
            <w:lang w:val="en-NZ"/>
          </w:rPr>
          <w:delText>};</w:delText>
        </w:r>
      </w:del>
    </w:p>
    <w:p w14:paraId="1CBDE4AF" w14:textId="3E005D0B" w:rsidR="001E2940" w:rsidRPr="001E2940" w:rsidDel="000A0EA6" w:rsidRDefault="001E2940" w:rsidP="000A0EA6">
      <w:pPr>
        <w:pStyle w:val="CodePACKT"/>
        <w:ind w:left="0"/>
        <w:rPr>
          <w:del w:id="332" w:author="Druhin Mukherjee" w:date="2015-10-26T14:42:00Z"/>
          <w:rFonts w:eastAsiaTheme="minorHAnsi"/>
          <w:color w:val="000000"/>
          <w:highlight w:val="white"/>
          <w:lang w:val="en-NZ"/>
        </w:rPr>
        <w:pPrChange w:id="333" w:author="Druhin Mukherjee" w:date="2015-10-26T14:42:00Z">
          <w:pPr>
            <w:pStyle w:val="ListParagraph"/>
            <w:numPr>
              <w:numId w:val="1"/>
            </w:numPr>
            <w:tabs>
              <w:tab w:val="num" w:pos="0"/>
            </w:tabs>
            <w:autoSpaceDE w:val="0"/>
            <w:autoSpaceDN w:val="0"/>
            <w:adjustRightInd w:val="0"/>
            <w:spacing w:after="0"/>
            <w:ind w:left="0"/>
          </w:pPr>
        </w:pPrChange>
      </w:pPr>
    </w:p>
    <w:p w14:paraId="3BFAD355" w14:textId="1B0CFA32" w:rsidR="001E2940" w:rsidRPr="001E2940" w:rsidDel="000A0EA6" w:rsidRDefault="001E2940" w:rsidP="000A0EA6">
      <w:pPr>
        <w:pStyle w:val="CodePACKT"/>
        <w:ind w:left="0"/>
        <w:rPr>
          <w:del w:id="334" w:author="Druhin Mukherjee" w:date="2015-10-26T14:42:00Z"/>
          <w:rFonts w:eastAsiaTheme="minorHAnsi"/>
          <w:color w:val="000000"/>
          <w:highlight w:val="white"/>
          <w:lang w:val="en-NZ"/>
        </w:rPr>
        <w:pPrChange w:id="335" w:author="Druhin Mukherjee" w:date="2015-10-26T14:42:00Z">
          <w:pPr>
            <w:pStyle w:val="ListParagraph"/>
            <w:numPr>
              <w:numId w:val="1"/>
            </w:numPr>
            <w:tabs>
              <w:tab w:val="num" w:pos="0"/>
            </w:tabs>
            <w:autoSpaceDE w:val="0"/>
            <w:autoSpaceDN w:val="0"/>
            <w:adjustRightInd w:val="0"/>
            <w:spacing w:after="0"/>
            <w:ind w:left="0"/>
          </w:pPr>
        </w:pPrChange>
      </w:pPr>
      <w:del w:id="336" w:author="Druhin Mukherjee" w:date="2015-10-26T14:42:00Z">
        <w:r w:rsidRPr="001E2940" w:rsidDel="000A0EA6">
          <w:rPr>
            <w:rFonts w:eastAsiaTheme="minorHAnsi"/>
            <w:color w:val="0000FF"/>
            <w:highlight w:val="white"/>
            <w:lang w:val="en-NZ"/>
          </w:rPr>
          <w:delText>class</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Manama</w:delText>
        </w:r>
        <w:r w:rsidRPr="001E2940" w:rsidDel="000A0EA6">
          <w:rPr>
            <w:rFonts w:eastAsiaTheme="minorHAnsi"/>
            <w:color w:val="000000"/>
            <w:highlight w:val="white"/>
            <w:lang w:val="en-NZ"/>
          </w:rPr>
          <w:delText xml:space="preserve"> : </w:delText>
        </w:r>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 xml:space="preserve"> </w:delText>
        </w:r>
        <w:r w:rsidRPr="001E2940" w:rsidDel="000A0EA6">
          <w:rPr>
            <w:rFonts w:eastAsiaTheme="minorHAnsi"/>
            <w:color w:val="2B91AF"/>
            <w:highlight w:val="white"/>
            <w:lang w:val="en-NZ"/>
          </w:rPr>
          <w:delText>IFast</w:delText>
        </w:r>
      </w:del>
    </w:p>
    <w:p w14:paraId="208A41D7" w14:textId="4D43658B" w:rsidR="001E2940" w:rsidRPr="001E2940" w:rsidDel="000A0EA6" w:rsidRDefault="001E2940" w:rsidP="000A0EA6">
      <w:pPr>
        <w:pStyle w:val="CodePACKT"/>
        <w:ind w:left="0"/>
        <w:rPr>
          <w:del w:id="337" w:author="Druhin Mukherjee" w:date="2015-10-26T14:42:00Z"/>
          <w:rFonts w:eastAsiaTheme="minorHAnsi"/>
          <w:color w:val="000000"/>
          <w:highlight w:val="white"/>
          <w:lang w:val="en-NZ"/>
        </w:rPr>
        <w:pPrChange w:id="338" w:author="Druhin Mukherjee" w:date="2015-10-26T14:42:00Z">
          <w:pPr>
            <w:pStyle w:val="ListParagraph"/>
            <w:numPr>
              <w:numId w:val="1"/>
            </w:numPr>
            <w:tabs>
              <w:tab w:val="num" w:pos="0"/>
            </w:tabs>
            <w:autoSpaceDE w:val="0"/>
            <w:autoSpaceDN w:val="0"/>
            <w:adjustRightInd w:val="0"/>
            <w:spacing w:after="0"/>
            <w:ind w:left="0"/>
          </w:pPr>
        </w:pPrChange>
      </w:pPr>
      <w:del w:id="339" w:author="Druhin Mukherjee" w:date="2015-10-26T14:42:00Z">
        <w:r w:rsidRPr="001E2940" w:rsidDel="000A0EA6">
          <w:rPr>
            <w:rFonts w:eastAsiaTheme="minorHAnsi"/>
            <w:color w:val="000000"/>
            <w:highlight w:val="white"/>
            <w:lang w:val="en-NZ"/>
          </w:rPr>
          <w:delText>{</w:delText>
        </w:r>
      </w:del>
    </w:p>
    <w:p w14:paraId="730CA666" w14:textId="34A920AD" w:rsidR="001E2940" w:rsidRPr="001E2940" w:rsidDel="000A0EA6" w:rsidRDefault="001E2940" w:rsidP="000A0EA6">
      <w:pPr>
        <w:pStyle w:val="CodePACKT"/>
        <w:ind w:left="0"/>
        <w:rPr>
          <w:del w:id="340" w:author="Druhin Mukherjee" w:date="2015-10-26T14:42:00Z"/>
          <w:rFonts w:eastAsiaTheme="minorHAnsi"/>
          <w:color w:val="000000"/>
          <w:highlight w:val="white"/>
          <w:lang w:val="en-NZ"/>
        </w:rPr>
        <w:pPrChange w:id="341" w:author="Druhin Mukherjee" w:date="2015-10-26T14:42:00Z">
          <w:pPr>
            <w:pStyle w:val="ListParagraph"/>
            <w:numPr>
              <w:numId w:val="1"/>
            </w:numPr>
            <w:tabs>
              <w:tab w:val="num" w:pos="0"/>
            </w:tabs>
            <w:autoSpaceDE w:val="0"/>
            <w:autoSpaceDN w:val="0"/>
            <w:adjustRightInd w:val="0"/>
            <w:spacing w:after="0"/>
            <w:ind w:left="0"/>
          </w:pPr>
        </w:pPrChange>
      </w:pPr>
      <w:del w:id="342" w:author="Druhin Mukherjee" w:date="2015-10-26T14:42:00Z">
        <w:r w:rsidRPr="001E2940" w:rsidDel="000A0EA6">
          <w:rPr>
            <w:rFonts w:eastAsiaTheme="minorHAnsi"/>
            <w:color w:val="0000FF"/>
            <w:highlight w:val="white"/>
            <w:lang w:val="en-NZ"/>
          </w:rPr>
          <w:delText>public</w:delText>
        </w:r>
        <w:r w:rsidRPr="001E2940" w:rsidDel="000A0EA6">
          <w:rPr>
            <w:rFonts w:eastAsiaTheme="minorHAnsi"/>
            <w:color w:val="000000"/>
            <w:highlight w:val="white"/>
            <w:lang w:val="en-NZ"/>
          </w:rPr>
          <w:delText>:</w:delText>
        </w:r>
      </w:del>
    </w:p>
    <w:p w14:paraId="47589A54" w14:textId="06EA230D" w:rsidR="001E2940" w:rsidRPr="001E2940" w:rsidDel="000A0EA6" w:rsidRDefault="001E2940" w:rsidP="000A0EA6">
      <w:pPr>
        <w:pStyle w:val="CodePACKT"/>
        <w:ind w:left="0"/>
        <w:rPr>
          <w:del w:id="343" w:author="Druhin Mukherjee" w:date="2015-10-26T14:42:00Z"/>
          <w:rFonts w:eastAsiaTheme="minorHAnsi"/>
          <w:color w:val="000000"/>
          <w:highlight w:val="white"/>
          <w:lang w:val="en-NZ"/>
        </w:rPr>
        <w:pPrChange w:id="344" w:author="Druhin Mukherjee" w:date="2015-10-26T14:42:00Z">
          <w:pPr>
            <w:pStyle w:val="ListParagraph"/>
            <w:numPr>
              <w:numId w:val="1"/>
            </w:numPr>
            <w:tabs>
              <w:tab w:val="num" w:pos="0"/>
            </w:tabs>
            <w:autoSpaceDE w:val="0"/>
            <w:autoSpaceDN w:val="0"/>
            <w:adjustRightInd w:val="0"/>
            <w:spacing w:after="0"/>
            <w:ind w:left="0"/>
          </w:pPr>
        </w:pPrChange>
      </w:pPr>
      <w:del w:id="345" w:author="Druhin Mukherjee" w:date="2015-10-26T14:42:00Z">
        <w:r w:rsidRPr="001E2940" w:rsidDel="000A0EA6">
          <w:rPr>
            <w:rFonts w:eastAsiaTheme="minorHAnsi"/>
            <w:color w:val="000000"/>
            <w:highlight w:val="white"/>
            <w:lang w:val="en-NZ"/>
          </w:rPr>
          <w:tab/>
          <w:delText>std::</w:delText>
        </w:r>
        <w:r w:rsidRPr="001E2940" w:rsidDel="000A0EA6">
          <w:rPr>
            <w:rFonts w:eastAsiaTheme="minorHAnsi"/>
            <w:color w:val="2B91AF"/>
            <w:highlight w:val="white"/>
            <w:lang w:val="en-NZ"/>
          </w:rPr>
          <w:delText>string</w:delText>
        </w:r>
        <w:r w:rsidRPr="001E2940" w:rsidDel="000A0EA6">
          <w:rPr>
            <w:rFonts w:eastAsiaTheme="minorHAnsi"/>
            <w:color w:val="000000"/>
            <w:highlight w:val="white"/>
            <w:lang w:val="en-NZ"/>
          </w:rPr>
          <w:delText xml:space="preserve"> Name()</w:delText>
        </w:r>
      </w:del>
    </w:p>
    <w:p w14:paraId="2D256B59" w14:textId="021086B4" w:rsidR="001E2940" w:rsidRPr="001E2940" w:rsidDel="000A0EA6" w:rsidRDefault="001E2940" w:rsidP="000A0EA6">
      <w:pPr>
        <w:pStyle w:val="CodePACKT"/>
        <w:ind w:left="0"/>
        <w:rPr>
          <w:del w:id="346" w:author="Druhin Mukherjee" w:date="2015-10-26T14:42:00Z"/>
          <w:rFonts w:eastAsiaTheme="minorHAnsi"/>
          <w:color w:val="000000"/>
          <w:highlight w:val="white"/>
          <w:lang w:val="en-NZ"/>
        </w:rPr>
        <w:pPrChange w:id="347" w:author="Druhin Mukherjee" w:date="2015-10-26T14:42:00Z">
          <w:pPr>
            <w:pStyle w:val="ListParagraph"/>
            <w:numPr>
              <w:numId w:val="1"/>
            </w:numPr>
            <w:tabs>
              <w:tab w:val="num" w:pos="0"/>
            </w:tabs>
            <w:autoSpaceDE w:val="0"/>
            <w:autoSpaceDN w:val="0"/>
            <w:adjustRightInd w:val="0"/>
            <w:spacing w:after="0"/>
            <w:ind w:left="0"/>
          </w:pPr>
        </w:pPrChange>
      </w:pPr>
      <w:del w:id="348" w:author="Druhin Mukherjee" w:date="2015-10-26T14:42:00Z">
        <w:r w:rsidRPr="001E2940" w:rsidDel="000A0EA6">
          <w:rPr>
            <w:rFonts w:eastAsiaTheme="minorHAnsi"/>
            <w:color w:val="000000"/>
            <w:highlight w:val="white"/>
            <w:lang w:val="en-NZ"/>
          </w:rPr>
          <w:tab/>
          <w:delText>{</w:delText>
        </w:r>
      </w:del>
    </w:p>
    <w:p w14:paraId="0F93FF37" w14:textId="60AC904C" w:rsidR="001E2940" w:rsidRPr="001E2940" w:rsidDel="000A0EA6" w:rsidRDefault="001E2940" w:rsidP="000A0EA6">
      <w:pPr>
        <w:pStyle w:val="CodePACKT"/>
        <w:ind w:left="0"/>
        <w:rPr>
          <w:del w:id="349" w:author="Druhin Mukherjee" w:date="2015-10-26T14:42:00Z"/>
          <w:rFonts w:eastAsiaTheme="minorHAnsi"/>
          <w:color w:val="000000"/>
          <w:highlight w:val="white"/>
          <w:lang w:val="en-NZ"/>
        </w:rPr>
        <w:pPrChange w:id="350" w:author="Druhin Mukherjee" w:date="2015-10-26T14:42:00Z">
          <w:pPr>
            <w:pStyle w:val="ListParagraph"/>
            <w:numPr>
              <w:numId w:val="1"/>
            </w:numPr>
            <w:tabs>
              <w:tab w:val="num" w:pos="0"/>
            </w:tabs>
            <w:autoSpaceDE w:val="0"/>
            <w:autoSpaceDN w:val="0"/>
            <w:adjustRightInd w:val="0"/>
            <w:spacing w:after="0"/>
            <w:ind w:left="0"/>
          </w:pPr>
        </w:pPrChange>
      </w:pPr>
      <w:del w:id="351" w:author="Druhin Mukherjee" w:date="2015-10-26T14:42:00Z">
        <w:r w:rsidRPr="001E2940" w:rsidDel="000A0EA6">
          <w:rPr>
            <w:rFonts w:eastAsiaTheme="minorHAnsi"/>
            <w:color w:val="000000"/>
            <w:highlight w:val="white"/>
            <w:lang w:val="en-NZ"/>
          </w:rPr>
          <w:tab/>
        </w:r>
        <w:r w:rsidRPr="001E2940" w:rsidDel="000A0EA6">
          <w:rPr>
            <w:rFonts w:eastAsiaTheme="minorHAnsi"/>
            <w:color w:val="000000"/>
            <w:highlight w:val="white"/>
            <w:lang w:val="en-NZ"/>
          </w:rPr>
          <w:tab/>
        </w:r>
        <w:r w:rsidRPr="001E2940" w:rsidDel="000A0EA6">
          <w:rPr>
            <w:rFonts w:eastAsiaTheme="minorHAnsi"/>
            <w:color w:val="0000FF"/>
            <w:highlight w:val="white"/>
            <w:lang w:val="en-NZ"/>
          </w:rPr>
          <w:delText>return</w:delText>
        </w:r>
        <w:r w:rsidRPr="001E2940" w:rsidDel="000A0EA6">
          <w:rPr>
            <w:rFonts w:eastAsiaTheme="minorHAnsi"/>
            <w:color w:val="000000"/>
            <w:highlight w:val="white"/>
            <w:lang w:val="en-NZ"/>
          </w:rPr>
          <w:delText xml:space="preserve"> </w:delText>
        </w:r>
        <w:r w:rsidRPr="001E2940" w:rsidDel="000A0EA6">
          <w:rPr>
            <w:rFonts w:eastAsiaTheme="minorHAnsi"/>
            <w:highlight w:val="white"/>
            <w:lang w:val="en-NZ"/>
          </w:rPr>
          <w:delText>"Manama"</w:delText>
        </w:r>
        <w:r w:rsidRPr="001E2940" w:rsidDel="000A0EA6">
          <w:rPr>
            <w:rFonts w:eastAsiaTheme="minorHAnsi"/>
            <w:color w:val="000000"/>
            <w:highlight w:val="white"/>
            <w:lang w:val="en-NZ"/>
          </w:rPr>
          <w:delText>;</w:delText>
        </w:r>
      </w:del>
    </w:p>
    <w:p w14:paraId="3BB29834" w14:textId="4C7C0748" w:rsidR="001E2940" w:rsidRPr="001E2940" w:rsidDel="000A0EA6" w:rsidRDefault="001E2940" w:rsidP="000A0EA6">
      <w:pPr>
        <w:pStyle w:val="CodePACKT"/>
        <w:ind w:left="0"/>
        <w:rPr>
          <w:del w:id="352" w:author="Druhin Mukherjee" w:date="2015-10-26T14:42:00Z"/>
          <w:rFonts w:eastAsiaTheme="minorHAnsi"/>
          <w:color w:val="000000"/>
          <w:highlight w:val="white"/>
          <w:lang w:val="en-NZ"/>
        </w:rPr>
        <w:pPrChange w:id="353" w:author="Druhin Mukherjee" w:date="2015-10-26T14:42:00Z">
          <w:pPr>
            <w:pStyle w:val="ListParagraph"/>
            <w:numPr>
              <w:numId w:val="1"/>
            </w:numPr>
            <w:tabs>
              <w:tab w:val="num" w:pos="0"/>
            </w:tabs>
            <w:autoSpaceDE w:val="0"/>
            <w:autoSpaceDN w:val="0"/>
            <w:adjustRightInd w:val="0"/>
            <w:spacing w:after="0"/>
            <w:ind w:left="0"/>
          </w:pPr>
        </w:pPrChange>
      </w:pPr>
      <w:del w:id="354" w:author="Druhin Mukherjee" w:date="2015-10-26T14:42:00Z">
        <w:r w:rsidRPr="001E2940" w:rsidDel="000A0EA6">
          <w:rPr>
            <w:rFonts w:eastAsiaTheme="minorHAnsi"/>
            <w:color w:val="000000"/>
            <w:highlight w:val="white"/>
            <w:lang w:val="en-NZ"/>
          </w:rPr>
          <w:tab/>
          <w:delText>}</w:delText>
        </w:r>
      </w:del>
    </w:p>
    <w:p w14:paraId="4D85D7B5" w14:textId="4D1A57B6" w:rsidR="001E2940" w:rsidRPr="001E2940" w:rsidDel="000A0EA6" w:rsidRDefault="001E2940" w:rsidP="000A0EA6">
      <w:pPr>
        <w:pStyle w:val="CodePACKT"/>
        <w:ind w:left="0"/>
        <w:rPr>
          <w:del w:id="355" w:author="Druhin Mukherjee" w:date="2015-10-26T14:42:00Z"/>
          <w:rFonts w:eastAsiaTheme="minorHAnsi"/>
          <w:color w:val="000000"/>
          <w:highlight w:val="white"/>
          <w:lang w:val="en-NZ"/>
        </w:rPr>
        <w:pPrChange w:id="356" w:author="Druhin Mukherjee" w:date="2015-10-26T14:42:00Z">
          <w:pPr>
            <w:pStyle w:val="ListParagraph"/>
            <w:numPr>
              <w:numId w:val="1"/>
            </w:numPr>
            <w:tabs>
              <w:tab w:val="num" w:pos="0"/>
            </w:tabs>
            <w:autoSpaceDE w:val="0"/>
            <w:autoSpaceDN w:val="0"/>
            <w:adjustRightInd w:val="0"/>
            <w:spacing w:after="0"/>
            <w:ind w:left="0"/>
          </w:pPr>
        </w:pPrChange>
      </w:pPr>
      <w:del w:id="357" w:author="Druhin Mukherjee" w:date="2015-10-26T14:42:00Z">
        <w:r w:rsidRPr="001E2940" w:rsidDel="000A0EA6">
          <w:rPr>
            <w:rFonts w:eastAsiaTheme="minorHAnsi"/>
            <w:color w:val="000000"/>
            <w:highlight w:val="white"/>
            <w:lang w:val="en-NZ"/>
          </w:rPr>
          <w:delText>};</w:delText>
        </w:r>
      </w:del>
    </w:p>
    <w:p w14:paraId="22B12C46" w14:textId="77777777" w:rsidR="001E2940" w:rsidRPr="001E2940" w:rsidRDefault="001E2940" w:rsidP="000A0EA6">
      <w:pPr>
        <w:pStyle w:val="CodePACKT"/>
        <w:ind w:left="0"/>
        <w:rPr>
          <w:rFonts w:eastAsiaTheme="minorHAnsi"/>
          <w:color w:val="000000"/>
          <w:highlight w:val="white"/>
          <w:lang w:val="en-NZ"/>
        </w:rPr>
        <w:pPrChange w:id="358" w:author="Druhin Mukherjee" w:date="2015-10-26T14:42:00Z">
          <w:pPr>
            <w:pStyle w:val="ListParagraph"/>
            <w:numPr>
              <w:numId w:val="1"/>
            </w:numPr>
            <w:tabs>
              <w:tab w:val="num" w:pos="0"/>
            </w:tabs>
            <w:autoSpaceDE w:val="0"/>
            <w:autoSpaceDN w:val="0"/>
            <w:adjustRightInd w:val="0"/>
            <w:spacing w:after="0"/>
            <w:ind w:left="0"/>
          </w:pPr>
        </w:pPrChange>
      </w:pPr>
    </w:p>
    <w:p w14:paraId="01FC3407" w14:textId="77777777" w:rsidR="001E2940" w:rsidRPr="001E2940" w:rsidRDefault="001E2940">
      <w:pPr>
        <w:pStyle w:val="CodePACKT"/>
        <w:rPr>
          <w:rFonts w:eastAsiaTheme="minorHAnsi"/>
          <w:color w:val="000000"/>
          <w:highlight w:val="white"/>
          <w:lang w:val="en-NZ"/>
        </w:rPr>
        <w:pPrChange w:id="35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AEnemyFactory</w:t>
      </w:r>
    </w:p>
    <w:p w14:paraId="4364A5AB" w14:textId="77777777" w:rsidR="001E2940" w:rsidRPr="001E2940" w:rsidRDefault="001E2940">
      <w:pPr>
        <w:pStyle w:val="CodePACKT"/>
        <w:rPr>
          <w:rFonts w:eastAsiaTheme="minorHAnsi"/>
          <w:color w:val="000000"/>
          <w:highlight w:val="white"/>
          <w:lang w:val="en-NZ"/>
        </w:rPr>
        <w:pPrChange w:id="36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073462A6" w14:textId="77777777" w:rsidR="001E2940" w:rsidRPr="001E2940" w:rsidRDefault="001E2940">
      <w:pPr>
        <w:pStyle w:val="CodePACKT"/>
        <w:rPr>
          <w:rFonts w:eastAsiaTheme="minorHAnsi"/>
          <w:color w:val="000000"/>
          <w:highlight w:val="white"/>
          <w:lang w:val="en-NZ"/>
        </w:rPr>
        <w:pPrChange w:id="36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7FB93665" w14:textId="77777777" w:rsidR="001E2940" w:rsidRPr="001E2940" w:rsidRDefault="001E2940">
      <w:pPr>
        <w:pStyle w:val="CodePACKT"/>
        <w:rPr>
          <w:rFonts w:eastAsiaTheme="minorHAnsi"/>
          <w:color w:val="000000"/>
          <w:highlight w:val="white"/>
          <w:lang w:val="en-NZ"/>
        </w:rPr>
        <w:pPrChange w:id="36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enum</w:t>
      </w:r>
      <w:r w:rsidRPr="001E2940">
        <w:rPr>
          <w:rFonts w:eastAsiaTheme="minorHAnsi"/>
          <w:color w:val="000000"/>
          <w:highlight w:val="white"/>
          <w:lang w:val="en-NZ"/>
        </w:rPr>
        <w:t xml:space="preserve"> </w:t>
      </w:r>
      <w:r w:rsidRPr="001E2940">
        <w:rPr>
          <w:rFonts w:eastAsiaTheme="minorHAnsi"/>
          <w:color w:val="2B91AF"/>
          <w:highlight w:val="white"/>
          <w:lang w:val="en-NZ"/>
        </w:rPr>
        <w:t>Enemy_Factories</w:t>
      </w:r>
    </w:p>
    <w:p w14:paraId="7F68B474" w14:textId="77777777" w:rsidR="001E2940" w:rsidRPr="001E2940" w:rsidRDefault="001E2940">
      <w:pPr>
        <w:pStyle w:val="CodePACKT"/>
        <w:rPr>
          <w:rFonts w:eastAsiaTheme="minorHAnsi"/>
          <w:color w:val="000000"/>
          <w:highlight w:val="white"/>
          <w:lang w:val="en-NZ"/>
        </w:rPr>
        <w:pPrChange w:id="36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lastRenderedPageBreak/>
        <w:tab/>
        <w:t>{</w:t>
      </w:r>
    </w:p>
    <w:p w14:paraId="6EDFB867" w14:textId="77777777" w:rsidR="001E2940" w:rsidRPr="001E2940" w:rsidRDefault="001E2940">
      <w:pPr>
        <w:pStyle w:val="CodePACKT"/>
        <w:rPr>
          <w:rFonts w:eastAsiaTheme="minorHAnsi"/>
          <w:color w:val="000000"/>
          <w:highlight w:val="white"/>
          <w:lang w:val="en-NZ"/>
        </w:rPr>
        <w:pPrChange w:id="36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2F4F4F"/>
          <w:highlight w:val="white"/>
          <w:lang w:val="en-NZ"/>
        </w:rPr>
        <w:t>Land</w:t>
      </w:r>
      <w:r w:rsidRPr="001E2940">
        <w:rPr>
          <w:rFonts w:eastAsiaTheme="minorHAnsi"/>
          <w:color w:val="000000"/>
          <w:highlight w:val="white"/>
          <w:lang w:val="en-NZ"/>
        </w:rPr>
        <w:t>,</w:t>
      </w:r>
    </w:p>
    <w:p w14:paraId="17B247C6" w14:textId="77777777" w:rsidR="001E2940" w:rsidRPr="001E2940" w:rsidRDefault="001E2940">
      <w:pPr>
        <w:pStyle w:val="CodePACKT"/>
        <w:rPr>
          <w:rFonts w:eastAsiaTheme="minorHAnsi"/>
          <w:color w:val="000000"/>
          <w:highlight w:val="white"/>
          <w:lang w:val="en-NZ"/>
        </w:rPr>
        <w:pPrChange w:id="36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2F4F4F"/>
          <w:highlight w:val="white"/>
          <w:lang w:val="en-NZ"/>
        </w:rPr>
        <w:t>Air</w:t>
      </w:r>
      <w:r w:rsidRPr="001E2940">
        <w:rPr>
          <w:rFonts w:eastAsiaTheme="minorHAnsi"/>
          <w:color w:val="000000"/>
          <w:highlight w:val="white"/>
          <w:lang w:val="en-NZ"/>
        </w:rPr>
        <w:t>,</w:t>
      </w:r>
    </w:p>
    <w:p w14:paraId="2D783040" w14:textId="77777777" w:rsidR="001E2940" w:rsidRPr="001E2940" w:rsidRDefault="001E2940">
      <w:pPr>
        <w:pStyle w:val="CodePACKT"/>
        <w:rPr>
          <w:rFonts w:eastAsiaTheme="minorHAnsi"/>
          <w:color w:val="000000"/>
          <w:highlight w:val="white"/>
          <w:lang w:val="en-NZ"/>
        </w:rPr>
        <w:pPrChange w:id="36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2F4F4F"/>
          <w:highlight w:val="white"/>
          <w:lang w:val="en-NZ"/>
        </w:rPr>
        <w:t>Water</w:t>
      </w:r>
    </w:p>
    <w:p w14:paraId="76DFDF5D" w14:textId="77777777" w:rsidR="001E2940" w:rsidRPr="001E2940" w:rsidRDefault="001E2940">
      <w:pPr>
        <w:pStyle w:val="CodePACKT"/>
        <w:rPr>
          <w:rFonts w:eastAsiaTheme="minorHAnsi"/>
          <w:color w:val="000000"/>
          <w:highlight w:val="white"/>
          <w:lang w:val="en-NZ"/>
        </w:rPr>
        <w:pPrChange w:id="36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0588E401" w14:textId="77777777" w:rsidR="001E2940" w:rsidRPr="001E2940" w:rsidRDefault="001E2940">
      <w:pPr>
        <w:pStyle w:val="CodePACKT"/>
        <w:rPr>
          <w:rFonts w:eastAsiaTheme="minorHAnsi"/>
          <w:color w:val="000000"/>
          <w:highlight w:val="white"/>
          <w:lang w:val="en-NZ"/>
        </w:rPr>
        <w:pPrChange w:id="368" w:author="Rashmi Suvarna" w:date="2015-10-26T11:23:00Z">
          <w:pPr>
            <w:pStyle w:val="ListParagraph"/>
            <w:numPr>
              <w:numId w:val="1"/>
            </w:numPr>
            <w:tabs>
              <w:tab w:val="num" w:pos="0"/>
            </w:tabs>
            <w:autoSpaceDE w:val="0"/>
            <w:autoSpaceDN w:val="0"/>
            <w:adjustRightInd w:val="0"/>
            <w:spacing w:after="0"/>
            <w:ind w:left="0"/>
          </w:pPr>
        </w:pPrChange>
      </w:pPr>
    </w:p>
    <w:p w14:paraId="6F9FBF85" w14:textId="77777777" w:rsidR="001E2940" w:rsidRPr="001E2940" w:rsidRDefault="001E2940">
      <w:pPr>
        <w:pStyle w:val="CodePACKT"/>
        <w:rPr>
          <w:rFonts w:eastAsiaTheme="minorHAnsi"/>
          <w:color w:val="000000"/>
          <w:highlight w:val="white"/>
          <w:lang w:val="en-NZ"/>
        </w:rPr>
        <w:pPrChange w:id="36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virtual</w:t>
      </w:r>
      <w:r w:rsidRPr="001E2940">
        <w:rPr>
          <w:rFonts w:eastAsiaTheme="minorHAnsi"/>
          <w:color w:val="000000"/>
          <w:highlight w:val="white"/>
          <w:lang w:val="en-NZ"/>
        </w:rPr>
        <w:t xml:space="preserve"> </w:t>
      </w:r>
      <w:r w:rsidRPr="001E2940">
        <w:rPr>
          <w:rFonts w:eastAsiaTheme="minorHAnsi"/>
          <w:color w:val="2B91AF"/>
          <w:highlight w:val="white"/>
          <w:lang w:val="en-NZ"/>
        </w:rPr>
        <w:t>IFast</w:t>
      </w:r>
      <w:r w:rsidRPr="001E2940">
        <w:rPr>
          <w:rFonts w:eastAsiaTheme="minorHAnsi"/>
          <w:color w:val="000000"/>
          <w:highlight w:val="white"/>
          <w:lang w:val="en-NZ"/>
        </w:rPr>
        <w:t>* GetFast() = 0;</w:t>
      </w:r>
    </w:p>
    <w:p w14:paraId="5E834441" w14:textId="77777777" w:rsidR="001E2940" w:rsidRPr="001E2940" w:rsidRDefault="001E2940">
      <w:pPr>
        <w:pStyle w:val="CodePACKT"/>
        <w:rPr>
          <w:rFonts w:eastAsiaTheme="minorHAnsi"/>
          <w:color w:val="000000"/>
          <w:highlight w:val="white"/>
          <w:lang w:val="en-NZ"/>
        </w:rPr>
        <w:pPrChange w:id="37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virtual</w:t>
      </w:r>
      <w:r w:rsidRPr="001E2940">
        <w:rPr>
          <w:rFonts w:eastAsiaTheme="minorHAnsi"/>
          <w:color w:val="000000"/>
          <w:highlight w:val="white"/>
          <w:lang w:val="en-NZ"/>
        </w:rPr>
        <w:t xml:space="preserve"> </w:t>
      </w:r>
      <w:r w:rsidRPr="001E2940">
        <w:rPr>
          <w:rFonts w:eastAsiaTheme="minorHAnsi"/>
          <w:color w:val="2B91AF"/>
          <w:highlight w:val="white"/>
          <w:lang w:val="en-NZ"/>
        </w:rPr>
        <w:t>ISlow</w:t>
      </w:r>
      <w:r w:rsidRPr="001E2940">
        <w:rPr>
          <w:rFonts w:eastAsiaTheme="minorHAnsi"/>
          <w:color w:val="000000"/>
          <w:highlight w:val="white"/>
          <w:lang w:val="en-NZ"/>
        </w:rPr>
        <w:t>* GetSlow() = 0;</w:t>
      </w:r>
    </w:p>
    <w:p w14:paraId="6CDE6407" w14:textId="77777777" w:rsidR="001E2940" w:rsidRPr="001E2940" w:rsidRDefault="001E2940">
      <w:pPr>
        <w:pStyle w:val="CodePACKT"/>
        <w:rPr>
          <w:rFonts w:eastAsiaTheme="minorHAnsi"/>
          <w:color w:val="000000"/>
          <w:highlight w:val="white"/>
          <w:lang w:val="en-NZ"/>
        </w:rPr>
        <w:pPrChange w:id="371" w:author="Rashmi Suvarna" w:date="2015-10-26T11:23:00Z">
          <w:pPr>
            <w:pStyle w:val="ListParagraph"/>
            <w:numPr>
              <w:numId w:val="1"/>
            </w:numPr>
            <w:tabs>
              <w:tab w:val="num" w:pos="0"/>
            </w:tabs>
            <w:autoSpaceDE w:val="0"/>
            <w:autoSpaceDN w:val="0"/>
            <w:adjustRightInd w:val="0"/>
            <w:spacing w:after="0"/>
            <w:ind w:left="0"/>
          </w:pPr>
        </w:pPrChange>
      </w:pPr>
    </w:p>
    <w:p w14:paraId="2AB04865" w14:textId="77777777" w:rsidR="001E2940" w:rsidRPr="001E2940" w:rsidRDefault="001E2940">
      <w:pPr>
        <w:pStyle w:val="CodePACKT"/>
        <w:rPr>
          <w:rFonts w:eastAsiaTheme="minorHAnsi"/>
          <w:color w:val="000000"/>
          <w:highlight w:val="white"/>
          <w:lang w:val="en-NZ"/>
        </w:rPr>
        <w:pPrChange w:id="37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static</w:t>
      </w:r>
      <w:r w:rsidRPr="001E2940">
        <w:rPr>
          <w:rFonts w:eastAsiaTheme="minorHAnsi"/>
          <w:color w:val="000000"/>
          <w:highlight w:val="white"/>
          <w:lang w:val="en-NZ"/>
        </w:rPr>
        <w:t xml:space="preserve"> </w:t>
      </w:r>
      <w:r w:rsidRPr="001E2940">
        <w:rPr>
          <w:rFonts w:eastAsiaTheme="minorHAnsi"/>
          <w:color w:val="2B91AF"/>
          <w:highlight w:val="white"/>
          <w:lang w:val="en-NZ"/>
        </w:rPr>
        <w:t>AEnemyFactory</w:t>
      </w:r>
      <w:r w:rsidRPr="001E2940">
        <w:rPr>
          <w:rFonts w:eastAsiaTheme="minorHAnsi"/>
          <w:color w:val="000000"/>
          <w:highlight w:val="white"/>
          <w:lang w:val="en-NZ"/>
        </w:rPr>
        <w:t>* CreateFactory(</w:t>
      </w:r>
      <w:r w:rsidRPr="001E2940">
        <w:rPr>
          <w:rFonts w:eastAsiaTheme="minorHAnsi"/>
          <w:color w:val="2B91AF"/>
          <w:highlight w:val="white"/>
          <w:lang w:val="en-NZ"/>
        </w:rPr>
        <w:t>Enemy_Factories</w:t>
      </w:r>
      <w:r w:rsidRPr="001E2940">
        <w:rPr>
          <w:rFonts w:eastAsiaTheme="minorHAnsi"/>
          <w:color w:val="000000"/>
          <w:highlight w:val="white"/>
          <w:lang w:val="en-NZ"/>
        </w:rPr>
        <w:t xml:space="preserve"> factory);</w:t>
      </w:r>
    </w:p>
    <w:p w14:paraId="47D61B3D" w14:textId="77777777" w:rsidR="001E2940" w:rsidRPr="001E2940" w:rsidRDefault="001E2940">
      <w:pPr>
        <w:pStyle w:val="CodePACKT"/>
        <w:rPr>
          <w:rFonts w:eastAsiaTheme="minorHAnsi"/>
          <w:color w:val="000000"/>
          <w:highlight w:val="white"/>
          <w:lang w:val="en-NZ"/>
        </w:rPr>
        <w:pPrChange w:id="37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7BDFD71C" w14:textId="77777777" w:rsidR="001E2940" w:rsidRPr="001E2940" w:rsidRDefault="001E2940">
      <w:pPr>
        <w:pStyle w:val="CodePACKT"/>
        <w:rPr>
          <w:rFonts w:eastAsiaTheme="minorHAnsi"/>
          <w:color w:val="000000"/>
          <w:highlight w:val="white"/>
          <w:lang w:val="en-NZ"/>
        </w:rPr>
        <w:pPrChange w:id="374" w:author="Rashmi Suvarna" w:date="2015-10-26T11:23:00Z">
          <w:pPr>
            <w:pStyle w:val="ListParagraph"/>
            <w:numPr>
              <w:numId w:val="1"/>
            </w:numPr>
            <w:tabs>
              <w:tab w:val="num" w:pos="0"/>
            </w:tabs>
            <w:autoSpaceDE w:val="0"/>
            <w:autoSpaceDN w:val="0"/>
            <w:adjustRightInd w:val="0"/>
            <w:spacing w:after="0"/>
            <w:ind w:left="0"/>
          </w:pPr>
        </w:pPrChange>
      </w:pPr>
    </w:p>
    <w:p w14:paraId="554C5936" w14:textId="77777777" w:rsidR="001E2940" w:rsidRPr="001E2940" w:rsidRDefault="001E2940">
      <w:pPr>
        <w:pStyle w:val="CodePACKT"/>
        <w:rPr>
          <w:rFonts w:eastAsiaTheme="minorHAnsi"/>
          <w:color w:val="000000"/>
          <w:highlight w:val="white"/>
          <w:lang w:val="en-NZ"/>
        </w:rPr>
        <w:pPrChange w:id="37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LandFactory</w:t>
      </w:r>
      <w:r w:rsidRPr="001E2940">
        <w:rPr>
          <w:rFonts w:eastAsiaTheme="minorHAnsi"/>
          <w:color w:val="000000"/>
          <w:highlight w:val="white"/>
          <w:lang w:val="en-NZ"/>
        </w:rPr>
        <w:t xml:space="preserve"> : </w:t>
      </w:r>
      <w:r w:rsidRPr="001E2940">
        <w:rPr>
          <w:rFonts w:eastAsiaTheme="minorHAnsi"/>
          <w:color w:val="0000FF"/>
          <w:highlight w:val="white"/>
          <w:lang w:val="en-NZ"/>
        </w:rPr>
        <w:t>public</w:t>
      </w:r>
      <w:r w:rsidRPr="001E2940">
        <w:rPr>
          <w:rFonts w:eastAsiaTheme="minorHAnsi"/>
          <w:color w:val="000000"/>
          <w:highlight w:val="white"/>
          <w:lang w:val="en-NZ"/>
        </w:rPr>
        <w:t xml:space="preserve"> </w:t>
      </w:r>
      <w:r w:rsidRPr="001E2940">
        <w:rPr>
          <w:rFonts w:eastAsiaTheme="minorHAnsi"/>
          <w:color w:val="2B91AF"/>
          <w:highlight w:val="white"/>
          <w:lang w:val="en-NZ"/>
        </w:rPr>
        <w:t>AEnemyFactory</w:t>
      </w:r>
    </w:p>
    <w:p w14:paraId="6D075930" w14:textId="77777777" w:rsidR="001E2940" w:rsidRPr="001E2940" w:rsidRDefault="001E2940">
      <w:pPr>
        <w:pStyle w:val="CodePACKT"/>
        <w:rPr>
          <w:rFonts w:eastAsiaTheme="minorHAnsi"/>
          <w:color w:val="000000"/>
          <w:highlight w:val="white"/>
          <w:lang w:val="en-NZ"/>
        </w:rPr>
        <w:pPrChange w:id="37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4DF567D8" w14:textId="77777777" w:rsidR="001E2940" w:rsidRPr="001E2940" w:rsidRDefault="001E2940">
      <w:pPr>
        <w:pStyle w:val="CodePACKT"/>
        <w:rPr>
          <w:rFonts w:eastAsiaTheme="minorHAnsi"/>
          <w:color w:val="000000"/>
          <w:highlight w:val="white"/>
          <w:lang w:val="en-NZ"/>
        </w:rPr>
        <w:pPrChange w:id="37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5A9DA867" w14:textId="77777777" w:rsidR="001E2940" w:rsidRPr="001E2940" w:rsidRDefault="001E2940">
      <w:pPr>
        <w:pStyle w:val="CodePACKT"/>
        <w:rPr>
          <w:rFonts w:eastAsiaTheme="minorHAnsi"/>
          <w:color w:val="000000"/>
          <w:highlight w:val="white"/>
          <w:lang w:val="en-NZ"/>
        </w:rPr>
        <w:pPrChange w:id="37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2B91AF"/>
          <w:highlight w:val="white"/>
          <w:lang w:val="en-NZ"/>
        </w:rPr>
        <w:t>IFast</w:t>
      </w:r>
      <w:r w:rsidRPr="001E2940">
        <w:rPr>
          <w:rFonts w:eastAsiaTheme="minorHAnsi"/>
          <w:color w:val="000000"/>
          <w:highlight w:val="white"/>
          <w:lang w:val="en-NZ"/>
        </w:rPr>
        <w:t>* GetFast()</w:t>
      </w:r>
    </w:p>
    <w:p w14:paraId="6D525693" w14:textId="77777777" w:rsidR="001E2940" w:rsidRPr="001E2940" w:rsidRDefault="001E2940">
      <w:pPr>
        <w:pStyle w:val="CodePACKT"/>
        <w:rPr>
          <w:rFonts w:eastAsiaTheme="minorHAnsi"/>
          <w:color w:val="000000"/>
          <w:highlight w:val="white"/>
          <w:lang w:val="en-NZ"/>
        </w:rPr>
        <w:pPrChange w:id="37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0AD03978" w14:textId="77777777" w:rsidR="001E2940" w:rsidRPr="001E2940" w:rsidRDefault="001E2940">
      <w:pPr>
        <w:pStyle w:val="CodePACKT"/>
        <w:rPr>
          <w:rFonts w:eastAsiaTheme="minorHAnsi"/>
          <w:color w:val="000000"/>
          <w:highlight w:val="white"/>
          <w:lang w:val="en-NZ"/>
        </w:rPr>
        <w:pPrChange w:id="38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Cocumbi</w:t>
      </w:r>
      <w:r w:rsidRPr="001E2940">
        <w:rPr>
          <w:rFonts w:eastAsiaTheme="minorHAnsi"/>
          <w:color w:val="000000"/>
          <w:highlight w:val="white"/>
          <w:lang w:val="en-NZ"/>
        </w:rPr>
        <w:t>();</w:t>
      </w:r>
    </w:p>
    <w:p w14:paraId="71397201" w14:textId="77777777" w:rsidR="001E2940" w:rsidRPr="001E2940" w:rsidRDefault="001E2940">
      <w:pPr>
        <w:pStyle w:val="CodePACKT"/>
        <w:rPr>
          <w:rFonts w:eastAsiaTheme="minorHAnsi"/>
          <w:color w:val="000000"/>
          <w:highlight w:val="white"/>
          <w:lang w:val="en-NZ"/>
        </w:rPr>
        <w:pPrChange w:id="38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43D78028" w14:textId="77777777" w:rsidR="001E2940" w:rsidRPr="001E2940" w:rsidRDefault="001E2940">
      <w:pPr>
        <w:pStyle w:val="CodePACKT"/>
        <w:rPr>
          <w:rFonts w:eastAsiaTheme="minorHAnsi"/>
          <w:color w:val="000000"/>
          <w:highlight w:val="white"/>
          <w:lang w:val="en-NZ"/>
        </w:rPr>
        <w:pPrChange w:id="382" w:author="Rashmi Suvarna" w:date="2015-10-26T11:23:00Z">
          <w:pPr>
            <w:pStyle w:val="ListParagraph"/>
            <w:numPr>
              <w:numId w:val="1"/>
            </w:numPr>
            <w:tabs>
              <w:tab w:val="num" w:pos="0"/>
            </w:tabs>
            <w:autoSpaceDE w:val="0"/>
            <w:autoSpaceDN w:val="0"/>
            <w:adjustRightInd w:val="0"/>
            <w:spacing w:after="0"/>
            <w:ind w:left="0"/>
          </w:pPr>
        </w:pPrChange>
      </w:pPr>
    </w:p>
    <w:p w14:paraId="3D5C58AC" w14:textId="77777777" w:rsidR="001E2940" w:rsidRPr="001E2940" w:rsidRDefault="001E2940">
      <w:pPr>
        <w:pStyle w:val="CodePACKT"/>
        <w:rPr>
          <w:rFonts w:eastAsiaTheme="minorHAnsi"/>
          <w:color w:val="000000"/>
          <w:highlight w:val="white"/>
          <w:lang w:val="en-NZ"/>
        </w:rPr>
        <w:pPrChange w:id="38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2B91AF"/>
          <w:highlight w:val="white"/>
          <w:lang w:val="en-NZ"/>
        </w:rPr>
        <w:t>ISlow</w:t>
      </w:r>
      <w:r w:rsidRPr="001E2940">
        <w:rPr>
          <w:rFonts w:eastAsiaTheme="minorHAnsi"/>
          <w:color w:val="000000"/>
          <w:highlight w:val="white"/>
          <w:lang w:val="en-NZ"/>
        </w:rPr>
        <w:t>* GetSlow()</w:t>
      </w:r>
    </w:p>
    <w:p w14:paraId="1AC285AB" w14:textId="77777777" w:rsidR="001E2940" w:rsidRPr="001E2940" w:rsidRDefault="001E2940">
      <w:pPr>
        <w:pStyle w:val="CodePACKT"/>
        <w:rPr>
          <w:rFonts w:eastAsiaTheme="minorHAnsi"/>
          <w:color w:val="000000"/>
          <w:highlight w:val="white"/>
          <w:lang w:val="en-NZ"/>
        </w:rPr>
        <w:pPrChange w:id="38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338EBA07" w14:textId="77777777" w:rsidR="001E2940" w:rsidRPr="001E2940" w:rsidRDefault="001E2940">
      <w:pPr>
        <w:pStyle w:val="CodePACKT"/>
        <w:rPr>
          <w:rFonts w:eastAsiaTheme="minorHAnsi"/>
          <w:color w:val="000000"/>
          <w:highlight w:val="white"/>
          <w:lang w:val="en-NZ"/>
        </w:rPr>
        <w:pPrChange w:id="38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Marzel</w:t>
      </w:r>
      <w:r w:rsidRPr="001E2940">
        <w:rPr>
          <w:rFonts w:eastAsiaTheme="minorHAnsi"/>
          <w:color w:val="000000"/>
          <w:highlight w:val="white"/>
          <w:lang w:val="en-NZ"/>
        </w:rPr>
        <w:t>();</w:t>
      </w:r>
    </w:p>
    <w:p w14:paraId="05836E45" w14:textId="77777777" w:rsidR="001E2940" w:rsidRPr="001E2940" w:rsidRDefault="001E2940">
      <w:pPr>
        <w:pStyle w:val="CodePACKT"/>
        <w:rPr>
          <w:rFonts w:eastAsiaTheme="minorHAnsi"/>
          <w:color w:val="000000"/>
          <w:highlight w:val="white"/>
          <w:lang w:val="en-NZ"/>
        </w:rPr>
        <w:pPrChange w:id="38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1E2A0ABC" w14:textId="77777777" w:rsidR="001E2940" w:rsidRPr="001E2940" w:rsidRDefault="001E2940">
      <w:pPr>
        <w:pStyle w:val="CodePACKT"/>
        <w:rPr>
          <w:rFonts w:eastAsiaTheme="minorHAnsi"/>
          <w:color w:val="000000"/>
          <w:highlight w:val="white"/>
          <w:lang w:val="en-NZ"/>
        </w:rPr>
        <w:pPrChange w:id="38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4DEA9494" w14:textId="77777777" w:rsidR="001E2940" w:rsidRPr="001E2940" w:rsidRDefault="001E2940">
      <w:pPr>
        <w:pStyle w:val="CodePACKT"/>
        <w:rPr>
          <w:rFonts w:eastAsiaTheme="minorHAnsi"/>
          <w:color w:val="000000"/>
          <w:highlight w:val="white"/>
          <w:lang w:val="en-NZ"/>
        </w:rPr>
        <w:pPrChange w:id="388" w:author="Rashmi Suvarna" w:date="2015-10-26T11:23:00Z">
          <w:pPr>
            <w:pStyle w:val="ListParagraph"/>
            <w:numPr>
              <w:numId w:val="1"/>
            </w:numPr>
            <w:tabs>
              <w:tab w:val="num" w:pos="0"/>
            </w:tabs>
            <w:autoSpaceDE w:val="0"/>
            <w:autoSpaceDN w:val="0"/>
            <w:adjustRightInd w:val="0"/>
            <w:spacing w:after="0"/>
            <w:ind w:left="0"/>
          </w:pPr>
        </w:pPrChange>
      </w:pPr>
    </w:p>
    <w:p w14:paraId="3B52DA24" w14:textId="77777777" w:rsidR="001E2940" w:rsidRPr="001E2940" w:rsidRDefault="001E2940">
      <w:pPr>
        <w:pStyle w:val="CodePACKT"/>
        <w:rPr>
          <w:rFonts w:eastAsiaTheme="minorHAnsi"/>
          <w:color w:val="000000"/>
          <w:highlight w:val="white"/>
          <w:lang w:val="en-NZ"/>
        </w:rPr>
        <w:pPrChange w:id="38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AirFactory</w:t>
      </w:r>
      <w:r w:rsidRPr="001E2940">
        <w:rPr>
          <w:rFonts w:eastAsiaTheme="minorHAnsi"/>
          <w:color w:val="000000"/>
          <w:highlight w:val="white"/>
          <w:lang w:val="en-NZ"/>
        </w:rPr>
        <w:t xml:space="preserve"> : </w:t>
      </w:r>
      <w:r w:rsidRPr="001E2940">
        <w:rPr>
          <w:rFonts w:eastAsiaTheme="minorHAnsi"/>
          <w:color w:val="0000FF"/>
          <w:highlight w:val="white"/>
          <w:lang w:val="en-NZ"/>
        </w:rPr>
        <w:t>public</w:t>
      </w:r>
      <w:r w:rsidRPr="001E2940">
        <w:rPr>
          <w:rFonts w:eastAsiaTheme="minorHAnsi"/>
          <w:color w:val="000000"/>
          <w:highlight w:val="white"/>
          <w:lang w:val="en-NZ"/>
        </w:rPr>
        <w:t xml:space="preserve"> </w:t>
      </w:r>
      <w:r w:rsidRPr="001E2940">
        <w:rPr>
          <w:rFonts w:eastAsiaTheme="minorHAnsi"/>
          <w:color w:val="2B91AF"/>
          <w:highlight w:val="white"/>
          <w:lang w:val="en-NZ"/>
        </w:rPr>
        <w:t>AEnemyFactory</w:t>
      </w:r>
    </w:p>
    <w:p w14:paraId="748771E3" w14:textId="77777777" w:rsidR="001E2940" w:rsidRPr="001E2940" w:rsidRDefault="001E2940">
      <w:pPr>
        <w:pStyle w:val="CodePACKT"/>
        <w:rPr>
          <w:rFonts w:eastAsiaTheme="minorHAnsi"/>
          <w:color w:val="000000"/>
          <w:highlight w:val="white"/>
          <w:lang w:val="en-NZ"/>
        </w:rPr>
        <w:pPrChange w:id="39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0B29175E" w14:textId="77777777" w:rsidR="001E2940" w:rsidRPr="001E2940" w:rsidRDefault="001E2940">
      <w:pPr>
        <w:pStyle w:val="CodePACKT"/>
        <w:rPr>
          <w:rFonts w:eastAsiaTheme="minorHAnsi"/>
          <w:color w:val="000000"/>
          <w:highlight w:val="white"/>
          <w:lang w:val="en-NZ"/>
        </w:rPr>
        <w:pPrChange w:id="39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4272150A" w14:textId="77777777" w:rsidR="001E2940" w:rsidRPr="001E2940" w:rsidRDefault="001E2940">
      <w:pPr>
        <w:pStyle w:val="CodePACKT"/>
        <w:rPr>
          <w:rFonts w:eastAsiaTheme="minorHAnsi"/>
          <w:color w:val="000000"/>
          <w:highlight w:val="white"/>
          <w:lang w:val="en-NZ"/>
        </w:rPr>
        <w:pPrChange w:id="39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2B91AF"/>
          <w:highlight w:val="white"/>
          <w:lang w:val="en-NZ"/>
        </w:rPr>
        <w:t>IFast</w:t>
      </w:r>
      <w:r w:rsidRPr="001E2940">
        <w:rPr>
          <w:rFonts w:eastAsiaTheme="minorHAnsi"/>
          <w:color w:val="000000"/>
          <w:highlight w:val="white"/>
          <w:lang w:val="en-NZ"/>
        </w:rPr>
        <w:t>* GetFast()</w:t>
      </w:r>
    </w:p>
    <w:p w14:paraId="2D9DFAB3" w14:textId="77777777" w:rsidR="001E2940" w:rsidRPr="001E2940" w:rsidRDefault="001E2940">
      <w:pPr>
        <w:pStyle w:val="CodePACKT"/>
        <w:rPr>
          <w:rFonts w:eastAsiaTheme="minorHAnsi"/>
          <w:color w:val="000000"/>
          <w:highlight w:val="white"/>
          <w:lang w:val="en-NZ"/>
        </w:rPr>
        <w:pPrChange w:id="39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20A7653E" w14:textId="77777777" w:rsidR="001E2940" w:rsidRPr="001E2940" w:rsidRDefault="001E2940">
      <w:pPr>
        <w:pStyle w:val="CodePACKT"/>
        <w:rPr>
          <w:rFonts w:eastAsiaTheme="minorHAnsi"/>
          <w:color w:val="000000"/>
          <w:highlight w:val="white"/>
          <w:lang w:val="en-NZ"/>
        </w:rPr>
        <w:pPrChange w:id="39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Zybgry</w:t>
      </w:r>
      <w:r w:rsidRPr="001E2940">
        <w:rPr>
          <w:rFonts w:eastAsiaTheme="minorHAnsi"/>
          <w:color w:val="000000"/>
          <w:highlight w:val="white"/>
          <w:lang w:val="en-NZ"/>
        </w:rPr>
        <w:t>();</w:t>
      </w:r>
    </w:p>
    <w:p w14:paraId="50E3C88D" w14:textId="77777777" w:rsidR="001E2940" w:rsidRPr="001E2940" w:rsidRDefault="001E2940">
      <w:pPr>
        <w:pStyle w:val="CodePACKT"/>
        <w:rPr>
          <w:rFonts w:eastAsiaTheme="minorHAnsi"/>
          <w:color w:val="000000"/>
          <w:highlight w:val="white"/>
          <w:lang w:val="en-NZ"/>
        </w:rPr>
        <w:pPrChange w:id="39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4D919892" w14:textId="77777777" w:rsidR="001E2940" w:rsidRPr="001E2940" w:rsidRDefault="001E2940">
      <w:pPr>
        <w:pStyle w:val="CodePACKT"/>
        <w:rPr>
          <w:rFonts w:eastAsiaTheme="minorHAnsi"/>
          <w:color w:val="000000"/>
          <w:highlight w:val="white"/>
          <w:lang w:val="en-NZ"/>
        </w:rPr>
        <w:pPrChange w:id="396" w:author="Rashmi Suvarna" w:date="2015-10-26T11:23:00Z">
          <w:pPr>
            <w:pStyle w:val="ListParagraph"/>
            <w:numPr>
              <w:numId w:val="1"/>
            </w:numPr>
            <w:tabs>
              <w:tab w:val="num" w:pos="0"/>
            </w:tabs>
            <w:autoSpaceDE w:val="0"/>
            <w:autoSpaceDN w:val="0"/>
            <w:adjustRightInd w:val="0"/>
            <w:spacing w:after="0"/>
            <w:ind w:left="0"/>
          </w:pPr>
        </w:pPrChange>
      </w:pPr>
    </w:p>
    <w:p w14:paraId="65970097" w14:textId="77777777" w:rsidR="001E2940" w:rsidRPr="001E2940" w:rsidRDefault="001E2940">
      <w:pPr>
        <w:pStyle w:val="CodePACKT"/>
        <w:rPr>
          <w:rFonts w:eastAsiaTheme="minorHAnsi"/>
          <w:color w:val="000000"/>
          <w:highlight w:val="white"/>
          <w:lang w:val="en-NZ"/>
        </w:rPr>
        <w:pPrChange w:id="39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2B91AF"/>
          <w:highlight w:val="white"/>
          <w:lang w:val="en-NZ"/>
        </w:rPr>
        <w:t>ISlow</w:t>
      </w:r>
      <w:r w:rsidRPr="001E2940">
        <w:rPr>
          <w:rFonts w:eastAsiaTheme="minorHAnsi"/>
          <w:color w:val="000000"/>
          <w:highlight w:val="white"/>
          <w:lang w:val="en-NZ"/>
        </w:rPr>
        <w:t>* GetSlow()</w:t>
      </w:r>
    </w:p>
    <w:p w14:paraId="6CFE7BBE" w14:textId="77777777" w:rsidR="001E2940" w:rsidRPr="001E2940" w:rsidRDefault="001E2940">
      <w:pPr>
        <w:pStyle w:val="CodePACKT"/>
        <w:rPr>
          <w:rFonts w:eastAsiaTheme="minorHAnsi"/>
          <w:color w:val="000000"/>
          <w:highlight w:val="white"/>
          <w:lang w:val="en-NZ"/>
        </w:rPr>
        <w:pPrChange w:id="39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79DE0E86" w14:textId="77777777" w:rsidR="001E2940" w:rsidRPr="001E2940" w:rsidRDefault="001E2940">
      <w:pPr>
        <w:pStyle w:val="CodePACKT"/>
        <w:rPr>
          <w:rFonts w:eastAsiaTheme="minorHAnsi"/>
          <w:color w:val="000000"/>
          <w:highlight w:val="white"/>
          <w:lang w:val="en-NZ"/>
        </w:rPr>
        <w:pPrChange w:id="39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Bungindi</w:t>
      </w:r>
      <w:r w:rsidRPr="001E2940">
        <w:rPr>
          <w:rFonts w:eastAsiaTheme="minorHAnsi"/>
          <w:color w:val="000000"/>
          <w:highlight w:val="white"/>
          <w:lang w:val="en-NZ"/>
        </w:rPr>
        <w:t>();</w:t>
      </w:r>
    </w:p>
    <w:p w14:paraId="56E0171A" w14:textId="77777777" w:rsidR="001E2940" w:rsidRPr="001E2940" w:rsidRDefault="001E2940">
      <w:pPr>
        <w:pStyle w:val="CodePACKT"/>
        <w:rPr>
          <w:rFonts w:eastAsiaTheme="minorHAnsi"/>
          <w:color w:val="000000"/>
          <w:highlight w:val="white"/>
          <w:lang w:val="en-NZ"/>
        </w:rPr>
        <w:pPrChange w:id="40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6DE313FD" w14:textId="77777777" w:rsidR="001E2940" w:rsidRPr="001E2940" w:rsidRDefault="001E2940">
      <w:pPr>
        <w:pStyle w:val="CodePACKT"/>
        <w:rPr>
          <w:rFonts w:eastAsiaTheme="minorHAnsi"/>
          <w:color w:val="000000"/>
          <w:highlight w:val="white"/>
          <w:lang w:val="en-NZ"/>
        </w:rPr>
        <w:pPrChange w:id="40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3B82BF0E" w14:textId="77777777" w:rsidR="001E2940" w:rsidRPr="001E2940" w:rsidRDefault="001E2940">
      <w:pPr>
        <w:pStyle w:val="CodePACKT"/>
        <w:rPr>
          <w:rFonts w:eastAsiaTheme="minorHAnsi"/>
          <w:color w:val="000000"/>
          <w:highlight w:val="white"/>
          <w:lang w:val="en-NZ"/>
        </w:rPr>
        <w:pPrChange w:id="402" w:author="Rashmi Suvarna" w:date="2015-10-26T11:23:00Z">
          <w:pPr>
            <w:pStyle w:val="ListParagraph"/>
            <w:numPr>
              <w:numId w:val="1"/>
            </w:numPr>
            <w:tabs>
              <w:tab w:val="num" w:pos="0"/>
            </w:tabs>
            <w:autoSpaceDE w:val="0"/>
            <w:autoSpaceDN w:val="0"/>
            <w:adjustRightInd w:val="0"/>
            <w:spacing w:after="0"/>
            <w:ind w:left="0"/>
          </w:pPr>
        </w:pPrChange>
      </w:pPr>
    </w:p>
    <w:p w14:paraId="21E85687" w14:textId="77777777" w:rsidR="001E2940" w:rsidRPr="001E2940" w:rsidRDefault="001E2940">
      <w:pPr>
        <w:pStyle w:val="CodePACKT"/>
        <w:rPr>
          <w:rFonts w:eastAsiaTheme="minorHAnsi"/>
          <w:color w:val="000000"/>
          <w:highlight w:val="white"/>
          <w:lang w:val="en-NZ"/>
        </w:rPr>
        <w:pPrChange w:id="40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class</w:t>
      </w:r>
      <w:r w:rsidRPr="001E2940">
        <w:rPr>
          <w:rFonts w:eastAsiaTheme="minorHAnsi"/>
          <w:color w:val="000000"/>
          <w:highlight w:val="white"/>
          <w:lang w:val="en-NZ"/>
        </w:rPr>
        <w:t xml:space="preserve"> </w:t>
      </w:r>
      <w:r w:rsidRPr="001E2940">
        <w:rPr>
          <w:rFonts w:eastAsiaTheme="minorHAnsi"/>
          <w:color w:val="2B91AF"/>
          <w:highlight w:val="white"/>
          <w:lang w:val="en-NZ"/>
        </w:rPr>
        <w:t>WaterFactory</w:t>
      </w:r>
      <w:r w:rsidRPr="001E2940">
        <w:rPr>
          <w:rFonts w:eastAsiaTheme="minorHAnsi"/>
          <w:color w:val="000000"/>
          <w:highlight w:val="white"/>
          <w:lang w:val="en-NZ"/>
        </w:rPr>
        <w:t xml:space="preserve"> : </w:t>
      </w:r>
      <w:r w:rsidRPr="001E2940">
        <w:rPr>
          <w:rFonts w:eastAsiaTheme="minorHAnsi"/>
          <w:color w:val="0000FF"/>
          <w:highlight w:val="white"/>
          <w:lang w:val="en-NZ"/>
        </w:rPr>
        <w:t>public</w:t>
      </w:r>
      <w:r w:rsidRPr="001E2940">
        <w:rPr>
          <w:rFonts w:eastAsiaTheme="minorHAnsi"/>
          <w:color w:val="000000"/>
          <w:highlight w:val="white"/>
          <w:lang w:val="en-NZ"/>
        </w:rPr>
        <w:t xml:space="preserve"> </w:t>
      </w:r>
      <w:r w:rsidRPr="001E2940">
        <w:rPr>
          <w:rFonts w:eastAsiaTheme="minorHAnsi"/>
          <w:color w:val="2B91AF"/>
          <w:highlight w:val="white"/>
          <w:lang w:val="en-NZ"/>
        </w:rPr>
        <w:t>AEnemyFactory</w:t>
      </w:r>
    </w:p>
    <w:p w14:paraId="694C35BC" w14:textId="77777777" w:rsidR="001E2940" w:rsidRPr="001E2940" w:rsidRDefault="001E2940">
      <w:pPr>
        <w:pStyle w:val="CodePACKT"/>
        <w:rPr>
          <w:rFonts w:eastAsiaTheme="minorHAnsi"/>
          <w:color w:val="000000"/>
          <w:highlight w:val="white"/>
          <w:lang w:val="en-NZ"/>
        </w:rPr>
        <w:pPrChange w:id="40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2BB64C15" w14:textId="77777777" w:rsidR="001E2940" w:rsidRPr="001E2940" w:rsidRDefault="001E2940">
      <w:pPr>
        <w:pStyle w:val="CodePACKT"/>
        <w:rPr>
          <w:rFonts w:eastAsiaTheme="minorHAnsi"/>
          <w:color w:val="000000"/>
          <w:highlight w:val="white"/>
          <w:lang w:val="en-NZ"/>
        </w:rPr>
        <w:pPrChange w:id="40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public</w:t>
      </w:r>
      <w:r w:rsidRPr="001E2940">
        <w:rPr>
          <w:rFonts w:eastAsiaTheme="minorHAnsi"/>
          <w:color w:val="000000"/>
          <w:highlight w:val="white"/>
          <w:lang w:val="en-NZ"/>
        </w:rPr>
        <w:t>:</w:t>
      </w:r>
    </w:p>
    <w:p w14:paraId="0B9192DB" w14:textId="77777777" w:rsidR="001E2940" w:rsidRPr="001E2940" w:rsidRDefault="001E2940">
      <w:pPr>
        <w:pStyle w:val="CodePACKT"/>
        <w:rPr>
          <w:rFonts w:eastAsiaTheme="minorHAnsi"/>
          <w:color w:val="000000"/>
          <w:highlight w:val="white"/>
          <w:lang w:val="en-NZ"/>
        </w:rPr>
        <w:pPrChange w:id="40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2B91AF"/>
          <w:highlight w:val="white"/>
          <w:lang w:val="en-NZ"/>
        </w:rPr>
        <w:t>IFast</w:t>
      </w:r>
      <w:r w:rsidRPr="001E2940">
        <w:rPr>
          <w:rFonts w:eastAsiaTheme="minorHAnsi"/>
          <w:color w:val="000000"/>
          <w:highlight w:val="white"/>
          <w:lang w:val="en-NZ"/>
        </w:rPr>
        <w:t>* GetFast()</w:t>
      </w:r>
    </w:p>
    <w:p w14:paraId="6ABB8B23" w14:textId="77777777" w:rsidR="001E2940" w:rsidRPr="001E2940" w:rsidRDefault="001E2940">
      <w:pPr>
        <w:pStyle w:val="CodePACKT"/>
        <w:rPr>
          <w:rFonts w:eastAsiaTheme="minorHAnsi"/>
          <w:color w:val="000000"/>
          <w:highlight w:val="white"/>
          <w:lang w:val="en-NZ"/>
        </w:rPr>
        <w:pPrChange w:id="40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37D5A4AB" w14:textId="77777777" w:rsidR="001E2940" w:rsidRPr="001E2940" w:rsidRDefault="001E2940">
      <w:pPr>
        <w:pStyle w:val="CodePACKT"/>
        <w:rPr>
          <w:rFonts w:eastAsiaTheme="minorHAnsi"/>
          <w:color w:val="000000"/>
          <w:highlight w:val="white"/>
          <w:lang w:val="en-NZ"/>
        </w:rPr>
        <w:pPrChange w:id="40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lastRenderedPageBreak/>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Manama</w:t>
      </w:r>
      <w:r w:rsidRPr="001E2940">
        <w:rPr>
          <w:rFonts w:eastAsiaTheme="minorHAnsi"/>
          <w:color w:val="000000"/>
          <w:highlight w:val="white"/>
          <w:lang w:val="en-NZ"/>
        </w:rPr>
        <w:t>();</w:t>
      </w:r>
    </w:p>
    <w:p w14:paraId="1A1AFDA1" w14:textId="77777777" w:rsidR="001E2940" w:rsidRPr="001E2940" w:rsidRDefault="001E2940">
      <w:pPr>
        <w:pStyle w:val="CodePACKT"/>
        <w:rPr>
          <w:rFonts w:eastAsiaTheme="minorHAnsi"/>
          <w:color w:val="000000"/>
          <w:highlight w:val="white"/>
          <w:lang w:val="en-NZ"/>
        </w:rPr>
        <w:pPrChange w:id="40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1880C43C" w14:textId="77777777" w:rsidR="001E2940" w:rsidRPr="001E2940" w:rsidRDefault="001E2940">
      <w:pPr>
        <w:pStyle w:val="CodePACKT"/>
        <w:rPr>
          <w:rFonts w:eastAsiaTheme="minorHAnsi"/>
          <w:color w:val="000000"/>
          <w:highlight w:val="white"/>
          <w:lang w:val="en-NZ"/>
        </w:rPr>
        <w:pPrChange w:id="410" w:author="Rashmi Suvarna" w:date="2015-10-26T11:23:00Z">
          <w:pPr>
            <w:pStyle w:val="ListParagraph"/>
            <w:numPr>
              <w:numId w:val="1"/>
            </w:numPr>
            <w:tabs>
              <w:tab w:val="num" w:pos="0"/>
            </w:tabs>
            <w:autoSpaceDE w:val="0"/>
            <w:autoSpaceDN w:val="0"/>
            <w:adjustRightInd w:val="0"/>
            <w:spacing w:after="0"/>
            <w:ind w:left="0"/>
          </w:pPr>
        </w:pPrChange>
      </w:pPr>
    </w:p>
    <w:p w14:paraId="1EF4F4DC" w14:textId="77777777" w:rsidR="001E2940" w:rsidRPr="001E2940" w:rsidRDefault="001E2940">
      <w:pPr>
        <w:pStyle w:val="CodePACKT"/>
        <w:rPr>
          <w:rFonts w:eastAsiaTheme="minorHAnsi"/>
          <w:color w:val="000000"/>
          <w:highlight w:val="white"/>
          <w:lang w:val="en-NZ"/>
        </w:rPr>
        <w:pPrChange w:id="41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2B91AF"/>
          <w:highlight w:val="white"/>
          <w:lang w:val="en-NZ"/>
        </w:rPr>
        <w:t>ISlow</w:t>
      </w:r>
      <w:r w:rsidRPr="001E2940">
        <w:rPr>
          <w:rFonts w:eastAsiaTheme="minorHAnsi"/>
          <w:color w:val="000000"/>
          <w:highlight w:val="white"/>
          <w:lang w:val="en-NZ"/>
        </w:rPr>
        <w:t>* GetSlow()</w:t>
      </w:r>
    </w:p>
    <w:p w14:paraId="36626534" w14:textId="77777777" w:rsidR="001E2940" w:rsidRPr="001E2940" w:rsidRDefault="001E2940">
      <w:pPr>
        <w:pStyle w:val="CodePACKT"/>
        <w:rPr>
          <w:rFonts w:eastAsiaTheme="minorHAnsi"/>
          <w:color w:val="000000"/>
          <w:highlight w:val="white"/>
          <w:lang w:val="en-NZ"/>
        </w:rPr>
        <w:pPrChange w:id="41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77D14817" w14:textId="77777777" w:rsidR="001E2940" w:rsidRPr="001E2940" w:rsidRDefault="001E2940">
      <w:pPr>
        <w:pStyle w:val="CodePACKT"/>
        <w:rPr>
          <w:rFonts w:eastAsiaTheme="minorHAnsi"/>
          <w:color w:val="000000"/>
          <w:highlight w:val="white"/>
          <w:lang w:val="en-NZ"/>
        </w:rPr>
        <w:pPrChange w:id="41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Pokili</w:t>
      </w:r>
      <w:r w:rsidRPr="001E2940">
        <w:rPr>
          <w:rFonts w:eastAsiaTheme="minorHAnsi"/>
          <w:color w:val="000000"/>
          <w:highlight w:val="white"/>
          <w:lang w:val="en-NZ"/>
        </w:rPr>
        <w:t>();</w:t>
      </w:r>
    </w:p>
    <w:p w14:paraId="32C79025" w14:textId="77777777" w:rsidR="001E2940" w:rsidRPr="001E2940" w:rsidRDefault="001E2940">
      <w:pPr>
        <w:pStyle w:val="CodePACKT"/>
        <w:rPr>
          <w:rFonts w:eastAsiaTheme="minorHAnsi"/>
          <w:color w:val="000000"/>
          <w:highlight w:val="white"/>
          <w:lang w:val="en-NZ"/>
        </w:rPr>
        <w:pPrChange w:id="41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2CF1A399" w14:textId="77777777" w:rsidR="001E2940" w:rsidRPr="001E2940" w:rsidRDefault="001E2940">
      <w:pPr>
        <w:pStyle w:val="CodePACKT"/>
        <w:rPr>
          <w:rFonts w:eastAsiaTheme="minorHAnsi"/>
          <w:color w:val="000000"/>
          <w:highlight w:val="white"/>
          <w:lang w:val="en-NZ"/>
        </w:rPr>
        <w:pPrChange w:id="41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4D1DFB59" w14:textId="77777777" w:rsidR="001E2940" w:rsidRPr="001E2940" w:rsidRDefault="001E2940">
      <w:pPr>
        <w:pStyle w:val="CodePACKT"/>
        <w:rPr>
          <w:rFonts w:eastAsiaTheme="minorHAnsi"/>
          <w:color w:val="000000"/>
          <w:highlight w:val="white"/>
          <w:lang w:val="en-NZ"/>
        </w:rPr>
        <w:pPrChange w:id="416" w:author="Rashmi Suvarna" w:date="2015-10-26T11:23:00Z">
          <w:pPr>
            <w:pStyle w:val="ListParagraph"/>
            <w:numPr>
              <w:numId w:val="1"/>
            </w:numPr>
            <w:tabs>
              <w:tab w:val="num" w:pos="0"/>
            </w:tabs>
            <w:autoSpaceDE w:val="0"/>
            <w:autoSpaceDN w:val="0"/>
            <w:adjustRightInd w:val="0"/>
            <w:spacing w:after="0"/>
            <w:ind w:left="0"/>
          </w:pPr>
        </w:pPrChange>
      </w:pPr>
    </w:p>
    <w:p w14:paraId="12406C36" w14:textId="77777777" w:rsidR="001E2940" w:rsidRPr="001E2940" w:rsidRDefault="001E2940">
      <w:pPr>
        <w:pStyle w:val="CodePACKT"/>
        <w:rPr>
          <w:rFonts w:eastAsiaTheme="minorHAnsi"/>
          <w:color w:val="000000"/>
          <w:highlight w:val="white"/>
          <w:lang w:val="en-NZ"/>
        </w:rPr>
        <w:pPrChange w:id="41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8000"/>
          <w:highlight w:val="white"/>
          <w:lang w:val="en-NZ"/>
        </w:rPr>
        <w:t>//CPP File</w:t>
      </w:r>
    </w:p>
    <w:p w14:paraId="4C841627" w14:textId="77777777" w:rsidR="001E2940" w:rsidRPr="001E2940" w:rsidRDefault="001E2940">
      <w:pPr>
        <w:pStyle w:val="CodePACKT"/>
        <w:rPr>
          <w:rFonts w:eastAsiaTheme="minorHAnsi"/>
          <w:color w:val="000000"/>
          <w:highlight w:val="white"/>
          <w:lang w:val="en-NZ"/>
        </w:rPr>
        <w:pPrChange w:id="41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2B91AF"/>
          <w:highlight w:val="white"/>
          <w:lang w:val="en-NZ"/>
        </w:rPr>
        <w:t>AEnemyFactory</w:t>
      </w:r>
      <w:r w:rsidRPr="001E2940">
        <w:rPr>
          <w:rFonts w:eastAsiaTheme="minorHAnsi"/>
          <w:color w:val="000000"/>
          <w:highlight w:val="white"/>
          <w:lang w:val="en-NZ"/>
        </w:rPr>
        <w:t xml:space="preserve">* </w:t>
      </w:r>
      <w:r w:rsidRPr="001E2940">
        <w:rPr>
          <w:rFonts w:eastAsiaTheme="minorHAnsi"/>
          <w:color w:val="2B91AF"/>
          <w:highlight w:val="white"/>
          <w:lang w:val="en-NZ"/>
        </w:rPr>
        <w:t>AEnemyFactory</w:t>
      </w:r>
      <w:r w:rsidRPr="001E2940">
        <w:rPr>
          <w:rFonts w:eastAsiaTheme="minorHAnsi"/>
          <w:color w:val="000000"/>
          <w:highlight w:val="white"/>
          <w:lang w:val="en-NZ"/>
        </w:rPr>
        <w:t>::CreateFactory(</w:t>
      </w:r>
      <w:r w:rsidRPr="001E2940">
        <w:rPr>
          <w:rFonts w:eastAsiaTheme="minorHAnsi"/>
          <w:color w:val="2B91AF"/>
          <w:highlight w:val="white"/>
          <w:lang w:val="en-NZ"/>
        </w:rPr>
        <w:t>Enemy_Factories</w:t>
      </w:r>
      <w:r w:rsidRPr="001E2940">
        <w:rPr>
          <w:rFonts w:eastAsiaTheme="minorHAnsi"/>
          <w:color w:val="000000"/>
          <w:highlight w:val="white"/>
          <w:lang w:val="en-NZ"/>
        </w:rPr>
        <w:t xml:space="preserve"> </w:t>
      </w:r>
      <w:r w:rsidRPr="001E2940">
        <w:rPr>
          <w:rFonts w:eastAsiaTheme="minorHAnsi"/>
          <w:color w:val="808080"/>
          <w:highlight w:val="white"/>
          <w:lang w:val="en-NZ"/>
        </w:rPr>
        <w:t>factory</w:t>
      </w:r>
      <w:r w:rsidRPr="001E2940">
        <w:rPr>
          <w:rFonts w:eastAsiaTheme="minorHAnsi"/>
          <w:color w:val="000000"/>
          <w:highlight w:val="white"/>
          <w:lang w:val="en-NZ"/>
        </w:rPr>
        <w:t>)</w:t>
      </w:r>
    </w:p>
    <w:p w14:paraId="0252BB66" w14:textId="77777777" w:rsidR="001E2940" w:rsidRPr="001E2940" w:rsidRDefault="001E2940">
      <w:pPr>
        <w:pStyle w:val="CodePACKT"/>
        <w:rPr>
          <w:rFonts w:eastAsiaTheme="minorHAnsi"/>
          <w:color w:val="000000"/>
          <w:highlight w:val="white"/>
          <w:lang w:val="en-NZ"/>
        </w:rPr>
        <w:pPrChange w:id="41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3AEBFABE" w14:textId="77777777" w:rsidR="001E2940" w:rsidRPr="001E2940" w:rsidRDefault="001E2940">
      <w:pPr>
        <w:pStyle w:val="CodePACKT"/>
        <w:rPr>
          <w:rFonts w:eastAsiaTheme="minorHAnsi"/>
          <w:color w:val="000000"/>
          <w:highlight w:val="white"/>
          <w:lang w:val="en-NZ"/>
        </w:rPr>
        <w:pPrChange w:id="42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if</w:t>
      </w:r>
      <w:r w:rsidRPr="001E2940">
        <w:rPr>
          <w:rFonts w:eastAsiaTheme="minorHAnsi"/>
          <w:color w:val="000000"/>
          <w:highlight w:val="white"/>
          <w:lang w:val="en-NZ"/>
        </w:rPr>
        <w:t xml:space="preserve"> (</w:t>
      </w:r>
      <w:r w:rsidRPr="001E2940">
        <w:rPr>
          <w:rFonts w:eastAsiaTheme="minorHAnsi"/>
          <w:color w:val="808080"/>
          <w:highlight w:val="white"/>
          <w:lang w:val="en-NZ"/>
        </w:rPr>
        <w:t>factory</w:t>
      </w:r>
      <w:r w:rsidRPr="001E2940">
        <w:rPr>
          <w:rFonts w:eastAsiaTheme="minorHAnsi"/>
          <w:color w:val="000000"/>
          <w:highlight w:val="white"/>
          <w:lang w:val="en-NZ"/>
        </w:rPr>
        <w:t xml:space="preserve"> == </w:t>
      </w:r>
      <w:r w:rsidRPr="001E2940">
        <w:rPr>
          <w:rFonts w:eastAsiaTheme="minorHAnsi"/>
          <w:color w:val="2B91AF"/>
          <w:highlight w:val="white"/>
          <w:lang w:val="en-NZ"/>
        </w:rPr>
        <w:t>Enemy_Factories</w:t>
      </w:r>
      <w:r w:rsidRPr="001E2940">
        <w:rPr>
          <w:rFonts w:eastAsiaTheme="minorHAnsi"/>
          <w:color w:val="000000"/>
          <w:highlight w:val="white"/>
          <w:lang w:val="en-NZ"/>
        </w:rPr>
        <w:t>::</w:t>
      </w:r>
      <w:r w:rsidRPr="001E2940">
        <w:rPr>
          <w:rFonts w:eastAsiaTheme="minorHAnsi"/>
          <w:color w:val="2F4F4F"/>
          <w:highlight w:val="white"/>
          <w:lang w:val="en-NZ"/>
        </w:rPr>
        <w:t>Land</w:t>
      </w:r>
      <w:r w:rsidRPr="001E2940">
        <w:rPr>
          <w:rFonts w:eastAsiaTheme="minorHAnsi"/>
          <w:color w:val="000000"/>
          <w:highlight w:val="white"/>
          <w:lang w:val="en-NZ"/>
        </w:rPr>
        <w:t>)</w:t>
      </w:r>
    </w:p>
    <w:p w14:paraId="09FF17D5" w14:textId="77777777" w:rsidR="001E2940" w:rsidRPr="001E2940" w:rsidRDefault="001E2940">
      <w:pPr>
        <w:pStyle w:val="CodePACKT"/>
        <w:rPr>
          <w:rFonts w:eastAsiaTheme="minorHAnsi"/>
          <w:color w:val="000000"/>
          <w:highlight w:val="white"/>
          <w:lang w:val="en-NZ"/>
        </w:rPr>
        <w:pPrChange w:id="42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1A41F177" w14:textId="77777777" w:rsidR="001E2940" w:rsidRPr="001E2940" w:rsidRDefault="001E2940">
      <w:pPr>
        <w:pStyle w:val="CodePACKT"/>
        <w:rPr>
          <w:rFonts w:eastAsiaTheme="minorHAnsi"/>
          <w:color w:val="000000"/>
          <w:highlight w:val="white"/>
          <w:lang w:val="en-NZ"/>
        </w:rPr>
        <w:pPrChange w:id="42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LandFactory</w:t>
      </w:r>
      <w:r w:rsidRPr="001E2940">
        <w:rPr>
          <w:rFonts w:eastAsiaTheme="minorHAnsi"/>
          <w:color w:val="000000"/>
          <w:highlight w:val="white"/>
          <w:lang w:val="en-NZ"/>
        </w:rPr>
        <w:t>();</w:t>
      </w:r>
    </w:p>
    <w:p w14:paraId="6ED926B6" w14:textId="77777777" w:rsidR="001E2940" w:rsidRPr="001E2940" w:rsidRDefault="001E2940">
      <w:pPr>
        <w:pStyle w:val="CodePACKT"/>
        <w:rPr>
          <w:rFonts w:eastAsiaTheme="minorHAnsi"/>
          <w:color w:val="000000"/>
          <w:highlight w:val="white"/>
          <w:lang w:val="en-NZ"/>
        </w:rPr>
        <w:pPrChange w:id="42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1BAF1512" w14:textId="77777777" w:rsidR="001E2940" w:rsidRPr="001E2940" w:rsidRDefault="001E2940">
      <w:pPr>
        <w:pStyle w:val="CodePACKT"/>
        <w:rPr>
          <w:rFonts w:eastAsiaTheme="minorHAnsi"/>
          <w:color w:val="000000"/>
          <w:highlight w:val="white"/>
          <w:lang w:val="en-NZ"/>
        </w:rPr>
        <w:pPrChange w:id="42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else</w:t>
      </w:r>
      <w:r w:rsidRPr="001E2940">
        <w:rPr>
          <w:rFonts w:eastAsiaTheme="minorHAnsi"/>
          <w:color w:val="000000"/>
          <w:highlight w:val="white"/>
          <w:lang w:val="en-NZ"/>
        </w:rPr>
        <w:t xml:space="preserve"> </w:t>
      </w:r>
      <w:r w:rsidRPr="001E2940">
        <w:rPr>
          <w:rFonts w:eastAsiaTheme="minorHAnsi"/>
          <w:color w:val="0000FF"/>
          <w:highlight w:val="white"/>
          <w:lang w:val="en-NZ"/>
        </w:rPr>
        <w:t>if</w:t>
      </w:r>
      <w:r w:rsidRPr="001E2940">
        <w:rPr>
          <w:rFonts w:eastAsiaTheme="minorHAnsi"/>
          <w:color w:val="000000"/>
          <w:highlight w:val="white"/>
          <w:lang w:val="en-NZ"/>
        </w:rPr>
        <w:t xml:space="preserve"> (</w:t>
      </w:r>
      <w:r w:rsidRPr="001E2940">
        <w:rPr>
          <w:rFonts w:eastAsiaTheme="minorHAnsi"/>
          <w:color w:val="808080"/>
          <w:highlight w:val="white"/>
          <w:lang w:val="en-NZ"/>
        </w:rPr>
        <w:t>factory</w:t>
      </w:r>
      <w:r w:rsidRPr="001E2940">
        <w:rPr>
          <w:rFonts w:eastAsiaTheme="minorHAnsi"/>
          <w:color w:val="000000"/>
          <w:highlight w:val="white"/>
          <w:lang w:val="en-NZ"/>
        </w:rPr>
        <w:t xml:space="preserve"> == </w:t>
      </w:r>
      <w:r w:rsidRPr="001E2940">
        <w:rPr>
          <w:rFonts w:eastAsiaTheme="minorHAnsi"/>
          <w:color w:val="2B91AF"/>
          <w:highlight w:val="white"/>
          <w:lang w:val="en-NZ"/>
        </w:rPr>
        <w:t>Enemy_Factories</w:t>
      </w:r>
      <w:r w:rsidRPr="001E2940">
        <w:rPr>
          <w:rFonts w:eastAsiaTheme="minorHAnsi"/>
          <w:color w:val="000000"/>
          <w:highlight w:val="white"/>
          <w:lang w:val="en-NZ"/>
        </w:rPr>
        <w:t>::</w:t>
      </w:r>
      <w:r w:rsidRPr="001E2940">
        <w:rPr>
          <w:rFonts w:eastAsiaTheme="minorHAnsi"/>
          <w:color w:val="2F4F4F"/>
          <w:highlight w:val="white"/>
          <w:lang w:val="en-NZ"/>
        </w:rPr>
        <w:t>Air</w:t>
      </w:r>
      <w:r w:rsidRPr="001E2940">
        <w:rPr>
          <w:rFonts w:eastAsiaTheme="minorHAnsi"/>
          <w:color w:val="000000"/>
          <w:highlight w:val="white"/>
          <w:lang w:val="en-NZ"/>
        </w:rPr>
        <w:t>)</w:t>
      </w:r>
    </w:p>
    <w:p w14:paraId="26C81E3F" w14:textId="77777777" w:rsidR="001E2940" w:rsidRPr="001E2940" w:rsidRDefault="001E2940">
      <w:pPr>
        <w:pStyle w:val="CodePACKT"/>
        <w:rPr>
          <w:rFonts w:eastAsiaTheme="minorHAnsi"/>
          <w:color w:val="000000"/>
          <w:highlight w:val="white"/>
          <w:lang w:val="en-NZ"/>
        </w:rPr>
        <w:pPrChange w:id="42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663D0E08" w14:textId="77777777" w:rsidR="001E2940" w:rsidRPr="001E2940" w:rsidRDefault="001E2940">
      <w:pPr>
        <w:pStyle w:val="CodePACKT"/>
        <w:rPr>
          <w:rFonts w:eastAsiaTheme="minorHAnsi"/>
          <w:color w:val="000000"/>
          <w:highlight w:val="white"/>
          <w:lang w:val="en-NZ"/>
        </w:rPr>
        <w:pPrChange w:id="42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AirFactory</w:t>
      </w:r>
      <w:r w:rsidRPr="001E2940">
        <w:rPr>
          <w:rFonts w:eastAsiaTheme="minorHAnsi"/>
          <w:color w:val="000000"/>
          <w:highlight w:val="white"/>
          <w:lang w:val="en-NZ"/>
        </w:rPr>
        <w:t>();</w:t>
      </w:r>
    </w:p>
    <w:p w14:paraId="4F503D1F" w14:textId="77777777" w:rsidR="001E2940" w:rsidRPr="001E2940" w:rsidRDefault="001E2940">
      <w:pPr>
        <w:pStyle w:val="CodePACKT"/>
        <w:rPr>
          <w:rFonts w:eastAsiaTheme="minorHAnsi"/>
          <w:color w:val="000000"/>
          <w:highlight w:val="white"/>
          <w:lang w:val="en-NZ"/>
        </w:rPr>
        <w:pPrChange w:id="42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54459D89" w14:textId="77777777" w:rsidR="001E2940" w:rsidRPr="001E2940" w:rsidRDefault="001E2940">
      <w:pPr>
        <w:pStyle w:val="CodePACKT"/>
        <w:rPr>
          <w:rFonts w:eastAsiaTheme="minorHAnsi"/>
          <w:color w:val="000000"/>
          <w:highlight w:val="white"/>
          <w:lang w:val="en-NZ"/>
        </w:rPr>
        <w:pPrChange w:id="42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else</w:t>
      </w:r>
      <w:r w:rsidRPr="001E2940">
        <w:rPr>
          <w:rFonts w:eastAsiaTheme="minorHAnsi"/>
          <w:color w:val="000000"/>
          <w:highlight w:val="white"/>
          <w:lang w:val="en-NZ"/>
        </w:rPr>
        <w:t xml:space="preserve"> </w:t>
      </w:r>
      <w:r w:rsidRPr="001E2940">
        <w:rPr>
          <w:rFonts w:eastAsiaTheme="minorHAnsi"/>
          <w:color w:val="0000FF"/>
          <w:highlight w:val="white"/>
          <w:lang w:val="en-NZ"/>
        </w:rPr>
        <w:t>if</w:t>
      </w:r>
      <w:r w:rsidRPr="001E2940">
        <w:rPr>
          <w:rFonts w:eastAsiaTheme="minorHAnsi"/>
          <w:color w:val="000000"/>
          <w:highlight w:val="white"/>
          <w:lang w:val="en-NZ"/>
        </w:rPr>
        <w:t xml:space="preserve"> (</w:t>
      </w:r>
      <w:r w:rsidRPr="001E2940">
        <w:rPr>
          <w:rFonts w:eastAsiaTheme="minorHAnsi"/>
          <w:color w:val="808080"/>
          <w:highlight w:val="white"/>
          <w:lang w:val="en-NZ"/>
        </w:rPr>
        <w:t>factory</w:t>
      </w:r>
      <w:r w:rsidRPr="001E2940">
        <w:rPr>
          <w:rFonts w:eastAsiaTheme="minorHAnsi"/>
          <w:color w:val="000000"/>
          <w:highlight w:val="white"/>
          <w:lang w:val="en-NZ"/>
        </w:rPr>
        <w:t xml:space="preserve"> == </w:t>
      </w:r>
      <w:r w:rsidRPr="001E2940">
        <w:rPr>
          <w:rFonts w:eastAsiaTheme="minorHAnsi"/>
          <w:color w:val="2B91AF"/>
          <w:highlight w:val="white"/>
          <w:lang w:val="en-NZ"/>
        </w:rPr>
        <w:t>Enemy_Factories</w:t>
      </w:r>
      <w:r w:rsidRPr="001E2940">
        <w:rPr>
          <w:rFonts w:eastAsiaTheme="minorHAnsi"/>
          <w:color w:val="000000"/>
          <w:highlight w:val="white"/>
          <w:lang w:val="en-NZ"/>
        </w:rPr>
        <w:t>::</w:t>
      </w:r>
      <w:r w:rsidRPr="001E2940">
        <w:rPr>
          <w:rFonts w:eastAsiaTheme="minorHAnsi"/>
          <w:color w:val="2F4F4F"/>
          <w:highlight w:val="white"/>
          <w:lang w:val="en-NZ"/>
        </w:rPr>
        <w:t>Water</w:t>
      </w:r>
      <w:r w:rsidRPr="001E2940">
        <w:rPr>
          <w:rFonts w:eastAsiaTheme="minorHAnsi"/>
          <w:color w:val="000000"/>
          <w:highlight w:val="white"/>
          <w:lang w:val="en-NZ"/>
        </w:rPr>
        <w:t>)</w:t>
      </w:r>
    </w:p>
    <w:p w14:paraId="0DB9715B" w14:textId="77777777" w:rsidR="001E2940" w:rsidRPr="001E2940" w:rsidRDefault="001E2940">
      <w:pPr>
        <w:pStyle w:val="CodePACKT"/>
        <w:rPr>
          <w:rFonts w:eastAsiaTheme="minorHAnsi"/>
          <w:color w:val="000000"/>
          <w:highlight w:val="white"/>
          <w:lang w:val="en-NZ"/>
        </w:rPr>
        <w:pPrChange w:id="42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1E3E68B5" w14:textId="77777777" w:rsidR="001E2940" w:rsidRPr="001E2940" w:rsidRDefault="001E2940">
      <w:pPr>
        <w:pStyle w:val="CodePACKT"/>
        <w:rPr>
          <w:rFonts w:eastAsiaTheme="minorHAnsi"/>
          <w:color w:val="000000"/>
          <w:highlight w:val="white"/>
          <w:lang w:val="en-NZ"/>
        </w:rPr>
        <w:pPrChange w:id="43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w:t>
      </w:r>
      <w:r w:rsidRPr="001E2940">
        <w:rPr>
          <w:rFonts w:eastAsiaTheme="minorHAnsi"/>
          <w:color w:val="0000FF"/>
          <w:highlight w:val="white"/>
          <w:lang w:val="en-NZ"/>
        </w:rPr>
        <w:t>new</w:t>
      </w:r>
      <w:r w:rsidRPr="001E2940">
        <w:rPr>
          <w:rFonts w:eastAsiaTheme="minorHAnsi"/>
          <w:color w:val="000000"/>
          <w:highlight w:val="white"/>
          <w:lang w:val="en-NZ"/>
        </w:rPr>
        <w:t xml:space="preserve"> </w:t>
      </w:r>
      <w:r w:rsidRPr="001E2940">
        <w:rPr>
          <w:rFonts w:eastAsiaTheme="minorHAnsi"/>
          <w:color w:val="2B91AF"/>
          <w:highlight w:val="white"/>
          <w:lang w:val="en-NZ"/>
        </w:rPr>
        <w:t>WaterFactory</w:t>
      </w:r>
      <w:r w:rsidRPr="001E2940">
        <w:rPr>
          <w:rFonts w:eastAsiaTheme="minorHAnsi"/>
          <w:color w:val="000000"/>
          <w:highlight w:val="white"/>
          <w:lang w:val="en-NZ"/>
        </w:rPr>
        <w:t>();</w:t>
      </w:r>
    </w:p>
    <w:p w14:paraId="5B43A784" w14:textId="77777777" w:rsidR="001E2940" w:rsidRPr="001E2940" w:rsidRDefault="001E2940">
      <w:pPr>
        <w:pStyle w:val="CodePACKT"/>
        <w:rPr>
          <w:rFonts w:eastAsiaTheme="minorHAnsi"/>
          <w:color w:val="000000"/>
          <w:highlight w:val="white"/>
          <w:lang w:val="en-NZ"/>
        </w:rPr>
        <w:pPrChange w:id="43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w:t>
      </w:r>
    </w:p>
    <w:p w14:paraId="4D7E62E5" w14:textId="77777777" w:rsidR="001E2940" w:rsidRPr="001E2940" w:rsidRDefault="001E2940">
      <w:pPr>
        <w:pStyle w:val="CodePACKT"/>
        <w:rPr>
          <w:rFonts w:eastAsiaTheme="minorHAnsi"/>
          <w:color w:val="000000"/>
          <w:highlight w:val="white"/>
          <w:lang w:val="en-NZ"/>
        </w:rPr>
        <w:pPrChange w:id="43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04A4D345" w14:textId="77777777" w:rsidR="001E2940" w:rsidRPr="001E2940" w:rsidRDefault="001E2940">
      <w:pPr>
        <w:pStyle w:val="CodePACKT"/>
        <w:rPr>
          <w:rFonts w:eastAsiaTheme="minorHAnsi"/>
          <w:color w:val="000000"/>
          <w:highlight w:val="white"/>
          <w:lang w:val="en-NZ"/>
        </w:rPr>
        <w:pPrChange w:id="433" w:author="Rashmi Suvarna" w:date="2015-10-26T11:23:00Z">
          <w:pPr>
            <w:pStyle w:val="ListParagraph"/>
            <w:numPr>
              <w:numId w:val="1"/>
            </w:numPr>
            <w:tabs>
              <w:tab w:val="num" w:pos="0"/>
            </w:tabs>
            <w:autoSpaceDE w:val="0"/>
            <w:autoSpaceDN w:val="0"/>
            <w:adjustRightInd w:val="0"/>
            <w:spacing w:after="0"/>
            <w:ind w:left="0"/>
          </w:pPr>
        </w:pPrChange>
      </w:pPr>
    </w:p>
    <w:p w14:paraId="4249BD02" w14:textId="77777777" w:rsidR="001E2940" w:rsidRPr="001E2940" w:rsidRDefault="001E2940">
      <w:pPr>
        <w:pStyle w:val="CodePACKT"/>
        <w:rPr>
          <w:rFonts w:eastAsiaTheme="minorHAnsi"/>
          <w:color w:val="000000"/>
          <w:highlight w:val="white"/>
          <w:lang w:val="en-NZ"/>
        </w:rPr>
        <w:pPrChange w:id="43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FF"/>
          <w:highlight w:val="white"/>
          <w:lang w:val="en-NZ"/>
        </w:rPr>
        <w:t>int</w:t>
      </w:r>
      <w:r w:rsidRPr="001E2940">
        <w:rPr>
          <w:rFonts w:eastAsiaTheme="minorHAnsi"/>
          <w:color w:val="000000"/>
          <w:highlight w:val="white"/>
          <w:lang w:val="en-NZ"/>
        </w:rPr>
        <w:t xml:space="preserve"> main(</w:t>
      </w:r>
      <w:r w:rsidRPr="001E2940">
        <w:rPr>
          <w:rFonts w:eastAsiaTheme="minorHAnsi"/>
          <w:color w:val="0000FF"/>
          <w:highlight w:val="white"/>
          <w:lang w:val="en-NZ"/>
        </w:rPr>
        <w:t>int</w:t>
      </w:r>
      <w:r w:rsidRPr="001E2940">
        <w:rPr>
          <w:rFonts w:eastAsiaTheme="minorHAnsi"/>
          <w:color w:val="000000"/>
          <w:highlight w:val="white"/>
          <w:lang w:val="en-NZ"/>
        </w:rPr>
        <w:t xml:space="preserve"> </w:t>
      </w:r>
      <w:r w:rsidRPr="001E2940">
        <w:rPr>
          <w:rFonts w:eastAsiaTheme="minorHAnsi"/>
          <w:color w:val="808080"/>
          <w:highlight w:val="white"/>
          <w:lang w:val="en-NZ"/>
        </w:rPr>
        <w:t>argc</w:t>
      </w:r>
      <w:r w:rsidRPr="001E2940">
        <w:rPr>
          <w:rFonts w:eastAsiaTheme="minorHAnsi"/>
          <w:color w:val="000000"/>
          <w:highlight w:val="white"/>
          <w:lang w:val="en-NZ"/>
        </w:rPr>
        <w:t xml:space="preserve">, </w:t>
      </w:r>
      <w:r w:rsidRPr="001E2940">
        <w:rPr>
          <w:rFonts w:eastAsiaTheme="minorHAnsi"/>
          <w:color w:val="0000FF"/>
          <w:highlight w:val="white"/>
          <w:lang w:val="en-NZ"/>
        </w:rPr>
        <w:t>char</w:t>
      </w:r>
      <w:r w:rsidRPr="001E2940">
        <w:rPr>
          <w:rFonts w:eastAsiaTheme="minorHAnsi"/>
          <w:color w:val="000000"/>
          <w:highlight w:val="white"/>
          <w:lang w:val="en-NZ"/>
        </w:rPr>
        <w:t xml:space="preserve">* </w:t>
      </w:r>
      <w:r w:rsidRPr="001E2940">
        <w:rPr>
          <w:rFonts w:eastAsiaTheme="minorHAnsi"/>
          <w:color w:val="808080"/>
          <w:highlight w:val="white"/>
          <w:lang w:val="en-NZ"/>
        </w:rPr>
        <w:t>argv</w:t>
      </w:r>
      <w:r w:rsidRPr="001E2940">
        <w:rPr>
          <w:rFonts w:eastAsiaTheme="minorHAnsi"/>
          <w:color w:val="000000"/>
          <w:highlight w:val="white"/>
          <w:lang w:val="en-NZ"/>
        </w:rPr>
        <w:t>[])</w:t>
      </w:r>
    </w:p>
    <w:p w14:paraId="21E4BF62" w14:textId="77777777" w:rsidR="001E2940" w:rsidRPr="001E2940" w:rsidRDefault="001E2940">
      <w:pPr>
        <w:pStyle w:val="CodePACKT"/>
        <w:rPr>
          <w:rFonts w:eastAsiaTheme="minorHAnsi"/>
          <w:color w:val="000000"/>
          <w:highlight w:val="white"/>
          <w:lang w:val="en-NZ"/>
        </w:rPr>
        <w:pPrChange w:id="43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5F8EDB48" w14:textId="77777777" w:rsidR="001E2940" w:rsidRPr="001E2940" w:rsidRDefault="001E2940">
      <w:pPr>
        <w:pStyle w:val="CodePACKT"/>
        <w:rPr>
          <w:rFonts w:eastAsiaTheme="minorHAnsi"/>
          <w:color w:val="000000"/>
          <w:highlight w:val="white"/>
          <w:lang w:val="en-NZ"/>
        </w:rPr>
        <w:pPrChange w:id="43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2B91AF"/>
          <w:highlight w:val="white"/>
          <w:lang w:val="en-NZ"/>
        </w:rPr>
        <w:t>AEnemyFactory</w:t>
      </w:r>
      <w:r w:rsidRPr="001E2940">
        <w:rPr>
          <w:rFonts w:eastAsiaTheme="minorHAnsi"/>
          <w:color w:val="000000"/>
          <w:highlight w:val="white"/>
          <w:lang w:val="en-NZ"/>
        </w:rPr>
        <w:t xml:space="preserve"> *factory = </w:t>
      </w:r>
      <w:r w:rsidRPr="001E2940">
        <w:rPr>
          <w:rFonts w:eastAsiaTheme="minorHAnsi"/>
          <w:color w:val="2B91AF"/>
          <w:highlight w:val="white"/>
          <w:lang w:val="en-NZ"/>
        </w:rPr>
        <w:t>AEnemyFactory</w:t>
      </w:r>
      <w:r w:rsidRPr="001E2940">
        <w:rPr>
          <w:rFonts w:eastAsiaTheme="minorHAnsi"/>
          <w:color w:val="000000"/>
          <w:highlight w:val="white"/>
          <w:lang w:val="en-NZ"/>
        </w:rPr>
        <w:t>::CreateFactory</w:t>
      </w:r>
    </w:p>
    <w:p w14:paraId="067F3A58" w14:textId="77777777" w:rsidR="001E2940" w:rsidRPr="001E2940" w:rsidRDefault="001E2940">
      <w:pPr>
        <w:pStyle w:val="CodePACKT"/>
        <w:rPr>
          <w:rFonts w:eastAsiaTheme="minorHAnsi"/>
          <w:color w:val="000000"/>
          <w:highlight w:val="white"/>
          <w:lang w:val="en-NZ"/>
        </w:rPr>
        <w:pPrChange w:id="43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00"/>
          <w:highlight w:val="white"/>
          <w:lang w:val="en-NZ"/>
        </w:rPr>
        <w:tab/>
        <w:t>(</w:t>
      </w:r>
      <w:r w:rsidRPr="001E2940">
        <w:rPr>
          <w:rFonts w:eastAsiaTheme="minorHAnsi"/>
          <w:color w:val="2B91AF"/>
          <w:highlight w:val="white"/>
          <w:lang w:val="en-NZ"/>
        </w:rPr>
        <w:t>AEnemyFactory</w:t>
      </w:r>
      <w:r w:rsidRPr="001E2940">
        <w:rPr>
          <w:rFonts w:eastAsiaTheme="minorHAnsi"/>
          <w:color w:val="000000"/>
          <w:highlight w:val="white"/>
          <w:lang w:val="en-NZ"/>
        </w:rPr>
        <w:t>::</w:t>
      </w:r>
      <w:r w:rsidRPr="001E2940">
        <w:rPr>
          <w:rFonts w:eastAsiaTheme="minorHAnsi"/>
          <w:color w:val="2B91AF"/>
          <w:highlight w:val="white"/>
          <w:lang w:val="en-NZ"/>
        </w:rPr>
        <w:t>Enemy_Factories</w:t>
      </w:r>
      <w:r w:rsidRPr="001E2940">
        <w:rPr>
          <w:rFonts w:eastAsiaTheme="minorHAnsi"/>
          <w:color w:val="000000"/>
          <w:highlight w:val="white"/>
          <w:lang w:val="en-NZ"/>
        </w:rPr>
        <w:t>::</w:t>
      </w:r>
      <w:r w:rsidRPr="001E2940">
        <w:rPr>
          <w:rFonts w:eastAsiaTheme="minorHAnsi"/>
          <w:color w:val="2F4F4F"/>
          <w:highlight w:val="white"/>
          <w:lang w:val="en-NZ"/>
        </w:rPr>
        <w:t>Land</w:t>
      </w:r>
      <w:r w:rsidRPr="001E2940">
        <w:rPr>
          <w:rFonts w:eastAsiaTheme="minorHAnsi"/>
          <w:color w:val="000000"/>
          <w:highlight w:val="white"/>
          <w:lang w:val="en-NZ"/>
        </w:rPr>
        <w:t>);</w:t>
      </w:r>
    </w:p>
    <w:p w14:paraId="59EDE5A2" w14:textId="77777777" w:rsidR="001E2940" w:rsidRPr="001E2940" w:rsidRDefault="001E2940">
      <w:pPr>
        <w:pStyle w:val="CodePACKT"/>
        <w:rPr>
          <w:rFonts w:eastAsiaTheme="minorHAnsi"/>
          <w:color w:val="000000"/>
          <w:highlight w:val="white"/>
          <w:lang w:val="en-NZ"/>
        </w:rPr>
        <w:pPrChange w:id="438" w:author="Rashmi Suvarna" w:date="2015-10-26T11:23:00Z">
          <w:pPr>
            <w:pStyle w:val="ListParagraph"/>
            <w:numPr>
              <w:numId w:val="1"/>
            </w:numPr>
            <w:tabs>
              <w:tab w:val="num" w:pos="0"/>
            </w:tabs>
            <w:autoSpaceDE w:val="0"/>
            <w:autoSpaceDN w:val="0"/>
            <w:adjustRightInd w:val="0"/>
            <w:spacing w:after="0"/>
            <w:ind w:left="0"/>
          </w:pPr>
        </w:pPrChange>
      </w:pPr>
    </w:p>
    <w:p w14:paraId="168F6360" w14:textId="77777777" w:rsidR="001E2940" w:rsidRPr="001E2940" w:rsidRDefault="001E2940">
      <w:pPr>
        <w:pStyle w:val="CodePACKT"/>
        <w:rPr>
          <w:rFonts w:eastAsiaTheme="minorHAnsi"/>
          <w:color w:val="000000"/>
          <w:highlight w:val="white"/>
          <w:lang w:val="en-NZ"/>
        </w:rPr>
        <w:pPrChange w:id="43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 xml:space="preserve">cout &lt;&lt; </w:t>
      </w:r>
      <w:r w:rsidRPr="001E2940">
        <w:rPr>
          <w:rFonts w:eastAsiaTheme="minorHAnsi"/>
          <w:highlight w:val="white"/>
          <w:lang w:val="en-NZ"/>
        </w:rPr>
        <w:t>"Slow enemy of Land: "</w:t>
      </w:r>
      <w:r w:rsidRPr="001E2940">
        <w:rPr>
          <w:rFonts w:eastAsiaTheme="minorHAnsi"/>
          <w:color w:val="000000"/>
          <w:highlight w:val="white"/>
          <w:lang w:val="en-NZ"/>
        </w:rPr>
        <w:t xml:space="preserve"> &lt;&lt; factory-&gt;GetSlow()-&gt;Name() &lt;&lt; </w:t>
      </w:r>
      <w:r w:rsidRPr="001E2940">
        <w:rPr>
          <w:rFonts w:eastAsiaTheme="minorHAnsi"/>
          <w:highlight w:val="white"/>
          <w:lang w:val="en-NZ"/>
        </w:rPr>
        <w:t>"\n"</w:t>
      </w:r>
      <w:r w:rsidRPr="001E2940">
        <w:rPr>
          <w:rFonts w:eastAsiaTheme="minorHAnsi"/>
          <w:color w:val="000000"/>
          <w:highlight w:val="white"/>
          <w:lang w:val="en-NZ"/>
        </w:rPr>
        <w:t>;</w:t>
      </w:r>
    </w:p>
    <w:p w14:paraId="15E42674" w14:textId="77777777" w:rsidR="001E2940" w:rsidRPr="001E2940" w:rsidRDefault="001E2940">
      <w:pPr>
        <w:pStyle w:val="CodePACKT"/>
        <w:rPr>
          <w:rFonts w:eastAsiaTheme="minorHAnsi"/>
          <w:color w:val="000000"/>
          <w:highlight w:val="white"/>
          <w:lang w:val="en-NZ"/>
        </w:rPr>
        <w:pPrChange w:id="44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factory-&gt;GetSlow(); </w:t>
      </w:r>
    </w:p>
    <w:p w14:paraId="6CA3FC0A" w14:textId="77777777" w:rsidR="001E2940" w:rsidRPr="001E2940" w:rsidRDefault="001E2940">
      <w:pPr>
        <w:pStyle w:val="CodePACKT"/>
        <w:rPr>
          <w:rFonts w:eastAsiaTheme="minorHAnsi"/>
          <w:color w:val="000000"/>
          <w:highlight w:val="white"/>
          <w:lang w:val="en-NZ"/>
        </w:rPr>
        <w:pPrChange w:id="44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 xml:space="preserve">cout &lt;&lt; </w:t>
      </w:r>
      <w:r w:rsidRPr="001E2940">
        <w:rPr>
          <w:rFonts w:eastAsiaTheme="minorHAnsi"/>
          <w:highlight w:val="white"/>
          <w:lang w:val="en-NZ"/>
        </w:rPr>
        <w:t>"Fast enemy of Land: "</w:t>
      </w:r>
      <w:r w:rsidRPr="001E2940">
        <w:rPr>
          <w:rFonts w:eastAsiaTheme="minorHAnsi"/>
          <w:color w:val="000000"/>
          <w:highlight w:val="white"/>
          <w:lang w:val="en-NZ"/>
        </w:rPr>
        <w:t xml:space="preserve"> &lt;&lt; factory-&gt;GetFast()-&gt;Name() &lt;&lt; </w:t>
      </w:r>
      <w:r w:rsidRPr="001E2940">
        <w:rPr>
          <w:rFonts w:eastAsiaTheme="minorHAnsi"/>
          <w:highlight w:val="white"/>
          <w:lang w:val="en-NZ"/>
        </w:rPr>
        <w:t>"\n"</w:t>
      </w:r>
      <w:r w:rsidRPr="001E2940">
        <w:rPr>
          <w:rFonts w:eastAsiaTheme="minorHAnsi"/>
          <w:color w:val="000000"/>
          <w:highlight w:val="white"/>
          <w:lang w:val="en-NZ"/>
        </w:rPr>
        <w:t>;</w:t>
      </w:r>
    </w:p>
    <w:p w14:paraId="6A090BE8" w14:textId="77777777" w:rsidR="001E2940" w:rsidRPr="001E2940" w:rsidRDefault="001E2940">
      <w:pPr>
        <w:pStyle w:val="CodePACKT"/>
        <w:rPr>
          <w:rFonts w:eastAsiaTheme="minorHAnsi"/>
          <w:color w:val="000000"/>
          <w:highlight w:val="white"/>
          <w:lang w:val="en-NZ"/>
        </w:rPr>
        <w:pPrChange w:id="44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factory-&gt;GetFast(); </w:t>
      </w:r>
    </w:p>
    <w:p w14:paraId="781AC248" w14:textId="77777777" w:rsidR="001E2940" w:rsidRPr="001E2940" w:rsidRDefault="001E2940">
      <w:pPr>
        <w:pStyle w:val="CodePACKT"/>
        <w:rPr>
          <w:rFonts w:eastAsiaTheme="minorHAnsi"/>
          <w:color w:val="000000"/>
          <w:highlight w:val="white"/>
          <w:lang w:val="en-NZ"/>
        </w:rPr>
        <w:pPrChange w:id="443"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w:t>
      </w:r>
    </w:p>
    <w:p w14:paraId="359C3FCA" w14:textId="77777777" w:rsidR="001E2940" w:rsidRPr="001E2940" w:rsidRDefault="001E2940">
      <w:pPr>
        <w:pStyle w:val="CodePACKT"/>
        <w:rPr>
          <w:rFonts w:eastAsiaTheme="minorHAnsi"/>
          <w:color w:val="000000"/>
          <w:highlight w:val="white"/>
          <w:lang w:val="en-NZ"/>
        </w:rPr>
        <w:pPrChange w:id="44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getchar();</w:t>
      </w:r>
    </w:p>
    <w:p w14:paraId="4647F722" w14:textId="77777777" w:rsidR="001E2940" w:rsidRPr="001E2940" w:rsidRDefault="001E2940">
      <w:pPr>
        <w:pStyle w:val="CodePACKT"/>
        <w:rPr>
          <w:rFonts w:eastAsiaTheme="minorHAnsi"/>
          <w:color w:val="000000"/>
          <w:highlight w:val="white"/>
          <w:lang w:val="en-NZ"/>
        </w:rPr>
        <w:pPrChange w:id="445" w:author="Rashmi Suvarna" w:date="2015-10-26T11:23:00Z">
          <w:pPr>
            <w:pStyle w:val="ListParagraph"/>
            <w:numPr>
              <w:numId w:val="1"/>
            </w:numPr>
            <w:tabs>
              <w:tab w:val="num" w:pos="0"/>
            </w:tabs>
            <w:autoSpaceDE w:val="0"/>
            <w:autoSpaceDN w:val="0"/>
            <w:adjustRightInd w:val="0"/>
            <w:spacing w:after="0"/>
            <w:ind w:left="0"/>
          </w:pPr>
        </w:pPrChange>
      </w:pPr>
    </w:p>
    <w:p w14:paraId="51E0A985" w14:textId="77777777" w:rsidR="001E2940" w:rsidRPr="001E2940" w:rsidRDefault="001E2940">
      <w:pPr>
        <w:pStyle w:val="CodePACKT"/>
        <w:rPr>
          <w:rFonts w:eastAsiaTheme="minorHAnsi"/>
          <w:color w:val="000000"/>
          <w:highlight w:val="white"/>
          <w:lang w:val="en-NZ"/>
        </w:rPr>
        <w:pPrChange w:id="44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 xml:space="preserve">factory = </w:t>
      </w:r>
      <w:r w:rsidRPr="001E2940">
        <w:rPr>
          <w:rFonts w:eastAsiaTheme="minorHAnsi"/>
          <w:color w:val="2B91AF"/>
          <w:highlight w:val="white"/>
          <w:lang w:val="en-NZ"/>
        </w:rPr>
        <w:t>AEnemyFactory</w:t>
      </w:r>
      <w:r w:rsidRPr="001E2940">
        <w:rPr>
          <w:rFonts w:eastAsiaTheme="minorHAnsi"/>
          <w:color w:val="000000"/>
          <w:highlight w:val="white"/>
          <w:lang w:val="en-NZ"/>
        </w:rPr>
        <w:t>::CreateFactory(</w:t>
      </w:r>
      <w:r w:rsidRPr="001E2940">
        <w:rPr>
          <w:rFonts w:eastAsiaTheme="minorHAnsi"/>
          <w:color w:val="2B91AF"/>
          <w:highlight w:val="white"/>
          <w:lang w:val="en-NZ"/>
        </w:rPr>
        <w:t>AEnemyFactory</w:t>
      </w:r>
      <w:r w:rsidRPr="001E2940">
        <w:rPr>
          <w:rFonts w:eastAsiaTheme="minorHAnsi"/>
          <w:color w:val="000000"/>
          <w:highlight w:val="white"/>
          <w:lang w:val="en-NZ"/>
        </w:rPr>
        <w:t>::</w:t>
      </w:r>
      <w:r w:rsidRPr="001E2940">
        <w:rPr>
          <w:rFonts w:eastAsiaTheme="minorHAnsi"/>
          <w:color w:val="2B91AF"/>
          <w:highlight w:val="white"/>
          <w:lang w:val="en-NZ"/>
        </w:rPr>
        <w:t>Enemy_Factories</w:t>
      </w:r>
      <w:r w:rsidRPr="001E2940">
        <w:rPr>
          <w:rFonts w:eastAsiaTheme="minorHAnsi"/>
          <w:color w:val="000000"/>
          <w:highlight w:val="white"/>
          <w:lang w:val="en-NZ"/>
        </w:rPr>
        <w:t>::</w:t>
      </w:r>
      <w:r w:rsidRPr="001E2940">
        <w:rPr>
          <w:rFonts w:eastAsiaTheme="minorHAnsi"/>
          <w:color w:val="2F4F4F"/>
          <w:highlight w:val="white"/>
          <w:lang w:val="en-NZ"/>
        </w:rPr>
        <w:t>Air</w:t>
      </w:r>
      <w:r w:rsidRPr="001E2940">
        <w:rPr>
          <w:rFonts w:eastAsiaTheme="minorHAnsi"/>
          <w:color w:val="000000"/>
          <w:highlight w:val="white"/>
          <w:lang w:val="en-NZ"/>
        </w:rPr>
        <w:t>);</w:t>
      </w:r>
    </w:p>
    <w:p w14:paraId="32D428D0" w14:textId="77777777" w:rsidR="001E2940" w:rsidRPr="001E2940" w:rsidRDefault="001E2940">
      <w:pPr>
        <w:pStyle w:val="CodePACKT"/>
        <w:rPr>
          <w:rFonts w:eastAsiaTheme="minorHAnsi"/>
          <w:color w:val="000000"/>
          <w:highlight w:val="white"/>
          <w:lang w:val="en-NZ"/>
        </w:rPr>
        <w:pPrChange w:id="44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 xml:space="preserve">cout &lt;&lt; </w:t>
      </w:r>
      <w:r w:rsidRPr="001E2940">
        <w:rPr>
          <w:rFonts w:eastAsiaTheme="minorHAnsi"/>
          <w:highlight w:val="white"/>
          <w:lang w:val="en-NZ"/>
        </w:rPr>
        <w:t>"Slow enemy of Air: "</w:t>
      </w:r>
      <w:r w:rsidRPr="001E2940">
        <w:rPr>
          <w:rFonts w:eastAsiaTheme="minorHAnsi"/>
          <w:color w:val="000000"/>
          <w:highlight w:val="white"/>
          <w:lang w:val="en-NZ"/>
        </w:rPr>
        <w:t xml:space="preserve"> &lt;&lt; factory-&gt;GetSlow()-&gt;Name() &lt;&lt; </w:t>
      </w:r>
      <w:r w:rsidRPr="001E2940">
        <w:rPr>
          <w:rFonts w:eastAsiaTheme="minorHAnsi"/>
          <w:highlight w:val="white"/>
          <w:lang w:val="en-NZ"/>
        </w:rPr>
        <w:t>"\n"</w:t>
      </w:r>
      <w:r w:rsidRPr="001E2940">
        <w:rPr>
          <w:rFonts w:eastAsiaTheme="minorHAnsi"/>
          <w:color w:val="000000"/>
          <w:highlight w:val="white"/>
          <w:lang w:val="en-NZ"/>
        </w:rPr>
        <w:t>;</w:t>
      </w:r>
    </w:p>
    <w:p w14:paraId="102E70B5" w14:textId="77777777" w:rsidR="001E2940" w:rsidRPr="001E2940" w:rsidRDefault="001E2940">
      <w:pPr>
        <w:pStyle w:val="CodePACKT"/>
        <w:rPr>
          <w:rFonts w:eastAsiaTheme="minorHAnsi"/>
          <w:color w:val="000000"/>
          <w:highlight w:val="white"/>
          <w:lang w:val="en-NZ"/>
        </w:rPr>
        <w:pPrChange w:id="44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factory-&gt;GetSlow(); </w:t>
      </w:r>
    </w:p>
    <w:p w14:paraId="60A68B9F" w14:textId="77777777" w:rsidR="001E2940" w:rsidRPr="001E2940" w:rsidRDefault="001E2940">
      <w:pPr>
        <w:pStyle w:val="CodePACKT"/>
        <w:rPr>
          <w:rFonts w:eastAsiaTheme="minorHAnsi"/>
          <w:color w:val="000000"/>
          <w:highlight w:val="white"/>
          <w:lang w:val="en-NZ"/>
        </w:rPr>
        <w:pPrChange w:id="44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lastRenderedPageBreak/>
        <w:tab/>
        <w:t xml:space="preserve">cout &lt;&lt; </w:t>
      </w:r>
      <w:r w:rsidRPr="001E2940">
        <w:rPr>
          <w:rFonts w:eastAsiaTheme="minorHAnsi"/>
          <w:highlight w:val="white"/>
          <w:lang w:val="en-NZ"/>
        </w:rPr>
        <w:t>"Fast enemy of Air: "</w:t>
      </w:r>
      <w:r w:rsidRPr="001E2940">
        <w:rPr>
          <w:rFonts w:eastAsiaTheme="minorHAnsi"/>
          <w:color w:val="000000"/>
          <w:highlight w:val="white"/>
          <w:lang w:val="en-NZ"/>
        </w:rPr>
        <w:t xml:space="preserve"> &lt;&lt; factory-&gt;GetFast()-&gt;Name() &lt;&lt; </w:t>
      </w:r>
      <w:r w:rsidRPr="001E2940">
        <w:rPr>
          <w:rFonts w:eastAsiaTheme="minorHAnsi"/>
          <w:highlight w:val="white"/>
          <w:lang w:val="en-NZ"/>
        </w:rPr>
        <w:t>"\n"</w:t>
      </w:r>
      <w:r w:rsidRPr="001E2940">
        <w:rPr>
          <w:rFonts w:eastAsiaTheme="minorHAnsi"/>
          <w:color w:val="000000"/>
          <w:highlight w:val="white"/>
          <w:lang w:val="en-NZ"/>
        </w:rPr>
        <w:t>;</w:t>
      </w:r>
    </w:p>
    <w:p w14:paraId="7047319E" w14:textId="77777777" w:rsidR="001E2940" w:rsidRPr="001E2940" w:rsidRDefault="001E2940">
      <w:pPr>
        <w:pStyle w:val="CodePACKT"/>
        <w:rPr>
          <w:rFonts w:eastAsiaTheme="minorHAnsi"/>
          <w:color w:val="000000"/>
          <w:highlight w:val="white"/>
          <w:lang w:val="en-NZ"/>
        </w:rPr>
        <w:pPrChange w:id="450"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factory-&gt;GetFast(); </w:t>
      </w:r>
    </w:p>
    <w:p w14:paraId="764778F3" w14:textId="77777777" w:rsidR="001E2940" w:rsidRPr="001E2940" w:rsidRDefault="001E2940">
      <w:pPr>
        <w:pStyle w:val="CodePACKT"/>
        <w:rPr>
          <w:rFonts w:eastAsiaTheme="minorHAnsi"/>
          <w:color w:val="000000"/>
          <w:highlight w:val="white"/>
          <w:lang w:val="en-NZ"/>
        </w:rPr>
        <w:pPrChange w:id="45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w:t>
      </w:r>
    </w:p>
    <w:p w14:paraId="2EF7FA8A" w14:textId="77777777" w:rsidR="001E2940" w:rsidRPr="001E2940" w:rsidRDefault="001E2940">
      <w:pPr>
        <w:pStyle w:val="CodePACKT"/>
        <w:rPr>
          <w:rFonts w:eastAsiaTheme="minorHAnsi"/>
          <w:color w:val="000000"/>
          <w:highlight w:val="white"/>
          <w:lang w:val="en-NZ"/>
        </w:rPr>
        <w:pPrChange w:id="45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getchar();</w:t>
      </w:r>
    </w:p>
    <w:p w14:paraId="7A534823" w14:textId="77777777" w:rsidR="001E2940" w:rsidRPr="001E2940" w:rsidRDefault="001E2940">
      <w:pPr>
        <w:pStyle w:val="CodePACKT"/>
        <w:rPr>
          <w:rFonts w:eastAsiaTheme="minorHAnsi"/>
          <w:color w:val="000000"/>
          <w:highlight w:val="white"/>
          <w:lang w:val="en-NZ"/>
        </w:rPr>
        <w:pPrChange w:id="453" w:author="Rashmi Suvarna" w:date="2015-10-26T11:23:00Z">
          <w:pPr>
            <w:pStyle w:val="ListParagraph"/>
            <w:numPr>
              <w:numId w:val="1"/>
            </w:numPr>
            <w:tabs>
              <w:tab w:val="num" w:pos="0"/>
            </w:tabs>
            <w:autoSpaceDE w:val="0"/>
            <w:autoSpaceDN w:val="0"/>
            <w:adjustRightInd w:val="0"/>
            <w:spacing w:after="0"/>
            <w:ind w:left="0"/>
          </w:pPr>
        </w:pPrChange>
      </w:pPr>
    </w:p>
    <w:p w14:paraId="680355E8" w14:textId="77777777" w:rsidR="001E2940" w:rsidRPr="001E2940" w:rsidRDefault="001E2940">
      <w:pPr>
        <w:pStyle w:val="CodePACKT"/>
        <w:rPr>
          <w:rFonts w:eastAsiaTheme="minorHAnsi"/>
          <w:color w:val="000000"/>
          <w:highlight w:val="white"/>
          <w:lang w:val="en-NZ"/>
        </w:rPr>
        <w:pPrChange w:id="454"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 xml:space="preserve">factory = </w:t>
      </w:r>
      <w:r w:rsidRPr="001E2940">
        <w:rPr>
          <w:rFonts w:eastAsiaTheme="minorHAnsi"/>
          <w:color w:val="2B91AF"/>
          <w:highlight w:val="white"/>
          <w:lang w:val="en-NZ"/>
        </w:rPr>
        <w:t>AEnemyFactory</w:t>
      </w:r>
      <w:r w:rsidRPr="001E2940">
        <w:rPr>
          <w:rFonts w:eastAsiaTheme="minorHAnsi"/>
          <w:color w:val="000000"/>
          <w:highlight w:val="white"/>
          <w:lang w:val="en-NZ"/>
        </w:rPr>
        <w:t>::CreateFactory(</w:t>
      </w:r>
      <w:r w:rsidRPr="001E2940">
        <w:rPr>
          <w:rFonts w:eastAsiaTheme="minorHAnsi"/>
          <w:color w:val="2B91AF"/>
          <w:highlight w:val="white"/>
          <w:lang w:val="en-NZ"/>
        </w:rPr>
        <w:t>AEnemyFactory</w:t>
      </w:r>
      <w:r w:rsidRPr="001E2940">
        <w:rPr>
          <w:rFonts w:eastAsiaTheme="minorHAnsi"/>
          <w:color w:val="000000"/>
          <w:highlight w:val="white"/>
          <w:lang w:val="en-NZ"/>
        </w:rPr>
        <w:t>::</w:t>
      </w:r>
      <w:r w:rsidRPr="001E2940">
        <w:rPr>
          <w:rFonts w:eastAsiaTheme="minorHAnsi"/>
          <w:color w:val="2B91AF"/>
          <w:highlight w:val="white"/>
          <w:lang w:val="en-NZ"/>
        </w:rPr>
        <w:t>Enemy_Factories</w:t>
      </w:r>
      <w:r w:rsidRPr="001E2940">
        <w:rPr>
          <w:rFonts w:eastAsiaTheme="minorHAnsi"/>
          <w:color w:val="000000"/>
          <w:highlight w:val="white"/>
          <w:lang w:val="en-NZ"/>
        </w:rPr>
        <w:t>::</w:t>
      </w:r>
      <w:r w:rsidRPr="001E2940">
        <w:rPr>
          <w:rFonts w:eastAsiaTheme="minorHAnsi"/>
          <w:color w:val="2F4F4F"/>
          <w:highlight w:val="white"/>
          <w:lang w:val="en-NZ"/>
        </w:rPr>
        <w:t>Water</w:t>
      </w:r>
      <w:r w:rsidRPr="001E2940">
        <w:rPr>
          <w:rFonts w:eastAsiaTheme="minorHAnsi"/>
          <w:color w:val="000000"/>
          <w:highlight w:val="white"/>
          <w:lang w:val="en-NZ"/>
        </w:rPr>
        <w:t>);</w:t>
      </w:r>
    </w:p>
    <w:p w14:paraId="63039466" w14:textId="77777777" w:rsidR="001E2940" w:rsidRPr="001E2940" w:rsidRDefault="001E2940">
      <w:pPr>
        <w:pStyle w:val="CodePACKT"/>
        <w:rPr>
          <w:rFonts w:eastAsiaTheme="minorHAnsi"/>
          <w:color w:val="000000"/>
          <w:highlight w:val="white"/>
          <w:lang w:val="en-NZ"/>
        </w:rPr>
        <w:pPrChange w:id="455"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 xml:space="preserve">cout &lt;&lt; </w:t>
      </w:r>
      <w:r w:rsidRPr="001E2940">
        <w:rPr>
          <w:rFonts w:eastAsiaTheme="minorHAnsi"/>
          <w:highlight w:val="white"/>
          <w:lang w:val="en-NZ"/>
        </w:rPr>
        <w:t>"Slow enemy of Water: "</w:t>
      </w:r>
      <w:r w:rsidRPr="001E2940">
        <w:rPr>
          <w:rFonts w:eastAsiaTheme="minorHAnsi"/>
          <w:color w:val="000000"/>
          <w:highlight w:val="white"/>
          <w:lang w:val="en-NZ"/>
        </w:rPr>
        <w:t xml:space="preserve"> &lt;&lt; factory-&gt;GetSlow()-&gt;Name() &lt;&lt; </w:t>
      </w:r>
      <w:r w:rsidRPr="001E2940">
        <w:rPr>
          <w:rFonts w:eastAsiaTheme="minorHAnsi"/>
          <w:highlight w:val="white"/>
          <w:lang w:val="en-NZ"/>
        </w:rPr>
        <w:t>"\n"</w:t>
      </w:r>
      <w:r w:rsidRPr="001E2940">
        <w:rPr>
          <w:rFonts w:eastAsiaTheme="minorHAnsi"/>
          <w:color w:val="000000"/>
          <w:highlight w:val="white"/>
          <w:lang w:val="en-NZ"/>
        </w:rPr>
        <w:t>;</w:t>
      </w:r>
    </w:p>
    <w:p w14:paraId="1B60F535" w14:textId="77777777" w:rsidR="001E2940" w:rsidRPr="001E2940" w:rsidRDefault="001E2940">
      <w:pPr>
        <w:pStyle w:val="CodePACKT"/>
        <w:rPr>
          <w:rFonts w:eastAsiaTheme="minorHAnsi"/>
          <w:color w:val="000000"/>
          <w:highlight w:val="white"/>
          <w:lang w:val="en-NZ"/>
        </w:rPr>
        <w:pPrChange w:id="456"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factory-&gt;GetSlow(); </w:t>
      </w:r>
    </w:p>
    <w:p w14:paraId="71ABB829" w14:textId="77777777" w:rsidR="001E2940" w:rsidRPr="001E2940" w:rsidRDefault="001E2940">
      <w:pPr>
        <w:pStyle w:val="CodePACKT"/>
        <w:rPr>
          <w:rFonts w:eastAsiaTheme="minorHAnsi"/>
          <w:color w:val="000000"/>
          <w:highlight w:val="white"/>
          <w:lang w:val="en-NZ"/>
        </w:rPr>
        <w:pPrChange w:id="457"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 xml:space="preserve">cout &lt;&lt; </w:t>
      </w:r>
      <w:r w:rsidRPr="001E2940">
        <w:rPr>
          <w:rFonts w:eastAsiaTheme="minorHAnsi"/>
          <w:highlight w:val="white"/>
          <w:lang w:val="en-NZ"/>
        </w:rPr>
        <w:t>"Fast enemy of Water: "</w:t>
      </w:r>
      <w:r w:rsidRPr="001E2940">
        <w:rPr>
          <w:rFonts w:eastAsiaTheme="minorHAnsi"/>
          <w:color w:val="000000"/>
          <w:highlight w:val="white"/>
          <w:lang w:val="en-NZ"/>
        </w:rPr>
        <w:t xml:space="preserve"> &lt;&lt; factory-&gt;GetFast()-&gt;Name() &lt;&lt; </w:t>
      </w:r>
      <w:r w:rsidRPr="001E2940">
        <w:rPr>
          <w:rFonts w:eastAsiaTheme="minorHAnsi"/>
          <w:highlight w:val="white"/>
          <w:lang w:val="en-NZ"/>
        </w:rPr>
        <w:t>"\n"</w:t>
      </w:r>
      <w:r w:rsidRPr="001E2940">
        <w:rPr>
          <w:rFonts w:eastAsiaTheme="minorHAnsi"/>
          <w:color w:val="000000"/>
          <w:highlight w:val="white"/>
          <w:lang w:val="en-NZ"/>
        </w:rPr>
        <w:t>;</w:t>
      </w:r>
    </w:p>
    <w:p w14:paraId="63C4E8CA" w14:textId="77777777" w:rsidR="001E2940" w:rsidRPr="001E2940" w:rsidRDefault="001E2940">
      <w:pPr>
        <w:pStyle w:val="CodePACKT"/>
        <w:rPr>
          <w:rFonts w:eastAsiaTheme="minorHAnsi"/>
          <w:color w:val="000000"/>
          <w:highlight w:val="white"/>
          <w:lang w:val="en-NZ"/>
        </w:rPr>
        <w:pPrChange w:id="458"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delete</w:t>
      </w:r>
      <w:r w:rsidRPr="001E2940">
        <w:rPr>
          <w:rFonts w:eastAsiaTheme="minorHAnsi"/>
          <w:color w:val="000000"/>
          <w:highlight w:val="white"/>
          <w:lang w:val="en-NZ"/>
        </w:rPr>
        <w:t xml:space="preserve"> factory-&gt;GetFast(); </w:t>
      </w:r>
    </w:p>
    <w:p w14:paraId="14237CCE" w14:textId="77777777" w:rsidR="001E2940" w:rsidRPr="001E2940" w:rsidRDefault="001E2940">
      <w:pPr>
        <w:pStyle w:val="CodePACKT"/>
        <w:rPr>
          <w:rFonts w:eastAsiaTheme="minorHAnsi"/>
          <w:color w:val="000000"/>
          <w:highlight w:val="white"/>
          <w:lang w:val="en-NZ"/>
        </w:rPr>
        <w:pPrChange w:id="459"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t>getchar();</w:t>
      </w:r>
    </w:p>
    <w:p w14:paraId="3077A222" w14:textId="77777777" w:rsidR="001E2940" w:rsidRPr="001E2940" w:rsidRDefault="001E2940">
      <w:pPr>
        <w:pStyle w:val="CodePACKT"/>
        <w:rPr>
          <w:rFonts w:eastAsiaTheme="minorHAnsi"/>
          <w:color w:val="000000"/>
          <w:highlight w:val="white"/>
          <w:lang w:val="en-NZ"/>
        </w:rPr>
        <w:pPrChange w:id="460" w:author="Rashmi Suvarna" w:date="2015-10-26T11:23:00Z">
          <w:pPr>
            <w:pStyle w:val="ListParagraph"/>
            <w:numPr>
              <w:numId w:val="1"/>
            </w:numPr>
            <w:tabs>
              <w:tab w:val="num" w:pos="0"/>
            </w:tabs>
            <w:autoSpaceDE w:val="0"/>
            <w:autoSpaceDN w:val="0"/>
            <w:adjustRightInd w:val="0"/>
            <w:spacing w:after="0"/>
            <w:ind w:left="0"/>
          </w:pPr>
        </w:pPrChange>
      </w:pPr>
    </w:p>
    <w:p w14:paraId="7893CE23" w14:textId="77777777" w:rsidR="001E2940" w:rsidRPr="001E2940" w:rsidRDefault="001E2940">
      <w:pPr>
        <w:pStyle w:val="CodePACKT"/>
        <w:rPr>
          <w:rFonts w:eastAsiaTheme="minorHAnsi"/>
          <w:color w:val="000000"/>
          <w:highlight w:val="white"/>
          <w:lang w:val="en-NZ"/>
        </w:rPr>
        <w:pPrChange w:id="461"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ab/>
      </w:r>
      <w:r w:rsidRPr="001E2940">
        <w:rPr>
          <w:rFonts w:eastAsiaTheme="minorHAnsi"/>
          <w:color w:val="0000FF"/>
          <w:highlight w:val="white"/>
          <w:lang w:val="en-NZ"/>
        </w:rPr>
        <w:t>return</w:t>
      </w:r>
      <w:r w:rsidRPr="001E2940">
        <w:rPr>
          <w:rFonts w:eastAsiaTheme="minorHAnsi"/>
          <w:color w:val="000000"/>
          <w:highlight w:val="white"/>
          <w:lang w:val="en-NZ"/>
        </w:rPr>
        <w:t xml:space="preserve"> 0;</w:t>
      </w:r>
    </w:p>
    <w:p w14:paraId="5958021C" w14:textId="77777777" w:rsidR="001E2940" w:rsidRPr="001E2940" w:rsidRDefault="001E2940">
      <w:pPr>
        <w:pStyle w:val="CodePACKT"/>
        <w:rPr>
          <w:rFonts w:eastAsiaTheme="minorHAnsi"/>
          <w:color w:val="000000"/>
          <w:highlight w:val="white"/>
          <w:lang w:val="en-NZ"/>
        </w:rPr>
        <w:pPrChange w:id="462" w:author="Rashmi Suvarna" w:date="2015-10-26T11:23:00Z">
          <w:pPr>
            <w:pStyle w:val="ListParagraph"/>
            <w:numPr>
              <w:numId w:val="1"/>
            </w:numPr>
            <w:tabs>
              <w:tab w:val="num" w:pos="0"/>
            </w:tabs>
            <w:autoSpaceDE w:val="0"/>
            <w:autoSpaceDN w:val="0"/>
            <w:adjustRightInd w:val="0"/>
            <w:spacing w:after="0"/>
            <w:ind w:left="0"/>
          </w:pPr>
        </w:pPrChange>
      </w:pPr>
      <w:r w:rsidRPr="001E2940">
        <w:rPr>
          <w:rFonts w:eastAsiaTheme="minorHAnsi"/>
          <w:color w:val="000000"/>
          <w:highlight w:val="white"/>
          <w:lang w:val="en-NZ"/>
        </w:rPr>
        <w:t>}</w:t>
      </w:r>
    </w:p>
    <w:p w14:paraId="34340839" w14:textId="77777777" w:rsidR="0096729D" w:rsidRPr="0096729D" w:rsidRDefault="0096729D">
      <w:pPr>
        <w:pStyle w:val="CodePACKT"/>
        <w:rPr>
          <w:rFonts w:eastAsiaTheme="minorHAnsi"/>
          <w:color w:val="000000"/>
          <w:highlight w:val="white"/>
          <w:lang w:val="en-NZ"/>
        </w:rPr>
        <w:pPrChange w:id="463" w:author="Rashmi Suvarna" w:date="2015-10-26T11:23:00Z">
          <w:pPr>
            <w:pStyle w:val="ListParagraph"/>
            <w:numPr>
              <w:numId w:val="1"/>
            </w:numPr>
            <w:tabs>
              <w:tab w:val="num" w:pos="0"/>
            </w:tabs>
            <w:autoSpaceDE w:val="0"/>
            <w:autoSpaceDN w:val="0"/>
            <w:adjustRightInd w:val="0"/>
            <w:spacing w:after="0"/>
            <w:ind w:left="0"/>
          </w:pPr>
        </w:pPrChange>
      </w:pPr>
    </w:p>
    <w:p w14:paraId="116FAC69" w14:textId="1C08FD69" w:rsidR="001225D8" w:rsidRDefault="001225D8" w:rsidP="0024254F">
      <w:pPr>
        <w:pStyle w:val="Heading2"/>
        <w:numPr>
          <w:ilvl w:val="1"/>
          <w:numId w:val="1"/>
        </w:numPr>
        <w:tabs>
          <w:tab w:val="left" w:pos="0"/>
        </w:tabs>
      </w:pPr>
      <w:r>
        <w:t>How it works...</w:t>
      </w:r>
    </w:p>
    <w:p w14:paraId="13763AAF" w14:textId="6046083F" w:rsidR="007E20C9" w:rsidRDefault="00A03C81" w:rsidP="007E20C9">
      <w:pPr>
        <w:pStyle w:val="NormalPACKT"/>
        <w:rPr>
          <w:lang w:val="en-NZ"/>
        </w:rPr>
      </w:pPr>
      <w:r>
        <w:rPr>
          <w:lang w:val="en-NZ"/>
        </w:rPr>
        <w:t xml:space="preserve">In this </w:t>
      </w:r>
      <w:r w:rsidR="00856DCE">
        <w:rPr>
          <w:lang w:val="en-NZ"/>
        </w:rPr>
        <w:t>example,</w:t>
      </w:r>
      <w:r>
        <w:rPr>
          <w:lang w:val="en-NZ"/>
        </w:rPr>
        <w:t xml:space="preserve"> we have created two interfaces namely IFast and ISlow. </w:t>
      </w:r>
      <w:r w:rsidR="00856DCE">
        <w:rPr>
          <w:lang w:val="en-NZ"/>
        </w:rPr>
        <w:t xml:space="preserve">After that we have created several enemies which decide whether they are fast or slow. </w:t>
      </w:r>
      <w:r w:rsidR="00613616">
        <w:rPr>
          <w:lang w:val="en-NZ"/>
        </w:rPr>
        <w:t xml:space="preserve">Finally, we create an abstract class with two virtual functions to get the fast enemy and the slow enemy. This means all the derived classes must override and have their own implementation of these functions. So in effect we have created a factory of factories. The land, air and water enemy factories which we have created </w:t>
      </w:r>
      <w:r w:rsidR="00145E3C">
        <w:rPr>
          <w:lang w:val="en-NZ"/>
        </w:rPr>
        <w:t>from the abstract class has references of two interfaces for slow and fast. Hence the land, water and air serve as factories themselves too.</w:t>
      </w:r>
    </w:p>
    <w:p w14:paraId="79B7544A" w14:textId="4CC8A20C" w:rsidR="00145E3C" w:rsidRDefault="00145E3C" w:rsidP="007E20C9">
      <w:pPr>
        <w:pStyle w:val="NormalPACKT"/>
        <w:rPr>
          <w:lang w:val="en-NZ"/>
        </w:rPr>
      </w:pPr>
      <w:r>
        <w:rPr>
          <w:lang w:val="en-NZ"/>
        </w:rPr>
        <w:t>So from the client side, we can request a fast land enemy or a slow water enemy and we can get the appropriate enemy displayed to us.  As the image shows, we can get the output as displayed below.</w:t>
      </w:r>
    </w:p>
    <w:p w14:paraId="77ACDC93" w14:textId="73A2099D" w:rsidR="00145E3C" w:rsidRDefault="00145E3C" w:rsidP="007E20C9">
      <w:pPr>
        <w:pStyle w:val="NormalPACKT"/>
        <w:rPr>
          <w:lang w:val="en-NZ"/>
        </w:rPr>
      </w:pPr>
      <w:r>
        <w:rPr>
          <w:noProof/>
        </w:rPr>
        <w:lastRenderedPageBreak/>
        <w:drawing>
          <wp:inline distT="0" distB="0" distL="0" distR="0" wp14:anchorId="6D6075E9" wp14:editId="7D2E5625">
            <wp:extent cx="5029200" cy="258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Factory.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2586990"/>
                    </a:xfrm>
                    <a:prstGeom prst="rect">
                      <a:avLst/>
                    </a:prstGeom>
                  </pic:spPr>
                </pic:pic>
              </a:graphicData>
            </a:graphic>
          </wp:inline>
        </w:drawing>
      </w:r>
    </w:p>
    <w:p w14:paraId="03F5A0EA" w14:textId="65B950E6" w:rsidR="00401995" w:rsidRDefault="00401995" w:rsidP="00401995">
      <w:pPr>
        <w:pStyle w:val="LayoutInformationPACKT"/>
      </w:pPr>
      <w:r>
        <w:t xml:space="preserve">Insert Image B04929_06_02.png </w:t>
      </w:r>
    </w:p>
    <w:p w14:paraId="2A57C38C" w14:textId="77777777" w:rsidR="00401995" w:rsidRPr="00CA44B4" w:rsidRDefault="00401995" w:rsidP="007E20C9">
      <w:pPr>
        <w:pStyle w:val="NormalPACKT"/>
        <w:rPr>
          <w:lang w:val="en-NZ"/>
        </w:rPr>
      </w:pPr>
    </w:p>
    <w:p w14:paraId="5CDE3866" w14:textId="21BB5B6F" w:rsidR="001225D8" w:rsidRDefault="00CB3ADD">
      <w:pPr>
        <w:pStyle w:val="Heading1"/>
        <w:numPr>
          <w:ilvl w:val="0"/>
          <w:numId w:val="7"/>
        </w:numPr>
        <w:tabs>
          <w:tab w:val="left" w:pos="0"/>
        </w:tabs>
        <w:pPrChange w:id="464" w:author="Rashmi Suvarna" w:date="2015-10-26T11:17:00Z">
          <w:pPr>
            <w:pStyle w:val="Heading1"/>
            <w:numPr>
              <w:numId w:val="9"/>
            </w:numPr>
            <w:tabs>
              <w:tab w:val="left" w:pos="0"/>
            </w:tabs>
          </w:pPr>
        </w:pPrChange>
      </w:pPr>
      <w:r>
        <w:t>Using the observer pattern</w:t>
      </w:r>
    </w:p>
    <w:p w14:paraId="36ECF9D5" w14:textId="698585C8" w:rsidR="001225D8" w:rsidRDefault="00CB3ADD">
      <w:pPr>
        <w:pStyle w:val="NormalPACKT"/>
        <w:pPrChange w:id="465" w:author="Rashmi Suvarna" w:date="2015-10-26T11:19:00Z">
          <w:pPr/>
        </w:pPrChange>
      </w:pPr>
      <w:r>
        <w:t xml:space="preserve">Observer design pattern is one which is used quite less in games, but it should be used more often by game developers as it is a very smart way to handle notifications. In the observer design pattern, </w:t>
      </w:r>
      <w:r w:rsidR="00B73ACA">
        <w:t xml:space="preserve">a component maintains a one to many relationships with other components. This means when the main component changes, all the </w:t>
      </w:r>
      <w:r w:rsidR="00261163">
        <w:t>dependent</w:t>
      </w:r>
      <w:r w:rsidR="00B73ACA">
        <w:t xml:space="preserve"> components also </w:t>
      </w:r>
      <w:r w:rsidR="00261163">
        <w:t>updates. Imagine a physics system. Now we want enemy1 and enemy2 to update as soon as the physics system updates. Then we may use this pattern.</w:t>
      </w:r>
    </w:p>
    <w:p w14:paraId="58EA57F0" w14:textId="2468BE08" w:rsidR="00D730DA" w:rsidDel="0008464C" w:rsidRDefault="00D730DA">
      <w:pPr>
        <w:pStyle w:val="NormalPACKT"/>
        <w:rPr>
          <w:del w:id="466" w:author="Rashmi Suvarna" w:date="2015-10-26T11:19:00Z"/>
        </w:rPr>
        <w:pPrChange w:id="467" w:author="Rashmi Suvarna" w:date="2015-10-26T11:19:00Z">
          <w:pPr/>
        </w:pPrChange>
      </w:pPr>
    </w:p>
    <w:p w14:paraId="3C392B62" w14:textId="77777777" w:rsidR="001225D8" w:rsidRDefault="001225D8" w:rsidP="00291B74">
      <w:pPr>
        <w:pStyle w:val="Heading2"/>
        <w:numPr>
          <w:ilvl w:val="1"/>
          <w:numId w:val="1"/>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91B74">
      <w:pPr>
        <w:pStyle w:val="Heading2"/>
        <w:numPr>
          <w:ilvl w:val="1"/>
          <w:numId w:val="1"/>
        </w:numPr>
        <w:tabs>
          <w:tab w:val="left" w:pos="0"/>
        </w:tabs>
      </w:pPr>
      <w:r>
        <w:t>How to do it...</w:t>
      </w:r>
    </w:p>
    <w:p w14:paraId="42D52506" w14:textId="10B93C40" w:rsidR="006F2964" w:rsidRPr="00E94571" w:rsidRDefault="006F2964" w:rsidP="006F2964">
      <w:pPr>
        <w:pStyle w:val="NormalPACKT"/>
        <w:numPr>
          <w:ilvl w:val="0"/>
          <w:numId w:val="1"/>
        </w:numPr>
      </w:pPr>
      <w:r>
        <w:t>In this recipe we will find out how easy it is to implement the observer pattern.</w:t>
      </w:r>
    </w:p>
    <w:p w14:paraId="278FF2E1" w14:textId="77777777" w:rsidR="007C6E0B" w:rsidRDefault="007C6E0B">
      <w:pPr>
        <w:pStyle w:val="NumberedBulletPACKT"/>
        <w:numPr>
          <w:ilvl w:val="0"/>
          <w:numId w:val="13"/>
        </w:numPr>
        <w:tabs>
          <w:tab w:val="clear" w:pos="360"/>
        </w:tabs>
        <w:pPrChange w:id="468" w:author="Rashmi Suvarna" w:date="2015-10-26T11:17:00Z">
          <w:pPr>
            <w:pStyle w:val="NumberedBulletPACKT"/>
            <w:numPr>
              <w:numId w:val="18"/>
            </w:numPr>
            <w:tabs>
              <w:tab w:val="clear" w:pos="360"/>
              <w:tab w:val="num" w:pos="0"/>
            </w:tabs>
            <w:ind w:left="0" w:firstLine="0"/>
          </w:pPr>
        </w:pPrChange>
      </w:pPr>
      <w:r>
        <w:t>Open Visual Studio.</w:t>
      </w:r>
    </w:p>
    <w:p w14:paraId="58657608" w14:textId="77777777" w:rsidR="007C6E0B" w:rsidRDefault="007C6E0B">
      <w:pPr>
        <w:pStyle w:val="NumberedBulletPACKT"/>
        <w:numPr>
          <w:ilvl w:val="0"/>
          <w:numId w:val="13"/>
        </w:numPr>
        <w:tabs>
          <w:tab w:val="clear" w:pos="360"/>
        </w:tabs>
        <w:pPrChange w:id="469" w:author="Rashmi Suvarna" w:date="2015-10-26T11:17:00Z">
          <w:pPr>
            <w:pStyle w:val="NumberedBulletPACKT"/>
            <w:numPr>
              <w:numId w:val="18"/>
            </w:numPr>
            <w:tabs>
              <w:tab w:val="clear" w:pos="360"/>
              <w:tab w:val="num" w:pos="0"/>
            </w:tabs>
            <w:ind w:left="0" w:firstLine="0"/>
          </w:pPr>
        </w:pPrChange>
      </w:pPr>
      <w:r>
        <w:t xml:space="preserve">Create a new C++ project </w:t>
      </w:r>
    </w:p>
    <w:p w14:paraId="5177378F" w14:textId="5DBEBD0B" w:rsidR="00C10388" w:rsidRDefault="00C10388">
      <w:pPr>
        <w:pStyle w:val="NumberedBulletPACKT"/>
        <w:numPr>
          <w:ilvl w:val="0"/>
          <w:numId w:val="13"/>
        </w:numPr>
        <w:tabs>
          <w:tab w:val="clear" w:pos="360"/>
        </w:tabs>
        <w:pPrChange w:id="470" w:author="Rashmi Suvarna" w:date="2015-10-26T11:17:00Z">
          <w:pPr>
            <w:pStyle w:val="NumberedBulletPACKT"/>
            <w:numPr>
              <w:numId w:val="18"/>
            </w:numPr>
            <w:tabs>
              <w:tab w:val="clear" w:pos="360"/>
              <w:tab w:val="num" w:pos="0"/>
            </w:tabs>
            <w:ind w:left="0" w:firstLine="0"/>
          </w:pPr>
        </w:pPrChange>
      </w:pPr>
      <w:r>
        <w:t xml:space="preserve">Select a win32 </w:t>
      </w:r>
      <w:r w:rsidR="00D20116">
        <w:t>Windows</w:t>
      </w:r>
      <w:r>
        <w:t xml:space="preserve"> application</w:t>
      </w:r>
    </w:p>
    <w:p w14:paraId="476DF802" w14:textId="1357C80A" w:rsidR="007C6E0B" w:rsidRDefault="007C6E0B">
      <w:pPr>
        <w:pStyle w:val="NumberedBulletPACKT"/>
        <w:numPr>
          <w:ilvl w:val="0"/>
          <w:numId w:val="13"/>
        </w:numPr>
        <w:tabs>
          <w:tab w:val="clear" w:pos="360"/>
        </w:tabs>
        <w:pPrChange w:id="471" w:author="Rashmi Suvarna" w:date="2015-10-26T11:17:00Z">
          <w:pPr>
            <w:pStyle w:val="NumberedBulletPACKT"/>
            <w:numPr>
              <w:numId w:val="18"/>
            </w:numPr>
            <w:tabs>
              <w:tab w:val="clear" w:pos="360"/>
              <w:tab w:val="num" w:pos="0"/>
            </w:tabs>
            <w:ind w:left="0" w:firstLine="0"/>
          </w:pPr>
        </w:pPrChange>
      </w:pPr>
      <w:r>
        <w:t>Ad</w:t>
      </w:r>
      <w:r w:rsidR="00B52A08">
        <w:t xml:space="preserve">d a source file called </w:t>
      </w:r>
      <w:r w:rsidR="00DE539C">
        <w:t>Source.cpp</w:t>
      </w:r>
    </w:p>
    <w:p w14:paraId="60D03C2B" w14:textId="77777777" w:rsidR="007C6E0B" w:rsidRDefault="007C6E0B">
      <w:pPr>
        <w:pStyle w:val="NumberedBulletPACKT"/>
        <w:numPr>
          <w:ilvl w:val="0"/>
          <w:numId w:val="13"/>
        </w:numPr>
        <w:tabs>
          <w:tab w:val="clear" w:pos="360"/>
        </w:tabs>
        <w:pPrChange w:id="472" w:author="Rashmi Suvarna" w:date="2015-10-26T11:17:00Z">
          <w:pPr>
            <w:pStyle w:val="NumberedBulletPACKT"/>
            <w:numPr>
              <w:numId w:val="18"/>
            </w:numPr>
            <w:tabs>
              <w:tab w:val="clear" w:pos="360"/>
              <w:tab w:val="num" w:pos="0"/>
            </w:tabs>
            <w:ind w:left="0" w:firstLine="0"/>
          </w:pPr>
        </w:pPrChange>
      </w:pPr>
      <w:r>
        <w:lastRenderedPageBreak/>
        <w:t>Add the following lines of code.</w:t>
      </w:r>
    </w:p>
    <w:p w14:paraId="5E56A543" w14:textId="75709345" w:rsidR="001225D8" w:rsidRDefault="001225D8" w:rsidP="001225D8">
      <w:pPr>
        <w:pStyle w:val="NumberedBulletPACKT"/>
        <w:numPr>
          <w:ilvl w:val="0"/>
          <w:numId w:val="0"/>
        </w:numPr>
        <w:tabs>
          <w:tab w:val="left" w:pos="683"/>
        </w:tabs>
        <w:ind w:left="323"/>
      </w:pPr>
    </w:p>
    <w:p w14:paraId="3560E632" w14:textId="4FBE7384" w:rsidR="00B52A08" w:rsidRDefault="00DE539C" w:rsidP="00B52A08">
      <w:pPr>
        <w:pStyle w:val="NumberedBulletPACKT"/>
        <w:numPr>
          <w:ilvl w:val="0"/>
          <w:numId w:val="0"/>
        </w:numPr>
        <w:tabs>
          <w:tab w:val="left" w:pos="683"/>
        </w:tabs>
        <w:rPr>
          <w:b/>
        </w:rPr>
      </w:pPr>
      <w:r>
        <w:rPr>
          <w:b/>
        </w:rPr>
        <w:t>Source</w:t>
      </w:r>
      <w:r w:rsidR="00B52A08" w:rsidRPr="00B52A08">
        <w:rPr>
          <w:b/>
        </w:rPr>
        <w:t>.cpp</w:t>
      </w:r>
    </w:p>
    <w:p w14:paraId="08343D5C" w14:textId="77777777" w:rsidR="00E90635" w:rsidRDefault="00E90635">
      <w:pPr>
        <w:pStyle w:val="CodePACKT"/>
        <w:rPr>
          <w:rFonts w:eastAsiaTheme="minorHAnsi"/>
          <w:color w:val="000000"/>
          <w:highlight w:val="white"/>
          <w:lang w:val="en-NZ"/>
        </w:rPr>
        <w:pPrChange w:id="473"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&lt;iostream&gt;</w:t>
      </w:r>
    </w:p>
    <w:p w14:paraId="5722AAC4" w14:textId="77777777" w:rsidR="00E90635" w:rsidRDefault="00E90635">
      <w:pPr>
        <w:pStyle w:val="CodePACKT"/>
        <w:rPr>
          <w:rFonts w:eastAsiaTheme="minorHAnsi"/>
          <w:color w:val="000000"/>
          <w:highlight w:val="white"/>
          <w:lang w:val="en-NZ"/>
        </w:rPr>
        <w:pPrChange w:id="474"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&lt;vector&gt;</w:t>
      </w:r>
    </w:p>
    <w:p w14:paraId="67FE11D1" w14:textId="77777777" w:rsidR="00E90635" w:rsidRDefault="00E90635">
      <w:pPr>
        <w:pStyle w:val="CodePACKT"/>
        <w:rPr>
          <w:rFonts w:eastAsiaTheme="minorHAnsi"/>
          <w:color w:val="000000"/>
          <w:highlight w:val="white"/>
          <w:lang w:val="en-NZ"/>
        </w:rPr>
        <w:pPrChange w:id="475"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&lt;conio.h&gt;</w:t>
      </w:r>
    </w:p>
    <w:p w14:paraId="18FE7F5B" w14:textId="77777777" w:rsidR="00E90635" w:rsidRDefault="00E90635">
      <w:pPr>
        <w:pStyle w:val="CodePACKT"/>
        <w:rPr>
          <w:rFonts w:eastAsiaTheme="minorHAnsi"/>
          <w:color w:val="000000"/>
          <w:highlight w:val="white"/>
          <w:lang w:val="en-NZ"/>
        </w:rPr>
        <w:pPrChange w:id="476" w:author="Rashmi Suvarna" w:date="2015-10-26T11:23:00Z">
          <w:pPr>
            <w:autoSpaceDE w:val="0"/>
            <w:autoSpaceDN w:val="0"/>
            <w:adjustRightInd w:val="0"/>
            <w:spacing w:after="0"/>
          </w:pPr>
        </w:pPrChange>
      </w:pPr>
    </w:p>
    <w:p w14:paraId="76688645" w14:textId="77777777" w:rsidR="00E90635" w:rsidRDefault="00E90635">
      <w:pPr>
        <w:pStyle w:val="CodePACKT"/>
        <w:rPr>
          <w:rFonts w:eastAsiaTheme="minorHAnsi"/>
          <w:color w:val="000000"/>
          <w:highlight w:val="white"/>
          <w:lang w:val="en-NZ"/>
        </w:rPr>
        <w:pPrChange w:id="477" w:author="Rashmi Suvarna" w:date="2015-10-26T11:23:00Z">
          <w:pPr>
            <w:autoSpaceDE w:val="0"/>
            <w:autoSpaceDN w:val="0"/>
            <w:adjustRightInd w:val="0"/>
            <w:spacing w:after="0"/>
          </w:pPr>
        </w:pPrChange>
      </w:pPr>
      <w:r>
        <w:rPr>
          <w:rFonts w:eastAsiaTheme="minorHAnsi"/>
          <w:color w:val="0000FF"/>
          <w:highlight w:val="white"/>
          <w:lang w:val="en-NZ"/>
        </w:rPr>
        <w:t>using</w:t>
      </w:r>
      <w:r>
        <w:rPr>
          <w:rFonts w:eastAsiaTheme="minorHAnsi"/>
          <w:color w:val="000000"/>
          <w:highlight w:val="white"/>
          <w:lang w:val="en-NZ"/>
        </w:rPr>
        <w:t xml:space="preserve"> </w:t>
      </w:r>
      <w:r>
        <w:rPr>
          <w:rFonts w:eastAsiaTheme="minorHAnsi"/>
          <w:color w:val="0000FF"/>
          <w:highlight w:val="white"/>
          <w:lang w:val="en-NZ"/>
        </w:rPr>
        <w:t>namespace</w:t>
      </w:r>
      <w:r>
        <w:rPr>
          <w:rFonts w:eastAsiaTheme="minorHAnsi"/>
          <w:color w:val="000000"/>
          <w:highlight w:val="white"/>
          <w:lang w:val="en-NZ"/>
        </w:rPr>
        <w:t xml:space="preserve"> std;</w:t>
      </w:r>
    </w:p>
    <w:p w14:paraId="22F3F875" w14:textId="77777777" w:rsidR="00E90635" w:rsidRDefault="00E90635">
      <w:pPr>
        <w:pStyle w:val="CodePACKT"/>
        <w:rPr>
          <w:rFonts w:eastAsiaTheme="minorHAnsi"/>
          <w:color w:val="000000"/>
          <w:highlight w:val="white"/>
          <w:lang w:val="en-NZ"/>
        </w:rPr>
        <w:pPrChange w:id="478" w:author="Rashmi Suvarna" w:date="2015-10-26T11:23:00Z">
          <w:pPr>
            <w:autoSpaceDE w:val="0"/>
            <w:autoSpaceDN w:val="0"/>
            <w:adjustRightInd w:val="0"/>
            <w:spacing w:after="0"/>
          </w:pPr>
        </w:pPrChange>
      </w:pPr>
    </w:p>
    <w:p w14:paraId="048F6FDB" w14:textId="77777777" w:rsidR="00E90635" w:rsidRDefault="00E90635">
      <w:pPr>
        <w:pStyle w:val="CodePACKT"/>
        <w:rPr>
          <w:rFonts w:eastAsiaTheme="minorHAnsi"/>
          <w:color w:val="000000"/>
          <w:highlight w:val="white"/>
          <w:lang w:val="en-NZ"/>
        </w:rPr>
        <w:pPrChange w:id="479"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PhysicsSystem</w:t>
      </w:r>
      <w:r>
        <w:rPr>
          <w:rFonts w:eastAsiaTheme="minorHAnsi"/>
          <w:color w:val="000000"/>
          <w:highlight w:val="white"/>
          <w:lang w:val="en-NZ"/>
        </w:rPr>
        <w:t xml:space="preserve"> {</w:t>
      </w:r>
    </w:p>
    <w:p w14:paraId="0DC2E5C0" w14:textId="77777777" w:rsidR="00E90635" w:rsidRDefault="00E90635">
      <w:pPr>
        <w:pStyle w:val="CodePACKT"/>
        <w:rPr>
          <w:rFonts w:eastAsiaTheme="minorHAnsi"/>
          <w:color w:val="000000"/>
          <w:highlight w:val="white"/>
          <w:lang w:val="en-NZ"/>
        </w:rPr>
        <w:pPrChange w:id="480" w:author="Rashmi Suvarna" w:date="2015-10-26T11:23:00Z">
          <w:pPr>
            <w:autoSpaceDE w:val="0"/>
            <w:autoSpaceDN w:val="0"/>
            <w:adjustRightInd w:val="0"/>
            <w:spacing w:after="0"/>
          </w:pPr>
        </w:pPrChange>
      </w:pPr>
      <w:r>
        <w:rPr>
          <w:rFonts w:eastAsiaTheme="minorHAnsi"/>
          <w:color w:val="000000"/>
          <w:highlight w:val="white"/>
          <w:lang w:val="en-NZ"/>
        </w:rPr>
        <w:tab/>
      </w:r>
    </w:p>
    <w:p w14:paraId="08F4AB47" w14:textId="77777777" w:rsidR="00E90635" w:rsidRDefault="00E90635">
      <w:pPr>
        <w:pStyle w:val="CodePACKT"/>
        <w:rPr>
          <w:rFonts w:eastAsiaTheme="minorHAnsi"/>
          <w:color w:val="000000"/>
          <w:highlight w:val="white"/>
          <w:lang w:val="en-NZ"/>
        </w:rPr>
        <w:pPrChange w:id="48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vector</w:t>
      </w:r>
      <w:r>
        <w:rPr>
          <w:rFonts w:eastAsiaTheme="minorHAnsi"/>
          <w:color w:val="000000"/>
          <w:highlight w:val="white"/>
          <w:lang w:val="en-NZ"/>
        </w:rPr>
        <w:t xml:space="preserve"> &lt; </w:t>
      </w: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Observer</w:t>
      </w:r>
      <w:r>
        <w:rPr>
          <w:rFonts w:eastAsiaTheme="minorHAnsi"/>
          <w:color w:val="000000"/>
          <w:highlight w:val="white"/>
          <w:lang w:val="en-NZ"/>
        </w:rPr>
        <w:t xml:space="preserve"> * &gt; views; </w:t>
      </w:r>
    </w:p>
    <w:p w14:paraId="2D5B82EF" w14:textId="77777777" w:rsidR="00E90635" w:rsidRDefault="00E90635">
      <w:pPr>
        <w:pStyle w:val="CodePACKT"/>
        <w:rPr>
          <w:rFonts w:eastAsiaTheme="minorHAnsi"/>
          <w:color w:val="000000"/>
          <w:highlight w:val="white"/>
          <w:lang w:val="en-NZ"/>
        </w:rPr>
        <w:pPrChange w:id="48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value;</w:t>
      </w:r>
    </w:p>
    <w:p w14:paraId="2ABAD0E2" w14:textId="77777777" w:rsidR="00E90635" w:rsidRDefault="00E90635">
      <w:pPr>
        <w:pStyle w:val="CodePACKT"/>
        <w:rPr>
          <w:rFonts w:eastAsiaTheme="minorHAnsi"/>
          <w:color w:val="000000"/>
          <w:highlight w:val="white"/>
          <w:lang w:val="en-NZ"/>
        </w:rPr>
        <w:pPrChange w:id="483"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5BEC4192" w14:textId="77777777" w:rsidR="00E90635" w:rsidRDefault="00E90635">
      <w:pPr>
        <w:pStyle w:val="CodePACKT"/>
        <w:rPr>
          <w:rFonts w:eastAsiaTheme="minorHAnsi"/>
          <w:color w:val="000000"/>
          <w:highlight w:val="white"/>
          <w:lang w:val="en-NZ"/>
        </w:rPr>
        <w:pPrChange w:id="48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attach(</w:t>
      </w:r>
      <w:r>
        <w:rPr>
          <w:rFonts w:eastAsiaTheme="minorHAnsi"/>
          <w:color w:val="2B91AF"/>
          <w:highlight w:val="white"/>
          <w:lang w:val="en-NZ"/>
        </w:rPr>
        <w:t>Observer</w:t>
      </w:r>
      <w:r>
        <w:rPr>
          <w:rFonts w:eastAsiaTheme="minorHAnsi"/>
          <w:color w:val="000000"/>
          <w:highlight w:val="white"/>
          <w:lang w:val="en-NZ"/>
        </w:rPr>
        <w:t xml:space="preserve"> *</w:t>
      </w:r>
      <w:r>
        <w:rPr>
          <w:rFonts w:eastAsiaTheme="minorHAnsi"/>
          <w:color w:val="808080"/>
          <w:highlight w:val="white"/>
          <w:lang w:val="en-NZ"/>
        </w:rPr>
        <w:t>obs</w:t>
      </w:r>
      <w:r>
        <w:rPr>
          <w:rFonts w:eastAsiaTheme="minorHAnsi"/>
          <w:color w:val="000000"/>
          <w:highlight w:val="white"/>
          <w:lang w:val="en-NZ"/>
        </w:rPr>
        <w:t>) {</w:t>
      </w:r>
    </w:p>
    <w:p w14:paraId="119C6538" w14:textId="77777777" w:rsidR="00E90635" w:rsidRDefault="00E90635">
      <w:pPr>
        <w:pStyle w:val="CodePACKT"/>
        <w:rPr>
          <w:rFonts w:eastAsiaTheme="minorHAnsi"/>
          <w:color w:val="000000"/>
          <w:highlight w:val="white"/>
          <w:lang w:val="en-NZ"/>
        </w:rPr>
        <w:pPrChange w:id="48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views.push_back(</w:t>
      </w:r>
      <w:r>
        <w:rPr>
          <w:rFonts w:eastAsiaTheme="minorHAnsi"/>
          <w:color w:val="808080"/>
          <w:highlight w:val="white"/>
          <w:lang w:val="en-NZ"/>
        </w:rPr>
        <w:t>obs</w:t>
      </w:r>
      <w:r>
        <w:rPr>
          <w:rFonts w:eastAsiaTheme="minorHAnsi"/>
          <w:color w:val="000000"/>
          <w:highlight w:val="white"/>
          <w:lang w:val="en-NZ"/>
        </w:rPr>
        <w:t>);</w:t>
      </w:r>
    </w:p>
    <w:p w14:paraId="37E3CD64" w14:textId="77777777" w:rsidR="00E90635" w:rsidRDefault="00E90635">
      <w:pPr>
        <w:pStyle w:val="CodePACKT"/>
        <w:rPr>
          <w:rFonts w:eastAsiaTheme="minorHAnsi"/>
          <w:color w:val="000000"/>
          <w:highlight w:val="white"/>
          <w:lang w:val="en-NZ"/>
        </w:rPr>
        <w:pPrChange w:id="486" w:author="Rashmi Suvarna" w:date="2015-10-26T11:23:00Z">
          <w:pPr>
            <w:autoSpaceDE w:val="0"/>
            <w:autoSpaceDN w:val="0"/>
            <w:adjustRightInd w:val="0"/>
            <w:spacing w:after="0"/>
          </w:pPr>
        </w:pPrChange>
      </w:pPr>
      <w:r>
        <w:rPr>
          <w:rFonts w:eastAsiaTheme="minorHAnsi"/>
          <w:color w:val="000000"/>
          <w:highlight w:val="white"/>
          <w:lang w:val="en-NZ"/>
        </w:rPr>
        <w:tab/>
        <w:t>}</w:t>
      </w:r>
    </w:p>
    <w:p w14:paraId="394B4A13" w14:textId="77777777" w:rsidR="00E90635" w:rsidRDefault="00E90635">
      <w:pPr>
        <w:pStyle w:val="CodePACKT"/>
        <w:rPr>
          <w:rFonts w:eastAsiaTheme="minorHAnsi"/>
          <w:color w:val="000000"/>
          <w:highlight w:val="white"/>
          <w:lang w:val="en-NZ"/>
        </w:rPr>
        <w:pPrChange w:id="48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setVal(</w:t>
      </w:r>
      <w:r>
        <w:rPr>
          <w:rFonts w:eastAsiaTheme="minorHAnsi"/>
          <w:color w:val="0000FF"/>
          <w:highlight w:val="white"/>
          <w:lang w:val="en-NZ"/>
        </w:rPr>
        <w:t>int</w:t>
      </w:r>
      <w:r>
        <w:rPr>
          <w:rFonts w:eastAsiaTheme="minorHAnsi"/>
          <w:color w:val="000000"/>
          <w:highlight w:val="white"/>
          <w:lang w:val="en-NZ"/>
        </w:rPr>
        <w:t xml:space="preserve"> </w:t>
      </w:r>
      <w:r>
        <w:rPr>
          <w:rFonts w:eastAsiaTheme="minorHAnsi"/>
          <w:color w:val="808080"/>
          <w:highlight w:val="white"/>
          <w:lang w:val="en-NZ"/>
        </w:rPr>
        <w:t>val</w:t>
      </w:r>
      <w:r>
        <w:rPr>
          <w:rFonts w:eastAsiaTheme="minorHAnsi"/>
          <w:color w:val="000000"/>
          <w:highlight w:val="white"/>
          <w:lang w:val="en-NZ"/>
        </w:rPr>
        <w:t>) {</w:t>
      </w:r>
    </w:p>
    <w:p w14:paraId="18657F17" w14:textId="77777777" w:rsidR="00E90635" w:rsidRDefault="00E90635">
      <w:pPr>
        <w:pStyle w:val="CodePACKT"/>
        <w:rPr>
          <w:rFonts w:eastAsiaTheme="minorHAnsi"/>
          <w:color w:val="000000"/>
          <w:highlight w:val="white"/>
          <w:lang w:val="en-NZ"/>
        </w:rPr>
        <w:pPrChange w:id="48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value = </w:t>
      </w:r>
      <w:r>
        <w:rPr>
          <w:rFonts w:eastAsiaTheme="minorHAnsi"/>
          <w:color w:val="808080"/>
          <w:highlight w:val="white"/>
          <w:lang w:val="en-NZ"/>
        </w:rPr>
        <w:t>val</w:t>
      </w:r>
      <w:r>
        <w:rPr>
          <w:rFonts w:eastAsiaTheme="minorHAnsi"/>
          <w:color w:val="000000"/>
          <w:highlight w:val="white"/>
          <w:lang w:val="en-NZ"/>
        </w:rPr>
        <w:t>;</w:t>
      </w:r>
    </w:p>
    <w:p w14:paraId="08C95413" w14:textId="77777777" w:rsidR="00E90635" w:rsidRDefault="00E90635">
      <w:pPr>
        <w:pStyle w:val="CodePACKT"/>
        <w:rPr>
          <w:rFonts w:eastAsiaTheme="minorHAnsi"/>
          <w:color w:val="000000"/>
          <w:highlight w:val="white"/>
          <w:lang w:val="en-NZ"/>
        </w:rPr>
        <w:pPrChange w:id="48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notify();</w:t>
      </w:r>
    </w:p>
    <w:p w14:paraId="2EAB11A7" w14:textId="77777777" w:rsidR="00E90635" w:rsidRDefault="00E90635">
      <w:pPr>
        <w:pStyle w:val="CodePACKT"/>
        <w:rPr>
          <w:rFonts w:eastAsiaTheme="minorHAnsi"/>
          <w:color w:val="000000"/>
          <w:highlight w:val="white"/>
          <w:lang w:val="en-NZ"/>
        </w:rPr>
        <w:pPrChange w:id="490" w:author="Rashmi Suvarna" w:date="2015-10-26T11:23:00Z">
          <w:pPr>
            <w:autoSpaceDE w:val="0"/>
            <w:autoSpaceDN w:val="0"/>
            <w:adjustRightInd w:val="0"/>
            <w:spacing w:after="0"/>
          </w:pPr>
        </w:pPrChange>
      </w:pPr>
      <w:r>
        <w:rPr>
          <w:rFonts w:eastAsiaTheme="minorHAnsi"/>
          <w:color w:val="000000"/>
          <w:highlight w:val="white"/>
          <w:lang w:val="en-NZ"/>
        </w:rPr>
        <w:tab/>
        <w:t>}</w:t>
      </w:r>
    </w:p>
    <w:p w14:paraId="73D108B5" w14:textId="77777777" w:rsidR="00E90635" w:rsidRDefault="00E90635">
      <w:pPr>
        <w:pStyle w:val="CodePACKT"/>
        <w:rPr>
          <w:rFonts w:eastAsiaTheme="minorHAnsi"/>
          <w:color w:val="000000"/>
          <w:highlight w:val="white"/>
          <w:lang w:val="en-NZ"/>
        </w:rPr>
        <w:pPrChange w:id="49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getVal() {</w:t>
      </w:r>
    </w:p>
    <w:p w14:paraId="35480E2D" w14:textId="77777777" w:rsidR="00E90635" w:rsidRDefault="00E90635">
      <w:pPr>
        <w:pStyle w:val="CodePACKT"/>
        <w:rPr>
          <w:rFonts w:eastAsiaTheme="minorHAnsi"/>
          <w:color w:val="000000"/>
          <w:highlight w:val="white"/>
          <w:lang w:val="en-NZ"/>
        </w:rPr>
        <w:pPrChange w:id="49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value;</w:t>
      </w:r>
    </w:p>
    <w:p w14:paraId="2854A918" w14:textId="77777777" w:rsidR="00E90635" w:rsidRDefault="00E90635">
      <w:pPr>
        <w:pStyle w:val="CodePACKT"/>
        <w:rPr>
          <w:rFonts w:eastAsiaTheme="minorHAnsi"/>
          <w:color w:val="000000"/>
          <w:highlight w:val="white"/>
          <w:lang w:val="en-NZ"/>
        </w:rPr>
        <w:pPrChange w:id="493" w:author="Rashmi Suvarna" w:date="2015-10-26T11:23:00Z">
          <w:pPr>
            <w:autoSpaceDE w:val="0"/>
            <w:autoSpaceDN w:val="0"/>
            <w:adjustRightInd w:val="0"/>
            <w:spacing w:after="0"/>
          </w:pPr>
        </w:pPrChange>
      </w:pPr>
      <w:r>
        <w:rPr>
          <w:rFonts w:eastAsiaTheme="minorHAnsi"/>
          <w:color w:val="000000"/>
          <w:highlight w:val="white"/>
          <w:lang w:val="en-NZ"/>
        </w:rPr>
        <w:tab/>
        <w:t>}</w:t>
      </w:r>
    </w:p>
    <w:p w14:paraId="52E7C1E7" w14:textId="77777777" w:rsidR="00E90635" w:rsidRDefault="00E90635">
      <w:pPr>
        <w:pStyle w:val="CodePACKT"/>
        <w:rPr>
          <w:rFonts w:eastAsiaTheme="minorHAnsi"/>
          <w:color w:val="000000"/>
          <w:highlight w:val="white"/>
          <w:lang w:val="en-NZ"/>
        </w:rPr>
        <w:pPrChange w:id="49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notify();</w:t>
      </w:r>
    </w:p>
    <w:p w14:paraId="2006A000" w14:textId="77777777" w:rsidR="00E90635" w:rsidRDefault="00E90635">
      <w:pPr>
        <w:pStyle w:val="CodePACKT"/>
        <w:rPr>
          <w:rFonts w:eastAsiaTheme="minorHAnsi"/>
          <w:color w:val="000000"/>
          <w:highlight w:val="white"/>
          <w:lang w:val="en-NZ"/>
        </w:rPr>
        <w:pPrChange w:id="495" w:author="Rashmi Suvarna" w:date="2015-10-26T11:23:00Z">
          <w:pPr>
            <w:autoSpaceDE w:val="0"/>
            <w:autoSpaceDN w:val="0"/>
            <w:adjustRightInd w:val="0"/>
            <w:spacing w:after="0"/>
          </w:pPr>
        </w:pPrChange>
      </w:pPr>
      <w:r>
        <w:rPr>
          <w:rFonts w:eastAsiaTheme="minorHAnsi"/>
          <w:color w:val="000000"/>
          <w:highlight w:val="white"/>
          <w:lang w:val="en-NZ"/>
        </w:rPr>
        <w:t>};</w:t>
      </w:r>
    </w:p>
    <w:p w14:paraId="3934D4C0" w14:textId="77777777" w:rsidR="00E90635" w:rsidRDefault="00E90635">
      <w:pPr>
        <w:pStyle w:val="CodePACKT"/>
        <w:rPr>
          <w:rFonts w:eastAsiaTheme="minorHAnsi"/>
          <w:color w:val="000000"/>
          <w:highlight w:val="white"/>
          <w:lang w:val="en-NZ"/>
        </w:rPr>
        <w:pPrChange w:id="496" w:author="Rashmi Suvarna" w:date="2015-10-26T11:23:00Z">
          <w:pPr>
            <w:autoSpaceDE w:val="0"/>
            <w:autoSpaceDN w:val="0"/>
            <w:adjustRightInd w:val="0"/>
            <w:spacing w:after="0"/>
          </w:pPr>
        </w:pPrChange>
      </w:pPr>
    </w:p>
    <w:p w14:paraId="3AD29ECB" w14:textId="77777777" w:rsidR="00E90635" w:rsidRDefault="00E90635">
      <w:pPr>
        <w:pStyle w:val="CodePACKT"/>
        <w:rPr>
          <w:rFonts w:eastAsiaTheme="minorHAnsi"/>
          <w:color w:val="000000"/>
          <w:highlight w:val="white"/>
          <w:lang w:val="en-NZ"/>
        </w:rPr>
        <w:pPrChange w:id="497"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Observer</w:t>
      </w:r>
      <w:r>
        <w:rPr>
          <w:rFonts w:eastAsiaTheme="minorHAnsi"/>
          <w:color w:val="000000"/>
          <w:highlight w:val="white"/>
          <w:lang w:val="en-NZ"/>
        </w:rPr>
        <w:t xml:space="preserve"> {</w:t>
      </w:r>
    </w:p>
    <w:p w14:paraId="3D22B1CE" w14:textId="77777777" w:rsidR="00E90635" w:rsidRDefault="00E90635">
      <w:pPr>
        <w:pStyle w:val="CodePACKT"/>
        <w:rPr>
          <w:rFonts w:eastAsiaTheme="minorHAnsi"/>
          <w:color w:val="000000"/>
          <w:highlight w:val="white"/>
          <w:lang w:val="en-NZ"/>
        </w:rPr>
        <w:pPrChange w:id="498" w:author="Rashmi Suvarna" w:date="2015-10-26T11:23:00Z">
          <w:pPr>
            <w:autoSpaceDE w:val="0"/>
            <w:autoSpaceDN w:val="0"/>
            <w:adjustRightInd w:val="0"/>
            <w:spacing w:after="0"/>
          </w:pPr>
        </w:pPrChange>
      </w:pPr>
    </w:p>
    <w:p w14:paraId="770C006D" w14:textId="77777777" w:rsidR="00E90635" w:rsidRDefault="00E90635">
      <w:pPr>
        <w:pStyle w:val="CodePACKT"/>
        <w:rPr>
          <w:rFonts w:eastAsiaTheme="minorHAnsi"/>
          <w:color w:val="000000"/>
          <w:highlight w:val="white"/>
          <w:lang w:val="en-NZ"/>
        </w:rPr>
        <w:pPrChange w:id="49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PhysicsSystem</w:t>
      </w:r>
      <w:r>
        <w:rPr>
          <w:rFonts w:eastAsiaTheme="minorHAnsi"/>
          <w:color w:val="000000"/>
          <w:highlight w:val="white"/>
          <w:lang w:val="en-NZ"/>
        </w:rPr>
        <w:t xml:space="preserve"> *_attribute;</w:t>
      </w:r>
    </w:p>
    <w:p w14:paraId="22795893" w14:textId="77777777" w:rsidR="00E90635" w:rsidRDefault="00E90635">
      <w:pPr>
        <w:pStyle w:val="CodePACKT"/>
        <w:rPr>
          <w:rFonts w:eastAsiaTheme="minorHAnsi"/>
          <w:color w:val="000000"/>
          <w:highlight w:val="white"/>
          <w:lang w:val="en-NZ"/>
        </w:rPr>
        <w:pPrChange w:id="50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iScalarMultiplier;</w:t>
      </w:r>
    </w:p>
    <w:p w14:paraId="2447C65D" w14:textId="77777777" w:rsidR="00E90635" w:rsidRDefault="00E90635">
      <w:pPr>
        <w:pStyle w:val="CodePACKT"/>
        <w:rPr>
          <w:rFonts w:eastAsiaTheme="minorHAnsi"/>
          <w:color w:val="000000"/>
          <w:highlight w:val="white"/>
          <w:lang w:val="en-NZ"/>
        </w:rPr>
        <w:pPrChange w:id="501"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709191C8" w14:textId="77777777" w:rsidR="00E90635" w:rsidRDefault="00E90635">
      <w:pPr>
        <w:pStyle w:val="CodePACKT"/>
        <w:rPr>
          <w:rFonts w:eastAsiaTheme="minorHAnsi"/>
          <w:color w:val="000000"/>
          <w:highlight w:val="white"/>
          <w:lang w:val="en-NZ"/>
        </w:rPr>
        <w:pPrChange w:id="502" w:author="Rashmi Suvarna" w:date="2015-10-26T11:23:00Z">
          <w:pPr>
            <w:autoSpaceDE w:val="0"/>
            <w:autoSpaceDN w:val="0"/>
            <w:adjustRightInd w:val="0"/>
            <w:spacing w:after="0"/>
          </w:pPr>
        </w:pPrChange>
      </w:pPr>
      <w:r>
        <w:rPr>
          <w:rFonts w:eastAsiaTheme="minorHAnsi"/>
          <w:color w:val="000000"/>
          <w:highlight w:val="white"/>
          <w:lang w:val="en-NZ"/>
        </w:rPr>
        <w:tab/>
        <w:t>Observer(</w:t>
      </w:r>
      <w:r>
        <w:rPr>
          <w:rFonts w:eastAsiaTheme="minorHAnsi"/>
          <w:color w:val="2B91AF"/>
          <w:highlight w:val="white"/>
          <w:lang w:val="en-NZ"/>
        </w:rPr>
        <w:t>PhysicsSystem</w:t>
      </w:r>
      <w:r>
        <w:rPr>
          <w:rFonts w:eastAsiaTheme="minorHAnsi"/>
          <w:color w:val="000000"/>
          <w:highlight w:val="white"/>
          <w:lang w:val="en-NZ"/>
        </w:rPr>
        <w:t xml:space="preserve"> *</w:t>
      </w:r>
      <w:r>
        <w:rPr>
          <w:rFonts w:eastAsiaTheme="minorHAnsi"/>
          <w:color w:val="808080"/>
          <w:highlight w:val="white"/>
          <w:lang w:val="en-NZ"/>
        </w:rPr>
        <w:t>attribute</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w:t>
      </w:r>
      <w:r>
        <w:rPr>
          <w:rFonts w:eastAsiaTheme="minorHAnsi"/>
          <w:color w:val="808080"/>
          <w:highlight w:val="white"/>
          <w:lang w:val="en-NZ"/>
        </w:rPr>
        <w:t>value</w:t>
      </w:r>
      <w:r>
        <w:rPr>
          <w:rFonts w:eastAsiaTheme="minorHAnsi"/>
          <w:color w:val="000000"/>
          <w:highlight w:val="white"/>
          <w:lang w:val="en-NZ"/>
        </w:rPr>
        <w:t xml:space="preserve">) </w:t>
      </w:r>
    </w:p>
    <w:p w14:paraId="1B92A81C" w14:textId="77777777" w:rsidR="00E90635" w:rsidRDefault="00E90635">
      <w:pPr>
        <w:pStyle w:val="CodePACKT"/>
        <w:rPr>
          <w:rFonts w:eastAsiaTheme="minorHAnsi"/>
          <w:color w:val="000000"/>
          <w:highlight w:val="white"/>
          <w:lang w:val="en-NZ"/>
        </w:rPr>
        <w:pPrChange w:id="503" w:author="Rashmi Suvarna" w:date="2015-10-26T11:23:00Z">
          <w:pPr>
            <w:autoSpaceDE w:val="0"/>
            <w:autoSpaceDN w:val="0"/>
            <w:adjustRightInd w:val="0"/>
            <w:spacing w:after="0"/>
          </w:pPr>
        </w:pPrChange>
      </w:pPr>
      <w:r>
        <w:rPr>
          <w:rFonts w:eastAsiaTheme="minorHAnsi"/>
          <w:color w:val="000000"/>
          <w:highlight w:val="white"/>
          <w:lang w:val="en-NZ"/>
        </w:rPr>
        <w:tab/>
        <w:t>{</w:t>
      </w:r>
    </w:p>
    <w:p w14:paraId="6447F6C9" w14:textId="77777777" w:rsidR="00E90635" w:rsidRDefault="00E90635">
      <w:pPr>
        <w:pStyle w:val="CodePACKT"/>
        <w:rPr>
          <w:rFonts w:eastAsiaTheme="minorHAnsi"/>
          <w:color w:val="000000"/>
          <w:highlight w:val="white"/>
          <w:lang w:val="en-NZ"/>
        </w:rPr>
        <w:pPrChange w:id="50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_attribute = </w:t>
      </w:r>
      <w:r>
        <w:rPr>
          <w:rFonts w:eastAsiaTheme="minorHAnsi"/>
          <w:color w:val="808080"/>
          <w:highlight w:val="white"/>
          <w:lang w:val="en-NZ"/>
        </w:rPr>
        <w:t>attribute</w:t>
      </w:r>
      <w:r>
        <w:rPr>
          <w:rFonts w:eastAsiaTheme="minorHAnsi"/>
          <w:color w:val="000000"/>
          <w:highlight w:val="white"/>
          <w:lang w:val="en-NZ"/>
        </w:rPr>
        <w:t>;</w:t>
      </w:r>
    </w:p>
    <w:p w14:paraId="37D37B33" w14:textId="77777777" w:rsidR="00E90635" w:rsidRDefault="00E90635">
      <w:pPr>
        <w:pStyle w:val="CodePACKT"/>
        <w:rPr>
          <w:rFonts w:eastAsiaTheme="minorHAnsi"/>
          <w:color w:val="000000"/>
          <w:highlight w:val="white"/>
          <w:lang w:val="en-NZ"/>
        </w:rPr>
        <w:pPrChange w:id="50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iScalarMultiplier = </w:t>
      </w:r>
      <w:r>
        <w:rPr>
          <w:rFonts w:eastAsiaTheme="minorHAnsi"/>
          <w:color w:val="808080"/>
          <w:highlight w:val="white"/>
          <w:lang w:val="en-NZ"/>
        </w:rPr>
        <w:t>value</w:t>
      </w:r>
      <w:r>
        <w:rPr>
          <w:rFonts w:eastAsiaTheme="minorHAnsi"/>
          <w:color w:val="000000"/>
          <w:highlight w:val="white"/>
          <w:lang w:val="en-NZ"/>
        </w:rPr>
        <w:t>;</w:t>
      </w:r>
    </w:p>
    <w:p w14:paraId="472A28DF" w14:textId="77777777" w:rsidR="00E90635" w:rsidRDefault="00E90635">
      <w:pPr>
        <w:pStyle w:val="CodePACKT"/>
        <w:rPr>
          <w:rFonts w:eastAsiaTheme="minorHAnsi"/>
          <w:color w:val="000000"/>
          <w:highlight w:val="white"/>
          <w:lang w:val="en-NZ"/>
        </w:rPr>
        <w:pPrChange w:id="50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p>
    <w:p w14:paraId="376EC895" w14:textId="77777777" w:rsidR="00E90635" w:rsidRDefault="00E90635">
      <w:pPr>
        <w:pStyle w:val="CodePACKT"/>
        <w:rPr>
          <w:rFonts w:eastAsiaTheme="minorHAnsi"/>
          <w:color w:val="000000"/>
          <w:highlight w:val="white"/>
          <w:lang w:val="en-NZ"/>
        </w:rPr>
        <w:pPrChange w:id="50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_attribute-&gt;attach(</w:t>
      </w:r>
      <w:r>
        <w:rPr>
          <w:rFonts w:eastAsiaTheme="minorHAnsi"/>
          <w:color w:val="0000FF"/>
          <w:highlight w:val="white"/>
          <w:lang w:val="en-NZ"/>
        </w:rPr>
        <w:t>this</w:t>
      </w:r>
      <w:r>
        <w:rPr>
          <w:rFonts w:eastAsiaTheme="minorHAnsi"/>
          <w:color w:val="000000"/>
          <w:highlight w:val="white"/>
          <w:lang w:val="en-NZ"/>
        </w:rPr>
        <w:t>);</w:t>
      </w:r>
    </w:p>
    <w:p w14:paraId="3011C03D" w14:textId="77777777" w:rsidR="00E90635" w:rsidRDefault="00E90635">
      <w:pPr>
        <w:pStyle w:val="CodePACKT"/>
        <w:rPr>
          <w:rFonts w:eastAsiaTheme="minorHAnsi"/>
          <w:color w:val="000000"/>
          <w:highlight w:val="white"/>
          <w:lang w:val="en-NZ"/>
        </w:rPr>
        <w:pPrChange w:id="508" w:author="Rashmi Suvarna" w:date="2015-10-26T11:23:00Z">
          <w:pPr>
            <w:autoSpaceDE w:val="0"/>
            <w:autoSpaceDN w:val="0"/>
            <w:adjustRightInd w:val="0"/>
            <w:spacing w:after="0"/>
          </w:pPr>
        </w:pPrChange>
      </w:pPr>
      <w:r>
        <w:rPr>
          <w:rFonts w:eastAsiaTheme="minorHAnsi"/>
          <w:color w:val="000000"/>
          <w:highlight w:val="white"/>
          <w:lang w:val="en-NZ"/>
        </w:rPr>
        <w:tab/>
        <w:t>}</w:t>
      </w:r>
    </w:p>
    <w:p w14:paraId="3408C245" w14:textId="77777777" w:rsidR="00E90635" w:rsidRDefault="00E90635">
      <w:pPr>
        <w:pStyle w:val="CodePACKT"/>
        <w:rPr>
          <w:rFonts w:eastAsiaTheme="minorHAnsi"/>
          <w:color w:val="000000"/>
          <w:highlight w:val="white"/>
          <w:lang w:val="en-NZ"/>
        </w:rPr>
        <w:pPrChange w:id="50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virtual</w:t>
      </w:r>
      <w:r>
        <w:rPr>
          <w:rFonts w:eastAsiaTheme="minorHAnsi"/>
          <w:color w:val="000000"/>
          <w:highlight w:val="white"/>
          <w:lang w:val="en-NZ"/>
        </w:rPr>
        <w:t xml:space="preserve"> </w:t>
      </w:r>
      <w:r>
        <w:rPr>
          <w:rFonts w:eastAsiaTheme="minorHAnsi"/>
          <w:color w:val="0000FF"/>
          <w:highlight w:val="white"/>
          <w:lang w:val="en-NZ"/>
        </w:rPr>
        <w:t>void</w:t>
      </w:r>
      <w:r>
        <w:rPr>
          <w:rFonts w:eastAsiaTheme="minorHAnsi"/>
          <w:color w:val="000000"/>
          <w:highlight w:val="white"/>
          <w:lang w:val="en-NZ"/>
        </w:rPr>
        <w:t xml:space="preserve"> update() = 0;</w:t>
      </w:r>
    </w:p>
    <w:p w14:paraId="4F11B04D" w14:textId="77777777" w:rsidR="00E90635" w:rsidRDefault="00E90635">
      <w:pPr>
        <w:pStyle w:val="CodePACKT"/>
        <w:rPr>
          <w:rFonts w:eastAsiaTheme="minorHAnsi"/>
          <w:color w:val="000000"/>
          <w:highlight w:val="white"/>
          <w:lang w:val="en-NZ"/>
        </w:rPr>
        <w:pPrChange w:id="510" w:author="Rashmi Suvarna" w:date="2015-10-26T11:23:00Z">
          <w:pPr>
            <w:autoSpaceDE w:val="0"/>
            <w:autoSpaceDN w:val="0"/>
            <w:adjustRightInd w:val="0"/>
            <w:spacing w:after="0"/>
          </w:pPr>
        </w:pPrChange>
      </w:pPr>
      <w:r>
        <w:rPr>
          <w:rFonts w:eastAsiaTheme="minorHAnsi"/>
          <w:color w:val="0000FF"/>
          <w:highlight w:val="white"/>
          <w:lang w:val="en-NZ"/>
        </w:rPr>
        <w:t>protected</w:t>
      </w:r>
      <w:r>
        <w:rPr>
          <w:rFonts w:eastAsiaTheme="minorHAnsi"/>
          <w:color w:val="000000"/>
          <w:highlight w:val="white"/>
          <w:lang w:val="en-NZ"/>
        </w:rPr>
        <w:t>:</w:t>
      </w:r>
    </w:p>
    <w:p w14:paraId="74A54EA4" w14:textId="77777777" w:rsidR="00E90635" w:rsidRDefault="00E90635">
      <w:pPr>
        <w:pStyle w:val="CodePACKT"/>
        <w:rPr>
          <w:rFonts w:eastAsiaTheme="minorHAnsi"/>
          <w:color w:val="000000"/>
          <w:highlight w:val="white"/>
          <w:lang w:val="en-NZ"/>
        </w:rPr>
        <w:pPrChange w:id="51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PhysicsSystem</w:t>
      </w:r>
      <w:r>
        <w:rPr>
          <w:rFonts w:eastAsiaTheme="minorHAnsi"/>
          <w:color w:val="000000"/>
          <w:highlight w:val="white"/>
          <w:lang w:val="en-NZ"/>
        </w:rPr>
        <w:t xml:space="preserve"> *getPhysicsSystem() {</w:t>
      </w:r>
    </w:p>
    <w:p w14:paraId="04C6CD29" w14:textId="77777777" w:rsidR="00E90635" w:rsidRDefault="00E90635">
      <w:pPr>
        <w:pStyle w:val="CodePACKT"/>
        <w:rPr>
          <w:rFonts w:eastAsiaTheme="minorHAnsi"/>
          <w:color w:val="000000"/>
          <w:highlight w:val="white"/>
          <w:lang w:val="en-NZ"/>
        </w:rPr>
        <w:pPrChange w:id="51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_attribute;</w:t>
      </w:r>
    </w:p>
    <w:p w14:paraId="59B960CE" w14:textId="77777777" w:rsidR="00E90635" w:rsidRDefault="00E90635">
      <w:pPr>
        <w:pStyle w:val="CodePACKT"/>
        <w:rPr>
          <w:rFonts w:eastAsiaTheme="minorHAnsi"/>
          <w:color w:val="000000"/>
          <w:highlight w:val="white"/>
          <w:lang w:val="en-NZ"/>
        </w:rPr>
        <w:pPrChange w:id="513" w:author="Rashmi Suvarna" w:date="2015-10-26T11:23:00Z">
          <w:pPr>
            <w:autoSpaceDE w:val="0"/>
            <w:autoSpaceDN w:val="0"/>
            <w:adjustRightInd w:val="0"/>
            <w:spacing w:after="0"/>
          </w:pPr>
        </w:pPrChange>
      </w:pPr>
      <w:r>
        <w:rPr>
          <w:rFonts w:eastAsiaTheme="minorHAnsi"/>
          <w:color w:val="000000"/>
          <w:highlight w:val="white"/>
          <w:lang w:val="en-NZ"/>
        </w:rPr>
        <w:tab/>
        <w:t>}</w:t>
      </w:r>
    </w:p>
    <w:p w14:paraId="37C3A08B" w14:textId="77777777" w:rsidR="00E90635" w:rsidRDefault="00E90635">
      <w:pPr>
        <w:pStyle w:val="CodePACKT"/>
        <w:rPr>
          <w:rFonts w:eastAsiaTheme="minorHAnsi"/>
          <w:color w:val="000000"/>
          <w:highlight w:val="white"/>
          <w:lang w:val="en-NZ"/>
        </w:rPr>
        <w:pPrChange w:id="514" w:author="Rashmi Suvarna" w:date="2015-10-26T11:23:00Z">
          <w:pPr>
            <w:autoSpaceDE w:val="0"/>
            <w:autoSpaceDN w:val="0"/>
            <w:adjustRightInd w:val="0"/>
            <w:spacing w:after="0"/>
          </w:pPr>
        </w:pPrChange>
      </w:pPr>
      <w:r>
        <w:rPr>
          <w:rFonts w:eastAsiaTheme="minorHAnsi"/>
          <w:color w:val="000000"/>
          <w:highlight w:val="white"/>
          <w:lang w:val="en-NZ"/>
        </w:rPr>
        <w:lastRenderedPageBreak/>
        <w:tab/>
      </w:r>
      <w:r>
        <w:rPr>
          <w:rFonts w:eastAsiaTheme="minorHAnsi"/>
          <w:color w:val="0000FF"/>
          <w:highlight w:val="white"/>
          <w:lang w:val="en-NZ"/>
        </w:rPr>
        <w:t>int</w:t>
      </w:r>
      <w:r>
        <w:rPr>
          <w:rFonts w:eastAsiaTheme="minorHAnsi"/>
          <w:color w:val="000000"/>
          <w:highlight w:val="white"/>
          <w:lang w:val="en-NZ"/>
        </w:rPr>
        <w:t xml:space="preserve"> getvalue() </w:t>
      </w:r>
    </w:p>
    <w:p w14:paraId="66F2C8F0" w14:textId="77777777" w:rsidR="00E90635" w:rsidRDefault="00E90635">
      <w:pPr>
        <w:pStyle w:val="CodePACKT"/>
        <w:rPr>
          <w:rFonts w:eastAsiaTheme="minorHAnsi"/>
          <w:color w:val="000000"/>
          <w:highlight w:val="white"/>
          <w:lang w:val="en-NZ"/>
        </w:rPr>
        <w:pPrChange w:id="515" w:author="Rashmi Suvarna" w:date="2015-10-26T11:23:00Z">
          <w:pPr>
            <w:autoSpaceDE w:val="0"/>
            <w:autoSpaceDN w:val="0"/>
            <w:adjustRightInd w:val="0"/>
            <w:spacing w:after="0"/>
          </w:pPr>
        </w:pPrChange>
      </w:pPr>
      <w:r>
        <w:rPr>
          <w:rFonts w:eastAsiaTheme="minorHAnsi"/>
          <w:color w:val="000000"/>
          <w:highlight w:val="white"/>
          <w:lang w:val="en-NZ"/>
        </w:rPr>
        <w:tab/>
        <w:t>{</w:t>
      </w:r>
    </w:p>
    <w:p w14:paraId="0B13943B" w14:textId="77777777" w:rsidR="00E90635" w:rsidRDefault="00E90635">
      <w:pPr>
        <w:pStyle w:val="CodePACKT"/>
        <w:rPr>
          <w:rFonts w:eastAsiaTheme="minorHAnsi"/>
          <w:color w:val="000000"/>
          <w:highlight w:val="white"/>
          <w:lang w:val="en-NZ"/>
        </w:rPr>
        <w:pPrChange w:id="51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iScalarMultiplier;</w:t>
      </w:r>
    </w:p>
    <w:p w14:paraId="092A4446" w14:textId="77777777" w:rsidR="00E90635" w:rsidRDefault="00E90635">
      <w:pPr>
        <w:pStyle w:val="CodePACKT"/>
        <w:rPr>
          <w:rFonts w:eastAsiaTheme="minorHAnsi"/>
          <w:color w:val="000000"/>
          <w:highlight w:val="white"/>
          <w:lang w:val="en-NZ"/>
        </w:rPr>
        <w:pPrChange w:id="517" w:author="Rashmi Suvarna" w:date="2015-10-26T11:23:00Z">
          <w:pPr>
            <w:autoSpaceDE w:val="0"/>
            <w:autoSpaceDN w:val="0"/>
            <w:adjustRightInd w:val="0"/>
            <w:spacing w:after="0"/>
          </w:pPr>
        </w:pPrChange>
      </w:pPr>
      <w:r>
        <w:rPr>
          <w:rFonts w:eastAsiaTheme="minorHAnsi"/>
          <w:color w:val="000000"/>
          <w:highlight w:val="white"/>
          <w:lang w:val="en-NZ"/>
        </w:rPr>
        <w:tab/>
        <w:t>}</w:t>
      </w:r>
    </w:p>
    <w:p w14:paraId="3589E4AE" w14:textId="77777777" w:rsidR="00E90635" w:rsidRDefault="00E90635">
      <w:pPr>
        <w:pStyle w:val="CodePACKT"/>
        <w:rPr>
          <w:rFonts w:eastAsiaTheme="minorHAnsi"/>
          <w:color w:val="000000"/>
          <w:highlight w:val="white"/>
          <w:lang w:val="en-NZ"/>
        </w:rPr>
        <w:pPrChange w:id="518" w:author="Rashmi Suvarna" w:date="2015-10-26T11:23:00Z">
          <w:pPr>
            <w:autoSpaceDE w:val="0"/>
            <w:autoSpaceDN w:val="0"/>
            <w:adjustRightInd w:val="0"/>
            <w:spacing w:after="0"/>
          </w:pPr>
        </w:pPrChange>
      </w:pPr>
      <w:r>
        <w:rPr>
          <w:rFonts w:eastAsiaTheme="minorHAnsi"/>
          <w:color w:val="000000"/>
          <w:highlight w:val="white"/>
          <w:lang w:val="en-NZ"/>
        </w:rPr>
        <w:t>};</w:t>
      </w:r>
    </w:p>
    <w:p w14:paraId="0616CA58" w14:textId="77777777" w:rsidR="00E90635" w:rsidRDefault="00E90635">
      <w:pPr>
        <w:pStyle w:val="CodePACKT"/>
        <w:rPr>
          <w:rFonts w:eastAsiaTheme="minorHAnsi"/>
          <w:color w:val="000000"/>
          <w:highlight w:val="white"/>
          <w:lang w:val="en-NZ"/>
        </w:rPr>
        <w:pPrChange w:id="519" w:author="Rashmi Suvarna" w:date="2015-10-26T11:23:00Z">
          <w:pPr>
            <w:autoSpaceDE w:val="0"/>
            <w:autoSpaceDN w:val="0"/>
            <w:adjustRightInd w:val="0"/>
            <w:spacing w:after="0"/>
          </w:pPr>
        </w:pPrChange>
      </w:pPr>
    </w:p>
    <w:p w14:paraId="335D515C" w14:textId="77777777" w:rsidR="00E90635" w:rsidRDefault="00E90635">
      <w:pPr>
        <w:pStyle w:val="CodePACKT"/>
        <w:rPr>
          <w:rFonts w:eastAsiaTheme="minorHAnsi"/>
          <w:color w:val="000000"/>
          <w:highlight w:val="white"/>
          <w:lang w:val="en-NZ"/>
        </w:rPr>
        <w:pPrChange w:id="520" w:author="Rashmi Suvarna" w:date="2015-10-26T11:23:00Z">
          <w:pPr>
            <w:autoSpaceDE w:val="0"/>
            <w:autoSpaceDN w:val="0"/>
            <w:adjustRightInd w:val="0"/>
            <w:spacing w:after="0"/>
          </w:pPr>
        </w:pPrChange>
      </w:pPr>
      <w:r>
        <w:rPr>
          <w:rFonts w:eastAsiaTheme="minorHAnsi"/>
          <w:color w:val="0000FF"/>
          <w:highlight w:val="white"/>
          <w:lang w:val="en-NZ"/>
        </w:rPr>
        <w:t>void</w:t>
      </w:r>
      <w:r>
        <w:rPr>
          <w:rFonts w:eastAsiaTheme="minorHAnsi"/>
          <w:color w:val="000000"/>
          <w:highlight w:val="white"/>
          <w:lang w:val="en-NZ"/>
        </w:rPr>
        <w:t xml:space="preserve"> </w:t>
      </w:r>
      <w:r>
        <w:rPr>
          <w:rFonts w:eastAsiaTheme="minorHAnsi"/>
          <w:color w:val="2B91AF"/>
          <w:highlight w:val="white"/>
          <w:lang w:val="en-NZ"/>
        </w:rPr>
        <w:t>PhysicsSystem</w:t>
      </w:r>
      <w:r>
        <w:rPr>
          <w:rFonts w:eastAsiaTheme="minorHAnsi"/>
          <w:color w:val="000000"/>
          <w:highlight w:val="white"/>
          <w:lang w:val="en-NZ"/>
        </w:rPr>
        <w:t>::notify() {</w:t>
      </w:r>
    </w:p>
    <w:p w14:paraId="1E070387" w14:textId="77777777" w:rsidR="00E90635" w:rsidRDefault="00E90635">
      <w:pPr>
        <w:pStyle w:val="CodePACKT"/>
        <w:rPr>
          <w:rFonts w:eastAsiaTheme="minorHAnsi"/>
          <w:color w:val="000000"/>
          <w:highlight w:val="white"/>
          <w:lang w:val="en-NZ"/>
        </w:rPr>
        <w:pPrChange w:id="521" w:author="Rashmi Suvarna" w:date="2015-10-26T11:23:00Z">
          <w:pPr>
            <w:autoSpaceDE w:val="0"/>
            <w:autoSpaceDN w:val="0"/>
            <w:adjustRightInd w:val="0"/>
            <w:spacing w:after="0"/>
          </w:pPr>
        </w:pPrChange>
      </w:pPr>
      <w:r>
        <w:rPr>
          <w:rFonts w:eastAsiaTheme="minorHAnsi"/>
          <w:color w:val="000000"/>
          <w:highlight w:val="white"/>
          <w:lang w:val="en-NZ"/>
        </w:rPr>
        <w:tab/>
      </w:r>
    </w:p>
    <w:p w14:paraId="0E1F0200" w14:textId="77777777" w:rsidR="00E90635" w:rsidRDefault="00E90635">
      <w:pPr>
        <w:pStyle w:val="CodePACKT"/>
        <w:rPr>
          <w:rFonts w:eastAsiaTheme="minorHAnsi"/>
          <w:color w:val="000000"/>
          <w:highlight w:val="white"/>
          <w:lang w:val="en-NZ"/>
        </w:rPr>
        <w:pPrChange w:id="52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i = 0; i &lt; views.size(); i++)</w:t>
      </w:r>
    </w:p>
    <w:p w14:paraId="569C7711" w14:textId="77777777" w:rsidR="00E90635" w:rsidRDefault="00E90635">
      <w:pPr>
        <w:pStyle w:val="CodePACKT"/>
        <w:rPr>
          <w:rFonts w:eastAsiaTheme="minorHAnsi"/>
          <w:color w:val="000000"/>
          <w:highlight w:val="white"/>
          <w:lang w:val="en-NZ"/>
        </w:rPr>
        <w:pPrChange w:id="52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views[i]-&gt;update();</w:t>
      </w:r>
    </w:p>
    <w:p w14:paraId="4B90A270" w14:textId="77777777" w:rsidR="00E90635" w:rsidRDefault="00E90635">
      <w:pPr>
        <w:pStyle w:val="CodePACKT"/>
        <w:rPr>
          <w:rFonts w:eastAsiaTheme="minorHAnsi"/>
          <w:color w:val="000000"/>
          <w:highlight w:val="white"/>
          <w:lang w:val="en-NZ"/>
        </w:rPr>
        <w:pPrChange w:id="524" w:author="Rashmi Suvarna" w:date="2015-10-26T11:23:00Z">
          <w:pPr>
            <w:autoSpaceDE w:val="0"/>
            <w:autoSpaceDN w:val="0"/>
            <w:adjustRightInd w:val="0"/>
            <w:spacing w:after="0"/>
          </w:pPr>
        </w:pPrChange>
      </w:pPr>
      <w:r>
        <w:rPr>
          <w:rFonts w:eastAsiaTheme="minorHAnsi"/>
          <w:color w:val="000000"/>
          <w:highlight w:val="white"/>
          <w:lang w:val="en-NZ"/>
        </w:rPr>
        <w:t>}</w:t>
      </w:r>
    </w:p>
    <w:p w14:paraId="06B485AC" w14:textId="77777777" w:rsidR="00E90635" w:rsidRDefault="00E90635">
      <w:pPr>
        <w:pStyle w:val="CodePACKT"/>
        <w:rPr>
          <w:rFonts w:eastAsiaTheme="minorHAnsi"/>
          <w:color w:val="000000"/>
          <w:highlight w:val="white"/>
          <w:lang w:val="en-NZ"/>
        </w:rPr>
        <w:pPrChange w:id="525" w:author="Rashmi Suvarna" w:date="2015-10-26T11:23:00Z">
          <w:pPr>
            <w:autoSpaceDE w:val="0"/>
            <w:autoSpaceDN w:val="0"/>
            <w:adjustRightInd w:val="0"/>
            <w:spacing w:after="0"/>
          </w:pPr>
        </w:pPrChange>
      </w:pPr>
    </w:p>
    <w:p w14:paraId="5678C8F0" w14:textId="77777777" w:rsidR="00E90635" w:rsidRDefault="00E90635">
      <w:pPr>
        <w:pStyle w:val="CodePACKT"/>
        <w:rPr>
          <w:rFonts w:eastAsiaTheme="minorHAnsi"/>
          <w:color w:val="000000"/>
          <w:highlight w:val="white"/>
          <w:lang w:val="en-NZ"/>
        </w:rPr>
        <w:pPrChange w:id="526"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PlayerObserver</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Observer</w:t>
      </w:r>
      <w:r>
        <w:rPr>
          <w:rFonts w:eastAsiaTheme="minorHAnsi"/>
          <w:color w:val="000000"/>
          <w:highlight w:val="white"/>
          <w:lang w:val="en-NZ"/>
        </w:rPr>
        <w:t xml:space="preserve"> {</w:t>
      </w:r>
    </w:p>
    <w:p w14:paraId="72C17487" w14:textId="77777777" w:rsidR="00E90635" w:rsidRDefault="00E90635">
      <w:pPr>
        <w:pStyle w:val="CodePACKT"/>
        <w:rPr>
          <w:rFonts w:eastAsiaTheme="minorHAnsi"/>
          <w:color w:val="000000"/>
          <w:highlight w:val="white"/>
          <w:lang w:val="en-NZ"/>
        </w:rPr>
        <w:pPrChange w:id="527"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02A05AFA" w14:textId="77777777" w:rsidR="00E90635" w:rsidRDefault="00E90635">
      <w:pPr>
        <w:pStyle w:val="CodePACKT"/>
        <w:rPr>
          <w:rFonts w:eastAsiaTheme="minorHAnsi"/>
          <w:color w:val="000000"/>
          <w:highlight w:val="white"/>
          <w:lang w:val="en-NZ"/>
        </w:rPr>
        <w:pPrChange w:id="528" w:author="Rashmi Suvarna" w:date="2015-10-26T11:23:00Z">
          <w:pPr>
            <w:autoSpaceDE w:val="0"/>
            <w:autoSpaceDN w:val="0"/>
            <w:adjustRightInd w:val="0"/>
            <w:spacing w:after="0"/>
          </w:pPr>
        </w:pPrChange>
      </w:pPr>
      <w:r>
        <w:rPr>
          <w:rFonts w:eastAsiaTheme="minorHAnsi"/>
          <w:color w:val="000000"/>
          <w:highlight w:val="white"/>
          <w:lang w:val="en-NZ"/>
        </w:rPr>
        <w:tab/>
        <w:t>PlayerObserver(</w:t>
      </w:r>
      <w:r>
        <w:rPr>
          <w:rFonts w:eastAsiaTheme="minorHAnsi"/>
          <w:color w:val="2B91AF"/>
          <w:highlight w:val="white"/>
          <w:lang w:val="en-NZ"/>
        </w:rPr>
        <w:t>PhysicsSystem</w:t>
      </w:r>
      <w:r>
        <w:rPr>
          <w:rFonts w:eastAsiaTheme="minorHAnsi"/>
          <w:color w:val="000000"/>
          <w:highlight w:val="white"/>
          <w:lang w:val="en-NZ"/>
        </w:rPr>
        <w:t xml:space="preserve"> *</w:t>
      </w:r>
      <w:r>
        <w:rPr>
          <w:rFonts w:eastAsiaTheme="minorHAnsi"/>
          <w:color w:val="808080"/>
          <w:highlight w:val="white"/>
          <w:lang w:val="en-NZ"/>
        </w:rPr>
        <w:t>attribute</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w:t>
      </w:r>
      <w:r>
        <w:rPr>
          <w:rFonts w:eastAsiaTheme="minorHAnsi"/>
          <w:color w:val="808080"/>
          <w:highlight w:val="white"/>
          <w:lang w:val="en-NZ"/>
        </w:rPr>
        <w:t>value</w:t>
      </w:r>
      <w:r>
        <w:rPr>
          <w:rFonts w:eastAsiaTheme="minorHAnsi"/>
          <w:color w:val="000000"/>
          <w:highlight w:val="white"/>
          <w:lang w:val="en-NZ"/>
        </w:rPr>
        <w:t xml:space="preserve">) : </w:t>
      </w:r>
      <w:r>
        <w:rPr>
          <w:rFonts w:eastAsiaTheme="minorHAnsi"/>
          <w:color w:val="2B91AF"/>
          <w:highlight w:val="white"/>
          <w:lang w:val="en-NZ"/>
        </w:rPr>
        <w:t>Observer</w:t>
      </w:r>
      <w:r>
        <w:rPr>
          <w:rFonts w:eastAsiaTheme="minorHAnsi"/>
          <w:color w:val="000000"/>
          <w:highlight w:val="white"/>
          <w:lang w:val="en-NZ"/>
        </w:rPr>
        <w:t>(</w:t>
      </w:r>
      <w:r>
        <w:rPr>
          <w:rFonts w:eastAsiaTheme="minorHAnsi"/>
          <w:color w:val="808080"/>
          <w:highlight w:val="white"/>
          <w:lang w:val="en-NZ"/>
        </w:rPr>
        <w:t>attribute</w:t>
      </w:r>
      <w:r>
        <w:rPr>
          <w:rFonts w:eastAsiaTheme="minorHAnsi"/>
          <w:color w:val="000000"/>
          <w:highlight w:val="white"/>
          <w:lang w:val="en-NZ"/>
        </w:rPr>
        <w:t xml:space="preserve">, </w:t>
      </w:r>
      <w:r>
        <w:rPr>
          <w:rFonts w:eastAsiaTheme="minorHAnsi"/>
          <w:color w:val="808080"/>
          <w:highlight w:val="white"/>
          <w:lang w:val="en-NZ"/>
        </w:rPr>
        <w:t>value</w:t>
      </w:r>
      <w:r>
        <w:rPr>
          <w:rFonts w:eastAsiaTheme="minorHAnsi"/>
          <w:color w:val="000000"/>
          <w:highlight w:val="white"/>
          <w:lang w:val="en-NZ"/>
        </w:rPr>
        <w:t>){}</w:t>
      </w:r>
    </w:p>
    <w:p w14:paraId="5CCEED14" w14:textId="77777777" w:rsidR="00E90635" w:rsidRDefault="00E90635">
      <w:pPr>
        <w:pStyle w:val="CodePACKT"/>
        <w:rPr>
          <w:rFonts w:eastAsiaTheme="minorHAnsi"/>
          <w:color w:val="000000"/>
          <w:highlight w:val="white"/>
          <w:lang w:val="en-NZ"/>
        </w:rPr>
        <w:pPrChange w:id="52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update() {</w:t>
      </w:r>
    </w:p>
    <w:p w14:paraId="096A0451" w14:textId="77777777" w:rsidR="00E90635" w:rsidRDefault="00E90635">
      <w:pPr>
        <w:pStyle w:val="CodePACKT"/>
        <w:rPr>
          <w:rFonts w:eastAsiaTheme="minorHAnsi"/>
          <w:color w:val="000000"/>
          <w:highlight w:val="white"/>
          <w:lang w:val="en-NZ"/>
        </w:rPr>
        <w:pPrChange w:id="53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p>
    <w:p w14:paraId="43345F0F" w14:textId="77777777" w:rsidR="00E90635" w:rsidRDefault="00E90635">
      <w:pPr>
        <w:pStyle w:val="CodePACKT"/>
        <w:rPr>
          <w:rFonts w:eastAsiaTheme="minorHAnsi"/>
          <w:color w:val="000000"/>
          <w:highlight w:val="white"/>
          <w:lang w:val="en-NZ"/>
        </w:rPr>
        <w:pPrChange w:id="53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v = getPhysicsSystem()-&gt;getVal(), d = getvalue();</w:t>
      </w:r>
    </w:p>
    <w:p w14:paraId="4B2F8ECD" w14:textId="77777777" w:rsidR="00E90635" w:rsidRDefault="00E90635">
      <w:pPr>
        <w:pStyle w:val="CodePACKT"/>
        <w:rPr>
          <w:rFonts w:eastAsiaTheme="minorHAnsi"/>
          <w:color w:val="000000"/>
          <w:highlight w:val="white"/>
          <w:lang w:val="en-NZ"/>
        </w:rPr>
        <w:pPrChange w:id="53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"Player is dependant on the Physics system"</w:t>
      </w:r>
      <w:r>
        <w:rPr>
          <w:rFonts w:eastAsiaTheme="minorHAnsi"/>
          <w:color w:val="000000"/>
          <w:highlight w:val="white"/>
          <w:lang w:val="en-NZ"/>
        </w:rPr>
        <w:t xml:space="preserve"> &lt;&lt; endl;</w:t>
      </w:r>
    </w:p>
    <w:p w14:paraId="7A862BD4" w14:textId="77777777" w:rsidR="00E90635" w:rsidRDefault="00E90635">
      <w:pPr>
        <w:pStyle w:val="CodePACKT"/>
        <w:rPr>
          <w:rFonts w:eastAsiaTheme="minorHAnsi"/>
          <w:color w:val="000000"/>
          <w:highlight w:val="white"/>
          <w:lang w:val="en-NZ"/>
        </w:rPr>
        <w:pPrChange w:id="53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"Player new impulse value is "</w:t>
      </w:r>
      <w:r>
        <w:rPr>
          <w:rFonts w:eastAsiaTheme="minorHAnsi"/>
          <w:color w:val="000000"/>
          <w:highlight w:val="white"/>
          <w:lang w:val="en-NZ"/>
        </w:rPr>
        <w:t xml:space="preserve"> &lt;&lt; v / d &lt;&lt; endl &lt;&lt; endl;</w:t>
      </w:r>
    </w:p>
    <w:p w14:paraId="084C70A9" w14:textId="77777777" w:rsidR="00E90635" w:rsidRDefault="00E90635">
      <w:pPr>
        <w:pStyle w:val="CodePACKT"/>
        <w:rPr>
          <w:rFonts w:eastAsiaTheme="minorHAnsi"/>
          <w:color w:val="000000"/>
          <w:highlight w:val="white"/>
          <w:lang w:val="en-NZ"/>
        </w:rPr>
        <w:pPrChange w:id="534" w:author="Rashmi Suvarna" w:date="2015-10-26T11:23:00Z">
          <w:pPr>
            <w:autoSpaceDE w:val="0"/>
            <w:autoSpaceDN w:val="0"/>
            <w:adjustRightInd w:val="0"/>
            <w:spacing w:after="0"/>
          </w:pPr>
        </w:pPrChange>
      </w:pPr>
      <w:r>
        <w:rPr>
          <w:rFonts w:eastAsiaTheme="minorHAnsi"/>
          <w:color w:val="000000"/>
          <w:highlight w:val="white"/>
          <w:lang w:val="en-NZ"/>
        </w:rPr>
        <w:tab/>
        <w:t>}</w:t>
      </w:r>
    </w:p>
    <w:p w14:paraId="778AB49F" w14:textId="77777777" w:rsidR="00E90635" w:rsidRDefault="00E90635">
      <w:pPr>
        <w:pStyle w:val="CodePACKT"/>
        <w:rPr>
          <w:rFonts w:eastAsiaTheme="minorHAnsi"/>
          <w:color w:val="000000"/>
          <w:highlight w:val="white"/>
          <w:lang w:val="en-NZ"/>
        </w:rPr>
        <w:pPrChange w:id="535" w:author="Rashmi Suvarna" w:date="2015-10-26T11:23:00Z">
          <w:pPr>
            <w:autoSpaceDE w:val="0"/>
            <w:autoSpaceDN w:val="0"/>
            <w:adjustRightInd w:val="0"/>
            <w:spacing w:after="0"/>
          </w:pPr>
        </w:pPrChange>
      </w:pPr>
      <w:r>
        <w:rPr>
          <w:rFonts w:eastAsiaTheme="minorHAnsi"/>
          <w:color w:val="000000"/>
          <w:highlight w:val="white"/>
          <w:lang w:val="en-NZ"/>
        </w:rPr>
        <w:t>};</w:t>
      </w:r>
    </w:p>
    <w:p w14:paraId="1F401E91" w14:textId="77777777" w:rsidR="00E90635" w:rsidRDefault="00E90635">
      <w:pPr>
        <w:pStyle w:val="CodePACKT"/>
        <w:rPr>
          <w:rFonts w:eastAsiaTheme="minorHAnsi"/>
          <w:color w:val="000000"/>
          <w:highlight w:val="white"/>
          <w:lang w:val="en-NZ"/>
        </w:rPr>
        <w:pPrChange w:id="536" w:author="Rashmi Suvarna" w:date="2015-10-26T11:23:00Z">
          <w:pPr>
            <w:autoSpaceDE w:val="0"/>
            <w:autoSpaceDN w:val="0"/>
            <w:adjustRightInd w:val="0"/>
            <w:spacing w:after="0"/>
          </w:pPr>
        </w:pPrChange>
      </w:pPr>
    </w:p>
    <w:p w14:paraId="79E15C3E" w14:textId="77777777" w:rsidR="00E90635" w:rsidRDefault="00E90635">
      <w:pPr>
        <w:pStyle w:val="CodePACKT"/>
        <w:rPr>
          <w:rFonts w:eastAsiaTheme="minorHAnsi"/>
          <w:color w:val="000000"/>
          <w:highlight w:val="white"/>
          <w:lang w:val="en-NZ"/>
        </w:rPr>
        <w:pPrChange w:id="537"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AIObserver</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Observer</w:t>
      </w:r>
      <w:r>
        <w:rPr>
          <w:rFonts w:eastAsiaTheme="minorHAnsi"/>
          <w:color w:val="000000"/>
          <w:highlight w:val="white"/>
          <w:lang w:val="en-NZ"/>
        </w:rPr>
        <w:t xml:space="preserve"> {</w:t>
      </w:r>
    </w:p>
    <w:p w14:paraId="559C9FDF" w14:textId="77777777" w:rsidR="00E90635" w:rsidRDefault="00E90635">
      <w:pPr>
        <w:pStyle w:val="CodePACKT"/>
        <w:rPr>
          <w:rFonts w:eastAsiaTheme="minorHAnsi"/>
          <w:color w:val="000000"/>
          <w:highlight w:val="white"/>
          <w:lang w:val="en-NZ"/>
        </w:rPr>
        <w:pPrChange w:id="538"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74AE16D5" w14:textId="77777777" w:rsidR="00E90635" w:rsidRDefault="00E90635">
      <w:pPr>
        <w:pStyle w:val="CodePACKT"/>
        <w:rPr>
          <w:rFonts w:eastAsiaTheme="minorHAnsi"/>
          <w:color w:val="000000"/>
          <w:highlight w:val="white"/>
          <w:lang w:val="en-NZ"/>
        </w:rPr>
        <w:pPrChange w:id="539" w:author="Rashmi Suvarna" w:date="2015-10-26T11:23:00Z">
          <w:pPr>
            <w:autoSpaceDE w:val="0"/>
            <w:autoSpaceDN w:val="0"/>
            <w:adjustRightInd w:val="0"/>
            <w:spacing w:after="0"/>
          </w:pPr>
        </w:pPrChange>
      </w:pPr>
      <w:r>
        <w:rPr>
          <w:rFonts w:eastAsiaTheme="minorHAnsi"/>
          <w:color w:val="000000"/>
          <w:highlight w:val="white"/>
          <w:lang w:val="en-NZ"/>
        </w:rPr>
        <w:tab/>
        <w:t>AIObserver(</w:t>
      </w:r>
      <w:r>
        <w:rPr>
          <w:rFonts w:eastAsiaTheme="minorHAnsi"/>
          <w:color w:val="2B91AF"/>
          <w:highlight w:val="white"/>
          <w:lang w:val="en-NZ"/>
        </w:rPr>
        <w:t>PhysicsSystem</w:t>
      </w:r>
      <w:r>
        <w:rPr>
          <w:rFonts w:eastAsiaTheme="minorHAnsi"/>
          <w:color w:val="000000"/>
          <w:highlight w:val="white"/>
          <w:lang w:val="en-NZ"/>
        </w:rPr>
        <w:t xml:space="preserve"> *</w:t>
      </w:r>
      <w:r>
        <w:rPr>
          <w:rFonts w:eastAsiaTheme="minorHAnsi"/>
          <w:color w:val="808080"/>
          <w:highlight w:val="white"/>
          <w:lang w:val="en-NZ"/>
        </w:rPr>
        <w:t>attribute</w:t>
      </w:r>
      <w:r>
        <w:rPr>
          <w:rFonts w:eastAsiaTheme="minorHAnsi"/>
          <w:color w:val="000000"/>
          <w:highlight w:val="white"/>
          <w:lang w:val="en-NZ"/>
        </w:rPr>
        <w:t xml:space="preserve">, </w:t>
      </w:r>
      <w:r>
        <w:rPr>
          <w:rFonts w:eastAsiaTheme="minorHAnsi"/>
          <w:color w:val="0000FF"/>
          <w:highlight w:val="white"/>
          <w:lang w:val="en-NZ"/>
        </w:rPr>
        <w:t>int</w:t>
      </w:r>
      <w:r>
        <w:rPr>
          <w:rFonts w:eastAsiaTheme="minorHAnsi"/>
          <w:color w:val="000000"/>
          <w:highlight w:val="white"/>
          <w:lang w:val="en-NZ"/>
        </w:rPr>
        <w:t xml:space="preserve"> </w:t>
      </w:r>
      <w:r>
        <w:rPr>
          <w:rFonts w:eastAsiaTheme="minorHAnsi"/>
          <w:color w:val="808080"/>
          <w:highlight w:val="white"/>
          <w:lang w:val="en-NZ"/>
        </w:rPr>
        <w:t>value</w:t>
      </w:r>
      <w:r>
        <w:rPr>
          <w:rFonts w:eastAsiaTheme="minorHAnsi"/>
          <w:color w:val="000000"/>
          <w:highlight w:val="white"/>
          <w:lang w:val="en-NZ"/>
        </w:rPr>
        <w:t xml:space="preserve">) : </w:t>
      </w:r>
      <w:r>
        <w:rPr>
          <w:rFonts w:eastAsiaTheme="minorHAnsi"/>
          <w:color w:val="2B91AF"/>
          <w:highlight w:val="white"/>
          <w:lang w:val="en-NZ"/>
        </w:rPr>
        <w:t>Observer</w:t>
      </w:r>
      <w:r>
        <w:rPr>
          <w:rFonts w:eastAsiaTheme="minorHAnsi"/>
          <w:color w:val="000000"/>
          <w:highlight w:val="white"/>
          <w:lang w:val="en-NZ"/>
        </w:rPr>
        <w:t>(</w:t>
      </w:r>
      <w:r>
        <w:rPr>
          <w:rFonts w:eastAsiaTheme="minorHAnsi"/>
          <w:color w:val="808080"/>
          <w:highlight w:val="white"/>
          <w:lang w:val="en-NZ"/>
        </w:rPr>
        <w:t>attribute</w:t>
      </w:r>
      <w:r>
        <w:rPr>
          <w:rFonts w:eastAsiaTheme="minorHAnsi"/>
          <w:color w:val="000000"/>
          <w:highlight w:val="white"/>
          <w:lang w:val="en-NZ"/>
        </w:rPr>
        <w:t xml:space="preserve">, </w:t>
      </w:r>
      <w:r>
        <w:rPr>
          <w:rFonts w:eastAsiaTheme="minorHAnsi"/>
          <w:color w:val="808080"/>
          <w:highlight w:val="white"/>
          <w:lang w:val="en-NZ"/>
        </w:rPr>
        <w:t>value</w:t>
      </w:r>
      <w:r>
        <w:rPr>
          <w:rFonts w:eastAsiaTheme="minorHAnsi"/>
          <w:color w:val="000000"/>
          <w:highlight w:val="white"/>
          <w:lang w:val="en-NZ"/>
        </w:rPr>
        <w:t>){}</w:t>
      </w:r>
    </w:p>
    <w:p w14:paraId="55AEEE00" w14:textId="77777777" w:rsidR="00E90635" w:rsidRDefault="00E90635">
      <w:pPr>
        <w:pStyle w:val="CodePACKT"/>
        <w:rPr>
          <w:rFonts w:eastAsiaTheme="minorHAnsi"/>
          <w:color w:val="000000"/>
          <w:highlight w:val="white"/>
          <w:lang w:val="en-NZ"/>
        </w:rPr>
        <w:pPrChange w:id="54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update() {</w:t>
      </w:r>
    </w:p>
    <w:p w14:paraId="32ED6352" w14:textId="77777777" w:rsidR="00E90635" w:rsidRDefault="00E90635">
      <w:pPr>
        <w:pStyle w:val="CodePACKT"/>
        <w:rPr>
          <w:rFonts w:eastAsiaTheme="minorHAnsi"/>
          <w:color w:val="000000"/>
          <w:highlight w:val="white"/>
          <w:lang w:val="en-NZ"/>
        </w:rPr>
        <w:pPrChange w:id="54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v = getPhysicsSystem()-&gt;getVal(), d = getvalue();</w:t>
      </w:r>
    </w:p>
    <w:p w14:paraId="58081B27" w14:textId="77777777" w:rsidR="00E90635" w:rsidRDefault="00E90635">
      <w:pPr>
        <w:pStyle w:val="CodePACKT"/>
        <w:rPr>
          <w:rFonts w:eastAsiaTheme="minorHAnsi"/>
          <w:color w:val="000000"/>
          <w:highlight w:val="white"/>
          <w:lang w:val="en-NZ"/>
        </w:rPr>
        <w:pPrChange w:id="54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"AI is dependant on the Physics system"</w:t>
      </w:r>
      <w:r>
        <w:rPr>
          <w:rFonts w:eastAsiaTheme="minorHAnsi"/>
          <w:color w:val="000000"/>
          <w:highlight w:val="white"/>
          <w:lang w:val="en-NZ"/>
        </w:rPr>
        <w:t xml:space="preserve"> &lt;&lt; endl;</w:t>
      </w:r>
    </w:p>
    <w:p w14:paraId="4A068341" w14:textId="77777777" w:rsidR="00E90635" w:rsidRDefault="00E90635">
      <w:pPr>
        <w:pStyle w:val="CodePACKT"/>
        <w:rPr>
          <w:rFonts w:eastAsiaTheme="minorHAnsi"/>
          <w:color w:val="000000"/>
          <w:highlight w:val="white"/>
          <w:lang w:val="en-NZ"/>
        </w:rPr>
        <w:pPrChange w:id="54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"AI new impulse value is "</w:t>
      </w:r>
      <w:r>
        <w:rPr>
          <w:rFonts w:eastAsiaTheme="minorHAnsi"/>
          <w:color w:val="000000"/>
          <w:highlight w:val="white"/>
          <w:lang w:val="en-NZ"/>
        </w:rPr>
        <w:t xml:space="preserve"> &lt;&lt; v % d &lt;&lt; endl &lt;&lt; endl;</w:t>
      </w:r>
    </w:p>
    <w:p w14:paraId="76E63784" w14:textId="77777777" w:rsidR="00E90635" w:rsidRDefault="00E90635">
      <w:pPr>
        <w:pStyle w:val="CodePACKT"/>
        <w:rPr>
          <w:rFonts w:eastAsiaTheme="minorHAnsi"/>
          <w:color w:val="000000"/>
          <w:highlight w:val="white"/>
          <w:lang w:val="en-NZ"/>
        </w:rPr>
        <w:pPrChange w:id="544" w:author="Rashmi Suvarna" w:date="2015-10-26T11:23:00Z">
          <w:pPr>
            <w:autoSpaceDE w:val="0"/>
            <w:autoSpaceDN w:val="0"/>
            <w:adjustRightInd w:val="0"/>
            <w:spacing w:after="0"/>
          </w:pPr>
        </w:pPrChange>
      </w:pPr>
      <w:r>
        <w:rPr>
          <w:rFonts w:eastAsiaTheme="minorHAnsi"/>
          <w:color w:val="000000"/>
          <w:highlight w:val="white"/>
          <w:lang w:val="en-NZ"/>
        </w:rPr>
        <w:tab/>
        <w:t>}</w:t>
      </w:r>
    </w:p>
    <w:p w14:paraId="78ECBA29" w14:textId="77777777" w:rsidR="00E90635" w:rsidRDefault="00E90635">
      <w:pPr>
        <w:pStyle w:val="CodePACKT"/>
        <w:rPr>
          <w:rFonts w:eastAsiaTheme="minorHAnsi"/>
          <w:color w:val="000000"/>
          <w:highlight w:val="white"/>
          <w:lang w:val="en-NZ"/>
        </w:rPr>
        <w:pPrChange w:id="545" w:author="Rashmi Suvarna" w:date="2015-10-26T11:23:00Z">
          <w:pPr>
            <w:autoSpaceDE w:val="0"/>
            <w:autoSpaceDN w:val="0"/>
            <w:adjustRightInd w:val="0"/>
            <w:spacing w:after="0"/>
          </w:pPr>
        </w:pPrChange>
      </w:pPr>
      <w:r>
        <w:rPr>
          <w:rFonts w:eastAsiaTheme="minorHAnsi"/>
          <w:color w:val="000000"/>
          <w:highlight w:val="white"/>
          <w:lang w:val="en-NZ"/>
        </w:rPr>
        <w:t>};</w:t>
      </w:r>
    </w:p>
    <w:p w14:paraId="2CAEB6CC" w14:textId="77777777" w:rsidR="00E90635" w:rsidRDefault="00E90635">
      <w:pPr>
        <w:pStyle w:val="CodePACKT"/>
        <w:rPr>
          <w:rFonts w:eastAsiaTheme="minorHAnsi"/>
          <w:color w:val="000000"/>
          <w:highlight w:val="white"/>
          <w:lang w:val="en-NZ"/>
        </w:rPr>
        <w:pPrChange w:id="546" w:author="Rashmi Suvarna" w:date="2015-10-26T11:23:00Z">
          <w:pPr>
            <w:autoSpaceDE w:val="0"/>
            <w:autoSpaceDN w:val="0"/>
            <w:adjustRightInd w:val="0"/>
            <w:spacing w:after="0"/>
          </w:pPr>
        </w:pPrChange>
      </w:pPr>
    </w:p>
    <w:p w14:paraId="45A78C59" w14:textId="77777777" w:rsidR="00E90635" w:rsidRDefault="00E90635">
      <w:pPr>
        <w:pStyle w:val="CodePACKT"/>
        <w:rPr>
          <w:rFonts w:eastAsiaTheme="minorHAnsi"/>
          <w:color w:val="000000"/>
          <w:highlight w:val="white"/>
          <w:lang w:val="en-NZ"/>
        </w:rPr>
        <w:pPrChange w:id="547" w:author="Rashmi Suvarna" w:date="2015-10-26T11:23:00Z">
          <w:pPr>
            <w:autoSpaceDE w:val="0"/>
            <w:autoSpaceDN w:val="0"/>
            <w:adjustRightInd w:val="0"/>
            <w:spacing w:after="0"/>
          </w:pPr>
        </w:pPrChange>
      </w:pPr>
      <w:r>
        <w:rPr>
          <w:rFonts w:eastAsiaTheme="minorHAnsi"/>
          <w:color w:val="0000FF"/>
          <w:highlight w:val="white"/>
          <w:lang w:val="en-NZ"/>
        </w:rPr>
        <w:t>int</w:t>
      </w:r>
      <w:r>
        <w:rPr>
          <w:rFonts w:eastAsiaTheme="minorHAnsi"/>
          <w:color w:val="000000"/>
          <w:highlight w:val="white"/>
          <w:lang w:val="en-NZ"/>
        </w:rPr>
        <w:t xml:space="preserve"> main() {</w:t>
      </w:r>
    </w:p>
    <w:p w14:paraId="47BFFCD0" w14:textId="77777777" w:rsidR="00E90635" w:rsidRDefault="00E90635">
      <w:pPr>
        <w:pStyle w:val="CodePACKT"/>
        <w:rPr>
          <w:rFonts w:eastAsiaTheme="minorHAnsi"/>
          <w:color w:val="000000"/>
          <w:highlight w:val="white"/>
          <w:lang w:val="en-NZ"/>
        </w:rPr>
        <w:pPrChange w:id="54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PhysicsSystem</w:t>
      </w:r>
      <w:r>
        <w:rPr>
          <w:rFonts w:eastAsiaTheme="minorHAnsi"/>
          <w:color w:val="000000"/>
          <w:highlight w:val="white"/>
          <w:lang w:val="en-NZ"/>
        </w:rPr>
        <w:t xml:space="preserve"> subj;</w:t>
      </w:r>
    </w:p>
    <w:p w14:paraId="2B52802B" w14:textId="77777777" w:rsidR="00E90635" w:rsidRDefault="00E90635">
      <w:pPr>
        <w:pStyle w:val="CodePACKT"/>
        <w:rPr>
          <w:rFonts w:eastAsiaTheme="minorHAnsi"/>
          <w:color w:val="000000"/>
          <w:highlight w:val="white"/>
          <w:lang w:val="en-NZ"/>
        </w:rPr>
        <w:pPrChange w:id="549" w:author="Rashmi Suvarna" w:date="2015-10-26T11:23:00Z">
          <w:pPr>
            <w:autoSpaceDE w:val="0"/>
            <w:autoSpaceDN w:val="0"/>
            <w:adjustRightInd w:val="0"/>
            <w:spacing w:after="0"/>
          </w:pPr>
        </w:pPrChange>
      </w:pPr>
    </w:p>
    <w:p w14:paraId="170BCBD6" w14:textId="77777777" w:rsidR="00E90635" w:rsidRDefault="00E90635">
      <w:pPr>
        <w:pStyle w:val="CodePACKT"/>
        <w:rPr>
          <w:rFonts w:eastAsiaTheme="minorHAnsi"/>
          <w:color w:val="000000"/>
          <w:highlight w:val="white"/>
          <w:lang w:val="en-NZ"/>
        </w:rPr>
        <w:pPrChange w:id="55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PlayerObserver</w:t>
      </w:r>
      <w:r>
        <w:rPr>
          <w:rFonts w:eastAsiaTheme="minorHAnsi"/>
          <w:color w:val="000000"/>
          <w:highlight w:val="white"/>
          <w:lang w:val="en-NZ"/>
        </w:rPr>
        <w:t xml:space="preserve"> valueObs1(&amp;subj, 4); </w:t>
      </w:r>
    </w:p>
    <w:p w14:paraId="3A979EE5" w14:textId="77777777" w:rsidR="00E90635" w:rsidRDefault="00E90635">
      <w:pPr>
        <w:pStyle w:val="CodePACKT"/>
        <w:rPr>
          <w:rFonts w:eastAsiaTheme="minorHAnsi"/>
          <w:color w:val="000000"/>
          <w:highlight w:val="white"/>
          <w:lang w:val="en-NZ"/>
        </w:rPr>
        <w:pPrChange w:id="55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AIObserver</w:t>
      </w:r>
      <w:r>
        <w:rPr>
          <w:rFonts w:eastAsiaTheme="minorHAnsi"/>
          <w:color w:val="000000"/>
          <w:highlight w:val="white"/>
          <w:lang w:val="en-NZ"/>
        </w:rPr>
        <w:t xml:space="preserve"> attributeObs3(&amp;subj, 3);</w:t>
      </w:r>
    </w:p>
    <w:p w14:paraId="65B77BF9" w14:textId="77777777" w:rsidR="00E90635" w:rsidRDefault="00E90635">
      <w:pPr>
        <w:pStyle w:val="CodePACKT"/>
        <w:rPr>
          <w:rFonts w:eastAsiaTheme="minorHAnsi"/>
          <w:color w:val="000000"/>
          <w:highlight w:val="white"/>
          <w:lang w:val="en-NZ"/>
        </w:rPr>
        <w:pPrChange w:id="552" w:author="Rashmi Suvarna" w:date="2015-10-26T11:23:00Z">
          <w:pPr>
            <w:autoSpaceDE w:val="0"/>
            <w:autoSpaceDN w:val="0"/>
            <w:adjustRightInd w:val="0"/>
            <w:spacing w:after="0"/>
          </w:pPr>
        </w:pPrChange>
      </w:pPr>
      <w:r>
        <w:rPr>
          <w:rFonts w:eastAsiaTheme="minorHAnsi"/>
          <w:color w:val="000000"/>
          <w:highlight w:val="white"/>
          <w:lang w:val="en-NZ"/>
        </w:rPr>
        <w:tab/>
        <w:t>subj.setVal(100);</w:t>
      </w:r>
    </w:p>
    <w:p w14:paraId="4B1BF5EB" w14:textId="77777777" w:rsidR="00E90635" w:rsidRDefault="00E90635">
      <w:pPr>
        <w:pStyle w:val="CodePACKT"/>
        <w:rPr>
          <w:rFonts w:eastAsiaTheme="minorHAnsi"/>
          <w:color w:val="000000"/>
          <w:highlight w:val="white"/>
          <w:lang w:val="en-NZ"/>
        </w:rPr>
        <w:pPrChange w:id="553" w:author="Rashmi Suvarna" w:date="2015-10-26T11:23:00Z">
          <w:pPr>
            <w:autoSpaceDE w:val="0"/>
            <w:autoSpaceDN w:val="0"/>
            <w:adjustRightInd w:val="0"/>
            <w:spacing w:after="0"/>
          </w:pPr>
        </w:pPrChange>
      </w:pPr>
    </w:p>
    <w:p w14:paraId="0AB618E2" w14:textId="77777777" w:rsidR="00E90635" w:rsidRDefault="00E90635">
      <w:pPr>
        <w:pStyle w:val="CodePACKT"/>
        <w:rPr>
          <w:rFonts w:eastAsiaTheme="minorHAnsi"/>
          <w:color w:val="000000"/>
          <w:highlight w:val="white"/>
          <w:lang w:val="en-NZ"/>
        </w:rPr>
        <w:pPrChange w:id="554" w:author="Rashmi Suvarna" w:date="2015-10-26T11:23:00Z">
          <w:pPr>
            <w:autoSpaceDE w:val="0"/>
            <w:autoSpaceDN w:val="0"/>
            <w:adjustRightInd w:val="0"/>
            <w:spacing w:after="0"/>
          </w:pPr>
        </w:pPrChange>
      </w:pPr>
      <w:r>
        <w:rPr>
          <w:rFonts w:eastAsiaTheme="minorHAnsi"/>
          <w:color w:val="000000"/>
          <w:highlight w:val="white"/>
          <w:lang w:val="en-NZ"/>
        </w:rPr>
        <w:tab/>
        <w:t>_getch();</w:t>
      </w:r>
    </w:p>
    <w:p w14:paraId="58626C76" w14:textId="06E547C8" w:rsidR="00E90635" w:rsidRPr="00B52A08" w:rsidRDefault="00E90635">
      <w:pPr>
        <w:pStyle w:val="CodePACKT"/>
        <w:rPr>
          <w:b/>
        </w:rPr>
        <w:pPrChange w:id="555" w:author="Rashmi Suvarna" w:date="2015-10-26T11:23:00Z">
          <w:pPr>
            <w:pStyle w:val="NumberedBulletPACKT"/>
            <w:numPr>
              <w:numId w:val="0"/>
            </w:numPr>
            <w:tabs>
              <w:tab w:val="left" w:pos="683"/>
            </w:tabs>
            <w:ind w:left="0" w:firstLine="0"/>
          </w:pPr>
        </w:pPrChange>
      </w:pPr>
      <w:r>
        <w:rPr>
          <w:rFonts w:eastAsiaTheme="minorHAnsi"/>
          <w:color w:val="000000"/>
          <w:highlight w:val="white"/>
          <w:lang w:val="en-NZ"/>
        </w:rPr>
        <w:lastRenderedPageBreak/>
        <w:t>}</w:t>
      </w:r>
    </w:p>
    <w:p w14:paraId="3B9662D6" w14:textId="0B8EF4EF" w:rsidR="00B52A08" w:rsidRDefault="00B52A08" w:rsidP="001225D8">
      <w:pPr>
        <w:pStyle w:val="NumberedBulletPACKT"/>
        <w:numPr>
          <w:ilvl w:val="0"/>
          <w:numId w:val="0"/>
        </w:numPr>
        <w:tabs>
          <w:tab w:val="left" w:pos="683"/>
        </w:tabs>
        <w:ind w:left="323"/>
      </w:pPr>
    </w:p>
    <w:p w14:paraId="06573830" w14:textId="614F070E" w:rsidR="00D405CC" w:rsidDel="0008464C" w:rsidRDefault="00D405CC" w:rsidP="001225D8">
      <w:pPr>
        <w:pStyle w:val="NumberedBulletPACKT"/>
        <w:numPr>
          <w:ilvl w:val="0"/>
          <w:numId w:val="0"/>
        </w:numPr>
        <w:tabs>
          <w:tab w:val="left" w:pos="683"/>
        </w:tabs>
        <w:ind w:left="323"/>
        <w:rPr>
          <w:del w:id="556" w:author="Rashmi Suvarna" w:date="2015-10-26T11:19:00Z"/>
        </w:rPr>
      </w:pPr>
    </w:p>
    <w:p w14:paraId="3C4BD5FD" w14:textId="138D1A05" w:rsidR="001225D8" w:rsidRDefault="001225D8">
      <w:pPr>
        <w:pStyle w:val="Heading2"/>
        <w:numPr>
          <w:ilvl w:val="1"/>
          <w:numId w:val="8"/>
        </w:numPr>
        <w:tabs>
          <w:tab w:val="left" w:pos="0"/>
        </w:tabs>
        <w:pPrChange w:id="557" w:author="Rashmi Suvarna" w:date="2015-10-26T11:17:00Z">
          <w:pPr>
            <w:pStyle w:val="Heading2"/>
            <w:numPr>
              <w:ilvl w:val="1"/>
              <w:numId w:val="10"/>
            </w:numPr>
            <w:tabs>
              <w:tab w:val="left" w:pos="0"/>
            </w:tabs>
          </w:pPr>
        </w:pPrChange>
      </w:pPr>
      <w:r>
        <w:t>How it works...</w:t>
      </w:r>
    </w:p>
    <w:p w14:paraId="272BE31F" w14:textId="376DAF7F" w:rsidR="00D405CC" w:rsidRDefault="00D405CC" w:rsidP="00D405CC">
      <w:pPr>
        <w:pStyle w:val="NormalPACKT"/>
      </w:pPr>
      <w:r>
        <w:t>In this example we have created a physics system which continuously updates its value. Other components which are dependent on the physics system must attach themselves to the physics system, so that they are notified as soon as the physics system is updated.</w:t>
      </w:r>
    </w:p>
    <w:p w14:paraId="05F25B5B" w14:textId="5FD38F12" w:rsidR="00D405CC" w:rsidRDefault="00D405CC" w:rsidP="00D405CC">
      <w:pPr>
        <w:pStyle w:val="NormalPACKT"/>
      </w:pPr>
      <w:r>
        <w:t>The physics system that we have created holds a vector list of all the components that are observing from it. In addition to it, it contains methods to get the current value or set a value to it. It also contains a method to notify all the dependant components once a value has been changed in the Physics system. The Observer class contains reference to the Physics system as well as a pure virtual function for update which the derived class must override. The Player and the AI class can derive from this class and have their own implementation of impulse that they want to have based on the changes of the physics system. Both the Ai and player system will continuously receive updates from the physics system unless they detach themselves from it.</w:t>
      </w:r>
    </w:p>
    <w:p w14:paraId="5224A032" w14:textId="74111799" w:rsidR="00D405CC" w:rsidRDefault="00D405CC" w:rsidP="00D405CC">
      <w:pPr>
        <w:pStyle w:val="NormalPACKT"/>
      </w:pPr>
      <w:r>
        <w:t>This is a very useful pattern and has loads of implementation in games. The diagram below shows how a typical output would look like.</w:t>
      </w:r>
    </w:p>
    <w:p w14:paraId="6B484376" w14:textId="10D0C6DA" w:rsidR="00D405CC" w:rsidRDefault="00D405CC">
      <w:pPr>
        <w:pStyle w:val="FigurePACKT"/>
        <w:pPrChange w:id="558" w:author="Rashmi Suvarna" w:date="2015-10-26T11:19:00Z">
          <w:pPr>
            <w:pStyle w:val="NormalPACKT"/>
          </w:pPr>
        </w:pPrChange>
      </w:pPr>
      <w:r>
        <w:rPr>
          <w:noProof/>
          <w:lang w:val="en-US"/>
        </w:rPr>
        <w:drawing>
          <wp:inline distT="0" distB="0" distL="0" distR="0" wp14:anchorId="34694182" wp14:editId="767B6CBF">
            <wp:extent cx="5029200" cy="254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er.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2541270"/>
                    </a:xfrm>
                    <a:prstGeom prst="rect">
                      <a:avLst/>
                    </a:prstGeom>
                  </pic:spPr>
                </pic:pic>
              </a:graphicData>
            </a:graphic>
          </wp:inline>
        </w:drawing>
      </w:r>
    </w:p>
    <w:p w14:paraId="45E4132D" w14:textId="21097579" w:rsidR="00043609" w:rsidRDefault="00043609" w:rsidP="00043609">
      <w:pPr>
        <w:pStyle w:val="LayoutInformationPACKT"/>
      </w:pPr>
      <w:r>
        <w:t xml:space="preserve">Insert Image B04929_06_03.png </w:t>
      </w:r>
    </w:p>
    <w:p w14:paraId="6AE97851" w14:textId="2FCE8F3C" w:rsidR="00D405CC" w:rsidRPr="00D405CC" w:rsidDel="0008464C" w:rsidRDefault="00D405CC" w:rsidP="00D405CC">
      <w:pPr>
        <w:pStyle w:val="NormalPACKT"/>
        <w:rPr>
          <w:del w:id="559" w:author="Rashmi Suvarna" w:date="2015-10-26T11:19:00Z"/>
        </w:rPr>
      </w:pPr>
    </w:p>
    <w:p w14:paraId="578F78D6" w14:textId="5D6D0788" w:rsidR="001225D8" w:rsidRDefault="00BC14C7">
      <w:pPr>
        <w:pStyle w:val="Heading1"/>
        <w:numPr>
          <w:ilvl w:val="0"/>
          <w:numId w:val="9"/>
        </w:numPr>
        <w:tabs>
          <w:tab w:val="left" w:pos="0"/>
        </w:tabs>
        <w:pPrChange w:id="560" w:author="Rashmi Suvarna" w:date="2015-10-26T11:17:00Z">
          <w:pPr>
            <w:pStyle w:val="Heading1"/>
            <w:numPr>
              <w:numId w:val="11"/>
            </w:numPr>
            <w:tabs>
              <w:tab w:val="left" w:pos="0"/>
            </w:tabs>
          </w:pPr>
        </w:pPrChange>
      </w:pPr>
      <w:r>
        <w:t xml:space="preserve">Using </w:t>
      </w:r>
      <w:r w:rsidR="00307CCD">
        <w:t>the flyweight pattern</w:t>
      </w:r>
    </w:p>
    <w:p w14:paraId="776B71B7" w14:textId="760B3388" w:rsidR="00AA4C81" w:rsidRDefault="006F2964">
      <w:pPr>
        <w:pStyle w:val="NormalPACKT"/>
        <w:pPrChange w:id="561" w:author="Rashmi Suvarna" w:date="2015-10-26T11:20:00Z">
          <w:pPr/>
        </w:pPrChange>
      </w:pPr>
      <w:r>
        <w:t>The fly-weight design pattern is mostly used when we want to reduce the amount of memory that is used to create the objects. This pattern is often used when we want to create something hundreds or thousands of times. In games mostly a forest structure, would often use this design pattern. This design pattern falls under the structural design pattern. In this pattern, the object, let’s say the tree object is divided into parts, one that is dependent on the state of the object and one that is independent. The independent part is stored in the fly-weight object whereas the dependent part is handled by the client and sent to the fly-weight object as and when invoked.</w:t>
      </w:r>
    </w:p>
    <w:p w14:paraId="580F82C0" w14:textId="77777777" w:rsidR="001225D8" w:rsidRDefault="001225D8" w:rsidP="00291B74">
      <w:pPr>
        <w:pStyle w:val="Heading2"/>
        <w:numPr>
          <w:ilvl w:val="1"/>
          <w:numId w:val="1"/>
        </w:numPr>
        <w:tabs>
          <w:tab w:val="left" w:pos="0"/>
        </w:tabs>
      </w:pPr>
      <w:r>
        <w:t>Getting ready</w:t>
      </w:r>
    </w:p>
    <w:p w14:paraId="3D2D25E1" w14:textId="77777777" w:rsidR="0042575E" w:rsidRDefault="0042575E" w:rsidP="00291B74">
      <w:pPr>
        <w:pStyle w:val="NormalPACKT"/>
        <w:numPr>
          <w:ilvl w:val="0"/>
          <w:numId w:val="1"/>
        </w:numPr>
      </w:pPr>
      <w:r>
        <w:t>For this recipe, you will need a Windows machine with a working copy of Visual Studio.</w:t>
      </w:r>
    </w:p>
    <w:p w14:paraId="62F4FB5E" w14:textId="77777777" w:rsidR="001225D8" w:rsidRDefault="001225D8" w:rsidP="00291B74">
      <w:pPr>
        <w:pStyle w:val="Heading2"/>
        <w:numPr>
          <w:ilvl w:val="1"/>
          <w:numId w:val="1"/>
        </w:numPr>
        <w:tabs>
          <w:tab w:val="left" w:pos="0"/>
        </w:tabs>
      </w:pPr>
      <w:r>
        <w:t>How to do it...</w:t>
      </w:r>
    </w:p>
    <w:p w14:paraId="2D49136E" w14:textId="7C510D1A" w:rsidR="006F2964" w:rsidRPr="00E94571" w:rsidRDefault="006F2964" w:rsidP="006F2964">
      <w:pPr>
        <w:pStyle w:val="NormalPACKT"/>
        <w:numPr>
          <w:ilvl w:val="0"/>
          <w:numId w:val="1"/>
        </w:numPr>
      </w:pPr>
      <w:r>
        <w:t>In this recipe we will find out how easy it is to implement the flyweight pattern.</w:t>
      </w:r>
    </w:p>
    <w:p w14:paraId="22EA18A5" w14:textId="77777777" w:rsidR="00A74169" w:rsidRDefault="005C685E">
      <w:pPr>
        <w:pStyle w:val="NumberedBulletPACKT"/>
        <w:pPrChange w:id="562" w:author="Rashmi Suvarna" w:date="2015-10-26T11:20:00Z">
          <w:pPr>
            <w:pStyle w:val="Heading2"/>
            <w:numPr>
              <w:numId w:val="25"/>
            </w:numPr>
            <w:tabs>
              <w:tab w:val="num" w:pos="360"/>
            </w:tabs>
            <w:spacing w:before="0"/>
            <w:ind w:left="360" w:hanging="360"/>
          </w:pPr>
        </w:pPrChange>
      </w:pPr>
      <w:r w:rsidRPr="005C685E">
        <w:t>Open Visual Studio.</w:t>
      </w:r>
    </w:p>
    <w:p w14:paraId="1C6553E3" w14:textId="09C02D83" w:rsidR="006C58BF" w:rsidRPr="00A74169" w:rsidRDefault="006C58BF">
      <w:pPr>
        <w:pStyle w:val="NumberedBulletPACKT"/>
        <w:pPrChange w:id="563" w:author="Rashmi Suvarna" w:date="2015-10-26T11:20:00Z">
          <w:pPr>
            <w:pStyle w:val="Heading2"/>
            <w:numPr>
              <w:numId w:val="25"/>
            </w:numPr>
            <w:tabs>
              <w:tab w:val="num" w:pos="360"/>
            </w:tabs>
            <w:spacing w:before="0"/>
            <w:ind w:left="360" w:hanging="360"/>
          </w:pPr>
        </w:pPrChange>
      </w:pPr>
      <w:r w:rsidRPr="00A74169">
        <w:t>Create a new C++ project</w:t>
      </w:r>
    </w:p>
    <w:p w14:paraId="12C440C0" w14:textId="6C348B45" w:rsidR="006C58BF" w:rsidRDefault="006C58BF">
      <w:pPr>
        <w:pStyle w:val="NumberedBulletPACKT"/>
        <w:pPrChange w:id="564" w:author="Rashmi Suvarna" w:date="2015-10-26T11:20:00Z">
          <w:pPr>
            <w:pStyle w:val="NumberedBulletPACKT"/>
            <w:numPr>
              <w:numId w:val="25"/>
            </w:numPr>
            <w:tabs>
              <w:tab w:val="clear" w:pos="360"/>
            </w:tabs>
            <w:ind w:left="360" w:hanging="360"/>
          </w:pPr>
        </w:pPrChange>
      </w:pPr>
      <w:r>
        <w:t xml:space="preserve">Select a win32 </w:t>
      </w:r>
      <w:r w:rsidR="00BA1934">
        <w:t>console</w:t>
      </w:r>
      <w:r>
        <w:t xml:space="preserve"> application</w:t>
      </w:r>
    </w:p>
    <w:p w14:paraId="0B479757" w14:textId="2106C30F" w:rsidR="005C685E" w:rsidRPr="005C685E" w:rsidRDefault="005C685E">
      <w:pPr>
        <w:pStyle w:val="NumberedBulletPACKT"/>
        <w:pPrChange w:id="565" w:author="Rashmi Suvarna" w:date="2015-10-26T11:20:00Z">
          <w:pPr>
            <w:pStyle w:val="Heading2"/>
            <w:numPr>
              <w:numId w:val="25"/>
            </w:numPr>
            <w:tabs>
              <w:tab w:val="num" w:pos="360"/>
            </w:tabs>
            <w:spacing w:before="0"/>
            <w:ind w:left="360" w:hanging="360"/>
          </w:pPr>
        </w:pPrChange>
      </w:pPr>
      <w:r w:rsidRPr="005C685E">
        <w:t xml:space="preserve">Add a source file called </w:t>
      </w:r>
      <w:r w:rsidR="00146D39">
        <w:t>Source.cpp</w:t>
      </w:r>
    </w:p>
    <w:p w14:paraId="548591A3" w14:textId="35DE04A5" w:rsidR="005C685E" w:rsidRDefault="005C685E">
      <w:pPr>
        <w:pStyle w:val="NumberedBulletPACKT"/>
        <w:pPrChange w:id="566" w:author="Rashmi Suvarna" w:date="2015-10-26T11:20:00Z">
          <w:pPr>
            <w:pStyle w:val="Heading2"/>
            <w:numPr>
              <w:numId w:val="25"/>
            </w:numPr>
            <w:tabs>
              <w:tab w:val="num" w:pos="360"/>
            </w:tabs>
            <w:spacing w:before="0"/>
            <w:ind w:left="360" w:hanging="360"/>
          </w:pPr>
        </w:pPrChange>
      </w:pPr>
      <w:r w:rsidRPr="005C685E">
        <w:t>Add the followin</w:t>
      </w:r>
      <w:r w:rsidR="00AA2294">
        <w:t xml:space="preserve">g lines of code </w:t>
      </w:r>
    </w:p>
    <w:p w14:paraId="33E1D95F" w14:textId="77777777" w:rsidR="0008546A" w:rsidRDefault="0008546A" w:rsidP="0008546A">
      <w:pPr>
        <w:pStyle w:val="NormalPACKT"/>
      </w:pPr>
    </w:p>
    <w:p w14:paraId="1B75ED4B" w14:textId="20B1223E" w:rsidR="00146D39" w:rsidRDefault="00146D39" w:rsidP="0008546A">
      <w:pPr>
        <w:pStyle w:val="NormalPACKT"/>
      </w:pPr>
      <w:r>
        <w:t>Source.cpp</w:t>
      </w:r>
    </w:p>
    <w:p w14:paraId="1C99605E" w14:textId="77777777" w:rsidR="007F397E" w:rsidRDefault="007F397E">
      <w:pPr>
        <w:pStyle w:val="CodePACKT"/>
        <w:rPr>
          <w:rFonts w:eastAsiaTheme="minorHAnsi"/>
          <w:color w:val="000000"/>
          <w:highlight w:val="white"/>
          <w:lang w:val="en-NZ"/>
        </w:rPr>
        <w:pPrChange w:id="567"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&lt;iostream&gt;</w:t>
      </w:r>
    </w:p>
    <w:p w14:paraId="4312AB6C" w14:textId="77777777" w:rsidR="007F397E" w:rsidRDefault="007F397E">
      <w:pPr>
        <w:pStyle w:val="CodePACKT"/>
        <w:rPr>
          <w:rFonts w:eastAsiaTheme="minorHAnsi"/>
          <w:color w:val="000000"/>
          <w:highlight w:val="white"/>
          <w:lang w:val="en-NZ"/>
        </w:rPr>
        <w:pPrChange w:id="568"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&lt;string&gt;</w:t>
      </w:r>
    </w:p>
    <w:p w14:paraId="3E472DB2" w14:textId="77777777" w:rsidR="007F397E" w:rsidRDefault="007F397E">
      <w:pPr>
        <w:pStyle w:val="CodePACKT"/>
        <w:rPr>
          <w:rFonts w:eastAsiaTheme="minorHAnsi"/>
          <w:color w:val="000000"/>
          <w:highlight w:val="white"/>
          <w:lang w:val="en-NZ"/>
        </w:rPr>
        <w:pPrChange w:id="569"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&lt;map&gt;</w:t>
      </w:r>
    </w:p>
    <w:p w14:paraId="4BB0C8E0" w14:textId="77777777" w:rsidR="007F397E" w:rsidRDefault="007F397E">
      <w:pPr>
        <w:pStyle w:val="CodePACKT"/>
        <w:rPr>
          <w:rFonts w:eastAsiaTheme="minorHAnsi"/>
          <w:color w:val="000000"/>
          <w:highlight w:val="white"/>
          <w:lang w:val="en-NZ"/>
        </w:rPr>
        <w:pPrChange w:id="570" w:author="Rashmi Suvarna" w:date="2015-10-26T11:23: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&lt;conio.h&gt;</w:t>
      </w:r>
    </w:p>
    <w:p w14:paraId="58171097" w14:textId="77777777" w:rsidR="007F397E" w:rsidRDefault="007F397E">
      <w:pPr>
        <w:pStyle w:val="CodePACKT"/>
        <w:rPr>
          <w:rFonts w:eastAsiaTheme="minorHAnsi"/>
          <w:color w:val="000000"/>
          <w:highlight w:val="white"/>
          <w:lang w:val="en-NZ"/>
        </w:rPr>
        <w:pPrChange w:id="571" w:author="Rashmi Suvarna" w:date="2015-10-26T11:23:00Z">
          <w:pPr>
            <w:autoSpaceDE w:val="0"/>
            <w:autoSpaceDN w:val="0"/>
            <w:adjustRightInd w:val="0"/>
            <w:spacing w:after="0"/>
          </w:pPr>
        </w:pPrChange>
      </w:pPr>
    </w:p>
    <w:p w14:paraId="07E45B2F" w14:textId="77777777" w:rsidR="007F397E" w:rsidRDefault="007F397E">
      <w:pPr>
        <w:pStyle w:val="CodePACKT"/>
        <w:rPr>
          <w:rFonts w:eastAsiaTheme="minorHAnsi"/>
          <w:color w:val="000000"/>
          <w:highlight w:val="white"/>
          <w:lang w:val="en-NZ"/>
        </w:rPr>
        <w:pPrChange w:id="572" w:author="Rashmi Suvarna" w:date="2015-10-26T11:23:00Z">
          <w:pPr>
            <w:autoSpaceDE w:val="0"/>
            <w:autoSpaceDN w:val="0"/>
            <w:adjustRightInd w:val="0"/>
            <w:spacing w:after="0"/>
          </w:pPr>
        </w:pPrChange>
      </w:pPr>
      <w:r>
        <w:rPr>
          <w:rFonts w:eastAsiaTheme="minorHAnsi"/>
          <w:color w:val="0000FF"/>
          <w:highlight w:val="white"/>
          <w:lang w:val="en-NZ"/>
        </w:rPr>
        <w:t>using</w:t>
      </w:r>
      <w:r>
        <w:rPr>
          <w:rFonts w:eastAsiaTheme="minorHAnsi"/>
          <w:color w:val="000000"/>
          <w:highlight w:val="white"/>
          <w:lang w:val="en-NZ"/>
        </w:rPr>
        <w:t xml:space="preserve"> </w:t>
      </w:r>
      <w:r>
        <w:rPr>
          <w:rFonts w:eastAsiaTheme="minorHAnsi"/>
          <w:color w:val="0000FF"/>
          <w:highlight w:val="white"/>
          <w:lang w:val="en-NZ"/>
        </w:rPr>
        <w:t>namespace</w:t>
      </w:r>
      <w:r>
        <w:rPr>
          <w:rFonts w:eastAsiaTheme="minorHAnsi"/>
          <w:color w:val="000000"/>
          <w:highlight w:val="white"/>
          <w:lang w:val="en-NZ"/>
        </w:rPr>
        <w:t xml:space="preserve"> std;</w:t>
      </w:r>
    </w:p>
    <w:p w14:paraId="5E8AC3E2" w14:textId="77777777" w:rsidR="007F397E" w:rsidRDefault="007F397E">
      <w:pPr>
        <w:pStyle w:val="CodePACKT"/>
        <w:rPr>
          <w:rFonts w:eastAsiaTheme="minorHAnsi"/>
          <w:color w:val="000000"/>
          <w:highlight w:val="white"/>
          <w:lang w:val="en-NZ"/>
        </w:rPr>
        <w:pPrChange w:id="573" w:author="Rashmi Suvarna" w:date="2015-10-26T11:23:00Z">
          <w:pPr>
            <w:autoSpaceDE w:val="0"/>
            <w:autoSpaceDN w:val="0"/>
            <w:adjustRightInd w:val="0"/>
            <w:spacing w:after="0"/>
          </w:pPr>
        </w:pPrChange>
      </w:pPr>
    </w:p>
    <w:p w14:paraId="0C899C95" w14:textId="77777777" w:rsidR="007F397E" w:rsidRDefault="007F397E">
      <w:pPr>
        <w:pStyle w:val="CodePACKT"/>
        <w:rPr>
          <w:rFonts w:eastAsiaTheme="minorHAnsi"/>
          <w:color w:val="000000"/>
          <w:highlight w:val="white"/>
          <w:lang w:val="en-NZ"/>
        </w:rPr>
        <w:pPrChange w:id="574" w:author="Rashmi Suvarna" w:date="2015-10-26T11:23:00Z">
          <w:pPr>
            <w:autoSpaceDE w:val="0"/>
            <w:autoSpaceDN w:val="0"/>
            <w:adjustRightInd w:val="0"/>
            <w:spacing w:after="0"/>
          </w:pPr>
        </w:pPrChange>
      </w:pPr>
    </w:p>
    <w:p w14:paraId="1648ADB0" w14:textId="77777777" w:rsidR="007F397E" w:rsidRDefault="007F397E">
      <w:pPr>
        <w:pStyle w:val="CodePACKT"/>
        <w:rPr>
          <w:rFonts w:eastAsiaTheme="minorHAnsi"/>
          <w:color w:val="000000"/>
          <w:highlight w:val="white"/>
          <w:lang w:val="en-NZ"/>
        </w:rPr>
        <w:pPrChange w:id="575"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TreeType</w:t>
      </w:r>
    </w:p>
    <w:p w14:paraId="7D3BFD32" w14:textId="77777777" w:rsidR="007F397E" w:rsidRDefault="007F397E">
      <w:pPr>
        <w:pStyle w:val="CodePACKT"/>
        <w:rPr>
          <w:rFonts w:eastAsiaTheme="minorHAnsi"/>
          <w:color w:val="000000"/>
          <w:highlight w:val="white"/>
          <w:lang w:val="en-NZ"/>
        </w:rPr>
        <w:pPrChange w:id="576" w:author="Rashmi Suvarna" w:date="2015-10-26T11:23:00Z">
          <w:pPr>
            <w:autoSpaceDE w:val="0"/>
            <w:autoSpaceDN w:val="0"/>
            <w:adjustRightInd w:val="0"/>
            <w:spacing w:after="0"/>
          </w:pPr>
        </w:pPrChange>
      </w:pPr>
      <w:r>
        <w:rPr>
          <w:rFonts w:eastAsiaTheme="minorHAnsi"/>
          <w:color w:val="000000"/>
          <w:highlight w:val="white"/>
          <w:lang w:val="en-NZ"/>
        </w:rPr>
        <w:t>{</w:t>
      </w:r>
    </w:p>
    <w:p w14:paraId="016D5337" w14:textId="77777777" w:rsidR="007F397E" w:rsidRDefault="007F397E">
      <w:pPr>
        <w:pStyle w:val="CodePACKT"/>
        <w:rPr>
          <w:rFonts w:eastAsiaTheme="minorHAnsi"/>
          <w:color w:val="000000"/>
          <w:highlight w:val="white"/>
          <w:lang w:val="en-NZ"/>
        </w:rPr>
        <w:pPrChange w:id="577"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5A1E15C2" w14:textId="77777777" w:rsidR="007F397E" w:rsidRDefault="007F397E">
      <w:pPr>
        <w:pStyle w:val="CodePACKT"/>
        <w:rPr>
          <w:rFonts w:eastAsiaTheme="minorHAnsi"/>
          <w:color w:val="000000"/>
          <w:highlight w:val="white"/>
          <w:lang w:val="en-NZ"/>
        </w:rPr>
        <w:pPrChange w:id="57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virtual</w:t>
      </w:r>
      <w:r>
        <w:rPr>
          <w:rFonts w:eastAsiaTheme="minorHAnsi"/>
          <w:color w:val="000000"/>
          <w:highlight w:val="white"/>
          <w:lang w:val="en-NZ"/>
        </w:rPr>
        <w:t xml:space="preserve"> </w:t>
      </w:r>
      <w:r>
        <w:rPr>
          <w:rFonts w:eastAsiaTheme="minorHAnsi"/>
          <w:color w:val="0000FF"/>
          <w:highlight w:val="white"/>
          <w:lang w:val="en-NZ"/>
        </w:rPr>
        <w:t>void</w:t>
      </w:r>
      <w:r>
        <w:rPr>
          <w:rFonts w:eastAsiaTheme="minorHAnsi"/>
          <w:color w:val="000000"/>
          <w:highlight w:val="white"/>
          <w:lang w:val="en-NZ"/>
        </w:rPr>
        <w:t xml:space="preserve"> Display(</w:t>
      </w:r>
      <w:r>
        <w:rPr>
          <w:rFonts w:eastAsiaTheme="minorHAnsi"/>
          <w:color w:val="0000FF"/>
          <w:highlight w:val="white"/>
          <w:lang w:val="en-NZ"/>
        </w:rPr>
        <w:t>int</w:t>
      </w:r>
      <w:r>
        <w:rPr>
          <w:rFonts w:eastAsiaTheme="minorHAnsi"/>
          <w:color w:val="000000"/>
          <w:highlight w:val="white"/>
          <w:lang w:val="en-NZ"/>
        </w:rPr>
        <w:t xml:space="preserve"> size) = 0;</w:t>
      </w:r>
    </w:p>
    <w:p w14:paraId="4F3596D5" w14:textId="77777777" w:rsidR="007F397E" w:rsidRDefault="007F397E">
      <w:pPr>
        <w:pStyle w:val="CodePACKT"/>
        <w:rPr>
          <w:rFonts w:eastAsiaTheme="minorHAnsi"/>
          <w:color w:val="000000"/>
          <w:highlight w:val="white"/>
          <w:lang w:val="en-NZ"/>
        </w:rPr>
        <w:pPrChange w:id="579" w:author="Rashmi Suvarna" w:date="2015-10-26T11:23:00Z">
          <w:pPr>
            <w:autoSpaceDE w:val="0"/>
            <w:autoSpaceDN w:val="0"/>
            <w:adjustRightInd w:val="0"/>
            <w:spacing w:after="0"/>
          </w:pPr>
        </w:pPrChange>
      </w:pPr>
    </w:p>
    <w:p w14:paraId="55E84923" w14:textId="77777777" w:rsidR="007F397E" w:rsidRDefault="007F397E">
      <w:pPr>
        <w:pStyle w:val="CodePACKT"/>
        <w:rPr>
          <w:rFonts w:eastAsiaTheme="minorHAnsi"/>
          <w:color w:val="000000"/>
          <w:highlight w:val="white"/>
          <w:lang w:val="en-NZ"/>
        </w:rPr>
        <w:pPrChange w:id="580" w:author="Rashmi Suvarna" w:date="2015-10-26T11:23:00Z">
          <w:pPr>
            <w:autoSpaceDE w:val="0"/>
            <w:autoSpaceDN w:val="0"/>
            <w:adjustRightInd w:val="0"/>
            <w:spacing w:after="0"/>
          </w:pPr>
        </w:pPrChange>
      </w:pPr>
      <w:r>
        <w:rPr>
          <w:rFonts w:eastAsiaTheme="minorHAnsi"/>
          <w:color w:val="0000FF"/>
          <w:highlight w:val="white"/>
          <w:lang w:val="en-NZ"/>
        </w:rPr>
        <w:t>protected</w:t>
      </w:r>
      <w:r>
        <w:rPr>
          <w:rFonts w:eastAsiaTheme="minorHAnsi"/>
          <w:color w:val="000000"/>
          <w:highlight w:val="white"/>
          <w:lang w:val="en-NZ"/>
        </w:rPr>
        <w:t>:</w:t>
      </w:r>
    </w:p>
    <w:p w14:paraId="4B4AA2CC" w14:textId="77777777" w:rsidR="007F397E" w:rsidRDefault="007F397E">
      <w:pPr>
        <w:pStyle w:val="CodePACKT"/>
        <w:rPr>
          <w:rFonts w:eastAsiaTheme="minorHAnsi"/>
          <w:color w:val="000000"/>
          <w:highlight w:val="white"/>
          <w:lang w:val="en-NZ"/>
        </w:rPr>
        <w:pPrChange w:id="58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8000"/>
          <w:highlight w:val="white"/>
          <w:lang w:val="en-NZ"/>
        </w:rPr>
        <w:t>//Some Model we need to assign.For relevance we are substituting this with a character symbol</w:t>
      </w:r>
    </w:p>
    <w:p w14:paraId="09545935" w14:textId="77777777" w:rsidR="007F397E" w:rsidRDefault="007F397E">
      <w:pPr>
        <w:pStyle w:val="CodePACKT"/>
        <w:rPr>
          <w:rFonts w:eastAsiaTheme="minorHAnsi"/>
          <w:color w:val="000000"/>
          <w:highlight w:val="white"/>
          <w:lang w:val="en-NZ"/>
        </w:rPr>
        <w:pPrChange w:id="582" w:author="Rashmi Suvarna" w:date="2015-10-26T11:23:00Z">
          <w:pPr>
            <w:autoSpaceDE w:val="0"/>
            <w:autoSpaceDN w:val="0"/>
            <w:adjustRightInd w:val="0"/>
            <w:spacing w:after="0"/>
          </w:pPr>
        </w:pPrChange>
      </w:pPr>
      <w:r>
        <w:rPr>
          <w:rFonts w:eastAsiaTheme="minorHAnsi"/>
          <w:color w:val="000000"/>
          <w:highlight w:val="white"/>
          <w:lang w:val="en-NZ"/>
        </w:rPr>
        <w:lastRenderedPageBreak/>
        <w:tab/>
      </w:r>
      <w:r>
        <w:rPr>
          <w:rFonts w:eastAsiaTheme="minorHAnsi"/>
          <w:color w:val="0000FF"/>
          <w:highlight w:val="white"/>
          <w:lang w:val="en-NZ"/>
        </w:rPr>
        <w:t>char</w:t>
      </w:r>
      <w:r>
        <w:rPr>
          <w:rFonts w:eastAsiaTheme="minorHAnsi"/>
          <w:color w:val="000000"/>
          <w:highlight w:val="white"/>
          <w:lang w:val="en-NZ"/>
        </w:rPr>
        <w:t xml:space="preserve"> symbol_;</w:t>
      </w:r>
    </w:p>
    <w:p w14:paraId="03EF0BB7" w14:textId="77777777" w:rsidR="007F397E" w:rsidRDefault="007F397E">
      <w:pPr>
        <w:pStyle w:val="CodePACKT"/>
        <w:rPr>
          <w:rFonts w:eastAsiaTheme="minorHAnsi"/>
          <w:color w:val="000000"/>
          <w:highlight w:val="white"/>
          <w:lang w:val="en-NZ"/>
        </w:rPr>
        <w:pPrChange w:id="58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width_;</w:t>
      </w:r>
    </w:p>
    <w:p w14:paraId="04A12D92" w14:textId="77777777" w:rsidR="007F397E" w:rsidRDefault="007F397E">
      <w:pPr>
        <w:pStyle w:val="CodePACKT"/>
        <w:rPr>
          <w:rFonts w:eastAsiaTheme="minorHAnsi"/>
          <w:color w:val="000000"/>
          <w:highlight w:val="white"/>
          <w:lang w:val="en-NZ"/>
        </w:rPr>
        <w:pPrChange w:id="58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height_;</w:t>
      </w:r>
    </w:p>
    <w:p w14:paraId="365DF575" w14:textId="77777777" w:rsidR="007F397E" w:rsidRDefault="007F397E">
      <w:pPr>
        <w:pStyle w:val="CodePACKT"/>
        <w:rPr>
          <w:rFonts w:eastAsiaTheme="minorHAnsi"/>
          <w:color w:val="000000"/>
          <w:highlight w:val="white"/>
          <w:lang w:val="en-NZ"/>
        </w:rPr>
        <w:pPrChange w:id="58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float</w:t>
      </w:r>
      <w:r>
        <w:rPr>
          <w:rFonts w:eastAsiaTheme="minorHAnsi"/>
          <w:color w:val="000000"/>
          <w:highlight w:val="white"/>
          <w:lang w:val="en-NZ"/>
        </w:rPr>
        <w:t xml:space="preserve"> color_;</w:t>
      </w:r>
    </w:p>
    <w:p w14:paraId="4D9E64EA" w14:textId="77777777" w:rsidR="007F397E" w:rsidRDefault="007F397E">
      <w:pPr>
        <w:pStyle w:val="CodePACKT"/>
        <w:rPr>
          <w:rFonts w:eastAsiaTheme="minorHAnsi"/>
          <w:color w:val="000000"/>
          <w:highlight w:val="white"/>
          <w:lang w:val="en-NZ"/>
        </w:rPr>
        <w:pPrChange w:id="586" w:author="Rashmi Suvarna" w:date="2015-10-26T11:23:00Z">
          <w:pPr>
            <w:autoSpaceDE w:val="0"/>
            <w:autoSpaceDN w:val="0"/>
            <w:adjustRightInd w:val="0"/>
            <w:spacing w:after="0"/>
          </w:pPr>
        </w:pPrChange>
      </w:pPr>
      <w:r>
        <w:rPr>
          <w:rFonts w:eastAsiaTheme="minorHAnsi"/>
          <w:color w:val="000000"/>
          <w:highlight w:val="white"/>
          <w:lang w:val="en-NZ"/>
        </w:rPr>
        <w:tab/>
      </w:r>
    </w:p>
    <w:p w14:paraId="509255ED" w14:textId="77777777" w:rsidR="007F397E" w:rsidRDefault="007F397E">
      <w:pPr>
        <w:pStyle w:val="CodePACKT"/>
        <w:rPr>
          <w:rFonts w:eastAsiaTheme="minorHAnsi"/>
          <w:color w:val="000000"/>
          <w:highlight w:val="white"/>
          <w:lang w:val="en-NZ"/>
        </w:rPr>
        <w:pPrChange w:id="58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Size_;</w:t>
      </w:r>
    </w:p>
    <w:p w14:paraId="18F734AD" w14:textId="77777777" w:rsidR="007F397E" w:rsidRDefault="007F397E">
      <w:pPr>
        <w:pStyle w:val="CodePACKT"/>
        <w:rPr>
          <w:rFonts w:eastAsiaTheme="minorHAnsi"/>
          <w:color w:val="000000"/>
          <w:highlight w:val="white"/>
          <w:lang w:val="en-NZ"/>
        </w:rPr>
        <w:pPrChange w:id="588" w:author="Rashmi Suvarna" w:date="2015-10-26T11:23:00Z">
          <w:pPr>
            <w:autoSpaceDE w:val="0"/>
            <w:autoSpaceDN w:val="0"/>
            <w:adjustRightInd w:val="0"/>
            <w:spacing w:after="0"/>
          </w:pPr>
        </w:pPrChange>
      </w:pPr>
      <w:r>
        <w:rPr>
          <w:rFonts w:eastAsiaTheme="minorHAnsi"/>
          <w:color w:val="000000"/>
          <w:highlight w:val="white"/>
          <w:lang w:val="en-NZ"/>
        </w:rPr>
        <w:t>};</w:t>
      </w:r>
    </w:p>
    <w:p w14:paraId="5EAC8093" w14:textId="77777777" w:rsidR="007F397E" w:rsidRDefault="007F397E">
      <w:pPr>
        <w:pStyle w:val="CodePACKT"/>
        <w:rPr>
          <w:rFonts w:eastAsiaTheme="minorHAnsi"/>
          <w:color w:val="000000"/>
          <w:highlight w:val="white"/>
          <w:lang w:val="en-NZ"/>
        </w:rPr>
        <w:pPrChange w:id="589" w:author="Rashmi Suvarna" w:date="2015-10-26T11:23:00Z">
          <w:pPr>
            <w:autoSpaceDE w:val="0"/>
            <w:autoSpaceDN w:val="0"/>
            <w:adjustRightInd w:val="0"/>
            <w:spacing w:after="0"/>
          </w:pPr>
        </w:pPrChange>
      </w:pPr>
    </w:p>
    <w:p w14:paraId="1ACD7C4B" w14:textId="77777777" w:rsidR="007F397E" w:rsidRDefault="007F397E">
      <w:pPr>
        <w:pStyle w:val="CodePACKT"/>
        <w:rPr>
          <w:rFonts w:eastAsiaTheme="minorHAnsi"/>
          <w:color w:val="000000"/>
          <w:highlight w:val="white"/>
          <w:lang w:val="en-NZ"/>
        </w:rPr>
        <w:pPrChange w:id="590" w:author="Rashmi Suvarna" w:date="2015-10-26T11:23:00Z">
          <w:pPr>
            <w:autoSpaceDE w:val="0"/>
            <w:autoSpaceDN w:val="0"/>
            <w:adjustRightInd w:val="0"/>
            <w:spacing w:after="0"/>
          </w:pPr>
        </w:pPrChange>
      </w:pPr>
    </w:p>
    <w:p w14:paraId="58260A82" w14:textId="77777777" w:rsidR="007F397E" w:rsidRDefault="007F397E">
      <w:pPr>
        <w:pStyle w:val="CodePACKT"/>
        <w:rPr>
          <w:rFonts w:eastAsiaTheme="minorHAnsi"/>
          <w:color w:val="000000"/>
          <w:highlight w:val="white"/>
          <w:lang w:val="en-NZ"/>
        </w:rPr>
        <w:pPrChange w:id="591"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TreeTypeA</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TreeType</w:t>
      </w:r>
    </w:p>
    <w:p w14:paraId="466DFF15" w14:textId="77777777" w:rsidR="007F397E" w:rsidRDefault="007F397E">
      <w:pPr>
        <w:pStyle w:val="CodePACKT"/>
        <w:rPr>
          <w:rFonts w:eastAsiaTheme="minorHAnsi"/>
          <w:color w:val="000000"/>
          <w:highlight w:val="white"/>
          <w:lang w:val="en-NZ"/>
        </w:rPr>
        <w:pPrChange w:id="592" w:author="Rashmi Suvarna" w:date="2015-10-26T11:23:00Z">
          <w:pPr>
            <w:autoSpaceDE w:val="0"/>
            <w:autoSpaceDN w:val="0"/>
            <w:adjustRightInd w:val="0"/>
            <w:spacing w:after="0"/>
          </w:pPr>
        </w:pPrChange>
      </w:pPr>
      <w:r>
        <w:rPr>
          <w:rFonts w:eastAsiaTheme="minorHAnsi"/>
          <w:color w:val="000000"/>
          <w:highlight w:val="white"/>
          <w:lang w:val="en-NZ"/>
        </w:rPr>
        <w:t>{</w:t>
      </w:r>
    </w:p>
    <w:p w14:paraId="04DFAB04" w14:textId="77777777" w:rsidR="007F397E" w:rsidRDefault="007F397E">
      <w:pPr>
        <w:pStyle w:val="CodePACKT"/>
        <w:rPr>
          <w:rFonts w:eastAsiaTheme="minorHAnsi"/>
          <w:color w:val="000000"/>
          <w:highlight w:val="white"/>
          <w:lang w:val="en-NZ"/>
        </w:rPr>
        <w:pPrChange w:id="593"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13B05887" w14:textId="77777777" w:rsidR="007F397E" w:rsidRDefault="007F397E">
      <w:pPr>
        <w:pStyle w:val="CodePACKT"/>
        <w:rPr>
          <w:rFonts w:eastAsiaTheme="minorHAnsi"/>
          <w:color w:val="000000"/>
          <w:highlight w:val="white"/>
          <w:lang w:val="en-NZ"/>
        </w:rPr>
        <w:pPrChange w:id="594" w:author="Rashmi Suvarna" w:date="2015-10-26T11:23:00Z">
          <w:pPr>
            <w:autoSpaceDE w:val="0"/>
            <w:autoSpaceDN w:val="0"/>
            <w:adjustRightInd w:val="0"/>
            <w:spacing w:after="0"/>
          </w:pPr>
        </w:pPrChange>
      </w:pPr>
      <w:r>
        <w:rPr>
          <w:rFonts w:eastAsiaTheme="minorHAnsi"/>
          <w:color w:val="000000"/>
          <w:highlight w:val="white"/>
          <w:lang w:val="en-NZ"/>
        </w:rPr>
        <w:tab/>
        <w:t>TreeTypeA()</w:t>
      </w:r>
    </w:p>
    <w:p w14:paraId="6F40DCA0" w14:textId="77777777" w:rsidR="007F397E" w:rsidRDefault="007F397E">
      <w:pPr>
        <w:pStyle w:val="CodePACKT"/>
        <w:rPr>
          <w:rFonts w:eastAsiaTheme="minorHAnsi"/>
          <w:color w:val="000000"/>
          <w:highlight w:val="white"/>
          <w:lang w:val="en-NZ"/>
        </w:rPr>
        <w:pPrChange w:id="595" w:author="Rashmi Suvarna" w:date="2015-10-26T11:23:00Z">
          <w:pPr>
            <w:autoSpaceDE w:val="0"/>
            <w:autoSpaceDN w:val="0"/>
            <w:adjustRightInd w:val="0"/>
            <w:spacing w:after="0"/>
          </w:pPr>
        </w:pPrChange>
      </w:pPr>
      <w:r>
        <w:rPr>
          <w:rFonts w:eastAsiaTheme="minorHAnsi"/>
          <w:color w:val="000000"/>
          <w:highlight w:val="white"/>
          <w:lang w:val="en-NZ"/>
        </w:rPr>
        <w:tab/>
        <w:t>{</w:t>
      </w:r>
    </w:p>
    <w:p w14:paraId="265CDF10" w14:textId="77777777" w:rsidR="007F397E" w:rsidRDefault="007F397E">
      <w:pPr>
        <w:pStyle w:val="CodePACKT"/>
        <w:rPr>
          <w:rFonts w:eastAsiaTheme="minorHAnsi"/>
          <w:color w:val="000000"/>
          <w:highlight w:val="white"/>
          <w:lang w:val="en-NZ"/>
        </w:rPr>
        <w:pPrChange w:id="59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symbol_ = </w:t>
      </w:r>
      <w:r>
        <w:rPr>
          <w:rFonts w:eastAsiaTheme="minorHAnsi"/>
          <w:highlight w:val="white"/>
          <w:lang w:val="en-NZ"/>
        </w:rPr>
        <w:t>'A'</w:t>
      </w:r>
      <w:r>
        <w:rPr>
          <w:rFonts w:eastAsiaTheme="minorHAnsi"/>
          <w:color w:val="000000"/>
          <w:highlight w:val="white"/>
          <w:lang w:val="en-NZ"/>
        </w:rPr>
        <w:t>;</w:t>
      </w:r>
    </w:p>
    <w:p w14:paraId="53E622E2" w14:textId="77777777" w:rsidR="007F397E" w:rsidRDefault="007F397E">
      <w:pPr>
        <w:pStyle w:val="CodePACKT"/>
        <w:rPr>
          <w:rFonts w:eastAsiaTheme="minorHAnsi"/>
          <w:color w:val="000000"/>
          <w:highlight w:val="white"/>
          <w:lang w:val="en-NZ"/>
        </w:rPr>
        <w:pPrChange w:id="59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width_ = 94;</w:t>
      </w:r>
    </w:p>
    <w:p w14:paraId="3ED5092D" w14:textId="77777777" w:rsidR="007F397E" w:rsidRDefault="007F397E">
      <w:pPr>
        <w:pStyle w:val="CodePACKT"/>
        <w:rPr>
          <w:rFonts w:eastAsiaTheme="minorHAnsi"/>
          <w:color w:val="000000"/>
          <w:highlight w:val="white"/>
          <w:lang w:val="en-NZ"/>
        </w:rPr>
        <w:pPrChange w:id="59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height_ = 135;</w:t>
      </w:r>
    </w:p>
    <w:p w14:paraId="0DCDCB5B" w14:textId="77777777" w:rsidR="007F397E" w:rsidRDefault="007F397E">
      <w:pPr>
        <w:pStyle w:val="CodePACKT"/>
        <w:rPr>
          <w:rFonts w:eastAsiaTheme="minorHAnsi"/>
          <w:color w:val="000000"/>
          <w:highlight w:val="white"/>
          <w:lang w:val="en-NZ"/>
        </w:rPr>
        <w:pPrChange w:id="59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color_ = 0;</w:t>
      </w:r>
    </w:p>
    <w:p w14:paraId="2AFF2AE4" w14:textId="77777777" w:rsidR="007F397E" w:rsidRDefault="007F397E">
      <w:pPr>
        <w:pStyle w:val="CodePACKT"/>
        <w:rPr>
          <w:rFonts w:eastAsiaTheme="minorHAnsi"/>
          <w:color w:val="000000"/>
          <w:highlight w:val="white"/>
          <w:lang w:val="en-NZ"/>
        </w:rPr>
        <w:pPrChange w:id="60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p>
    <w:p w14:paraId="1A1D3596" w14:textId="77777777" w:rsidR="007F397E" w:rsidRDefault="007F397E">
      <w:pPr>
        <w:pStyle w:val="CodePACKT"/>
        <w:rPr>
          <w:rFonts w:eastAsiaTheme="minorHAnsi"/>
          <w:color w:val="000000"/>
          <w:highlight w:val="white"/>
          <w:lang w:val="en-NZ"/>
        </w:rPr>
        <w:pPrChange w:id="60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Size_ = 0; </w:t>
      </w:r>
    </w:p>
    <w:p w14:paraId="6D9D7D47" w14:textId="77777777" w:rsidR="007F397E" w:rsidRDefault="007F397E">
      <w:pPr>
        <w:pStyle w:val="CodePACKT"/>
        <w:rPr>
          <w:rFonts w:eastAsiaTheme="minorHAnsi"/>
          <w:color w:val="000000"/>
          <w:highlight w:val="white"/>
          <w:lang w:val="en-NZ"/>
        </w:rPr>
        <w:pPrChange w:id="602" w:author="Rashmi Suvarna" w:date="2015-10-26T11:23:00Z">
          <w:pPr>
            <w:autoSpaceDE w:val="0"/>
            <w:autoSpaceDN w:val="0"/>
            <w:adjustRightInd w:val="0"/>
            <w:spacing w:after="0"/>
          </w:pPr>
        </w:pPrChange>
      </w:pPr>
      <w:r>
        <w:rPr>
          <w:rFonts w:eastAsiaTheme="minorHAnsi"/>
          <w:color w:val="000000"/>
          <w:highlight w:val="white"/>
          <w:lang w:val="en-NZ"/>
        </w:rPr>
        <w:tab/>
        <w:t>}</w:t>
      </w:r>
    </w:p>
    <w:p w14:paraId="4DDBF910" w14:textId="77777777" w:rsidR="007F397E" w:rsidRDefault="007F397E">
      <w:pPr>
        <w:pStyle w:val="CodePACKT"/>
        <w:rPr>
          <w:rFonts w:eastAsiaTheme="minorHAnsi"/>
          <w:color w:val="000000"/>
          <w:highlight w:val="white"/>
          <w:lang w:val="en-NZ"/>
        </w:rPr>
        <w:pPrChange w:id="60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Display(</w:t>
      </w:r>
      <w:r>
        <w:rPr>
          <w:rFonts w:eastAsiaTheme="minorHAnsi"/>
          <w:color w:val="0000FF"/>
          <w:highlight w:val="white"/>
          <w:lang w:val="en-NZ"/>
        </w:rPr>
        <w:t>int</w:t>
      </w:r>
      <w:r>
        <w:rPr>
          <w:rFonts w:eastAsiaTheme="minorHAnsi"/>
          <w:color w:val="000000"/>
          <w:highlight w:val="white"/>
          <w:lang w:val="en-NZ"/>
        </w:rPr>
        <w:t xml:space="preserve"> </w:t>
      </w:r>
      <w:r>
        <w:rPr>
          <w:rFonts w:eastAsiaTheme="minorHAnsi"/>
          <w:color w:val="808080"/>
          <w:highlight w:val="white"/>
          <w:lang w:val="en-NZ"/>
        </w:rPr>
        <w:t>size</w:t>
      </w:r>
      <w:r>
        <w:rPr>
          <w:rFonts w:eastAsiaTheme="minorHAnsi"/>
          <w:color w:val="000000"/>
          <w:highlight w:val="white"/>
          <w:lang w:val="en-NZ"/>
        </w:rPr>
        <w:t>)</w:t>
      </w:r>
    </w:p>
    <w:p w14:paraId="0AEEC6CA" w14:textId="77777777" w:rsidR="007F397E" w:rsidRDefault="007F397E">
      <w:pPr>
        <w:pStyle w:val="CodePACKT"/>
        <w:rPr>
          <w:rFonts w:eastAsiaTheme="minorHAnsi"/>
          <w:color w:val="000000"/>
          <w:highlight w:val="white"/>
          <w:lang w:val="en-NZ"/>
        </w:rPr>
        <w:pPrChange w:id="604" w:author="Rashmi Suvarna" w:date="2015-10-26T11:23:00Z">
          <w:pPr>
            <w:autoSpaceDE w:val="0"/>
            <w:autoSpaceDN w:val="0"/>
            <w:adjustRightInd w:val="0"/>
            <w:spacing w:after="0"/>
          </w:pPr>
        </w:pPrChange>
      </w:pPr>
      <w:r>
        <w:rPr>
          <w:rFonts w:eastAsiaTheme="minorHAnsi"/>
          <w:color w:val="000000"/>
          <w:highlight w:val="white"/>
          <w:lang w:val="en-NZ"/>
        </w:rPr>
        <w:tab/>
        <w:t>{</w:t>
      </w:r>
    </w:p>
    <w:p w14:paraId="054CDD0C" w14:textId="77777777" w:rsidR="007F397E" w:rsidRDefault="007F397E">
      <w:pPr>
        <w:pStyle w:val="CodePACKT"/>
        <w:rPr>
          <w:rFonts w:eastAsiaTheme="minorHAnsi"/>
          <w:color w:val="000000"/>
          <w:highlight w:val="white"/>
          <w:lang w:val="en-NZ"/>
        </w:rPr>
        <w:pPrChange w:id="60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Size_ = </w:t>
      </w:r>
      <w:r>
        <w:rPr>
          <w:rFonts w:eastAsiaTheme="minorHAnsi"/>
          <w:color w:val="808080"/>
          <w:highlight w:val="white"/>
          <w:lang w:val="en-NZ"/>
        </w:rPr>
        <w:t>size</w:t>
      </w:r>
      <w:r>
        <w:rPr>
          <w:rFonts w:eastAsiaTheme="minorHAnsi"/>
          <w:color w:val="000000"/>
          <w:highlight w:val="white"/>
          <w:lang w:val="en-NZ"/>
        </w:rPr>
        <w:t>;</w:t>
      </w:r>
    </w:p>
    <w:p w14:paraId="70C8C888" w14:textId="77777777" w:rsidR="007F397E" w:rsidRDefault="007F397E">
      <w:pPr>
        <w:pStyle w:val="CodePACKT"/>
        <w:rPr>
          <w:rFonts w:eastAsiaTheme="minorHAnsi"/>
          <w:color w:val="000000"/>
          <w:highlight w:val="white"/>
          <w:lang w:val="en-NZ"/>
        </w:rPr>
        <w:pPrChange w:id="60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"Size of "</w:t>
      </w:r>
      <w:r>
        <w:rPr>
          <w:rFonts w:eastAsiaTheme="minorHAnsi"/>
          <w:color w:val="000000"/>
          <w:highlight w:val="white"/>
          <w:lang w:val="en-NZ"/>
        </w:rPr>
        <w:t xml:space="preserve"> &lt;&lt; symbol_ &lt;&lt; </w:t>
      </w:r>
      <w:r>
        <w:rPr>
          <w:rFonts w:eastAsiaTheme="minorHAnsi"/>
          <w:highlight w:val="white"/>
          <w:lang w:val="en-NZ"/>
        </w:rPr>
        <w:t>" is :"</w:t>
      </w:r>
      <w:r>
        <w:rPr>
          <w:rFonts w:eastAsiaTheme="minorHAnsi"/>
          <w:color w:val="000000"/>
          <w:highlight w:val="white"/>
          <w:lang w:val="en-NZ"/>
        </w:rPr>
        <w:t xml:space="preserve"> &lt;&lt; Size_ &lt;&lt; endl;</w:t>
      </w:r>
    </w:p>
    <w:p w14:paraId="61C20BEE" w14:textId="77777777" w:rsidR="007F397E" w:rsidRDefault="007F397E">
      <w:pPr>
        <w:pStyle w:val="CodePACKT"/>
        <w:rPr>
          <w:rFonts w:eastAsiaTheme="minorHAnsi"/>
          <w:color w:val="000000"/>
          <w:highlight w:val="white"/>
          <w:lang w:val="en-NZ"/>
        </w:rPr>
        <w:pPrChange w:id="607" w:author="Rashmi Suvarna" w:date="2015-10-26T11:23:00Z">
          <w:pPr>
            <w:autoSpaceDE w:val="0"/>
            <w:autoSpaceDN w:val="0"/>
            <w:adjustRightInd w:val="0"/>
            <w:spacing w:after="0"/>
          </w:pPr>
        </w:pPrChange>
      </w:pPr>
      <w:r>
        <w:rPr>
          <w:rFonts w:eastAsiaTheme="minorHAnsi"/>
          <w:color w:val="000000"/>
          <w:highlight w:val="white"/>
          <w:lang w:val="en-NZ"/>
        </w:rPr>
        <w:tab/>
        <w:t>}</w:t>
      </w:r>
    </w:p>
    <w:p w14:paraId="6C50937B" w14:textId="77777777" w:rsidR="007F397E" w:rsidRDefault="007F397E">
      <w:pPr>
        <w:pStyle w:val="CodePACKT"/>
        <w:rPr>
          <w:rFonts w:eastAsiaTheme="minorHAnsi"/>
          <w:color w:val="000000"/>
          <w:highlight w:val="white"/>
          <w:lang w:val="en-NZ"/>
        </w:rPr>
        <w:pPrChange w:id="608" w:author="Rashmi Suvarna" w:date="2015-10-26T11:23:00Z">
          <w:pPr>
            <w:autoSpaceDE w:val="0"/>
            <w:autoSpaceDN w:val="0"/>
            <w:adjustRightInd w:val="0"/>
            <w:spacing w:after="0"/>
          </w:pPr>
        </w:pPrChange>
      </w:pPr>
      <w:r>
        <w:rPr>
          <w:rFonts w:eastAsiaTheme="minorHAnsi"/>
          <w:color w:val="000000"/>
          <w:highlight w:val="white"/>
          <w:lang w:val="en-NZ"/>
        </w:rPr>
        <w:t>};</w:t>
      </w:r>
    </w:p>
    <w:p w14:paraId="6A36D6B5" w14:textId="77777777" w:rsidR="007F397E" w:rsidRDefault="007F397E">
      <w:pPr>
        <w:pStyle w:val="CodePACKT"/>
        <w:rPr>
          <w:rFonts w:eastAsiaTheme="minorHAnsi"/>
          <w:color w:val="000000"/>
          <w:highlight w:val="white"/>
          <w:lang w:val="en-NZ"/>
        </w:rPr>
        <w:pPrChange w:id="609" w:author="Rashmi Suvarna" w:date="2015-10-26T11:23:00Z">
          <w:pPr>
            <w:autoSpaceDE w:val="0"/>
            <w:autoSpaceDN w:val="0"/>
            <w:adjustRightInd w:val="0"/>
            <w:spacing w:after="0"/>
          </w:pPr>
        </w:pPrChange>
      </w:pPr>
    </w:p>
    <w:p w14:paraId="54D7D5DD" w14:textId="77777777" w:rsidR="007F397E" w:rsidRDefault="007F397E">
      <w:pPr>
        <w:pStyle w:val="CodePACKT"/>
        <w:rPr>
          <w:rFonts w:eastAsiaTheme="minorHAnsi"/>
          <w:color w:val="000000"/>
          <w:highlight w:val="white"/>
          <w:lang w:val="en-NZ"/>
        </w:rPr>
        <w:pPrChange w:id="610" w:author="Rashmi Suvarna" w:date="2015-10-26T11:23:00Z">
          <w:pPr>
            <w:autoSpaceDE w:val="0"/>
            <w:autoSpaceDN w:val="0"/>
            <w:adjustRightInd w:val="0"/>
            <w:spacing w:after="0"/>
          </w:pPr>
        </w:pPrChange>
      </w:pPr>
    </w:p>
    <w:p w14:paraId="77345FA4" w14:textId="77777777" w:rsidR="007F397E" w:rsidRDefault="007F397E">
      <w:pPr>
        <w:pStyle w:val="CodePACKT"/>
        <w:rPr>
          <w:rFonts w:eastAsiaTheme="minorHAnsi"/>
          <w:color w:val="000000"/>
          <w:highlight w:val="white"/>
          <w:lang w:val="en-NZ"/>
        </w:rPr>
        <w:pPrChange w:id="611"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TreeTypeB</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TreeType</w:t>
      </w:r>
    </w:p>
    <w:p w14:paraId="2F46070C" w14:textId="77777777" w:rsidR="007F397E" w:rsidRDefault="007F397E">
      <w:pPr>
        <w:pStyle w:val="CodePACKT"/>
        <w:rPr>
          <w:rFonts w:eastAsiaTheme="minorHAnsi"/>
          <w:color w:val="000000"/>
          <w:highlight w:val="white"/>
          <w:lang w:val="en-NZ"/>
        </w:rPr>
        <w:pPrChange w:id="612" w:author="Rashmi Suvarna" w:date="2015-10-26T11:23:00Z">
          <w:pPr>
            <w:autoSpaceDE w:val="0"/>
            <w:autoSpaceDN w:val="0"/>
            <w:adjustRightInd w:val="0"/>
            <w:spacing w:after="0"/>
          </w:pPr>
        </w:pPrChange>
      </w:pPr>
      <w:r>
        <w:rPr>
          <w:rFonts w:eastAsiaTheme="minorHAnsi"/>
          <w:color w:val="000000"/>
          <w:highlight w:val="white"/>
          <w:lang w:val="en-NZ"/>
        </w:rPr>
        <w:t>{</w:t>
      </w:r>
    </w:p>
    <w:p w14:paraId="2C892390" w14:textId="77777777" w:rsidR="007F397E" w:rsidRDefault="007F397E">
      <w:pPr>
        <w:pStyle w:val="CodePACKT"/>
        <w:rPr>
          <w:rFonts w:eastAsiaTheme="minorHAnsi"/>
          <w:color w:val="000000"/>
          <w:highlight w:val="white"/>
          <w:lang w:val="en-NZ"/>
        </w:rPr>
        <w:pPrChange w:id="613"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24261ABD" w14:textId="77777777" w:rsidR="007F397E" w:rsidRDefault="007F397E">
      <w:pPr>
        <w:pStyle w:val="CodePACKT"/>
        <w:rPr>
          <w:rFonts w:eastAsiaTheme="minorHAnsi"/>
          <w:color w:val="000000"/>
          <w:highlight w:val="white"/>
          <w:lang w:val="en-NZ"/>
        </w:rPr>
        <w:pPrChange w:id="614" w:author="Rashmi Suvarna" w:date="2015-10-26T11:23:00Z">
          <w:pPr>
            <w:autoSpaceDE w:val="0"/>
            <w:autoSpaceDN w:val="0"/>
            <w:adjustRightInd w:val="0"/>
            <w:spacing w:after="0"/>
          </w:pPr>
        </w:pPrChange>
      </w:pPr>
      <w:r>
        <w:rPr>
          <w:rFonts w:eastAsiaTheme="minorHAnsi"/>
          <w:color w:val="000000"/>
          <w:highlight w:val="white"/>
          <w:lang w:val="en-NZ"/>
        </w:rPr>
        <w:tab/>
        <w:t>TreeTypeB()</w:t>
      </w:r>
    </w:p>
    <w:p w14:paraId="64DC8CD0" w14:textId="77777777" w:rsidR="007F397E" w:rsidRDefault="007F397E">
      <w:pPr>
        <w:pStyle w:val="CodePACKT"/>
        <w:rPr>
          <w:rFonts w:eastAsiaTheme="minorHAnsi"/>
          <w:color w:val="000000"/>
          <w:highlight w:val="white"/>
          <w:lang w:val="en-NZ"/>
        </w:rPr>
        <w:pPrChange w:id="615" w:author="Rashmi Suvarna" w:date="2015-10-26T11:23:00Z">
          <w:pPr>
            <w:autoSpaceDE w:val="0"/>
            <w:autoSpaceDN w:val="0"/>
            <w:adjustRightInd w:val="0"/>
            <w:spacing w:after="0"/>
          </w:pPr>
        </w:pPrChange>
      </w:pPr>
      <w:r>
        <w:rPr>
          <w:rFonts w:eastAsiaTheme="minorHAnsi"/>
          <w:color w:val="000000"/>
          <w:highlight w:val="white"/>
          <w:lang w:val="en-NZ"/>
        </w:rPr>
        <w:tab/>
        <w:t>{</w:t>
      </w:r>
    </w:p>
    <w:p w14:paraId="7C1304B0" w14:textId="77777777" w:rsidR="007F397E" w:rsidRDefault="007F397E">
      <w:pPr>
        <w:pStyle w:val="CodePACKT"/>
        <w:rPr>
          <w:rFonts w:eastAsiaTheme="minorHAnsi"/>
          <w:color w:val="000000"/>
          <w:highlight w:val="white"/>
          <w:lang w:val="en-NZ"/>
        </w:rPr>
        <w:pPrChange w:id="61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symbol_ = </w:t>
      </w:r>
      <w:r>
        <w:rPr>
          <w:rFonts w:eastAsiaTheme="minorHAnsi"/>
          <w:highlight w:val="white"/>
          <w:lang w:val="en-NZ"/>
        </w:rPr>
        <w:t>'B'</w:t>
      </w:r>
      <w:r>
        <w:rPr>
          <w:rFonts w:eastAsiaTheme="minorHAnsi"/>
          <w:color w:val="000000"/>
          <w:highlight w:val="white"/>
          <w:lang w:val="en-NZ"/>
        </w:rPr>
        <w:t>;</w:t>
      </w:r>
    </w:p>
    <w:p w14:paraId="00A7E12E" w14:textId="77777777" w:rsidR="007F397E" w:rsidRDefault="007F397E">
      <w:pPr>
        <w:pStyle w:val="CodePACKT"/>
        <w:rPr>
          <w:rFonts w:eastAsiaTheme="minorHAnsi"/>
          <w:color w:val="000000"/>
          <w:highlight w:val="white"/>
          <w:lang w:val="en-NZ"/>
        </w:rPr>
        <w:pPrChange w:id="61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width_ = 70;</w:t>
      </w:r>
    </w:p>
    <w:p w14:paraId="43766453" w14:textId="77777777" w:rsidR="007F397E" w:rsidRDefault="007F397E">
      <w:pPr>
        <w:pStyle w:val="CodePACKT"/>
        <w:rPr>
          <w:rFonts w:eastAsiaTheme="minorHAnsi"/>
          <w:color w:val="000000"/>
          <w:highlight w:val="white"/>
          <w:lang w:val="en-NZ"/>
        </w:rPr>
        <w:pPrChange w:id="61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height_ = 25;</w:t>
      </w:r>
    </w:p>
    <w:p w14:paraId="2FF389FD" w14:textId="77777777" w:rsidR="007F397E" w:rsidRDefault="007F397E">
      <w:pPr>
        <w:pStyle w:val="CodePACKT"/>
        <w:rPr>
          <w:rFonts w:eastAsiaTheme="minorHAnsi"/>
          <w:color w:val="000000"/>
          <w:highlight w:val="white"/>
          <w:lang w:val="en-NZ"/>
        </w:rPr>
        <w:pPrChange w:id="61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color_ = 0;</w:t>
      </w:r>
    </w:p>
    <w:p w14:paraId="2D0178F1" w14:textId="77777777" w:rsidR="007F397E" w:rsidRDefault="007F397E">
      <w:pPr>
        <w:pStyle w:val="CodePACKT"/>
        <w:rPr>
          <w:rFonts w:eastAsiaTheme="minorHAnsi"/>
          <w:color w:val="000000"/>
          <w:highlight w:val="white"/>
          <w:lang w:val="en-NZ"/>
        </w:rPr>
        <w:pPrChange w:id="620" w:author="Rashmi Suvarna" w:date="2015-10-26T11:23:00Z">
          <w:pPr>
            <w:autoSpaceDE w:val="0"/>
            <w:autoSpaceDN w:val="0"/>
            <w:adjustRightInd w:val="0"/>
            <w:spacing w:after="0"/>
          </w:pPr>
        </w:pPrChange>
      </w:pPr>
    </w:p>
    <w:p w14:paraId="2C897AB6" w14:textId="77777777" w:rsidR="007F397E" w:rsidRDefault="007F397E">
      <w:pPr>
        <w:pStyle w:val="CodePACKT"/>
        <w:rPr>
          <w:rFonts w:eastAsiaTheme="minorHAnsi"/>
          <w:color w:val="000000"/>
          <w:highlight w:val="white"/>
          <w:lang w:val="en-NZ"/>
        </w:rPr>
        <w:pPrChange w:id="62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Size_ = 0; </w:t>
      </w:r>
    </w:p>
    <w:p w14:paraId="313564B2" w14:textId="77777777" w:rsidR="007F397E" w:rsidRDefault="007F397E">
      <w:pPr>
        <w:pStyle w:val="CodePACKT"/>
        <w:rPr>
          <w:rFonts w:eastAsiaTheme="minorHAnsi"/>
          <w:color w:val="000000"/>
          <w:highlight w:val="white"/>
          <w:lang w:val="en-NZ"/>
        </w:rPr>
        <w:pPrChange w:id="622" w:author="Rashmi Suvarna" w:date="2015-10-26T11:23:00Z">
          <w:pPr>
            <w:autoSpaceDE w:val="0"/>
            <w:autoSpaceDN w:val="0"/>
            <w:adjustRightInd w:val="0"/>
            <w:spacing w:after="0"/>
          </w:pPr>
        </w:pPrChange>
      </w:pPr>
      <w:r>
        <w:rPr>
          <w:rFonts w:eastAsiaTheme="minorHAnsi"/>
          <w:color w:val="000000"/>
          <w:highlight w:val="white"/>
          <w:lang w:val="en-NZ"/>
        </w:rPr>
        <w:tab/>
        <w:t>}</w:t>
      </w:r>
    </w:p>
    <w:p w14:paraId="6864CC90" w14:textId="77777777" w:rsidR="007F397E" w:rsidRDefault="007F397E">
      <w:pPr>
        <w:pStyle w:val="CodePACKT"/>
        <w:rPr>
          <w:rFonts w:eastAsiaTheme="minorHAnsi"/>
          <w:color w:val="000000"/>
          <w:highlight w:val="white"/>
          <w:lang w:val="en-NZ"/>
        </w:rPr>
        <w:pPrChange w:id="62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Display(</w:t>
      </w:r>
      <w:r>
        <w:rPr>
          <w:rFonts w:eastAsiaTheme="minorHAnsi"/>
          <w:color w:val="0000FF"/>
          <w:highlight w:val="white"/>
          <w:lang w:val="en-NZ"/>
        </w:rPr>
        <w:t>int</w:t>
      </w:r>
      <w:r>
        <w:rPr>
          <w:rFonts w:eastAsiaTheme="minorHAnsi"/>
          <w:color w:val="000000"/>
          <w:highlight w:val="white"/>
          <w:lang w:val="en-NZ"/>
        </w:rPr>
        <w:t xml:space="preserve"> </w:t>
      </w:r>
      <w:r>
        <w:rPr>
          <w:rFonts w:eastAsiaTheme="minorHAnsi"/>
          <w:color w:val="808080"/>
          <w:highlight w:val="white"/>
          <w:lang w:val="en-NZ"/>
        </w:rPr>
        <w:t>size</w:t>
      </w:r>
      <w:r>
        <w:rPr>
          <w:rFonts w:eastAsiaTheme="minorHAnsi"/>
          <w:color w:val="000000"/>
          <w:highlight w:val="white"/>
          <w:lang w:val="en-NZ"/>
        </w:rPr>
        <w:t>)</w:t>
      </w:r>
    </w:p>
    <w:p w14:paraId="7E08B096" w14:textId="77777777" w:rsidR="007F397E" w:rsidRDefault="007F397E">
      <w:pPr>
        <w:pStyle w:val="CodePACKT"/>
        <w:rPr>
          <w:rFonts w:eastAsiaTheme="minorHAnsi"/>
          <w:color w:val="000000"/>
          <w:highlight w:val="white"/>
          <w:lang w:val="en-NZ"/>
        </w:rPr>
        <w:pPrChange w:id="624" w:author="Rashmi Suvarna" w:date="2015-10-26T11:23:00Z">
          <w:pPr>
            <w:autoSpaceDE w:val="0"/>
            <w:autoSpaceDN w:val="0"/>
            <w:adjustRightInd w:val="0"/>
            <w:spacing w:after="0"/>
          </w:pPr>
        </w:pPrChange>
      </w:pPr>
      <w:r>
        <w:rPr>
          <w:rFonts w:eastAsiaTheme="minorHAnsi"/>
          <w:color w:val="000000"/>
          <w:highlight w:val="white"/>
          <w:lang w:val="en-NZ"/>
        </w:rPr>
        <w:tab/>
        <w:t>{</w:t>
      </w:r>
    </w:p>
    <w:p w14:paraId="2E6B697F" w14:textId="77777777" w:rsidR="007F397E" w:rsidRDefault="007F397E">
      <w:pPr>
        <w:pStyle w:val="CodePACKT"/>
        <w:rPr>
          <w:rFonts w:eastAsiaTheme="minorHAnsi"/>
          <w:color w:val="000000"/>
          <w:highlight w:val="white"/>
          <w:lang w:val="en-NZ"/>
        </w:rPr>
        <w:pPrChange w:id="62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Size_ = </w:t>
      </w:r>
      <w:r>
        <w:rPr>
          <w:rFonts w:eastAsiaTheme="minorHAnsi"/>
          <w:color w:val="808080"/>
          <w:highlight w:val="white"/>
          <w:lang w:val="en-NZ"/>
        </w:rPr>
        <w:t>size</w:t>
      </w:r>
      <w:r>
        <w:rPr>
          <w:rFonts w:eastAsiaTheme="minorHAnsi"/>
          <w:color w:val="000000"/>
          <w:highlight w:val="white"/>
          <w:lang w:val="en-NZ"/>
        </w:rPr>
        <w:t>;</w:t>
      </w:r>
    </w:p>
    <w:p w14:paraId="69BB027A" w14:textId="77777777" w:rsidR="007F397E" w:rsidRDefault="007F397E">
      <w:pPr>
        <w:pStyle w:val="CodePACKT"/>
        <w:rPr>
          <w:rFonts w:eastAsiaTheme="minorHAnsi"/>
          <w:color w:val="000000"/>
          <w:highlight w:val="white"/>
          <w:lang w:val="en-NZ"/>
        </w:rPr>
        <w:pPrChange w:id="626" w:author="Rashmi Suvarna" w:date="2015-10-26T11:23:00Z">
          <w:pPr>
            <w:autoSpaceDE w:val="0"/>
            <w:autoSpaceDN w:val="0"/>
            <w:adjustRightInd w:val="0"/>
            <w:spacing w:after="0"/>
          </w:pPr>
        </w:pPrChange>
      </w:pPr>
      <w:r>
        <w:rPr>
          <w:rFonts w:eastAsiaTheme="minorHAnsi"/>
          <w:color w:val="000000"/>
          <w:highlight w:val="white"/>
          <w:lang w:val="en-NZ"/>
        </w:rPr>
        <w:lastRenderedPageBreak/>
        <w:tab/>
      </w:r>
      <w:r>
        <w:rPr>
          <w:rFonts w:eastAsiaTheme="minorHAnsi"/>
          <w:color w:val="000000"/>
          <w:highlight w:val="white"/>
          <w:lang w:val="en-NZ"/>
        </w:rPr>
        <w:tab/>
        <w:t xml:space="preserve">cout &lt;&lt; </w:t>
      </w:r>
      <w:r>
        <w:rPr>
          <w:rFonts w:eastAsiaTheme="minorHAnsi"/>
          <w:highlight w:val="white"/>
          <w:lang w:val="en-NZ"/>
        </w:rPr>
        <w:t>"Size of "</w:t>
      </w:r>
      <w:r>
        <w:rPr>
          <w:rFonts w:eastAsiaTheme="minorHAnsi"/>
          <w:color w:val="000000"/>
          <w:highlight w:val="white"/>
          <w:lang w:val="en-NZ"/>
        </w:rPr>
        <w:t xml:space="preserve"> &lt;&lt; symbol_ &lt;&lt; </w:t>
      </w:r>
      <w:r>
        <w:rPr>
          <w:rFonts w:eastAsiaTheme="minorHAnsi"/>
          <w:highlight w:val="white"/>
          <w:lang w:val="en-NZ"/>
        </w:rPr>
        <w:t>" is :"</w:t>
      </w:r>
      <w:r>
        <w:rPr>
          <w:rFonts w:eastAsiaTheme="minorHAnsi"/>
          <w:color w:val="000000"/>
          <w:highlight w:val="white"/>
          <w:lang w:val="en-NZ"/>
        </w:rPr>
        <w:t xml:space="preserve"> &lt;&lt; Size_ &lt;&lt; endl;</w:t>
      </w:r>
    </w:p>
    <w:p w14:paraId="465AFE40" w14:textId="77777777" w:rsidR="007F397E" w:rsidRDefault="007F397E">
      <w:pPr>
        <w:pStyle w:val="CodePACKT"/>
        <w:rPr>
          <w:rFonts w:eastAsiaTheme="minorHAnsi"/>
          <w:color w:val="000000"/>
          <w:highlight w:val="white"/>
          <w:lang w:val="en-NZ"/>
        </w:rPr>
        <w:pPrChange w:id="627" w:author="Rashmi Suvarna" w:date="2015-10-26T11:23:00Z">
          <w:pPr>
            <w:autoSpaceDE w:val="0"/>
            <w:autoSpaceDN w:val="0"/>
            <w:adjustRightInd w:val="0"/>
            <w:spacing w:after="0"/>
          </w:pPr>
        </w:pPrChange>
      </w:pPr>
      <w:r>
        <w:rPr>
          <w:rFonts w:eastAsiaTheme="minorHAnsi"/>
          <w:color w:val="000000"/>
          <w:highlight w:val="white"/>
          <w:lang w:val="en-NZ"/>
        </w:rPr>
        <w:tab/>
        <w:t>}</w:t>
      </w:r>
    </w:p>
    <w:p w14:paraId="2BD8C7BA" w14:textId="77777777" w:rsidR="007F397E" w:rsidRDefault="007F397E">
      <w:pPr>
        <w:pStyle w:val="CodePACKT"/>
        <w:rPr>
          <w:rFonts w:eastAsiaTheme="minorHAnsi"/>
          <w:color w:val="000000"/>
          <w:highlight w:val="white"/>
          <w:lang w:val="en-NZ"/>
        </w:rPr>
        <w:pPrChange w:id="628" w:author="Rashmi Suvarna" w:date="2015-10-26T11:23:00Z">
          <w:pPr>
            <w:autoSpaceDE w:val="0"/>
            <w:autoSpaceDN w:val="0"/>
            <w:adjustRightInd w:val="0"/>
            <w:spacing w:after="0"/>
          </w:pPr>
        </w:pPrChange>
      </w:pPr>
      <w:r>
        <w:rPr>
          <w:rFonts w:eastAsiaTheme="minorHAnsi"/>
          <w:color w:val="000000"/>
          <w:highlight w:val="white"/>
          <w:lang w:val="en-NZ"/>
        </w:rPr>
        <w:t>};</w:t>
      </w:r>
    </w:p>
    <w:p w14:paraId="3672E251" w14:textId="77777777" w:rsidR="007F397E" w:rsidRDefault="007F397E">
      <w:pPr>
        <w:pStyle w:val="CodePACKT"/>
        <w:rPr>
          <w:rFonts w:eastAsiaTheme="minorHAnsi"/>
          <w:color w:val="000000"/>
          <w:highlight w:val="white"/>
          <w:lang w:val="en-NZ"/>
        </w:rPr>
        <w:pPrChange w:id="629" w:author="Rashmi Suvarna" w:date="2015-10-26T11:23:00Z">
          <w:pPr>
            <w:autoSpaceDE w:val="0"/>
            <w:autoSpaceDN w:val="0"/>
            <w:adjustRightInd w:val="0"/>
            <w:spacing w:after="0"/>
          </w:pPr>
        </w:pPrChange>
      </w:pPr>
    </w:p>
    <w:p w14:paraId="70611CA8" w14:textId="77777777" w:rsidR="007F397E" w:rsidRDefault="007F397E">
      <w:pPr>
        <w:pStyle w:val="CodePACKT"/>
        <w:rPr>
          <w:rFonts w:eastAsiaTheme="minorHAnsi"/>
          <w:color w:val="000000"/>
          <w:highlight w:val="white"/>
          <w:lang w:val="en-NZ"/>
        </w:rPr>
        <w:pPrChange w:id="630"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TreeTypeZ</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TreeType</w:t>
      </w:r>
    </w:p>
    <w:p w14:paraId="58955410" w14:textId="77777777" w:rsidR="007F397E" w:rsidRDefault="007F397E">
      <w:pPr>
        <w:pStyle w:val="CodePACKT"/>
        <w:rPr>
          <w:rFonts w:eastAsiaTheme="minorHAnsi"/>
          <w:color w:val="000000"/>
          <w:highlight w:val="white"/>
          <w:lang w:val="en-NZ"/>
        </w:rPr>
        <w:pPrChange w:id="631" w:author="Rashmi Suvarna" w:date="2015-10-26T11:23:00Z">
          <w:pPr>
            <w:autoSpaceDE w:val="0"/>
            <w:autoSpaceDN w:val="0"/>
            <w:adjustRightInd w:val="0"/>
            <w:spacing w:after="0"/>
          </w:pPr>
        </w:pPrChange>
      </w:pPr>
      <w:r>
        <w:rPr>
          <w:rFonts w:eastAsiaTheme="minorHAnsi"/>
          <w:color w:val="000000"/>
          <w:highlight w:val="white"/>
          <w:lang w:val="en-NZ"/>
        </w:rPr>
        <w:t>{</w:t>
      </w:r>
    </w:p>
    <w:p w14:paraId="73C6CD8A" w14:textId="77777777" w:rsidR="007F397E" w:rsidRDefault="007F397E">
      <w:pPr>
        <w:pStyle w:val="CodePACKT"/>
        <w:rPr>
          <w:rFonts w:eastAsiaTheme="minorHAnsi"/>
          <w:color w:val="000000"/>
          <w:highlight w:val="white"/>
          <w:lang w:val="en-NZ"/>
        </w:rPr>
        <w:pPrChange w:id="632"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2CC81E45" w14:textId="77777777" w:rsidR="007F397E" w:rsidRDefault="007F397E">
      <w:pPr>
        <w:pStyle w:val="CodePACKT"/>
        <w:rPr>
          <w:rFonts w:eastAsiaTheme="minorHAnsi"/>
          <w:color w:val="000000"/>
          <w:highlight w:val="white"/>
          <w:lang w:val="en-NZ"/>
        </w:rPr>
        <w:pPrChange w:id="633" w:author="Rashmi Suvarna" w:date="2015-10-26T11:23:00Z">
          <w:pPr>
            <w:autoSpaceDE w:val="0"/>
            <w:autoSpaceDN w:val="0"/>
            <w:adjustRightInd w:val="0"/>
            <w:spacing w:after="0"/>
          </w:pPr>
        </w:pPrChange>
      </w:pPr>
      <w:r>
        <w:rPr>
          <w:rFonts w:eastAsiaTheme="minorHAnsi"/>
          <w:color w:val="000000"/>
          <w:highlight w:val="white"/>
          <w:lang w:val="en-NZ"/>
        </w:rPr>
        <w:tab/>
        <w:t>TreeTypeZ()</w:t>
      </w:r>
    </w:p>
    <w:p w14:paraId="143E0FB7" w14:textId="77777777" w:rsidR="007F397E" w:rsidRDefault="007F397E">
      <w:pPr>
        <w:pStyle w:val="CodePACKT"/>
        <w:rPr>
          <w:rFonts w:eastAsiaTheme="minorHAnsi"/>
          <w:color w:val="000000"/>
          <w:highlight w:val="white"/>
          <w:lang w:val="en-NZ"/>
        </w:rPr>
        <w:pPrChange w:id="634" w:author="Rashmi Suvarna" w:date="2015-10-26T11:23:00Z">
          <w:pPr>
            <w:autoSpaceDE w:val="0"/>
            <w:autoSpaceDN w:val="0"/>
            <w:adjustRightInd w:val="0"/>
            <w:spacing w:after="0"/>
          </w:pPr>
        </w:pPrChange>
      </w:pPr>
      <w:r>
        <w:rPr>
          <w:rFonts w:eastAsiaTheme="minorHAnsi"/>
          <w:color w:val="000000"/>
          <w:highlight w:val="white"/>
          <w:lang w:val="en-NZ"/>
        </w:rPr>
        <w:tab/>
        <w:t>{</w:t>
      </w:r>
    </w:p>
    <w:p w14:paraId="2BEDA05F" w14:textId="77777777" w:rsidR="007F397E" w:rsidRDefault="007F397E">
      <w:pPr>
        <w:pStyle w:val="CodePACKT"/>
        <w:rPr>
          <w:rFonts w:eastAsiaTheme="minorHAnsi"/>
          <w:color w:val="000000"/>
          <w:highlight w:val="white"/>
          <w:lang w:val="en-NZ"/>
        </w:rPr>
        <w:pPrChange w:id="63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symbol_ = </w:t>
      </w:r>
      <w:r>
        <w:rPr>
          <w:rFonts w:eastAsiaTheme="minorHAnsi"/>
          <w:highlight w:val="white"/>
          <w:lang w:val="en-NZ"/>
        </w:rPr>
        <w:t>'Z'</w:t>
      </w:r>
      <w:r>
        <w:rPr>
          <w:rFonts w:eastAsiaTheme="minorHAnsi"/>
          <w:color w:val="000000"/>
          <w:highlight w:val="white"/>
          <w:lang w:val="en-NZ"/>
        </w:rPr>
        <w:t>;</w:t>
      </w:r>
    </w:p>
    <w:p w14:paraId="562E1B86" w14:textId="77777777" w:rsidR="007F397E" w:rsidRDefault="007F397E">
      <w:pPr>
        <w:pStyle w:val="CodePACKT"/>
        <w:rPr>
          <w:rFonts w:eastAsiaTheme="minorHAnsi"/>
          <w:color w:val="000000"/>
          <w:highlight w:val="white"/>
          <w:lang w:val="en-NZ"/>
        </w:rPr>
        <w:pPrChange w:id="63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width_ = 20;</w:t>
      </w:r>
    </w:p>
    <w:p w14:paraId="41E2DAAB" w14:textId="77777777" w:rsidR="007F397E" w:rsidRDefault="007F397E">
      <w:pPr>
        <w:pStyle w:val="CodePACKT"/>
        <w:rPr>
          <w:rFonts w:eastAsiaTheme="minorHAnsi"/>
          <w:color w:val="000000"/>
          <w:highlight w:val="white"/>
          <w:lang w:val="en-NZ"/>
        </w:rPr>
        <w:pPrChange w:id="63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height_ = 40;</w:t>
      </w:r>
    </w:p>
    <w:p w14:paraId="36EB96AE" w14:textId="77777777" w:rsidR="007F397E" w:rsidRDefault="007F397E">
      <w:pPr>
        <w:pStyle w:val="CodePACKT"/>
        <w:rPr>
          <w:rFonts w:eastAsiaTheme="minorHAnsi"/>
          <w:color w:val="000000"/>
          <w:highlight w:val="white"/>
          <w:lang w:val="en-NZ"/>
        </w:rPr>
        <w:pPrChange w:id="63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color_ = 1;</w:t>
      </w:r>
    </w:p>
    <w:p w14:paraId="070072C5" w14:textId="77777777" w:rsidR="007F397E" w:rsidRDefault="007F397E">
      <w:pPr>
        <w:pStyle w:val="CodePACKT"/>
        <w:rPr>
          <w:rFonts w:eastAsiaTheme="minorHAnsi"/>
          <w:color w:val="000000"/>
          <w:highlight w:val="white"/>
          <w:lang w:val="en-NZ"/>
        </w:rPr>
        <w:pPrChange w:id="639" w:author="Rashmi Suvarna" w:date="2015-10-26T11:23:00Z">
          <w:pPr>
            <w:autoSpaceDE w:val="0"/>
            <w:autoSpaceDN w:val="0"/>
            <w:adjustRightInd w:val="0"/>
            <w:spacing w:after="0"/>
          </w:pPr>
        </w:pPrChange>
      </w:pPr>
    </w:p>
    <w:p w14:paraId="373FB613" w14:textId="77777777" w:rsidR="007F397E" w:rsidRDefault="007F397E">
      <w:pPr>
        <w:pStyle w:val="CodePACKT"/>
        <w:rPr>
          <w:rFonts w:eastAsiaTheme="minorHAnsi"/>
          <w:color w:val="000000"/>
          <w:highlight w:val="white"/>
          <w:lang w:val="en-NZ"/>
        </w:rPr>
        <w:pPrChange w:id="64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Size_ = 0; </w:t>
      </w:r>
    </w:p>
    <w:p w14:paraId="2238CDD2" w14:textId="77777777" w:rsidR="007F397E" w:rsidRDefault="007F397E">
      <w:pPr>
        <w:pStyle w:val="CodePACKT"/>
        <w:rPr>
          <w:rFonts w:eastAsiaTheme="minorHAnsi"/>
          <w:color w:val="000000"/>
          <w:highlight w:val="white"/>
          <w:lang w:val="en-NZ"/>
        </w:rPr>
        <w:pPrChange w:id="641" w:author="Rashmi Suvarna" w:date="2015-10-26T11:23:00Z">
          <w:pPr>
            <w:autoSpaceDE w:val="0"/>
            <w:autoSpaceDN w:val="0"/>
            <w:adjustRightInd w:val="0"/>
            <w:spacing w:after="0"/>
          </w:pPr>
        </w:pPrChange>
      </w:pPr>
      <w:r>
        <w:rPr>
          <w:rFonts w:eastAsiaTheme="minorHAnsi"/>
          <w:color w:val="000000"/>
          <w:highlight w:val="white"/>
          <w:lang w:val="en-NZ"/>
        </w:rPr>
        <w:tab/>
        <w:t>}</w:t>
      </w:r>
    </w:p>
    <w:p w14:paraId="783CBFBC" w14:textId="77777777" w:rsidR="007F397E" w:rsidRDefault="007F397E">
      <w:pPr>
        <w:pStyle w:val="CodePACKT"/>
        <w:rPr>
          <w:rFonts w:eastAsiaTheme="minorHAnsi"/>
          <w:color w:val="000000"/>
          <w:highlight w:val="white"/>
          <w:lang w:val="en-NZ"/>
        </w:rPr>
        <w:pPrChange w:id="64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Display(</w:t>
      </w:r>
      <w:r>
        <w:rPr>
          <w:rFonts w:eastAsiaTheme="minorHAnsi"/>
          <w:color w:val="0000FF"/>
          <w:highlight w:val="white"/>
          <w:lang w:val="en-NZ"/>
        </w:rPr>
        <w:t>int</w:t>
      </w:r>
      <w:r>
        <w:rPr>
          <w:rFonts w:eastAsiaTheme="minorHAnsi"/>
          <w:color w:val="000000"/>
          <w:highlight w:val="white"/>
          <w:lang w:val="en-NZ"/>
        </w:rPr>
        <w:t xml:space="preserve"> </w:t>
      </w:r>
      <w:r>
        <w:rPr>
          <w:rFonts w:eastAsiaTheme="minorHAnsi"/>
          <w:color w:val="808080"/>
          <w:highlight w:val="white"/>
          <w:lang w:val="en-NZ"/>
        </w:rPr>
        <w:t>size</w:t>
      </w:r>
      <w:r>
        <w:rPr>
          <w:rFonts w:eastAsiaTheme="minorHAnsi"/>
          <w:color w:val="000000"/>
          <w:highlight w:val="white"/>
          <w:lang w:val="en-NZ"/>
        </w:rPr>
        <w:t>)</w:t>
      </w:r>
    </w:p>
    <w:p w14:paraId="4D949651" w14:textId="77777777" w:rsidR="007F397E" w:rsidRDefault="007F397E">
      <w:pPr>
        <w:pStyle w:val="CodePACKT"/>
        <w:rPr>
          <w:rFonts w:eastAsiaTheme="minorHAnsi"/>
          <w:color w:val="000000"/>
          <w:highlight w:val="white"/>
          <w:lang w:val="en-NZ"/>
        </w:rPr>
        <w:pPrChange w:id="643" w:author="Rashmi Suvarna" w:date="2015-10-26T11:23:00Z">
          <w:pPr>
            <w:autoSpaceDE w:val="0"/>
            <w:autoSpaceDN w:val="0"/>
            <w:adjustRightInd w:val="0"/>
            <w:spacing w:after="0"/>
          </w:pPr>
        </w:pPrChange>
      </w:pPr>
      <w:r>
        <w:rPr>
          <w:rFonts w:eastAsiaTheme="minorHAnsi"/>
          <w:color w:val="000000"/>
          <w:highlight w:val="white"/>
          <w:lang w:val="en-NZ"/>
        </w:rPr>
        <w:tab/>
        <w:t>{</w:t>
      </w:r>
    </w:p>
    <w:p w14:paraId="5857878D" w14:textId="77777777" w:rsidR="007F397E" w:rsidRDefault="007F397E">
      <w:pPr>
        <w:pStyle w:val="CodePACKT"/>
        <w:rPr>
          <w:rFonts w:eastAsiaTheme="minorHAnsi"/>
          <w:color w:val="000000"/>
          <w:highlight w:val="white"/>
          <w:lang w:val="en-NZ"/>
        </w:rPr>
        <w:pPrChange w:id="64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Size_ = </w:t>
      </w:r>
      <w:r>
        <w:rPr>
          <w:rFonts w:eastAsiaTheme="minorHAnsi"/>
          <w:color w:val="808080"/>
          <w:highlight w:val="white"/>
          <w:lang w:val="en-NZ"/>
        </w:rPr>
        <w:t>size</w:t>
      </w:r>
      <w:r>
        <w:rPr>
          <w:rFonts w:eastAsiaTheme="minorHAnsi"/>
          <w:color w:val="000000"/>
          <w:highlight w:val="white"/>
          <w:lang w:val="en-NZ"/>
        </w:rPr>
        <w:t>;</w:t>
      </w:r>
    </w:p>
    <w:p w14:paraId="30F81C2B" w14:textId="77777777" w:rsidR="007F397E" w:rsidRDefault="007F397E">
      <w:pPr>
        <w:pStyle w:val="CodePACKT"/>
        <w:rPr>
          <w:rFonts w:eastAsiaTheme="minorHAnsi"/>
          <w:color w:val="000000"/>
          <w:highlight w:val="white"/>
          <w:lang w:val="en-NZ"/>
        </w:rPr>
        <w:pPrChange w:id="64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cout &lt;&lt;</w:t>
      </w:r>
      <w:r>
        <w:rPr>
          <w:rFonts w:eastAsiaTheme="minorHAnsi"/>
          <w:highlight w:val="white"/>
          <w:lang w:val="en-NZ"/>
        </w:rPr>
        <w:t>"Size of "</w:t>
      </w:r>
      <w:r>
        <w:rPr>
          <w:rFonts w:eastAsiaTheme="minorHAnsi"/>
          <w:color w:val="000000"/>
          <w:highlight w:val="white"/>
          <w:lang w:val="en-NZ"/>
        </w:rPr>
        <w:t xml:space="preserve"> &lt;&lt; symbol_ &lt;&lt; </w:t>
      </w:r>
      <w:r>
        <w:rPr>
          <w:rFonts w:eastAsiaTheme="minorHAnsi"/>
          <w:highlight w:val="white"/>
          <w:lang w:val="en-NZ"/>
        </w:rPr>
        <w:t>" is :"</w:t>
      </w:r>
      <w:r>
        <w:rPr>
          <w:rFonts w:eastAsiaTheme="minorHAnsi"/>
          <w:color w:val="000000"/>
          <w:highlight w:val="white"/>
          <w:lang w:val="en-NZ"/>
        </w:rPr>
        <w:t xml:space="preserve"> &lt;&lt; Size_ &lt;&lt; endl;</w:t>
      </w:r>
    </w:p>
    <w:p w14:paraId="395D5F55" w14:textId="77777777" w:rsidR="007F397E" w:rsidRDefault="007F397E">
      <w:pPr>
        <w:pStyle w:val="CodePACKT"/>
        <w:rPr>
          <w:rFonts w:eastAsiaTheme="minorHAnsi"/>
          <w:color w:val="000000"/>
          <w:highlight w:val="white"/>
          <w:lang w:val="en-NZ"/>
        </w:rPr>
        <w:pPrChange w:id="646" w:author="Rashmi Suvarna" w:date="2015-10-26T11:23:00Z">
          <w:pPr>
            <w:autoSpaceDE w:val="0"/>
            <w:autoSpaceDN w:val="0"/>
            <w:adjustRightInd w:val="0"/>
            <w:spacing w:after="0"/>
          </w:pPr>
        </w:pPrChange>
      </w:pPr>
      <w:r>
        <w:rPr>
          <w:rFonts w:eastAsiaTheme="minorHAnsi"/>
          <w:color w:val="000000"/>
          <w:highlight w:val="white"/>
          <w:lang w:val="en-NZ"/>
        </w:rPr>
        <w:tab/>
        <w:t>}</w:t>
      </w:r>
    </w:p>
    <w:p w14:paraId="4E1F252E" w14:textId="77777777" w:rsidR="007F397E" w:rsidRDefault="007F397E">
      <w:pPr>
        <w:pStyle w:val="CodePACKT"/>
        <w:rPr>
          <w:rFonts w:eastAsiaTheme="minorHAnsi"/>
          <w:color w:val="000000"/>
          <w:highlight w:val="white"/>
          <w:lang w:val="en-NZ"/>
        </w:rPr>
        <w:pPrChange w:id="647" w:author="Rashmi Suvarna" w:date="2015-10-26T11:23:00Z">
          <w:pPr>
            <w:autoSpaceDE w:val="0"/>
            <w:autoSpaceDN w:val="0"/>
            <w:adjustRightInd w:val="0"/>
            <w:spacing w:after="0"/>
          </w:pPr>
        </w:pPrChange>
      </w:pPr>
      <w:r>
        <w:rPr>
          <w:rFonts w:eastAsiaTheme="minorHAnsi"/>
          <w:color w:val="000000"/>
          <w:highlight w:val="white"/>
          <w:lang w:val="en-NZ"/>
        </w:rPr>
        <w:t>};</w:t>
      </w:r>
    </w:p>
    <w:p w14:paraId="1BE245BB" w14:textId="77777777" w:rsidR="007F397E" w:rsidRDefault="007F397E">
      <w:pPr>
        <w:pStyle w:val="CodePACKT"/>
        <w:rPr>
          <w:rFonts w:eastAsiaTheme="minorHAnsi"/>
          <w:color w:val="000000"/>
          <w:highlight w:val="white"/>
          <w:lang w:val="en-NZ"/>
        </w:rPr>
        <w:pPrChange w:id="648" w:author="Rashmi Suvarna" w:date="2015-10-26T11:23:00Z">
          <w:pPr>
            <w:autoSpaceDE w:val="0"/>
            <w:autoSpaceDN w:val="0"/>
            <w:adjustRightInd w:val="0"/>
            <w:spacing w:after="0"/>
          </w:pPr>
        </w:pPrChange>
      </w:pPr>
    </w:p>
    <w:p w14:paraId="5299DF9D" w14:textId="77777777" w:rsidR="007F397E" w:rsidRDefault="007F397E">
      <w:pPr>
        <w:pStyle w:val="CodePACKT"/>
        <w:rPr>
          <w:rFonts w:eastAsiaTheme="minorHAnsi"/>
          <w:color w:val="000000"/>
          <w:highlight w:val="white"/>
          <w:lang w:val="en-NZ"/>
        </w:rPr>
        <w:pPrChange w:id="649" w:author="Rashmi Suvarna" w:date="2015-10-26T11:23:00Z">
          <w:pPr>
            <w:autoSpaceDE w:val="0"/>
            <w:autoSpaceDN w:val="0"/>
            <w:adjustRightInd w:val="0"/>
            <w:spacing w:after="0"/>
          </w:pPr>
        </w:pPrChange>
      </w:pPr>
      <w:r>
        <w:rPr>
          <w:rFonts w:eastAsiaTheme="minorHAnsi"/>
          <w:color w:val="008000"/>
          <w:highlight w:val="white"/>
          <w:lang w:val="en-NZ"/>
        </w:rPr>
        <w:t>// The 'FlyweightFactory' class</w:t>
      </w:r>
    </w:p>
    <w:p w14:paraId="74246B37" w14:textId="77777777" w:rsidR="007F397E" w:rsidRDefault="007F397E">
      <w:pPr>
        <w:pStyle w:val="CodePACKT"/>
        <w:rPr>
          <w:rFonts w:eastAsiaTheme="minorHAnsi"/>
          <w:color w:val="000000"/>
          <w:highlight w:val="white"/>
          <w:lang w:val="en-NZ"/>
        </w:rPr>
        <w:pPrChange w:id="650" w:author="Rashmi Suvarna" w:date="2015-10-26T11:23: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TreeTypeFactory</w:t>
      </w:r>
    </w:p>
    <w:p w14:paraId="34320D60" w14:textId="77777777" w:rsidR="007F397E" w:rsidRDefault="007F397E">
      <w:pPr>
        <w:pStyle w:val="CodePACKT"/>
        <w:rPr>
          <w:rFonts w:eastAsiaTheme="minorHAnsi"/>
          <w:color w:val="000000"/>
          <w:highlight w:val="white"/>
          <w:lang w:val="en-NZ"/>
        </w:rPr>
        <w:pPrChange w:id="651" w:author="Rashmi Suvarna" w:date="2015-10-26T11:23:00Z">
          <w:pPr>
            <w:autoSpaceDE w:val="0"/>
            <w:autoSpaceDN w:val="0"/>
            <w:adjustRightInd w:val="0"/>
            <w:spacing w:after="0"/>
          </w:pPr>
        </w:pPrChange>
      </w:pPr>
      <w:r>
        <w:rPr>
          <w:rFonts w:eastAsiaTheme="minorHAnsi"/>
          <w:color w:val="000000"/>
          <w:highlight w:val="white"/>
          <w:lang w:val="en-NZ"/>
        </w:rPr>
        <w:t>{</w:t>
      </w:r>
    </w:p>
    <w:p w14:paraId="7F37E108" w14:textId="77777777" w:rsidR="007F397E" w:rsidRDefault="007F397E">
      <w:pPr>
        <w:pStyle w:val="CodePACKT"/>
        <w:rPr>
          <w:rFonts w:eastAsiaTheme="minorHAnsi"/>
          <w:color w:val="000000"/>
          <w:highlight w:val="white"/>
          <w:lang w:val="en-NZ"/>
        </w:rPr>
        <w:pPrChange w:id="652" w:author="Rashmi Suvarna" w:date="2015-10-26T11:23: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1DC0E2D9" w14:textId="77777777" w:rsidR="007F397E" w:rsidRDefault="007F397E">
      <w:pPr>
        <w:pStyle w:val="CodePACKT"/>
        <w:rPr>
          <w:rFonts w:eastAsiaTheme="minorHAnsi"/>
          <w:color w:val="000000"/>
          <w:highlight w:val="white"/>
          <w:lang w:val="en-NZ"/>
        </w:rPr>
        <w:pPrChange w:id="65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virtual</w:t>
      </w:r>
      <w:r>
        <w:rPr>
          <w:rFonts w:eastAsiaTheme="minorHAnsi"/>
          <w:color w:val="000000"/>
          <w:highlight w:val="white"/>
          <w:lang w:val="en-NZ"/>
        </w:rPr>
        <w:t xml:space="preserve"> ~TreeTypeFactory()</w:t>
      </w:r>
    </w:p>
    <w:p w14:paraId="0BCB6AE3" w14:textId="77777777" w:rsidR="007F397E" w:rsidRDefault="007F397E">
      <w:pPr>
        <w:pStyle w:val="CodePACKT"/>
        <w:rPr>
          <w:rFonts w:eastAsiaTheme="minorHAnsi"/>
          <w:color w:val="000000"/>
          <w:highlight w:val="white"/>
          <w:lang w:val="en-NZ"/>
        </w:rPr>
        <w:pPrChange w:id="654" w:author="Rashmi Suvarna" w:date="2015-10-26T11:23:00Z">
          <w:pPr>
            <w:autoSpaceDE w:val="0"/>
            <w:autoSpaceDN w:val="0"/>
            <w:adjustRightInd w:val="0"/>
            <w:spacing w:after="0"/>
          </w:pPr>
        </w:pPrChange>
      </w:pPr>
      <w:r>
        <w:rPr>
          <w:rFonts w:eastAsiaTheme="minorHAnsi"/>
          <w:color w:val="000000"/>
          <w:highlight w:val="white"/>
          <w:lang w:val="en-NZ"/>
        </w:rPr>
        <w:tab/>
        <w:t>{</w:t>
      </w:r>
    </w:p>
    <w:p w14:paraId="15D047F4" w14:textId="77777777" w:rsidR="007F397E" w:rsidRDefault="007F397E">
      <w:pPr>
        <w:pStyle w:val="CodePACKT"/>
        <w:rPr>
          <w:rFonts w:eastAsiaTheme="minorHAnsi"/>
          <w:color w:val="000000"/>
          <w:highlight w:val="white"/>
          <w:lang w:val="en-NZ"/>
        </w:rPr>
        <w:pPrChange w:id="65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while</w:t>
      </w:r>
      <w:r>
        <w:rPr>
          <w:rFonts w:eastAsiaTheme="minorHAnsi"/>
          <w:color w:val="000000"/>
          <w:highlight w:val="white"/>
          <w:lang w:val="en-NZ"/>
        </w:rPr>
        <w:t xml:space="preserve"> (!TreeTypes_.empty())</w:t>
      </w:r>
    </w:p>
    <w:p w14:paraId="72652C09" w14:textId="77777777" w:rsidR="007F397E" w:rsidRDefault="007F397E">
      <w:pPr>
        <w:pStyle w:val="CodePACKT"/>
        <w:rPr>
          <w:rFonts w:eastAsiaTheme="minorHAnsi"/>
          <w:color w:val="000000"/>
          <w:highlight w:val="white"/>
          <w:lang w:val="en-NZ"/>
        </w:rPr>
        <w:pPrChange w:id="65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t>
      </w:r>
    </w:p>
    <w:p w14:paraId="2E5751A7" w14:textId="77777777" w:rsidR="007F397E" w:rsidRDefault="007F397E">
      <w:pPr>
        <w:pStyle w:val="CodePACKT"/>
        <w:rPr>
          <w:rFonts w:eastAsiaTheme="minorHAnsi"/>
          <w:color w:val="000000"/>
          <w:highlight w:val="white"/>
          <w:lang w:val="en-NZ"/>
        </w:rPr>
        <w:pPrChange w:id="65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2B91AF"/>
          <w:highlight w:val="white"/>
          <w:lang w:val="en-NZ"/>
        </w:rPr>
        <w:t>map</w:t>
      </w:r>
      <w:r>
        <w:rPr>
          <w:rFonts w:eastAsiaTheme="minorHAnsi"/>
          <w:color w:val="000000"/>
          <w:highlight w:val="white"/>
          <w:lang w:val="en-NZ"/>
        </w:rPr>
        <w:t>&lt;</w:t>
      </w:r>
      <w:r>
        <w:rPr>
          <w:rFonts w:eastAsiaTheme="minorHAnsi"/>
          <w:color w:val="0000FF"/>
          <w:highlight w:val="white"/>
          <w:lang w:val="en-NZ"/>
        </w:rPr>
        <w:t>char</w:t>
      </w:r>
      <w:r>
        <w:rPr>
          <w:rFonts w:eastAsiaTheme="minorHAnsi"/>
          <w:color w:val="000000"/>
          <w:highlight w:val="white"/>
          <w:lang w:val="en-NZ"/>
        </w:rPr>
        <w:t xml:space="preserve">, </w:t>
      </w:r>
      <w:r>
        <w:rPr>
          <w:rFonts w:eastAsiaTheme="minorHAnsi"/>
          <w:color w:val="2B91AF"/>
          <w:highlight w:val="white"/>
          <w:lang w:val="en-NZ"/>
        </w:rPr>
        <w:t>TreeType</w:t>
      </w:r>
      <w:r>
        <w:rPr>
          <w:rFonts w:eastAsiaTheme="minorHAnsi"/>
          <w:color w:val="000000"/>
          <w:highlight w:val="white"/>
          <w:lang w:val="en-NZ"/>
        </w:rPr>
        <w:t>*&gt;::</w:t>
      </w:r>
      <w:r>
        <w:rPr>
          <w:rFonts w:eastAsiaTheme="minorHAnsi"/>
          <w:color w:val="2B91AF"/>
          <w:highlight w:val="white"/>
          <w:lang w:val="en-NZ"/>
        </w:rPr>
        <w:t>iterator</w:t>
      </w:r>
      <w:r>
        <w:rPr>
          <w:rFonts w:eastAsiaTheme="minorHAnsi"/>
          <w:color w:val="000000"/>
          <w:highlight w:val="white"/>
          <w:lang w:val="en-NZ"/>
        </w:rPr>
        <w:t xml:space="preserve"> it = TreeTypes_.begin();</w:t>
      </w:r>
    </w:p>
    <w:p w14:paraId="66E43B39" w14:textId="77777777" w:rsidR="007F397E" w:rsidRDefault="007F397E">
      <w:pPr>
        <w:pStyle w:val="CodePACKT"/>
        <w:rPr>
          <w:rFonts w:eastAsiaTheme="minorHAnsi"/>
          <w:color w:val="000000"/>
          <w:highlight w:val="white"/>
          <w:lang w:val="en-NZ"/>
        </w:rPr>
        <w:pPrChange w:id="65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delete</w:t>
      </w:r>
      <w:r>
        <w:rPr>
          <w:rFonts w:eastAsiaTheme="minorHAnsi"/>
          <w:color w:val="000000"/>
          <w:highlight w:val="white"/>
          <w:lang w:val="en-NZ"/>
        </w:rPr>
        <w:t xml:space="preserve"> it-&gt;second;</w:t>
      </w:r>
    </w:p>
    <w:p w14:paraId="5CC0E574" w14:textId="77777777" w:rsidR="007F397E" w:rsidRDefault="007F397E">
      <w:pPr>
        <w:pStyle w:val="CodePACKT"/>
        <w:rPr>
          <w:rFonts w:eastAsiaTheme="minorHAnsi"/>
          <w:color w:val="000000"/>
          <w:highlight w:val="white"/>
          <w:lang w:val="en-NZ"/>
        </w:rPr>
        <w:pPrChange w:id="65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TreeTypes_.erase(it);</w:t>
      </w:r>
    </w:p>
    <w:p w14:paraId="6F2F749F" w14:textId="77777777" w:rsidR="007F397E" w:rsidRDefault="007F397E">
      <w:pPr>
        <w:pStyle w:val="CodePACKT"/>
        <w:rPr>
          <w:rFonts w:eastAsiaTheme="minorHAnsi"/>
          <w:color w:val="000000"/>
          <w:highlight w:val="white"/>
          <w:lang w:val="en-NZ"/>
        </w:rPr>
        <w:pPrChange w:id="66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t>
      </w:r>
    </w:p>
    <w:p w14:paraId="0A99DDAB" w14:textId="77777777" w:rsidR="007F397E" w:rsidRDefault="007F397E">
      <w:pPr>
        <w:pStyle w:val="CodePACKT"/>
        <w:rPr>
          <w:rFonts w:eastAsiaTheme="minorHAnsi"/>
          <w:color w:val="000000"/>
          <w:highlight w:val="white"/>
          <w:lang w:val="en-NZ"/>
        </w:rPr>
        <w:pPrChange w:id="661" w:author="Rashmi Suvarna" w:date="2015-10-26T11:23:00Z">
          <w:pPr>
            <w:autoSpaceDE w:val="0"/>
            <w:autoSpaceDN w:val="0"/>
            <w:adjustRightInd w:val="0"/>
            <w:spacing w:after="0"/>
          </w:pPr>
        </w:pPrChange>
      </w:pPr>
      <w:r>
        <w:rPr>
          <w:rFonts w:eastAsiaTheme="minorHAnsi"/>
          <w:color w:val="000000"/>
          <w:highlight w:val="white"/>
          <w:lang w:val="en-NZ"/>
        </w:rPr>
        <w:tab/>
        <w:t>}</w:t>
      </w:r>
    </w:p>
    <w:p w14:paraId="4BD99DCC" w14:textId="77777777" w:rsidR="007F397E" w:rsidRDefault="007F397E">
      <w:pPr>
        <w:pStyle w:val="CodePACKT"/>
        <w:rPr>
          <w:rFonts w:eastAsiaTheme="minorHAnsi"/>
          <w:color w:val="000000"/>
          <w:highlight w:val="white"/>
          <w:lang w:val="en-NZ"/>
        </w:rPr>
        <w:pPrChange w:id="66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TreeType</w:t>
      </w:r>
      <w:r>
        <w:rPr>
          <w:rFonts w:eastAsiaTheme="minorHAnsi"/>
          <w:color w:val="000000"/>
          <w:highlight w:val="white"/>
          <w:lang w:val="en-NZ"/>
        </w:rPr>
        <w:t>* GetTreeType(</w:t>
      </w:r>
      <w:r>
        <w:rPr>
          <w:rFonts w:eastAsiaTheme="minorHAnsi"/>
          <w:color w:val="0000FF"/>
          <w:highlight w:val="white"/>
          <w:lang w:val="en-NZ"/>
        </w:rPr>
        <w:t>char</w:t>
      </w:r>
      <w:r>
        <w:rPr>
          <w:rFonts w:eastAsiaTheme="minorHAnsi"/>
          <w:color w:val="000000"/>
          <w:highlight w:val="white"/>
          <w:lang w:val="en-NZ"/>
        </w:rPr>
        <w:t xml:space="preserve"> </w:t>
      </w:r>
      <w:r>
        <w:rPr>
          <w:rFonts w:eastAsiaTheme="minorHAnsi"/>
          <w:color w:val="808080"/>
          <w:highlight w:val="white"/>
          <w:lang w:val="en-NZ"/>
        </w:rPr>
        <w:t>key</w:t>
      </w:r>
      <w:r>
        <w:rPr>
          <w:rFonts w:eastAsiaTheme="minorHAnsi"/>
          <w:color w:val="000000"/>
          <w:highlight w:val="white"/>
          <w:lang w:val="en-NZ"/>
        </w:rPr>
        <w:t>)</w:t>
      </w:r>
    </w:p>
    <w:p w14:paraId="7687692F" w14:textId="77777777" w:rsidR="007F397E" w:rsidRDefault="007F397E">
      <w:pPr>
        <w:pStyle w:val="CodePACKT"/>
        <w:rPr>
          <w:rFonts w:eastAsiaTheme="minorHAnsi"/>
          <w:color w:val="000000"/>
          <w:highlight w:val="white"/>
          <w:lang w:val="en-NZ"/>
        </w:rPr>
        <w:pPrChange w:id="663" w:author="Rashmi Suvarna" w:date="2015-10-26T11:23:00Z">
          <w:pPr>
            <w:autoSpaceDE w:val="0"/>
            <w:autoSpaceDN w:val="0"/>
            <w:adjustRightInd w:val="0"/>
            <w:spacing w:after="0"/>
          </w:pPr>
        </w:pPrChange>
      </w:pPr>
      <w:r>
        <w:rPr>
          <w:rFonts w:eastAsiaTheme="minorHAnsi"/>
          <w:color w:val="000000"/>
          <w:highlight w:val="white"/>
          <w:lang w:val="en-NZ"/>
        </w:rPr>
        <w:tab/>
        <w:t>{</w:t>
      </w:r>
    </w:p>
    <w:p w14:paraId="43DB1441" w14:textId="77777777" w:rsidR="007F397E" w:rsidRDefault="007F397E">
      <w:pPr>
        <w:pStyle w:val="CodePACKT"/>
        <w:rPr>
          <w:rFonts w:eastAsiaTheme="minorHAnsi"/>
          <w:color w:val="000000"/>
          <w:highlight w:val="white"/>
          <w:lang w:val="en-NZ"/>
        </w:rPr>
        <w:pPrChange w:id="66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2B91AF"/>
          <w:highlight w:val="white"/>
          <w:lang w:val="en-NZ"/>
        </w:rPr>
        <w:t>TreeType</w:t>
      </w:r>
      <w:r>
        <w:rPr>
          <w:rFonts w:eastAsiaTheme="minorHAnsi"/>
          <w:color w:val="000000"/>
          <w:highlight w:val="white"/>
          <w:lang w:val="en-NZ"/>
        </w:rPr>
        <w:t xml:space="preserve">* TreeType = </w:t>
      </w:r>
      <w:r>
        <w:rPr>
          <w:rFonts w:eastAsiaTheme="minorHAnsi"/>
          <w:color w:val="6F008A"/>
          <w:highlight w:val="white"/>
          <w:lang w:val="en-NZ"/>
        </w:rPr>
        <w:t>NULL</w:t>
      </w:r>
      <w:r>
        <w:rPr>
          <w:rFonts w:eastAsiaTheme="minorHAnsi"/>
          <w:color w:val="000000"/>
          <w:highlight w:val="white"/>
          <w:lang w:val="en-NZ"/>
        </w:rPr>
        <w:t>;</w:t>
      </w:r>
    </w:p>
    <w:p w14:paraId="46A4D5E8" w14:textId="77777777" w:rsidR="007F397E" w:rsidRDefault="007F397E">
      <w:pPr>
        <w:pStyle w:val="CodePACKT"/>
        <w:rPr>
          <w:rFonts w:eastAsiaTheme="minorHAnsi"/>
          <w:color w:val="000000"/>
          <w:highlight w:val="white"/>
          <w:lang w:val="en-NZ"/>
        </w:rPr>
        <w:pPrChange w:id="66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if</w:t>
      </w:r>
      <w:r>
        <w:rPr>
          <w:rFonts w:eastAsiaTheme="minorHAnsi"/>
          <w:color w:val="000000"/>
          <w:highlight w:val="white"/>
          <w:lang w:val="en-NZ"/>
        </w:rPr>
        <w:t xml:space="preserve"> (TreeTypes_.find(</w:t>
      </w:r>
      <w:r>
        <w:rPr>
          <w:rFonts w:eastAsiaTheme="minorHAnsi"/>
          <w:color w:val="808080"/>
          <w:highlight w:val="white"/>
          <w:lang w:val="en-NZ"/>
        </w:rPr>
        <w:t>key</w:t>
      </w:r>
      <w:r>
        <w:rPr>
          <w:rFonts w:eastAsiaTheme="minorHAnsi"/>
          <w:color w:val="000000"/>
          <w:highlight w:val="white"/>
          <w:lang w:val="en-NZ"/>
        </w:rPr>
        <w:t>) != TreeTypes_.end())</w:t>
      </w:r>
    </w:p>
    <w:p w14:paraId="3CAF0C62" w14:textId="77777777" w:rsidR="007F397E" w:rsidRDefault="007F397E">
      <w:pPr>
        <w:pStyle w:val="CodePACKT"/>
        <w:rPr>
          <w:rFonts w:eastAsiaTheme="minorHAnsi"/>
          <w:color w:val="000000"/>
          <w:highlight w:val="white"/>
          <w:lang w:val="en-NZ"/>
        </w:rPr>
        <w:pPrChange w:id="66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t>
      </w:r>
    </w:p>
    <w:p w14:paraId="227AE30C" w14:textId="77777777" w:rsidR="007F397E" w:rsidRDefault="007F397E">
      <w:pPr>
        <w:pStyle w:val="CodePACKT"/>
        <w:rPr>
          <w:rFonts w:eastAsiaTheme="minorHAnsi"/>
          <w:color w:val="000000"/>
          <w:highlight w:val="white"/>
          <w:lang w:val="en-NZ"/>
        </w:rPr>
        <w:pPrChange w:id="66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TreeType = TreeTypes_[</w:t>
      </w:r>
      <w:r>
        <w:rPr>
          <w:rFonts w:eastAsiaTheme="minorHAnsi"/>
          <w:color w:val="808080"/>
          <w:highlight w:val="white"/>
          <w:lang w:val="en-NZ"/>
        </w:rPr>
        <w:t>key</w:t>
      </w:r>
      <w:r>
        <w:rPr>
          <w:rFonts w:eastAsiaTheme="minorHAnsi"/>
          <w:color w:val="000000"/>
          <w:highlight w:val="white"/>
          <w:lang w:val="en-NZ"/>
        </w:rPr>
        <w:t>];</w:t>
      </w:r>
    </w:p>
    <w:p w14:paraId="5F64F5DC" w14:textId="77777777" w:rsidR="007F397E" w:rsidRDefault="007F397E">
      <w:pPr>
        <w:pStyle w:val="CodePACKT"/>
        <w:rPr>
          <w:rFonts w:eastAsiaTheme="minorHAnsi"/>
          <w:color w:val="000000"/>
          <w:highlight w:val="white"/>
          <w:lang w:val="en-NZ"/>
        </w:rPr>
        <w:pPrChange w:id="668" w:author="Rashmi Suvarna" w:date="2015-10-26T11:23:00Z">
          <w:pPr>
            <w:autoSpaceDE w:val="0"/>
            <w:autoSpaceDN w:val="0"/>
            <w:adjustRightInd w:val="0"/>
            <w:spacing w:after="0"/>
          </w:pPr>
        </w:pPrChange>
      </w:pPr>
      <w:r>
        <w:rPr>
          <w:rFonts w:eastAsiaTheme="minorHAnsi"/>
          <w:color w:val="000000"/>
          <w:highlight w:val="white"/>
          <w:lang w:val="en-NZ"/>
        </w:rPr>
        <w:lastRenderedPageBreak/>
        <w:tab/>
      </w:r>
      <w:r>
        <w:rPr>
          <w:rFonts w:eastAsiaTheme="minorHAnsi"/>
          <w:color w:val="000000"/>
          <w:highlight w:val="white"/>
          <w:lang w:val="en-NZ"/>
        </w:rPr>
        <w:tab/>
        <w:t>}</w:t>
      </w:r>
    </w:p>
    <w:p w14:paraId="3F38E318" w14:textId="77777777" w:rsidR="007F397E" w:rsidRDefault="007F397E">
      <w:pPr>
        <w:pStyle w:val="CodePACKT"/>
        <w:rPr>
          <w:rFonts w:eastAsiaTheme="minorHAnsi"/>
          <w:color w:val="000000"/>
          <w:highlight w:val="white"/>
          <w:lang w:val="en-NZ"/>
        </w:rPr>
        <w:pPrChange w:id="66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else</w:t>
      </w:r>
    </w:p>
    <w:p w14:paraId="046CF853" w14:textId="77777777" w:rsidR="007F397E" w:rsidRDefault="007F397E">
      <w:pPr>
        <w:pStyle w:val="CodePACKT"/>
        <w:rPr>
          <w:rFonts w:eastAsiaTheme="minorHAnsi"/>
          <w:color w:val="000000"/>
          <w:highlight w:val="white"/>
          <w:lang w:val="en-NZ"/>
        </w:rPr>
        <w:pPrChange w:id="67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t>
      </w:r>
    </w:p>
    <w:p w14:paraId="637F2B24" w14:textId="77777777" w:rsidR="007F397E" w:rsidRDefault="007F397E">
      <w:pPr>
        <w:pStyle w:val="CodePACKT"/>
        <w:rPr>
          <w:rFonts w:eastAsiaTheme="minorHAnsi"/>
          <w:color w:val="000000"/>
          <w:highlight w:val="white"/>
          <w:lang w:val="en-NZ"/>
        </w:rPr>
        <w:pPrChange w:id="67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switch</w:t>
      </w:r>
      <w:r>
        <w:rPr>
          <w:rFonts w:eastAsiaTheme="minorHAnsi"/>
          <w:color w:val="000000"/>
          <w:highlight w:val="white"/>
          <w:lang w:val="en-NZ"/>
        </w:rPr>
        <w:t xml:space="preserve"> (</w:t>
      </w:r>
      <w:r>
        <w:rPr>
          <w:rFonts w:eastAsiaTheme="minorHAnsi"/>
          <w:color w:val="808080"/>
          <w:highlight w:val="white"/>
          <w:lang w:val="en-NZ"/>
        </w:rPr>
        <w:t>key</w:t>
      </w:r>
      <w:r>
        <w:rPr>
          <w:rFonts w:eastAsiaTheme="minorHAnsi"/>
          <w:color w:val="000000"/>
          <w:highlight w:val="white"/>
          <w:lang w:val="en-NZ"/>
        </w:rPr>
        <w:t>)</w:t>
      </w:r>
    </w:p>
    <w:p w14:paraId="20A6FD9D" w14:textId="77777777" w:rsidR="007F397E" w:rsidRDefault="007F397E">
      <w:pPr>
        <w:pStyle w:val="CodePACKT"/>
        <w:rPr>
          <w:rFonts w:eastAsiaTheme="minorHAnsi"/>
          <w:color w:val="000000"/>
          <w:highlight w:val="white"/>
          <w:lang w:val="en-NZ"/>
        </w:rPr>
        <w:pPrChange w:id="67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w:t>
      </w:r>
    </w:p>
    <w:p w14:paraId="415C3B57" w14:textId="77777777" w:rsidR="007F397E" w:rsidRDefault="007F397E">
      <w:pPr>
        <w:pStyle w:val="CodePACKT"/>
        <w:rPr>
          <w:rFonts w:eastAsiaTheme="minorHAnsi"/>
          <w:color w:val="000000"/>
          <w:highlight w:val="white"/>
          <w:lang w:val="en-NZ"/>
        </w:rPr>
        <w:pPrChange w:id="67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case</w:t>
      </w:r>
      <w:r>
        <w:rPr>
          <w:rFonts w:eastAsiaTheme="minorHAnsi"/>
          <w:color w:val="000000"/>
          <w:highlight w:val="white"/>
          <w:lang w:val="en-NZ"/>
        </w:rPr>
        <w:t xml:space="preserve"> </w:t>
      </w:r>
      <w:r>
        <w:rPr>
          <w:rFonts w:eastAsiaTheme="minorHAnsi"/>
          <w:highlight w:val="white"/>
          <w:lang w:val="en-NZ"/>
        </w:rPr>
        <w:t>'A'</w:t>
      </w:r>
      <w:r>
        <w:rPr>
          <w:rFonts w:eastAsiaTheme="minorHAnsi"/>
          <w:color w:val="000000"/>
          <w:highlight w:val="white"/>
          <w:lang w:val="en-NZ"/>
        </w:rPr>
        <w:t>:</w:t>
      </w:r>
    </w:p>
    <w:p w14:paraId="0A5D4124" w14:textId="77777777" w:rsidR="007F397E" w:rsidRDefault="007F397E">
      <w:pPr>
        <w:pStyle w:val="CodePACKT"/>
        <w:rPr>
          <w:rFonts w:eastAsiaTheme="minorHAnsi"/>
          <w:color w:val="000000"/>
          <w:highlight w:val="white"/>
          <w:lang w:val="en-NZ"/>
        </w:rPr>
        <w:pPrChange w:id="67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 xml:space="preserve">TreeType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TreeTypeA</w:t>
      </w:r>
      <w:r>
        <w:rPr>
          <w:rFonts w:eastAsiaTheme="minorHAnsi"/>
          <w:color w:val="000000"/>
          <w:highlight w:val="white"/>
          <w:lang w:val="en-NZ"/>
        </w:rPr>
        <w:t>();</w:t>
      </w:r>
    </w:p>
    <w:p w14:paraId="3698AEF6" w14:textId="77777777" w:rsidR="007F397E" w:rsidRDefault="007F397E">
      <w:pPr>
        <w:pStyle w:val="CodePACKT"/>
        <w:rPr>
          <w:rFonts w:eastAsiaTheme="minorHAnsi"/>
          <w:color w:val="000000"/>
          <w:highlight w:val="white"/>
          <w:lang w:val="en-NZ"/>
        </w:rPr>
        <w:pPrChange w:id="67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break</w:t>
      </w:r>
      <w:r>
        <w:rPr>
          <w:rFonts w:eastAsiaTheme="minorHAnsi"/>
          <w:color w:val="000000"/>
          <w:highlight w:val="white"/>
          <w:lang w:val="en-NZ"/>
        </w:rPr>
        <w:t>;</w:t>
      </w:r>
    </w:p>
    <w:p w14:paraId="1A7CE5A4" w14:textId="77777777" w:rsidR="007F397E" w:rsidRDefault="007F397E">
      <w:pPr>
        <w:pStyle w:val="CodePACKT"/>
        <w:rPr>
          <w:rFonts w:eastAsiaTheme="minorHAnsi"/>
          <w:color w:val="000000"/>
          <w:highlight w:val="white"/>
          <w:lang w:val="en-NZ"/>
        </w:rPr>
        <w:pPrChange w:id="67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case</w:t>
      </w:r>
      <w:r>
        <w:rPr>
          <w:rFonts w:eastAsiaTheme="minorHAnsi"/>
          <w:color w:val="000000"/>
          <w:highlight w:val="white"/>
          <w:lang w:val="en-NZ"/>
        </w:rPr>
        <w:t xml:space="preserve"> </w:t>
      </w:r>
      <w:r>
        <w:rPr>
          <w:rFonts w:eastAsiaTheme="minorHAnsi"/>
          <w:highlight w:val="white"/>
          <w:lang w:val="en-NZ"/>
        </w:rPr>
        <w:t>'B'</w:t>
      </w:r>
      <w:r>
        <w:rPr>
          <w:rFonts w:eastAsiaTheme="minorHAnsi"/>
          <w:color w:val="000000"/>
          <w:highlight w:val="white"/>
          <w:lang w:val="en-NZ"/>
        </w:rPr>
        <w:t>:</w:t>
      </w:r>
    </w:p>
    <w:p w14:paraId="448288FD" w14:textId="77777777" w:rsidR="007F397E" w:rsidRDefault="007F397E">
      <w:pPr>
        <w:pStyle w:val="CodePACKT"/>
        <w:rPr>
          <w:rFonts w:eastAsiaTheme="minorHAnsi"/>
          <w:color w:val="000000"/>
          <w:highlight w:val="white"/>
          <w:lang w:val="en-NZ"/>
        </w:rPr>
        <w:pPrChange w:id="67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 xml:space="preserve">TreeType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TreeTypeB</w:t>
      </w:r>
      <w:r>
        <w:rPr>
          <w:rFonts w:eastAsiaTheme="minorHAnsi"/>
          <w:color w:val="000000"/>
          <w:highlight w:val="white"/>
          <w:lang w:val="en-NZ"/>
        </w:rPr>
        <w:t>();</w:t>
      </w:r>
    </w:p>
    <w:p w14:paraId="5ECE2587" w14:textId="77777777" w:rsidR="007F397E" w:rsidRDefault="007F397E">
      <w:pPr>
        <w:pStyle w:val="CodePACKT"/>
        <w:rPr>
          <w:rFonts w:eastAsiaTheme="minorHAnsi"/>
          <w:color w:val="000000"/>
          <w:highlight w:val="white"/>
          <w:lang w:val="en-NZ"/>
        </w:rPr>
        <w:pPrChange w:id="67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break</w:t>
      </w:r>
      <w:r>
        <w:rPr>
          <w:rFonts w:eastAsiaTheme="minorHAnsi"/>
          <w:color w:val="000000"/>
          <w:highlight w:val="white"/>
          <w:lang w:val="en-NZ"/>
        </w:rPr>
        <w:t>;</w:t>
      </w:r>
    </w:p>
    <w:p w14:paraId="2582A128" w14:textId="77777777" w:rsidR="007F397E" w:rsidRDefault="007F397E">
      <w:pPr>
        <w:pStyle w:val="CodePACKT"/>
        <w:rPr>
          <w:rFonts w:eastAsiaTheme="minorHAnsi"/>
          <w:color w:val="000000"/>
          <w:highlight w:val="white"/>
          <w:lang w:val="en-NZ"/>
        </w:rPr>
        <w:pPrChange w:id="67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8000"/>
          <w:highlight w:val="white"/>
          <w:lang w:val="en-NZ"/>
        </w:rPr>
        <w:t>//...</w:t>
      </w:r>
    </w:p>
    <w:p w14:paraId="1F6D51B3" w14:textId="77777777" w:rsidR="007F397E" w:rsidRDefault="007F397E">
      <w:pPr>
        <w:pStyle w:val="CodePACKT"/>
        <w:rPr>
          <w:rFonts w:eastAsiaTheme="minorHAnsi"/>
          <w:color w:val="000000"/>
          <w:highlight w:val="white"/>
          <w:lang w:val="en-NZ"/>
        </w:rPr>
        <w:pPrChange w:id="68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case</w:t>
      </w:r>
      <w:r>
        <w:rPr>
          <w:rFonts w:eastAsiaTheme="minorHAnsi"/>
          <w:color w:val="000000"/>
          <w:highlight w:val="white"/>
          <w:lang w:val="en-NZ"/>
        </w:rPr>
        <w:t xml:space="preserve"> </w:t>
      </w:r>
      <w:r>
        <w:rPr>
          <w:rFonts w:eastAsiaTheme="minorHAnsi"/>
          <w:highlight w:val="white"/>
          <w:lang w:val="en-NZ"/>
        </w:rPr>
        <w:t>'Z'</w:t>
      </w:r>
      <w:r>
        <w:rPr>
          <w:rFonts w:eastAsiaTheme="minorHAnsi"/>
          <w:color w:val="000000"/>
          <w:highlight w:val="white"/>
          <w:lang w:val="en-NZ"/>
        </w:rPr>
        <w:t>:</w:t>
      </w:r>
    </w:p>
    <w:p w14:paraId="3FE41585" w14:textId="77777777" w:rsidR="007F397E" w:rsidRDefault="007F397E">
      <w:pPr>
        <w:pStyle w:val="CodePACKT"/>
        <w:rPr>
          <w:rFonts w:eastAsiaTheme="minorHAnsi"/>
          <w:color w:val="000000"/>
          <w:highlight w:val="white"/>
          <w:lang w:val="en-NZ"/>
        </w:rPr>
        <w:pPrChange w:id="68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 xml:space="preserve">TreeType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TreeTypeZ</w:t>
      </w:r>
      <w:r>
        <w:rPr>
          <w:rFonts w:eastAsiaTheme="minorHAnsi"/>
          <w:color w:val="000000"/>
          <w:highlight w:val="white"/>
          <w:lang w:val="en-NZ"/>
        </w:rPr>
        <w:t>();</w:t>
      </w:r>
    </w:p>
    <w:p w14:paraId="2C1A72D3" w14:textId="77777777" w:rsidR="007F397E" w:rsidRDefault="007F397E">
      <w:pPr>
        <w:pStyle w:val="CodePACKT"/>
        <w:rPr>
          <w:rFonts w:eastAsiaTheme="minorHAnsi"/>
          <w:color w:val="000000"/>
          <w:highlight w:val="white"/>
          <w:lang w:val="en-NZ"/>
        </w:rPr>
        <w:pPrChange w:id="68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break</w:t>
      </w:r>
      <w:r>
        <w:rPr>
          <w:rFonts w:eastAsiaTheme="minorHAnsi"/>
          <w:color w:val="000000"/>
          <w:highlight w:val="white"/>
          <w:lang w:val="en-NZ"/>
        </w:rPr>
        <w:t>;</w:t>
      </w:r>
    </w:p>
    <w:p w14:paraId="0DB3C486" w14:textId="77777777" w:rsidR="007F397E" w:rsidRDefault="007F397E">
      <w:pPr>
        <w:pStyle w:val="CodePACKT"/>
        <w:rPr>
          <w:rFonts w:eastAsiaTheme="minorHAnsi"/>
          <w:color w:val="000000"/>
          <w:highlight w:val="white"/>
          <w:lang w:val="en-NZ"/>
        </w:rPr>
        <w:pPrChange w:id="683"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default</w:t>
      </w:r>
      <w:r>
        <w:rPr>
          <w:rFonts w:eastAsiaTheme="minorHAnsi"/>
          <w:color w:val="000000"/>
          <w:highlight w:val="white"/>
          <w:lang w:val="en-NZ"/>
        </w:rPr>
        <w:t>:</w:t>
      </w:r>
    </w:p>
    <w:p w14:paraId="4487012D" w14:textId="77777777" w:rsidR="007F397E" w:rsidRDefault="007F397E">
      <w:pPr>
        <w:pStyle w:val="CodePACKT"/>
        <w:rPr>
          <w:rFonts w:eastAsiaTheme="minorHAnsi"/>
          <w:color w:val="000000"/>
          <w:highlight w:val="white"/>
          <w:lang w:val="en-NZ"/>
        </w:rPr>
        <w:pPrChange w:id="68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"Not Implemented"</w:t>
      </w:r>
      <w:r>
        <w:rPr>
          <w:rFonts w:eastAsiaTheme="minorHAnsi"/>
          <w:color w:val="000000"/>
          <w:highlight w:val="white"/>
          <w:lang w:val="en-NZ"/>
        </w:rPr>
        <w:t xml:space="preserve"> &lt;&lt; endl;</w:t>
      </w:r>
    </w:p>
    <w:p w14:paraId="0A44F38B" w14:textId="77777777" w:rsidR="007F397E" w:rsidRDefault="007F397E">
      <w:pPr>
        <w:pStyle w:val="CodePACKT"/>
        <w:rPr>
          <w:rFonts w:eastAsiaTheme="minorHAnsi"/>
          <w:color w:val="000000"/>
          <w:highlight w:val="white"/>
          <w:lang w:val="en-NZ"/>
        </w:rPr>
        <w:pPrChange w:id="68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throw</w:t>
      </w:r>
      <w:r>
        <w:rPr>
          <w:rFonts w:eastAsiaTheme="minorHAnsi"/>
          <w:color w:val="000000"/>
          <w:highlight w:val="white"/>
          <w:lang w:val="en-NZ"/>
        </w:rPr>
        <w:t>(</w:t>
      </w:r>
      <w:r>
        <w:rPr>
          <w:rFonts w:eastAsiaTheme="minorHAnsi"/>
          <w:highlight w:val="white"/>
          <w:lang w:val="en-NZ"/>
        </w:rPr>
        <w:t>"Not Implemented"</w:t>
      </w:r>
      <w:r>
        <w:rPr>
          <w:rFonts w:eastAsiaTheme="minorHAnsi"/>
          <w:color w:val="000000"/>
          <w:highlight w:val="white"/>
          <w:lang w:val="en-NZ"/>
        </w:rPr>
        <w:t>);</w:t>
      </w:r>
    </w:p>
    <w:p w14:paraId="123FC6F5" w14:textId="77777777" w:rsidR="007F397E" w:rsidRDefault="007F397E">
      <w:pPr>
        <w:pStyle w:val="CodePACKT"/>
        <w:rPr>
          <w:rFonts w:eastAsiaTheme="minorHAnsi"/>
          <w:color w:val="000000"/>
          <w:highlight w:val="white"/>
          <w:lang w:val="en-NZ"/>
        </w:rPr>
        <w:pPrChange w:id="68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w:t>
      </w:r>
    </w:p>
    <w:p w14:paraId="33C065F8" w14:textId="77777777" w:rsidR="007F397E" w:rsidRDefault="007F397E">
      <w:pPr>
        <w:pStyle w:val="CodePACKT"/>
        <w:rPr>
          <w:rFonts w:eastAsiaTheme="minorHAnsi"/>
          <w:color w:val="000000"/>
          <w:highlight w:val="white"/>
          <w:lang w:val="en-NZ"/>
        </w:rPr>
        <w:pPrChange w:id="68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00"/>
          <w:highlight w:val="white"/>
          <w:lang w:val="en-NZ"/>
        </w:rPr>
        <w:tab/>
        <w:t>TreeTypes_[</w:t>
      </w:r>
      <w:r>
        <w:rPr>
          <w:rFonts w:eastAsiaTheme="minorHAnsi"/>
          <w:color w:val="808080"/>
          <w:highlight w:val="white"/>
          <w:lang w:val="en-NZ"/>
        </w:rPr>
        <w:t>key</w:t>
      </w:r>
      <w:r>
        <w:rPr>
          <w:rFonts w:eastAsiaTheme="minorHAnsi"/>
          <w:color w:val="000000"/>
          <w:highlight w:val="white"/>
          <w:lang w:val="en-NZ"/>
        </w:rPr>
        <w:t>] = TreeType;</w:t>
      </w:r>
    </w:p>
    <w:p w14:paraId="7714A113" w14:textId="77777777" w:rsidR="007F397E" w:rsidRDefault="007F397E">
      <w:pPr>
        <w:pStyle w:val="CodePACKT"/>
        <w:rPr>
          <w:rFonts w:eastAsiaTheme="minorHAnsi"/>
          <w:color w:val="000000"/>
          <w:highlight w:val="white"/>
          <w:lang w:val="en-NZ"/>
        </w:rPr>
        <w:pPrChange w:id="68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w:t>
      </w:r>
    </w:p>
    <w:p w14:paraId="6D7448C4" w14:textId="77777777" w:rsidR="007F397E" w:rsidRDefault="007F397E">
      <w:pPr>
        <w:pStyle w:val="CodePACKT"/>
        <w:rPr>
          <w:rFonts w:eastAsiaTheme="minorHAnsi"/>
          <w:color w:val="000000"/>
          <w:highlight w:val="white"/>
          <w:lang w:val="en-NZ"/>
        </w:rPr>
        <w:pPrChange w:id="68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TreeType;</w:t>
      </w:r>
    </w:p>
    <w:p w14:paraId="21187294" w14:textId="77777777" w:rsidR="007F397E" w:rsidRDefault="007F397E">
      <w:pPr>
        <w:pStyle w:val="CodePACKT"/>
        <w:rPr>
          <w:rFonts w:eastAsiaTheme="minorHAnsi"/>
          <w:color w:val="000000"/>
          <w:highlight w:val="white"/>
          <w:lang w:val="en-NZ"/>
        </w:rPr>
        <w:pPrChange w:id="690" w:author="Rashmi Suvarna" w:date="2015-10-26T11:23:00Z">
          <w:pPr>
            <w:autoSpaceDE w:val="0"/>
            <w:autoSpaceDN w:val="0"/>
            <w:adjustRightInd w:val="0"/>
            <w:spacing w:after="0"/>
          </w:pPr>
        </w:pPrChange>
      </w:pPr>
      <w:r>
        <w:rPr>
          <w:rFonts w:eastAsiaTheme="minorHAnsi"/>
          <w:color w:val="000000"/>
          <w:highlight w:val="white"/>
          <w:lang w:val="en-NZ"/>
        </w:rPr>
        <w:tab/>
        <w:t>}</w:t>
      </w:r>
    </w:p>
    <w:p w14:paraId="41F0567B" w14:textId="77777777" w:rsidR="007F397E" w:rsidRDefault="007F397E">
      <w:pPr>
        <w:pStyle w:val="CodePACKT"/>
        <w:rPr>
          <w:rFonts w:eastAsiaTheme="minorHAnsi"/>
          <w:color w:val="000000"/>
          <w:highlight w:val="white"/>
          <w:lang w:val="en-NZ"/>
        </w:rPr>
        <w:pPrChange w:id="691" w:author="Rashmi Suvarna" w:date="2015-10-26T11:23:00Z">
          <w:pPr>
            <w:autoSpaceDE w:val="0"/>
            <w:autoSpaceDN w:val="0"/>
            <w:adjustRightInd w:val="0"/>
            <w:spacing w:after="0"/>
          </w:pPr>
        </w:pPrChange>
      </w:pPr>
      <w:r>
        <w:rPr>
          <w:rFonts w:eastAsiaTheme="minorHAnsi"/>
          <w:color w:val="0000FF"/>
          <w:highlight w:val="white"/>
          <w:lang w:val="en-NZ"/>
        </w:rPr>
        <w:t>private</w:t>
      </w:r>
      <w:r>
        <w:rPr>
          <w:rFonts w:eastAsiaTheme="minorHAnsi"/>
          <w:color w:val="000000"/>
          <w:highlight w:val="white"/>
          <w:lang w:val="en-NZ"/>
        </w:rPr>
        <w:t>:</w:t>
      </w:r>
    </w:p>
    <w:p w14:paraId="3C3287CC" w14:textId="77777777" w:rsidR="007F397E" w:rsidRDefault="007F397E">
      <w:pPr>
        <w:pStyle w:val="CodePACKT"/>
        <w:rPr>
          <w:rFonts w:eastAsiaTheme="minorHAnsi"/>
          <w:color w:val="000000"/>
          <w:highlight w:val="white"/>
          <w:lang w:val="en-NZ"/>
        </w:rPr>
        <w:pPrChange w:id="69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map</w:t>
      </w:r>
      <w:r>
        <w:rPr>
          <w:rFonts w:eastAsiaTheme="minorHAnsi"/>
          <w:color w:val="000000"/>
          <w:highlight w:val="white"/>
          <w:lang w:val="en-NZ"/>
        </w:rPr>
        <w:t>&lt;</w:t>
      </w:r>
      <w:r>
        <w:rPr>
          <w:rFonts w:eastAsiaTheme="minorHAnsi"/>
          <w:color w:val="0000FF"/>
          <w:highlight w:val="white"/>
          <w:lang w:val="en-NZ"/>
        </w:rPr>
        <w:t>char</w:t>
      </w:r>
      <w:r>
        <w:rPr>
          <w:rFonts w:eastAsiaTheme="minorHAnsi"/>
          <w:color w:val="000000"/>
          <w:highlight w:val="white"/>
          <w:lang w:val="en-NZ"/>
        </w:rPr>
        <w:t xml:space="preserve">, </w:t>
      </w:r>
      <w:r>
        <w:rPr>
          <w:rFonts w:eastAsiaTheme="minorHAnsi"/>
          <w:color w:val="2B91AF"/>
          <w:highlight w:val="white"/>
          <w:lang w:val="en-NZ"/>
        </w:rPr>
        <w:t>TreeType</w:t>
      </w:r>
      <w:r>
        <w:rPr>
          <w:rFonts w:eastAsiaTheme="minorHAnsi"/>
          <w:color w:val="000000"/>
          <w:highlight w:val="white"/>
          <w:lang w:val="en-NZ"/>
        </w:rPr>
        <w:t>*&gt; TreeTypes_;</w:t>
      </w:r>
    </w:p>
    <w:p w14:paraId="79907226" w14:textId="77777777" w:rsidR="007F397E" w:rsidRDefault="007F397E">
      <w:pPr>
        <w:pStyle w:val="CodePACKT"/>
        <w:rPr>
          <w:rFonts w:eastAsiaTheme="minorHAnsi"/>
          <w:color w:val="000000"/>
          <w:highlight w:val="white"/>
          <w:lang w:val="en-NZ"/>
        </w:rPr>
        <w:pPrChange w:id="693" w:author="Rashmi Suvarna" w:date="2015-10-26T11:23:00Z">
          <w:pPr>
            <w:autoSpaceDE w:val="0"/>
            <w:autoSpaceDN w:val="0"/>
            <w:adjustRightInd w:val="0"/>
            <w:spacing w:after="0"/>
          </w:pPr>
        </w:pPrChange>
      </w:pPr>
      <w:r>
        <w:rPr>
          <w:rFonts w:eastAsiaTheme="minorHAnsi"/>
          <w:color w:val="000000"/>
          <w:highlight w:val="white"/>
          <w:lang w:val="en-NZ"/>
        </w:rPr>
        <w:t>};</w:t>
      </w:r>
    </w:p>
    <w:p w14:paraId="3578223A" w14:textId="77777777" w:rsidR="007F397E" w:rsidRDefault="007F397E">
      <w:pPr>
        <w:pStyle w:val="CodePACKT"/>
        <w:rPr>
          <w:rFonts w:eastAsiaTheme="minorHAnsi"/>
          <w:color w:val="000000"/>
          <w:highlight w:val="white"/>
          <w:lang w:val="en-NZ"/>
        </w:rPr>
        <w:pPrChange w:id="694" w:author="Rashmi Suvarna" w:date="2015-10-26T11:23:00Z">
          <w:pPr>
            <w:autoSpaceDE w:val="0"/>
            <w:autoSpaceDN w:val="0"/>
            <w:adjustRightInd w:val="0"/>
            <w:spacing w:after="0"/>
          </w:pPr>
        </w:pPrChange>
      </w:pPr>
    </w:p>
    <w:p w14:paraId="5CC5DFD0" w14:textId="77777777" w:rsidR="007F397E" w:rsidRDefault="007F397E">
      <w:pPr>
        <w:pStyle w:val="CodePACKT"/>
        <w:rPr>
          <w:rFonts w:eastAsiaTheme="minorHAnsi"/>
          <w:color w:val="000000"/>
          <w:highlight w:val="white"/>
          <w:lang w:val="en-NZ"/>
        </w:rPr>
        <w:pPrChange w:id="695" w:author="Rashmi Suvarna" w:date="2015-10-26T11:23:00Z">
          <w:pPr>
            <w:autoSpaceDE w:val="0"/>
            <w:autoSpaceDN w:val="0"/>
            <w:adjustRightInd w:val="0"/>
            <w:spacing w:after="0"/>
          </w:pPr>
        </w:pPrChange>
      </w:pPr>
    </w:p>
    <w:p w14:paraId="2E28191D" w14:textId="77777777" w:rsidR="007F397E" w:rsidRDefault="007F397E">
      <w:pPr>
        <w:pStyle w:val="CodePACKT"/>
        <w:rPr>
          <w:rFonts w:eastAsiaTheme="minorHAnsi"/>
          <w:color w:val="000000"/>
          <w:highlight w:val="white"/>
          <w:lang w:val="en-NZ"/>
        </w:rPr>
        <w:pPrChange w:id="696" w:author="Rashmi Suvarna" w:date="2015-10-26T11:23:00Z">
          <w:pPr>
            <w:autoSpaceDE w:val="0"/>
            <w:autoSpaceDN w:val="0"/>
            <w:adjustRightInd w:val="0"/>
            <w:spacing w:after="0"/>
          </w:pPr>
        </w:pPrChange>
      </w:pPr>
      <w:r>
        <w:rPr>
          <w:rFonts w:eastAsiaTheme="minorHAnsi"/>
          <w:color w:val="008000"/>
          <w:highlight w:val="white"/>
          <w:lang w:val="en-NZ"/>
        </w:rPr>
        <w:t>//The Main method</w:t>
      </w:r>
    </w:p>
    <w:p w14:paraId="53582C40" w14:textId="77777777" w:rsidR="007F397E" w:rsidRDefault="007F397E">
      <w:pPr>
        <w:pStyle w:val="CodePACKT"/>
        <w:rPr>
          <w:rFonts w:eastAsiaTheme="minorHAnsi"/>
          <w:color w:val="000000"/>
          <w:highlight w:val="white"/>
          <w:lang w:val="en-NZ"/>
        </w:rPr>
        <w:pPrChange w:id="697" w:author="Rashmi Suvarna" w:date="2015-10-26T11:23:00Z">
          <w:pPr>
            <w:autoSpaceDE w:val="0"/>
            <w:autoSpaceDN w:val="0"/>
            <w:adjustRightInd w:val="0"/>
            <w:spacing w:after="0"/>
          </w:pPr>
        </w:pPrChange>
      </w:pPr>
      <w:r>
        <w:rPr>
          <w:rFonts w:eastAsiaTheme="minorHAnsi"/>
          <w:color w:val="0000FF"/>
          <w:highlight w:val="white"/>
          <w:lang w:val="en-NZ"/>
        </w:rPr>
        <w:t>int</w:t>
      </w:r>
      <w:r>
        <w:rPr>
          <w:rFonts w:eastAsiaTheme="minorHAnsi"/>
          <w:color w:val="000000"/>
          <w:highlight w:val="white"/>
          <w:lang w:val="en-NZ"/>
        </w:rPr>
        <w:t xml:space="preserve"> main()</w:t>
      </w:r>
    </w:p>
    <w:p w14:paraId="78A66E5C" w14:textId="77777777" w:rsidR="007F397E" w:rsidRDefault="007F397E">
      <w:pPr>
        <w:pStyle w:val="CodePACKT"/>
        <w:rPr>
          <w:rFonts w:eastAsiaTheme="minorHAnsi"/>
          <w:color w:val="000000"/>
          <w:highlight w:val="white"/>
          <w:lang w:val="en-NZ"/>
        </w:rPr>
        <w:pPrChange w:id="698" w:author="Rashmi Suvarna" w:date="2015-10-26T11:23:00Z">
          <w:pPr>
            <w:autoSpaceDE w:val="0"/>
            <w:autoSpaceDN w:val="0"/>
            <w:adjustRightInd w:val="0"/>
            <w:spacing w:after="0"/>
          </w:pPr>
        </w:pPrChange>
      </w:pPr>
      <w:r>
        <w:rPr>
          <w:rFonts w:eastAsiaTheme="minorHAnsi"/>
          <w:color w:val="000000"/>
          <w:highlight w:val="white"/>
          <w:lang w:val="en-NZ"/>
        </w:rPr>
        <w:t>{</w:t>
      </w:r>
    </w:p>
    <w:p w14:paraId="23E4BAD5" w14:textId="77777777" w:rsidR="007F397E" w:rsidRDefault="007F397E">
      <w:pPr>
        <w:pStyle w:val="CodePACKT"/>
        <w:rPr>
          <w:rFonts w:eastAsiaTheme="minorHAnsi"/>
          <w:color w:val="000000"/>
          <w:highlight w:val="white"/>
          <w:lang w:val="en-NZ"/>
        </w:rPr>
        <w:pPrChange w:id="69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string</w:t>
      </w:r>
      <w:r>
        <w:rPr>
          <w:rFonts w:eastAsiaTheme="minorHAnsi"/>
          <w:color w:val="000000"/>
          <w:highlight w:val="white"/>
          <w:lang w:val="en-NZ"/>
        </w:rPr>
        <w:t xml:space="preserve"> forestType = </w:t>
      </w:r>
      <w:r>
        <w:rPr>
          <w:rFonts w:eastAsiaTheme="minorHAnsi"/>
          <w:highlight w:val="white"/>
          <w:lang w:val="en-NZ"/>
        </w:rPr>
        <w:t>"ZAZZBAZZBZZAZZ"</w:t>
      </w:r>
      <w:r>
        <w:rPr>
          <w:rFonts w:eastAsiaTheme="minorHAnsi"/>
          <w:color w:val="000000"/>
          <w:highlight w:val="white"/>
          <w:lang w:val="en-NZ"/>
        </w:rPr>
        <w:t>;</w:t>
      </w:r>
    </w:p>
    <w:p w14:paraId="18E03727" w14:textId="77777777" w:rsidR="007F397E" w:rsidRDefault="007F397E">
      <w:pPr>
        <w:pStyle w:val="CodePACKT"/>
        <w:rPr>
          <w:rFonts w:eastAsiaTheme="minorHAnsi"/>
          <w:color w:val="000000"/>
          <w:highlight w:val="white"/>
          <w:lang w:val="en-NZ"/>
        </w:rPr>
        <w:pPrChange w:id="70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const</w:t>
      </w:r>
      <w:r>
        <w:rPr>
          <w:rFonts w:eastAsiaTheme="minorHAnsi"/>
          <w:color w:val="000000"/>
          <w:highlight w:val="white"/>
          <w:lang w:val="en-NZ"/>
        </w:rPr>
        <w:t xml:space="preserve"> </w:t>
      </w:r>
      <w:r>
        <w:rPr>
          <w:rFonts w:eastAsiaTheme="minorHAnsi"/>
          <w:color w:val="0000FF"/>
          <w:highlight w:val="white"/>
          <w:lang w:val="en-NZ"/>
        </w:rPr>
        <w:t>char</w:t>
      </w:r>
      <w:r>
        <w:rPr>
          <w:rFonts w:eastAsiaTheme="minorHAnsi"/>
          <w:color w:val="000000"/>
          <w:highlight w:val="white"/>
          <w:lang w:val="en-NZ"/>
        </w:rPr>
        <w:t>* chars = forestType.c_str();</w:t>
      </w:r>
    </w:p>
    <w:p w14:paraId="6CB0885D" w14:textId="77777777" w:rsidR="007F397E" w:rsidRDefault="007F397E">
      <w:pPr>
        <w:pStyle w:val="CodePACKT"/>
        <w:rPr>
          <w:rFonts w:eastAsiaTheme="minorHAnsi"/>
          <w:color w:val="000000"/>
          <w:highlight w:val="white"/>
          <w:lang w:val="en-NZ"/>
        </w:rPr>
        <w:pPrChange w:id="701" w:author="Rashmi Suvarna" w:date="2015-10-26T11:23:00Z">
          <w:pPr>
            <w:autoSpaceDE w:val="0"/>
            <w:autoSpaceDN w:val="0"/>
            <w:adjustRightInd w:val="0"/>
            <w:spacing w:after="0"/>
          </w:pPr>
        </w:pPrChange>
      </w:pPr>
    </w:p>
    <w:p w14:paraId="4B6C56A3" w14:textId="77777777" w:rsidR="007F397E" w:rsidRDefault="007F397E">
      <w:pPr>
        <w:pStyle w:val="CodePACKT"/>
        <w:rPr>
          <w:rFonts w:eastAsiaTheme="minorHAnsi"/>
          <w:color w:val="000000"/>
          <w:highlight w:val="white"/>
          <w:lang w:val="en-NZ"/>
        </w:rPr>
        <w:pPrChange w:id="70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TreeTypeFactory</w:t>
      </w:r>
      <w:r>
        <w:rPr>
          <w:rFonts w:eastAsiaTheme="minorHAnsi"/>
          <w:color w:val="000000"/>
          <w:highlight w:val="white"/>
          <w:lang w:val="en-NZ"/>
        </w:rPr>
        <w:t xml:space="preserve">* factory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TreeTypeFactory</w:t>
      </w:r>
      <w:r>
        <w:rPr>
          <w:rFonts w:eastAsiaTheme="minorHAnsi"/>
          <w:color w:val="000000"/>
          <w:highlight w:val="white"/>
          <w:lang w:val="en-NZ"/>
        </w:rPr>
        <w:t>;</w:t>
      </w:r>
    </w:p>
    <w:p w14:paraId="164498FD" w14:textId="77777777" w:rsidR="007F397E" w:rsidRDefault="007F397E">
      <w:pPr>
        <w:pStyle w:val="CodePACKT"/>
        <w:rPr>
          <w:rFonts w:eastAsiaTheme="minorHAnsi"/>
          <w:color w:val="000000"/>
          <w:highlight w:val="white"/>
          <w:lang w:val="en-NZ"/>
        </w:rPr>
        <w:pPrChange w:id="703" w:author="Rashmi Suvarna" w:date="2015-10-26T11:23:00Z">
          <w:pPr>
            <w:autoSpaceDE w:val="0"/>
            <w:autoSpaceDN w:val="0"/>
            <w:adjustRightInd w:val="0"/>
            <w:spacing w:after="0"/>
          </w:pPr>
        </w:pPrChange>
      </w:pPr>
    </w:p>
    <w:p w14:paraId="60ADD95B" w14:textId="77777777" w:rsidR="007F397E" w:rsidRDefault="007F397E">
      <w:pPr>
        <w:pStyle w:val="CodePACKT"/>
        <w:rPr>
          <w:rFonts w:eastAsiaTheme="minorHAnsi"/>
          <w:color w:val="000000"/>
          <w:highlight w:val="white"/>
          <w:lang w:val="en-NZ"/>
        </w:rPr>
        <w:pPrChange w:id="704"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8000"/>
          <w:highlight w:val="white"/>
          <w:lang w:val="en-NZ"/>
        </w:rPr>
        <w:t>// extrinsic state</w:t>
      </w:r>
    </w:p>
    <w:p w14:paraId="087861C9" w14:textId="77777777" w:rsidR="007F397E" w:rsidRDefault="007F397E">
      <w:pPr>
        <w:pStyle w:val="CodePACKT"/>
        <w:rPr>
          <w:rFonts w:eastAsiaTheme="minorHAnsi"/>
          <w:color w:val="000000"/>
          <w:highlight w:val="white"/>
          <w:lang w:val="en-NZ"/>
        </w:rPr>
        <w:pPrChange w:id="70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int</w:t>
      </w:r>
      <w:r>
        <w:rPr>
          <w:rFonts w:eastAsiaTheme="minorHAnsi"/>
          <w:color w:val="000000"/>
          <w:highlight w:val="white"/>
          <w:lang w:val="en-NZ"/>
        </w:rPr>
        <w:t xml:space="preserve"> size = 10;</w:t>
      </w:r>
    </w:p>
    <w:p w14:paraId="0D4C1AD0" w14:textId="77777777" w:rsidR="007F397E" w:rsidRDefault="007F397E">
      <w:pPr>
        <w:pStyle w:val="CodePACKT"/>
        <w:rPr>
          <w:rFonts w:eastAsiaTheme="minorHAnsi"/>
          <w:color w:val="000000"/>
          <w:highlight w:val="white"/>
          <w:lang w:val="en-NZ"/>
        </w:rPr>
        <w:pPrChange w:id="706" w:author="Rashmi Suvarna" w:date="2015-10-26T11:23:00Z">
          <w:pPr>
            <w:autoSpaceDE w:val="0"/>
            <w:autoSpaceDN w:val="0"/>
            <w:adjustRightInd w:val="0"/>
            <w:spacing w:after="0"/>
          </w:pPr>
        </w:pPrChange>
      </w:pPr>
    </w:p>
    <w:p w14:paraId="3BAD5948" w14:textId="77777777" w:rsidR="007F397E" w:rsidRDefault="007F397E">
      <w:pPr>
        <w:pStyle w:val="CodePACKT"/>
        <w:rPr>
          <w:rFonts w:eastAsiaTheme="minorHAnsi"/>
          <w:color w:val="000000"/>
          <w:highlight w:val="white"/>
          <w:lang w:val="en-NZ"/>
        </w:rPr>
        <w:pPrChange w:id="707"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8000"/>
          <w:highlight w:val="white"/>
          <w:lang w:val="en-NZ"/>
        </w:rPr>
        <w:t>// For each TreeType use a flyweight object</w:t>
      </w:r>
    </w:p>
    <w:p w14:paraId="0446F015" w14:textId="77777777" w:rsidR="007F397E" w:rsidRDefault="007F397E">
      <w:pPr>
        <w:pStyle w:val="CodePACKT"/>
        <w:rPr>
          <w:rFonts w:eastAsiaTheme="minorHAnsi"/>
          <w:color w:val="000000"/>
          <w:highlight w:val="white"/>
          <w:lang w:val="en-NZ"/>
        </w:rPr>
        <w:pPrChange w:id="708"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for</w:t>
      </w:r>
      <w:r>
        <w:rPr>
          <w:rFonts w:eastAsiaTheme="minorHAnsi"/>
          <w:color w:val="000000"/>
          <w:highlight w:val="white"/>
          <w:lang w:val="en-NZ"/>
        </w:rPr>
        <w:t xml:space="preserve"> (</w:t>
      </w:r>
      <w:r>
        <w:rPr>
          <w:rFonts w:eastAsiaTheme="minorHAnsi"/>
          <w:color w:val="2B91AF"/>
          <w:highlight w:val="white"/>
          <w:lang w:val="en-NZ"/>
        </w:rPr>
        <w:t>size_t</w:t>
      </w:r>
      <w:r>
        <w:rPr>
          <w:rFonts w:eastAsiaTheme="minorHAnsi"/>
          <w:color w:val="000000"/>
          <w:highlight w:val="white"/>
          <w:lang w:val="en-NZ"/>
        </w:rPr>
        <w:t xml:space="preserve"> i = 0; i &lt; forestType.length(); i++)</w:t>
      </w:r>
    </w:p>
    <w:p w14:paraId="30750FB3" w14:textId="77777777" w:rsidR="007F397E" w:rsidRDefault="007F397E">
      <w:pPr>
        <w:pStyle w:val="CodePACKT"/>
        <w:rPr>
          <w:rFonts w:eastAsiaTheme="minorHAnsi"/>
          <w:color w:val="000000"/>
          <w:highlight w:val="white"/>
          <w:lang w:val="en-NZ"/>
        </w:rPr>
        <w:pPrChange w:id="709" w:author="Rashmi Suvarna" w:date="2015-10-26T11:23:00Z">
          <w:pPr>
            <w:autoSpaceDE w:val="0"/>
            <w:autoSpaceDN w:val="0"/>
            <w:adjustRightInd w:val="0"/>
            <w:spacing w:after="0"/>
          </w:pPr>
        </w:pPrChange>
      </w:pPr>
      <w:r>
        <w:rPr>
          <w:rFonts w:eastAsiaTheme="minorHAnsi"/>
          <w:color w:val="000000"/>
          <w:highlight w:val="white"/>
          <w:lang w:val="en-NZ"/>
        </w:rPr>
        <w:tab/>
        <w:t>{</w:t>
      </w:r>
    </w:p>
    <w:p w14:paraId="15E8171A" w14:textId="77777777" w:rsidR="007F397E" w:rsidRDefault="007F397E">
      <w:pPr>
        <w:pStyle w:val="CodePACKT"/>
        <w:rPr>
          <w:rFonts w:eastAsiaTheme="minorHAnsi"/>
          <w:color w:val="000000"/>
          <w:highlight w:val="white"/>
          <w:lang w:val="en-NZ"/>
        </w:rPr>
        <w:pPrChange w:id="710"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size++;</w:t>
      </w:r>
    </w:p>
    <w:p w14:paraId="03CB0875" w14:textId="77777777" w:rsidR="007F397E" w:rsidRDefault="007F397E">
      <w:pPr>
        <w:pStyle w:val="CodePACKT"/>
        <w:rPr>
          <w:rFonts w:eastAsiaTheme="minorHAnsi"/>
          <w:color w:val="000000"/>
          <w:highlight w:val="white"/>
          <w:lang w:val="en-NZ"/>
        </w:rPr>
        <w:pPrChange w:id="711"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r>
      <w:r>
        <w:rPr>
          <w:rFonts w:eastAsiaTheme="minorHAnsi"/>
          <w:color w:val="2B91AF"/>
          <w:highlight w:val="white"/>
          <w:lang w:val="en-NZ"/>
        </w:rPr>
        <w:t>TreeType</w:t>
      </w:r>
      <w:r>
        <w:rPr>
          <w:rFonts w:eastAsiaTheme="minorHAnsi"/>
          <w:color w:val="000000"/>
          <w:highlight w:val="white"/>
          <w:lang w:val="en-NZ"/>
        </w:rPr>
        <w:t>* TreeType = factory-&gt;GetTreeType(chars[i]);</w:t>
      </w:r>
    </w:p>
    <w:p w14:paraId="1F1012F9" w14:textId="77777777" w:rsidR="007F397E" w:rsidRDefault="007F397E">
      <w:pPr>
        <w:pStyle w:val="CodePACKT"/>
        <w:rPr>
          <w:rFonts w:eastAsiaTheme="minorHAnsi"/>
          <w:color w:val="000000"/>
          <w:highlight w:val="white"/>
          <w:lang w:val="en-NZ"/>
        </w:rPr>
        <w:pPrChange w:id="712"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TreeType-&gt;Display(size);</w:t>
      </w:r>
    </w:p>
    <w:p w14:paraId="46B4A336" w14:textId="77777777" w:rsidR="007F397E" w:rsidRDefault="007F397E">
      <w:pPr>
        <w:pStyle w:val="CodePACKT"/>
        <w:rPr>
          <w:rFonts w:eastAsiaTheme="minorHAnsi"/>
          <w:color w:val="000000"/>
          <w:highlight w:val="white"/>
          <w:lang w:val="en-NZ"/>
        </w:rPr>
        <w:pPrChange w:id="713" w:author="Rashmi Suvarna" w:date="2015-10-26T11:23:00Z">
          <w:pPr>
            <w:autoSpaceDE w:val="0"/>
            <w:autoSpaceDN w:val="0"/>
            <w:adjustRightInd w:val="0"/>
            <w:spacing w:after="0"/>
          </w:pPr>
        </w:pPrChange>
      </w:pPr>
      <w:r>
        <w:rPr>
          <w:rFonts w:eastAsiaTheme="minorHAnsi"/>
          <w:color w:val="000000"/>
          <w:highlight w:val="white"/>
          <w:lang w:val="en-NZ"/>
        </w:rPr>
        <w:lastRenderedPageBreak/>
        <w:tab/>
        <w:t>}</w:t>
      </w:r>
    </w:p>
    <w:p w14:paraId="1AE636C5" w14:textId="77777777" w:rsidR="007F397E" w:rsidRDefault="007F397E">
      <w:pPr>
        <w:pStyle w:val="CodePACKT"/>
        <w:rPr>
          <w:rFonts w:eastAsiaTheme="minorHAnsi"/>
          <w:color w:val="000000"/>
          <w:highlight w:val="white"/>
          <w:lang w:val="en-NZ"/>
        </w:rPr>
        <w:pPrChange w:id="714" w:author="Rashmi Suvarna" w:date="2015-10-26T11:23:00Z">
          <w:pPr>
            <w:autoSpaceDE w:val="0"/>
            <w:autoSpaceDN w:val="0"/>
            <w:adjustRightInd w:val="0"/>
            <w:spacing w:after="0"/>
          </w:pPr>
        </w:pPrChange>
      </w:pPr>
    </w:p>
    <w:p w14:paraId="0CCFE97A" w14:textId="77777777" w:rsidR="007F397E" w:rsidRDefault="007F397E">
      <w:pPr>
        <w:pStyle w:val="CodePACKT"/>
        <w:rPr>
          <w:rFonts w:eastAsiaTheme="minorHAnsi"/>
          <w:color w:val="000000"/>
          <w:highlight w:val="white"/>
          <w:lang w:val="en-NZ"/>
        </w:rPr>
        <w:pPrChange w:id="715"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8000"/>
          <w:highlight w:val="white"/>
          <w:lang w:val="en-NZ"/>
        </w:rPr>
        <w:t>//Clean memory</w:t>
      </w:r>
    </w:p>
    <w:p w14:paraId="1F3CB2DB" w14:textId="77777777" w:rsidR="007F397E" w:rsidRDefault="007F397E">
      <w:pPr>
        <w:pStyle w:val="CodePACKT"/>
        <w:rPr>
          <w:rFonts w:eastAsiaTheme="minorHAnsi"/>
          <w:color w:val="000000"/>
          <w:highlight w:val="white"/>
          <w:lang w:val="en-NZ"/>
        </w:rPr>
        <w:pPrChange w:id="716"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delete</w:t>
      </w:r>
      <w:r>
        <w:rPr>
          <w:rFonts w:eastAsiaTheme="minorHAnsi"/>
          <w:color w:val="000000"/>
          <w:highlight w:val="white"/>
          <w:lang w:val="en-NZ"/>
        </w:rPr>
        <w:t xml:space="preserve"> factory;</w:t>
      </w:r>
    </w:p>
    <w:p w14:paraId="76A6449C" w14:textId="77777777" w:rsidR="007F397E" w:rsidRDefault="007F397E">
      <w:pPr>
        <w:pStyle w:val="CodePACKT"/>
        <w:rPr>
          <w:rFonts w:eastAsiaTheme="minorHAnsi"/>
          <w:color w:val="000000"/>
          <w:highlight w:val="white"/>
          <w:lang w:val="en-NZ"/>
        </w:rPr>
        <w:pPrChange w:id="717" w:author="Rashmi Suvarna" w:date="2015-10-26T11:23:00Z">
          <w:pPr>
            <w:autoSpaceDE w:val="0"/>
            <w:autoSpaceDN w:val="0"/>
            <w:adjustRightInd w:val="0"/>
            <w:spacing w:after="0"/>
          </w:pPr>
        </w:pPrChange>
      </w:pPr>
    </w:p>
    <w:p w14:paraId="63A318B2" w14:textId="77777777" w:rsidR="007F397E" w:rsidRDefault="007F397E">
      <w:pPr>
        <w:pStyle w:val="CodePACKT"/>
        <w:rPr>
          <w:rFonts w:eastAsiaTheme="minorHAnsi"/>
          <w:color w:val="000000"/>
          <w:highlight w:val="white"/>
          <w:lang w:val="en-NZ"/>
        </w:rPr>
        <w:pPrChange w:id="718" w:author="Rashmi Suvarna" w:date="2015-10-26T11:23:00Z">
          <w:pPr>
            <w:autoSpaceDE w:val="0"/>
            <w:autoSpaceDN w:val="0"/>
            <w:adjustRightInd w:val="0"/>
            <w:spacing w:after="0"/>
          </w:pPr>
        </w:pPrChange>
      </w:pPr>
      <w:r>
        <w:rPr>
          <w:rFonts w:eastAsiaTheme="minorHAnsi"/>
          <w:color w:val="000000"/>
          <w:highlight w:val="white"/>
          <w:lang w:val="en-NZ"/>
        </w:rPr>
        <w:tab/>
        <w:t>_getch();</w:t>
      </w:r>
    </w:p>
    <w:p w14:paraId="02F7409B" w14:textId="77777777" w:rsidR="007F397E" w:rsidRDefault="007F397E">
      <w:pPr>
        <w:pStyle w:val="CodePACKT"/>
        <w:rPr>
          <w:rFonts w:eastAsiaTheme="minorHAnsi"/>
          <w:color w:val="000000"/>
          <w:highlight w:val="white"/>
          <w:lang w:val="en-NZ"/>
        </w:rPr>
        <w:pPrChange w:id="719" w:author="Rashmi Suvarna" w:date="2015-10-26T11:23: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0;</w:t>
      </w:r>
    </w:p>
    <w:p w14:paraId="2154C068" w14:textId="627628EA" w:rsidR="00AA2294" w:rsidRPr="00AA2294" w:rsidRDefault="007F397E">
      <w:pPr>
        <w:pStyle w:val="CodePACKT"/>
        <w:rPr>
          <w:rFonts w:eastAsiaTheme="minorHAnsi"/>
          <w:color w:val="000000"/>
          <w:highlight w:val="white"/>
          <w:lang w:val="en-NZ"/>
        </w:rPr>
        <w:pPrChange w:id="720" w:author="Rashmi Suvarna" w:date="2015-10-26T11:23:00Z">
          <w:pPr>
            <w:pStyle w:val="ListParagraph"/>
            <w:numPr>
              <w:numId w:val="12"/>
            </w:numPr>
            <w:autoSpaceDE w:val="0"/>
            <w:autoSpaceDN w:val="0"/>
            <w:adjustRightInd w:val="0"/>
            <w:spacing w:after="0"/>
            <w:ind w:left="1080" w:hanging="360"/>
          </w:pPr>
        </w:pPrChange>
      </w:pPr>
      <w:r>
        <w:rPr>
          <w:rFonts w:eastAsiaTheme="minorHAnsi"/>
          <w:color w:val="000000"/>
          <w:highlight w:val="white"/>
          <w:lang w:val="en-NZ"/>
        </w:rPr>
        <w:t>}</w:t>
      </w:r>
    </w:p>
    <w:p w14:paraId="59EA0805" w14:textId="77777777" w:rsidR="00146D39" w:rsidRPr="00146D39" w:rsidRDefault="00146D39">
      <w:pPr>
        <w:pStyle w:val="CodePACKT"/>
        <w:rPr>
          <w:rFonts w:eastAsiaTheme="minorHAnsi"/>
          <w:color w:val="000000"/>
          <w:highlight w:val="white"/>
          <w:lang w:val="en-NZ"/>
        </w:rPr>
        <w:pPrChange w:id="721" w:author="Rashmi Suvarna" w:date="2015-10-26T11:23:00Z">
          <w:pPr>
            <w:pStyle w:val="ListParagraph"/>
            <w:numPr>
              <w:numId w:val="12"/>
            </w:numPr>
            <w:autoSpaceDE w:val="0"/>
            <w:autoSpaceDN w:val="0"/>
            <w:adjustRightInd w:val="0"/>
            <w:spacing w:after="0"/>
            <w:ind w:left="1080" w:hanging="360"/>
          </w:pPr>
        </w:pPrChange>
      </w:pPr>
    </w:p>
    <w:p w14:paraId="4E56C68A" w14:textId="586BE1E7" w:rsidR="001225D8" w:rsidRDefault="001225D8">
      <w:pPr>
        <w:pStyle w:val="Heading2"/>
        <w:numPr>
          <w:ilvl w:val="1"/>
          <w:numId w:val="10"/>
        </w:numPr>
        <w:tabs>
          <w:tab w:val="left" w:pos="0"/>
        </w:tabs>
        <w:pPrChange w:id="722" w:author="Rashmi Suvarna" w:date="2015-10-26T11:17:00Z">
          <w:pPr>
            <w:pStyle w:val="Heading2"/>
            <w:numPr>
              <w:ilvl w:val="1"/>
              <w:numId w:val="12"/>
            </w:numPr>
            <w:tabs>
              <w:tab w:val="left" w:pos="0"/>
            </w:tabs>
            <w:ind w:left="1800" w:hanging="360"/>
          </w:pPr>
        </w:pPrChange>
      </w:pPr>
      <w:r>
        <w:t>How it works...</w:t>
      </w:r>
    </w:p>
    <w:p w14:paraId="5CA7353B" w14:textId="77777777" w:rsidR="007C20B4" w:rsidRDefault="00522650" w:rsidP="009D7500">
      <w:pPr>
        <w:pStyle w:val="NormalPACKT"/>
        <w:rPr>
          <w:ins w:id="723" w:author="Rashmi Suvarna" w:date="2015-10-26T11:20:00Z"/>
        </w:rPr>
      </w:pPr>
      <w:r>
        <w:t xml:space="preserve">In this example, we have created a forest. The basic principle of fly weight pattern is applied whereby part of the structure is shared across all trees and part is dictated by the client. In this example, except the size </w:t>
      </w:r>
      <w:r w:rsidR="00497DC0">
        <w:t>(this</w:t>
      </w:r>
      <w:r>
        <w:t xml:space="preserve"> could be anything, size is just chosen to be an example) every other attribute is chosen to be shared. We create a tree type interface which contains all the attributes. We then have derived classes with have the attributes overridden and a method to set the “size” attribute. We can have multiple such trees. Generally, more the variety of trees, the more detailed the forest will look like. Let us say that we have 10 different types of trees, so we need to have 10 different classes which derives from the interface and has a method to assign the “size” attribute from the client size. </w:t>
      </w:r>
    </w:p>
    <w:p w14:paraId="3DC64EFB" w14:textId="15B1F38D" w:rsidR="009D7500" w:rsidRDefault="00522650" w:rsidP="009D7500">
      <w:pPr>
        <w:pStyle w:val="NormalPACKT"/>
      </w:pPr>
      <w:r>
        <w:t xml:space="preserve">Finally, we have the Tree factory which </w:t>
      </w:r>
      <w:r w:rsidR="000173D9">
        <w:t>assigns</w:t>
      </w:r>
      <w:r>
        <w:t xml:space="preserve"> each tree at run time. </w:t>
      </w:r>
      <w:r w:rsidR="000173D9">
        <w:t xml:space="preserve">We create a reference to the interface as we do with any factory pattern. However, instead of directly instantiating a new object, we first check in the map if that tree attributes are already present. If it is not, we assign a new object and push the attributes to a map. So the next time, a request comes for a similar tree structure which has already been assigned, we can share the attributes from the map. </w:t>
      </w:r>
      <w:r w:rsidR="0029464C">
        <w:t>Finally,</w:t>
      </w:r>
      <w:r w:rsidR="000173D9">
        <w:t xml:space="preserve"> from the client, we create a forest type document which we feed to the factory and it generates the forest for us using the t</w:t>
      </w:r>
      <w:r w:rsidR="0029464C">
        <w:t>rees listed in the document. As the majority of the attributes are shares, the memory footprint is very low.</w:t>
      </w:r>
      <w:r w:rsidR="009868D8">
        <w:t xml:space="preserve"> The following image shows us how the forest is created.</w:t>
      </w:r>
    </w:p>
    <w:p w14:paraId="445F4EA2" w14:textId="1EB3F6BF" w:rsidR="009868D8" w:rsidRDefault="009868D8">
      <w:pPr>
        <w:pStyle w:val="FigurePACKT"/>
        <w:pPrChange w:id="724" w:author="Rashmi Suvarna" w:date="2015-10-26T11:21:00Z">
          <w:pPr>
            <w:pStyle w:val="NormalPACKT"/>
          </w:pPr>
        </w:pPrChange>
      </w:pPr>
      <w:r>
        <w:rPr>
          <w:noProof/>
          <w:lang w:val="en-US"/>
        </w:rPr>
        <w:lastRenderedPageBreak/>
        <w:drawing>
          <wp:inline distT="0" distB="0" distL="0" distR="0" wp14:anchorId="0F2F7563" wp14:editId="3E779C4A">
            <wp:extent cx="50292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yweight.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533650"/>
                    </a:xfrm>
                    <a:prstGeom prst="rect">
                      <a:avLst/>
                    </a:prstGeom>
                  </pic:spPr>
                </pic:pic>
              </a:graphicData>
            </a:graphic>
          </wp:inline>
        </w:drawing>
      </w:r>
    </w:p>
    <w:p w14:paraId="1F52086C" w14:textId="6F23BB47" w:rsidR="00CA0795" w:rsidRDefault="00CA0795" w:rsidP="00CA0795">
      <w:pPr>
        <w:pStyle w:val="LayoutInformationPACKT"/>
      </w:pPr>
      <w:r>
        <w:t xml:space="preserve">Insert Image B04929_06_04.png </w:t>
      </w:r>
    </w:p>
    <w:p w14:paraId="790DBE7F" w14:textId="5DA9B405" w:rsidR="00CA0795" w:rsidRPr="009D7500" w:rsidDel="007C20B4" w:rsidRDefault="00CA0795" w:rsidP="009D7500">
      <w:pPr>
        <w:pStyle w:val="NormalPACKT"/>
        <w:rPr>
          <w:del w:id="725" w:author="Rashmi Suvarna" w:date="2015-10-26T11:21:00Z"/>
        </w:rPr>
      </w:pPr>
    </w:p>
    <w:p w14:paraId="40BE6087" w14:textId="72CF8115" w:rsidR="001225D8" w:rsidRDefault="00356205" w:rsidP="00FF2941">
      <w:pPr>
        <w:pStyle w:val="Heading1"/>
      </w:pPr>
      <w:r>
        <w:t xml:space="preserve">Using </w:t>
      </w:r>
      <w:r w:rsidR="005D55DD">
        <w:t>the strategy pattern</w:t>
      </w:r>
    </w:p>
    <w:p w14:paraId="740ECB3C" w14:textId="538DF3B0" w:rsidR="001225D8" w:rsidRDefault="0094616D" w:rsidP="0086015E">
      <w:pPr>
        <w:pStyle w:val="NormalPACKT"/>
      </w:pPr>
      <w:r>
        <w:t>The strategy design pattern is a very smart of designing the code. In games, this is mostly used for the AI component. In this pattern, we define a large number of algorithms and have all of them from a common interface signature. Then at runtime, we can change the clients of the algorithms. So in effect, the algorithms are independent of the clients.</w:t>
      </w:r>
    </w:p>
    <w:p w14:paraId="0905BC7B" w14:textId="77777777" w:rsidR="00D33F74" w:rsidRDefault="00D33F74" w:rsidP="00291B74">
      <w:pPr>
        <w:pStyle w:val="Heading2"/>
        <w:numPr>
          <w:ilvl w:val="1"/>
          <w:numId w:val="1"/>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291B74">
      <w:pPr>
        <w:pStyle w:val="Heading2"/>
        <w:numPr>
          <w:ilvl w:val="1"/>
          <w:numId w:val="1"/>
        </w:numPr>
        <w:tabs>
          <w:tab w:val="left" w:pos="0"/>
        </w:tabs>
      </w:pPr>
      <w:r>
        <w:t>How to do it...</w:t>
      </w:r>
    </w:p>
    <w:p w14:paraId="36929DBA" w14:textId="1647B017" w:rsidR="00505738" w:rsidRPr="00E94571" w:rsidRDefault="00505738" w:rsidP="00505738">
      <w:pPr>
        <w:pStyle w:val="NormalPACKT"/>
        <w:numPr>
          <w:ilvl w:val="0"/>
          <w:numId w:val="1"/>
        </w:numPr>
      </w:pPr>
      <w:r>
        <w:t>In this recipe we will find out how easy it is to implement the strategy pattern.</w:t>
      </w:r>
    </w:p>
    <w:p w14:paraId="4830E18C" w14:textId="52D17E15" w:rsidR="00D33F74" w:rsidRDefault="00D33F74">
      <w:pPr>
        <w:pStyle w:val="NumberedBulletPACKT"/>
        <w:numPr>
          <w:ilvl w:val="0"/>
          <w:numId w:val="14"/>
        </w:numPr>
        <w:tabs>
          <w:tab w:val="clear" w:pos="360"/>
          <w:tab w:val="left" w:pos="720"/>
        </w:tabs>
        <w:pPrChange w:id="726" w:author="Rashmi Suvarna" w:date="2015-10-26T11:17:00Z">
          <w:pPr>
            <w:pStyle w:val="NumberedBulletPACKT"/>
            <w:numPr>
              <w:numId w:val="21"/>
            </w:numPr>
            <w:tabs>
              <w:tab w:val="clear" w:pos="360"/>
              <w:tab w:val="left" w:pos="720"/>
            </w:tabs>
            <w:ind w:left="1463" w:hanging="386"/>
          </w:pPr>
        </w:pPrChange>
      </w:pPr>
      <w:r>
        <w:t>Open Visual Studio.</w:t>
      </w:r>
    </w:p>
    <w:p w14:paraId="1649851D" w14:textId="77777777" w:rsidR="00D33F74" w:rsidRDefault="00D33F74">
      <w:pPr>
        <w:pStyle w:val="NumberedBulletPACKT"/>
        <w:numPr>
          <w:ilvl w:val="1"/>
          <w:numId w:val="14"/>
        </w:numPr>
        <w:tabs>
          <w:tab w:val="clear" w:pos="360"/>
          <w:tab w:val="left" w:pos="720"/>
        </w:tabs>
        <w:pPrChange w:id="727" w:author="Rashmi Suvarna" w:date="2015-10-26T11:17:00Z">
          <w:pPr>
            <w:pStyle w:val="NumberedBulletPACKT"/>
            <w:numPr>
              <w:ilvl w:val="1"/>
              <w:numId w:val="21"/>
            </w:numPr>
            <w:tabs>
              <w:tab w:val="clear" w:pos="360"/>
              <w:tab w:val="left" w:pos="720"/>
            </w:tabs>
            <w:ind w:left="2520" w:hanging="360"/>
          </w:pPr>
        </w:pPrChange>
      </w:pPr>
      <w:r>
        <w:t xml:space="preserve">Create a new C++ project </w:t>
      </w:r>
    </w:p>
    <w:p w14:paraId="1D84676E" w14:textId="1DE77997" w:rsidR="00D33F74" w:rsidRDefault="00D33F74">
      <w:pPr>
        <w:pStyle w:val="NumberedBulletPACKT"/>
        <w:numPr>
          <w:ilvl w:val="1"/>
          <w:numId w:val="14"/>
        </w:numPr>
        <w:tabs>
          <w:tab w:val="clear" w:pos="360"/>
          <w:tab w:val="left" w:pos="720"/>
        </w:tabs>
        <w:pPrChange w:id="728" w:author="Rashmi Suvarna" w:date="2015-10-26T11:17:00Z">
          <w:pPr>
            <w:pStyle w:val="NumberedBulletPACKT"/>
            <w:numPr>
              <w:ilvl w:val="1"/>
              <w:numId w:val="21"/>
            </w:numPr>
            <w:tabs>
              <w:tab w:val="clear" w:pos="360"/>
              <w:tab w:val="left" w:pos="720"/>
            </w:tabs>
            <w:ind w:left="2520" w:hanging="360"/>
          </w:pPr>
        </w:pPrChange>
      </w:pPr>
      <w:r>
        <w:t xml:space="preserve">Select a win32 </w:t>
      </w:r>
      <w:r w:rsidR="00010206">
        <w:t>console</w:t>
      </w:r>
      <w:r>
        <w:t xml:space="preserve"> application</w:t>
      </w:r>
    </w:p>
    <w:p w14:paraId="7B809BC8" w14:textId="6CE9ECEB" w:rsidR="00D33F74" w:rsidRDefault="00D33F74">
      <w:pPr>
        <w:pStyle w:val="NumberedBulletPACKT"/>
        <w:numPr>
          <w:ilvl w:val="1"/>
          <w:numId w:val="14"/>
        </w:numPr>
        <w:tabs>
          <w:tab w:val="clear" w:pos="360"/>
          <w:tab w:val="left" w:pos="720"/>
        </w:tabs>
        <w:pPrChange w:id="729" w:author="Rashmi Suvarna" w:date="2015-10-26T11:17:00Z">
          <w:pPr>
            <w:pStyle w:val="NumberedBulletPACKT"/>
            <w:numPr>
              <w:ilvl w:val="1"/>
              <w:numId w:val="21"/>
            </w:numPr>
            <w:tabs>
              <w:tab w:val="clear" w:pos="360"/>
              <w:tab w:val="left" w:pos="720"/>
            </w:tabs>
            <w:ind w:left="2520" w:hanging="360"/>
          </w:pPr>
        </w:pPrChange>
      </w:pPr>
      <w:r>
        <w:t xml:space="preserve">Add the following files:  </w:t>
      </w:r>
      <w:r w:rsidR="004F56E7">
        <w:t>Source.cpp</w:t>
      </w:r>
    </w:p>
    <w:p w14:paraId="0FE54A09" w14:textId="77777777" w:rsidR="00D33F74" w:rsidRDefault="00D33F74">
      <w:pPr>
        <w:pStyle w:val="NumberedBulletPACKT"/>
        <w:numPr>
          <w:ilvl w:val="1"/>
          <w:numId w:val="14"/>
        </w:numPr>
        <w:tabs>
          <w:tab w:val="clear" w:pos="360"/>
          <w:tab w:val="left" w:pos="720"/>
        </w:tabs>
        <w:pPrChange w:id="730" w:author="Rashmi Suvarna" w:date="2015-10-26T11:17:00Z">
          <w:pPr>
            <w:pStyle w:val="NumberedBulletPACKT"/>
            <w:numPr>
              <w:ilvl w:val="1"/>
              <w:numId w:val="21"/>
            </w:numPr>
            <w:tabs>
              <w:tab w:val="clear" w:pos="360"/>
              <w:tab w:val="left" w:pos="720"/>
            </w:tabs>
            <w:ind w:left="2520" w:hanging="360"/>
          </w:pPr>
        </w:pPrChange>
      </w:pPr>
      <w:r>
        <w:t>Add the following lines of code.</w:t>
      </w:r>
    </w:p>
    <w:p w14:paraId="02865C33" w14:textId="77777777" w:rsidR="003A79B9" w:rsidRDefault="003A79B9" w:rsidP="00017479">
      <w:pPr>
        <w:autoSpaceDE w:val="0"/>
        <w:autoSpaceDN w:val="0"/>
        <w:adjustRightInd w:val="0"/>
        <w:spacing w:after="0"/>
        <w:rPr>
          <w:rFonts w:ascii="Consolas" w:eastAsiaTheme="minorHAnsi" w:hAnsi="Consolas" w:cs="Consolas"/>
          <w:color w:val="0000FF"/>
          <w:sz w:val="19"/>
          <w:szCs w:val="19"/>
          <w:highlight w:val="white"/>
          <w:lang w:val="en-NZ"/>
        </w:rPr>
      </w:pPr>
    </w:p>
    <w:p w14:paraId="1FBB092F" w14:textId="18F5BB57" w:rsidR="003A79B9" w:rsidRDefault="004F56E7" w:rsidP="003A79B9">
      <w:pPr>
        <w:pStyle w:val="NumberedBulletPACKT"/>
        <w:numPr>
          <w:ilvl w:val="0"/>
          <w:numId w:val="0"/>
        </w:numPr>
        <w:tabs>
          <w:tab w:val="left" w:pos="683"/>
        </w:tabs>
        <w:rPr>
          <w:b/>
        </w:rPr>
      </w:pPr>
      <w:r>
        <w:rPr>
          <w:b/>
        </w:rPr>
        <w:lastRenderedPageBreak/>
        <w:t>Source.cpp</w:t>
      </w:r>
    </w:p>
    <w:p w14:paraId="14B6EC43" w14:textId="77777777" w:rsidR="00621A99" w:rsidRDefault="00621A99">
      <w:pPr>
        <w:pStyle w:val="CodePACKT"/>
        <w:rPr>
          <w:rFonts w:eastAsiaTheme="minorHAnsi"/>
          <w:color w:val="000000"/>
          <w:highlight w:val="white"/>
          <w:lang w:val="en-NZ"/>
        </w:rPr>
        <w:pPrChange w:id="731" w:author="Rashmi Suvarna" w:date="2015-10-26T11:24:00Z">
          <w:pPr>
            <w:autoSpaceDE w:val="0"/>
            <w:autoSpaceDN w:val="0"/>
            <w:adjustRightInd w:val="0"/>
            <w:spacing w:after="0"/>
          </w:pPr>
        </w:pPrChange>
      </w:pPr>
      <w:commentRangeStart w:id="732"/>
      <w:commentRangeStart w:id="733"/>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&lt;iostream&gt;</w:t>
      </w:r>
    </w:p>
    <w:p w14:paraId="4892873A" w14:textId="77777777" w:rsidR="00621A99" w:rsidRDefault="00621A99">
      <w:pPr>
        <w:pStyle w:val="CodePACKT"/>
        <w:rPr>
          <w:rFonts w:eastAsiaTheme="minorHAnsi"/>
          <w:color w:val="000000"/>
          <w:highlight w:val="white"/>
          <w:lang w:val="en-NZ"/>
        </w:rPr>
        <w:pPrChange w:id="734" w:author="Rashmi Suvarna" w:date="2015-10-26T11:24:00Z">
          <w:pPr>
            <w:autoSpaceDE w:val="0"/>
            <w:autoSpaceDN w:val="0"/>
            <w:adjustRightInd w:val="0"/>
            <w:spacing w:after="0"/>
          </w:pPr>
        </w:pPrChange>
      </w:pPr>
      <w:r>
        <w:rPr>
          <w:rFonts w:eastAsiaTheme="minorHAnsi"/>
          <w:color w:val="0000FF"/>
          <w:highlight w:val="white"/>
          <w:lang w:val="en-NZ"/>
        </w:rPr>
        <w:t>#include</w:t>
      </w:r>
      <w:r>
        <w:rPr>
          <w:rFonts w:eastAsiaTheme="minorHAnsi"/>
          <w:color w:val="000000"/>
          <w:highlight w:val="white"/>
          <w:lang w:val="en-NZ"/>
        </w:rPr>
        <w:t xml:space="preserve"> </w:t>
      </w:r>
      <w:r>
        <w:rPr>
          <w:rFonts w:eastAsiaTheme="minorHAnsi"/>
          <w:highlight w:val="white"/>
          <w:lang w:val="en-NZ"/>
        </w:rPr>
        <w:t>&lt;conio.h&gt;</w:t>
      </w:r>
    </w:p>
    <w:p w14:paraId="385AA173" w14:textId="77777777" w:rsidR="00621A99" w:rsidRDefault="00621A99">
      <w:pPr>
        <w:pStyle w:val="CodePACKT"/>
        <w:rPr>
          <w:rFonts w:eastAsiaTheme="minorHAnsi"/>
          <w:color w:val="000000"/>
          <w:highlight w:val="white"/>
          <w:lang w:val="en-NZ"/>
        </w:rPr>
        <w:pPrChange w:id="735" w:author="Rashmi Suvarna" w:date="2015-10-26T11:24:00Z">
          <w:pPr>
            <w:autoSpaceDE w:val="0"/>
            <w:autoSpaceDN w:val="0"/>
            <w:adjustRightInd w:val="0"/>
            <w:spacing w:after="0"/>
          </w:pPr>
        </w:pPrChange>
      </w:pPr>
    </w:p>
    <w:p w14:paraId="07F08967" w14:textId="77777777" w:rsidR="00621A99" w:rsidRDefault="00621A99">
      <w:pPr>
        <w:pStyle w:val="CodePACKT"/>
        <w:rPr>
          <w:rFonts w:eastAsiaTheme="minorHAnsi"/>
          <w:color w:val="000000"/>
          <w:highlight w:val="white"/>
          <w:lang w:val="en-NZ"/>
        </w:rPr>
        <w:pPrChange w:id="736" w:author="Rashmi Suvarna" w:date="2015-10-26T11:24:00Z">
          <w:pPr>
            <w:autoSpaceDE w:val="0"/>
            <w:autoSpaceDN w:val="0"/>
            <w:adjustRightInd w:val="0"/>
            <w:spacing w:after="0"/>
          </w:pPr>
        </w:pPrChange>
      </w:pPr>
      <w:r>
        <w:rPr>
          <w:rFonts w:eastAsiaTheme="minorHAnsi"/>
          <w:color w:val="0000FF"/>
          <w:highlight w:val="white"/>
          <w:lang w:val="en-NZ"/>
        </w:rPr>
        <w:t>using</w:t>
      </w:r>
      <w:r>
        <w:rPr>
          <w:rFonts w:eastAsiaTheme="minorHAnsi"/>
          <w:color w:val="000000"/>
          <w:highlight w:val="white"/>
          <w:lang w:val="en-NZ"/>
        </w:rPr>
        <w:t xml:space="preserve"> </w:t>
      </w:r>
      <w:r>
        <w:rPr>
          <w:rFonts w:eastAsiaTheme="minorHAnsi"/>
          <w:color w:val="0000FF"/>
          <w:highlight w:val="white"/>
          <w:lang w:val="en-NZ"/>
        </w:rPr>
        <w:t>namespace</w:t>
      </w:r>
      <w:r>
        <w:rPr>
          <w:rFonts w:eastAsiaTheme="minorHAnsi"/>
          <w:color w:val="000000"/>
          <w:highlight w:val="white"/>
          <w:lang w:val="en-NZ"/>
        </w:rPr>
        <w:t xml:space="preserve"> std;</w:t>
      </w:r>
    </w:p>
    <w:p w14:paraId="31D3F8FB" w14:textId="77777777" w:rsidR="00621A99" w:rsidRDefault="00621A99">
      <w:pPr>
        <w:pStyle w:val="CodePACKT"/>
        <w:rPr>
          <w:rFonts w:eastAsiaTheme="minorHAnsi"/>
          <w:color w:val="000000"/>
          <w:highlight w:val="white"/>
          <w:lang w:val="en-NZ"/>
        </w:rPr>
        <w:pPrChange w:id="737" w:author="Rashmi Suvarna" w:date="2015-10-26T11:24:00Z">
          <w:pPr>
            <w:autoSpaceDE w:val="0"/>
            <w:autoSpaceDN w:val="0"/>
            <w:adjustRightInd w:val="0"/>
            <w:spacing w:after="0"/>
          </w:pPr>
        </w:pPrChange>
      </w:pPr>
    </w:p>
    <w:p w14:paraId="2C037061" w14:textId="77777777" w:rsidR="00621A99" w:rsidRDefault="00621A99">
      <w:pPr>
        <w:pStyle w:val="CodePACKT"/>
        <w:rPr>
          <w:rFonts w:eastAsiaTheme="minorHAnsi"/>
          <w:color w:val="000000"/>
          <w:highlight w:val="white"/>
          <w:lang w:val="en-NZ"/>
        </w:rPr>
        <w:pPrChange w:id="738" w:author="Rashmi Suvarna" w:date="2015-10-26T11:24:00Z">
          <w:pPr>
            <w:autoSpaceDE w:val="0"/>
            <w:autoSpaceDN w:val="0"/>
            <w:adjustRightInd w:val="0"/>
            <w:spacing w:after="0"/>
          </w:pPr>
        </w:pPrChange>
      </w:pPr>
    </w:p>
    <w:p w14:paraId="1AFAFFC0" w14:textId="77777777" w:rsidR="00621A99" w:rsidRDefault="00621A99">
      <w:pPr>
        <w:pStyle w:val="CodePACKT"/>
        <w:rPr>
          <w:rFonts w:eastAsiaTheme="minorHAnsi"/>
          <w:color w:val="000000"/>
          <w:highlight w:val="white"/>
          <w:lang w:val="en-NZ"/>
        </w:rPr>
        <w:pPrChange w:id="739"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SpecialPower</w:t>
      </w:r>
    </w:p>
    <w:p w14:paraId="2A32194E" w14:textId="77777777" w:rsidR="00621A99" w:rsidRDefault="00621A99">
      <w:pPr>
        <w:pStyle w:val="CodePACKT"/>
        <w:rPr>
          <w:rFonts w:eastAsiaTheme="minorHAnsi"/>
          <w:color w:val="000000"/>
          <w:highlight w:val="white"/>
          <w:lang w:val="en-NZ"/>
        </w:rPr>
        <w:pPrChange w:id="740" w:author="Rashmi Suvarna" w:date="2015-10-26T11:24:00Z">
          <w:pPr>
            <w:autoSpaceDE w:val="0"/>
            <w:autoSpaceDN w:val="0"/>
            <w:adjustRightInd w:val="0"/>
            <w:spacing w:after="0"/>
          </w:pPr>
        </w:pPrChange>
      </w:pPr>
      <w:r>
        <w:rPr>
          <w:rFonts w:eastAsiaTheme="minorHAnsi"/>
          <w:color w:val="000000"/>
          <w:highlight w:val="white"/>
          <w:lang w:val="en-NZ"/>
        </w:rPr>
        <w:t>{</w:t>
      </w:r>
    </w:p>
    <w:p w14:paraId="5F0193C9" w14:textId="77777777" w:rsidR="00621A99" w:rsidRDefault="00621A99">
      <w:pPr>
        <w:pStyle w:val="CodePACKT"/>
        <w:rPr>
          <w:rFonts w:eastAsiaTheme="minorHAnsi"/>
          <w:color w:val="000000"/>
          <w:highlight w:val="white"/>
          <w:lang w:val="en-NZ"/>
        </w:rPr>
        <w:pPrChange w:id="741"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5A8F66AD" w14:textId="77777777" w:rsidR="00621A99" w:rsidRDefault="00621A99">
      <w:pPr>
        <w:pStyle w:val="CodePACKT"/>
        <w:rPr>
          <w:rFonts w:eastAsiaTheme="minorHAnsi"/>
          <w:color w:val="000000"/>
          <w:highlight w:val="white"/>
          <w:lang w:val="en-NZ"/>
        </w:rPr>
        <w:pPrChange w:id="742"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virtual</w:t>
      </w:r>
      <w:r>
        <w:rPr>
          <w:rFonts w:eastAsiaTheme="minorHAnsi"/>
          <w:color w:val="000000"/>
          <w:highlight w:val="white"/>
          <w:lang w:val="en-NZ"/>
        </w:rPr>
        <w:t xml:space="preserve"> </w:t>
      </w:r>
      <w:r>
        <w:rPr>
          <w:rFonts w:eastAsiaTheme="minorHAnsi"/>
          <w:color w:val="0000FF"/>
          <w:highlight w:val="white"/>
          <w:lang w:val="en-NZ"/>
        </w:rPr>
        <w:t>void</w:t>
      </w:r>
      <w:r>
        <w:rPr>
          <w:rFonts w:eastAsiaTheme="minorHAnsi"/>
          <w:color w:val="000000"/>
          <w:highlight w:val="white"/>
          <w:lang w:val="en-NZ"/>
        </w:rPr>
        <w:t xml:space="preserve"> power() = 0; </w:t>
      </w:r>
    </w:p>
    <w:p w14:paraId="4A62E0D3" w14:textId="77777777" w:rsidR="00621A99" w:rsidRDefault="00621A99">
      <w:pPr>
        <w:pStyle w:val="CodePACKT"/>
        <w:rPr>
          <w:rFonts w:eastAsiaTheme="minorHAnsi"/>
          <w:color w:val="000000"/>
          <w:highlight w:val="white"/>
          <w:lang w:val="en-NZ"/>
        </w:rPr>
        <w:pPrChange w:id="743" w:author="Rashmi Suvarna" w:date="2015-10-26T11:24:00Z">
          <w:pPr>
            <w:autoSpaceDE w:val="0"/>
            <w:autoSpaceDN w:val="0"/>
            <w:adjustRightInd w:val="0"/>
            <w:spacing w:after="0"/>
          </w:pPr>
        </w:pPrChange>
      </w:pPr>
      <w:r>
        <w:rPr>
          <w:rFonts w:eastAsiaTheme="minorHAnsi"/>
          <w:color w:val="000000"/>
          <w:highlight w:val="white"/>
          <w:lang w:val="en-NZ"/>
        </w:rPr>
        <w:t>};</w:t>
      </w:r>
    </w:p>
    <w:p w14:paraId="4E57E0A8" w14:textId="77777777" w:rsidR="00621A99" w:rsidRDefault="00621A99">
      <w:pPr>
        <w:pStyle w:val="CodePACKT"/>
        <w:rPr>
          <w:rFonts w:eastAsiaTheme="minorHAnsi"/>
          <w:color w:val="000000"/>
          <w:highlight w:val="white"/>
          <w:lang w:val="en-NZ"/>
        </w:rPr>
        <w:pPrChange w:id="744" w:author="Rashmi Suvarna" w:date="2015-10-26T11:24:00Z">
          <w:pPr>
            <w:autoSpaceDE w:val="0"/>
            <w:autoSpaceDN w:val="0"/>
            <w:adjustRightInd w:val="0"/>
            <w:spacing w:after="0"/>
          </w:pPr>
        </w:pPrChange>
      </w:pPr>
    </w:p>
    <w:p w14:paraId="1C527D5A" w14:textId="77777777" w:rsidR="00621A99" w:rsidRDefault="00621A99">
      <w:pPr>
        <w:pStyle w:val="CodePACKT"/>
        <w:rPr>
          <w:rFonts w:eastAsiaTheme="minorHAnsi"/>
          <w:color w:val="000000"/>
          <w:highlight w:val="white"/>
          <w:lang w:val="en-NZ"/>
        </w:rPr>
        <w:pPrChange w:id="745"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Fire</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SpecialPower</w:t>
      </w:r>
    </w:p>
    <w:p w14:paraId="239FA3E3" w14:textId="77777777" w:rsidR="00621A99" w:rsidRDefault="00621A99">
      <w:pPr>
        <w:pStyle w:val="CodePACKT"/>
        <w:rPr>
          <w:rFonts w:eastAsiaTheme="minorHAnsi"/>
          <w:color w:val="000000"/>
          <w:highlight w:val="white"/>
          <w:lang w:val="en-NZ"/>
        </w:rPr>
        <w:pPrChange w:id="746" w:author="Rashmi Suvarna" w:date="2015-10-26T11:24:00Z">
          <w:pPr>
            <w:autoSpaceDE w:val="0"/>
            <w:autoSpaceDN w:val="0"/>
            <w:adjustRightInd w:val="0"/>
            <w:spacing w:after="0"/>
          </w:pPr>
        </w:pPrChange>
      </w:pPr>
      <w:r>
        <w:rPr>
          <w:rFonts w:eastAsiaTheme="minorHAnsi"/>
          <w:color w:val="000000"/>
          <w:highlight w:val="white"/>
          <w:lang w:val="en-NZ"/>
        </w:rPr>
        <w:t>{</w:t>
      </w:r>
    </w:p>
    <w:p w14:paraId="3E5F0C2A" w14:textId="77777777" w:rsidR="00621A99" w:rsidRDefault="00621A99">
      <w:pPr>
        <w:pStyle w:val="CodePACKT"/>
        <w:rPr>
          <w:rFonts w:eastAsiaTheme="minorHAnsi"/>
          <w:color w:val="000000"/>
          <w:highlight w:val="white"/>
          <w:lang w:val="en-NZ"/>
        </w:rPr>
        <w:pPrChange w:id="747"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5F6272C9" w14:textId="77777777" w:rsidR="00621A99" w:rsidRDefault="00621A99">
      <w:pPr>
        <w:pStyle w:val="CodePACKT"/>
        <w:rPr>
          <w:rFonts w:eastAsiaTheme="minorHAnsi"/>
          <w:color w:val="000000"/>
          <w:highlight w:val="white"/>
          <w:lang w:val="en-NZ"/>
        </w:rPr>
        <w:pPrChange w:id="74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power()</w:t>
      </w:r>
    </w:p>
    <w:p w14:paraId="5EDA6674" w14:textId="77777777" w:rsidR="00621A99" w:rsidRDefault="00621A99">
      <w:pPr>
        <w:pStyle w:val="CodePACKT"/>
        <w:rPr>
          <w:rFonts w:eastAsiaTheme="minorHAnsi"/>
          <w:color w:val="000000"/>
          <w:highlight w:val="white"/>
          <w:lang w:val="en-NZ"/>
        </w:rPr>
        <w:pPrChange w:id="749" w:author="Rashmi Suvarna" w:date="2015-10-26T11:24:00Z">
          <w:pPr>
            <w:autoSpaceDE w:val="0"/>
            <w:autoSpaceDN w:val="0"/>
            <w:adjustRightInd w:val="0"/>
            <w:spacing w:after="0"/>
          </w:pPr>
        </w:pPrChange>
      </w:pPr>
      <w:r>
        <w:rPr>
          <w:rFonts w:eastAsiaTheme="minorHAnsi"/>
          <w:color w:val="000000"/>
          <w:highlight w:val="white"/>
          <w:lang w:val="en-NZ"/>
        </w:rPr>
        <w:tab/>
        <w:t>{</w:t>
      </w:r>
    </w:p>
    <w:p w14:paraId="7B995D62" w14:textId="77777777" w:rsidR="00621A99" w:rsidRDefault="00621A99">
      <w:pPr>
        <w:pStyle w:val="CodePACKT"/>
        <w:rPr>
          <w:rFonts w:eastAsiaTheme="minorHAnsi"/>
          <w:color w:val="000000"/>
          <w:highlight w:val="white"/>
          <w:lang w:val="en-NZ"/>
        </w:rPr>
        <w:pPrChange w:id="750"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"My power is fire"</w:t>
      </w:r>
      <w:r>
        <w:rPr>
          <w:rFonts w:eastAsiaTheme="minorHAnsi"/>
          <w:color w:val="000000"/>
          <w:highlight w:val="white"/>
          <w:lang w:val="en-NZ"/>
        </w:rPr>
        <w:t xml:space="preserve"> &lt;&lt; endl;</w:t>
      </w:r>
    </w:p>
    <w:p w14:paraId="45A0725C" w14:textId="77777777" w:rsidR="00621A99" w:rsidRDefault="00621A99">
      <w:pPr>
        <w:pStyle w:val="CodePACKT"/>
        <w:rPr>
          <w:rFonts w:eastAsiaTheme="minorHAnsi"/>
          <w:color w:val="000000"/>
          <w:highlight w:val="white"/>
          <w:lang w:val="en-NZ"/>
        </w:rPr>
        <w:pPrChange w:id="751" w:author="Rashmi Suvarna" w:date="2015-10-26T11:24:00Z">
          <w:pPr>
            <w:autoSpaceDE w:val="0"/>
            <w:autoSpaceDN w:val="0"/>
            <w:adjustRightInd w:val="0"/>
            <w:spacing w:after="0"/>
          </w:pPr>
        </w:pPrChange>
      </w:pPr>
      <w:r>
        <w:rPr>
          <w:rFonts w:eastAsiaTheme="minorHAnsi"/>
          <w:color w:val="000000"/>
          <w:highlight w:val="white"/>
          <w:lang w:val="en-NZ"/>
        </w:rPr>
        <w:tab/>
        <w:t>}</w:t>
      </w:r>
    </w:p>
    <w:p w14:paraId="375013B5" w14:textId="77777777" w:rsidR="00621A99" w:rsidRDefault="00621A99">
      <w:pPr>
        <w:pStyle w:val="CodePACKT"/>
        <w:rPr>
          <w:rFonts w:eastAsiaTheme="minorHAnsi"/>
          <w:color w:val="000000"/>
          <w:highlight w:val="white"/>
          <w:lang w:val="en-NZ"/>
        </w:rPr>
        <w:pPrChange w:id="752" w:author="Rashmi Suvarna" w:date="2015-10-26T11:24:00Z">
          <w:pPr>
            <w:autoSpaceDE w:val="0"/>
            <w:autoSpaceDN w:val="0"/>
            <w:adjustRightInd w:val="0"/>
            <w:spacing w:after="0"/>
          </w:pPr>
        </w:pPrChange>
      </w:pPr>
      <w:r>
        <w:rPr>
          <w:rFonts w:eastAsiaTheme="minorHAnsi"/>
          <w:color w:val="000000"/>
          <w:highlight w:val="white"/>
          <w:lang w:val="en-NZ"/>
        </w:rPr>
        <w:t>};</w:t>
      </w:r>
    </w:p>
    <w:p w14:paraId="1610C9E4" w14:textId="77777777" w:rsidR="00621A99" w:rsidRDefault="00621A99">
      <w:pPr>
        <w:pStyle w:val="CodePACKT"/>
        <w:rPr>
          <w:rFonts w:eastAsiaTheme="minorHAnsi"/>
          <w:color w:val="000000"/>
          <w:highlight w:val="white"/>
          <w:lang w:val="en-NZ"/>
        </w:rPr>
        <w:pPrChange w:id="753" w:author="Rashmi Suvarna" w:date="2015-10-26T11:24:00Z">
          <w:pPr>
            <w:autoSpaceDE w:val="0"/>
            <w:autoSpaceDN w:val="0"/>
            <w:adjustRightInd w:val="0"/>
            <w:spacing w:after="0"/>
          </w:pPr>
        </w:pPrChange>
      </w:pPr>
    </w:p>
    <w:p w14:paraId="1D1E0014" w14:textId="77777777" w:rsidR="00621A99" w:rsidRDefault="00621A99">
      <w:pPr>
        <w:pStyle w:val="CodePACKT"/>
        <w:rPr>
          <w:rFonts w:eastAsiaTheme="minorHAnsi"/>
          <w:color w:val="000000"/>
          <w:highlight w:val="white"/>
          <w:lang w:val="en-NZ"/>
        </w:rPr>
        <w:pPrChange w:id="754"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Invisibility</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SpecialPower</w:t>
      </w:r>
    </w:p>
    <w:p w14:paraId="22F5C759" w14:textId="77777777" w:rsidR="00621A99" w:rsidRDefault="00621A99">
      <w:pPr>
        <w:pStyle w:val="CodePACKT"/>
        <w:rPr>
          <w:rFonts w:eastAsiaTheme="minorHAnsi"/>
          <w:color w:val="000000"/>
          <w:highlight w:val="white"/>
          <w:lang w:val="en-NZ"/>
        </w:rPr>
        <w:pPrChange w:id="755" w:author="Rashmi Suvarna" w:date="2015-10-26T11:24:00Z">
          <w:pPr>
            <w:autoSpaceDE w:val="0"/>
            <w:autoSpaceDN w:val="0"/>
            <w:adjustRightInd w:val="0"/>
            <w:spacing w:after="0"/>
          </w:pPr>
        </w:pPrChange>
      </w:pPr>
      <w:r>
        <w:rPr>
          <w:rFonts w:eastAsiaTheme="minorHAnsi"/>
          <w:color w:val="000000"/>
          <w:highlight w:val="white"/>
          <w:lang w:val="en-NZ"/>
        </w:rPr>
        <w:t>{</w:t>
      </w:r>
    </w:p>
    <w:p w14:paraId="49ED7121" w14:textId="77777777" w:rsidR="00621A99" w:rsidRDefault="00621A99">
      <w:pPr>
        <w:pStyle w:val="CodePACKT"/>
        <w:rPr>
          <w:rFonts w:eastAsiaTheme="minorHAnsi"/>
          <w:color w:val="000000"/>
          <w:highlight w:val="white"/>
          <w:lang w:val="en-NZ"/>
        </w:rPr>
        <w:pPrChange w:id="756"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3519E9FD" w14:textId="77777777" w:rsidR="00621A99" w:rsidRDefault="00621A99">
      <w:pPr>
        <w:pStyle w:val="CodePACKT"/>
        <w:rPr>
          <w:rFonts w:eastAsiaTheme="minorHAnsi"/>
          <w:color w:val="000000"/>
          <w:highlight w:val="white"/>
          <w:lang w:val="en-NZ"/>
        </w:rPr>
        <w:pPrChange w:id="757"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power()</w:t>
      </w:r>
    </w:p>
    <w:p w14:paraId="3E325113" w14:textId="77777777" w:rsidR="00621A99" w:rsidRDefault="00621A99">
      <w:pPr>
        <w:pStyle w:val="CodePACKT"/>
        <w:rPr>
          <w:rFonts w:eastAsiaTheme="minorHAnsi"/>
          <w:color w:val="000000"/>
          <w:highlight w:val="white"/>
          <w:lang w:val="en-NZ"/>
        </w:rPr>
        <w:pPrChange w:id="758" w:author="Rashmi Suvarna" w:date="2015-10-26T11:24:00Z">
          <w:pPr>
            <w:autoSpaceDE w:val="0"/>
            <w:autoSpaceDN w:val="0"/>
            <w:adjustRightInd w:val="0"/>
            <w:spacing w:after="0"/>
          </w:pPr>
        </w:pPrChange>
      </w:pPr>
      <w:r>
        <w:rPr>
          <w:rFonts w:eastAsiaTheme="minorHAnsi"/>
          <w:color w:val="000000"/>
          <w:highlight w:val="white"/>
          <w:lang w:val="en-NZ"/>
        </w:rPr>
        <w:tab/>
        <w:t>{</w:t>
      </w:r>
    </w:p>
    <w:p w14:paraId="2B5D084A" w14:textId="77777777" w:rsidR="00621A99" w:rsidRDefault="00621A99">
      <w:pPr>
        <w:pStyle w:val="CodePACKT"/>
        <w:rPr>
          <w:rFonts w:eastAsiaTheme="minorHAnsi"/>
          <w:color w:val="000000"/>
          <w:highlight w:val="white"/>
          <w:lang w:val="en-NZ"/>
        </w:rPr>
        <w:pPrChange w:id="759"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"My power is invisibility"</w:t>
      </w:r>
      <w:r>
        <w:rPr>
          <w:rFonts w:eastAsiaTheme="minorHAnsi"/>
          <w:color w:val="000000"/>
          <w:highlight w:val="white"/>
          <w:lang w:val="en-NZ"/>
        </w:rPr>
        <w:t xml:space="preserve"> &lt;&lt; endl;</w:t>
      </w:r>
    </w:p>
    <w:p w14:paraId="2B13D62D" w14:textId="77777777" w:rsidR="00621A99" w:rsidRDefault="00621A99">
      <w:pPr>
        <w:pStyle w:val="CodePACKT"/>
        <w:rPr>
          <w:rFonts w:eastAsiaTheme="minorHAnsi"/>
          <w:color w:val="000000"/>
          <w:highlight w:val="white"/>
          <w:lang w:val="en-NZ"/>
        </w:rPr>
        <w:pPrChange w:id="760" w:author="Rashmi Suvarna" w:date="2015-10-26T11:24:00Z">
          <w:pPr>
            <w:autoSpaceDE w:val="0"/>
            <w:autoSpaceDN w:val="0"/>
            <w:adjustRightInd w:val="0"/>
            <w:spacing w:after="0"/>
          </w:pPr>
        </w:pPrChange>
      </w:pPr>
      <w:r>
        <w:rPr>
          <w:rFonts w:eastAsiaTheme="minorHAnsi"/>
          <w:color w:val="000000"/>
          <w:highlight w:val="white"/>
          <w:lang w:val="en-NZ"/>
        </w:rPr>
        <w:tab/>
        <w:t>}</w:t>
      </w:r>
    </w:p>
    <w:p w14:paraId="330C4747" w14:textId="77777777" w:rsidR="00621A99" w:rsidRDefault="00621A99">
      <w:pPr>
        <w:pStyle w:val="CodePACKT"/>
        <w:rPr>
          <w:rFonts w:eastAsiaTheme="minorHAnsi"/>
          <w:color w:val="000000"/>
          <w:highlight w:val="white"/>
          <w:lang w:val="en-NZ"/>
        </w:rPr>
        <w:pPrChange w:id="761" w:author="Rashmi Suvarna" w:date="2015-10-26T11:24:00Z">
          <w:pPr>
            <w:autoSpaceDE w:val="0"/>
            <w:autoSpaceDN w:val="0"/>
            <w:adjustRightInd w:val="0"/>
            <w:spacing w:after="0"/>
          </w:pPr>
        </w:pPrChange>
      </w:pPr>
      <w:r>
        <w:rPr>
          <w:rFonts w:eastAsiaTheme="minorHAnsi"/>
          <w:color w:val="000000"/>
          <w:highlight w:val="white"/>
          <w:lang w:val="en-NZ"/>
        </w:rPr>
        <w:t>};</w:t>
      </w:r>
    </w:p>
    <w:p w14:paraId="79173AD8" w14:textId="77777777" w:rsidR="00621A99" w:rsidRDefault="00621A99">
      <w:pPr>
        <w:pStyle w:val="CodePACKT"/>
        <w:rPr>
          <w:rFonts w:eastAsiaTheme="minorHAnsi"/>
          <w:color w:val="000000"/>
          <w:highlight w:val="white"/>
          <w:lang w:val="en-NZ"/>
        </w:rPr>
        <w:pPrChange w:id="762" w:author="Rashmi Suvarna" w:date="2015-10-26T11:24:00Z">
          <w:pPr>
            <w:autoSpaceDE w:val="0"/>
            <w:autoSpaceDN w:val="0"/>
            <w:adjustRightInd w:val="0"/>
            <w:spacing w:after="0"/>
          </w:pPr>
        </w:pPrChange>
      </w:pPr>
    </w:p>
    <w:p w14:paraId="0B395853" w14:textId="77777777" w:rsidR="00621A99" w:rsidRDefault="00621A99">
      <w:pPr>
        <w:pStyle w:val="CodePACKT"/>
        <w:rPr>
          <w:rFonts w:eastAsiaTheme="minorHAnsi"/>
          <w:color w:val="000000"/>
          <w:highlight w:val="white"/>
          <w:lang w:val="en-NZ"/>
        </w:rPr>
        <w:pPrChange w:id="763" w:author="Rashmi Suvarna" w:date="2015-10-26T11:24:00Z">
          <w:pPr>
            <w:autoSpaceDE w:val="0"/>
            <w:autoSpaceDN w:val="0"/>
            <w:adjustRightInd w:val="0"/>
            <w:spacing w:after="0"/>
          </w:pPr>
        </w:pPrChange>
      </w:pPr>
    </w:p>
    <w:p w14:paraId="31FE1257" w14:textId="77777777" w:rsidR="00621A99" w:rsidRDefault="00621A99">
      <w:pPr>
        <w:pStyle w:val="CodePACKT"/>
        <w:rPr>
          <w:rFonts w:eastAsiaTheme="minorHAnsi"/>
          <w:color w:val="000000"/>
          <w:highlight w:val="white"/>
          <w:lang w:val="en-NZ"/>
        </w:rPr>
        <w:pPrChange w:id="764" w:author="Rashmi Suvarna" w:date="2015-10-26T11:24:00Z">
          <w:pPr>
            <w:autoSpaceDE w:val="0"/>
            <w:autoSpaceDN w:val="0"/>
            <w:adjustRightInd w:val="0"/>
            <w:spacing w:after="0"/>
          </w:pPr>
        </w:pPrChange>
      </w:pPr>
    </w:p>
    <w:p w14:paraId="7B125131" w14:textId="77777777" w:rsidR="00621A99" w:rsidRDefault="00621A99">
      <w:pPr>
        <w:pStyle w:val="CodePACKT"/>
        <w:rPr>
          <w:rFonts w:eastAsiaTheme="minorHAnsi"/>
          <w:color w:val="000000"/>
          <w:highlight w:val="white"/>
          <w:lang w:val="en-NZ"/>
        </w:rPr>
        <w:pPrChange w:id="765" w:author="Rashmi Suvarna" w:date="2015-10-26T11:24:00Z">
          <w:pPr>
            <w:autoSpaceDE w:val="0"/>
            <w:autoSpaceDN w:val="0"/>
            <w:adjustRightInd w:val="0"/>
            <w:spacing w:after="0"/>
          </w:pPr>
        </w:pPrChange>
      </w:pPr>
    </w:p>
    <w:p w14:paraId="08C1D0D8" w14:textId="77777777" w:rsidR="00621A99" w:rsidRDefault="00621A99">
      <w:pPr>
        <w:pStyle w:val="CodePACKT"/>
        <w:rPr>
          <w:rFonts w:eastAsiaTheme="minorHAnsi"/>
          <w:color w:val="000000"/>
          <w:highlight w:val="white"/>
          <w:lang w:val="en-NZ"/>
        </w:rPr>
        <w:pPrChange w:id="766"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FlyBehaviour</w:t>
      </w:r>
    </w:p>
    <w:p w14:paraId="0E75B4AE" w14:textId="77777777" w:rsidR="00621A99" w:rsidRDefault="00621A99">
      <w:pPr>
        <w:pStyle w:val="CodePACKT"/>
        <w:rPr>
          <w:rFonts w:eastAsiaTheme="minorHAnsi"/>
          <w:color w:val="000000"/>
          <w:highlight w:val="white"/>
          <w:lang w:val="en-NZ"/>
        </w:rPr>
        <w:pPrChange w:id="767" w:author="Rashmi Suvarna" w:date="2015-10-26T11:24:00Z">
          <w:pPr>
            <w:autoSpaceDE w:val="0"/>
            <w:autoSpaceDN w:val="0"/>
            <w:adjustRightInd w:val="0"/>
            <w:spacing w:after="0"/>
          </w:pPr>
        </w:pPrChange>
      </w:pPr>
      <w:r>
        <w:rPr>
          <w:rFonts w:eastAsiaTheme="minorHAnsi"/>
          <w:color w:val="000000"/>
          <w:highlight w:val="white"/>
          <w:lang w:val="en-NZ"/>
        </w:rPr>
        <w:t>{</w:t>
      </w:r>
    </w:p>
    <w:p w14:paraId="54A13241" w14:textId="77777777" w:rsidR="00621A99" w:rsidRDefault="00621A99">
      <w:pPr>
        <w:pStyle w:val="CodePACKT"/>
        <w:rPr>
          <w:rFonts w:eastAsiaTheme="minorHAnsi"/>
          <w:color w:val="000000"/>
          <w:highlight w:val="white"/>
          <w:lang w:val="en-NZ"/>
        </w:rPr>
        <w:pPrChange w:id="768"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4711C68C" w14:textId="77777777" w:rsidR="00621A99" w:rsidRDefault="00621A99">
      <w:pPr>
        <w:pStyle w:val="CodePACKT"/>
        <w:rPr>
          <w:rFonts w:eastAsiaTheme="minorHAnsi"/>
          <w:color w:val="000000"/>
          <w:highlight w:val="white"/>
          <w:lang w:val="en-NZ"/>
        </w:rPr>
        <w:pPrChange w:id="769"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virtual</w:t>
      </w:r>
      <w:r>
        <w:rPr>
          <w:rFonts w:eastAsiaTheme="minorHAnsi"/>
          <w:color w:val="000000"/>
          <w:highlight w:val="white"/>
          <w:lang w:val="en-NZ"/>
        </w:rPr>
        <w:t xml:space="preserve"> </w:t>
      </w:r>
      <w:r>
        <w:rPr>
          <w:rFonts w:eastAsiaTheme="minorHAnsi"/>
          <w:color w:val="0000FF"/>
          <w:highlight w:val="white"/>
          <w:lang w:val="en-NZ"/>
        </w:rPr>
        <w:t>void</w:t>
      </w:r>
      <w:r>
        <w:rPr>
          <w:rFonts w:eastAsiaTheme="minorHAnsi"/>
          <w:color w:val="000000"/>
          <w:highlight w:val="white"/>
          <w:lang w:val="en-NZ"/>
        </w:rPr>
        <w:t xml:space="preserve"> fly() = 0; </w:t>
      </w:r>
      <w:commentRangeEnd w:id="732"/>
      <w:r w:rsidR="007C20B4">
        <w:rPr>
          <w:rStyle w:val="CommentReference"/>
        </w:rPr>
        <w:commentReference w:id="732"/>
      </w:r>
      <w:commentRangeEnd w:id="733"/>
      <w:r w:rsidR="00910162">
        <w:rPr>
          <w:rStyle w:val="CommentReference"/>
          <w:rFonts w:ascii="Arial" w:hAnsi="Arial" w:cs="Arial"/>
          <w:bCs/>
          <w:lang w:eastAsia="en-US"/>
        </w:rPr>
        <w:commentReference w:id="733"/>
      </w:r>
    </w:p>
    <w:p w14:paraId="0FFAC806" w14:textId="77777777" w:rsidR="00621A99" w:rsidRDefault="00621A99">
      <w:pPr>
        <w:pStyle w:val="CodePACKT"/>
        <w:rPr>
          <w:rFonts w:eastAsiaTheme="minorHAnsi"/>
          <w:color w:val="000000"/>
          <w:highlight w:val="white"/>
          <w:lang w:val="en-NZ"/>
        </w:rPr>
        <w:pPrChange w:id="771" w:author="Rashmi Suvarna" w:date="2015-10-26T11:24:00Z">
          <w:pPr>
            <w:autoSpaceDE w:val="0"/>
            <w:autoSpaceDN w:val="0"/>
            <w:adjustRightInd w:val="0"/>
            <w:spacing w:after="0"/>
          </w:pPr>
        </w:pPrChange>
      </w:pPr>
      <w:r>
        <w:rPr>
          <w:rFonts w:eastAsiaTheme="minorHAnsi"/>
          <w:color w:val="000000"/>
          <w:highlight w:val="white"/>
          <w:lang w:val="en-NZ"/>
        </w:rPr>
        <w:t>};</w:t>
      </w:r>
    </w:p>
    <w:p w14:paraId="22D83585" w14:textId="77777777" w:rsidR="00621A99" w:rsidRDefault="00621A99">
      <w:pPr>
        <w:pStyle w:val="CodePACKT"/>
        <w:rPr>
          <w:rFonts w:eastAsiaTheme="minorHAnsi"/>
          <w:color w:val="000000"/>
          <w:highlight w:val="white"/>
          <w:lang w:val="en-NZ"/>
        </w:rPr>
        <w:pPrChange w:id="772" w:author="Rashmi Suvarna" w:date="2015-10-26T11:24:00Z">
          <w:pPr>
            <w:autoSpaceDE w:val="0"/>
            <w:autoSpaceDN w:val="0"/>
            <w:adjustRightInd w:val="0"/>
            <w:spacing w:after="0"/>
          </w:pPr>
        </w:pPrChange>
      </w:pPr>
    </w:p>
    <w:p w14:paraId="5B89F0A7" w14:textId="77777777" w:rsidR="00621A99" w:rsidRDefault="00621A99">
      <w:pPr>
        <w:pStyle w:val="CodePACKT"/>
        <w:rPr>
          <w:rFonts w:eastAsiaTheme="minorHAnsi"/>
          <w:color w:val="000000"/>
          <w:highlight w:val="white"/>
          <w:lang w:val="en-NZ"/>
        </w:rPr>
        <w:pPrChange w:id="773"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FlyWithWings</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FlyBehaviour</w:t>
      </w:r>
    </w:p>
    <w:p w14:paraId="55E21F7E" w14:textId="77777777" w:rsidR="00621A99" w:rsidRDefault="00621A99">
      <w:pPr>
        <w:pStyle w:val="CodePACKT"/>
        <w:rPr>
          <w:rFonts w:eastAsiaTheme="minorHAnsi"/>
          <w:color w:val="000000"/>
          <w:highlight w:val="white"/>
          <w:lang w:val="en-NZ"/>
        </w:rPr>
        <w:pPrChange w:id="774" w:author="Rashmi Suvarna" w:date="2015-10-26T11:24:00Z">
          <w:pPr>
            <w:autoSpaceDE w:val="0"/>
            <w:autoSpaceDN w:val="0"/>
            <w:adjustRightInd w:val="0"/>
            <w:spacing w:after="0"/>
          </w:pPr>
        </w:pPrChange>
      </w:pPr>
      <w:r>
        <w:rPr>
          <w:rFonts w:eastAsiaTheme="minorHAnsi"/>
          <w:color w:val="000000"/>
          <w:highlight w:val="white"/>
          <w:lang w:val="en-NZ"/>
        </w:rPr>
        <w:t>{</w:t>
      </w:r>
    </w:p>
    <w:p w14:paraId="5EDF0308" w14:textId="77777777" w:rsidR="00621A99" w:rsidRDefault="00621A99">
      <w:pPr>
        <w:pStyle w:val="CodePACKT"/>
        <w:rPr>
          <w:rFonts w:eastAsiaTheme="minorHAnsi"/>
          <w:color w:val="000000"/>
          <w:highlight w:val="white"/>
          <w:lang w:val="en-NZ"/>
        </w:rPr>
        <w:pPrChange w:id="775"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2C843714" w14:textId="77777777" w:rsidR="00621A99" w:rsidRDefault="00621A99">
      <w:pPr>
        <w:pStyle w:val="CodePACKT"/>
        <w:rPr>
          <w:rFonts w:eastAsiaTheme="minorHAnsi"/>
          <w:color w:val="000000"/>
          <w:highlight w:val="white"/>
          <w:lang w:val="en-NZ"/>
        </w:rPr>
        <w:pPrChange w:id="776"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fly()</w:t>
      </w:r>
    </w:p>
    <w:p w14:paraId="6741C6B1" w14:textId="77777777" w:rsidR="00621A99" w:rsidRDefault="00621A99">
      <w:pPr>
        <w:pStyle w:val="CodePACKT"/>
        <w:rPr>
          <w:rFonts w:eastAsiaTheme="minorHAnsi"/>
          <w:color w:val="000000"/>
          <w:highlight w:val="white"/>
          <w:lang w:val="en-NZ"/>
        </w:rPr>
        <w:pPrChange w:id="777" w:author="Rashmi Suvarna" w:date="2015-10-26T11:24:00Z">
          <w:pPr>
            <w:autoSpaceDE w:val="0"/>
            <w:autoSpaceDN w:val="0"/>
            <w:adjustRightInd w:val="0"/>
            <w:spacing w:after="0"/>
          </w:pPr>
        </w:pPrChange>
      </w:pPr>
      <w:r>
        <w:rPr>
          <w:rFonts w:eastAsiaTheme="minorHAnsi"/>
          <w:color w:val="000000"/>
          <w:highlight w:val="white"/>
          <w:lang w:val="en-NZ"/>
        </w:rPr>
        <w:lastRenderedPageBreak/>
        <w:tab/>
        <w:t>{</w:t>
      </w:r>
    </w:p>
    <w:p w14:paraId="617058A1" w14:textId="77777777" w:rsidR="00621A99" w:rsidRDefault="00621A99">
      <w:pPr>
        <w:pStyle w:val="CodePACKT"/>
        <w:rPr>
          <w:rFonts w:eastAsiaTheme="minorHAnsi"/>
          <w:color w:val="000000"/>
          <w:highlight w:val="white"/>
          <w:lang w:val="en-NZ"/>
        </w:rPr>
        <w:pPrChange w:id="77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"I can fly"</w:t>
      </w:r>
      <w:r>
        <w:rPr>
          <w:rFonts w:eastAsiaTheme="minorHAnsi"/>
          <w:color w:val="000000"/>
          <w:highlight w:val="white"/>
          <w:lang w:val="en-NZ"/>
        </w:rPr>
        <w:t xml:space="preserve"> &lt;&lt; endl;</w:t>
      </w:r>
    </w:p>
    <w:p w14:paraId="2E04FAA5" w14:textId="77777777" w:rsidR="00621A99" w:rsidRDefault="00621A99">
      <w:pPr>
        <w:pStyle w:val="CodePACKT"/>
        <w:rPr>
          <w:rFonts w:eastAsiaTheme="minorHAnsi"/>
          <w:color w:val="000000"/>
          <w:highlight w:val="white"/>
          <w:lang w:val="en-NZ"/>
        </w:rPr>
        <w:pPrChange w:id="779" w:author="Rashmi Suvarna" w:date="2015-10-26T11:24:00Z">
          <w:pPr>
            <w:autoSpaceDE w:val="0"/>
            <w:autoSpaceDN w:val="0"/>
            <w:adjustRightInd w:val="0"/>
            <w:spacing w:after="0"/>
          </w:pPr>
        </w:pPrChange>
      </w:pPr>
      <w:r>
        <w:rPr>
          <w:rFonts w:eastAsiaTheme="minorHAnsi"/>
          <w:color w:val="000000"/>
          <w:highlight w:val="white"/>
          <w:lang w:val="en-NZ"/>
        </w:rPr>
        <w:tab/>
        <w:t>}</w:t>
      </w:r>
    </w:p>
    <w:p w14:paraId="101063D6" w14:textId="77777777" w:rsidR="00621A99" w:rsidRDefault="00621A99">
      <w:pPr>
        <w:pStyle w:val="CodePACKT"/>
        <w:rPr>
          <w:rFonts w:eastAsiaTheme="minorHAnsi"/>
          <w:color w:val="000000"/>
          <w:highlight w:val="white"/>
          <w:lang w:val="en-NZ"/>
        </w:rPr>
        <w:pPrChange w:id="780" w:author="Rashmi Suvarna" w:date="2015-10-26T11:24:00Z">
          <w:pPr>
            <w:autoSpaceDE w:val="0"/>
            <w:autoSpaceDN w:val="0"/>
            <w:adjustRightInd w:val="0"/>
            <w:spacing w:after="0"/>
          </w:pPr>
        </w:pPrChange>
      </w:pPr>
      <w:r>
        <w:rPr>
          <w:rFonts w:eastAsiaTheme="minorHAnsi"/>
          <w:color w:val="000000"/>
          <w:highlight w:val="white"/>
          <w:lang w:val="en-NZ"/>
        </w:rPr>
        <w:t>};</w:t>
      </w:r>
    </w:p>
    <w:p w14:paraId="5FD2BEB0" w14:textId="77777777" w:rsidR="00621A99" w:rsidRDefault="00621A99">
      <w:pPr>
        <w:pStyle w:val="CodePACKT"/>
        <w:rPr>
          <w:rFonts w:eastAsiaTheme="minorHAnsi"/>
          <w:color w:val="000000"/>
          <w:highlight w:val="white"/>
          <w:lang w:val="en-NZ"/>
        </w:rPr>
        <w:pPrChange w:id="781" w:author="Rashmi Suvarna" w:date="2015-10-26T11:24:00Z">
          <w:pPr>
            <w:autoSpaceDE w:val="0"/>
            <w:autoSpaceDN w:val="0"/>
            <w:adjustRightInd w:val="0"/>
            <w:spacing w:after="0"/>
          </w:pPr>
        </w:pPrChange>
      </w:pPr>
    </w:p>
    <w:p w14:paraId="32EA5DC0" w14:textId="77777777" w:rsidR="00621A99" w:rsidRDefault="00621A99">
      <w:pPr>
        <w:pStyle w:val="CodePACKT"/>
        <w:rPr>
          <w:rFonts w:eastAsiaTheme="minorHAnsi"/>
          <w:color w:val="000000"/>
          <w:highlight w:val="white"/>
          <w:lang w:val="en-NZ"/>
        </w:rPr>
        <w:pPrChange w:id="782"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FlyNoWay</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FlyBehaviour</w:t>
      </w:r>
    </w:p>
    <w:p w14:paraId="641B533C" w14:textId="77777777" w:rsidR="00621A99" w:rsidRDefault="00621A99">
      <w:pPr>
        <w:pStyle w:val="CodePACKT"/>
        <w:rPr>
          <w:rFonts w:eastAsiaTheme="minorHAnsi"/>
          <w:color w:val="000000"/>
          <w:highlight w:val="white"/>
          <w:lang w:val="en-NZ"/>
        </w:rPr>
        <w:pPrChange w:id="783" w:author="Rashmi Suvarna" w:date="2015-10-26T11:24:00Z">
          <w:pPr>
            <w:autoSpaceDE w:val="0"/>
            <w:autoSpaceDN w:val="0"/>
            <w:adjustRightInd w:val="0"/>
            <w:spacing w:after="0"/>
          </w:pPr>
        </w:pPrChange>
      </w:pPr>
      <w:r>
        <w:rPr>
          <w:rFonts w:eastAsiaTheme="minorHAnsi"/>
          <w:color w:val="000000"/>
          <w:highlight w:val="white"/>
          <w:lang w:val="en-NZ"/>
        </w:rPr>
        <w:t>{</w:t>
      </w:r>
    </w:p>
    <w:p w14:paraId="0754FF64" w14:textId="77777777" w:rsidR="00621A99" w:rsidRDefault="00621A99">
      <w:pPr>
        <w:pStyle w:val="CodePACKT"/>
        <w:rPr>
          <w:rFonts w:eastAsiaTheme="minorHAnsi"/>
          <w:color w:val="000000"/>
          <w:highlight w:val="white"/>
          <w:lang w:val="en-NZ"/>
        </w:rPr>
        <w:pPrChange w:id="784"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62D64397" w14:textId="77777777" w:rsidR="00621A99" w:rsidRDefault="00621A99">
      <w:pPr>
        <w:pStyle w:val="CodePACKT"/>
        <w:rPr>
          <w:rFonts w:eastAsiaTheme="minorHAnsi"/>
          <w:color w:val="000000"/>
          <w:highlight w:val="white"/>
          <w:lang w:val="en-NZ"/>
        </w:rPr>
        <w:pPrChange w:id="785"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fly()</w:t>
      </w:r>
    </w:p>
    <w:p w14:paraId="50EBF4C3" w14:textId="77777777" w:rsidR="00621A99" w:rsidRDefault="00621A99">
      <w:pPr>
        <w:pStyle w:val="CodePACKT"/>
        <w:rPr>
          <w:rFonts w:eastAsiaTheme="minorHAnsi"/>
          <w:color w:val="000000"/>
          <w:highlight w:val="white"/>
          <w:lang w:val="en-NZ"/>
        </w:rPr>
        <w:pPrChange w:id="786" w:author="Rashmi Suvarna" w:date="2015-10-26T11:24:00Z">
          <w:pPr>
            <w:autoSpaceDE w:val="0"/>
            <w:autoSpaceDN w:val="0"/>
            <w:adjustRightInd w:val="0"/>
            <w:spacing w:after="0"/>
          </w:pPr>
        </w:pPrChange>
      </w:pPr>
      <w:r>
        <w:rPr>
          <w:rFonts w:eastAsiaTheme="minorHAnsi"/>
          <w:color w:val="000000"/>
          <w:highlight w:val="white"/>
          <w:lang w:val="en-NZ"/>
        </w:rPr>
        <w:tab/>
        <w:t>{</w:t>
      </w:r>
    </w:p>
    <w:p w14:paraId="0719AED1" w14:textId="77777777" w:rsidR="00621A99" w:rsidRDefault="00621A99">
      <w:pPr>
        <w:pStyle w:val="CodePACKT"/>
        <w:rPr>
          <w:rFonts w:eastAsiaTheme="minorHAnsi"/>
          <w:color w:val="000000"/>
          <w:highlight w:val="white"/>
          <w:lang w:val="en-NZ"/>
        </w:rPr>
        <w:pPrChange w:id="787"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"I can't fly!"</w:t>
      </w:r>
      <w:r>
        <w:rPr>
          <w:rFonts w:eastAsiaTheme="minorHAnsi"/>
          <w:color w:val="000000"/>
          <w:highlight w:val="white"/>
          <w:lang w:val="en-NZ"/>
        </w:rPr>
        <w:t xml:space="preserve"> &lt;&lt; endl;</w:t>
      </w:r>
    </w:p>
    <w:p w14:paraId="7F543075" w14:textId="77777777" w:rsidR="00621A99" w:rsidRDefault="00621A99">
      <w:pPr>
        <w:pStyle w:val="CodePACKT"/>
        <w:rPr>
          <w:rFonts w:eastAsiaTheme="minorHAnsi"/>
          <w:color w:val="000000"/>
          <w:highlight w:val="white"/>
          <w:lang w:val="en-NZ"/>
        </w:rPr>
        <w:pPrChange w:id="788" w:author="Rashmi Suvarna" w:date="2015-10-26T11:24:00Z">
          <w:pPr>
            <w:autoSpaceDE w:val="0"/>
            <w:autoSpaceDN w:val="0"/>
            <w:adjustRightInd w:val="0"/>
            <w:spacing w:after="0"/>
          </w:pPr>
        </w:pPrChange>
      </w:pPr>
      <w:r>
        <w:rPr>
          <w:rFonts w:eastAsiaTheme="minorHAnsi"/>
          <w:color w:val="000000"/>
          <w:highlight w:val="white"/>
          <w:lang w:val="en-NZ"/>
        </w:rPr>
        <w:tab/>
        <w:t>}</w:t>
      </w:r>
    </w:p>
    <w:p w14:paraId="5BD402F8" w14:textId="77777777" w:rsidR="00621A99" w:rsidRDefault="00621A99">
      <w:pPr>
        <w:pStyle w:val="CodePACKT"/>
        <w:rPr>
          <w:rFonts w:eastAsiaTheme="minorHAnsi"/>
          <w:color w:val="000000"/>
          <w:highlight w:val="white"/>
          <w:lang w:val="en-NZ"/>
        </w:rPr>
        <w:pPrChange w:id="789" w:author="Rashmi Suvarna" w:date="2015-10-26T11:24:00Z">
          <w:pPr>
            <w:autoSpaceDE w:val="0"/>
            <w:autoSpaceDN w:val="0"/>
            <w:adjustRightInd w:val="0"/>
            <w:spacing w:after="0"/>
          </w:pPr>
        </w:pPrChange>
      </w:pPr>
      <w:r>
        <w:rPr>
          <w:rFonts w:eastAsiaTheme="minorHAnsi"/>
          <w:color w:val="000000"/>
          <w:highlight w:val="white"/>
          <w:lang w:val="en-NZ"/>
        </w:rPr>
        <w:t>};</w:t>
      </w:r>
    </w:p>
    <w:p w14:paraId="6F82D7B5" w14:textId="77777777" w:rsidR="00621A99" w:rsidRDefault="00621A99">
      <w:pPr>
        <w:pStyle w:val="CodePACKT"/>
        <w:rPr>
          <w:rFonts w:eastAsiaTheme="minorHAnsi"/>
          <w:color w:val="000000"/>
          <w:highlight w:val="white"/>
          <w:lang w:val="en-NZ"/>
        </w:rPr>
        <w:pPrChange w:id="790" w:author="Rashmi Suvarna" w:date="2015-10-26T11:24:00Z">
          <w:pPr>
            <w:autoSpaceDE w:val="0"/>
            <w:autoSpaceDN w:val="0"/>
            <w:adjustRightInd w:val="0"/>
            <w:spacing w:after="0"/>
          </w:pPr>
        </w:pPrChange>
      </w:pPr>
    </w:p>
    <w:p w14:paraId="099A1F03" w14:textId="77777777" w:rsidR="00621A99" w:rsidRDefault="00621A99">
      <w:pPr>
        <w:pStyle w:val="CodePACKT"/>
        <w:rPr>
          <w:rFonts w:eastAsiaTheme="minorHAnsi"/>
          <w:color w:val="000000"/>
          <w:highlight w:val="white"/>
          <w:lang w:val="en-NZ"/>
        </w:rPr>
        <w:pPrChange w:id="791"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FlyWithRocket</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FlyBehaviour</w:t>
      </w:r>
    </w:p>
    <w:p w14:paraId="78A46B10" w14:textId="77777777" w:rsidR="00621A99" w:rsidRDefault="00621A99">
      <w:pPr>
        <w:pStyle w:val="CodePACKT"/>
        <w:rPr>
          <w:rFonts w:eastAsiaTheme="minorHAnsi"/>
          <w:color w:val="000000"/>
          <w:highlight w:val="white"/>
          <w:lang w:val="en-NZ"/>
        </w:rPr>
        <w:pPrChange w:id="792" w:author="Rashmi Suvarna" w:date="2015-10-26T11:24:00Z">
          <w:pPr>
            <w:autoSpaceDE w:val="0"/>
            <w:autoSpaceDN w:val="0"/>
            <w:adjustRightInd w:val="0"/>
            <w:spacing w:after="0"/>
          </w:pPr>
        </w:pPrChange>
      </w:pPr>
      <w:r>
        <w:rPr>
          <w:rFonts w:eastAsiaTheme="minorHAnsi"/>
          <w:color w:val="000000"/>
          <w:highlight w:val="white"/>
          <w:lang w:val="en-NZ"/>
        </w:rPr>
        <w:t>{</w:t>
      </w:r>
    </w:p>
    <w:p w14:paraId="56AC2EC3" w14:textId="77777777" w:rsidR="00621A99" w:rsidRDefault="00621A99">
      <w:pPr>
        <w:pStyle w:val="CodePACKT"/>
        <w:rPr>
          <w:rFonts w:eastAsiaTheme="minorHAnsi"/>
          <w:color w:val="000000"/>
          <w:highlight w:val="white"/>
          <w:lang w:val="en-NZ"/>
        </w:rPr>
        <w:pPrChange w:id="793"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268AC2B0" w14:textId="77777777" w:rsidR="00621A99" w:rsidRDefault="00621A99">
      <w:pPr>
        <w:pStyle w:val="CodePACKT"/>
        <w:rPr>
          <w:rFonts w:eastAsiaTheme="minorHAnsi"/>
          <w:color w:val="000000"/>
          <w:highlight w:val="white"/>
          <w:lang w:val="en-NZ"/>
        </w:rPr>
        <w:pPrChange w:id="794"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fly()</w:t>
      </w:r>
    </w:p>
    <w:p w14:paraId="345B973B" w14:textId="77777777" w:rsidR="00621A99" w:rsidRDefault="00621A99">
      <w:pPr>
        <w:pStyle w:val="CodePACKT"/>
        <w:rPr>
          <w:rFonts w:eastAsiaTheme="minorHAnsi"/>
          <w:color w:val="000000"/>
          <w:highlight w:val="white"/>
          <w:lang w:val="en-NZ"/>
        </w:rPr>
        <w:pPrChange w:id="795" w:author="Rashmi Suvarna" w:date="2015-10-26T11:24:00Z">
          <w:pPr>
            <w:autoSpaceDE w:val="0"/>
            <w:autoSpaceDN w:val="0"/>
            <w:adjustRightInd w:val="0"/>
            <w:spacing w:after="0"/>
          </w:pPr>
        </w:pPrChange>
      </w:pPr>
      <w:r>
        <w:rPr>
          <w:rFonts w:eastAsiaTheme="minorHAnsi"/>
          <w:color w:val="000000"/>
          <w:highlight w:val="white"/>
          <w:lang w:val="en-NZ"/>
        </w:rPr>
        <w:tab/>
        <w:t>{</w:t>
      </w:r>
    </w:p>
    <w:p w14:paraId="38C57C3D" w14:textId="77777777" w:rsidR="00621A99" w:rsidRDefault="00621A99">
      <w:pPr>
        <w:pStyle w:val="CodePACKT"/>
        <w:rPr>
          <w:rFonts w:eastAsiaTheme="minorHAnsi"/>
          <w:color w:val="000000"/>
          <w:highlight w:val="white"/>
          <w:lang w:val="en-NZ"/>
        </w:rPr>
        <w:pPrChange w:id="796"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"I have a jetpack"</w:t>
      </w:r>
      <w:r>
        <w:rPr>
          <w:rFonts w:eastAsiaTheme="minorHAnsi"/>
          <w:color w:val="000000"/>
          <w:highlight w:val="white"/>
          <w:lang w:val="en-NZ"/>
        </w:rPr>
        <w:t xml:space="preserve"> &lt;&lt; endl;</w:t>
      </w:r>
    </w:p>
    <w:p w14:paraId="0B3C06C8" w14:textId="77777777" w:rsidR="00621A99" w:rsidRDefault="00621A99">
      <w:pPr>
        <w:pStyle w:val="CodePACKT"/>
        <w:rPr>
          <w:rFonts w:eastAsiaTheme="minorHAnsi"/>
          <w:color w:val="000000"/>
          <w:highlight w:val="white"/>
          <w:lang w:val="en-NZ"/>
        </w:rPr>
        <w:pPrChange w:id="797" w:author="Rashmi Suvarna" w:date="2015-10-26T11:24:00Z">
          <w:pPr>
            <w:autoSpaceDE w:val="0"/>
            <w:autoSpaceDN w:val="0"/>
            <w:adjustRightInd w:val="0"/>
            <w:spacing w:after="0"/>
          </w:pPr>
        </w:pPrChange>
      </w:pPr>
      <w:r>
        <w:rPr>
          <w:rFonts w:eastAsiaTheme="minorHAnsi"/>
          <w:color w:val="000000"/>
          <w:highlight w:val="white"/>
          <w:lang w:val="en-NZ"/>
        </w:rPr>
        <w:tab/>
        <w:t>}</w:t>
      </w:r>
    </w:p>
    <w:p w14:paraId="18DCD93C" w14:textId="77777777" w:rsidR="00621A99" w:rsidRDefault="00621A99">
      <w:pPr>
        <w:pStyle w:val="CodePACKT"/>
        <w:rPr>
          <w:rFonts w:eastAsiaTheme="minorHAnsi"/>
          <w:color w:val="000000"/>
          <w:highlight w:val="white"/>
          <w:lang w:val="en-NZ"/>
        </w:rPr>
        <w:pPrChange w:id="798" w:author="Rashmi Suvarna" w:date="2015-10-26T11:24:00Z">
          <w:pPr>
            <w:autoSpaceDE w:val="0"/>
            <w:autoSpaceDN w:val="0"/>
            <w:adjustRightInd w:val="0"/>
            <w:spacing w:after="0"/>
          </w:pPr>
        </w:pPrChange>
      </w:pPr>
      <w:r>
        <w:rPr>
          <w:rFonts w:eastAsiaTheme="minorHAnsi"/>
          <w:color w:val="000000"/>
          <w:highlight w:val="white"/>
          <w:lang w:val="en-NZ"/>
        </w:rPr>
        <w:t>};</w:t>
      </w:r>
    </w:p>
    <w:p w14:paraId="6B869D93" w14:textId="77777777" w:rsidR="00621A99" w:rsidRDefault="00621A99">
      <w:pPr>
        <w:pStyle w:val="CodePACKT"/>
        <w:rPr>
          <w:rFonts w:eastAsiaTheme="minorHAnsi"/>
          <w:color w:val="000000"/>
          <w:highlight w:val="white"/>
          <w:lang w:val="en-NZ"/>
        </w:rPr>
        <w:pPrChange w:id="799" w:author="Rashmi Suvarna" w:date="2015-10-26T11:24:00Z">
          <w:pPr>
            <w:autoSpaceDE w:val="0"/>
            <w:autoSpaceDN w:val="0"/>
            <w:adjustRightInd w:val="0"/>
            <w:spacing w:after="0"/>
          </w:pPr>
        </w:pPrChange>
      </w:pPr>
    </w:p>
    <w:p w14:paraId="2657F4E2" w14:textId="77777777" w:rsidR="00621A99" w:rsidRDefault="00621A99">
      <w:pPr>
        <w:pStyle w:val="CodePACKT"/>
        <w:rPr>
          <w:rFonts w:eastAsiaTheme="minorHAnsi"/>
          <w:color w:val="000000"/>
          <w:highlight w:val="white"/>
          <w:lang w:val="en-NZ"/>
        </w:rPr>
        <w:pPrChange w:id="800" w:author="Rashmi Suvarna" w:date="2015-10-26T11:24:00Z">
          <w:pPr>
            <w:autoSpaceDE w:val="0"/>
            <w:autoSpaceDN w:val="0"/>
            <w:adjustRightInd w:val="0"/>
            <w:spacing w:after="0"/>
          </w:pPr>
        </w:pPrChange>
      </w:pPr>
    </w:p>
    <w:p w14:paraId="175A4BE9" w14:textId="77777777" w:rsidR="00621A99" w:rsidRDefault="00621A99">
      <w:pPr>
        <w:pStyle w:val="CodePACKT"/>
        <w:rPr>
          <w:rFonts w:eastAsiaTheme="minorHAnsi"/>
          <w:color w:val="000000"/>
          <w:highlight w:val="white"/>
          <w:lang w:val="en-NZ"/>
        </w:rPr>
        <w:pPrChange w:id="801" w:author="Rashmi Suvarna" w:date="2015-10-26T11:24:00Z">
          <w:pPr>
            <w:autoSpaceDE w:val="0"/>
            <w:autoSpaceDN w:val="0"/>
            <w:adjustRightInd w:val="0"/>
            <w:spacing w:after="0"/>
          </w:pPr>
        </w:pPrChange>
      </w:pPr>
    </w:p>
    <w:p w14:paraId="7E1ED9E5" w14:textId="77777777" w:rsidR="00621A99" w:rsidRDefault="00621A99">
      <w:pPr>
        <w:pStyle w:val="CodePACKT"/>
        <w:rPr>
          <w:rFonts w:eastAsiaTheme="minorHAnsi"/>
          <w:color w:val="000000"/>
          <w:highlight w:val="white"/>
          <w:lang w:val="en-NZ"/>
        </w:rPr>
        <w:pPrChange w:id="802" w:author="Rashmi Suvarna" w:date="2015-10-26T11:24:00Z">
          <w:pPr>
            <w:autoSpaceDE w:val="0"/>
            <w:autoSpaceDN w:val="0"/>
            <w:adjustRightInd w:val="0"/>
            <w:spacing w:after="0"/>
          </w:pPr>
        </w:pPrChange>
      </w:pPr>
    </w:p>
    <w:p w14:paraId="009A2580" w14:textId="77777777" w:rsidR="00621A99" w:rsidRDefault="00621A99">
      <w:pPr>
        <w:pStyle w:val="CodePACKT"/>
        <w:rPr>
          <w:rFonts w:eastAsiaTheme="minorHAnsi"/>
          <w:color w:val="000000"/>
          <w:highlight w:val="white"/>
          <w:lang w:val="en-NZ"/>
        </w:rPr>
        <w:pPrChange w:id="803"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Enemy</w:t>
      </w:r>
    </w:p>
    <w:p w14:paraId="349D43FE" w14:textId="77777777" w:rsidR="00621A99" w:rsidRDefault="00621A99">
      <w:pPr>
        <w:pStyle w:val="CodePACKT"/>
        <w:rPr>
          <w:rFonts w:eastAsiaTheme="minorHAnsi"/>
          <w:color w:val="000000"/>
          <w:highlight w:val="white"/>
          <w:lang w:val="en-NZ"/>
        </w:rPr>
        <w:pPrChange w:id="804" w:author="Rashmi Suvarna" w:date="2015-10-26T11:24:00Z">
          <w:pPr>
            <w:autoSpaceDE w:val="0"/>
            <w:autoSpaceDN w:val="0"/>
            <w:adjustRightInd w:val="0"/>
            <w:spacing w:after="0"/>
          </w:pPr>
        </w:pPrChange>
      </w:pPr>
      <w:r>
        <w:rPr>
          <w:rFonts w:eastAsiaTheme="minorHAnsi"/>
          <w:color w:val="000000"/>
          <w:highlight w:val="white"/>
          <w:lang w:val="en-NZ"/>
        </w:rPr>
        <w:t>{</w:t>
      </w:r>
    </w:p>
    <w:p w14:paraId="10462C5D" w14:textId="77777777" w:rsidR="00621A99" w:rsidRDefault="00621A99">
      <w:pPr>
        <w:pStyle w:val="CodePACKT"/>
        <w:rPr>
          <w:rFonts w:eastAsiaTheme="minorHAnsi"/>
          <w:color w:val="000000"/>
          <w:highlight w:val="white"/>
          <w:lang w:val="en-NZ"/>
        </w:rPr>
        <w:pPrChange w:id="805" w:author="Rashmi Suvarna" w:date="2015-10-26T11:24:00Z">
          <w:pPr>
            <w:autoSpaceDE w:val="0"/>
            <w:autoSpaceDN w:val="0"/>
            <w:adjustRightInd w:val="0"/>
            <w:spacing w:after="0"/>
          </w:pPr>
        </w:pPrChange>
      </w:pPr>
    </w:p>
    <w:p w14:paraId="6F209687" w14:textId="77777777" w:rsidR="00621A99" w:rsidRDefault="00621A99">
      <w:pPr>
        <w:pStyle w:val="CodePACKT"/>
        <w:rPr>
          <w:rFonts w:eastAsiaTheme="minorHAnsi"/>
          <w:color w:val="000000"/>
          <w:highlight w:val="white"/>
          <w:lang w:val="en-NZ"/>
        </w:rPr>
        <w:pPrChange w:id="806"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503BBE14" w14:textId="77777777" w:rsidR="00621A99" w:rsidRDefault="00621A99">
      <w:pPr>
        <w:pStyle w:val="CodePACKT"/>
        <w:rPr>
          <w:rFonts w:eastAsiaTheme="minorHAnsi"/>
          <w:color w:val="000000"/>
          <w:highlight w:val="white"/>
          <w:lang w:val="en-NZ"/>
        </w:rPr>
        <w:pPrChange w:id="807" w:author="Rashmi Suvarna" w:date="2015-10-26T11:24:00Z">
          <w:pPr>
            <w:autoSpaceDE w:val="0"/>
            <w:autoSpaceDN w:val="0"/>
            <w:adjustRightInd w:val="0"/>
            <w:spacing w:after="0"/>
          </w:pPr>
        </w:pPrChange>
      </w:pPr>
      <w:r>
        <w:rPr>
          <w:rFonts w:eastAsiaTheme="minorHAnsi"/>
          <w:color w:val="000000"/>
          <w:highlight w:val="white"/>
          <w:lang w:val="en-NZ"/>
        </w:rPr>
        <w:tab/>
      </w:r>
    </w:p>
    <w:p w14:paraId="1EF7DF42" w14:textId="77777777" w:rsidR="00621A99" w:rsidRDefault="00621A99">
      <w:pPr>
        <w:pStyle w:val="CodePACKT"/>
        <w:rPr>
          <w:rFonts w:eastAsiaTheme="minorHAnsi"/>
          <w:color w:val="000000"/>
          <w:highlight w:val="white"/>
          <w:lang w:val="en-NZ"/>
        </w:rPr>
        <w:pPrChange w:id="80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SpecialPower</w:t>
      </w:r>
      <w:r>
        <w:rPr>
          <w:rFonts w:eastAsiaTheme="minorHAnsi"/>
          <w:color w:val="000000"/>
          <w:highlight w:val="white"/>
          <w:lang w:val="en-NZ"/>
        </w:rPr>
        <w:t xml:space="preserve"> *specialPower;</w:t>
      </w:r>
    </w:p>
    <w:p w14:paraId="263CA039" w14:textId="77777777" w:rsidR="00621A99" w:rsidRDefault="00621A99">
      <w:pPr>
        <w:pStyle w:val="CodePACKT"/>
        <w:rPr>
          <w:rFonts w:eastAsiaTheme="minorHAnsi"/>
          <w:color w:val="000000"/>
          <w:highlight w:val="white"/>
          <w:lang w:val="en-NZ"/>
        </w:rPr>
        <w:pPrChange w:id="809"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FlyBehaviour</w:t>
      </w:r>
      <w:r>
        <w:rPr>
          <w:rFonts w:eastAsiaTheme="minorHAnsi"/>
          <w:color w:val="000000"/>
          <w:highlight w:val="white"/>
          <w:lang w:val="en-NZ"/>
        </w:rPr>
        <w:t xml:space="preserve">   *flyBehaviour;</w:t>
      </w:r>
    </w:p>
    <w:p w14:paraId="7EDB7BDA" w14:textId="77777777" w:rsidR="00621A99" w:rsidRDefault="00621A99">
      <w:pPr>
        <w:pStyle w:val="CodePACKT"/>
        <w:rPr>
          <w:rFonts w:eastAsiaTheme="minorHAnsi"/>
          <w:color w:val="000000"/>
          <w:highlight w:val="white"/>
          <w:lang w:val="en-NZ"/>
        </w:rPr>
        <w:pPrChange w:id="810" w:author="Rashmi Suvarna" w:date="2015-10-26T11:24:00Z">
          <w:pPr>
            <w:autoSpaceDE w:val="0"/>
            <w:autoSpaceDN w:val="0"/>
            <w:adjustRightInd w:val="0"/>
            <w:spacing w:after="0"/>
          </w:pPr>
        </w:pPrChange>
      </w:pPr>
    </w:p>
    <w:p w14:paraId="452B4F88" w14:textId="77777777" w:rsidR="00621A99" w:rsidRDefault="00621A99">
      <w:pPr>
        <w:pStyle w:val="CodePACKT"/>
        <w:rPr>
          <w:rFonts w:eastAsiaTheme="minorHAnsi"/>
          <w:color w:val="000000"/>
          <w:highlight w:val="white"/>
          <w:lang w:val="en-NZ"/>
        </w:rPr>
        <w:pPrChange w:id="811"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performPower()</w:t>
      </w:r>
    </w:p>
    <w:p w14:paraId="2996FFA1" w14:textId="77777777" w:rsidR="00621A99" w:rsidRDefault="00621A99">
      <w:pPr>
        <w:pStyle w:val="CodePACKT"/>
        <w:rPr>
          <w:rFonts w:eastAsiaTheme="minorHAnsi"/>
          <w:color w:val="000000"/>
          <w:highlight w:val="white"/>
          <w:lang w:val="en-NZ"/>
        </w:rPr>
        <w:pPrChange w:id="812" w:author="Rashmi Suvarna" w:date="2015-10-26T11:24:00Z">
          <w:pPr>
            <w:autoSpaceDE w:val="0"/>
            <w:autoSpaceDN w:val="0"/>
            <w:adjustRightInd w:val="0"/>
            <w:spacing w:after="0"/>
          </w:pPr>
        </w:pPrChange>
      </w:pPr>
      <w:r>
        <w:rPr>
          <w:rFonts w:eastAsiaTheme="minorHAnsi"/>
          <w:color w:val="000000"/>
          <w:highlight w:val="white"/>
          <w:lang w:val="en-NZ"/>
        </w:rPr>
        <w:tab/>
        <w:t>{</w:t>
      </w:r>
    </w:p>
    <w:p w14:paraId="20D99A8F" w14:textId="77777777" w:rsidR="00621A99" w:rsidRDefault="00621A99">
      <w:pPr>
        <w:pStyle w:val="CodePACKT"/>
        <w:rPr>
          <w:rFonts w:eastAsiaTheme="minorHAnsi"/>
          <w:color w:val="000000"/>
          <w:highlight w:val="white"/>
          <w:lang w:val="en-NZ"/>
        </w:rPr>
        <w:pPrChange w:id="813"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specialPower-&gt;power();</w:t>
      </w:r>
    </w:p>
    <w:p w14:paraId="570B15F9" w14:textId="77777777" w:rsidR="00621A99" w:rsidRDefault="00621A99">
      <w:pPr>
        <w:pStyle w:val="CodePACKT"/>
        <w:rPr>
          <w:rFonts w:eastAsiaTheme="minorHAnsi"/>
          <w:color w:val="000000"/>
          <w:highlight w:val="white"/>
          <w:lang w:val="en-NZ"/>
        </w:rPr>
        <w:pPrChange w:id="814" w:author="Rashmi Suvarna" w:date="2015-10-26T11:24:00Z">
          <w:pPr>
            <w:autoSpaceDE w:val="0"/>
            <w:autoSpaceDN w:val="0"/>
            <w:adjustRightInd w:val="0"/>
            <w:spacing w:after="0"/>
          </w:pPr>
        </w:pPrChange>
      </w:pPr>
      <w:r>
        <w:rPr>
          <w:rFonts w:eastAsiaTheme="minorHAnsi"/>
          <w:color w:val="000000"/>
          <w:highlight w:val="white"/>
          <w:lang w:val="en-NZ"/>
        </w:rPr>
        <w:tab/>
        <w:t>}</w:t>
      </w:r>
    </w:p>
    <w:p w14:paraId="5F56C9DF" w14:textId="77777777" w:rsidR="00621A99" w:rsidRDefault="00621A99">
      <w:pPr>
        <w:pStyle w:val="CodePACKT"/>
        <w:rPr>
          <w:rFonts w:eastAsiaTheme="minorHAnsi"/>
          <w:color w:val="000000"/>
          <w:highlight w:val="white"/>
          <w:lang w:val="en-NZ"/>
        </w:rPr>
        <w:pPrChange w:id="815" w:author="Rashmi Suvarna" w:date="2015-10-26T11:24:00Z">
          <w:pPr>
            <w:autoSpaceDE w:val="0"/>
            <w:autoSpaceDN w:val="0"/>
            <w:adjustRightInd w:val="0"/>
            <w:spacing w:after="0"/>
          </w:pPr>
        </w:pPrChange>
      </w:pPr>
    </w:p>
    <w:p w14:paraId="1F8B56BE" w14:textId="77777777" w:rsidR="00621A99" w:rsidRDefault="00621A99">
      <w:pPr>
        <w:pStyle w:val="CodePACKT"/>
        <w:rPr>
          <w:rFonts w:eastAsiaTheme="minorHAnsi"/>
          <w:color w:val="000000"/>
          <w:highlight w:val="white"/>
          <w:lang w:val="en-NZ"/>
        </w:rPr>
        <w:pPrChange w:id="816"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setSpecialPower(</w:t>
      </w:r>
      <w:r>
        <w:rPr>
          <w:rFonts w:eastAsiaTheme="minorHAnsi"/>
          <w:color w:val="2B91AF"/>
          <w:highlight w:val="white"/>
          <w:lang w:val="en-NZ"/>
        </w:rPr>
        <w:t>SpecialPower</w:t>
      </w:r>
      <w:r>
        <w:rPr>
          <w:rFonts w:eastAsiaTheme="minorHAnsi"/>
          <w:color w:val="000000"/>
          <w:highlight w:val="white"/>
          <w:lang w:val="en-NZ"/>
        </w:rPr>
        <w:t xml:space="preserve"> *</w:t>
      </w:r>
      <w:r>
        <w:rPr>
          <w:rFonts w:eastAsiaTheme="minorHAnsi"/>
          <w:color w:val="808080"/>
          <w:highlight w:val="white"/>
          <w:lang w:val="en-NZ"/>
        </w:rPr>
        <w:t>qb</w:t>
      </w:r>
      <w:r>
        <w:rPr>
          <w:rFonts w:eastAsiaTheme="minorHAnsi"/>
          <w:color w:val="000000"/>
          <w:highlight w:val="white"/>
          <w:lang w:val="en-NZ"/>
        </w:rPr>
        <w:t>)</w:t>
      </w:r>
    </w:p>
    <w:p w14:paraId="3F8B6BA0" w14:textId="77777777" w:rsidR="00621A99" w:rsidRDefault="00621A99">
      <w:pPr>
        <w:pStyle w:val="CodePACKT"/>
        <w:rPr>
          <w:rFonts w:eastAsiaTheme="minorHAnsi"/>
          <w:color w:val="000000"/>
          <w:highlight w:val="white"/>
          <w:lang w:val="en-NZ"/>
        </w:rPr>
        <w:pPrChange w:id="817" w:author="Rashmi Suvarna" w:date="2015-10-26T11:24:00Z">
          <w:pPr>
            <w:autoSpaceDE w:val="0"/>
            <w:autoSpaceDN w:val="0"/>
            <w:adjustRightInd w:val="0"/>
            <w:spacing w:after="0"/>
          </w:pPr>
        </w:pPrChange>
      </w:pPr>
      <w:r>
        <w:rPr>
          <w:rFonts w:eastAsiaTheme="minorHAnsi"/>
          <w:color w:val="000000"/>
          <w:highlight w:val="white"/>
          <w:lang w:val="en-NZ"/>
        </w:rPr>
        <w:tab/>
        <w:t>{</w:t>
      </w:r>
    </w:p>
    <w:p w14:paraId="62ACA03B" w14:textId="77777777" w:rsidR="00621A99" w:rsidRDefault="00621A99">
      <w:pPr>
        <w:pStyle w:val="CodePACKT"/>
        <w:rPr>
          <w:rFonts w:eastAsiaTheme="minorHAnsi"/>
          <w:color w:val="000000"/>
          <w:highlight w:val="white"/>
          <w:lang w:val="en-NZ"/>
        </w:rPr>
        <w:pPrChange w:id="81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"Changing special power..."</w:t>
      </w:r>
      <w:r>
        <w:rPr>
          <w:rFonts w:eastAsiaTheme="minorHAnsi"/>
          <w:color w:val="000000"/>
          <w:highlight w:val="white"/>
          <w:lang w:val="en-NZ"/>
        </w:rPr>
        <w:t xml:space="preserve"> &lt;&lt; endl;</w:t>
      </w:r>
    </w:p>
    <w:p w14:paraId="138BDFBD" w14:textId="77777777" w:rsidR="00621A99" w:rsidRDefault="00621A99">
      <w:pPr>
        <w:pStyle w:val="CodePACKT"/>
        <w:rPr>
          <w:rFonts w:eastAsiaTheme="minorHAnsi"/>
          <w:color w:val="000000"/>
          <w:highlight w:val="white"/>
          <w:lang w:val="en-NZ"/>
        </w:rPr>
        <w:pPrChange w:id="819"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specialPower = </w:t>
      </w:r>
      <w:r>
        <w:rPr>
          <w:rFonts w:eastAsiaTheme="minorHAnsi"/>
          <w:color w:val="808080"/>
          <w:highlight w:val="white"/>
          <w:lang w:val="en-NZ"/>
        </w:rPr>
        <w:t>qb</w:t>
      </w:r>
      <w:r>
        <w:rPr>
          <w:rFonts w:eastAsiaTheme="minorHAnsi"/>
          <w:color w:val="000000"/>
          <w:highlight w:val="white"/>
          <w:lang w:val="en-NZ"/>
        </w:rPr>
        <w:t>;</w:t>
      </w:r>
    </w:p>
    <w:p w14:paraId="78130323" w14:textId="77777777" w:rsidR="00621A99" w:rsidRDefault="00621A99">
      <w:pPr>
        <w:pStyle w:val="CodePACKT"/>
        <w:rPr>
          <w:rFonts w:eastAsiaTheme="minorHAnsi"/>
          <w:color w:val="000000"/>
          <w:highlight w:val="white"/>
          <w:lang w:val="en-NZ"/>
        </w:rPr>
        <w:pPrChange w:id="820" w:author="Rashmi Suvarna" w:date="2015-10-26T11:24:00Z">
          <w:pPr>
            <w:autoSpaceDE w:val="0"/>
            <w:autoSpaceDN w:val="0"/>
            <w:adjustRightInd w:val="0"/>
            <w:spacing w:after="0"/>
          </w:pPr>
        </w:pPrChange>
      </w:pPr>
      <w:r>
        <w:rPr>
          <w:rFonts w:eastAsiaTheme="minorHAnsi"/>
          <w:color w:val="000000"/>
          <w:highlight w:val="white"/>
          <w:lang w:val="en-NZ"/>
        </w:rPr>
        <w:tab/>
        <w:t>}</w:t>
      </w:r>
    </w:p>
    <w:p w14:paraId="0C6C5FBC" w14:textId="77777777" w:rsidR="00621A99" w:rsidRDefault="00621A99">
      <w:pPr>
        <w:pStyle w:val="CodePACKT"/>
        <w:rPr>
          <w:rFonts w:eastAsiaTheme="minorHAnsi"/>
          <w:color w:val="000000"/>
          <w:highlight w:val="white"/>
          <w:lang w:val="en-NZ"/>
        </w:rPr>
        <w:pPrChange w:id="821" w:author="Rashmi Suvarna" w:date="2015-10-26T11:24:00Z">
          <w:pPr>
            <w:autoSpaceDE w:val="0"/>
            <w:autoSpaceDN w:val="0"/>
            <w:adjustRightInd w:val="0"/>
            <w:spacing w:after="0"/>
          </w:pPr>
        </w:pPrChange>
      </w:pPr>
    </w:p>
    <w:p w14:paraId="34A17941" w14:textId="77777777" w:rsidR="00621A99" w:rsidRDefault="00621A99">
      <w:pPr>
        <w:pStyle w:val="CodePACKT"/>
        <w:rPr>
          <w:rFonts w:eastAsiaTheme="minorHAnsi"/>
          <w:color w:val="000000"/>
          <w:highlight w:val="white"/>
          <w:lang w:val="en-NZ"/>
        </w:rPr>
        <w:pPrChange w:id="822" w:author="Rashmi Suvarna" w:date="2015-10-26T11:24:00Z">
          <w:pPr>
            <w:autoSpaceDE w:val="0"/>
            <w:autoSpaceDN w:val="0"/>
            <w:adjustRightInd w:val="0"/>
            <w:spacing w:after="0"/>
          </w:pPr>
        </w:pPrChange>
      </w:pPr>
      <w:r>
        <w:rPr>
          <w:rFonts w:eastAsiaTheme="minorHAnsi"/>
          <w:color w:val="000000"/>
          <w:highlight w:val="white"/>
          <w:lang w:val="en-NZ"/>
        </w:rPr>
        <w:lastRenderedPageBreak/>
        <w:tab/>
      </w:r>
      <w:r>
        <w:rPr>
          <w:rFonts w:eastAsiaTheme="minorHAnsi"/>
          <w:color w:val="0000FF"/>
          <w:highlight w:val="white"/>
          <w:lang w:val="en-NZ"/>
        </w:rPr>
        <w:t>void</w:t>
      </w:r>
      <w:r>
        <w:rPr>
          <w:rFonts w:eastAsiaTheme="minorHAnsi"/>
          <w:color w:val="000000"/>
          <w:highlight w:val="white"/>
          <w:lang w:val="en-NZ"/>
        </w:rPr>
        <w:t xml:space="preserve"> performFly()</w:t>
      </w:r>
    </w:p>
    <w:p w14:paraId="31B570CE" w14:textId="77777777" w:rsidR="00621A99" w:rsidRDefault="00621A99">
      <w:pPr>
        <w:pStyle w:val="CodePACKT"/>
        <w:rPr>
          <w:rFonts w:eastAsiaTheme="minorHAnsi"/>
          <w:color w:val="000000"/>
          <w:highlight w:val="white"/>
          <w:lang w:val="en-NZ"/>
        </w:rPr>
        <w:pPrChange w:id="823" w:author="Rashmi Suvarna" w:date="2015-10-26T11:24:00Z">
          <w:pPr>
            <w:autoSpaceDE w:val="0"/>
            <w:autoSpaceDN w:val="0"/>
            <w:adjustRightInd w:val="0"/>
            <w:spacing w:after="0"/>
          </w:pPr>
        </w:pPrChange>
      </w:pPr>
      <w:r>
        <w:rPr>
          <w:rFonts w:eastAsiaTheme="minorHAnsi"/>
          <w:color w:val="000000"/>
          <w:highlight w:val="white"/>
          <w:lang w:val="en-NZ"/>
        </w:rPr>
        <w:tab/>
        <w:t>{</w:t>
      </w:r>
    </w:p>
    <w:p w14:paraId="18B55F89" w14:textId="77777777" w:rsidR="00621A99" w:rsidRDefault="00621A99">
      <w:pPr>
        <w:pStyle w:val="CodePACKT"/>
        <w:rPr>
          <w:rFonts w:eastAsiaTheme="minorHAnsi"/>
          <w:color w:val="000000"/>
          <w:highlight w:val="white"/>
          <w:lang w:val="en-NZ"/>
        </w:rPr>
        <w:pPrChange w:id="824"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flyBehaviour-&gt;fly();</w:t>
      </w:r>
    </w:p>
    <w:p w14:paraId="011ED64D" w14:textId="77777777" w:rsidR="00621A99" w:rsidRDefault="00621A99">
      <w:pPr>
        <w:pStyle w:val="CodePACKT"/>
        <w:rPr>
          <w:rFonts w:eastAsiaTheme="minorHAnsi"/>
          <w:color w:val="000000"/>
          <w:highlight w:val="white"/>
          <w:lang w:val="en-NZ"/>
        </w:rPr>
        <w:pPrChange w:id="825" w:author="Rashmi Suvarna" w:date="2015-10-26T11:24:00Z">
          <w:pPr>
            <w:autoSpaceDE w:val="0"/>
            <w:autoSpaceDN w:val="0"/>
            <w:adjustRightInd w:val="0"/>
            <w:spacing w:after="0"/>
          </w:pPr>
        </w:pPrChange>
      </w:pPr>
      <w:r>
        <w:rPr>
          <w:rFonts w:eastAsiaTheme="minorHAnsi"/>
          <w:color w:val="000000"/>
          <w:highlight w:val="white"/>
          <w:lang w:val="en-NZ"/>
        </w:rPr>
        <w:tab/>
        <w:t>}</w:t>
      </w:r>
    </w:p>
    <w:p w14:paraId="170FFF0C" w14:textId="77777777" w:rsidR="00621A99" w:rsidRDefault="00621A99">
      <w:pPr>
        <w:pStyle w:val="CodePACKT"/>
        <w:rPr>
          <w:rFonts w:eastAsiaTheme="minorHAnsi"/>
          <w:color w:val="000000"/>
          <w:highlight w:val="white"/>
          <w:lang w:val="en-NZ"/>
        </w:rPr>
        <w:pPrChange w:id="826" w:author="Rashmi Suvarna" w:date="2015-10-26T11:24:00Z">
          <w:pPr>
            <w:autoSpaceDE w:val="0"/>
            <w:autoSpaceDN w:val="0"/>
            <w:adjustRightInd w:val="0"/>
            <w:spacing w:after="0"/>
          </w:pPr>
        </w:pPrChange>
      </w:pPr>
    </w:p>
    <w:p w14:paraId="5BB8363E" w14:textId="77777777" w:rsidR="00621A99" w:rsidRDefault="00621A99">
      <w:pPr>
        <w:pStyle w:val="CodePACKT"/>
        <w:rPr>
          <w:rFonts w:eastAsiaTheme="minorHAnsi"/>
          <w:color w:val="000000"/>
          <w:highlight w:val="white"/>
          <w:lang w:val="en-NZ"/>
        </w:rPr>
        <w:pPrChange w:id="827"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setFlyBehaviour(</w:t>
      </w:r>
      <w:r>
        <w:rPr>
          <w:rFonts w:eastAsiaTheme="minorHAnsi"/>
          <w:color w:val="2B91AF"/>
          <w:highlight w:val="white"/>
          <w:lang w:val="en-NZ"/>
        </w:rPr>
        <w:t>FlyBehaviour</w:t>
      </w:r>
      <w:r>
        <w:rPr>
          <w:rFonts w:eastAsiaTheme="minorHAnsi"/>
          <w:color w:val="000000"/>
          <w:highlight w:val="white"/>
          <w:lang w:val="en-NZ"/>
        </w:rPr>
        <w:t xml:space="preserve"> *</w:t>
      </w:r>
      <w:r>
        <w:rPr>
          <w:rFonts w:eastAsiaTheme="minorHAnsi"/>
          <w:color w:val="808080"/>
          <w:highlight w:val="white"/>
          <w:lang w:val="en-NZ"/>
        </w:rPr>
        <w:t>fb</w:t>
      </w:r>
      <w:r>
        <w:rPr>
          <w:rFonts w:eastAsiaTheme="minorHAnsi"/>
          <w:color w:val="000000"/>
          <w:highlight w:val="white"/>
          <w:lang w:val="en-NZ"/>
        </w:rPr>
        <w:t>)</w:t>
      </w:r>
    </w:p>
    <w:p w14:paraId="4505C76C" w14:textId="77777777" w:rsidR="00621A99" w:rsidRDefault="00621A99">
      <w:pPr>
        <w:pStyle w:val="CodePACKT"/>
        <w:rPr>
          <w:rFonts w:eastAsiaTheme="minorHAnsi"/>
          <w:color w:val="000000"/>
          <w:highlight w:val="white"/>
          <w:lang w:val="en-NZ"/>
        </w:rPr>
        <w:pPrChange w:id="828" w:author="Rashmi Suvarna" w:date="2015-10-26T11:24:00Z">
          <w:pPr>
            <w:autoSpaceDE w:val="0"/>
            <w:autoSpaceDN w:val="0"/>
            <w:adjustRightInd w:val="0"/>
            <w:spacing w:after="0"/>
          </w:pPr>
        </w:pPrChange>
      </w:pPr>
      <w:r>
        <w:rPr>
          <w:rFonts w:eastAsiaTheme="minorHAnsi"/>
          <w:color w:val="000000"/>
          <w:highlight w:val="white"/>
          <w:lang w:val="en-NZ"/>
        </w:rPr>
        <w:tab/>
        <w:t>{</w:t>
      </w:r>
    </w:p>
    <w:p w14:paraId="09C042C5" w14:textId="77777777" w:rsidR="00621A99" w:rsidRDefault="00621A99">
      <w:pPr>
        <w:pStyle w:val="CodePACKT"/>
        <w:rPr>
          <w:rFonts w:eastAsiaTheme="minorHAnsi"/>
          <w:color w:val="000000"/>
          <w:highlight w:val="white"/>
          <w:lang w:val="en-NZ"/>
        </w:rPr>
        <w:pPrChange w:id="829"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"Changing fly behaviour..."</w:t>
      </w:r>
      <w:r>
        <w:rPr>
          <w:rFonts w:eastAsiaTheme="minorHAnsi"/>
          <w:color w:val="000000"/>
          <w:highlight w:val="white"/>
          <w:lang w:val="en-NZ"/>
        </w:rPr>
        <w:t xml:space="preserve"> &lt;&lt; endl;</w:t>
      </w:r>
    </w:p>
    <w:p w14:paraId="2FCE2C73" w14:textId="77777777" w:rsidR="00621A99" w:rsidRDefault="00621A99">
      <w:pPr>
        <w:pStyle w:val="CodePACKT"/>
        <w:rPr>
          <w:rFonts w:eastAsiaTheme="minorHAnsi"/>
          <w:color w:val="000000"/>
          <w:highlight w:val="white"/>
          <w:lang w:val="en-NZ"/>
        </w:rPr>
        <w:pPrChange w:id="830"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flyBehaviour = </w:t>
      </w:r>
      <w:r>
        <w:rPr>
          <w:rFonts w:eastAsiaTheme="minorHAnsi"/>
          <w:color w:val="808080"/>
          <w:highlight w:val="white"/>
          <w:lang w:val="en-NZ"/>
        </w:rPr>
        <w:t>fb</w:t>
      </w:r>
      <w:r>
        <w:rPr>
          <w:rFonts w:eastAsiaTheme="minorHAnsi"/>
          <w:color w:val="000000"/>
          <w:highlight w:val="white"/>
          <w:lang w:val="en-NZ"/>
        </w:rPr>
        <w:t>;</w:t>
      </w:r>
    </w:p>
    <w:p w14:paraId="138C0A0D" w14:textId="77777777" w:rsidR="00621A99" w:rsidRDefault="00621A99">
      <w:pPr>
        <w:pStyle w:val="CodePACKT"/>
        <w:rPr>
          <w:rFonts w:eastAsiaTheme="minorHAnsi"/>
          <w:color w:val="000000"/>
          <w:highlight w:val="white"/>
          <w:lang w:val="en-NZ"/>
        </w:rPr>
        <w:pPrChange w:id="831" w:author="Rashmi Suvarna" w:date="2015-10-26T11:24:00Z">
          <w:pPr>
            <w:autoSpaceDE w:val="0"/>
            <w:autoSpaceDN w:val="0"/>
            <w:adjustRightInd w:val="0"/>
            <w:spacing w:after="0"/>
          </w:pPr>
        </w:pPrChange>
      </w:pPr>
      <w:r>
        <w:rPr>
          <w:rFonts w:eastAsiaTheme="minorHAnsi"/>
          <w:color w:val="000000"/>
          <w:highlight w:val="white"/>
          <w:lang w:val="en-NZ"/>
        </w:rPr>
        <w:tab/>
        <w:t>}</w:t>
      </w:r>
    </w:p>
    <w:p w14:paraId="7E6A5921" w14:textId="77777777" w:rsidR="00621A99" w:rsidRDefault="00621A99">
      <w:pPr>
        <w:pStyle w:val="CodePACKT"/>
        <w:rPr>
          <w:rFonts w:eastAsiaTheme="minorHAnsi"/>
          <w:color w:val="000000"/>
          <w:highlight w:val="white"/>
          <w:lang w:val="en-NZ"/>
        </w:rPr>
        <w:pPrChange w:id="832" w:author="Rashmi Suvarna" w:date="2015-10-26T11:24:00Z">
          <w:pPr>
            <w:autoSpaceDE w:val="0"/>
            <w:autoSpaceDN w:val="0"/>
            <w:adjustRightInd w:val="0"/>
            <w:spacing w:after="0"/>
          </w:pPr>
        </w:pPrChange>
      </w:pPr>
    </w:p>
    <w:p w14:paraId="50EA40F9" w14:textId="77777777" w:rsidR="00621A99" w:rsidRDefault="00621A99">
      <w:pPr>
        <w:pStyle w:val="CodePACKT"/>
        <w:rPr>
          <w:rFonts w:eastAsiaTheme="minorHAnsi"/>
          <w:color w:val="000000"/>
          <w:highlight w:val="white"/>
          <w:lang w:val="en-NZ"/>
        </w:rPr>
        <w:pPrChange w:id="833"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floatAround()</w:t>
      </w:r>
    </w:p>
    <w:p w14:paraId="45CB5F35" w14:textId="77777777" w:rsidR="00621A99" w:rsidRDefault="00621A99">
      <w:pPr>
        <w:pStyle w:val="CodePACKT"/>
        <w:rPr>
          <w:rFonts w:eastAsiaTheme="minorHAnsi"/>
          <w:color w:val="000000"/>
          <w:highlight w:val="white"/>
          <w:lang w:val="en-NZ"/>
        </w:rPr>
        <w:pPrChange w:id="834" w:author="Rashmi Suvarna" w:date="2015-10-26T11:24:00Z">
          <w:pPr>
            <w:autoSpaceDE w:val="0"/>
            <w:autoSpaceDN w:val="0"/>
            <w:adjustRightInd w:val="0"/>
            <w:spacing w:after="0"/>
          </w:pPr>
        </w:pPrChange>
      </w:pPr>
      <w:r>
        <w:rPr>
          <w:rFonts w:eastAsiaTheme="minorHAnsi"/>
          <w:color w:val="000000"/>
          <w:highlight w:val="white"/>
          <w:lang w:val="en-NZ"/>
        </w:rPr>
        <w:tab/>
        <w:t>{</w:t>
      </w:r>
    </w:p>
    <w:p w14:paraId="26104A6C" w14:textId="77777777" w:rsidR="00621A99" w:rsidRDefault="00621A99">
      <w:pPr>
        <w:pStyle w:val="CodePACKT"/>
        <w:rPr>
          <w:rFonts w:eastAsiaTheme="minorHAnsi"/>
          <w:color w:val="000000"/>
          <w:highlight w:val="white"/>
          <w:lang w:val="en-NZ"/>
        </w:rPr>
        <w:pPrChange w:id="835"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"I can float."</w:t>
      </w:r>
      <w:r>
        <w:rPr>
          <w:rFonts w:eastAsiaTheme="minorHAnsi"/>
          <w:color w:val="000000"/>
          <w:highlight w:val="white"/>
          <w:lang w:val="en-NZ"/>
        </w:rPr>
        <w:t xml:space="preserve"> &lt;&lt; endl;</w:t>
      </w:r>
    </w:p>
    <w:p w14:paraId="5A03E6BA" w14:textId="77777777" w:rsidR="00621A99" w:rsidRDefault="00621A99">
      <w:pPr>
        <w:pStyle w:val="CodePACKT"/>
        <w:rPr>
          <w:rFonts w:eastAsiaTheme="minorHAnsi"/>
          <w:color w:val="000000"/>
          <w:highlight w:val="white"/>
          <w:lang w:val="en-NZ"/>
        </w:rPr>
        <w:pPrChange w:id="836" w:author="Rashmi Suvarna" w:date="2015-10-26T11:24:00Z">
          <w:pPr>
            <w:autoSpaceDE w:val="0"/>
            <w:autoSpaceDN w:val="0"/>
            <w:adjustRightInd w:val="0"/>
            <w:spacing w:after="0"/>
          </w:pPr>
        </w:pPrChange>
      </w:pPr>
      <w:r>
        <w:rPr>
          <w:rFonts w:eastAsiaTheme="minorHAnsi"/>
          <w:color w:val="000000"/>
          <w:highlight w:val="white"/>
          <w:lang w:val="en-NZ"/>
        </w:rPr>
        <w:tab/>
        <w:t>}</w:t>
      </w:r>
    </w:p>
    <w:p w14:paraId="62B75113" w14:textId="77777777" w:rsidR="00621A99" w:rsidRDefault="00621A99">
      <w:pPr>
        <w:pStyle w:val="CodePACKT"/>
        <w:rPr>
          <w:rFonts w:eastAsiaTheme="minorHAnsi"/>
          <w:color w:val="000000"/>
          <w:highlight w:val="white"/>
          <w:lang w:val="en-NZ"/>
        </w:rPr>
        <w:pPrChange w:id="837" w:author="Rashmi Suvarna" w:date="2015-10-26T11:24:00Z">
          <w:pPr>
            <w:autoSpaceDE w:val="0"/>
            <w:autoSpaceDN w:val="0"/>
            <w:adjustRightInd w:val="0"/>
            <w:spacing w:after="0"/>
          </w:pPr>
        </w:pPrChange>
      </w:pPr>
    </w:p>
    <w:p w14:paraId="2DAE2823" w14:textId="77777777" w:rsidR="00621A99" w:rsidRDefault="00621A99">
      <w:pPr>
        <w:pStyle w:val="CodePACKT"/>
        <w:rPr>
          <w:rFonts w:eastAsiaTheme="minorHAnsi"/>
          <w:color w:val="000000"/>
          <w:highlight w:val="white"/>
          <w:lang w:val="en-NZ"/>
        </w:rPr>
        <w:pPrChange w:id="83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virtual</w:t>
      </w:r>
      <w:r>
        <w:rPr>
          <w:rFonts w:eastAsiaTheme="minorHAnsi"/>
          <w:color w:val="000000"/>
          <w:highlight w:val="white"/>
          <w:lang w:val="en-NZ"/>
        </w:rPr>
        <w:t xml:space="preserve"> </w:t>
      </w:r>
      <w:r>
        <w:rPr>
          <w:rFonts w:eastAsiaTheme="minorHAnsi"/>
          <w:color w:val="0000FF"/>
          <w:highlight w:val="white"/>
          <w:lang w:val="en-NZ"/>
        </w:rPr>
        <w:t>void</w:t>
      </w:r>
      <w:r>
        <w:rPr>
          <w:rFonts w:eastAsiaTheme="minorHAnsi"/>
          <w:color w:val="000000"/>
          <w:highlight w:val="white"/>
          <w:lang w:val="en-NZ"/>
        </w:rPr>
        <w:t xml:space="preserve"> display() = 0; </w:t>
      </w:r>
      <w:r>
        <w:rPr>
          <w:rFonts w:eastAsiaTheme="minorHAnsi"/>
          <w:color w:val="008000"/>
          <w:highlight w:val="white"/>
          <w:lang w:val="en-NZ"/>
        </w:rPr>
        <w:t>// Make this an abstract class by having a pure virtual function</w:t>
      </w:r>
    </w:p>
    <w:p w14:paraId="0D467F37" w14:textId="77777777" w:rsidR="00621A99" w:rsidRDefault="00621A99">
      <w:pPr>
        <w:pStyle w:val="CodePACKT"/>
        <w:rPr>
          <w:rFonts w:eastAsiaTheme="minorHAnsi"/>
          <w:color w:val="000000"/>
          <w:highlight w:val="white"/>
          <w:lang w:val="en-NZ"/>
        </w:rPr>
        <w:pPrChange w:id="839" w:author="Rashmi Suvarna" w:date="2015-10-26T11:24:00Z">
          <w:pPr>
            <w:autoSpaceDE w:val="0"/>
            <w:autoSpaceDN w:val="0"/>
            <w:adjustRightInd w:val="0"/>
            <w:spacing w:after="0"/>
          </w:pPr>
        </w:pPrChange>
      </w:pPr>
    </w:p>
    <w:p w14:paraId="648B12CE" w14:textId="77777777" w:rsidR="00621A99" w:rsidRDefault="00621A99">
      <w:pPr>
        <w:pStyle w:val="CodePACKT"/>
        <w:rPr>
          <w:rFonts w:eastAsiaTheme="minorHAnsi"/>
          <w:color w:val="000000"/>
          <w:highlight w:val="white"/>
          <w:lang w:val="en-NZ"/>
        </w:rPr>
        <w:pPrChange w:id="840" w:author="Rashmi Suvarna" w:date="2015-10-26T11:24:00Z">
          <w:pPr>
            <w:autoSpaceDE w:val="0"/>
            <w:autoSpaceDN w:val="0"/>
            <w:adjustRightInd w:val="0"/>
            <w:spacing w:after="0"/>
          </w:pPr>
        </w:pPrChange>
      </w:pPr>
    </w:p>
    <w:p w14:paraId="465D6105" w14:textId="77777777" w:rsidR="00621A99" w:rsidRDefault="00621A99">
      <w:pPr>
        <w:pStyle w:val="CodePACKT"/>
        <w:rPr>
          <w:rFonts w:eastAsiaTheme="minorHAnsi"/>
          <w:color w:val="000000"/>
          <w:highlight w:val="white"/>
          <w:lang w:val="en-NZ"/>
        </w:rPr>
        <w:pPrChange w:id="841" w:author="Rashmi Suvarna" w:date="2015-10-26T11:24:00Z">
          <w:pPr>
            <w:autoSpaceDE w:val="0"/>
            <w:autoSpaceDN w:val="0"/>
            <w:adjustRightInd w:val="0"/>
            <w:spacing w:after="0"/>
          </w:pPr>
        </w:pPrChange>
      </w:pPr>
      <w:r>
        <w:rPr>
          <w:rFonts w:eastAsiaTheme="minorHAnsi"/>
          <w:color w:val="000000"/>
          <w:highlight w:val="white"/>
          <w:lang w:val="en-NZ"/>
        </w:rPr>
        <w:t>};</w:t>
      </w:r>
    </w:p>
    <w:p w14:paraId="075FE425" w14:textId="77777777" w:rsidR="00621A99" w:rsidRDefault="00621A99">
      <w:pPr>
        <w:pStyle w:val="CodePACKT"/>
        <w:rPr>
          <w:rFonts w:eastAsiaTheme="minorHAnsi"/>
          <w:color w:val="000000"/>
          <w:highlight w:val="white"/>
          <w:lang w:val="en-NZ"/>
        </w:rPr>
        <w:pPrChange w:id="842" w:author="Rashmi Suvarna" w:date="2015-10-26T11:24:00Z">
          <w:pPr>
            <w:autoSpaceDE w:val="0"/>
            <w:autoSpaceDN w:val="0"/>
            <w:adjustRightInd w:val="0"/>
            <w:spacing w:after="0"/>
          </w:pPr>
        </w:pPrChange>
      </w:pPr>
    </w:p>
    <w:p w14:paraId="04C0256E" w14:textId="77777777" w:rsidR="00621A99" w:rsidRDefault="00621A99">
      <w:pPr>
        <w:pStyle w:val="CodePACKT"/>
        <w:rPr>
          <w:rFonts w:eastAsiaTheme="minorHAnsi"/>
          <w:color w:val="000000"/>
          <w:highlight w:val="white"/>
          <w:lang w:val="en-NZ"/>
        </w:rPr>
        <w:pPrChange w:id="843"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Dragon</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Enemy</w:t>
      </w:r>
    </w:p>
    <w:p w14:paraId="5A689319" w14:textId="77777777" w:rsidR="00621A99" w:rsidRDefault="00621A99">
      <w:pPr>
        <w:pStyle w:val="CodePACKT"/>
        <w:rPr>
          <w:rFonts w:eastAsiaTheme="minorHAnsi"/>
          <w:color w:val="000000"/>
          <w:highlight w:val="white"/>
          <w:lang w:val="en-NZ"/>
        </w:rPr>
        <w:pPrChange w:id="844" w:author="Rashmi Suvarna" w:date="2015-10-26T11:24:00Z">
          <w:pPr>
            <w:autoSpaceDE w:val="0"/>
            <w:autoSpaceDN w:val="0"/>
            <w:adjustRightInd w:val="0"/>
            <w:spacing w:after="0"/>
          </w:pPr>
        </w:pPrChange>
      </w:pPr>
      <w:r>
        <w:rPr>
          <w:rFonts w:eastAsiaTheme="minorHAnsi"/>
          <w:color w:val="000000"/>
          <w:highlight w:val="white"/>
          <w:lang w:val="en-NZ"/>
        </w:rPr>
        <w:t>{</w:t>
      </w:r>
    </w:p>
    <w:p w14:paraId="78E01160" w14:textId="77777777" w:rsidR="00621A99" w:rsidRDefault="00621A99">
      <w:pPr>
        <w:pStyle w:val="CodePACKT"/>
        <w:rPr>
          <w:rFonts w:eastAsiaTheme="minorHAnsi"/>
          <w:color w:val="000000"/>
          <w:highlight w:val="white"/>
          <w:lang w:val="en-NZ"/>
        </w:rPr>
        <w:pPrChange w:id="845"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47079446" w14:textId="77777777" w:rsidR="00621A99" w:rsidRDefault="00621A99">
      <w:pPr>
        <w:pStyle w:val="CodePACKT"/>
        <w:rPr>
          <w:rFonts w:eastAsiaTheme="minorHAnsi"/>
          <w:color w:val="000000"/>
          <w:highlight w:val="white"/>
          <w:lang w:val="en-NZ"/>
        </w:rPr>
        <w:pPrChange w:id="846" w:author="Rashmi Suvarna" w:date="2015-10-26T11:24:00Z">
          <w:pPr>
            <w:autoSpaceDE w:val="0"/>
            <w:autoSpaceDN w:val="0"/>
            <w:adjustRightInd w:val="0"/>
            <w:spacing w:after="0"/>
          </w:pPr>
        </w:pPrChange>
      </w:pPr>
      <w:r>
        <w:rPr>
          <w:rFonts w:eastAsiaTheme="minorHAnsi"/>
          <w:color w:val="000000"/>
          <w:highlight w:val="white"/>
          <w:lang w:val="en-NZ"/>
        </w:rPr>
        <w:tab/>
        <w:t>Dragon()</w:t>
      </w:r>
    </w:p>
    <w:p w14:paraId="08D019C6" w14:textId="77777777" w:rsidR="00621A99" w:rsidRDefault="00621A99">
      <w:pPr>
        <w:pStyle w:val="CodePACKT"/>
        <w:rPr>
          <w:rFonts w:eastAsiaTheme="minorHAnsi"/>
          <w:color w:val="000000"/>
          <w:highlight w:val="white"/>
          <w:lang w:val="en-NZ"/>
        </w:rPr>
        <w:pPrChange w:id="847" w:author="Rashmi Suvarna" w:date="2015-10-26T11:24:00Z">
          <w:pPr>
            <w:autoSpaceDE w:val="0"/>
            <w:autoSpaceDN w:val="0"/>
            <w:adjustRightInd w:val="0"/>
            <w:spacing w:after="0"/>
          </w:pPr>
        </w:pPrChange>
      </w:pPr>
      <w:r>
        <w:rPr>
          <w:rFonts w:eastAsiaTheme="minorHAnsi"/>
          <w:color w:val="000000"/>
          <w:highlight w:val="white"/>
          <w:lang w:val="en-NZ"/>
        </w:rPr>
        <w:tab/>
        <w:t>{</w:t>
      </w:r>
    </w:p>
    <w:p w14:paraId="32797A53" w14:textId="77777777" w:rsidR="00621A99" w:rsidRDefault="00621A99">
      <w:pPr>
        <w:pStyle w:val="CodePACKT"/>
        <w:rPr>
          <w:rFonts w:eastAsiaTheme="minorHAnsi"/>
          <w:color w:val="000000"/>
          <w:highlight w:val="white"/>
          <w:lang w:val="en-NZ"/>
        </w:rPr>
        <w:pPrChange w:id="84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specialPower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Fire</w:t>
      </w:r>
      <w:r>
        <w:rPr>
          <w:rFonts w:eastAsiaTheme="minorHAnsi"/>
          <w:color w:val="000000"/>
          <w:highlight w:val="white"/>
          <w:lang w:val="en-NZ"/>
        </w:rPr>
        <w:t>();</w:t>
      </w:r>
    </w:p>
    <w:p w14:paraId="7956A13C" w14:textId="77777777" w:rsidR="00621A99" w:rsidRDefault="00621A99">
      <w:pPr>
        <w:pStyle w:val="CodePACKT"/>
        <w:rPr>
          <w:rFonts w:eastAsiaTheme="minorHAnsi"/>
          <w:color w:val="000000"/>
          <w:highlight w:val="white"/>
          <w:lang w:val="en-NZ"/>
        </w:rPr>
        <w:pPrChange w:id="849"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flyBehaviour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FlyWithWings</w:t>
      </w:r>
      <w:r>
        <w:rPr>
          <w:rFonts w:eastAsiaTheme="minorHAnsi"/>
          <w:color w:val="000000"/>
          <w:highlight w:val="white"/>
          <w:lang w:val="en-NZ"/>
        </w:rPr>
        <w:t>();</w:t>
      </w:r>
    </w:p>
    <w:p w14:paraId="0B7467E5" w14:textId="77777777" w:rsidR="00621A99" w:rsidRDefault="00621A99">
      <w:pPr>
        <w:pStyle w:val="CodePACKT"/>
        <w:rPr>
          <w:rFonts w:eastAsiaTheme="minorHAnsi"/>
          <w:color w:val="000000"/>
          <w:highlight w:val="white"/>
          <w:lang w:val="en-NZ"/>
        </w:rPr>
        <w:pPrChange w:id="850" w:author="Rashmi Suvarna" w:date="2015-10-26T11:24:00Z">
          <w:pPr>
            <w:autoSpaceDE w:val="0"/>
            <w:autoSpaceDN w:val="0"/>
            <w:adjustRightInd w:val="0"/>
            <w:spacing w:after="0"/>
          </w:pPr>
        </w:pPrChange>
      </w:pPr>
      <w:r>
        <w:rPr>
          <w:rFonts w:eastAsiaTheme="minorHAnsi"/>
          <w:color w:val="000000"/>
          <w:highlight w:val="white"/>
          <w:lang w:val="en-NZ"/>
        </w:rPr>
        <w:tab/>
        <w:t>}</w:t>
      </w:r>
    </w:p>
    <w:p w14:paraId="0BC281A7" w14:textId="77777777" w:rsidR="00621A99" w:rsidRDefault="00621A99">
      <w:pPr>
        <w:pStyle w:val="CodePACKT"/>
        <w:rPr>
          <w:rFonts w:eastAsiaTheme="minorHAnsi"/>
          <w:color w:val="000000"/>
          <w:highlight w:val="white"/>
          <w:lang w:val="en-NZ"/>
        </w:rPr>
        <w:pPrChange w:id="851" w:author="Rashmi Suvarna" w:date="2015-10-26T11:24:00Z">
          <w:pPr>
            <w:autoSpaceDE w:val="0"/>
            <w:autoSpaceDN w:val="0"/>
            <w:adjustRightInd w:val="0"/>
            <w:spacing w:after="0"/>
          </w:pPr>
        </w:pPrChange>
      </w:pPr>
    </w:p>
    <w:p w14:paraId="3FF4A5C1" w14:textId="77777777" w:rsidR="00621A99" w:rsidRDefault="00621A99">
      <w:pPr>
        <w:pStyle w:val="CodePACKT"/>
        <w:rPr>
          <w:rFonts w:eastAsiaTheme="minorHAnsi"/>
          <w:color w:val="000000"/>
          <w:highlight w:val="white"/>
          <w:lang w:val="en-NZ"/>
        </w:rPr>
        <w:pPrChange w:id="852"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display()</w:t>
      </w:r>
    </w:p>
    <w:p w14:paraId="2787BEE6" w14:textId="77777777" w:rsidR="00621A99" w:rsidRDefault="00621A99">
      <w:pPr>
        <w:pStyle w:val="CodePACKT"/>
        <w:rPr>
          <w:rFonts w:eastAsiaTheme="minorHAnsi"/>
          <w:color w:val="000000"/>
          <w:highlight w:val="white"/>
          <w:lang w:val="en-NZ"/>
        </w:rPr>
        <w:pPrChange w:id="853" w:author="Rashmi Suvarna" w:date="2015-10-26T11:24:00Z">
          <w:pPr>
            <w:autoSpaceDE w:val="0"/>
            <w:autoSpaceDN w:val="0"/>
            <w:adjustRightInd w:val="0"/>
            <w:spacing w:after="0"/>
          </w:pPr>
        </w:pPrChange>
      </w:pPr>
      <w:r>
        <w:rPr>
          <w:rFonts w:eastAsiaTheme="minorHAnsi"/>
          <w:color w:val="000000"/>
          <w:highlight w:val="white"/>
          <w:lang w:val="en-NZ"/>
        </w:rPr>
        <w:tab/>
        <w:t>{</w:t>
      </w:r>
    </w:p>
    <w:p w14:paraId="1DB3329B" w14:textId="77777777" w:rsidR="00621A99" w:rsidRDefault="00621A99">
      <w:pPr>
        <w:pStyle w:val="CodePACKT"/>
        <w:rPr>
          <w:rFonts w:eastAsiaTheme="minorHAnsi"/>
          <w:color w:val="000000"/>
          <w:highlight w:val="white"/>
          <w:lang w:val="en-NZ"/>
        </w:rPr>
        <w:pPrChange w:id="854"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"I'm a dragon"</w:t>
      </w:r>
      <w:r>
        <w:rPr>
          <w:rFonts w:eastAsiaTheme="minorHAnsi"/>
          <w:color w:val="000000"/>
          <w:highlight w:val="white"/>
          <w:lang w:val="en-NZ"/>
        </w:rPr>
        <w:t xml:space="preserve"> &lt;&lt; endl;</w:t>
      </w:r>
    </w:p>
    <w:p w14:paraId="7EA92EDC" w14:textId="77777777" w:rsidR="00621A99" w:rsidRDefault="00621A99">
      <w:pPr>
        <w:pStyle w:val="CodePACKT"/>
        <w:rPr>
          <w:rFonts w:eastAsiaTheme="minorHAnsi"/>
          <w:color w:val="000000"/>
          <w:highlight w:val="white"/>
          <w:lang w:val="en-NZ"/>
        </w:rPr>
        <w:pPrChange w:id="855" w:author="Rashmi Suvarna" w:date="2015-10-26T11:24:00Z">
          <w:pPr>
            <w:autoSpaceDE w:val="0"/>
            <w:autoSpaceDN w:val="0"/>
            <w:adjustRightInd w:val="0"/>
            <w:spacing w:after="0"/>
          </w:pPr>
        </w:pPrChange>
      </w:pPr>
      <w:r>
        <w:rPr>
          <w:rFonts w:eastAsiaTheme="minorHAnsi"/>
          <w:color w:val="000000"/>
          <w:highlight w:val="white"/>
          <w:lang w:val="en-NZ"/>
        </w:rPr>
        <w:tab/>
        <w:t>}</w:t>
      </w:r>
    </w:p>
    <w:p w14:paraId="3B77A3DC" w14:textId="77777777" w:rsidR="00621A99" w:rsidRDefault="00621A99">
      <w:pPr>
        <w:pStyle w:val="CodePACKT"/>
        <w:rPr>
          <w:rFonts w:eastAsiaTheme="minorHAnsi"/>
          <w:color w:val="000000"/>
          <w:highlight w:val="white"/>
          <w:lang w:val="en-NZ"/>
        </w:rPr>
        <w:pPrChange w:id="856" w:author="Rashmi Suvarna" w:date="2015-10-26T11:24:00Z">
          <w:pPr>
            <w:autoSpaceDE w:val="0"/>
            <w:autoSpaceDN w:val="0"/>
            <w:adjustRightInd w:val="0"/>
            <w:spacing w:after="0"/>
          </w:pPr>
        </w:pPrChange>
      </w:pPr>
    </w:p>
    <w:p w14:paraId="77D60529" w14:textId="77777777" w:rsidR="00621A99" w:rsidRDefault="00621A99">
      <w:pPr>
        <w:pStyle w:val="CodePACKT"/>
        <w:rPr>
          <w:rFonts w:eastAsiaTheme="minorHAnsi"/>
          <w:color w:val="000000"/>
          <w:highlight w:val="white"/>
          <w:lang w:val="en-NZ"/>
        </w:rPr>
        <w:pPrChange w:id="857" w:author="Rashmi Suvarna" w:date="2015-10-26T11:24:00Z">
          <w:pPr>
            <w:autoSpaceDE w:val="0"/>
            <w:autoSpaceDN w:val="0"/>
            <w:adjustRightInd w:val="0"/>
            <w:spacing w:after="0"/>
          </w:pPr>
        </w:pPrChange>
      </w:pPr>
      <w:r>
        <w:rPr>
          <w:rFonts w:eastAsiaTheme="minorHAnsi"/>
          <w:color w:val="000000"/>
          <w:highlight w:val="white"/>
          <w:lang w:val="en-NZ"/>
        </w:rPr>
        <w:t>};</w:t>
      </w:r>
    </w:p>
    <w:p w14:paraId="6890F8B8" w14:textId="77777777" w:rsidR="00621A99" w:rsidRDefault="00621A99">
      <w:pPr>
        <w:pStyle w:val="CodePACKT"/>
        <w:rPr>
          <w:rFonts w:eastAsiaTheme="minorHAnsi"/>
          <w:color w:val="000000"/>
          <w:highlight w:val="white"/>
          <w:lang w:val="en-NZ"/>
        </w:rPr>
        <w:pPrChange w:id="858" w:author="Rashmi Suvarna" w:date="2015-10-26T11:24:00Z">
          <w:pPr>
            <w:autoSpaceDE w:val="0"/>
            <w:autoSpaceDN w:val="0"/>
            <w:adjustRightInd w:val="0"/>
            <w:spacing w:after="0"/>
          </w:pPr>
        </w:pPrChange>
      </w:pPr>
    </w:p>
    <w:p w14:paraId="1CA28A61" w14:textId="77777777" w:rsidR="00621A99" w:rsidRDefault="00621A99">
      <w:pPr>
        <w:pStyle w:val="CodePACKT"/>
        <w:rPr>
          <w:rFonts w:eastAsiaTheme="minorHAnsi"/>
          <w:color w:val="000000"/>
          <w:highlight w:val="white"/>
          <w:lang w:val="en-NZ"/>
        </w:rPr>
        <w:pPrChange w:id="859" w:author="Rashmi Suvarna" w:date="2015-10-26T11:24:00Z">
          <w:pPr>
            <w:autoSpaceDE w:val="0"/>
            <w:autoSpaceDN w:val="0"/>
            <w:adjustRightInd w:val="0"/>
            <w:spacing w:after="0"/>
          </w:pPr>
        </w:pPrChange>
      </w:pPr>
      <w:r>
        <w:rPr>
          <w:rFonts w:eastAsiaTheme="minorHAnsi"/>
          <w:color w:val="0000FF"/>
          <w:highlight w:val="white"/>
          <w:lang w:val="en-NZ"/>
        </w:rPr>
        <w:t>class</w:t>
      </w:r>
      <w:r>
        <w:rPr>
          <w:rFonts w:eastAsiaTheme="minorHAnsi"/>
          <w:color w:val="000000"/>
          <w:highlight w:val="white"/>
          <w:lang w:val="en-NZ"/>
        </w:rPr>
        <w:t xml:space="preserve"> </w:t>
      </w:r>
      <w:r>
        <w:rPr>
          <w:rFonts w:eastAsiaTheme="minorHAnsi"/>
          <w:color w:val="2B91AF"/>
          <w:highlight w:val="white"/>
          <w:lang w:val="en-NZ"/>
        </w:rPr>
        <w:t>Soldier</w:t>
      </w:r>
      <w:r>
        <w:rPr>
          <w:rFonts w:eastAsiaTheme="minorHAnsi"/>
          <w:color w:val="000000"/>
          <w:highlight w:val="white"/>
          <w:lang w:val="en-NZ"/>
        </w:rPr>
        <w:t xml:space="preserve"> : </w:t>
      </w:r>
      <w:r>
        <w:rPr>
          <w:rFonts w:eastAsiaTheme="minorHAnsi"/>
          <w:color w:val="0000FF"/>
          <w:highlight w:val="white"/>
          <w:lang w:val="en-NZ"/>
        </w:rPr>
        <w:t>public</w:t>
      </w:r>
      <w:r>
        <w:rPr>
          <w:rFonts w:eastAsiaTheme="minorHAnsi"/>
          <w:color w:val="000000"/>
          <w:highlight w:val="white"/>
          <w:lang w:val="en-NZ"/>
        </w:rPr>
        <w:t xml:space="preserve"> </w:t>
      </w:r>
      <w:r>
        <w:rPr>
          <w:rFonts w:eastAsiaTheme="minorHAnsi"/>
          <w:color w:val="2B91AF"/>
          <w:highlight w:val="white"/>
          <w:lang w:val="en-NZ"/>
        </w:rPr>
        <w:t>Enemy</w:t>
      </w:r>
    </w:p>
    <w:p w14:paraId="22A3756B" w14:textId="77777777" w:rsidR="00621A99" w:rsidRDefault="00621A99">
      <w:pPr>
        <w:pStyle w:val="CodePACKT"/>
        <w:rPr>
          <w:rFonts w:eastAsiaTheme="minorHAnsi"/>
          <w:color w:val="000000"/>
          <w:highlight w:val="white"/>
          <w:lang w:val="en-NZ"/>
        </w:rPr>
        <w:pPrChange w:id="860" w:author="Rashmi Suvarna" w:date="2015-10-26T11:24:00Z">
          <w:pPr>
            <w:autoSpaceDE w:val="0"/>
            <w:autoSpaceDN w:val="0"/>
            <w:adjustRightInd w:val="0"/>
            <w:spacing w:after="0"/>
          </w:pPr>
        </w:pPrChange>
      </w:pPr>
      <w:r>
        <w:rPr>
          <w:rFonts w:eastAsiaTheme="minorHAnsi"/>
          <w:color w:val="000000"/>
          <w:highlight w:val="white"/>
          <w:lang w:val="en-NZ"/>
        </w:rPr>
        <w:t>{</w:t>
      </w:r>
    </w:p>
    <w:p w14:paraId="73DC5CF7" w14:textId="77777777" w:rsidR="00621A99" w:rsidRDefault="00621A99">
      <w:pPr>
        <w:pStyle w:val="CodePACKT"/>
        <w:rPr>
          <w:rFonts w:eastAsiaTheme="minorHAnsi"/>
          <w:color w:val="000000"/>
          <w:highlight w:val="white"/>
          <w:lang w:val="en-NZ"/>
        </w:rPr>
        <w:pPrChange w:id="861" w:author="Rashmi Suvarna" w:date="2015-10-26T11:24:00Z">
          <w:pPr>
            <w:autoSpaceDE w:val="0"/>
            <w:autoSpaceDN w:val="0"/>
            <w:adjustRightInd w:val="0"/>
            <w:spacing w:after="0"/>
          </w:pPr>
        </w:pPrChange>
      </w:pPr>
      <w:r>
        <w:rPr>
          <w:rFonts w:eastAsiaTheme="minorHAnsi"/>
          <w:color w:val="0000FF"/>
          <w:highlight w:val="white"/>
          <w:lang w:val="en-NZ"/>
        </w:rPr>
        <w:t>public</w:t>
      </w:r>
      <w:r>
        <w:rPr>
          <w:rFonts w:eastAsiaTheme="minorHAnsi"/>
          <w:color w:val="000000"/>
          <w:highlight w:val="white"/>
          <w:lang w:val="en-NZ"/>
        </w:rPr>
        <w:t>:</w:t>
      </w:r>
    </w:p>
    <w:p w14:paraId="67E75A6D" w14:textId="77777777" w:rsidR="00621A99" w:rsidRDefault="00621A99">
      <w:pPr>
        <w:pStyle w:val="CodePACKT"/>
        <w:rPr>
          <w:rFonts w:eastAsiaTheme="minorHAnsi"/>
          <w:color w:val="000000"/>
          <w:highlight w:val="white"/>
          <w:lang w:val="en-NZ"/>
        </w:rPr>
        <w:pPrChange w:id="862" w:author="Rashmi Suvarna" w:date="2015-10-26T11:24:00Z">
          <w:pPr>
            <w:autoSpaceDE w:val="0"/>
            <w:autoSpaceDN w:val="0"/>
            <w:adjustRightInd w:val="0"/>
            <w:spacing w:after="0"/>
          </w:pPr>
        </w:pPrChange>
      </w:pPr>
      <w:r>
        <w:rPr>
          <w:rFonts w:eastAsiaTheme="minorHAnsi"/>
          <w:color w:val="000000"/>
          <w:highlight w:val="white"/>
          <w:lang w:val="en-NZ"/>
        </w:rPr>
        <w:tab/>
        <w:t>Soldier()</w:t>
      </w:r>
    </w:p>
    <w:p w14:paraId="3184FA9D" w14:textId="77777777" w:rsidR="00621A99" w:rsidRDefault="00621A99">
      <w:pPr>
        <w:pStyle w:val="CodePACKT"/>
        <w:rPr>
          <w:rFonts w:eastAsiaTheme="minorHAnsi"/>
          <w:color w:val="000000"/>
          <w:highlight w:val="white"/>
          <w:lang w:val="en-NZ"/>
        </w:rPr>
        <w:pPrChange w:id="863" w:author="Rashmi Suvarna" w:date="2015-10-26T11:24:00Z">
          <w:pPr>
            <w:autoSpaceDE w:val="0"/>
            <w:autoSpaceDN w:val="0"/>
            <w:adjustRightInd w:val="0"/>
            <w:spacing w:after="0"/>
          </w:pPr>
        </w:pPrChange>
      </w:pPr>
      <w:r>
        <w:rPr>
          <w:rFonts w:eastAsiaTheme="minorHAnsi"/>
          <w:color w:val="000000"/>
          <w:highlight w:val="white"/>
          <w:lang w:val="en-NZ"/>
        </w:rPr>
        <w:tab/>
        <w:t>{</w:t>
      </w:r>
    </w:p>
    <w:p w14:paraId="558F2BE8" w14:textId="77777777" w:rsidR="00621A99" w:rsidRDefault="00621A99">
      <w:pPr>
        <w:pStyle w:val="CodePACKT"/>
        <w:rPr>
          <w:rFonts w:eastAsiaTheme="minorHAnsi"/>
          <w:color w:val="000000"/>
          <w:highlight w:val="white"/>
          <w:lang w:val="en-NZ"/>
        </w:rPr>
        <w:pPrChange w:id="864"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specialPower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Invisibility</w:t>
      </w:r>
      <w:r>
        <w:rPr>
          <w:rFonts w:eastAsiaTheme="minorHAnsi"/>
          <w:color w:val="000000"/>
          <w:highlight w:val="white"/>
          <w:lang w:val="en-NZ"/>
        </w:rPr>
        <w:t>();</w:t>
      </w:r>
    </w:p>
    <w:p w14:paraId="70943912" w14:textId="77777777" w:rsidR="00621A99" w:rsidRDefault="00621A99">
      <w:pPr>
        <w:pStyle w:val="CodePACKT"/>
        <w:rPr>
          <w:rFonts w:eastAsiaTheme="minorHAnsi"/>
          <w:color w:val="000000"/>
          <w:highlight w:val="white"/>
          <w:lang w:val="en-NZ"/>
        </w:rPr>
        <w:pPrChange w:id="865"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flyBehaviour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FlyNoWay</w:t>
      </w:r>
      <w:r>
        <w:rPr>
          <w:rFonts w:eastAsiaTheme="minorHAnsi"/>
          <w:color w:val="000000"/>
          <w:highlight w:val="white"/>
          <w:lang w:val="en-NZ"/>
        </w:rPr>
        <w:t>();</w:t>
      </w:r>
    </w:p>
    <w:p w14:paraId="015E66EC" w14:textId="77777777" w:rsidR="00621A99" w:rsidRDefault="00621A99">
      <w:pPr>
        <w:pStyle w:val="CodePACKT"/>
        <w:rPr>
          <w:rFonts w:eastAsiaTheme="minorHAnsi"/>
          <w:color w:val="000000"/>
          <w:highlight w:val="white"/>
          <w:lang w:val="en-NZ"/>
        </w:rPr>
        <w:pPrChange w:id="866" w:author="Rashmi Suvarna" w:date="2015-10-26T11:24:00Z">
          <w:pPr>
            <w:autoSpaceDE w:val="0"/>
            <w:autoSpaceDN w:val="0"/>
            <w:adjustRightInd w:val="0"/>
            <w:spacing w:after="0"/>
          </w:pPr>
        </w:pPrChange>
      </w:pPr>
      <w:r>
        <w:rPr>
          <w:rFonts w:eastAsiaTheme="minorHAnsi"/>
          <w:color w:val="000000"/>
          <w:highlight w:val="white"/>
          <w:lang w:val="en-NZ"/>
        </w:rPr>
        <w:lastRenderedPageBreak/>
        <w:tab/>
        <w:t>}</w:t>
      </w:r>
    </w:p>
    <w:p w14:paraId="1D9F171F" w14:textId="77777777" w:rsidR="00621A99" w:rsidRDefault="00621A99">
      <w:pPr>
        <w:pStyle w:val="CodePACKT"/>
        <w:rPr>
          <w:rFonts w:eastAsiaTheme="minorHAnsi"/>
          <w:color w:val="000000"/>
          <w:highlight w:val="white"/>
          <w:lang w:val="en-NZ"/>
        </w:rPr>
        <w:pPrChange w:id="867" w:author="Rashmi Suvarna" w:date="2015-10-26T11:24:00Z">
          <w:pPr>
            <w:autoSpaceDE w:val="0"/>
            <w:autoSpaceDN w:val="0"/>
            <w:adjustRightInd w:val="0"/>
            <w:spacing w:after="0"/>
          </w:pPr>
        </w:pPrChange>
      </w:pPr>
    </w:p>
    <w:p w14:paraId="7B46BA41" w14:textId="77777777" w:rsidR="00621A99" w:rsidRDefault="00621A99">
      <w:pPr>
        <w:pStyle w:val="CodePACKT"/>
        <w:rPr>
          <w:rFonts w:eastAsiaTheme="minorHAnsi"/>
          <w:color w:val="000000"/>
          <w:highlight w:val="white"/>
          <w:lang w:val="en-NZ"/>
        </w:rPr>
        <w:pPrChange w:id="86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void</w:t>
      </w:r>
      <w:r>
        <w:rPr>
          <w:rFonts w:eastAsiaTheme="minorHAnsi"/>
          <w:color w:val="000000"/>
          <w:highlight w:val="white"/>
          <w:lang w:val="en-NZ"/>
        </w:rPr>
        <w:t xml:space="preserve"> display()</w:t>
      </w:r>
    </w:p>
    <w:p w14:paraId="63644B95" w14:textId="77777777" w:rsidR="00621A99" w:rsidRDefault="00621A99">
      <w:pPr>
        <w:pStyle w:val="CodePACKT"/>
        <w:rPr>
          <w:rFonts w:eastAsiaTheme="minorHAnsi"/>
          <w:color w:val="000000"/>
          <w:highlight w:val="white"/>
          <w:lang w:val="en-NZ"/>
        </w:rPr>
        <w:pPrChange w:id="869" w:author="Rashmi Suvarna" w:date="2015-10-26T11:24:00Z">
          <w:pPr>
            <w:autoSpaceDE w:val="0"/>
            <w:autoSpaceDN w:val="0"/>
            <w:adjustRightInd w:val="0"/>
            <w:spacing w:after="0"/>
          </w:pPr>
        </w:pPrChange>
      </w:pPr>
      <w:r>
        <w:rPr>
          <w:rFonts w:eastAsiaTheme="minorHAnsi"/>
          <w:color w:val="000000"/>
          <w:highlight w:val="white"/>
          <w:lang w:val="en-NZ"/>
        </w:rPr>
        <w:tab/>
        <w:t>{</w:t>
      </w:r>
    </w:p>
    <w:p w14:paraId="19B46E05" w14:textId="77777777" w:rsidR="00621A99" w:rsidRDefault="00621A99">
      <w:pPr>
        <w:pStyle w:val="CodePACKT"/>
        <w:rPr>
          <w:rFonts w:eastAsiaTheme="minorHAnsi"/>
          <w:color w:val="000000"/>
          <w:highlight w:val="white"/>
          <w:lang w:val="en-NZ"/>
        </w:rPr>
        <w:pPrChange w:id="870"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00"/>
          <w:highlight w:val="white"/>
          <w:lang w:val="en-NZ"/>
        </w:rPr>
        <w:tab/>
        <w:t xml:space="preserve">cout &lt;&lt; </w:t>
      </w:r>
      <w:r>
        <w:rPr>
          <w:rFonts w:eastAsiaTheme="minorHAnsi"/>
          <w:highlight w:val="white"/>
          <w:lang w:val="en-NZ"/>
        </w:rPr>
        <w:t>"I'm a soldier"</w:t>
      </w:r>
      <w:r>
        <w:rPr>
          <w:rFonts w:eastAsiaTheme="minorHAnsi"/>
          <w:color w:val="000000"/>
          <w:highlight w:val="white"/>
          <w:lang w:val="en-NZ"/>
        </w:rPr>
        <w:t xml:space="preserve"> &lt;&lt; endl;</w:t>
      </w:r>
    </w:p>
    <w:p w14:paraId="39ED75F5" w14:textId="77777777" w:rsidR="00621A99" w:rsidRDefault="00621A99">
      <w:pPr>
        <w:pStyle w:val="CodePACKT"/>
        <w:rPr>
          <w:rFonts w:eastAsiaTheme="minorHAnsi"/>
          <w:color w:val="000000"/>
          <w:highlight w:val="white"/>
          <w:lang w:val="en-NZ"/>
        </w:rPr>
        <w:pPrChange w:id="871" w:author="Rashmi Suvarna" w:date="2015-10-26T11:24:00Z">
          <w:pPr>
            <w:autoSpaceDE w:val="0"/>
            <w:autoSpaceDN w:val="0"/>
            <w:adjustRightInd w:val="0"/>
            <w:spacing w:after="0"/>
          </w:pPr>
        </w:pPrChange>
      </w:pPr>
      <w:r>
        <w:rPr>
          <w:rFonts w:eastAsiaTheme="minorHAnsi"/>
          <w:color w:val="000000"/>
          <w:highlight w:val="white"/>
          <w:lang w:val="en-NZ"/>
        </w:rPr>
        <w:tab/>
        <w:t>}</w:t>
      </w:r>
    </w:p>
    <w:p w14:paraId="65D2FE0F" w14:textId="77777777" w:rsidR="00621A99" w:rsidRDefault="00621A99">
      <w:pPr>
        <w:pStyle w:val="CodePACKT"/>
        <w:rPr>
          <w:rFonts w:eastAsiaTheme="minorHAnsi"/>
          <w:color w:val="000000"/>
          <w:highlight w:val="white"/>
          <w:lang w:val="en-NZ"/>
        </w:rPr>
        <w:pPrChange w:id="872" w:author="Rashmi Suvarna" w:date="2015-10-26T11:24:00Z">
          <w:pPr>
            <w:autoSpaceDE w:val="0"/>
            <w:autoSpaceDN w:val="0"/>
            <w:adjustRightInd w:val="0"/>
            <w:spacing w:after="0"/>
          </w:pPr>
        </w:pPrChange>
      </w:pPr>
      <w:r>
        <w:rPr>
          <w:rFonts w:eastAsiaTheme="minorHAnsi"/>
          <w:color w:val="000000"/>
          <w:highlight w:val="white"/>
          <w:lang w:val="en-NZ"/>
        </w:rPr>
        <w:t>};</w:t>
      </w:r>
    </w:p>
    <w:p w14:paraId="6A697F48" w14:textId="77777777" w:rsidR="00621A99" w:rsidRDefault="00621A99">
      <w:pPr>
        <w:pStyle w:val="CodePACKT"/>
        <w:rPr>
          <w:rFonts w:eastAsiaTheme="minorHAnsi"/>
          <w:color w:val="000000"/>
          <w:highlight w:val="white"/>
          <w:lang w:val="en-NZ"/>
        </w:rPr>
        <w:pPrChange w:id="873" w:author="Rashmi Suvarna" w:date="2015-10-26T11:24:00Z">
          <w:pPr>
            <w:autoSpaceDE w:val="0"/>
            <w:autoSpaceDN w:val="0"/>
            <w:adjustRightInd w:val="0"/>
            <w:spacing w:after="0"/>
          </w:pPr>
        </w:pPrChange>
      </w:pPr>
    </w:p>
    <w:p w14:paraId="6C44D455" w14:textId="77777777" w:rsidR="00621A99" w:rsidRDefault="00621A99">
      <w:pPr>
        <w:pStyle w:val="CodePACKT"/>
        <w:rPr>
          <w:rFonts w:eastAsiaTheme="minorHAnsi"/>
          <w:color w:val="000000"/>
          <w:highlight w:val="white"/>
          <w:lang w:val="en-NZ"/>
        </w:rPr>
        <w:pPrChange w:id="874" w:author="Rashmi Suvarna" w:date="2015-10-26T11:24:00Z">
          <w:pPr>
            <w:autoSpaceDE w:val="0"/>
            <w:autoSpaceDN w:val="0"/>
            <w:adjustRightInd w:val="0"/>
            <w:spacing w:after="0"/>
          </w:pPr>
        </w:pPrChange>
      </w:pPr>
    </w:p>
    <w:p w14:paraId="27929F4A" w14:textId="77777777" w:rsidR="00621A99" w:rsidRDefault="00621A99">
      <w:pPr>
        <w:pStyle w:val="CodePACKT"/>
        <w:rPr>
          <w:rFonts w:eastAsiaTheme="minorHAnsi"/>
          <w:color w:val="000000"/>
          <w:highlight w:val="white"/>
          <w:lang w:val="en-NZ"/>
        </w:rPr>
        <w:pPrChange w:id="875" w:author="Rashmi Suvarna" w:date="2015-10-26T11:24:00Z">
          <w:pPr>
            <w:autoSpaceDE w:val="0"/>
            <w:autoSpaceDN w:val="0"/>
            <w:adjustRightInd w:val="0"/>
            <w:spacing w:after="0"/>
          </w:pPr>
        </w:pPrChange>
      </w:pPr>
    </w:p>
    <w:p w14:paraId="3EF5AEA1" w14:textId="77777777" w:rsidR="00621A99" w:rsidRDefault="00621A99">
      <w:pPr>
        <w:pStyle w:val="CodePACKT"/>
        <w:rPr>
          <w:rFonts w:eastAsiaTheme="minorHAnsi"/>
          <w:color w:val="000000"/>
          <w:highlight w:val="white"/>
          <w:lang w:val="en-NZ"/>
        </w:rPr>
        <w:pPrChange w:id="876" w:author="Rashmi Suvarna" w:date="2015-10-26T11:24:00Z">
          <w:pPr>
            <w:autoSpaceDE w:val="0"/>
            <w:autoSpaceDN w:val="0"/>
            <w:adjustRightInd w:val="0"/>
            <w:spacing w:after="0"/>
          </w:pPr>
        </w:pPrChange>
      </w:pPr>
    </w:p>
    <w:p w14:paraId="72391AAC" w14:textId="77777777" w:rsidR="00621A99" w:rsidRDefault="00621A99">
      <w:pPr>
        <w:pStyle w:val="CodePACKT"/>
        <w:rPr>
          <w:rFonts w:eastAsiaTheme="minorHAnsi"/>
          <w:color w:val="000000"/>
          <w:highlight w:val="white"/>
          <w:lang w:val="en-NZ"/>
        </w:rPr>
        <w:pPrChange w:id="877" w:author="Rashmi Suvarna" w:date="2015-10-26T11:24:00Z">
          <w:pPr>
            <w:autoSpaceDE w:val="0"/>
            <w:autoSpaceDN w:val="0"/>
            <w:adjustRightInd w:val="0"/>
            <w:spacing w:after="0"/>
          </w:pPr>
        </w:pPrChange>
      </w:pPr>
      <w:r>
        <w:rPr>
          <w:rFonts w:eastAsiaTheme="minorHAnsi"/>
          <w:color w:val="0000FF"/>
          <w:highlight w:val="white"/>
          <w:lang w:val="en-NZ"/>
        </w:rPr>
        <w:t>int</w:t>
      </w:r>
      <w:r>
        <w:rPr>
          <w:rFonts w:eastAsiaTheme="minorHAnsi"/>
          <w:color w:val="000000"/>
          <w:highlight w:val="white"/>
          <w:lang w:val="en-NZ"/>
        </w:rPr>
        <w:t xml:space="preserve"> main()</w:t>
      </w:r>
    </w:p>
    <w:p w14:paraId="13C11D91" w14:textId="77777777" w:rsidR="00621A99" w:rsidRDefault="00621A99">
      <w:pPr>
        <w:pStyle w:val="CodePACKT"/>
        <w:rPr>
          <w:rFonts w:eastAsiaTheme="minorHAnsi"/>
          <w:color w:val="000000"/>
          <w:highlight w:val="white"/>
          <w:lang w:val="en-NZ"/>
        </w:rPr>
        <w:pPrChange w:id="878" w:author="Rashmi Suvarna" w:date="2015-10-26T11:24:00Z">
          <w:pPr>
            <w:autoSpaceDE w:val="0"/>
            <w:autoSpaceDN w:val="0"/>
            <w:adjustRightInd w:val="0"/>
            <w:spacing w:after="0"/>
          </w:pPr>
        </w:pPrChange>
      </w:pPr>
      <w:r>
        <w:rPr>
          <w:rFonts w:eastAsiaTheme="minorHAnsi"/>
          <w:color w:val="000000"/>
          <w:highlight w:val="white"/>
          <w:lang w:val="en-NZ"/>
        </w:rPr>
        <w:t>{</w:t>
      </w:r>
    </w:p>
    <w:p w14:paraId="7297F87F" w14:textId="77777777" w:rsidR="00621A99" w:rsidRDefault="00621A99">
      <w:pPr>
        <w:pStyle w:val="CodePACKT"/>
        <w:rPr>
          <w:rFonts w:eastAsiaTheme="minorHAnsi"/>
          <w:color w:val="000000"/>
          <w:highlight w:val="white"/>
          <w:lang w:val="en-NZ"/>
        </w:rPr>
        <w:pPrChange w:id="879"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Enemy</w:t>
      </w:r>
      <w:r>
        <w:rPr>
          <w:rFonts w:eastAsiaTheme="minorHAnsi"/>
          <w:color w:val="000000"/>
          <w:highlight w:val="white"/>
          <w:lang w:val="en-NZ"/>
        </w:rPr>
        <w:t xml:space="preserve"> *dragon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Dragon</w:t>
      </w:r>
      <w:r>
        <w:rPr>
          <w:rFonts w:eastAsiaTheme="minorHAnsi"/>
          <w:color w:val="000000"/>
          <w:highlight w:val="white"/>
          <w:lang w:val="en-NZ"/>
        </w:rPr>
        <w:t>();</w:t>
      </w:r>
    </w:p>
    <w:p w14:paraId="4B252283" w14:textId="77777777" w:rsidR="00621A99" w:rsidRDefault="00621A99">
      <w:pPr>
        <w:pStyle w:val="CodePACKT"/>
        <w:rPr>
          <w:rFonts w:eastAsiaTheme="minorHAnsi"/>
          <w:color w:val="000000"/>
          <w:highlight w:val="white"/>
          <w:lang w:val="en-NZ"/>
        </w:rPr>
        <w:pPrChange w:id="880" w:author="Rashmi Suvarna" w:date="2015-10-26T11:24:00Z">
          <w:pPr>
            <w:autoSpaceDE w:val="0"/>
            <w:autoSpaceDN w:val="0"/>
            <w:adjustRightInd w:val="0"/>
            <w:spacing w:after="0"/>
          </w:pPr>
        </w:pPrChange>
      </w:pPr>
      <w:r>
        <w:rPr>
          <w:rFonts w:eastAsiaTheme="minorHAnsi"/>
          <w:color w:val="000000"/>
          <w:highlight w:val="white"/>
          <w:lang w:val="en-NZ"/>
        </w:rPr>
        <w:tab/>
        <w:t>dragon-&gt;display();</w:t>
      </w:r>
    </w:p>
    <w:p w14:paraId="6AA9D786" w14:textId="77777777" w:rsidR="00621A99" w:rsidRDefault="00621A99">
      <w:pPr>
        <w:pStyle w:val="CodePACKT"/>
        <w:rPr>
          <w:rFonts w:eastAsiaTheme="minorHAnsi"/>
          <w:color w:val="000000"/>
          <w:highlight w:val="white"/>
          <w:lang w:val="en-NZ"/>
        </w:rPr>
        <w:pPrChange w:id="881" w:author="Rashmi Suvarna" w:date="2015-10-26T11:24:00Z">
          <w:pPr>
            <w:autoSpaceDE w:val="0"/>
            <w:autoSpaceDN w:val="0"/>
            <w:adjustRightInd w:val="0"/>
            <w:spacing w:after="0"/>
          </w:pPr>
        </w:pPrChange>
      </w:pPr>
      <w:r>
        <w:rPr>
          <w:rFonts w:eastAsiaTheme="minorHAnsi"/>
          <w:color w:val="000000"/>
          <w:highlight w:val="white"/>
          <w:lang w:val="en-NZ"/>
        </w:rPr>
        <w:tab/>
        <w:t>dragon-&gt;floatAround();</w:t>
      </w:r>
    </w:p>
    <w:p w14:paraId="10BE2B04" w14:textId="77777777" w:rsidR="00621A99" w:rsidRDefault="00621A99">
      <w:pPr>
        <w:pStyle w:val="CodePACKT"/>
        <w:rPr>
          <w:rFonts w:eastAsiaTheme="minorHAnsi"/>
          <w:color w:val="000000"/>
          <w:highlight w:val="white"/>
          <w:lang w:val="en-NZ"/>
        </w:rPr>
        <w:pPrChange w:id="882" w:author="Rashmi Suvarna" w:date="2015-10-26T11:24:00Z">
          <w:pPr>
            <w:autoSpaceDE w:val="0"/>
            <w:autoSpaceDN w:val="0"/>
            <w:adjustRightInd w:val="0"/>
            <w:spacing w:after="0"/>
          </w:pPr>
        </w:pPrChange>
      </w:pPr>
      <w:r>
        <w:rPr>
          <w:rFonts w:eastAsiaTheme="minorHAnsi"/>
          <w:color w:val="000000"/>
          <w:highlight w:val="white"/>
          <w:lang w:val="en-NZ"/>
        </w:rPr>
        <w:tab/>
        <w:t>dragon-&gt;performFly();</w:t>
      </w:r>
    </w:p>
    <w:p w14:paraId="6A84EB2D" w14:textId="77777777" w:rsidR="00621A99" w:rsidRDefault="00621A99">
      <w:pPr>
        <w:pStyle w:val="CodePACKT"/>
        <w:rPr>
          <w:rFonts w:eastAsiaTheme="minorHAnsi"/>
          <w:color w:val="000000"/>
          <w:highlight w:val="white"/>
          <w:lang w:val="en-NZ"/>
        </w:rPr>
        <w:pPrChange w:id="883" w:author="Rashmi Suvarna" w:date="2015-10-26T11:24:00Z">
          <w:pPr>
            <w:autoSpaceDE w:val="0"/>
            <w:autoSpaceDN w:val="0"/>
            <w:adjustRightInd w:val="0"/>
            <w:spacing w:after="0"/>
          </w:pPr>
        </w:pPrChange>
      </w:pPr>
      <w:r>
        <w:rPr>
          <w:rFonts w:eastAsiaTheme="minorHAnsi"/>
          <w:color w:val="000000"/>
          <w:highlight w:val="white"/>
          <w:lang w:val="en-NZ"/>
        </w:rPr>
        <w:tab/>
        <w:t>dragon-&gt;performPower();</w:t>
      </w:r>
    </w:p>
    <w:p w14:paraId="083F1C6E" w14:textId="77777777" w:rsidR="00621A99" w:rsidRDefault="00621A99">
      <w:pPr>
        <w:pStyle w:val="CodePACKT"/>
        <w:rPr>
          <w:rFonts w:eastAsiaTheme="minorHAnsi"/>
          <w:color w:val="000000"/>
          <w:highlight w:val="white"/>
          <w:lang w:val="en-NZ"/>
        </w:rPr>
        <w:pPrChange w:id="884" w:author="Rashmi Suvarna" w:date="2015-10-26T11:24:00Z">
          <w:pPr>
            <w:autoSpaceDE w:val="0"/>
            <w:autoSpaceDN w:val="0"/>
            <w:adjustRightInd w:val="0"/>
            <w:spacing w:after="0"/>
          </w:pPr>
        </w:pPrChange>
      </w:pPr>
    </w:p>
    <w:p w14:paraId="78325DD5" w14:textId="77777777" w:rsidR="00621A99" w:rsidRDefault="00621A99">
      <w:pPr>
        <w:pStyle w:val="CodePACKT"/>
        <w:rPr>
          <w:rFonts w:eastAsiaTheme="minorHAnsi"/>
          <w:color w:val="000000"/>
          <w:highlight w:val="white"/>
          <w:lang w:val="en-NZ"/>
        </w:rPr>
        <w:pPrChange w:id="885" w:author="Rashmi Suvarna" w:date="2015-10-26T11:24:00Z">
          <w:pPr>
            <w:autoSpaceDE w:val="0"/>
            <w:autoSpaceDN w:val="0"/>
            <w:adjustRightInd w:val="0"/>
            <w:spacing w:after="0"/>
          </w:pPr>
        </w:pPrChange>
      </w:pPr>
      <w:r>
        <w:rPr>
          <w:rFonts w:eastAsiaTheme="minorHAnsi"/>
          <w:color w:val="000000"/>
          <w:highlight w:val="white"/>
          <w:lang w:val="en-NZ"/>
        </w:rPr>
        <w:tab/>
        <w:t>cout &lt;&lt; endl &lt;&lt; endl;</w:t>
      </w:r>
    </w:p>
    <w:p w14:paraId="3F46A539" w14:textId="77777777" w:rsidR="00621A99" w:rsidRDefault="00621A99">
      <w:pPr>
        <w:pStyle w:val="CodePACKT"/>
        <w:rPr>
          <w:rFonts w:eastAsiaTheme="minorHAnsi"/>
          <w:color w:val="000000"/>
          <w:highlight w:val="white"/>
          <w:lang w:val="en-NZ"/>
        </w:rPr>
        <w:pPrChange w:id="886" w:author="Rashmi Suvarna" w:date="2015-10-26T11:24:00Z">
          <w:pPr>
            <w:autoSpaceDE w:val="0"/>
            <w:autoSpaceDN w:val="0"/>
            <w:adjustRightInd w:val="0"/>
            <w:spacing w:after="0"/>
          </w:pPr>
        </w:pPrChange>
      </w:pPr>
    </w:p>
    <w:p w14:paraId="143D4477" w14:textId="77777777" w:rsidR="00621A99" w:rsidRDefault="00621A99">
      <w:pPr>
        <w:pStyle w:val="CodePACKT"/>
        <w:rPr>
          <w:rFonts w:eastAsiaTheme="minorHAnsi"/>
          <w:color w:val="000000"/>
          <w:highlight w:val="white"/>
          <w:lang w:val="en-NZ"/>
        </w:rPr>
        <w:pPrChange w:id="887"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2B91AF"/>
          <w:highlight w:val="white"/>
          <w:lang w:val="en-NZ"/>
        </w:rPr>
        <w:t>Enemy</w:t>
      </w:r>
      <w:r>
        <w:rPr>
          <w:rFonts w:eastAsiaTheme="minorHAnsi"/>
          <w:color w:val="000000"/>
          <w:highlight w:val="white"/>
          <w:lang w:val="en-NZ"/>
        </w:rPr>
        <w:t xml:space="preserve"> *soldier = </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Soldier</w:t>
      </w:r>
      <w:r>
        <w:rPr>
          <w:rFonts w:eastAsiaTheme="minorHAnsi"/>
          <w:color w:val="000000"/>
          <w:highlight w:val="white"/>
          <w:lang w:val="en-NZ"/>
        </w:rPr>
        <w:t>();</w:t>
      </w:r>
    </w:p>
    <w:p w14:paraId="0D784B05" w14:textId="77777777" w:rsidR="00621A99" w:rsidRDefault="00621A99">
      <w:pPr>
        <w:pStyle w:val="CodePACKT"/>
        <w:rPr>
          <w:rFonts w:eastAsiaTheme="minorHAnsi"/>
          <w:color w:val="000000"/>
          <w:highlight w:val="white"/>
          <w:lang w:val="en-NZ"/>
        </w:rPr>
        <w:pPrChange w:id="888" w:author="Rashmi Suvarna" w:date="2015-10-26T11:24:00Z">
          <w:pPr>
            <w:autoSpaceDE w:val="0"/>
            <w:autoSpaceDN w:val="0"/>
            <w:adjustRightInd w:val="0"/>
            <w:spacing w:after="0"/>
          </w:pPr>
        </w:pPrChange>
      </w:pPr>
      <w:r>
        <w:rPr>
          <w:rFonts w:eastAsiaTheme="minorHAnsi"/>
          <w:color w:val="000000"/>
          <w:highlight w:val="white"/>
          <w:lang w:val="en-NZ"/>
        </w:rPr>
        <w:tab/>
        <w:t>soldier-&gt;display();</w:t>
      </w:r>
    </w:p>
    <w:p w14:paraId="5AE2C4B9" w14:textId="77777777" w:rsidR="00621A99" w:rsidRDefault="00621A99">
      <w:pPr>
        <w:pStyle w:val="CodePACKT"/>
        <w:rPr>
          <w:rFonts w:eastAsiaTheme="minorHAnsi"/>
          <w:color w:val="000000"/>
          <w:highlight w:val="white"/>
          <w:lang w:val="en-NZ"/>
        </w:rPr>
        <w:pPrChange w:id="889" w:author="Rashmi Suvarna" w:date="2015-10-26T11:24:00Z">
          <w:pPr>
            <w:autoSpaceDE w:val="0"/>
            <w:autoSpaceDN w:val="0"/>
            <w:adjustRightInd w:val="0"/>
            <w:spacing w:after="0"/>
          </w:pPr>
        </w:pPrChange>
      </w:pPr>
      <w:r>
        <w:rPr>
          <w:rFonts w:eastAsiaTheme="minorHAnsi"/>
          <w:color w:val="000000"/>
          <w:highlight w:val="white"/>
          <w:lang w:val="en-NZ"/>
        </w:rPr>
        <w:tab/>
        <w:t>soldier-&gt;floatAround();</w:t>
      </w:r>
    </w:p>
    <w:p w14:paraId="48A1D91B" w14:textId="77777777" w:rsidR="00621A99" w:rsidRDefault="00621A99">
      <w:pPr>
        <w:pStyle w:val="CodePACKT"/>
        <w:rPr>
          <w:rFonts w:eastAsiaTheme="minorHAnsi"/>
          <w:color w:val="000000"/>
          <w:highlight w:val="white"/>
          <w:lang w:val="en-NZ"/>
        </w:rPr>
        <w:pPrChange w:id="890" w:author="Rashmi Suvarna" w:date="2015-10-26T11:24:00Z">
          <w:pPr>
            <w:autoSpaceDE w:val="0"/>
            <w:autoSpaceDN w:val="0"/>
            <w:adjustRightInd w:val="0"/>
            <w:spacing w:after="0"/>
          </w:pPr>
        </w:pPrChange>
      </w:pPr>
      <w:r>
        <w:rPr>
          <w:rFonts w:eastAsiaTheme="minorHAnsi"/>
          <w:color w:val="000000"/>
          <w:highlight w:val="white"/>
          <w:lang w:val="en-NZ"/>
        </w:rPr>
        <w:tab/>
        <w:t>soldier-&gt;performFly();</w:t>
      </w:r>
    </w:p>
    <w:p w14:paraId="0412A9DE" w14:textId="77777777" w:rsidR="00621A99" w:rsidRDefault="00621A99">
      <w:pPr>
        <w:pStyle w:val="CodePACKT"/>
        <w:rPr>
          <w:rFonts w:eastAsiaTheme="minorHAnsi"/>
          <w:color w:val="000000"/>
          <w:highlight w:val="white"/>
          <w:lang w:val="en-NZ"/>
        </w:rPr>
        <w:pPrChange w:id="891" w:author="Rashmi Suvarna" w:date="2015-10-26T11:24:00Z">
          <w:pPr>
            <w:autoSpaceDE w:val="0"/>
            <w:autoSpaceDN w:val="0"/>
            <w:adjustRightInd w:val="0"/>
            <w:spacing w:after="0"/>
          </w:pPr>
        </w:pPrChange>
      </w:pPr>
      <w:r>
        <w:rPr>
          <w:rFonts w:eastAsiaTheme="minorHAnsi"/>
          <w:color w:val="000000"/>
          <w:highlight w:val="white"/>
          <w:lang w:val="en-NZ"/>
        </w:rPr>
        <w:tab/>
        <w:t>soldier-&gt;setFlyBehaviour(</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FlyWithRocket</w:t>
      </w:r>
      <w:r>
        <w:rPr>
          <w:rFonts w:eastAsiaTheme="minorHAnsi"/>
          <w:color w:val="000000"/>
          <w:highlight w:val="white"/>
          <w:lang w:val="en-NZ"/>
        </w:rPr>
        <w:t>);</w:t>
      </w:r>
    </w:p>
    <w:p w14:paraId="5B0B60F2" w14:textId="77777777" w:rsidR="00621A99" w:rsidRDefault="00621A99">
      <w:pPr>
        <w:pStyle w:val="CodePACKT"/>
        <w:rPr>
          <w:rFonts w:eastAsiaTheme="minorHAnsi"/>
          <w:color w:val="000000"/>
          <w:highlight w:val="white"/>
          <w:lang w:val="en-NZ"/>
        </w:rPr>
        <w:pPrChange w:id="892" w:author="Rashmi Suvarna" w:date="2015-10-26T11:24:00Z">
          <w:pPr>
            <w:autoSpaceDE w:val="0"/>
            <w:autoSpaceDN w:val="0"/>
            <w:adjustRightInd w:val="0"/>
            <w:spacing w:after="0"/>
          </w:pPr>
        </w:pPrChange>
      </w:pPr>
      <w:r>
        <w:rPr>
          <w:rFonts w:eastAsiaTheme="minorHAnsi"/>
          <w:color w:val="000000"/>
          <w:highlight w:val="white"/>
          <w:lang w:val="en-NZ"/>
        </w:rPr>
        <w:tab/>
        <w:t>soldier-&gt;performFly();</w:t>
      </w:r>
    </w:p>
    <w:p w14:paraId="5E92FFB3" w14:textId="77777777" w:rsidR="00621A99" w:rsidRDefault="00621A99">
      <w:pPr>
        <w:pStyle w:val="CodePACKT"/>
        <w:rPr>
          <w:rFonts w:eastAsiaTheme="minorHAnsi"/>
          <w:color w:val="000000"/>
          <w:highlight w:val="white"/>
          <w:lang w:val="en-NZ"/>
        </w:rPr>
        <w:pPrChange w:id="893" w:author="Rashmi Suvarna" w:date="2015-10-26T11:24:00Z">
          <w:pPr>
            <w:autoSpaceDE w:val="0"/>
            <w:autoSpaceDN w:val="0"/>
            <w:adjustRightInd w:val="0"/>
            <w:spacing w:after="0"/>
          </w:pPr>
        </w:pPrChange>
      </w:pPr>
      <w:r>
        <w:rPr>
          <w:rFonts w:eastAsiaTheme="minorHAnsi"/>
          <w:color w:val="000000"/>
          <w:highlight w:val="white"/>
          <w:lang w:val="en-NZ"/>
        </w:rPr>
        <w:tab/>
        <w:t>soldier-&gt;performPower();</w:t>
      </w:r>
    </w:p>
    <w:p w14:paraId="4868636C" w14:textId="77777777" w:rsidR="00621A99" w:rsidRDefault="00621A99">
      <w:pPr>
        <w:pStyle w:val="CodePACKT"/>
        <w:rPr>
          <w:rFonts w:eastAsiaTheme="minorHAnsi"/>
          <w:color w:val="000000"/>
          <w:highlight w:val="white"/>
          <w:lang w:val="en-NZ"/>
        </w:rPr>
        <w:pPrChange w:id="894" w:author="Rashmi Suvarna" w:date="2015-10-26T11:24:00Z">
          <w:pPr>
            <w:autoSpaceDE w:val="0"/>
            <w:autoSpaceDN w:val="0"/>
            <w:adjustRightInd w:val="0"/>
            <w:spacing w:after="0"/>
          </w:pPr>
        </w:pPrChange>
      </w:pPr>
      <w:r>
        <w:rPr>
          <w:rFonts w:eastAsiaTheme="minorHAnsi"/>
          <w:color w:val="000000"/>
          <w:highlight w:val="white"/>
          <w:lang w:val="en-NZ"/>
        </w:rPr>
        <w:tab/>
        <w:t>soldier-&gt;setSpecialPower(</w:t>
      </w:r>
      <w:r>
        <w:rPr>
          <w:rFonts w:eastAsiaTheme="minorHAnsi"/>
          <w:color w:val="0000FF"/>
          <w:highlight w:val="white"/>
          <w:lang w:val="en-NZ"/>
        </w:rPr>
        <w:t>new</w:t>
      </w:r>
      <w:r>
        <w:rPr>
          <w:rFonts w:eastAsiaTheme="minorHAnsi"/>
          <w:color w:val="000000"/>
          <w:highlight w:val="white"/>
          <w:lang w:val="en-NZ"/>
        </w:rPr>
        <w:t xml:space="preserve"> </w:t>
      </w:r>
      <w:r>
        <w:rPr>
          <w:rFonts w:eastAsiaTheme="minorHAnsi"/>
          <w:color w:val="2B91AF"/>
          <w:highlight w:val="white"/>
          <w:lang w:val="en-NZ"/>
        </w:rPr>
        <w:t>Fire</w:t>
      </w:r>
      <w:r>
        <w:rPr>
          <w:rFonts w:eastAsiaTheme="minorHAnsi"/>
          <w:color w:val="000000"/>
          <w:highlight w:val="white"/>
          <w:lang w:val="en-NZ"/>
        </w:rPr>
        <w:t>);</w:t>
      </w:r>
    </w:p>
    <w:p w14:paraId="67BB0790" w14:textId="77777777" w:rsidR="00621A99" w:rsidRDefault="00621A99">
      <w:pPr>
        <w:pStyle w:val="CodePACKT"/>
        <w:rPr>
          <w:rFonts w:eastAsiaTheme="minorHAnsi"/>
          <w:color w:val="000000"/>
          <w:highlight w:val="white"/>
          <w:lang w:val="en-NZ"/>
        </w:rPr>
        <w:pPrChange w:id="895" w:author="Rashmi Suvarna" w:date="2015-10-26T11:24:00Z">
          <w:pPr>
            <w:autoSpaceDE w:val="0"/>
            <w:autoSpaceDN w:val="0"/>
            <w:adjustRightInd w:val="0"/>
            <w:spacing w:after="0"/>
          </w:pPr>
        </w:pPrChange>
      </w:pPr>
      <w:r>
        <w:rPr>
          <w:rFonts w:eastAsiaTheme="minorHAnsi"/>
          <w:color w:val="000000"/>
          <w:highlight w:val="white"/>
          <w:lang w:val="en-NZ"/>
        </w:rPr>
        <w:tab/>
        <w:t>soldier-&gt;performPower();</w:t>
      </w:r>
    </w:p>
    <w:p w14:paraId="0D1E1DA5" w14:textId="77777777" w:rsidR="00621A99" w:rsidRDefault="00621A99">
      <w:pPr>
        <w:pStyle w:val="CodePACKT"/>
        <w:rPr>
          <w:rFonts w:eastAsiaTheme="minorHAnsi"/>
          <w:color w:val="000000"/>
          <w:highlight w:val="white"/>
          <w:lang w:val="en-NZ"/>
        </w:rPr>
        <w:pPrChange w:id="896" w:author="Rashmi Suvarna" w:date="2015-10-26T11:24:00Z">
          <w:pPr>
            <w:autoSpaceDE w:val="0"/>
            <w:autoSpaceDN w:val="0"/>
            <w:adjustRightInd w:val="0"/>
            <w:spacing w:after="0"/>
          </w:pPr>
        </w:pPrChange>
      </w:pPr>
    </w:p>
    <w:p w14:paraId="5763FFDB" w14:textId="77777777" w:rsidR="00621A99" w:rsidRDefault="00621A99">
      <w:pPr>
        <w:pStyle w:val="CodePACKT"/>
        <w:rPr>
          <w:rFonts w:eastAsiaTheme="minorHAnsi"/>
          <w:color w:val="000000"/>
          <w:highlight w:val="white"/>
          <w:lang w:val="en-NZ"/>
        </w:rPr>
        <w:pPrChange w:id="897" w:author="Rashmi Suvarna" w:date="2015-10-26T11:24:00Z">
          <w:pPr>
            <w:autoSpaceDE w:val="0"/>
            <w:autoSpaceDN w:val="0"/>
            <w:adjustRightInd w:val="0"/>
            <w:spacing w:after="0"/>
          </w:pPr>
        </w:pPrChange>
      </w:pPr>
      <w:r>
        <w:rPr>
          <w:rFonts w:eastAsiaTheme="minorHAnsi"/>
          <w:color w:val="000000"/>
          <w:highlight w:val="white"/>
          <w:lang w:val="en-NZ"/>
        </w:rPr>
        <w:tab/>
        <w:t>_getch();</w:t>
      </w:r>
    </w:p>
    <w:p w14:paraId="325B6840" w14:textId="77777777" w:rsidR="00621A99" w:rsidRDefault="00621A99">
      <w:pPr>
        <w:pStyle w:val="CodePACKT"/>
        <w:rPr>
          <w:rFonts w:eastAsiaTheme="minorHAnsi"/>
          <w:color w:val="000000"/>
          <w:highlight w:val="white"/>
          <w:lang w:val="en-NZ"/>
        </w:rPr>
        <w:pPrChange w:id="898" w:author="Rashmi Suvarna" w:date="2015-10-26T11:24:00Z">
          <w:pPr>
            <w:autoSpaceDE w:val="0"/>
            <w:autoSpaceDN w:val="0"/>
            <w:adjustRightInd w:val="0"/>
            <w:spacing w:after="0"/>
          </w:pPr>
        </w:pPrChange>
      </w:pPr>
      <w:r>
        <w:rPr>
          <w:rFonts w:eastAsiaTheme="minorHAnsi"/>
          <w:color w:val="000000"/>
          <w:highlight w:val="white"/>
          <w:lang w:val="en-NZ"/>
        </w:rPr>
        <w:tab/>
      </w:r>
      <w:r>
        <w:rPr>
          <w:rFonts w:eastAsiaTheme="minorHAnsi"/>
          <w:color w:val="0000FF"/>
          <w:highlight w:val="white"/>
          <w:lang w:val="en-NZ"/>
        </w:rPr>
        <w:t>return</w:t>
      </w:r>
      <w:r>
        <w:rPr>
          <w:rFonts w:eastAsiaTheme="minorHAnsi"/>
          <w:color w:val="000000"/>
          <w:highlight w:val="white"/>
          <w:lang w:val="en-NZ"/>
        </w:rPr>
        <w:t xml:space="preserve"> 0;</w:t>
      </w:r>
    </w:p>
    <w:p w14:paraId="2620C9C1" w14:textId="77BB241B" w:rsidR="00621A99" w:rsidRDefault="00621A99">
      <w:pPr>
        <w:pStyle w:val="CodePACKT"/>
        <w:rPr>
          <w:b/>
        </w:rPr>
        <w:pPrChange w:id="899" w:author="Rashmi Suvarna" w:date="2015-10-26T11:24:00Z">
          <w:pPr>
            <w:pStyle w:val="NumberedBulletPACKT"/>
            <w:numPr>
              <w:numId w:val="0"/>
            </w:numPr>
            <w:tabs>
              <w:tab w:val="left" w:pos="683"/>
            </w:tabs>
            <w:ind w:left="0" w:firstLine="0"/>
          </w:pPr>
        </w:pPrChange>
      </w:pPr>
      <w:r>
        <w:rPr>
          <w:rFonts w:eastAsiaTheme="minorHAnsi"/>
          <w:color w:val="000000"/>
          <w:highlight w:val="white"/>
          <w:lang w:val="en-NZ"/>
        </w:rPr>
        <w:t>}</w:t>
      </w:r>
    </w:p>
    <w:p w14:paraId="73272181" w14:textId="5E76BF1C" w:rsidR="001225D8" w:rsidRDefault="001225D8">
      <w:pPr>
        <w:pStyle w:val="Heading2"/>
        <w:numPr>
          <w:ilvl w:val="1"/>
          <w:numId w:val="11"/>
        </w:numPr>
        <w:tabs>
          <w:tab w:val="left" w:pos="0"/>
        </w:tabs>
        <w:pPrChange w:id="900" w:author="Rashmi Suvarna" w:date="2015-10-26T11:17:00Z">
          <w:pPr>
            <w:pStyle w:val="Heading2"/>
            <w:numPr>
              <w:ilvl w:val="1"/>
              <w:numId w:val="14"/>
            </w:numPr>
            <w:tabs>
              <w:tab w:val="left" w:pos="0"/>
            </w:tabs>
          </w:pPr>
        </w:pPrChange>
      </w:pPr>
      <w:r>
        <w:t>How it works...</w:t>
      </w:r>
    </w:p>
    <w:p w14:paraId="445312CD" w14:textId="77777777" w:rsidR="006C15A4" w:rsidRDefault="002B4A1F" w:rsidP="002B4A1F">
      <w:pPr>
        <w:pStyle w:val="NormalPACKT"/>
        <w:rPr>
          <w:ins w:id="901" w:author="Rashmi Suvarna" w:date="2015-10-26T11:21:00Z"/>
        </w:rPr>
      </w:pPr>
      <w:r>
        <w:t xml:space="preserve">In this example, we have created different interfaces for different properties which the enemy may have. So since we know, special power is a property every enemy type will have, we have created an interface called </w:t>
      </w:r>
      <w:r w:rsidRPr="002837E1">
        <w:rPr>
          <w:rStyle w:val="SubtleReference"/>
        </w:rPr>
        <w:t>specialpower</w:t>
      </w:r>
      <w:r>
        <w:t xml:space="preserve"> and then derived two classes from it called fire and invisibility. We can add as many special powers as we want, we just need to create a new class and derive it from the special power interface. </w:t>
      </w:r>
      <w:r w:rsidR="002837E1">
        <w:t>Similarly,</w:t>
      </w:r>
      <w:r>
        <w:t xml:space="preserve"> all the enemy types should have a property of flying. Either they fly or don’t fly or fly with help of jetpacks. </w:t>
      </w:r>
    </w:p>
    <w:p w14:paraId="0C8E72D6" w14:textId="42051CE9" w:rsidR="002B4A1F" w:rsidRDefault="002B4A1F" w:rsidP="002B4A1F">
      <w:pPr>
        <w:pStyle w:val="NormalPACKT"/>
      </w:pPr>
      <w:r>
        <w:lastRenderedPageBreak/>
        <w:t xml:space="preserve">So we have created a </w:t>
      </w:r>
      <w:r w:rsidRPr="002837E1">
        <w:rPr>
          <w:rStyle w:val="SubtleReference"/>
        </w:rPr>
        <w:t>Flybehavior</w:t>
      </w:r>
      <w:r>
        <w:t xml:space="preserve"> interface and have the different fly type classes derive from it.</w:t>
      </w:r>
      <w:r w:rsidR="002837E1">
        <w:t xml:space="preserve"> After that we have created an abstract class for enemy type which contains both the interfaces as references. Hence any derived class can decide what fly type and what special power it needs. This also gives us the flexibility to change the special powers and the fly ability at run time. The diagram below shows a brief example of this design pattern.</w:t>
      </w:r>
    </w:p>
    <w:p w14:paraId="3FBDF4B9" w14:textId="6AA45D71" w:rsidR="002837E1" w:rsidRDefault="002837E1" w:rsidP="002B4A1F">
      <w:pPr>
        <w:pStyle w:val="NormalPACKT"/>
      </w:pPr>
      <w:r>
        <w:rPr>
          <w:noProof/>
        </w:rPr>
        <w:drawing>
          <wp:inline distT="0" distB="0" distL="0" distR="0" wp14:anchorId="1D81FD53" wp14:editId="66D042D4">
            <wp:extent cx="50292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tegy.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533650"/>
                    </a:xfrm>
                    <a:prstGeom prst="rect">
                      <a:avLst/>
                    </a:prstGeom>
                  </pic:spPr>
                </pic:pic>
              </a:graphicData>
            </a:graphic>
          </wp:inline>
        </w:drawing>
      </w:r>
    </w:p>
    <w:p w14:paraId="59215595" w14:textId="4F30B4D0" w:rsidR="0062310D" w:rsidRDefault="0062310D" w:rsidP="0062310D">
      <w:pPr>
        <w:pStyle w:val="LayoutInformationPACKT"/>
      </w:pPr>
      <w:r>
        <w:t xml:space="preserve">Insert Image B04929_06_05.png </w:t>
      </w:r>
    </w:p>
    <w:p w14:paraId="3EA19D6E" w14:textId="0E740252" w:rsidR="0062310D" w:rsidRPr="002B4A1F" w:rsidDel="006C15A4" w:rsidRDefault="0062310D" w:rsidP="002B4A1F">
      <w:pPr>
        <w:pStyle w:val="NormalPACKT"/>
        <w:rPr>
          <w:del w:id="902" w:author="Rashmi Suvarna" w:date="2015-10-26T11:22:00Z"/>
        </w:rPr>
      </w:pPr>
    </w:p>
    <w:p w14:paraId="6A3A496A" w14:textId="17C45A7C" w:rsidR="0091088B" w:rsidRDefault="00B43CBF" w:rsidP="009D2B9F">
      <w:pPr>
        <w:pStyle w:val="Heading1"/>
      </w:pPr>
      <w:r>
        <w:t>Us</w:t>
      </w:r>
      <w:r w:rsidR="00A50F0C">
        <w:t xml:space="preserve">ing </w:t>
      </w:r>
      <w:r w:rsidR="00F00921">
        <w:t>the command design pattern</w:t>
      </w:r>
    </w:p>
    <w:p w14:paraId="62D00BC1" w14:textId="1CCA429A" w:rsidR="009D2B9F" w:rsidRPr="009D2B9F" w:rsidRDefault="009D2B9F" w:rsidP="009D2B9F">
      <w:pPr>
        <w:pStyle w:val="NormalPACKT"/>
      </w:pPr>
      <w:commentRangeStart w:id="903"/>
      <w:r>
        <w:t>The command design pattern generally involves around encapsulating a command as an object. This is highly used in networking for games, in which the player movements are sent across as objects which are run as commands. The 4 main points to remember in a command design pattern are the client, invoker, receiver, command. The command object has knowledge about the receiver object. The receiver does the work after it receives a command. The invoker performs the command, without having any knowledge of who has sent the command. The client controls the invoker and decides which commands are to be performed at which stage.</w:t>
      </w:r>
      <w:commentRangeEnd w:id="903"/>
      <w:r w:rsidR="00043A46">
        <w:rPr>
          <w:rStyle w:val="CommentReference"/>
          <w:rFonts w:ascii="Arial" w:hAnsi="Arial" w:cs="Arial"/>
          <w:bCs/>
        </w:rPr>
        <w:commentReference w:id="903"/>
      </w:r>
    </w:p>
    <w:p w14:paraId="051492AD" w14:textId="64CA44DA" w:rsidR="0065555D" w:rsidRDefault="0065555D" w:rsidP="00E7799B">
      <w:pPr>
        <w:pStyle w:val="Heading2"/>
        <w:numPr>
          <w:ilvl w:val="1"/>
          <w:numId w:val="1"/>
        </w:numPr>
      </w:pPr>
      <w:r>
        <w:t>Getting ready</w:t>
      </w:r>
    </w:p>
    <w:p w14:paraId="014B9965" w14:textId="77777777" w:rsidR="0065555D" w:rsidRDefault="0065555D" w:rsidP="00291B74">
      <w:pPr>
        <w:pStyle w:val="NormalPACKT"/>
        <w:numPr>
          <w:ilvl w:val="0"/>
          <w:numId w:val="1"/>
        </w:numPr>
      </w:pPr>
      <w:r>
        <w:t>For this recipe, you will need a Windows machine with a working copy of Visual Studio.</w:t>
      </w:r>
    </w:p>
    <w:p w14:paraId="4C48610D" w14:textId="77777777" w:rsidR="0065555D" w:rsidRDefault="0065555D" w:rsidP="00291B74">
      <w:pPr>
        <w:pStyle w:val="Heading2"/>
        <w:numPr>
          <w:ilvl w:val="1"/>
          <w:numId w:val="1"/>
        </w:numPr>
        <w:tabs>
          <w:tab w:val="left" w:pos="0"/>
        </w:tabs>
      </w:pPr>
      <w:r>
        <w:lastRenderedPageBreak/>
        <w:t>How to do it...</w:t>
      </w:r>
    </w:p>
    <w:p w14:paraId="5A7B3552" w14:textId="74D873B0" w:rsidR="00AF0903" w:rsidRPr="00E94571" w:rsidRDefault="00AF0903" w:rsidP="00AF0903">
      <w:pPr>
        <w:pStyle w:val="NormalPACKT"/>
        <w:numPr>
          <w:ilvl w:val="0"/>
          <w:numId w:val="1"/>
        </w:numPr>
      </w:pPr>
      <w:r>
        <w:t>In this recipe we will find out how easy it is to implement the command pattern.</w:t>
      </w:r>
    </w:p>
    <w:p w14:paraId="0FC013C2" w14:textId="77777777" w:rsidR="0065555D" w:rsidRPr="005C685E" w:rsidRDefault="0065555D">
      <w:pPr>
        <w:pStyle w:val="NumberedBulletPACKT"/>
        <w:numPr>
          <w:ilvl w:val="0"/>
          <w:numId w:val="35"/>
        </w:numPr>
        <w:pPrChange w:id="904" w:author="Rashmi Suvarna" w:date="2015-10-26T11:22:00Z">
          <w:pPr>
            <w:pStyle w:val="Heading2"/>
            <w:numPr>
              <w:ilvl w:val="1"/>
              <w:numId w:val="36"/>
            </w:numPr>
            <w:tabs>
              <w:tab w:val="num" w:pos="360"/>
              <w:tab w:val="num" w:pos="1440"/>
            </w:tabs>
            <w:spacing w:before="0"/>
            <w:ind w:left="1440" w:hanging="720"/>
          </w:pPr>
        </w:pPrChange>
      </w:pPr>
      <w:r w:rsidRPr="005C685E">
        <w:t>Open Visual Studio.</w:t>
      </w:r>
    </w:p>
    <w:p w14:paraId="0A690F57" w14:textId="6615415E" w:rsidR="00475D82" w:rsidRDefault="0065555D">
      <w:pPr>
        <w:pStyle w:val="NumberedBulletPACKT"/>
        <w:pPrChange w:id="905" w:author="Rashmi Suvarna" w:date="2015-10-26T11:22:00Z">
          <w:pPr>
            <w:pStyle w:val="Heading2"/>
            <w:numPr>
              <w:ilvl w:val="1"/>
              <w:numId w:val="36"/>
            </w:numPr>
            <w:tabs>
              <w:tab w:val="num" w:pos="360"/>
              <w:tab w:val="num" w:pos="1440"/>
            </w:tabs>
            <w:spacing w:before="0"/>
            <w:ind w:left="1440" w:hanging="720"/>
          </w:pPr>
        </w:pPrChange>
      </w:pPr>
      <w:r w:rsidRPr="005C685E">
        <w:t xml:space="preserve">Create a new C++ project </w:t>
      </w:r>
      <w:r w:rsidR="00122E04">
        <w:t>console application</w:t>
      </w:r>
    </w:p>
    <w:p w14:paraId="76B5D042" w14:textId="77777777" w:rsidR="0065555D" w:rsidRDefault="0065555D">
      <w:pPr>
        <w:pStyle w:val="NumberedBulletPACKT"/>
        <w:pPrChange w:id="906" w:author="Rashmi Suvarna" w:date="2015-10-26T11:22:00Z">
          <w:pPr>
            <w:pStyle w:val="Heading2"/>
            <w:numPr>
              <w:ilvl w:val="1"/>
              <w:numId w:val="36"/>
            </w:numPr>
            <w:tabs>
              <w:tab w:val="num" w:pos="360"/>
              <w:tab w:val="num" w:pos="1440"/>
            </w:tabs>
            <w:spacing w:before="0"/>
            <w:ind w:left="1440" w:hanging="720"/>
          </w:pPr>
        </w:pPrChange>
      </w:pPr>
      <w:r w:rsidRPr="005C685E">
        <w:t>Add the following lines of code.</w:t>
      </w:r>
    </w:p>
    <w:p w14:paraId="5F805AC5" w14:textId="6B193888" w:rsidR="00475D82" w:rsidRPr="00475D82" w:rsidDel="00080342" w:rsidRDefault="00475D82">
      <w:pPr>
        <w:pStyle w:val="CodePACKT"/>
        <w:rPr>
          <w:del w:id="907" w:author="Rashmi Suvarna" w:date="2015-10-26T11:24:00Z"/>
        </w:rPr>
        <w:pPrChange w:id="908" w:author="Rashmi Suvarna" w:date="2015-10-26T11:24:00Z">
          <w:pPr>
            <w:pStyle w:val="NormalPACKT"/>
          </w:pPr>
        </w:pPrChange>
      </w:pPr>
    </w:p>
    <w:p w14:paraId="49A07910" w14:textId="77777777" w:rsidR="00AF5053" w:rsidRDefault="00AF5053">
      <w:pPr>
        <w:pStyle w:val="CodePACKT"/>
        <w:rPr>
          <w:rFonts w:ascii="Consolas" w:eastAsiaTheme="minorHAnsi" w:hAnsi="Consolas" w:cs="Consolas"/>
          <w:color w:val="000000"/>
          <w:szCs w:val="19"/>
          <w:highlight w:val="white"/>
          <w:lang w:val="en-NZ"/>
        </w:rPr>
        <w:pPrChange w:id="909"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#include</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A31515"/>
          <w:szCs w:val="19"/>
          <w:highlight w:val="white"/>
          <w:lang w:val="en-NZ" w:eastAsia="en-US"/>
        </w:rPr>
        <w:t>&lt;iostream&gt;</w:t>
      </w:r>
    </w:p>
    <w:p w14:paraId="2C513806" w14:textId="77777777" w:rsidR="00AF5053" w:rsidRDefault="00AF5053">
      <w:pPr>
        <w:pStyle w:val="CodePACKT"/>
        <w:rPr>
          <w:rFonts w:ascii="Consolas" w:eastAsiaTheme="minorHAnsi" w:hAnsi="Consolas" w:cs="Consolas"/>
          <w:color w:val="000000"/>
          <w:szCs w:val="19"/>
          <w:highlight w:val="white"/>
          <w:lang w:val="en-NZ"/>
        </w:rPr>
        <w:pPrChange w:id="910"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#include</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A31515"/>
          <w:szCs w:val="19"/>
          <w:highlight w:val="white"/>
          <w:lang w:val="en-NZ" w:eastAsia="en-US"/>
        </w:rPr>
        <w:t>&lt;conio.h&gt;</w:t>
      </w:r>
    </w:p>
    <w:p w14:paraId="42DF1685" w14:textId="77777777" w:rsidR="00AF5053" w:rsidRDefault="00AF5053">
      <w:pPr>
        <w:pStyle w:val="CodePACKT"/>
        <w:rPr>
          <w:rFonts w:ascii="Consolas" w:eastAsiaTheme="minorHAnsi" w:hAnsi="Consolas" w:cs="Consolas"/>
          <w:color w:val="000000"/>
          <w:szCs w:val="19"/>
          <w:highlight w:val="white"/>
          <w:lang w:val="en-NZ"/>
        </w:rPr>
        <w:pPrChange w:id="911" w:author="Rashmi Suvarna" w:date="2015-10-26T11:24:00Z">
          <w:pPr>
            <w:autoSpaceDE w:val="0"/>
            <w:autoSpaceDN w:val="0"/>
            <w:adjustRightInd w:val="0"/>
            <w:spacing w:after="0"/>
          </w:pPr>
        </w:pPrChange>
      </w:pPr>
    </w:p>
    <w:p w14:paraId="036FCC14" w14:textId="77777777" w:rsidR="00AF5053" w:rsidRDefault="00AF5053">
      <w:pPr>
        <w:pStyle w:val="CodePACKT"/>
        <w:rPr>
          <w:rFonts w:ascii="Consolas" w:eastAsiaTheme="minorHAnsi" w:hAnsi="Consolas" w:cs="Consolas"/>
          <w:color w:val="000000"/>
          <w:szCs w:val="19"/>
          <w:highlight w:val="white"/>
          <w:lang w:val="en-NZ"/>
        </w:rPr>
        <w:pPrChange w:id="912"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using</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0000FF"/>
          <w:szCs w:val="19"/>
          <w:highlight w:val="white"/>
          <w:lang w:val="en-NZ" w:eastAsia="en-US"/>
        </w:rPr>
        <w:t>namespace</w:t>
      </w:r>
      <w:r>
        <w:rPr>
          <w:rFonts w:ascii="Consolas" w:eastAsiaTheme="minorHAnsi" w:hAnsi="Consolas" w:cs="Consolas"/>
          <w:color w:val="000000"/>
          <w:szCs w:val="19"/>
          <w:highlight w:val="white"/>
          <w:lang w:val="en-NZ" w:eastAsia="en-US"/>
        </w:rPr>
        <w:t xml:space="preserve"> std;</w:t>
      </w:r>
    </w:p>
    <w:p w14:paraId="72F4D3FC" w14:textId="77777777" w:rsidR="00AF5053" w:rsidRDefault="00AF5053">
      <w:pPr>
        <w:pStyle w:val="CodePACKT"/>
        <w:rPr>
          <w:rFonts w:ascii="Consolas" w:eastAsiaTheme="minorHAnsi" w:hAnsi="Consolas" w:cs="Consolas"/>
          <w:color w:val="000000"/>
          <w:szCs w:val="19"/>
          <w:highlight w:val="white"/>
          <w:lang w:val="en-NZ"/>
        </w:rPr>
        <w:pPrChange w:id="913"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class</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2B91AF"/>
          <w:szCs w:val="19"/>
          <w:highlight w:val="white"/>
          <w:lang w:val="en-NZ" w:eastAsia="en-US"/>
        </w:rPr>
        <w:t>NetworkProtocolCommand</w:t>
      </w:r>
    </w:p>
    <w:p w14:paraId="357557A5" w14:textId="77777777" w:rsidR="00AF5053" w:rsidRDefault="00AF5053">
      <w:pPr>
        <w:pStyle w:val="CodePACKT"/>
        <w:rPr>
          <w:rFonts w:ascii="Consolas" w:eastAsiaTheme="minorHAnsi" w:hAnsi="Consolas" w:cs="Consolas"/>
          <w:color w:val="000000"/>
          <w:szCs w:val="19"/>
          <w:highlight w:val="white"/>
          <w:lang w:val="en-NZ"/>
        </w:rPr>
        <w:pPrChange w:id="914"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71B01A66" w14:textId="77777777" w:rsidR="00AF5053" w:rsidRDefault="00AF5053">
      <w:pPr>
        <w:pStyle w:val="CodePACKT"/>
        <w:rPr>
          <w:rFonts w:ascii="Consolas" w:eastAsiaTheme="minorHAnsi" w:hAnsi="Consolas" w:cs="Consolas"/>
          <w:color w:val="000000"/>
          <w:szCs w:val="19"/>
          <w:highlight w:val="white"/>
          <w:lang w:val="en-NZ"/>
        </w:rPr>
        <w:pPrChange w:id="915"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public</w:t>
      </w:r>
      <w:r>
        <w:rPr>
          <w:rFonts w:ascii="Consolas" w:eastAsiaTheme="minorHAnsi" w:hAnsi="Consolas" w:cs="Consolas"/>
          <w:color w:val="000000"/>
          <w:szCs w:val="19"/>
          <w:highlight w:val="white"/>
          <w:lang w:val="en-NZ" w:eastAsia="en-US"/>
        </w:rPr>
        <w:t>:</w:t>
      </w:r>
    </w:p>
    <w:p w14:paraId="0BF1A382" w14:textId="77777777" w:rsidR="00AF5053" w:rsidRDefault="00AF5053">
      <w:pPr>
        <w:pStyle w:val="CodePACKT"/>
        <w:rPr>
          <w:rFonts w:ascii="Consolas" w:eastAsiaTheme="minorHAnsi" w:hAnsi="Consolas" w:cs="Consolas"/>
          <w:color w:val="000000"/>
          <w:szCs w:val="19"/>
          <w:highlight w:val="white"/>
          <w:lang w:val="en-NZ"/>
        </w:rPr>
        <w:pPrChange w:id="916"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virtual</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0000FF"/>
          <w:szCs w:val="19"/>
          <w:highlight w:val="white"/>
          <w:lang w:val="en-NZ" w:eastAsia="en-US"/>
        </w:rPr>
        <w:t>void</w:t>
      </w:r>
      <w:r>
        <w:rPr>
          <w:rFonts w:ascii="Consolas" w:eastAsiaTheme="minorHAnsi" w:hAnsi="Consolas" w:cs="Consolas"/>
          <w:color w:val="000000"/>
          <w:szCs w:val="19"/>
          <w:highlight w:val="white"/>
          <w:lang w:val="en-NZ" w:eastAsia="en-US"/>
        </w:rPr>
        <w:t xml:space="preserve"> PerformAction() = 0;</w:t>
      </w:r>
    </w:p>
    <w:p w14:paraId="501A6DCB" w14:textId="77777777" w:rsidR="00AF5053" w:rsidRDefault="00AF5053">
      <w:pPr>
        <w:pStyle w:val="CodePACKT"/>
        <w:rPr>
          <w:rFonts w:ascii="Consolas" w:eastAsiaTheme="minorHAnsi" w:hAnsi="Consolas" w:cs="Consolas"/>
          <w:color w:val="000000"/>
          <w:szCs w:val="19"/>
          <w:highlight w:val="white"/>
          <w:lang w:val="en-NZ"/>
        </w:rPr>
        <w:pPrChange w:id="917"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20F2EE19" w14:textId="77777777" w:rsidR="00AF5053" w:rsidRDefault="00AF5053">
      <w:pPr>
        <w:pStyle w:val="CodePACKT"/>
        <w:rPr>
          <w:rFonts w:ascii="Consolas" w:eastAsiaTheme="minorHAnsi" w:hAnsi="Consolas" w:cs="Consolas"/>
          <w:color w:val="000000"/>
          <w:szCs w:val="19"/>
          <w:highlight w:val="white"/>
          <w:lang w:val="en-NZ"/>
        </w:rPr>
        <w:pPrChange w:id="918"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class</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2B91AF"/>
          <w:szCs w:val="19"/>
          <w:highlight w:val="white"/>
          <w:lang w:val="en-NZ" w:eastAsia="en-US"/>
        </w:rPr>
        <w:t>ServerReceiver</w:t>
      </w:r>
    </w:p>
    <w:p w14:paraId="22A4F765" w14:textId="77777777" w:rsidR="00AF5053" w:rsidRDefault="00AF5053">
      <w:pPr>
        <w:pStyle w:val="CodePACKT"/>
        <w:rPr>
          <w:rFonts w:ascii="Consolas" w:eastAsiaTheme="minorHAnsi" w:hAnsi="Consolas" w:cs="Consolas"/>
          <w:color w:val="000000"/>
          <w:szCs w:val="19"/>
          <w:highlight w:val="white"/>
          <w:lang w:val="en-NZ"/>
        </w:rPr>
        <w:pPrChange w:id="919"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2DB3AE04" w14:textId="77777777" w:rsidR="00AF5053" w:rsidRDefault="00AF5053">
      <w:pPr>
        <w:pStyle w:val="CodePACKT"/>
        <w:rPr>
          <w:rFonts w:ascii="Consolas" w:eastAsiaTheme="minorHAnsi" w:hAnsi="Consolas" w:cs="Consolas"/>
          <w:color w:val="000000"/>
          <w:szCs w:val="19"/>
          <w:highlight w:val="white"/>
          <w:lang w:val="en-NZ"/>
        </w:rPr>
        <w:pPrChange w:id="920"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public</w:t>
      </w:r>
      <w:r>
        <w:rPr>
          <w:rFonts w:ascii="Consolas" w:eastAsiaTheme="minorHAnsi" w:hAnsi="Consolas" w:cs="Consolas"/>
          <w:color w:val="000000"/>
          <w:szCs w:val="19"/>
          <w:highlight w:val="white"/>
          <w:lang w:val="en-NZ" w:eastAsia="en-US"/>
        </w:rPr>
        <w:t>:</w:t>
      </w:r>
    </w:p>
    <w:p w14:paraId="61279E80" w14:textId="77777777" w:rsidR="00AF5053" w:rsidRDefault="00AF5053">
      <w:pPr>
        <w:pStyle w:val="CodePACKT"/>
        <w:rPr>
          <w:rFonts w:ascii="Consolas" w:eastAsiaTheme="minorHAnsi" w:hAnsi="Consolas" w:cs="Consolas"/>
          <w:color w:val="000000"/>
          <w:szCs w:val="19"/>
          <w:highlight w:val="white"/>
          <w:lang w:val="en-NZ"/>
        </w:rPr>
        <w:pPrChange w:id="921"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void</w:t>
      </w:r>
      <w:r>
        <w:rPr>
          <w:rFonts w:ascii="Consolas" w:eastAsiaTheme="minorHAnsi" w:hAnsi="Consolas" w:cs="Consolas"/>
          <w:color w:val="000000"/>
          <w:szCs w:val="19"/>
          <w:highlight w:val="white"/>
          <w:lang w:val="en-NZ" w:eastAsia="en-US"/>
        </w:rPr>
        <w:t xml:space="preserve"> Action()</w:t>
      </w:r>
    </w:p>
    <w:p w14:paraId="47F8868A" w14:textId="77777777" w:rsidR="00AF5053" w:rsidRDefault="00AF5053">
      <w:pPr>
        <w:pStyle w:val="CodePACKT"/>
        <w:rPr>
          <w:rFonts w:ascii="Consolas" w:eastAsiaTheme="minorHAnsi" w:hAnsi="Consolas" w:cs="Consolas"/>
          <w:color w:val="000000"/>
          <w:szCs w:val="19"/>
          <w:highlight w:val="white"/>
          <w:lang w:val="en-NZ"/>
        </w:rPr>
        <w:pPrChange w:id="922"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244E4782" w14:textId="77777777" w:rsidR="00AF5053" w:rsidRDefault="00AF5053">
      <w:pPr>
        <w:pStyle w:val="CodePACKT"/>
        <w:rPr>
          <w:rFonts w:ascii="Consolas" w:eastAsiaTheme="minorHAnsi" w:hAnsi="Consolas" w:cs="Consolas"/>
          <w:color w:val="000000"/>
          <w:szCs w:val="19"/>
          <w:highlight w:val="white"/>
          <w:lang w:val="en-NZ"/>
        </w:rPr>
        <w:pPrChange w:id="923"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 xml:space="preserve">cout &lt;&lt; </w:t>
      </w:r>
      <w:r>
        <w:rPr>
          <w:rFonts w:ascii="Consolas" w:eastAsiaTheme="minorHAnsi" w:hAnsi="Consolas" w:cs="Consolas"/>
          <w:color w:val="A31515"/>
          <w:szCs w:val="19"/>
          <w:highlight w:val="white"/>
          <w:lang w:val="en-NZ" w:eastAsia="en-US"/>
        </w:rPr>
        <w:t>"Network Protocol Command received"</w:t>
      </w:r>
      <w:r>
        <w:rPr>
          <w:rFonts w:ascii="Consolas" w:eastAsiaTheme="minorHAnsi" w:hAnsi="Consolas" w:cs="Consolas"/>
          <w:color w:val="000000"/>
          <w:szCs w:val="19"/>
          <w:highlight w:val="white"/>
          <w:lang w:val="en-NZ" w:eastAsia="en-US"/>
        </w:rPr>
        <w:t xml:space="preserve"> &lt;&lt;endl;</w:t>
      </w:r>
    </w:p>
    <w:p w14:paraId="6A1A04DD" w14:textId="77777777" w:rsidR="00AF5053" w:rsidRDefault="00AF5053">
      <w:pPr>
        <w:pStyle w:val="CodePACKT"/>
        <w:rPr>
          <w:rFonts w:ascii="Consolas" w:eastAsiaTheme="minorHAnsi" w:hAnsi="Consolas" w:cs="Consolas"/>
          <w:color w:val="000000"/>
          <w:szCs w:val="19"/>
          <w:highlight w:val="white"/>
          <w:lang w:val="en-NZ"/>
        </w:rPr>
        <w:pPrChange w:id="924"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p>
    <w:p w14:paraId="03398CCC" w14:textId="77777777" w:rsidR="00AF5053" w:rsidRDefault="00AF5053">
      <w:pPr>
        <w:pStyle w:val="CodePACKT"/>
        <w:rPr>
          <w:rFonts w:ascii="Consolas" w:eastAsiaTheme="minorHAnsi" w:hAnsi="Consolas" w:cs="Consolas"/>
          <w:color w:val="000000"/>
          <w:szCs w:val="19"/>
          <w:highlight w:val="white"/>
          <w:lang w:val="en-NZ"/>
        </w:rPr>
        <w:pPrChange w:id="925"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51DB20E9" w14:textId="77777777" w:rsidR="00AF5053" w:rsidRDefault="00AF5053">
      <w:pPr>
        <w:pStyle w:val="CodePACKT"/>
        <w:rPr>
          <w:rFonts w:ascii="Consolas" w:eastAsiaTheme="minorHAnsi" w:hAnsi="Consolas" w:cs="Consolas"/>
          <w:color w:val="000000"/>
          <w:szCs w:val="19"/>
          <w:highlight w:val="white"/>
          <w:lang w:val="en-NZ"/>
        </w:rPr>
        <w:pPrChange w:id="926"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5E8A6A54" w14:textId="77777777" w:rsidR="00AF5053" w:rsidRDefault="00AF5053">
      <w:pPr>
        <w:pStyle w:val="CodePACKT"/>
        <w:rPr>
          <w:rFonts w:ascii="Consolas" w:eastAsiaTheme="minorHAnsi" w:hAnsi="Consolas" w:cs="Consolas"/>
          <w:color w:val="000000"/>
          <w:szCs w:val="19"/>
          <w:highlight w:val="white"/>
          <w:lang w:val="en-NZ"/>
        </w:rPr>
        <w:pPrChange w:id="927"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class</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2B91AF"/>
          <w:szCs w:val="19"/>
          <w:highlight w:val="white"/>
          <w:lang w:val="en-NZ" w:eastAsia="en-US"/>
        </w:rPr>
        <w:t>ClientInvoker</w:t>
      </w:r>
    </w:p>
    <w:p w14:paraId="7F1E07A1" w14:textId="77777777" w:rsidR="00AF5053" w:rsidRDefault="00AF5053">
      <w:pPr>
        <w:pStyle w:val="CodePACKT"/>
        <w:rPr>
          <w:rFonts w:ascii="Consolas" w:eastAsiaTheme="minorHAnsi" w:hAnsi="Consolas" w:cs="Consolas"/>
          <w:color w:val="000000"/>
          <w:szCs w:val="19"/>
          <w:highlight w:val="white"/>
          <w:lang w:val="en-NZ"/>
        </w:rPr>
        <w:pPrChange w:id="928"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3E17BA01" w14:textId="77777777" w:rsidR="00AF5053" w:rsidRDefault="00AF5053">
      <w:pPr>
        <w:pStyle w:val="CodePACKT"/>
        <w:rPr>
          <w:rFonts w:ascii="Consolas" w:eastAsiaTheme="minorHAnsi" w:hAnsi="Consolas" w:cs="Consolas"/>
          <w:color w:val="000000"/>
          <w:szCs w:val="19"/>
          <w:highlight w:val="white"/>
          <w:lang w:val="en-NZ"/>
        </w:rPr>
        <w:pPrChange w:id="929"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2B91AF"/>
          <w:szCs w:val="19"/>
          <w:highlight w:val="white"/>
          <w:lang w:val="en-NZ" w:eastAsia="en-US"/>
        </w:rPr>
        <w:t>NetworkProtocolCommand</w:t>
      </w:r>
      <w:r>
        <w:rPr>
          <w:rFonts w:ascii="Consolas" w:eastAsiaTheme="minorHAnsi" w:hAnsi="Consolas" w:cs="Consolas"/>
          <w:color w:val="000000"/>
          <w:szCs w:val="19"/>
          <w:highlight w:val="white"/>
          <w:lang w:val="en-NZ" w:eastAsia="en-US"/>
        </w:rPr>
        <w:t xml:space="preserve"> *m_NetworkProtocolCommand;</w:t>
      </w:r>
    </w:p>
    <w:p w14:paraId="2F477E6C" w14:textId="77777777" w:rsidR="00AF5053" w:rsidRDefault="00AF5053">
      <w:pPr>
        <w:pStyle w:val="CodePACKT"/>
        <w:rPr>
          <w:rFonts w:ascii="Consolas" w:eastAsiaTheme="minorHAnsi" w:hAnsi="Consolas" w:cs="Consolas"/>
          <w:color w:val="000000"/>
          <w:szCs w:val="19"/>
          <w:highlight w:val="white"/>
          <w:lang w:val="en-NZ"/>
        </w:rPr>
        <w:pPrChange w:id="930" w:author="Rashmi Suvarna" w:date="2015-10-26T11:24:00Z">
          <w:pPr>
            <w:autoSpaceDE w:val="0"/>
            <w:autoSpaceDN w:val="0"/>
            <w:adjustRightInd w:val="0"/>
            <w:spacing w:after="0"/>
          </w:pPr>
        </w:pPrChange>
      </w:pPr>
    </w:p>
    <w:p w14:paraId="64C9C8B4" w14:textId="77777777" w:rsidR="00AF5053" w:rsidRDefault="00AF5053">
      <w:pPr>
        <w:pStyle w:val="CodePACKT"/>
        <w:rPr>
          <w:rFonts w:ascii="Consolas" w:eastAsiaTheme="minorHAnsi" w:hAnsi="Consolas" w:cs="Consolas"/>
          <w:color w:val="000000"/>
          <w:szCs w:val="19"/>
          <w:highlight w:val="white"/>
          <w:lang w:val="en-NZ"/>
        </w:rPr>
        <w:pPrChange w:id="931"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public</w:t>
      </w:r>
      <w:r>
        <w:rPr>
          <w:rFonts w:ascii="Consolas" w:eastAsiaTheme="minorHAnsi" w:hAnsi="Consolas" w:cs="Consolas"/>
          <w:color w:val="000000"/>
          <w:szCs w:val="19"/>
          <w:highlight w:val="white"/>
          <w:lang w:val="en-NZ" w:eastAsia="en-US"/>
        </w:rPr>
        <w:t>:</w:t>
      </w:r>
    </w:p>
    <w:p w14:paraId="2C258892" w14:textId="77777777" w:rsidR="00AF5053" w:rsidRDefault="00AF5053">
      <w:pPr>
        <w:pStyle w:val="CodePACKT"/>
        <w:rPr>
          <w:rFonts w:ascii="Consolas" w:eastAsiaTheme="minorHAnsi" w:hAnsi="Consolas" w:cs="Consolas"/>
          <w:color w:val="000000"/>
          <w:szCs w:val="19"/>
          <w:highlight w:val="white"/>
          <w:lang w:val="en-NZ"/>
        </w:rPr>
        <w:pPrChange w:id="932"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ClientInvoker(</w:t>
      </w:r>
      <w:r>
        <w:rPr>
          <w:rFonts w:ascii="Consolas" w:eastAsiaTheme="minorHAnsi" w:hAnsi="Consolas" w:cs="Consolas"/>
          <w:color w:val="2B91AF"/>
          <w:szCs w:val="19"/>
          <w:highlight w:val="white"/>
          <w:lang w:val="en-NZ" w:eastAsia="en-US"/>
        </w:rPr>
        <w:t>NetworkProtocolCommand</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cmd</w:t>
      </w:r>
      <w:r>
        <w:rPr>
          <w:rFonts w:ascii="Consolas" w:eastAsiaTheme="minorHAnsi" w:hAnsi="Consolas" w:cs="Consolas"/>
          <w:color w:val="000000"/>
          <w:szCs w:val="19"/>
          <w:highlight w:val="white"/>
          <w:lang w:val="en-NZ" w:eastAsia="en-US"/>
        </w:rPr>
        <w:t xml:space="preserve"> = 0) : m_NetworkProtocolCommand(</w:t>
      </w:r>
      <w:r>
        <w:rPr>
          <w:rFonts w:ascii="Consolas" w:eastAsiaTheme="minorHAnsi" w:hAnsi="Consolas" w:cs="Consolas"/>
          <w:color w:val="808080"/>
          <w:szCs w:val="19"/>
          <w:highlight w:val="white"/>
          <w:lang w:val="en-NZ" w:eastAsia="en-US"/>
        </w:rPr>
        <w:t>cmd</w:t>
      </w:r>
      <w:r>
        <w:rPr>
          <w:rFonts w:ascii="Consolas" w:eastAsiaTheme="minorHAnsi" w:hAnsi="Consolas" w:cs="Consolas"/>
          <w:color w:val="000000"/>
          <w:szCs w:val="19"/>
          <w:highlight w:val="white"/>
          <w:lang w:val="en-NZ" w:eastAsia="en-US"/>
        </w:rPr>
        <w:t>)</w:t>
      </w:r>
    </w:p>
    <w:p w14:paraId="36F50116" w14:textId="77777777" w:rsidR="00AF5053" w:rsidRDefault="00AF5053">
      <w:pPr>
        <w:pStyle w:val="CodePACKT"/>
        <w:rPr>
          <w:rFonts w:ascii="Consolas" w:eastAsiaTheme="minorHAnsi" w:hAnsi="Consolas" w:cs="Consolas"/>
          <w:color w:val="000000"/>
          <w:szCs w:val="19"/>
          <w:highlight w:val="white"/>
          <w:lang w:val="en-NZ"/>
        </w:rPr>
        <w:pPrChange w:id="933"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70377DBC" w14:textId="77777777" w:rsidR="00AF5053" w:rsidRDefault="00AF5053">
      <w:pPr>
        <w:pStyle w:val="CodePACKT"/>
        <w:rPr>
          <w:rFonts w:ascii="Consolas" w:eastAsiaTheme="minorHAnsi" w:hAnsi="Consolas" w:cs="Consolas"/>
          <w:color w:val="000000"/>
          <w:szCs w:val="19"/>
          <w:highlight w:val="white"/>
          <w:lang w:val="en-NZ"/>
        </w:rPr>
        <w:pPrChange w:id="934"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1BDF7FD9" w14:textId="77777777" w:rsidR="00AF5053" w:rsidRDefault="00AF5053">
      <w:pPr>
        <w:pStyle w:val="CodePACKT"/>
        <w:rPr>
          <w:rFonts w:ascii="Consolas" w:eastAsiaTheme="minorHAnsi" w:hAnsi="Consolas" w:cs="Consolas"/>
          <w:color w:val="000000"/>
          <w:szCs w:val="19"/>
          <w:highlight w:val="white"/>
          <w:lang w:val="en-NZ"/>
        </w:rPr>
        <w:pPrChange w:id="935" w:author="Rashmi Suvarna" w:date="2015-10-26T11:24:00Z">
          <w:pPr>
            <w:autoSpaceDE w:val="0"/>
            <w:autoSpaceDN w:val="0"/>
            <w:adjustRightInd w:val="0"/>
            <w:spacing w:after="0"/>
          </w:pPr>
        </w:pPrChange>
      </w:pPr>
    </w:p>
    <w:p w14:paraId="683866B2" w14:textId="77777777" w:rsidR="00AF5053" w:rsidRDefault="00AF5053">
      <w:pPr>
        <w:pStyle w:val="CodePACKT"/>
        <w:rPr>
          <w:rFonts w:ascii="Consolas" w:eastAsiaTheme="minorHAnsi" w:hAnsi="Consolas" w:cs="Consolas"/>
          <w:color w:val="000000"/>
          <w:szCs w:val="19"/>
          <w:highlight w:val="white"/>
          <w:lang w:val="en-NZ"/>
        </w:rPr>
        <w:pPrChange w:id="936"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void</w:t>
      </w:r>
      <w:r>
        <w:rPr>
          <w:rFonts w:ascii="Consolas" w:eastAsiaTheme="minorHAnsi" w:hAnsi="Consolas" w:cs="Consolas"/>
          <w:color w:val="000000"/>
          <w:szCs w:val="19"/>
          <w:highlight w:val="white"/>
          <w:lang w:val="en-NZ" w:eastAsia="en-US"/>
        </w:rPr>
        <w:t xml:space="preserve"> SetCommad(</w:t>
      </w:r>
      <w:r>
        <w:rPr>
          <w:rFonts w:ascii="Consolas" w:eastAsiaTheme="minorHAnsi" w:hAnsi="Consolas" w:cs="Consolas"/>
          <w:color w:val="2B91AF"/>
          <w:szCs w:val="19"/>
          <w:highlight w:val="white"/>
          <w:lang w:val="en-NZ" w:eastAsia="en-US"/>
        </w:rPr>
        <w:t>NetworkProtocolCommand</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cmd</w:t>
      </w:r>
      <w:r>
        <w:rPr>
          <w:rFonts w:ascii="Consolas" w:eastAsiaTheme="minorHAnsi" w:hAnsi="Consolas" w:cs="Consolas"/>
          <w:color w:val="000000"/>
          <w:szCs w:val="19"/>
          <w:highlight w:val="white"/>
          <w:lang w:val="en-NZ" w:eastAsia="en-US"/>
        </w:rPr>
        <w:t>)</w:t>
      </w:r>
    </w:p>
    <w:p w14:paraId="56C8A3B6" w14:textId="77777777" w:rsidR="00AF5053" w:rsidRDefault="00AF5053">
      <w:pPr>
        <w:pStyle w:val="CodePACKT"/>
        <w:rPr>
          <w:rFonts w:ascii="Consolas" w:eastAsiaTheme="minorHAnsi" w:hAnsi="Consolas" w:cs="Consolas"/>
          <w:color w:val="000000"/>
          <w:szCs w:val="19"/>
          <w:highlight w:val="white"/>
          <w:lang w:val="en-NZ"/>
        </w:rPr>
        <w:pPrChange w:id="937"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6A3D7048" w14:textId="77777777" w:rsidR="00AF5053" w:rsidRDefault="00AF5053">
      <w:pPr>
        <w:pStyle w:val="CodePACKT"/>
        <w:rPr>
          <w:rFonts w:ascii="Consolas" w:eastAsiaTheme="minorHAnsi" w:hAnsi="Consolas" w:cs="Consolas"/>
          <w:color w:val="000000"/>
          <w:szCs w:val="19"/>
          <w:highlight w:val="white"/>
          <w:lang w:val="en-NZ"/>
        </w:rPr>
        <w:pPrChange w:id="938"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 xml:space="preserve">m_NetworkProtocolCommand = </w:t>
      </w:r>
      <w:r>
        <w:rPr>
          <w:rFonts w:ascii="Consolas" w:eastAsiaTheme="minorHAnsi" w:hAnsi="Consolas" w:cs="Consolas"/>
          <w:color w:val="808080"/>
          <w:szCs w:val="19"/>
          <w:highlight w:val="white"/>
          <w:lang w:val="en-NZ" w:eastAsia="en-US"/>
        </w:rPr>
        <w:t>cmd</w:t>
      </w:r>
      <w:r>
        <w:rPr>
          <w:rFonts w:ascii="Consolas" w:eastAsiaTheme="minorHAnsi" w:hAnsi="Consolas" w:cs="Consolas"/>
          <w:color w:val="000000"/>
          <w:szCs w:val="19"/>
          <w:highlight w:val="white"/>
          <w:lang w:val="en-NZ" w:eastAsia="en-US"/>
        </w:rPr>
        <w:t>;</w:t>
      </w:r>
    </w:p>
    <w:p w14:paraId="52095AF6" w14:textId="77777777" w:rsidR="00AF5053" w:rsidRDefault="00AF5053">
      <w:pPr>
        <w:pStyle w:val="CodePACKT"/>
        <w:rPr>
          <w:rFonts w:ascii="Consolas" w:eastAsiaTheme="minorHAnsi" w:hAnsi="Consolas" w:cs="Consolas"/>
          <w:color w:val="000000"/>
          <w:szCs w:val="19"/>
          <w:highlight w:val="white"/>
          <w:lang w:val="en-NZ"/>
        </w:rPr>
        <w:pPrChange w:id="939"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4BF38348" w14:textId="77777777" w:rsidR="00AF5053" w:rsidRDefault="00AF5053">
      <w:pPr>
        <w:pStyle w:val="CodePACKT"/>
        <w:rPr>
          <w:rFonts w:ascii="Consolas" w:eastAsiaTheme="minorHAnsi" w:hAnsi="Consolas" w:cs="Consolas"/>
          <w:color w:val="000000"/>
          <w:szCs w:val="19"/>
          <w:highlight w:val="white"/>
          <w:lang w:val="en-NZ"/>
        </w:rPr>
        <w:pPrChange w:id="940" w:author="Rashmi Suvarna" w:date="2015-10-26T11:24:00Z">
          <w:pPr>
            <w:autoSpaceDE w:val="0"/>
            <w:autoSpaceDN w:val="0"/>
            <w:adjustRightInd w:val="0"/>
            <w:spacing w:after="0"/>
          </w:pPr>
        </w:pPrChange>
      </w:pPr>
    </w:p>
    <w:p w14:paraId="58003AEB" w14:textId="77777777" w:rsidR="00AF5053" w:rsidRDefault="00AF5053">
      <w:pPr>
        <w:pStyle w:val="CodePACKT"/>
        <w:rPr>
          <w:rFonts w:ascii="Consolas" w:eastAsiaTheme="minorHAnsi" w:hAnsi="Consolas" w:cs="Consolas"/>
          <w:color w:val="000000"/>
          <w:szCs w:val="19"/>
          <w:highlight w:val="white"/>
          <w:lang w:val="en-NZ"/>
        </w:rPr>
        <w:pPrChange w:id="941"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lastRenderedPageBreak/>
        <w:tab/>
      </w:r>
      <w:r>
        <w:rPr>
          <w:rFonts w:ascii="Consolas" w:eastAsiaTheme="minorHAnsi" w:hAnsi="Consolas" w:cs="Consolas"/>
          <w:color w:val="0000FF"/>
          <w:szCs w:val="19"/>
          <w:highlight w:val="white"/>
          <w:lang w:val="en-NZ" w:eastAsia="en-US"/>
        </w:rPr>
        <w:t>void</w:t>
      </w:r>
      <w:r>
        <w:rPr>
          <w:rFonts w:ascii="Consolas" w:eastAsiaTheme="minorHAnsi" w:hAnsi="Consolas" w:cs="Consolas"/>
          <w:color w:val="000000"/>
          <w:szCs w:val="19"/>
          <w:highlight w:val="white"/>
          <w:lang w:val="en-NZ" w:eastAsia="en-US"/>
        </w:rPr>
        <w:t xml:space="preserve"> Invoke()</w:t>
      </w:r>
    </w:p>
    <w:p w14:paraId="1BE13A71" w14:textId="77777777" w:rsidR="00AF5053" w:rsidRDefault="00AF5053">
      <w:pPr>
        <w:pStyle w:val="CodePACKT"/>
        <w:rPr>
          <w:rFonts w:ascii="Consolas" w:eastAsiaTheme="minorHAnsi" w:hAnsi="Consolas" w:cs="Consolas"/>
          <w:color w:val="000000"/>
          <w:szCs w:val="19"/>
          <w:highlight w:val="white"/>
          <w:lang w:val="en-NZ"/>
        </w:rPr>
        <w:pPrChange w:id="942"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2A8BB833" w14:textId="77777777" w:rsidR="00AF5053" w:rsidRDefault="00AF5053">
      <w:pPr>
        <w:pStyle w:val="CodePACKT"/>
        <w:rPr>
          <w:rFonts w:ascii="Consolas" w:eastAsiaTheme="minorHAnsi" w:hAnsi="Consolas" w:cs="Consolas"/>
          <w:color w:val="000000"/>
          <w:szCs w:val="19"/>
          <w:highlight w:val="white"/>
          <w:lang w:val="en-NZ"/>
        </w:rPr>
        <w:pPrChange w:id="943"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if</w:t>
      </w:r>
      <w:r>
        <w:rPr>
          <w:rFonts w:ascii="Consolas" w:eastAsiaTheme="minorHAnsi" w:hAnsi="Consolas" w:cs="Consolas"/>
          <w:color w:val="000000"/>
          <w:szCs w:val="19"/>
          <w:highlight w:val="white"/>
          <w:lang w:val="en-NZ" w:eastAsia="en-US"/>
        </w:rPr>
        <w:t xml:space="preserve"> (0 != m_NetworkProtocolCommand)</w:t>
      </w:r>
    </w:p>
    <w:p w14:paraId="4D264A61" w14:textId="77777777" w:rsidR="00AF5053" w:rsidRDefault="00AF5053">
      <w:pPr>
        <w:pStyle w:val="CodePACKT"/>
        <w:rPr>
          <w:rFonts w:ascii="Consolas" w:eastAsiaTheme="minorHAnsi" w:hAnsi="Consolas" w:cs="Consolas"/>
          <w:color w:val="000000"/>
          <w:szCs w:val="19"/>
          <w:highlight w:val="white"/>
          <w:lang w:val="en-NZ"/>
        </w:rPr>
        <w:pPrChange w:id="944"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w:t>
      </w:r>
    </w:p>
    <w:p w14:paraId="51003A83" w14:textId="77777777" w:rsidR="00AF5053" w:rsidRDefault="00AF5053">
      <w:pPr>
        <w:pStyle w:val="CodePACKT"/>
        <w:rPr>
          <w:rFonts w:ascii="Consolas" w:eastAsiaTheme="minorHAnsi" w:hAnsi="Consolas" w:cs="Consolas"/>
          <w:color w:val="000000"/>
          <w:szCs w:val="19"/>
          <w:highlight w:val="white"/>
          <w:lang w:val="en-NZ"/>
        </w:rPr>
        <w:pPrChange w:id="945"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m_NetworkProtocolCommand-&gt;PerformAction();</w:t>
      </w:r>
    </w:p>
    <w:p w14:paraId="10D1942D" w14:textId="77777777" w:rsidR="00AF5053" w:rsidRDefault="00AF5053">
      <w:pPr>
        <w:pStyle w:val="CodePACKT"/>
        <w:rPr>
          <w:rFonts w:ascii="Consolas" w:eastAsiaTheme="minorHAnsi" w:hAnsi="Consolas" w:cs="Consolas"/>
          <w:color w:val="000000"/>
          <w:szCs w:val="19"/>
          <w:highlight w:val="white"/>
          <w:lang w:val="en-NZ"/>
        </w:rPr>
        <w:pPrChange w:id="946"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w:t>
      </w:r>
    </w:p>
    <w:p w14:paraId="532E3AFE" w14:textId="77777777" w:rsidR="00AF5053" w:rsidRDefault="00AF5053">
      <w:pPr>
        <w:pStyle w:val="CodePACKT"/>
        <w:rPr>
          <w:rFonts w:ascii="Consolas" w:eastAsiaTheme="minorHAnsi" w:hAnsi="Consolas" w:cs="Consolas"/>
          <w:color w:val="000000"/>
          <w:szCs w:val="19"/>
          <w:highlight w:val="white"/>
          <w:lang w:val="en-NZ"/>
        </w:rPr>
        <w:pPrChange w:id="947"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2F9A0867" w14:textId="77777777" w:rsidR="00AF5053" w:rsidRDefault="00AF5053">
      <w:pPr>
        <w:pStyle w:val="CodePACKT"/>
        <w:rPr>
          <w:rFonts w:ascii="Consolas" w:eastAsiaTheme="minorHAnsi" w:hAnsi="Consolas" w:cs="Consolas"/>
          <w:color w:val="000000"/>
          <w:szCs w:val="19"/>
          <w:highlight w:val="white"/>
          <w:lang w:val="en-NZ"/>
        </w:rPr>
        <w:pPrChange w:id="948"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434120FF" w14:textId="77777777" w:rsidR="00AF5053" w:rsidRDefault="00AF5053">
      <w:pPr>
        <w:pStyle w:val="CodePACKT"/>
        <w:rPr>
          <w:rFonts w:ascii="Consolas" w:eastAsiaTheme="minorHAnsi" w:hAnsi="Consolas" w:cs="Consolas"/>
          <w:color w:val="000000"/>
          <w:szCs w:val="19"/>
          <w:highlight w:val="white"/>
          <w:lang w:val="en-NZ"/>
        </w:rPr>
        <w:pPrChange w:id="949" w:author="Rashmi Suvarna" w:date="2015-10-26T11:24:00Z">
          <w:pPr>
            <w:autoSpaceDE w:val="0"/>
            <w:autoSpaceDN w:val="0"/>
            <w:adjustRightInd w:val="0"/>
            <w:spacing w:after="0"/>
          </w:pPr>
        </w:pPrChange>
      </w:pPr>
    </w:p>
    <w:p w14:paraId="349BBEB7" w14:textId="77777777" w:rsidR="00AF5053" w:rsidRDefault="00AF5053">
      <w:pPr>
        <w:pStyle w:val="CodePACKT"/>
        <w:rPr>
          <w:rFonts w:ascii="Consolas" w:eastAsiaTheme="minorHAnsi" w:hAnsi="Consolas" w:cs="Consolas"/>
          <w:color w:val="000000"/>
          <w:szCs w:val="19"/>
          <w:highlight w:val="white"/>
          <w:lang w:val="en-NZ"/>
        </w:rPr>
        <w:pPrChange w:id="950"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class</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2B91AF"/>
          <w:szCs w:val="19"/>
          <w:highlight w:val="white"/>
          <w:lang w:val="en-NZ" w:eastAsia="en-US"/>
        </w:rPr>
        <w:t>MyNetworkProtocolCommand</w:t>
      </w:r>
      <w:r>
        <w:rPr>
          <w:rFonts w:ascii="Consolas" w:eastAsiaTheme="minorHAnsi" w:hAnsi="Consolas" w:cs="Consolas"/>
          <w:color w:val="000000"/>
          <w:szCs w:val="19"/>
          <w:highlight w:val="white"/>
          <w:lang w:val="en-NZ" w:eastAsia="en-US"/>
        </w:rPr>
        <w:t xml:space="preserve"> : </w:t>
      </w:r>
      <w:r>
        <w:rPr>
          <w:rFonts w:ascii="Consolas" w:eastAsiaTheme="minorHAnsi" w:hAnsi="Consolas" w:cs="Consolas"/>
          <w:color w:val="0000FF"/>
          <w:szCs w:val="19"/>
          <w:highlight w:val="white"/>
          <w:lang w:val="en-NZ" w:eastAsia="en-US"/>
        </w:rPr>
        <w:t>public</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2B91AF"/>
          <w:szCs w:val="19"/>
          <w:highlight w:val="white"/>
          <w:lang w:val="en-NZ" w:eastAsia="en-US"/>
        </w:rPr>
        <w:t>NetworkProtocolCommand</w:t>
      </w:r>
    </w:p>
    <w:p w14:paraId="55F0316B" w14:textId="77777777" w:rsidR="00AF5053" w:rsidRDefault="00AF5053">
      <w:pPr>
        <w:pStyle w:val="CodePACKT"/>
        <w:rPr>
          <w:rFonts w:ascii="Consolas" w:eastAsiaTheme="minorHAnsi" w:hAnsi="Consolas" w:cs="Consolas"/>
          <w:color w:val="000000"/>
          <w:szCs w:val="19"/>
          <w:highlight w:val="white"/>
          <w:lang w:val="en-NZ"/>
        </w:rPr>
        <w:pPrChange w:id="951"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7AA4C5E3" w14:textId="77777777" w:rsidR="00AF5053" w:rsidRDefault="00AF5053">
      <w:pPr>
        <w:pStyle w:val="CodePACKT"/>
        <w:rPr>
          <w:rFonts w:ascii="Consolas" w:eastAsiaTheme="minorHAnsi" w:hAnsi="Consolas" w:cs="Consolas"/>
          <w:color w:val="000000"/>
          <w:szCs w:val="19"/>
          <w:highlight w:val="white"/>
          <w:lang w:val="en-NZ"/>
        </w:rPr>
        <w:pPrChange w:id="952"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2B91AF"/>
          <w:szCs w:val="19"/>
          <w:highlight w:val="white"/>
          <w:lang w:val="en-NZ" w:eastAsia="en-US"/>
        </w:rPr>
        <w:t>ServerReceiver</w:t>
      </w:r>
      <w:r>
        <w:rPr>
          <w:rFonts w:ascii="Consolas" w:eastAsiaTheme="minorHAnsi" w:hAnsi="Consolas" w:cs="Consolas"/>
          <w:color w:val="000000"/>
          <w:szCs w:val="19"/>
          <w:highlight w:val="white"/>
          <w:lang w:val="en-NZ" w:eastAsia="en-US"/>
        </w:rPr>
        <w:t xml:space="preserve"> *m_ServerReceiver;</w:t>
      </w:r>
    </w:p>
    <w:p w14:paraId="1E488483" w14:textId="77777777" w:rsidR="00AF5053" w:rsidRDefault="00AF5053">
      <w:pPr>
        <w:pStyle w:val="CodePACKT"/>
        <w:rPr>
          <w:rFonts w:ascii="Consolas" w:eastAsiaTheme="minorHAnsi" w:hAnsi="Consolas" w:cs="Consolas"/>
          <w:color w:val="000000"/>
          <w:szCs w:val="19"/>
          <w:highlight w:val="white"/>
          <w:lang w:val="en-NZ"/>
        </w:rPr>
        <w:pPrChange w:id="953" w:author="Rashmi Suvarna" w:date="2015-10-26T11:24:00Z">
          <w:pPr>
            <w:autoSpaceDE w:val="0"/>
            <w:autoSpaceDN w:val="0"/>
            <w:adjustRightInd w:val="0"/>
            <w:spacing w:after="0"/>
          </w:pPr>
        </w:pPrChange>
      </w:pPr>
    </w:p>
    <w:p w14:paraId="5F10508F" w14:textId="77777777" w:rsidR="00AF5053" w:rsidRDefault="00AF5053">
      <w:pPr>
        <w:pStyle w:val="CodePACKT"/>
        <w:rPr>
          <w:rFonts w:ascii="Consolas" w:eastAsiaTheme="minorHAnsi" w:hAnsi="Consolas" w:cs="Consolas"/>
          <w:color w:val="000000"/>
          <w:szCs w:val="19"/>
          <w:highlight w:val="white"/>
          <w:lang w:val="en-NZ"/>
        </w:rPr>
        <w:pPrChange w:id="954"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public</w:t>
      </w:r>
      <w:r>
        <w:rPr>
          <w:rFonts w:ascii="Consolas" w:eastAsiaTheme="minorHAnsi" w:hAnsi="Consolas" w:cs="Consolas"/>
          <w:color w:val="000000"/>
          <w:szCs w:val="19"/>
          <w:highlight w:val="white"/>
          <w:lang w:val="en-NZ" w:eastAsia="en-US"/>
        </w:rPr>
        <w:t>:</w:t>
      </w:r>
    </w:p>
    <w:p w14:paraId="0FEF55EB" w14:textId="77777777" w:rsidR="00AF5053" w:rsidRDefault="00AF5053">
      <w:pPr>
        <w:pStyle w:val="CodePACKT"/>
        <w:rPr>
          <w:rFonts w:ascii="Consolas" w:eastAsiaTheme="minorHAnsi" w:hAnsi="Consolas" w:cs="Consolas"/>
          <w:color w:val="000000"/>
          <w:szCs w:val="19"/>
          <w:highlight w:val="white"/>
          <w:lang w:val="en-NZ"/>
        </w:rPr>
        <w:pPrChange w:id="955"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MyNetworkProtocolCommand(</w:t>
      </w:r>
      <w:r>
        <w:rPr>
          <w:rFonts w:ascii="Consolas" w:eastAsiaTheme="minorHAnsi" w:hAnsi="Consolas" w:cs="Consolas"/>
          <w:color w:val="2B91AF"/>
          <w:szCs w:val="19"/>
          <w:highlight w:val="white"/>
          <w:lang w:val="en-NZ" w:eastAsia="en-US"/>
        </w:rPr>
        <w:t>ServerReceiver</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rcv</w:t>
      </w:r>
      <w:r>
        <w:rPr>
          <w:rFonts w:ascii="Consolas" w:eastAsiaTheme="minorHAnsi" w:hAnsi="Consolas" w:cs="Consolas"/>
          <w:color w:val="000000"/>
          <w:szCs w:val="19"/>
          <w:highlight w:val="white"/>
          <w:lang w:val="en-NZ" w:eastAsia="en-US"/>
        </w:rPr>
        <w:t xml:space="preserve"> = 0) : m_ServerReceiver(</w:t>
      </w:r>
      <w:r>
        <w:rPr>
          <w:rFonts w:ascii="Consolas" w:eastAsiaTheme="minorHAnsi" w:hAnsi="Consolas" w:cs="Consolas"/>
          <w:color w:val="808080"/>
          <w:szCs w:val="19"/>
          <w:highlight w:val="white"/>
          <w:lang w:val="en-NZ" w:eastAsia="en-US"/>
        </w:rPr>
        <w:t>rcv</w:t>
      </w:r>
      <w:r>
        <w:rPr>
          <w:rFonts w:ascii="Consolas" w:eastAsiaTheme="minorHAnsi" w:hAnsi="Consolas" w:cs="Consolas"/>
          <w:color w:val="000000"/>
          <w:szCs w:val="19"/>
          <w:highlight w:val="white"/>
          <w:lang w:val="en-NZ" w:eastAsia="en-US"/>
        </w:rPr>
        <w:t>)</w:t>
      </w:r>
    </w:p>
    <w:p w14:paraId="6BBFD549" w14:textId="77777777" w:rsidR="00AF5053" w:rsidRDefault="00AF5053">
      <w:pPr>
        <w:pStyle w:val="CodePACKT"/>
        <w:rPr>
          <w:rFonts w:ascii="Consolas" w:eastAsiaTheme="minorHAnsi" w:hAnsi="Consolas" w:cs="Consolas"/>
          <w:color w:val="000000"/>
          <w:szCs w:val="19"/>
          <w:highlight w:val="white"/>
          <w:lang w:val="en-NZ"/>
        </w:rPr>
        <w:pPrChange w:id="956"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39664536" w14:textId="77777777" w:rsidR="00AF5053" w:rsidRDefault="00AF5053">
      <w:pPr>
        <w:pStyle w:val="CodePACKT"/>
        <w:rPr>
          <w:rFonts w:ascii="Consolas" w:eastAsiaTheme="minorHAnsi" w:hAnsi="Consolas" w:cs="Consolas"/>
          <w:color w:val="000000"/>
          <w:szCs w:val="19"/>
          <w:highlight w:val="white"/>
          <w:lang w:val="en-NZ"/>
        </w:rPr>
        <w:pPrChange w:id="957"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2379ED7A" w14:textId="77777777" w:rsidR="00AF5053" w:rsidRDefault="00AF5053">
      <w:pPr>
        <w:pStyle w:val="CodePACKT"/>
        <w:rPr>
          <w:rFonts w:ascii="Consolas" w:eastAsiaTheme="minorHAnsi" w:hAnsi="Consolas" w:cs="Consolas"/>
          <w:color w:val="000000"/>
          <w:szCs w:val="19"/>
          <w:highlight w:val="white"/>
          <w:lang w:val="en-NZ"/>
        </w:rPr>
        <w:pPrChange w:id="958" w:author="Rashmi Suvarna" w:date="2015-10-26T11:24:00Z">
          <w:pPr>
            <w:autoSpaceDE w:val="0"/>
            <w:autoSpaceDN w:val="0"/>
            <w:adjustRightInd w:val="0"/>
            <w:spacing w:after="0"/>
          </w:pPr>
        </w:pPrChange>
      </w:pPr>
    </w:p>
    <w:p w14:paraId="17983864" w14:textId="77777777" w:rsidR="00AF5053" w:rsidRDefault="00AF5053">
      <w:pPr>
        <w:pStyle w:val="CodePACKT"/>
        <w:rPr>
          <w:rFonts w:ascii="Consolas" w:eastAsiaTheme="minorHAnsi" w:hAnsi="Consolas" w:cs="Consolas"/>
          <w:color w:val="000000"/>
          <w:szCs w:val="19"/>
          <w:highlight w:val="white"/>
          <w:lang w:val="en-NZ"/>
        </w:rPr>
        <w:pPrChange w:id="959"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void</w:t>
      </w:r>
      <w:r>
        <w:rPr>
          <w:rFonts w:ascii="Consolas" w:eastAsiaTheme="minorHAnsi" w:hAnsi="Consolas" w:cs="Consolas"/>
          <w:color w:val="000000"/>
          <w:szCs w:val="19"/>
          <w:highlight w:val="white"/>
          <w:lang w:val="en-NZ" w:eastAsia="en-US"/>
        </w:rPr>
        <w:t xml:space="preserve"> SetServerReceiver(</w:t>
      </w:r>
      <w:r>
        <w:rPr>
          <w:rFonts w:ascii="Consolas" w:eastAsiaTheme="minorHAnsi" w:hAnsi="Consolas" w:cs="Consolas"/>
          <w:color w:val="2B91AF"/>
          <w:szCs w:val="19"/>
          <w:highlight w:val="white"/>
          <w:lang w:val="en-NZ" w:eastAsia="en-US"/>
        </w:rPr>
        <w:t>ServerReceiver</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808080"/>
          <w:szCs w:val="19"/>
          <w:highlight w:val="white"/>
          <w:lang w:val="en-NZ" w:eastAsia="en-US"/>
        </w:rPr>
        <w:t>rcv</w:t>
      </w:r>
      <w:r>
        <w:rPr>
          <w:rFonts w:ascii="Consolas" w:eastAsiaTheme="minorHAnsi" w:hAnsi="Consolas" w:cs="Consolas"/>
          <w:color w:val="000000"/>
          <w:szCs w:val="19"/>
          <w:highlight w:val="white"/>
          <w:lang w:val="en-NZ" w:eastAsia="en-US"/>
        </w:rPr>
        <w:t>)</w:t>
      </w:r>
    </w:p>
    <w:p w14:paraId="45B80A5A" w14:textId="77777777" w:rsidR="00AF5053" w:rsidRDefault="00AF5053">
      <w:pPr>
        <w:pStyle w:val="CodePACKT"/>
        <w:rPr>
          <w:rFonts w:ascii="Consolas" w:eastAsiaTheme="minorHAnsi" w:hAnsi="Consolas" w:cs="Consolas"/>
          <w:color w:val="000000"/>
          <w:szCs w:val="19"/>
          <w:highlight w:val="white"/>
          <w:lang w:val="en-NZ"/>
        </w:rPr>
        <w:pPrChange w:id="960"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4071F71C" w14:textId="77777777" w:rsidR="00AF5053" w:rsidRDefault="00AF5053">
      <w:pPr>
        <w:pStyle w:val="CodePACKT"/>
        <w:rPr>
          <w:rFonts w:ascii="Consolas" w:eastAsiaTheme="minorHAnsi" w:hAnsi="Consolas" w:cs="Consolas"/>
          <w:color w:val="000000"/>
          <w:szCs w:val="19"/>
          <w:highlight w:val="white"/>
          <w:lang w:val="en-NZ"/>
        </w:rPr>
        <w:pPrChange w:id="961"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 xml:space="preserve">m_ServerReceiver = </w:t>
      </w:r>
      <w:r>
        <w:rPr>
          <w:rFonts w:ascii="Consolas" w:eastAsiaTheme="minorHAnsi" w:hAnsi="Consolas" w:cs="Consolas"/>
          <w:color w:val="808080"/>
          <w:szCs w:val="19"/>
          <w:highlight w:val="white"/>
          <w:lang w:val="en-NZ" w:eastAsia="en-US"/>
        </w:rPr>
        <w:t>rcv</w:t>
      </w:r>
      <w:r>
        <w:rPr>
          <w:rFonts w:ascii="Consolas" w:eastAsiaTheme="minorHAnsi" w:hAnsi="Consolas" w:cs="Consolas"/>
          <w:color w:val="000000"/>
          <w:szCs w:val="19"/>
          <w:highlight w:val="white"/>
          <w:lang w:val="en-NZ" w:eastAsia="en-US"/>
        </w:rPr>
        <w:t>;</w:t>
      </w:r>
    </w:p>
    <w:p w14:paraId="6F21D3E5" w14:textId="77777777" w:rsidR="00AF5053" w:rsidRDefault="00AF5053">
      <w:pPr>
        <w:pStyle w:val="CodePACKT"/>
        <w:rPr>
          <w:rFonts w:ascii="Consolas" w:eastAsiaTheme="minorHAnsi" w:hAnsi="Consolas" w:cs="Consolas"/>
          <w:color w:val="000000"/>
          <w:szCs w:val="19"/>
          <w:highlight w:val="white"/>
          <w:lang w:val="en-NZ"/>
        </w:rPr>
        <w:pPrChange w:id="962"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7FCAF984" w14:textId="77777777" w:rsidR="00AF5053" w:rsidRDefault="00AF5053">
      <w:pPr>
        <w:pStyle w:val="CodePACKT"/>
        <w:rPr>
          <w:rFonts w:ascii="Consolas" w:eastAsiaTheme="minorHAnsi" w:hAnsi="Consolas" w:cs="Consolas"/>
          <w:color w:val="000000"/>
          <w:szCs w:val="19"/>
          <w:highlight w:val="white"/>
          <w:lang w:val="en-NZ"/>
        </w:rPr>
        <w:pPrChange w:id="963" w:author="Rashmi Suvarna" w:date="2015-10-26T11:24:00Z">
          <w:pPr>
            <w:autoSpaceDE w:val="0"/>
            <w:autoSpaceDN w:val="0"/>
            <w:adjustRightInd w:val="0"/>
            <w:spacing w:after="0"/>
          </w:pPr>
        </w:pPrChange>
      </w:pPr>
    </w:p>
    <w:p w14:paraId="28D32A93" w14:textId="77777777" w:rsidR="00AF5053" w:rsidRDefault="00AF5053">
      <w:pPr>
        <w:pStyle w:val="CodePACKT"/>
        <w:rPr>
          <w:rFonts w:ascii="Consolas" w:eastAsiaTheme="minorHAnsi" w:hAnsi="Consolas" w:cs="Consolas"/>
          <w:color w:val="000000"/>
          <w:szCs w:val="19"/>
          <w:highlight w:val="white"/>
          <w:lang w:val="en-NZ"/>
        </w:rPr>
        <w:pPrChange w:id="964"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virtual</w:t>
      </w:r>
      <w:r>
        <w:rPr>
          <w:rFonts w:ascii="Consolas" w:eastAsiaTheme="minorHAnsi" w:hAnsi="Consolas" w:cs="Consolas"/>
          <w:color w:val="000000"/>
          <w:szCs w:val="19"/>
          <w:highlight w:val="white"/>
          <w:lang w:val="en-NZ" w:eastAsia="en-US"/>
        </w:rPr>
        <w:t xml:space="preserve"> </w:t>
      </w:r>
      <w:r>
        <w:rPr>
          <w:rFonts w:ascii="Consolas" w:eastAsiaTheme="minorHAnsi" w:hAnsi="Consolas" w:cs="Consolas"/>
          <w:color w:val="0000FF"/>
          <w:szCs w:val="19"/>
          <w:highlight w:val="white"/>
          <w:lang w:val="en-NZ" w:eastAsia="en-US"/>
        </w:rPr>
        <w:t>void</w:t>
      </w:r>
      <w:r>
        <w:rPr>
          <w:rFonts w:ascii="Consolas" w:eastAsiaTheme="minorHAnsi" w:hAnsi="Consolas" w:cs="Consolas"/>
          <w:color w:val="000000"/>
          <w:szCs w:val="19"/>
          <w:highlight w:val="white"/>
          <w:lang w:val="en-NZ" w:eastAsia="en-US"/>
        </w:rPr>
        <w:t xml:space="preserve"> PerformAction()</w:t>
      </w:r>
    </w:p>
    <w:p w14:paraId="4815195A" w14:textId="77777777" w:rsidR="00AF5053" w:rsidRDefault="00AF5053">
      <w:pPr>
        <w:pStyle w:val="CodePACKT"/>
        <w:rPr>
          <w:rFonts w:ascii="Consolas" w:eastAsiaTheme="minorHAnsi" w:hAnsi="Consolas" w:cs="Consolas"/>
          <w:color w:val="000000"/>
          <w:szCs w:val="19"/>
          <w:highlight w:val="white"/>
          <w:lang w:val="en-NZ"/>
        </w:rPr>
        <w:pPrChange w:id="965"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6C7A6444" w14:textId="77777777" w:rsidR="00AF5053" w:rsidRDefault="00AF5053">
      <w:pPr>
        <w:pStyle w:val="CodePACKT"/>
        <w:rPr>
          <w:rFonts w:ascii="Consolas" w:eastAsiaTheme="minorHAnsi" w:hAnsi="Consolas" w:cs="Consolas"/>
          <w:color w:val="000000"/>
          <w:szCs w:val="19"/>
          <w:highlight w:val="white"/>
          <w:lang w:val="en-NZ"/>
        </w:rPr>
        <w:pPrChange w:id="966"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if</w:t>
      </w:r>
      <w:r>
        <w:rPr>
          <w:rFonts w:ascii="Consolas" w:eastAsiaTheme="minorHAnsi" w:hAnsi="Consolas" w:cs="Consolas"/>
          <w:color w:val="000000"/>
          <w:szCs w:val="19"/>
          <w:highlight w:val="white"/>
          <w:lang w:val="en-NZ" w:eastAsia="en-US"/>
        </w:rPr>
        <w:t xml:space="preserve"> (0 != m_ServerReceiver)</w:t>
      </w:r>
    </w:p>
    <w:p w14:paraId="2E6564FD" w14:textId="77777777" w:rsidR="00AF5053" w:rsidRDefault="00AF5053">
      <w:pPr>
        <w:pStyle w:val="CodePACKT"/>
        <w:rPr>
          <w:rFonts w:ascii="Consolas" w:eastAsiaTheme="minorHAnsi" w:hAnsi="Consolas" w:cs="Consolas"/>
          <w:color w:val="000000"/>
          <w:szCs w:val="19"/>
          <w:highlight w:val="white"/>
          <w:lang w:val="en-NZ"/>
        </w:rPr>
        <w:pPrChange w:id="967"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w:t>
      </w:r>
    </w:p>
    <w:p w14:paraId="02E00120" w14:textId="77777777" w:rsidR="00AF5053" w:rsidRDefault="00AF5053">
      <w:pPr>
        <w:pStyle w:val="CodePACKT"/>
        <w:rPr>
          <w:rFonts w:ascii="Consolas" w:eastAsiaTheme="minorHAnsi" w:hAnsi="Consolas" w:cs="Consolas"/>
          <w:color w:val="000000"/>
          <w:szCs w:val="19"/>
          <w:highlight w:val="white"/>
          <w:lang w:val="en-NZ"/>
        </w:rPr>
        <w:pPrChange w:id="968"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m_ServerReceiver-&gt;Action();</w:t>
      </w:r>
    </w:p>
    <w:p w14:paraId="6697D97A" w14:textId="77777777" w:rsidR="00AF5053" w:rsidRDefault="00AF5053">
      <w:pPr>
        <w:pStyle w:val="CodePACKT"/>
        <w:rPr>
          <w:rFonts w:ascii="Consolas" w:eastAsiaTheme="minorHAnsi" w:hAnsi="Consolas" w:cs="Consolas"/>
          <w:color w:val="000000"/>
          <w:szCs w:val="19"/>
          <w:highlight w:val="white"/>
          <w:lang w:val="en-NZ"/>
        </w:rPr>
        <w:pPrChange w:id="969"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00"/>
          <w:szCs w:val="19"/>
          <w:highlight w:val="white"/>
          <w:lang w:val="en-NZ" w:eastAsia="en-US"/>
        </w:rPr>
        <w:tab/>
        <w:t>}</w:t>
      </w:r>
    </w:p>
    <w:p w14:paraId="6A7F07A5" w14:textId="77777777" w:rsidR="00AF5053" w:rsidRDefault="00AF5053">
      <w:pPr>
        <w:pStyle w:val="CodePACKT"/>
        <w:rPr>
          <w:rFonts w:ascii="Consolas" w:eastAsiaTheme="minorHAnsi" w:hAnsi="Consolas" w:cs="Consolas"/>
          <w:color w:val="000000"/>
          <w:szCs w:val="19"/>
          <w:highlight w:val="white"/>
          <w:lang w:val="en-NZ"/>
        </w:rPr>
        <w:pPrChange w:id="970"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w:t>
      </w:r>
    </w:p>
    <w:p w14:paraId="26552C1F" w14:textId="77777777" w:rsidR="00AF5053" w:rsidRDefault="00AF5053">
      <w:pPr>
        <w:pStyle w:val="CodePACKT"/>
        <w:rPr>
          <w:rFonts w:ascii="Consolas" w:eastAsiaTheme="minorHAnsi" w:hAnsi="Consolas" w:cs="Consolas"/>
          <w:color w:val="000000"/>
          <w:szCs w:val="19"/>
          <w:highlight w:val="white"/>
          <w:lang w:val="en-NZ"/>
        </w:rPr>
        <w:pPrChange w:id="971"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2C8A594F" w14:textId="77777777" w:rsidR="00AF5053" w:rsidRDefault="00AF5053">
      <w:pPr>
        <w:pStyle w:val="CodePACKT"/>
        <w:rPr>
          <w:rFonts w:ascii="Consolas" w:eastAsiaTheme="minorHAnsi" w:hAnsi="Consolas" w:cs="Consolas"/>
          <w:color w:val="000000"/>
          <w:szCs w:val="19"/>
          <w:highlight w:val="white"/>
          <w:lang w:val="en-NZ"/>
        </w:rPr>
        <w:pPrChange w:id="972" w:author="Rashmi Suvarna" w:date="2015-10-26T11:24:00Z">
          <w:pPr>
            <w:autoSpaceDE w:val="0"/>
            <w:autoSpaceDN w:val="0"/>
            <w:adjustRightInd w:val="0"/>
            <w:spacing w:after="0"/>
          </w:pPr>
        </w:pPrChange>
      </w:pPr>
    </w:p>
    <w:p w14:paraId="52910071" w14:textId="77777777" w:rsidR="00AF5053" w:rsidRDefault="00AF5053">
      <w:pPr>
        <w:pStyle w:val="CodePACKT"/>
        <w:rPr>
          <w:rFonts w:ascii="Consolas" w:eastAsiaTheme="minorHAnsi" w:hAnsi="Consolas" w:cs="Consolas"/>
          <w:color w:val="000000"/>
          <w:szCs w:val="19"/>
          <w:highlight w:val="white"/>
          <w:lang w:val="en-NZ"/>
        </w:rPr>
        <w:pPrChange w:id="973" w:author="Rashmi Suvarna" w:date="2015-10-26T11:24:00Z">
          <w:pPr>
            <w:autoSpaceDE w:val="0"/>
            <w:autoSpaceDN w:val="0"/>
            <w:adjustRightInd w:val="0"/>
            <w:spacing w:after="0"/>
          </w:pPr>
        </w:pPrChange>
      </w:pPr>
      <w:r>
        <w:rPr>
          <w:rFonts w:ascii="Consolas" w:eastAsiaTheme="minorHAnsi" w:hAnsi="Consolas" w:cs="Consolas"/>
          <w:color w:val="0000FF"/>
          <w:szCs w:val="19"/>
          <w:highlight w:val="white"/>
          <w:lang w:val="en-NZ" w:eastAsia="en-US"/>
        </w:rPr>
        <w:t>int</w:t>
      </w:r>
      <w:r>
        <w:rPr>
          <w:rFonts w:ascii="Consolas" w:eastAsiaTheme="minorHAnsi" w:hAnsi="Consolas" w:cs="Consolas"/>
          <w:color w:val="000000"/>
          <w:szCs w:val="19"/>
          <w:highlight w:val="white"/>
          <w:lang w:val="en-NZ" w:eastAsia="en-US"/>
        </w:rPr>
        <w:t xml:space="preserve"> main()</w:t>
      </w:r>
    </w:p>
    <w:p w14:paraId="1FCAD99A" w14:textId="77777777" w:rsidR="00AF5053" w:rsidRDefault="00AF5053">
      <w:pPr>
        <w:pStyle w:val="CodePACKT"/>
        <w:rPr>
          <w:rFonts w:ascii="Consolas" w:eastAsiaTheme="minorHAnsi" w:hAnsi="Consolas" w:cs="Consolas"/>
          <w:color w:val="000000"/>
          <w:szCs w:val="19"/>
          <w:highlight w:val="white"/>
          <w:lang w:val="en-NZ"/>
        </w:rPr>
        <w:pPrChange w:id="974"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440AA7A9" w14:textId="77777777" w:rsidR="00AF5053" w:rsidRDefault="00AF5053">
      <w:pPr>
        <w:pStyle w:val="CodePACKT"/>
        <w:rPr>
          <w:rFonts w:ascii="Consolas" w:eastAsiaTheme="minorHAnsi" w:hAnsi="Consolas" w:cs="Consolas"/>
          <w:color w:val="000000"/>
          <w:szCs w:val="19"/>
          <w:highlight w:val="white"/>
          <w:lang w:val="en-NZ"/>
        </w:rPr>
        <w:pPrChange w:id="975"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2B91AF"/>
          <w:szCs w:val="19"/>
          <w:highlight w:val="white"/>
          <w:lang w:val="en-NZ" w:eastAsia="en-US"/>
        </w:rPr>
        <w:t>ServerReceiver</w:t>
      </w:r>
      <w:r>
        <w:rPr>
          <w:rFonts w:ascii="Consolas" w:eastAsiaTheme="minorHAnsi" w:hAnsi="Consolas" w:cs="Consolas"/>
          <w:color w:val="000000"/>
          <w:szCs w:val="19"/>
          <w:highlight w:val="white"/>
          <w:lang w:val="en-NZ" w:eastAsia="en-US"/>
        </w:rPr>
        <w:t xml:space="preserve"> r;</w:t>
      </w:r>
    </w:p>
    <w:p w14:paraId="67CED981" w14:textId="77777777" w:rsidR="00AF5053" w:rsidRDefault="00AF5053">
      <w:pPr>
        <w:pStyle w:val="CodePACKT"/>
        <w:rPr>
          <w:rFonts w:ascii="Consolas" w:eastAsiaTheme="minorHAnsi" w:hAnsi="Consolas" w:cs="Consolas"/>
          <w:color w:val="000000"/>
          <w:szCs w:val="19"/>
          <w:highlight w:val="white"/>
          <w:lang w:val="en-NZ"/>
        </w:rPr>
        <w:pPrChange w:id="976"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2B91AF"/>
          <w:szCs w:val="19"/>
          <w:highlight w:val="white"/>
          <w:lang w:val="en-NZ" w:eastAsia="en-US"/>
        </w:rPr>
        <w:t>MyNetworkProtocolCommand</w:t>
      </w:r>
      <w:r>
        <w:rPr>
          <w:rFonts w:ascii="Consolas" w:eastAsiaTheme="minorHAnsi" w:hAnsi="Consolas" w:cs="Consolas"/>
          <w:color w:val="000000"/>
          <w:szCs w:val="19"/>
          <w:highlight w:val="white"/>
          <w:lang w:val="en-NZ" w:eastAsia="en-US"/>
        </w:rPr>
        <w:t xml:space="preserve"> cmd(&amp;r);</w:t>
      </w:r>
    </w:p>
    <w:p w14:paraId="057B2546" w14:textId="77777777" w:rsidR="00AF5053" w:rsidRDefault="00AF5053">
      <w:pPr>
        <w:pStyle w:val="CodePACKT"/>
        <w:rPr>
          <w:rFonts w:ascii="Consolas" w:eastAsiaTheme="minorHAnsi" w:hAnsi="Consolas" w:cs="Consolas"/>
          <w:color w:val="000000"/>
          <w:szCs w:val="19"/>
          <w:highlight w:val="white"/>
          <w:lang w:val="en-NZ"/>
        </w:rPr>
        <w:pPrChange w:id="977"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2B91AF"/>
          <w:szCs w:val="19"/>
          <w:highlight w:val="white"/>
          <w:lang w:val="en-NZ" w:eastAsia="en-US"/>
        </w:rPr>
        <w:t>ClientInvoker</w:t>
      </w:r>
      <w:r>
        <w:rPr>
          <w:rFonts w:ascii="Consolas" w:eastAsiaTheme="minorHAnsi" w:hAnsi="Consolas" w:cs="Consolas"/>
          <w:color w:val="000000"/>
          <w:szCs w:val="19"/>
          <w:highlight w:val="white"/>
          <w:lang w:val="en-NZ" w:eastAsia="en-US"/>
        </w:rPr>
        <w:t xml:space="preserve"> caller(&amp;cmd);</w:t>
      </w:r>
    </w:p>
    <w:p w14:paraId="6051A81F" w14:textId="77777777" w:rsidR="00AF5053" w:rsidRDefault="00AF5053">
      <w:pPr>
        <w:pStyle w:val="CodePACKT"/>
        <w:rPr>
          <w:rFonts w:ascii="Consolas" w:eastAsiaTheme="minorHAnsi" w:hAnsi="Consolas" w:cs="Consolas"/>
          <w:color w:val="000000"/>
          <w:szCs w:val="19"/>
          <w:highlight w:val="white"/>
          <w:lang w:val="en-NZ"/>
        </w:rPr>
        <w:pPrChange w:id="978"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caller.Invoke();</w:t>
      </w:r>
    </w:p>
    <w:p w14:paraId="37ABA838" w14:textId="77777777" w:rsidR="00AF5053" w:rsidRDefault="00AF5053">
      <w:pPr>
        <w:pStyle w:val="CodePACKT"/>
        <w:rPr>
          <w:rFonts w:ascii="Consolas" w:eastAsiaTheme="minorHAnsi" w:hAnsi="Consolas" w:cs="Consolas"/>
          <w:color w:val="000000"/>
          <w:szCs w:val="19"/>
          <w:highlight w:val="white"/>
          <w:lang w:val="en-NZ"/>
        </w:rPr>
        <w:pPrChange w:id="979" w:author="Rashmi Suvarna" w:date="2015-10-26T11:24:00Z">
          <w:pPr>
            <w:autoSpaceDE w:val="0"/>
            <w:autoSpaceDN w:val="0"/>
            <w:adjustRightInd w:val="0"/>
            <w:spacing w:after="0"/>
          </w:pPr>
        </w:pPrChange>
      </w:pPr>
    </w:p>
    <w:p w14:paraId="4F6148F4" w14:textId="77777777" w:rsidR="00AF5053" w:rsidRDefault="00AF5053">
      <w:pPr>
        <w:pStyle w:val="CodePACKT"/>
        <w:rPr>
          <w:rFonts w:ascii="Consolas" w:eastAsiaTheme="minorHAnsi" w:hAnsi="Consolas" w:cs="Consolas"/>
          <w:color w:val="000000"/>
          <w:szCs w:val="19"/>
          <w:highlight w:val="white"/>
          <w:lang w:val="en-NZ"/>
        </w:rPr>
        <w:pPrChange w:id="980"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t>_getch();</w:t>
      </w:r>
    </w:p>
    <w:p w14:paraId="6238A5F6" w14:textId="77777777" w:rsidR="00AF5053" w:rsidRDefault="00AF5053">
      <w:pPr>
        <w:pStyle w:val="CodePACKT"/>
        <w:rPr>
          <w:rFonts w:ascii="Consolas" w:eastAsiaTheme="minorHAnsi" w:hAnsi="Consolas" w:cs="Consolas"/>
          <w:color w:val="000000"/>
          <w:szCs w:val="19"/>
          <w:highlight w:val="white"/>
          <w:lang w:val="en-NZ"/>
        </w:rPr>
        <w:pPrChange w:id="981"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ab/>
      </w:r>
      <w:r>
        <w:rPr>
          <w:rFonts w:ascii="Consolas" w:eastAsiaTheme="minorHAnsi" w:hAnsi="Consolas" w:cs="Consolas"/>
          <w:color w:val="0000FF"/>
          <w:szCs w:val="19"/>
          <w:highlight w:val="white"/>
          <w:lang w:val="en-NZ" w:eastAsia="en-US"/>
        </w:rPr>
        <w:t>return</w:t>
      </w:r>
      <w:r>
        <w:rPr>
          <w:rFonts w:ascii="Consolas" w:eastAsiaTheme="minorHAnsi" w:hAnsi="Consolas" w:cs="Consolas"/>
          <w:color w:val="000000"/>
          <w:szCs w:val="19"/>
          <w:highlight w:val="white"/>
          <w:lang w:val="en-NZ" w:eastAsia="en-US"/>
        </w:rPr>
        <w:t xml:space="preserve"> 0;</w:t>
      </w:r>
    </w:p>
    <w:p w14:paraId="7A164CE2" w14:textId="3243A8BB" w:rsidR="00356575" w:rsidRDefault="00AF5053">
      <w:pPr>
        <w:pStyle w:val="CodePACKT"/>
        <w:rPr>
          <w:rFonts w:ascii="Consolas" w:eastAsiaTheme="minorHAnsi" w:hAnsi="Consolas" w:cs="Consolas"/>
          <w:color w:val="000000"/>
          <w:szCs w:val="19"/>
          <w:highlight w:val="white"/>
          <w:lang w:val="en-NZ"/>
        </w:rPr>
        <w:pPrChange w:id="982" w:author="Rashmi Suvarna" w:date="2015-10-26T11:24:00Z">
          <w:pPr>
            <w:autoSpaceDE w:val="0"/>
            <w:autoSpaceDN w:val="0"/>
            <w:adjustRightInd w:val="0"/>
            <w:spacing w:after="0"/>
          </w:pPr>
        </w:pPrChange>
      </w:pPr>
      <w:r>
        <w:rPr>
          <w:rFonts w:ascii="Consolas" w:eastAsiaTheme="minorHAnsi" w:hAnsi="Consolas" w:cs="Consolas"/>
          <w:color w:val="000000"/>
          <w:szCs w:val="19"/>
          <w:highlight w:val="white"/>
          <w:lang w:val="en-NZ" w:eastAsia="en-US"/>
        </w:rPr>
        <w:t>}</w:t>
      </w:r>
    </w:p>
    <w:p w14:paraId="525AA449" w14:textId="77777777" w:rsidR="007E5718" w:rsidRPr="001B6524" w:rsidRDefault="007E5718">
      <w:pPr>
        <w:pStyle w:val="CodePACKT"/>
        <w:rPr>
          <w:rFonts w:ascii="Consolas" w:eastAsiaTheme="minorHAnsi" w:hAnsi="Consolas" w:cs="Consolas"/>
          <w:color w:val="000000"/>
          <w:szCs w:val="19"/>
          <w:highlight w:val="white"/>
          <w:lang w:val="en-NZ"/>
        </w:rPr>
        <w:pPrChange w:id="983" w:author="Rashmi Suvarna" w:date="2015-10-26T11:24:00Z">
          <w:pPr>
            <w:pStyle w:val="NumberedBulletPACKT"/>
            <w:numPr>
              <w:numId w:val="0"/>
            </w:numPr>
            <w:tabs>
              <w:tab w:val="left" w:pos="683"/>
            </w:tabs>
            <w:suppressAutoHyphens w:val="0"/>
            <w:autoSpaceDE w:val="0"/>
            <w:autoSpaceDN w:val="0"/>
            <w:adjustRightInd w:val="0"/>
            <w:spacing w:after="0"/>
            <w:ind w:left="0" w:firstLine="0"/>
          </w:pPr>
        </w:pPrChange>
      </w:pPr>
    </w:p>
    <w:p w14:paraId="64CDA17F"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2BA876D4" w14:textId="77777777" w:rsidR="0067773E" w:rsidRPr="00D12677" w:rsidRDefault="0067773E">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Change w:id="984" w:author="Rashmi Suvarna" w:date="2015-10-26T11:17:00Z">
          <w:pPr>
            <w:pStyle w:val="NumberedBulletPACKT"/>
            <w:numPr>
              <w:numId w:val="12"/>
            </w:numPr>
            <w:tabs>
              <w:tab w:val="left" w:pos="683"/>
            </w:tabs>
            <w:suppressAutoHyphens w:val="0"/>
            <w:autoSpaceDE w:val="0"/>
            <w:autoSpaceDN w:val="0"/>
            <w:adjustRightInd w:val="0"/>
            <w:spacing w:after="0"/>
            <w:ind w:left="1080" w:hanging="360"/>
          </w:pPr>
        </w:pPrChange>
      </w:pPr>
    </w:p>
    <w:p w14:paraId="03A0307D" w14:textId="2F1E587F" w:rsidR="0065555D" w:rsidRDefault="0065555D" w:rsidP="0067773E">
      <w:pPr>
        <w:pStyle w:val="Heading2"/>
      </w:pPr>
      <w:r>
        <w:t>How it works...</w:t>
      </w:r>
    </w:p>
    <w:p w14:paraId="3D0C0A0D" w14:textId="1441719C" w:rsidR="00091EA2" w:rsidRDefault="00091EA2" w:rsidP="00091EA2">
      <w:pPr>
        <w:pStyle w:val="NormalPACKT"/>
      </w:pPr>
      <w:r>
        <w:t>As we can see in this example, we have a setup an interface to send information via the network protocol command. From that interface we can derive multiple child instances to be used from the client side. We then need to create a server receiver which will receive the commands sent from the client. We also need to create a client invoker which will invoke the command. A reference of the network protocol command should also be present in this class. Finally</w:t>
      </w:r>
      <w:r w:rsidR="00804170">
        <w:t>,</w:t>
      </w:r>
      <w:r>
        <w:t xml:space="preserve"> from the client side, we need to create an instance of the server and attach the instance to the object of the network protocol command’s child which we created. </w:t>
      </w:r>
      <w:r w:rsidR="00804170">
        <w:t>We then take the help of the client invoker to invoke the command and send it via the network protocol command to the receiver. This ensures that an abstraction is maintained and also the entire message is send via packets.</w:t>
      </w:r>
      <w:r w:rsidR="004C49C0">
        <w:t xml:space="preserve"> The following image explains a part of the process.</w:t>
      </w:r>
    </w:p>
    <w:p w14:paraId="2DB01C47" w14:textId="3710BED1" w:rsidR="004C49C0" w:rsidRPr="00091EA2" w:rsidRDefault="004C49C0" w:rsidP="00091EA2">
      <w:pPr>
        <w:pStyle w:val="NormalPACKT"/>
      </w:pPr>
      <w:r>
        <w:rPr>
          <w:noProof/>
        </w:rPr>
        <w:drawing>
          <wp:inline distT="0" distB="0" distL="0" distR="0" wp14:anchorId="1875342A" wp14:editId="7D6E5AEA">
            <wp:extent cx="5029200" cy="2537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537460"/>
                    </a:xfrm>
                    <a:prstGeom prst="rect">
                      <a:avLst/>
                    </a:prstGeom>
                  </pic:spPr>
                </pic:pic>
              </a:graphicData>
            </a:graphic>
          </wp:inline>
        </w:drawing>
      </w:r>
    </w:p>
    <w:p w14:paraId="4F0BE752" w14:textId="73B64493" w:rsidR="00C73273" w:rsidRDefault="00C73273" w:rsidP="00C73273">
      <w:pPr>
        <w:pStyle w:val="LayoutInformationPACKT"/>
      </w:pPr>
      <w:r>
        <w:t xml:space="preserve">Insert Image B04929_06_06.png </w:t>
      </w:r>
    </w:p>
    <w:p w14:paraId="7C49D372" w14:textId="77777777" w:rsidR="000B3E38" w:rsidRPr="000B3E38" w:rsidRDefault="000B3E38" w:rsidP="000B3E38">
      <w:pPr>
        <w:pStyle w:val="NormalPACKT"/>
      </w:pPr>
    </w:p>
    <w:p w14:paraId="23E2A61F" w14:textId="77777777" w:rsidR="0046249C" w:rsidRPr="00C539F0" w:rsidRDefault="0046249C" w:rsidP="00C539F0">
      <w:pPr>
        <w:autoSpaceDE w:val="0"/>
        <w:autoSpaceDN w:val="0"/>
        <w:adjustRightInd w:val="0"/>
        <w:spacing w:after="0"/>
        <w:rPr>
          <w:rFonts w:asciiTheme="minorHAnsi" w:eastAsiaTheme="minorHAnsi" w:hAnsiTheme="minorHAnsi" w:cs="Consolas"/>
          <w:color w:val="000000"/>
          <w:szCs w:val="22"/>
          <w:highlight w:val="white"/>
          <w:lang w:val="en-NZ"/>
        </w:rPr>
      </w:pPr>
    </w:p>
    <w:sectPr w:rsidR="0046249C" w:rsidRPr="00C539F0" w:rsidSect="000B5752">
      <w:footerReference w:type="even" r:id="rId16"/>
      <w:footerReference w:type="default" r:id="rId17"/>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shmi Suvarna" w:date="2015-10-26T11:12:00Z" w:initials="RS">
    <w:p w14:paraId="11201069" w14:textId="50C7D300" w:rsidR="00910162" w:rsidRDefault="00910162">
      <w:pPr>
        <w:pStyle w:val="CommentText"/>
      </w:pPr>
      <w:r>
        <w:rPr>
          <w:rStyle w:val="CommentReference"/>
        </w:rPr>
        <w:annotationRef/>
      </w:r>
      <w:r>
        <w:t xml:space="preserve">The chapter is written very well and the content is very engaging and will be very helpful to our readers. </w:t>
      </w:r>
    </w:p>
    <w:p w14:paraId="4150B8A1" w14:textId="77777777" w:rsidR="00910162" w:rsidRDefault="00910162">
      <w:pPr>
        <w:pStyle w:val="CommentText"/>
      </w:pPr>
    </w:p>
    <w:p w14:paraId="16225581" w14:textId="67DE5FEA" w:rsidR="00910162" w:rsidRDefault="00910162">
      <w:pPr>
        <w:pStyle w:val="CommentText"/>
      </w:pPr>
      <w:r>
        <w:t>Few aspects to look into are as follows:</w:t>
      </w:r>
    </w:p>
    <w:p w14:paraId="3E36E2AC" w14:textId="77777777" w:rsidR="00910162" w:rsidRDefault="00910162">
      <w:pPr>
        <w:pStyle w:val="CommentText"/>
      </w:pPr>
    </w:p>
    <w:p w14:paraId="4D968CBB" w14:textId="443CB20E" w:rsidR="00910162" w:rsidRDefault="00910162" w:rsidP="00B26E7B">
      <w:pPr>
        <w:pStyle w:val="CommentText"/>
        <w:numPr>
          <w:ilvl w:val="0"/>
          <w:numId w:val="24"/>
        </w:numPr>
      </w:pPr>
      <w:r>
        <w:t>Are these topics covered in the chapter- “</w:t>
      </w:r>
      <w:r w:rsidRPr="00B26E7B">
        <w:t>Using the state pattern in games</w:t>
      </w:r>
      <w:r>
        <w:t>” and “</w:t>
      </w:r>
      <w:r w:rsidRPr="00B26E7B">
        <w:t>Creating your first advanced 2D game</w:t>
      </w:r>
      <w:r>
        <w:t>”? Please confirm if these recipes are covered in the chapter and if not please state the reasons for the same.</w:t>
      </w:r>
    </w:p>
    <w:p w14:paraId="765EA36D" w14:textId="441801FD" w:rsidR="00910162" w:rsidRDefault="00910162" w:rsidP="00B26E7B">
      <w:pPr>
        <w:pStyle w:val="CommentText"/>
        <w:numPr>
          <w:ilvl w:val="0"/>
          <w:numId w:val="24"/>
        </w:numPr>
      </w:pPr>
      <w:r>
        <w:t>Few other places to look into are commented upon. Please make the necessary changes.</w:t>
      </w:r>
    </w:p>
  </w:comment>
  <w:comment w:id="1" w:author="Druhin Mukherjee" w:date="2015-10-26T14:37:00Z" w:initials="DM">
    <w:p w14:paraId="4CE8299D" w14:textId="43C069CE" w:rsidR="00910162" w:rsidRDefault="00910162">
      <w:pPr>
        <w:pStyle w:val="CommentText"/>
      </w:pPr>
      <w:r>
        <w:rPr>
          <w:rStyle w:val="CommentReference"/>
        </w:rPr>
        <w:annotationRef/>
      </w:r>
      <w:r>
        <w:t>The state pattern is very similar to a previous design pattern and I don’t think it will be much useful. Users will get more confused I think. On the advanced game, I am not sure how to put the code and explain as the game code will span over 15 pages and the explanation will be a merge of 3-4 patterns which are previously discussed. Advise what to do.</w:t>
      </w:r>
    </w:p>
  </w:comment>
  <w:comment w:id="11" w:author="Rashmi Suvarna" w:date="2015-10-26T11:24:00Z" w:initials="RS">
    <w:p w14:paraId="0378A2CB" w14:textId="3A602C7C" w:rsidR="00910162" w:rsidRDefault="00910162">
      <w:pPr>
        <w:pStyle w:val="CommentText"/>
      </w:pPr>
      <w:r>
        <w:rPr>
          <w:rStyle w:val="CommentReference"/>
        </w:rPr>
        <w:annotationRef/>
      </w:r>
      <w:r>
        <w:t>A brief yet useful introduction here.</w:t>
      </w:r>
    </w:p>
  </w:comment>
  <w:comment w:id="79" w:author="Rashmi Suvarna" w:date="2015-10-26T11:17:00Z" w:initials="RS">
    <w:p w14:paraId="6E029104" w14:textId="427AB9A0" w:rsidR="00910162" w:rsidRDefault="00910162">
      <w:pPr>
        <w:pStyle w:val="CommentText"/>
      </w:pPr>
      <w:r>
        <w:rPr>
          <w:rStyle w:val="CommentReference"/>
        </w:rPr>
        <w:annotationRef/>
      </w:r>
      <w:r>
        <w:t>Nicely explained topic!</w:t>
      </w:r>
    </w:p>
  </w:comment>
  <w:comment w:id="168" w:author="Rashmi Suvarna" w:date="2015-10-26T11:18:00Z" w:initials="RS">
    <w:p w14:paraId="377DF85A" w14:textId="77777777" w:rsidR="00910162" w:rsidRDefault="00910162">
      <w:pPr>
        <w:pStyle w:val="CommentText"/>
      </w:pPr>
      <w:r>
        <w:rPr>
          <w:rStyle w:val="CommentReference"/>
        </w:rPr>
        <w:annotationRef/>
      </w:r>
      <w:r>
        <w:t xml:space="preserve">This code here spans 3 pages. Can we have only the relevant code here and give the readers the entire code as code files to download? </w:t>
      </w:r>
    </w:p>
    <w:p w14:paraId="73C18E9B" w14:textId="77777777" w:rsidR="00910162" w:rsidRDefault="00910162">
      <w:pPr>
        <w:pStyle w:val="CommentText"/>
      </w:pPr>
    </w:p>
    <w:p w14:paraId="142C6088" w14:textId="4C83A37A" w:rsidR="00910162" w:rsidRDefault="00910162">
      <w:pPr>
        <w:pStyle w:val="CommentText"/>
      </w:pPr>
      <w:r>
        <w:t xml:space="preserve">What do you think? </w:t>
      </w:r>
    </w:p>
  </w:comment>
  <w:comment w:id="169" w:author="Druhin Mukherjee" w:date="2015-10-26T14:43:00Z" w:initials="DM">
    <w:p w14:paraId="3D288CED" w14:textId="101EDC35" w:rsidR="00910162" w:rsidRDefault="00910162">
      <w:pPr>
        <w:pStyle w:val="CommentText"/>
      </w:pPr>
      <w:r>
        <w:rPr>
          <w:rStyle w:val="CommentReference"/>
        </w:rPr>
        <w:annotationRef/>
      </w:r>
      <w:r>
        <w:t>Reduced it. Have a look</w:t>
      </w:r>
    </w:p>
  </w:comment>
  <w:comment w:id="732" w:author="Rashmi Suvarna" w:date="2015-10-26T11:21:00Z" w:initials="RS">
    <w:p w14:paraId="40441D18" w14:textId="77777777" w:rsidR="00910162" w:rsidRDefault="00910162">
      <w:pPr>
        <w:pStyle w:val="CommentText"/>
      </w:pPr>
      <w:r>
        <w:rPr>
          <w:rStyle w:val="CommentReference"/>
        </w:rPr>
        <w:annotationRef/>
      </w:r>
      <w:r>
        <w:t>This code here too spans many pages. Can we do the same for this code too as suggested above?</w:t>
      </w:r>
    </w:p>
    <w:p w14:paraId="42029919" w14:textId="77777777" w:rsidR="00910162" w:rsidRDefault="00910162">
      <w:pPr>
        <w:pStyle w:val="CommentText"/>
      </w:pPr>
    </w:p>
    <w:p w14:paraId="0DABE962" w14:textId="101CF57E" w:rsidR="00910162" w:rsidRDefault="00910162">
      <w:pPr>
        <w:pStyle w:val="CommentText"/>
      </w:pPr>
    </w:p>
  </w:comment>
  <w:comment w:id="733" w:author="Druhin Mukherjee" w:date="2015-10-26T14:47:00Z" w:initials="DM">
    <w:p w14:paraId="0AF2A27E" w14:textId="5CD8F867" w:rsidR="00910162" w:rsidRDefault="00910162">
      <w:pPr>
        <w:pStyle w:val="CommentText"/>
      </w:pPr>
      <w:r>
        <w:rPr>
          <w:rStyle w:val="CommentReference"/>
        </w:rPr>
        <w:annotationRef/>
      </w:r>
      <w:r>
        <w:t xml:space="preserve">Reducing this code is tough as </w:t>
      </w:r>
      <w:r w:rsidR="00847DEA">
        <w:t>there is no duplicate pattern which I can reduce.</w:t>
      </w:r>
      <w:bookmarkStart w:id="770" w:name="_GoBack"/>
      <w:bookmarkEnd w:id="770"/>
    </w:p>
  </w:comment>
  <w:comment w:id="903" w:author="Rashmi Suvarna" w:date="2015-10-26T11:22:00Z" w:initials="RS">
    <w:p w14:paraId="77E88883" w14:textId="77777777" w:rsidR="00910162" w:rsidRDefault="00910162">
      <w:pPr>
        <w:pStyle w:val="CommentText"/>
      </w:pPr>
      <w:r>
        <w:rPr>
          <w:rStyle w:val="CommentReference"/>
        </w:rPr>
        <w:annotationRef/>
      </w:r>
      <w:r>
        <w:t xml:space="preserve">A very excellent explanation! </w:t>
      </w:r>
    </w:p>
    <w:p w14:paraId="213BC36C" w14:textId="63D2B726" w:rsidR="00910162" w:rsidRDefault="00910162">
      <w:pPr>
        <w:pStyle w:val="CommentText"/>
      </w:pPr>
      <w:r>
        <w:t xml:space="preserve">Keep it up!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EA36D" w15:done="0"/>
  <w15:commentEx w15:paraId="4CE8299D" w15:paraIdParent="765EA36D" w15:done="0"/>
  <w15:commentEx w15:paraId="0378A2CB" w15:done="0"/>
  <w15:commentEx w15:paraId="6E029104" w15:done="0"/>
  <w15:commentEx w15:paraId="142C6088" w15:done="0"/>
  <w15:commentEx w15:paraId="3D288CED" w15:paraIdParent="142C6088" w15:done="0"/>
  <w15:commentEx w15:paraId="0DABE962" w15:done="0"/>
  <w15:commentEx w15:paraId="0AF2A27E" w15:paraIdParent="0DABE962" w15:done="0"/>
  <w15:commentEx w15:paraId="213BC3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64895" w14:textId="77777777" w:rsidR="005F5CF5" w:rsidRDefault="005F5CF5">
      <w:pPr>
        <w:spacing w:after="0"/>
      </w:pPr>
      <w:r>
        <w:separator/>
      </w:r>
    </w:p>
  </w:endnote>
  <w:endnote w:type="continuationSeparator" w:id="0">
    <w:p w14:paraId="521DCC49" w14:textId="77777777" w:rsidR="005F5CF5" w:rsidRDefault="005F5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387179" w14:textId="77777777" w:rsidR="00910162" w:rsidRDefault="00910162">
    <w:pPr>
      <w:ind w:right="360" w:firstLine="360"/>
    </w:pPr>
    <w:r>
      <w:pict w14:anchorId="08C05064">
        <v:shapetype id="_x0000_t202" coordsize="21600,21600" o:spt="202" path="m0,0l0,21600,21600,21600,2160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910162" w:rsidRDefault="00910162">
                <w:r>
                  <w:rPr>
                    <w:rStyle w:val="PageNumber"/>
                  </w:rPr>
                  <w:fldChar w:fldCharType="begin"/>
                </w:r>
                <w:r>
                  <w:rPr>
                    <w:rStyle w:val="PageNumber"/>
                  </w:rPr>
                  <w:instrText xml:space="preserve"> PAGE </w:instrText>
                </w:r>
                <w:r>
                  <w:rPr>
                    <w:rStyle w:val="PageNumber"/>
                  </w:rPr>
                  <w:fldChar w:fldCharType="separate"/>
                </w:r>
                <w:r w:rsidR="00847DEA">
                  <w:rPr>
                    <w:rStyle w:val="PageNumber"/>
                    <w:noProof/>
                  </w:rPr>
                  <w:t>22</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2FEE7F" w14:textId="77777777" w:rsidR="00910162" w:rsidRDefault="00910162" w:rsidP="00E65BBB">
    <w:pPr>
      <w:ind w:right="360" w:firstLine="360"/>
      <w:jc w:val="center"/>
    </w:pPr>
    <w:r>
      <w:pict w14:anchorId="54D8BD08">
        <v:shapetype id="_x0000_t202" coordsize="21600,21600" o:spt="202" path="m0,0l0,21600,21600,21600,2160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910162" w:rsidRDefault="00910162"/>
            </w:txbxContent>
          </v:textbox>
          <w10:wrap type="square" side="largest" anchorx="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4DA13" w14:textId="77777777" w:rsidR="005F5CF5" w:rsidRDefault="005F5CF5">
      <w:pPr>
        <w:spacing w:after="0"/>
      </w:pPr>
      <w:r>
        <w:separator/>
      </w:r>
    </w:p>
  </w:footnote>
  <w:footnote w:type="continuationSeparator" w:id="0">
    <w:p w14:paraId="3124DB56" w14:textId="77777777" w:rsidR="005F5CF5" w:rsidRDefault="005F5CF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3CA1F1E"/>
    <w:lvl w:ilvl="0">
      <w:start w:val="1"/>
      <w:numFmt w:val="decimal"/>
      <w:lvlText w:val="%1."/>
      <w:lvlJc w:val="left"/>
      <w:pPr>
        <w:tabs>
          <w:tab w:val="num" w:pos="1492"/>
        </w:tabs>
        <w:ind w:left="1492" w:hanging="360"/>
      </w:pPr>
    </w:lvl>
  </w:abstractNum>
  <w:abstractNum w:abstractNumId="1">
    <w:nsid w:val="FFFFFF7D"/>
    <w:multiLevelType w:val="singleLevel"/>
    <w:tmpl w:val="CFD0D952"/>
    <w:lvl w:ilvl="0">
      <w:start w:val="1"/>
      <w:numFmt w:val="decimal"/>
      <w:lvlText w:val="%1."/>
      <w:lvlJc w:val="left"/>
      <w:pPr>
        <w:tabs>
          <w:tab w:val="num" w:pos="1209"/>
        </w:tabs>
        <w:ind w:left="1209" w:hanging="360"/>
      </w:pPr>
    </w:lvl>
  </w:abstractNum>
  <w:abstractNum w:abstractNumId="2">
    <w:nsid w:val="FFFFFF7E"/>
    <w:multiLevelType w:val="singleLevel"/>
    <w:tmpl w:val="B8FE8EB2"/>
    <w:lvl w:ilvl="0">
      <w:start w:val="1"/>
      <w:numFmt w:val="decimal"/>
      <w:lvlText w:val="%1."/>
      <w:lvlJc w:val="left"/>
      <w:pPr>
        <w:tabs>
          <w:tab w:val="num" w:pos="926"/>
        </w:tabs>
        <w:ind w:left="926" w:hanging="360"/>
      </w:pPr>
    </w:lvl>
  </w:abstractNum>
  <w:abstractNum w:abstractNumId="3">
    <w:nsid w:val="FFFFFF7F"/>
    <w:multiLevelType w:val="singleLevel"/>
    <w:tmpl w:val="D068D3FA"/>
    <w:lvl w:ilvl="0">
      <w:start w:val="1"/>
      <w:numFmt w:val="decimal"/>
      <w:lvlText w:val="%1."/>
      <w:lvlJc w:val="left"/>
      <w:pPr>
        <w:tabs>
          <w:tab w:val="num" w:pos="643"/>
        </w:tabs>
        <w:ind w:left="643" w:hanging="360"/>
      </w:pPr>
    </w:lvl>
  </w:abstractNum>
  <w:abstractNum w:abstractNumId="4">
    <w:nsid w:val="FFFFFF80"/>
    <w:multiLevelType w:val="singleLevel"/>
    <w:tmpl w:val="CC3EF7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4646E3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08776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DA1BB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760D086"/>
    <w:lvl w:ilvl="0">
      <w:start w:val="1"/>
      <w:numFmt w:val="decimal"/>
      <w:lvlText w:val="%1."/>
      <w:lvlJc w:val="left"/>
      <w:pPr>
        <w:tabs>
          <w:tab w:val="num" w:pos="360"/>
        </w:tabs>
        <w:ind w:left="360" w:hanging="360"/>
      </w:pPr>
    </w:lvl>
  </w:abstractNum>
  <w:abstractNum w:abstractNumId="9">
    <w:nsid w:val="FFFFFF89"/>
    <w:multiLevelType w:val="singleLevel"/>
    <w:tmpl w:val="B8B8EA5A"/>
    <w:lvl w:ilvl="0">
      <w:start w:val="1"/>
      <w:numFmt w:val="bullet"/>
      <w:lvlText w:val=""/>
      <w:lvlJc w:val="left"/>
      <w:pPr>
        <w:tabs>
          <w:tab w:val="num" w:pos="360"/>
        </w:tabs>
        <w:ind w:left="360" w:hanging="360"/>
      </w:pPr>
      <w:rPr>
        <w:rFonts w:ascii="Symbol" w:hAnsi="Symbol" w:hint="default"/>
      </w:rPr>
    </w:lvl>
  </w:abstractNum>
  <w:abstractNum w:abstractNumId="1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0D"/>
    <w:multiLevelType w:val="multilevel"/>
    <w:tmpl w:val="0000000D"/>
    <w:lvl w:ilvl="0">
      <w:start w:val="1"/>
      <w:numFmt w:val="decimal"/>
      <w:lvlText w:val="%1."/>
      <w:lvlJc w:val="left"/>
      <w:pPr>
        <w:tabs>
          <w:tab w:val="num" w:pos="-2160"/>
        </w:tabs>
        <w:ind w:left="-2160" w:firstLine="0"/>
      </w:pPr>
    </w:lvl>
    <w:lvl w:ilvl="1">
      <w:start w:val="1"/>
      <w:numFmt w:val="decimal"/>
      <w:lvlText w:val="%2."/>
      <w:lvlJc w:val="left"/>
      <w:pPr>
        <w:tabs>
          <w:tab w:val="num" w:pos="-2160"/>
        </w:tabs>
        <w:ind w:left="-2160" w:firstLine="0"/>
      </w:pPr>
    </w:lvl>
    <w:lvl w:ilvl="2">
      <w:start w:val="1"/>
      <w:numFmt w:val="decimal"/>
      <w:lvlText w:val="%3."/>
      <w:lvlJc w:val="left"/>
      <w:pPr>
        <w:tabs>
          <w:tab w:val="num" w:pos="-2160"/>
        </w:tabs>
        <w:ind w:left="-2160" w:firstLine="0"/>
      </w:pPr>
    </w:lvl>
    <w:lvl w:ilvl="3">
      <w:start w:val="1"/>
      <w:numFmt w:val="decimal"/>
      <w:lvlText w:val="%4."/>
      <w:lvlJc w:val="left"/>
      <w:pPr>
        <w:tabs>
          <w:tab w:val="num" w:pos="-2160"/>
        </w:tabs>
        <w:ind w:left="-2160" w:firstLine="0"/>
      </w:pPr>
    </w:lvl>
    <w:lvl w:ilvl="4">
      <w:start w:val="1"/>
      <w:numFmt w:val="decimal"/>
      <w:lvlText w:val="%5."/>
      <w:lvlJc w:val="left"/>
      <w:pPr>
        <w:tabs>
          <w:tab w:val="num" w:pos="-2160"/>
        </w:tabs>
        <w:ind w:left="-2160" w:firstLine="0"/>
      </w:pPr>
    </w:lvl>
    <w:lvl w:ilvl="5">
      <w:start w:val="1"/>
      <w:numFmt w:val="decimal"/>
      <w:lvlText w:val="%6."/>
      <w:lvlJc w:val="left"/>
      <w:pPr>
        <w:tabs>
          <w:tab w:val="num" w:pos="-2160"/>
        </w:tabs>
        <w:ind w:left="-2160" w:firstLine="0"/>
      </w:pPr>
    </w:lvl>
    <w:lvl w:ilvl="6">
      <w:start w:val="1"/>
      <w:numFmt w:val="decimal"/>
      <w:lvlText w:val="%7."/>
      <w:lvlJc w:val="left"/>
      <w:pPr>
        <w:tabs>
          <w:tab w:val="num" w:pos="-2160"/>
        </w:tabs>
        <w:ind w:left="-2160" w:firstLine="0"/>
      </w:pPr>
    </w:lvl>
    <w:lvl w:ilvl="7">
      <w:start w:val="1"/>
      <w:numFmt w:val="decimal"/>
      <w:lvlText w:val="%8."/>
      <w:lvlJc w:val="left"/>
      <w:pPr>
        <w:tabs>
          <w:tab w:val="num" w:pos="-2160"/>
        </w:tabs>
        <w:ind w:left="-2160" w:firstLine="0"/>
      </w:pPr>
    </w:lvl>
    <w:lvl w:ilvl="8">
      <w:start w:val="1"/>
      <w:numFmt w:val="decimal"/>
      <w:lvlText w:val="%9."/>
      <w:lvlJc w:val="left"/>
      <w:pPr>
        <w:tabs>
          <w:tab w:val="num" w:pos="-2160"/>
        </w:tabs>
        <w:ind w:left="-2160" w:firstLine="0"/>
      </w:pPr>
    </w:lvl>
  </w:abstractNum>
  <w:abstractNum w:abstractNumId="14">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2">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4">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5">
    <w:nsid w:val="2CC65F48"/>
    <w:multiLevelType w:val="hybridMultilevel"/>
    <w:tmpl w:val="181E871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6">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34B8337F"/>
    <w:multiLevelType w:val="hybridMultilevel"/>
    <w:tmpl w:val="D0FE2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6CF5872"/>
    <w:multiLevelType w:val="multilevel"/>
    <w:tmpl w:val="8F6476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1">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nsid w:val="6199028D"/>
    <w:multiLevelType w:val="hybridMultilevel"/>
    <w:tmpl w:val="14EE2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4">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5"/>
  </w:num>
  <w:num w:numId="13">
    <w:abstractNumId w:val="27"/>
  </w:num>
  <w:num w:numId="14">
    <w:abstractNumId w:val="34"/>
  </w:num>
  <w:num w:numId="15">
    <w:abstractNumId w:val="22"/>
  </w:num>
  <w:num w:numId="16">
    <w:abstractNumId w:val="33"/>
  </w:num>
  <w:num w:numId="17">
    <w:abstractNumId w:val="32"/>
  </w:num>
  <w:num w:numId="18">
    <w:abstractNumId w:val="31"/>
  </w:num>
  <w:num w:numId="19">
    <w:abstractNumId w:val="26"/>
  </w:num>
  <w:num w:numId="20">
    <w:abstractNumId w:val="24"/>
  </w:num>
  <w:num w:numId="21">
    <w:abstractNumId w:val="21"/>
  </w:num>
  <w:num w:numId="22">
    <w:abstractNumId w:val="30"/>
  </w:num>
  <w:num w:numId="23">
    <w:abstractNumId w:val="23"/>
  </w:num>
  <w:num w:numId="24">
    <w:abstractNumId w:val="28"/>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hmi Suvarna">
    <w15:presenceInfo w15:providerId="AD" w15:userId="S-1-5-21-226508970-3071066648-2496781527-7003"/>
  </w15:person>
  <w15:person w15:author="Druhin Mukherjee">
    <w15:presenceInfo w15:providerId="Windows Live" w15:userId="e60040ede1a712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0206"/>
    <w:rsid w:val="00012DB2"/>
    <w:rsid w:val="000163D5"/>
    <w:rsid w:val="000168CC"/>
    <w:rsid w:val="000173D9"/>
    <w:rsid w:val="00017479"/>
    <w:rsid w:val="00017CF2"/>
    <w:rsid w:val="0002002E"/>
    <w:rsid w:val="0002260F"/>
    <w:rsid w:val="00022D21"/>
    <w:rsid w:val="0003125C"/>
    <w:rsid w:val="00031D7E"/>
    <w:rsid w:val="000321F8"/>
    <w:rsid w:val="00035340"/>
    <w:rsid w:val="00041F75"/>
    <w:rsid w:val="00042855"/>
    <w:rsid w:val="00043143"/>
    <w:rsid w:val="00043609"/>
    <w:rsid w:val="00043A46"/>
    <w:rsid w:val="00043A7E"/>
    <w:rsid w:val="00043C9B"/>
    <w:rsid w:val="00047FD2"/>
    <w:rsid w:val="00051724"/>
    <w:rsid w:val="00055DED"/>
    <w:rsid w:val="00061851"/>
    <w:rsid w:val="00065C8D"/>
    <w:rsid w:val="000670DC"/>
    <w:rsid w:val="00070F37"/>
    <w:rsid w:val="00080342"/>
    <w:rsid w:val="0008464C"/>
    <w:rsid w:val="00085088"/>
    <w:rsid w:val="0008546A"/>
    <w:rsid w:val="00087666"/>
    <w:rsid w:val="00087D42"/>
    <w:rsid w:val="00091EA2"/>
    <w:rsid w:val="00094C57"/>
    <w:rsid w:val="000964D0"/>
    <w:rsid w:val="000965F0"/>
    <w:rsid w:val="00096635"/>
    <w:rsid w:val="00097DAD"/>
    <w:rsid w:val="000A0A35"/>
    <w:rsid w:val="000A0EA6"/>
    <w:rsid w:val="000A22AF"/>
    <w:rsid w:val="000A230E"/>
    <w:rsid w:val="000A26CF"/>
    <w:rsid w:val="000A35F6"/>
    <w:rsid w:val="000A3F4B"/>
    <w:rsid w:val="000A53A8"/>
    <w:rsid w:val="000A70D4"/>
    <w:rsid w:val="000B1BCE"/>
    <w:rsid w:val="000B2423"/>
    <w:rsid w:val="000B3E38"/>
    <w:rsid w:val="000B45EC"/>
    <w:rsid w:val="000B5752"/>
    <w:rsid w:val="000C07D8"/>
    <w:rsid w:val="000C50BC"/>
    <w:rsid w:val="000C5BE7"/>
    <w:rsid w:val="000C6CCD"/>
    <w:rsid w:val="000D076C"/>
    <w:rsid w:val="000D5EAB"/>
    <w:rsid w:val="000E210B"/>
    <w:rsid w:val="000F1C27"/>
    <w:rsid w:val="000F4069"/>
    <w:rsid w:val="000F6E8E"/>
    <w:rsid w:val="000F75DB"/>
    <w:rsid w:val="00100198"/>
    <w:rsid w:val="001003A0"/>
    <w:rsid w:val="001048F7"/>
    <w:rsid w:val="00106130"/>
    <w:rsid w:val="001067F0"/>
    <w:rsid w:val="0011666C"/>
    <w:rsid w:val="001225D8"/>
    <w:rsid w:val="00122E04"/>
    <w:rsid w:val="00130015"/>
    <w:rsid w:val="0013062D"/>
    <w:rsid w:val="00132879"/>
    <w:rsid w:val="00142E77"/>
    <w:rsid w:val="00144095"/>
    <w:rsid w:val="00145E3C"/>
    <w:rsid w:val="001467A2"/>
    <w:rsid w:val="00146D39"/>
    <w:rsid w:val="00147117"/>
    <w:rsid w:val="00151097"/>
    <w:rsid w:val="001515D0"/>
    <w:rsid w:val="00161722"/>
    <w:rsid w:val="00164471"/>
    <w:rsid w:val="0016524F"/>
    <w:rsid w:val="00167D39"/>
    <w:rsid w:val="00173825"/>
    <w:rsid w:val="001742A8"/>
    <w:rsid w:val="001756A4"/>
    <w:rsid w:val="0017634B"/>
    <w:rsid w:val="00181719"/>
    <w:rsid w:val="0019061E"/>
    <w:rsid w:val="00190BF0"/>
    <w:rsid w:val="00190C17"/>
    <w:rsid w:val="00191A22"/>
    <w:rsid w:val="00192697"/>
    <w:rsid w:val="0019363C"/>
    <w:rsid w:val="0019567E"/>
    <w:rsid w:val="00195E88"/>
    <w:rsid w:val="001A0C8B"/>
    <w:rsid w:val="001A1774"/>
    <w:rsid w:val="001A1F7A"/>
    <w:rsid w:val="001A63C5"/>
    <w:rsid w:val="001B2204"/>
    <w:rsid w:val="001B26B2"/>
    <w:rsid w:val="001B6524"/>
    <w:rsid w:val="001B7E40"/>
    <w:rsid w:val="001C2271"/>
    <w:rsid w:val="001C7504"/>
    <w:rsid w:val="001D4340"/>
    <w:rsid w:val="001D6C0A"/>
    <w:rsid w:val="001D7E6D"/>
    <w:rsid w:val="001E14A7"/>
    <w:rsid w:val="001E2940"/>
    <w:rsid w:val="001E54C2"/>
    <w:rsid w:val="001E6D40"/>
    <w:rsid w:val="001E75E3"/>
    <w:rsid w:val="001E7EA1"/>
    <w:rsid w:val="002019EF"/>
    <w:rsid w:val="00202ABC"/>
    <w:rsid w:val="00202FB8"/>
    <w:rsid w:val="002035F8"/>
    <w:rsid w:val="00204F44"/>
    <w:rsid w:val="00211377"/>
    <w:rsid w:val="00212622"/>
    <w:rsid w:val="0021374B"/>
    <w:rsid w:val="00215A3B"/>
    <w:rsid w:val="002178C4"/>
    <w:rsid w:val="00222DF4"/>
    <w:rsid w:val="00224DFB"/>
    <w:rsid w:val="00230BA9"/>
    <w:rsid w:val="00235FCF"/>
    <w:rsid w:val="0024058C"/>
    <w:rsid w:val="0024254F"/>
    <w:rsid w:val="002453BB"/>
    <w:rsid w:val="002472B2"/>
    <w:rsid w:val="00256057"/>
    <w:rsid w:val="002571A4"/>
    <w:rsid w:val="00261163"/>
    <w:rsid w:val="002629CC"/>
    <w:rsid w:val="00267C16"/>
    <w:rsid w:val="002837E1"/>
    <w:rsid w:val="00285F46"/>
    <w:rsid w:val="00290122"/>
    <w:rsid w:val="00290962"/>
    <w:rsid w:val="00291B74"/>
    <w:rsid w:val="0029464C"/>
    <w:rsid w:val="0029691C"/>
    <w:rsid w:val="002A1F99"/>
    <w:rsid w:val="002A4317"/>
    <w:rsid w:val="002A647E"/>
    <w:rsid w:val="002A7219"/>
    <w:rsid w:val="002A722D"/>
    <w:rsid w:val="002A7E2E"/>
    <w:rsid w:val="002B2254"/>
    <w:rsid w:val="002B4A1F"/>
    <w:rsid w:val="002B5CB2"/>
    <w:rsid w:val="002B671D"/>
    <w:rsid w:val="002B6D5F"/>
    <w:rsid w:val="002C0344"/>
    <w:rsid w:val="002C230E"/>
    <w:rsid w:val="002C360E"/>
    <w:rsid w:val="002C380F"/>
    <w:rsid w:val="002C78FC"/>
    <w:rsid w:val="002C7C8F"/>
    <w:rsid w:val="002D2DA3"/>
    <w:rsid w:val="002D3923"/>
    <w:rsid w:val="002D4178"/>
    <w:rsid w:val="002E09B7"/>
    <w:rsid w:val="002E191F"/>
    <w:rsid w:val="002E3A69"/>
    <w:rsid w:val="002E43CE"/>
    <w:rsid w:val="002E511F"/>
    <w:rsid w:val="002E73B0"/>
    <w:rsid w:val="002F321E"/>
    <w:rsid w:val="00301542"/>
    <w:rsid w:val="003033CD"/>
    <w:rsid w:val="0030645A"/>
    <w:rsid w:val="00307CCD"/>
    <w:rsid w:val="00313902"/>
    <w:rsid w:val="00315D95"/>
    <w:rsid w:val="00323B2C"/>
    <w:rsid w:val="003277B1"/>
    <w:rsid w:val="00333FEC"/>
    <w:rsid w:val="00334F5A"/>
    <w:rsid w:val="00337598"/>
    <w:rsid w:val="00340586"/>
    <w:rsid w:val="003462B8"/>
    <w:rsid w:val="003508FF"/>
    <w:rsid w:val="00351021"/>
    <w:rsid w:val="00351F4E"/>
    <w:rsid w:val="00353071"/>
    <w:rsid w:val="00355FEA"/>
    <w:rsid w:val="00356205"/>
    <w:rsid w:val="00356575"/>
    <w:rsid w:val="00357D22"/>
    <w:rsid w:val="003651EF"/>
    <w:rsid w:val="00365746"/>
    <w:rsid w:val="0037472A"/>
    <w:rsid w:val="003766F0"/>
    <w:rsid w:val="0038039D"/>
    <w:rsid w:val="00385439"/>
    <w:rsid w:val="00386318"/>
    <w:rsid w:val="003905B1"/>
    <w:rsid w:val="003919E4"/>
    <w:rsid w:val="0039242C"/>
    <w:rsid w:val="0039433A"/>
    <w:rsid w:val="00395139"/>
    <w:rsid w:val="0039520A"/>
    <w:rsid w:val="003A27F4"/>
    <w:rsid w:val="003A3531"/>
    <w:rsid w:val="003A3AB9"/>
    <w:rsid w:val="003A67CE"/>
    <w:rsid w:val="003A79B9"/>
    <w:rsid w:val="003B11EA"/>
    <w:rsid w:val="003B1DE6"/>
    <w:rsid w:val="003B65B6"/>
    <w:rsid w:val="003B66A2"/>
    <w:rsid w:val="003B6C19"/>
    <w:rsid w:val="003B730F"/>
    <w:rsid w:val="003C22AD"/>
    <w:rsid w:val="003C6B1B"/>
    <w:rsid w:val="003C74CF"/>
    <w:rsid w:val="003D08B1"/>
    <w:rsid w:val="003D2E18"/>
    <w:rsid w:val="003D3088"/>
    <w:rsid w:val="003D3300"/>
    <w:rsid w:val="003D5418"/>
    <w:rsid w:val="003D7F1A"/>
    <w:rsid w:val="003E44AB"/>
    <w:rsid w:val="003E50E9"/>
    <w:rsid w:val="003E724E"/>
    <w:rsid w:val="003F13B7"/>
    <w:rsid w:val="003F287E"/>
    <w:rsid w:val="003F75D0"/>
    <w:rsid w:val="0040085E"/>
    <w:rsid w:val="00401995"/>
    <w:rsid w:val="004041CD"/>
    <w:rsid w:val="00405B83"/>
    <w:rsid w:val="0040746B"/>
    <w:rsid w:val="00407B0D"/>
    <w:rsid w:val="00410DE4"/>
    <w:rsid w:val="004135A6"/>
    <w:rsid w:val="004221FC"/>
    <w:rsid w:val="00423948"/>
    <w:rsid w:val="004248A1"/>
    <w:rsid w:val="0042575E"/>
    <w:rsid w:val="00427751"/>
    <w:rsid w:val="00440824"/>
    <w:rsid w:val="00451429"/>
    <w:rsid w:val="00453C33"/>
    <w:rsid w:val="004613EE"/>
    <w:rsid w:val="0046249C"/>
    <w:rsid w:val="00462B5E"/>
    <w:rsid w:val="00463A06"/>
    <w:rsid w:val="00463FB6"/>
    <w:rsid w:val="00470C22"/>
    <w:rsid w:val="00475D82"/>
    <w:rsid w:val="00482967"/>
    <w:rsid w:val="00485D34"/>
    <w:rsid w:val="00487D44"/>
    <w:rsid w:val="00491294"/>
    <w:rsid w:val="0049178D"/>
    <w:rsid w:val="004949BD"/>
    <w:rsid w:val="00495B55"/>
    <w:rsid w:val="0049661B"/>
    <w:rsid w:val="00497DC0"/>
    <w:rsid w:val="004A22D3"/>
    <w:rsid w:val="004A4A5B"/>
    <w:rsid w:val="004A543D"/>
    <w:rsid w:val="004A591C"/>
    <w:rsid w:val="004A5BA2"/>
    <w:rsid w:val="004B00D5"/>
    <w:rsid w:val="004B391F"/>
    <w:rsid w:val="004B4E6D"/>
    <w:rsid w:val="004C3122"/>
    <w:rsid w:val="004C49C0"/>
    <w:rsid w:val="004D0013"/>
    <w:rsid w:val="004D0418"/>
    <w:rsid w:val="004E1381"/>
    <w:rsid w:val="004E2CFC"/>
    <w:rsid w:val="004E5F12"/>
    <w:rsid w:val="004F0467"/>
    <w:rsid w:val="004F56E7"/>
    <w:rsid w:val="0050027A"/>
    <w:rsid w:val="0050372F"/>
    <w:rsid w:val="00503B67"/>
    <w:rsid w:val="00503F6B"/>
    <w:rsid w:val="005047FC"/>
    <w:rsid w:val="00505738"/>
    <w:rsid w:val="0050622F"/>
    <w:rsid w:val="00506EF4"/>
    <w:rsid w:val="00511945"/>
    <w:rsid w:val="00516A5F"/>
    <w:rsid w:val="00522650"/>
    <w:rsid w:val="00523AB5"/>
    <w:rsid w:val="00524D11"/>
    <w:rsid w:val="00526F45"/>
    <w:rsid w:val="00532691"/>
    <w:rsid w:val="00532DF2"/>
    <w:rsid w:val="00532FC5"/>
    <w:rsid w:val="00534D66"/>
    <w:rsid w:val="00541F6F"/>
    <w:rsid w:val="0054457E"/>
    <w:rsid w:val="0055300F"/>
    <w:rsid w:val="00563E41"/>
    <w:rsid w:val="00565FC7"/>
    <w:rsid w:val="00566DDE"/>
    <w:rsid w:val="0056738F"/>
    <w:rsid w:val="0057716D"/>
    <w:rsid w:val="005814C5"/>
    <w:rsid w:val="00581D09"/>
    <w:rsid w:val="00583AAE"/>
    <w:rsid w:val="00597491"/>
    <w:rsid w:val="005A1D77"/>
    <w:rsid w:val="005A6310"/>
    <w:rsid w:val="005B0804"/>
    <w:rsid w:val="005B74BB"/>
    <w:rsid w:val="005B76B2"/>
    <w:rsid w:val="005C26D8"/>
    <w:rsid w:val="005C4E9D"/>
    <w:rsid w:val="005C685E"/>
    <w:rsid w:val="005D2A93"/>
    <w:rsid w:val="005D3C0B"/>
    <w:rsid w:val="005D3CBB"/>
    <w:rsid w:val="005D4819"/>
    <w:rsid w:val="005D55DD"/>
    <w:rsid w:val="005D6525"/>
    <w:rsid w:val="005F3013"/>
    <w:rsid w:val="005F37EF"/>
    <w:rsid w:val="005F3CDA"/>
    <w:rsid w:val="005F5CF5"/>
    <w:rsid w:val="005F643D"/>
    <w:rsid w:val="00600BD9"/>
    <w:rsid w:val="0060130B"/>
    <w:rsid w:val="00604510"/>
    <w:rsid w:val="006063BD"/>
    <w:rsid w:val="00613616"/>
    <w:rsid w:val="00615EAA"/>
    <w:rsid w:val="006178BA"/>
    <w:rsid w:val="00621A99"/>
    <w:rsid w:val="0062310D"/>
    <w:rsid w:val="00627B13"/>
    <w:rsid w:val="00633573"/>
    <w:rsid w:val="00634EEF"/>
    <w:rsid w:val="006361D0"/>
    <w:rsid w:val="00641E47"/>
    <w:rsid w:val="0064538A"/>
    <w:rsid w:val="006467D0"/>
    <w:rsid w:val="0064688C"/>
    <w:rsid w:val="00646A22"/>
    <w:rsid w:val="006516A8"/>
    <w:rsid w:val="00652406"/>
    <w:rsid w:val="0065555D"/>
    <w:rsid w:val="0065649F"/>
    <w:rsid w:val="0065797E"/>
    <w:rsid w:val="006608D1"/>
    <w:rsid w:val="00665C39"/>
    <w:rsid w:val="0067682A"/>
    <w:rsid w:val="0067773E"/>
    <w:rsid w:val="0068324F"/>
    <w:rsid w:val="00686F75"/>
    <w:rsid w:val="00695A07"/>
    <w:rsid w:val="006A26AF"/>
    <w:rsid w:val="006B0B94"/>
    <w:rsid w:val="006B4568"/>
    <w:rsid w:val="006B5118"/>
    <w:rsid w:val="006B5818"/>
    <w:rsid w:val="006B6985"/>
    <w:rsid w:val="006C15A4"/>
    <w:rsid w:val="006C2048"/>
    <w:rsid w:val="006C58BF"/>
    <w:rsid w:val="006C759B"/>
    <w:rsid w:val="006C7E68"/>
    <w:rsid w:val="006D2D57"/>
    <w:rsid w:val="006E3B40"/>
    <w:rsid w:val="006E3F30"/>
    <w:rsid w:val="006E60BD"/>
    <w:rsid w:val="006F0B0F"/>
    <w:rsid w:val="006F26D7"/>
    <w:rsid w:val="006F2964"/>
    <w:rsid w:val="006F3125"/>
    <w:rsid w:val="006F6003"/>
    <w:rsid w:val="006F74A7"/>
    <w:rsid w:val="007015A4"/>
    <w:rsid w:val="00710E0E"/>
    <w:rsid w:val="007119A8"/>
    <w:rsid w:val="00713CAE"/>
    <w:rsid w:val="00723296"/>
    <w:rsid w:val="0074297D"/>
    <w:rsid w:val="007465C7"/>
    <w:rsid w:val="00750B6C"/>
    <w:rsid w:val="00752A39"/>
    <w:rsid w:val="00757534"/>
    <w:rsid w:val="00761269"/>
    <w:rsid w:val="00767A9D"/>
    <w:rsid w:val="007736AD"/>
    <w:rsid w:val="00777E4F"/>
    <w:rsid w:val="007802FB"/>
    <w:rsid w:val="00781B51"/>
    <w:rsid w:val="00783021"/>
    <w:rsid w:val="00784E52"/>
    <w:rsid w:val="0079128E"/>
    <w:rsid w:val="007977FB"/>
    <w:rsid w:val="007A12D8"/>
    <w:rsid w:val="007A367E"/>
    <w:rsid w:val="007A524B"/>
    <w:rsid w:val="007B2ECD"/>
    <w:rsid w:val="007B4BD0"/>
    <w:rsid w:val="007B5166"/>
    <w:rsid w:val="007B6DDA"/>
    <w:rsid w:val="007B7D03"/>
    <w:rsid w:val="007C20B4"/>
    <w:rsid w:val="007C2ED9"/>
    <w:rsid w:val="007C4EE4"/>
    <w:rsid w:val="007C6E0B"/>
    <w:rsid w:val="007D0BB9"/>
    <w:rsid w:val="007D51BB"/>
    <w:rsid w:val="007E20C9"/>
    <w:rsid w:val="007E5718"/>
    <w:rsid w:val="007F03BC"/>
    <w:rsid w:val="007F397E"/>
    <w:rsid w:val="00801F21"/>
    <w:rsid w:val="00802C1D"/>
    <w:rsid w:val="00804170"/>
    <w:rsid w:val="008051E9"/>
    <w:rsid w:val="00821ECC"/>
    <w:rsid w:val="00822853"/>
    <w:rsid w:val="0082296D"/>
    <w:rsid w:val="0082412B"/>
    <w:rsid w:val="00824519"/>
    <w:rsid w:val="0082453C"/>
    <w:rsid w:val="00825EFD"/>
    <w:rsid w:val="00827820"/>
    <w:rsid w:val="008351EC"/>
    <w:rsid w:val="00847DEA"/>
    <w:rsid w:val="0085206A"/>
    <w:rsid w:val="00856DCE"/>
    <w:rsid w:val="0086015E"/>
    <w:rsid w:val="00860D06"/>
    <w:rsid w:val="00860E43"/>
    <w:rsid w:val="00863C0E"/>
    <w:rsid w:val="0086621B"/>
    <w:rsid w:val="008666A9"/>
    <w:rsid w:val="00866BCC"/>
    <w:rsid w:val="00870431"/>
    <w:rsid w:val="0087400E"/>
    <w:rsid w:val="008800AE"/>
    <w:rsid w:val="00880DF3"/>
    <w:rsid w:val="00884773"/>
    <w:rsid w:val="00893496"/>
    <w:rsid w:val="00893523"/>
    <w:rsid w:val="00895A79"/>
    <w:rsid w:val="008A1AB6"/>
    <w:rsid w:val="008A56AF"/>
    <w:rsid w:val="008B1BA4"/>
    <w:rsid w:val="008B4758"/>
    <w:rsid w:val="008B5B2E"/>
    <w:rsid w:val="008B721C"/>
    <w:rsid w:val="008C260B"/>
    <w:rsid w:val="008C3177"/>
    <w:rsid w:val="008C3B8C"/>
    <w:rsid w:val="008C3DE4"/>
    <w:rsid w:val="008D463C"/>
    <w:rsid w:val="008E36AF"/>
    <w:rsid w:val="008E48E8"/>
    <w:rsid w:val="008E586B"/>
    <w:rsid w:val="008F1973"/>
    <w:rsid w:val="008F44E5"/>
    <w:rsid w:val="008F4EFA"/>
    <w:rsid w:val="00900D56"/>
    <w:rsid w:val="009041E3"/>
    <w:rsid w:val="0090525F"/>
    <w:rsid w:val="00910162"/>
    <w:rsid w:val="0091088B"/>
    <w:rsid w:val="00915B0A"/>
    <w:rsid w:val="009161EA"/>
    <w:rsid w:val="00917037"/>
    <w:rsid w:val="00922177"/>
    <w:rsid w:val="00926C20"/>
    <w:rsid w:val="009308AA"/>
    <w:rsid w:val="00934353"/>
    <w:rsid w:val="00936367"/>
    <w:rsid w:val="00937507"/>
    <w:rsid w:val="00944AB7"/>
    <w:rsid w:val="0094616D"/>
    <w:rsid w:val="009465C1"/>
    <w:rsid w:val="0095595A"/>
    <w:rsid w:val="00956EE2"/>
    <w:rsid w:val="009572CF"/>
    <w:rsid w:val="0095755F"/>
    <w:rsid w:val="00961423"/>
    <w:rsid w:val="00963B7C"/>
    <w:rsid w:val="0096729D"/>
    <w:rsid w:val="00977368"/>
    <w:rsid w:val="00982F6A"/>
    <w:rsid w:val="00985C97"/>
    <w:rsid w:val="009868D8"/>
    <w:rsid w:val="00987798"/>
    <w:rsid w:val="0099058E"/>
    <w:rsid w:val="0099077F"/>
    <w:rsid w:val="00991977"/>
    <w:rsid w:val="00992569"/>
    <w:rsid w:val="00997DC0"/>
    <w:rsid w:val="009A0264"/>
    <w:rsid w:val="009A0BE1"/>
    <w:rsid w:val="009A1531"/>
    <w:rsid w:val="009A6016"/>
    <w:rsid w:val="009A7EC1"/>
    <w:rsid w:val="009B3C77"/>
    <w:rsid w:val="009B3EE5"/>
    <w:rsid w:val="009B6C35"/>
    <w:rsid w:val="009B7879"/>
    <w:rsid w:val="009C4BB1"/>
    <w:rsid w:val="009D2B9F"/>
    <w:rsid w:val="009D49E8"/>
    <w:rsid w:val="009D7500"/>
    <w:rsid w:val="009E00B9"/>
    <w:rsid w:val="009E14FE"/>
    <w:rsid w:val="009E2827"/>
    <w:rsid w:val="009F0D98"/>
    <w:rsid w:val="009F2566"/>
    <w:rsid w:val="009F4D2C"/>
    <w:rsid w:val="00A00609"/>
    <w:rsid w:val="00A01265"/>
    <w:rsid w:val="00A03C81"/>
    <w:rsid w:val="00A03ED5"/>
    <w:rsid w:val="00A12788"/>
    <w:rsid w:val="00A14077"/>
    <w:rsid w:val="00A15CBA"/>
    <w:rsid w:val="00A174F2"/>
    <w:rsid w:val="00A20696"/>
    <w:rsid w:val="00A21DCF"/>
    <w:rsid w:val="00A222B4"/>
    <w:rsid w:val="00A23E46"/>
    <w:rsid w:val="00A24B8B"/>
    <w:rsid w:val="00A27314"/>
    <w:rsid w:val="00A33E2D"/>
    <w:rsid w:val="00A40553"/>
    <w:rsid w:val="00A40CE3"/>
    <w:rsid w:val="00A458A0"/>
    <w:rsid w:val="00A50F0C"/>
    <w:rsid w:val="00A5250D"/>
    <w:rsid w:val="00A53BB2"/>
    <w:rsid w:val="00A5406C"/>
    <w:rsid w:val="00A5664C"/>
    <w:rsid w:val="00A64666"/>
    <w:rsid w:val="00A64DC5"/>
    <w:rsid w:val="00A666F2"/>
    <w:rsid w:val="00A66C21"/>
    <w:rsid w:val="00A74169"/>
    <w:rsid w:val="00A75F3D"/>
    <w:rsid w:val="00A77A39"/>
    <w:rsid w:val="00A80F55"/>
    <w:rsid w:val="00A9022D"/>
    <w:rsid w:val="00A97273"/>
    <w:rsid w:val="00AA2294"/>
    <w:rsid w:val="00AA4C81"/>
    <w:rsid w:val="00AB28BA"/>
    <w:rsid w:val="00AB34EC"/>
    <w:rsid w:val="00AB666E"/>
    <w:rsid w:val="00AC7C7E"/>
    <w:rsid w:val="00AD2233"/>
    <w:rsid w:val="00AD22AE"/>
    <w:rsid w:val="00AD4994"/>
    <w:rsid w:val="00AE2D5A"/>
    <w:rsid w:val="00AE590A"/>
    <w:rsid w:val="00AF0903"/>
    <w:rsid w:val="00AF1A53"/>
    <w:rsid w:val="00AF1BFE"/>
    <w:rsid w:val="00AF4B56"/>
    <w:rsid w:val="00AF5053"/>
    <w:rsid w:val="00AF5D9D"/>
    <w:rsid w:val="00B01702"/>
    <w:rsid w:val="00B0277A"/>
    <w:rsid w:val="00B04A01"/>
    <w:rsid w:val="00B0684B"/>
    <w:rsid w:val="00B1202E"/>
    <w:rsid w:val="00B14237"/>
    <w:rsid w:val="00B17757"/>
    <w:rsid w:val="00B211B8"/>
    <w:rsid w:val="00B22F48"/>
    <w:rsid w:val="00B22FB8"/>
    <w:rsid w:val="00B26E7B"/>
    <w:rsid w:val="00B31246"/>
    <w:rsid w:val="00B32AD8"/>
    <w:rsid w:val="00B33D62"/>
    <w:rsid w:val="00B33D7E"/>
    <w:rsid w:val="00B34AB2"/>
    <w:rsid w:val="00B36AED"/>
    <w:rsid w:val="00B40B55"/>
    <w:rsid w:val="00B434E5"/>
    <w:rsid w:val="00B43CBF"/>
    <w:rsid w:val="00B44C05"/>
    <w:rsid w:val="00B47F0F"/>
    <w:rsid w:val="00B52A08"/>
    <w:rsid w:val="00B53C06"/>
    <w:rsid w:val="00B61B88"/>
    <w:rsid w:val="00B66522"/>
    <w:rsid w:val="00B73ACA"/>
    <w:rsid w:val="00B77DB8"/>
    <w:rsid w:val="00B80345"/>
    <w:rsid w:val="00B81B07"/>
    <w:rsid w:val="00B83142"/>
    <w:rsid w:val="00B83F0D"/>
    <w:rsid w:val="00B8696A"/>
    <w:rsid w:val="00B8769A"/>
    <w:rsid w:val="00B9352C"/>
    <w:rsid w:val="00BA05B6"/>
    <w:rsid w:val="00BA1934"/>
    <w:rsid w:val="00BA1A56"/>
    <w:rsid w:val="00BA6A93"/>
    <w:rsid w:val="00BB1124"/>
    <w:rsid w:val="00BB2DA4"/>
    <w:rsid w:val="00BB2FC5"/>
    <w:rsid w:val="00BB52C7"/>
    <w:rsid w:val="00BB5C91"/>
    <w:rsid w:val="00BB6638"/>
    <w:rsid w:val="00BB752D"/>
    <w:rsid w:val="00BC14C7"/>
    <w:rsid w:val="00BC4AA2"/>
    <w:rsid w:val="00BD00B2"/>
    <w:rsid w:val="00BD046D"/>
    <w:rsid w:val="00BD5FB2"/>
    <w:rsid w:val="00BF5489"/>
    <w:rsid w:val="00C05A47"/>
    <w:rsid w:val="00C06F1E"/>
    <w:rsid w:val="00C10388"/>
    <w:rsid w:val="00C16D04"/>
    <w:rsid w:val="00C2000C"/>
    <w:rsid w:val="00C24E1A"/>
    <w:rsid w:val="00C25DBC"/>
    <w:rsid w:val="00C315B2"/>
    <w:rsid w:val="00C32952"/>
    <w:rsid w:val="00C337D4"/>
    <w:rsid w:val="00C34A31"/>
    <w:rsid w:val="00C3512B"/>
    <w:rsid w:val="00C40BC3"/>
    <w:rsid w:val="00C40DBB"/>
    <w:rsid w:val="00C460C9"/>
    <w:rsid w:val="00C517E7"/>
    <w:rsid w:val="00C539F0"/>
    <w:rsid w:val="00C567F7"/>
    <w:rsid w:val="00C56A34"/>
    <w:rsid w:val="00C572B5"/>
    <w:rsid w:val="00C60F49"/>
    <w:rsid w:val="00C64020"/>
    <w:rsid w:val="00C66532"/>
    <w:rsid w:val="00C665A3"/>
    <w:rsid w:val="00C73273"/>
    <w:rsid w:val="00C76F59"/>
    <w:rsid w:val="00C85FE3"/>
    <w:rsid w:val="00C864EB"/>
    <w:rsid w:val="00C87A21"/>
    <w:rsid w:val="00C93323"/>
    <w:rsid w:val="00C94EC8"/>
    <w:rsid w:val="00C973F6"/>
    <w:rsid w:val="00CA0795"/>
    <w:rsid w:val="00CA44B4"/>
    <w:rsid w:val="00CA4B3E"/>
    <w:rsid w:val="00CB1357"/>
    <w:rsid w:val="00CB21A6"/>
    <w:rsid w:val="00CB3ADD"/>
    <w:rsid w:val="00CB5427"/>
    <w:rsid w:val="00CB74AD"/>
    <w:rsid w:val="00CC2B45"/>
    <w:rsid w:val="00CC2CB7"/>
    <w:rsid w:val="00CC41BF"/>
    <w:rsid w:val="00CC4924"/>
    <w:rsid w:val="00CC5145"/>
    <w:rsid w:val="00CC77B9"/>
    <w:rsid w:val="00CC7AD0"/>
    <w:rsid w:val="00CD04C6"/>
    <w:rsid w:val="00CD260D"/>
    <w:rsid w:val="00CD3577"/>
    <w:rsid w:val="00CD6881"/>
    <w:rsid w:val="00CD7761"/>
    <w:rsid w:val="00CE0A71"/>
    <w:rsid w:val="00CE7A09"/>
    <w:rsid w:val="00CF1235"/>
    <w:rsid w:val="00CF5A23"/>
    <w:rsid w:val="00D01F0A"/>
    <w:rsid w:val="00D05CFF"/>
    <w:rsid w:val="00D10484"/>
    <w:rsid w:val="00D1061E"/>
    <w:rsid w:val="00D12677"/>
    <w:rsid w:val="00D20116"/>
    <w:rsid w:val="00D21209"/>
    <w:rsid w:val="00D23AD7"/>
    <w:rsid w:val="00D24942"/>
    <w:rsid w:val="00D33F74"/>
    <w:rsid w:val="00D34F3E"/>
    <w:rsid w:val="00D352A1"/>
    <w:rsid w:val="00D40129"/>
    <w:rsid w:val="00D405CC"/>
    <w:rsid w:val="00D41ED9"/>
    <w:rsid w:val="00D438D0"/>
    <w:rsid w:val="00D52C7D"/>
    <w:rsid w:val="00D52E06"/>
    <w:rsid w:val="00D54719"/>
    <w:rsid w:val="00D55815"/>
    <w:rsid w:val="00D55EDE"/>
    <w:rsid w:val="00D64DF0"/>
    <w:rsid w:val="00D730DA"/>
    <w:rsid w:val="00D73529"/>
    <w:rsid w:val="00D74119"/>
    <w:rsid w:val="00D75C79"/>
    <w:rsid w:val="00D802FA"/>
    <w:rsid w:val="00D8645E"/>
    <w:rsid w:val="00D900C0"/>
    <w:rsid w:val="00D9268F"/>
    <w:rsid w:val="00DA29E8"/>
    <w:rsid w:val="00DA648E"/>
    <w:rsid w:val="00DA74F3"/>
    <w:rsid w:val="00DA7C75"/>
    <w:rsid w:val="00DB6247"/>
    <w:rsid w:val="00DB6A23"/>
    <w:rsid w:val="00DB6AF1"/>
    <w:rsid w:val="00DC5DD8"/>
    <w:rsid w:val="00DC617D"/>
    <w:rsid w:val="00DD5370"/>
    <w:rsid w:val="00DD5FFB"/>
    <w:rsid w:val="00DE4419"/>
    <w:rsid w:val="00DE49D3"/>
    <w:rsid w:val="00DE539C"/>
    <w:rsid w:val="00DE7135"/>
    <w:rsid w:val="00DF7E18"/>
    <w:rsid w:val="00E0763E"/>
    <w:rsid w:val="00E1398F"/>
    <w:rsid w:val="00E14847"/>
    <w:rsid w:val="00E16ABF"/>
    <w:rsid w:val="00E221F7"/>
    <w:rsid w:val="00E24574"/>
    <w:rsid w:val="00E25DBA"/>
    <w:rsid w:val="00E322E1"/>
    <w:rsid w:val="00E32F2F"/>
    <w:rsid w:val="00E369CE"/>
    <w:rsid w:val="00E3749E"/>
    <w:rsid w:val="00E40842"/>
    <w:rsid w:val="00E45AF8"/>
    <w:rsid w:val="00E46DD4"/>
    <w:rsid w:val="00E52825"/>
    <w:rsid w:val="00E55786"/>
    <w:rsid w:val="00E61934"/>
    <w:rsid w:val="00E6290B"/>
    <w:rsid w:val="00E65BBB"/>
    <w:rsid w:val="00E67038"/>
    <w:rsid w:val="00E70943"/>
    <w:rsid w:val="00E74E56"/>
    <w:rsid w:val="00E7799B"/>
    <w:rsid w:val="00E81026"/>
    <w:rsid w:val="00E865AF"/>
    <w:rsid w:val="00E87C50"/>
    <w:rsid w:val="00E90635"/>
    <w:rsid w:val="00E94571"/>
    <w:rsid w:val="00E95CC5"/>
    <w:rsid w:val="00E96FC5"/>
    <w:rsid w:val="00EA1551"/>
    <w:rsid w:val="00EA7A80"/>
    <w:rsid w:val="00EB657E"/>
    <w:rsid w:val="00EB7CCC"/>
    <w:rsid w:val="00EC41CA"/>
    <w:rsid w:val="00EC617E"/>
    <w:rsid w:val="00ED1FDF"/>
    <w:rsid w:val="00ED4F3A"/>
    <w:rsid w:val="00ED702F"/>
    <w:rsid w:val="00EE3D2D"/>
    <w:rsid w:val="00EE4631"/>
    <w:rsid w:val="00EE480E"/>
    <w:rsid w:val="00EE7A7F"/>
    <w:rsid w:val="00EF0B42"/>
    <w:rsid w:val="00EF1336"/>
    <w:rsid w:val="00EF22A1"/>
    <w:rsid w:val="00EF2554"/>
    <w:rsid w:val="00EF5F23"/>
    <w:rsid w:val="00EF6276"/>
    <w:rsid w:val="00F00921"/>
    <w:rsid w:val="00F04AC1"/>
    <w:rsid w:val="00F05DDE"/>
    <w:rsid w:val="00F06FE6"/>
    <w:rsid w:val="00F23093"/>
    <w:rsid w:val="00F37F8C"/>
    <w:rsid w:val="00F402A0"/>
    <w:rsid w:val="00F458F2"/>
    <w:rsid w:val="00F473A4"/>
    <w:rsid w:val="00F53DE3"/>
    <w:rsid w:val="00F55677"/>
    <w:rsid w:val="00F5764B"/>
    <w:rsid w:val="00F66880"/>
    <w:rsid w:val="00F82E4D"/>
    <w:rsid w:val="00F864FA"/>
    <w:rsid w:val="00F9445F"/>
    <w:rsid w:val="00F96E48"/>
    <w:rsid w:val="00F9726D"/>
    <w:rsid w:val="00FA34DB"/>
    <w:rsid w:val="00FA777A"/>
    <w:rsid w:val="00FB34BC"/>
    <w:rsid w:val="00FB4F30"/>
    <w:rsid w:val="00FC5A06"/>
    <w:rsid w:val="00FC7863"/>
    <w:rsid w:val="00FD006E"/>
    <w:rsid w:val="00FD6A29"/>
    <w:rsid w:val="00FE45DC"/>
    <w:rsid w:val="00FE6043"/>
    <w:rsid w:val="00FF0AD9"/>
    <w:rsid w:val="00FF29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464C"/>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0B5752"/>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0B5752"/>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0B5752"/>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0B5752"/>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0B5752"/>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0B5752"/>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0B5752"/>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0B5752"/>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0B5752"/>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0B5752"/>
    <w:rPr>
      <w:b/>
    </w:rPr>
  </w:style>
  <w:style w:type="character" w:customStyle="1" w:styleId="KeyPACKT">
    <w:name w:val="Key [PACKT]"/>
    <w:uiPriority w:val="99"/>
    <w:rsid w:val="000B5752"/>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0B5752"/>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0B5752"/>
    <w:pPr>
      <w:shd w:val="clear" w:color="auto" w:fill="FFFF00"/>
      <w:spacing w:before="180" w:after="180"/>
      <w:ind w:left="432" w:right="432"/>
    </w:pPr>
    <w:rPr>
      <w:i/>
    </w:rPr>
  </w:style>
  <w:style w:type="paragraph" w:customStyle="1" w:styleId="ChapterTitlePACKT">
    <w:name w:val="Chapter Title [PACKT]"/>
    <w:next w:val="NormalPACKT"/>
    <w:uiPriority w:val="99"/>
    <w:rsid w:val="000B5752"/>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0B5752"/>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0B5752"/>
    <w:pPr>
      <w:numPr>
        <w:numId w:val="19"/>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rsid w:val="000B5752"/>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0B5752"/>
    <w:pPr>
      <w:numPr>
        <w:numId w:val="20"/>
      </w:numPr>
    </w:pPr>
  </w:style>
  <w:style w:type="paragraph" w:customStyle="1" w:styleId="CommandLinePACKT">
    <w:name w:val="Command Line [PACKT]"/>
    <w:basedOn w:val="CodePACKT"/>
    <w:uiPriority w:val="99"/>
    <w:qFormat/>
    <w:rsid w:val="000B5752"/>
    <w:pPr>
      <w:spacing w:after="60"/>
      <w:ind w:left="0"/>
    </w:pPr>
  </w:style>
  <w:style w:type="paragraph" w:customStyle="1" w:styleId="ChapterNumberPACKT">
    <w:name w:val="Chapter Number [PACKT]"/>
    <w:next w:val="ChapterTitlePACKT"/>
    <w:rsid w:val="000B5752"/>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0B5752"/>
    <w:pPr>
      <w:spacing w:before="0" w:after="0"/>
    </w:pPr>
    <w:rPr>
      <w:rFonts w:ascii="Tahoma" w:hAnsi="Tahoma" w:cs="Tahoma"/>
      <w:sz w:val="16"/>
      <w:szCs w:val="16"/>
    </w:rPr>
  </w:style>
  <w:style w:type="character" w:customStyle="1" w:styleId="BalloonTextChar">
    <w:name w:val="Balloon Text Char"/>
    <w:link w:val="BalloonText"/>
    <w:rsid w:val="000B5752"/>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0B5752"/>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0B5752"/>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val="0"/>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character" w:customStyle="1" w:styleId="Heading4Char">
    <w:name w:val="Heading 4 Char"/>
    <w:aliases w:val="Heading 4 [PACKT] Char"/>
    <w:basedOn w:val="DefaultParagraphFont"/>
    <w:link w:val="Heading4"/>
    <w:rsid w:val="000B5752"/>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0B5752"/>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0B5752"/>
    <w:rPr>
      <w:rFonts w:ascii="Arial" w:eastAsia="Times New Roman" w:hAnsi="Arial" w:cs="Arial"/>
      <w:iCs/>
      <w:color w:val="365F91"/>
      <w:sz w:val="20"/>
      <w:lang w:val="en-GB"/>
    </w:rPr>
  </w:style>
  <w:style w:type="character" w:customStyle="1" w:styleId="EmailPACKT">
    <w:name w:val="Email [PACKT]"/>
    <w:uiPriority w:val="99"/>
    <w:qFormat/>
    <w:locked/>
    <w:rsid w:val="000B5752"/>
    <w:rPr>
      <w:rFonts w:ascii="Lucida Console" w:hAnsi="Lucida Console"/>
      <w:color w:val="FF6600"/>
      <w:sz w:val="19"/>
      <w:szCs w:val="18"/>
    </w:rPr>
  </w:style>
  <w:style w:type="character" w:customStyle="1" w:styleId="URLPACKT">
    <w:name w:val="URL [PACKT]"/>
    <w:uiPriority w:val="99"/>
    <w:rsid w:val="000B5752"/>
    <w:rPr>
      <w:rFonts w:ascii="Lucida Console" w:hAnsi="Lucida Console"/>
      <w:color w:val="0000FF"/>
      <w:sz w:val="19"/>
      <w:szCs w:val="18"/>
    </w:rPr>
  </w:style>
  <w:style w:type="character" w:customStyle="1" w:styleId="ScreenTextPACKT">
    <w:name w:val="Screen Text [PACKT]"/>
    <w:uiPriority w:val="99"/>
    <w:locked/>
    <w:rsid w:val="000B5752"/>
    <w:rPr>
      <w:rFonts w:ascii="Times New Roman" w:hAnsi="Times New Roman"/>
      <w:b/>
      <w:color w:val="008000"/>
      <w:sz w:val="22"/>
    </w:rPr>
  </w:style>
  <w:style w:type="character" w:customStyle="1" w:styleId="ChapterrefPACKT">
    <w:name w:val="Chapterref [PACKT]"/>
    <w:uiPriority w:val="99"/>
    <w:locked/>
    <w:rsid w:val="000B5752"/>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0B5752"/>
    <w:pPr>
      <w:spacing w:before="60" w:after="60"/>
    </w:pPr>
    <w:rPr>
      <w:rFonts w:cs="Arial"/>
      <w:b/>
      <w:bCs/>
      <w:sz w:val="20"/>
    </w:rPr>
  </w:style>
  <w:style w:type="paragraph" w:customStyle="1" w:styleId="CodeEndPACKT">
    <w:name w:val="Code End [PACKT]"/>
    <w:basedOn w:val="CodePACKT"/>
    <w:next w:val="NormalPACKT"/>
    <w:uiPriority w:val="99"/>
    <w:locked/>
    <w:rsid w:val="000B5752"/>
    <w:pPr>
      <w:spacing w:after="120"/>
    </w:pPr>
  </w:style>
  <w:style w:type="paragraph" w:customStyle="1" w:styleId="TableColumnContentPACKT">
    <w:name w:val="Table Column Content [PACKT]"/>
    <w:basedOn w:val="TableColumnHeadingPACKT"/>
    <w:uiPriority w:val="99"/>
    <w:rsid w:val="000B5752"/>
    <w:rPr>
      <w:b w:val="0"/>
    </w:rPr>
  </w:style>
  <w:style w:type="paragraph" w:customStyle="1" w:styleId="CodeWithinTipPACKT">
    <w:name w:val="Code Within Tip [PACKT]"/>
    <w:uiPriority w:val="99"/>
    <w:qFormat/>
    <w:rsid w:val="000B5752"/>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0B5752"/>
    <w:pPr>
      <w:spacing w:after="120"/>
    </w:pPr>
  </w:style>
  <w:style w:type="paragraph" w:customStyle="1" w:styleId="FigurePACKT">
    <w:name w:val="Figure [PACKT]"/>
    <w:uiPriority w:val="99"/>
    <w:locked/>
    <w:rsid w:val="000B5752"/>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0B5752"/>
    <w:pPr>
      <w:spacing w:after="120"/>
    </w:pPr>
  </w:style>
  <w:style w:type="paragraph" w:customStyle="1" w:styleId="BulletWithinBulletPACKT">
    <w:name w:val="Bullet Within Bullet [PACKT]"/>
    <w:basedOn w:val="BulletPACKT"/>
    <w:uiPriority w:val="99"/>
    <w:locked/>
    <w:rsid w:val="000B5752"/>
    <w:pPr>
      <w:tabs>
        <w:tab w:val="clear" w:pos="360"/>
      </w:tabs>
      <w:ind w:left="1440" w:right="720"/>
    </w:pPr>
  </w:style>
  <w:style w:type="paragraph" w:customStyle="1" w:styleId="BulletWithinBulletEndPACKT">
    <w:name w:val="Bullet Within Bullet End [PACKT]"/>
    <w:basedOn w:val="BulletWithinBulletPACKT"/>
    <w:uiPriority w:val="99"/>
    <w:locked/>
    <w:rsid w:val="000B5752"/>
    <w:pPr>
      <w:spacing w:after="120"/>
    </w:pPr>
  </w:style>
  <w:style w:type="paragraph" w:customStyle="1" w:styleId="TipPACKT">
    <w:name w:val="Tip [PACKT]"/>
    <w:basedOn w:val="InformationBoxPACKT"/>
    <w:next w:val="NormalPACKT"/>
    <w:uiPriority w:val="99"/>
    <w:qFormat/>
    <w:rsid w:val="000B5752"/>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0B5752"/>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0B5752"/>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0B5752"/>
  </w:style>
  <w:style w:type="paragraph" w:customStyle="1" w:styleId="PartTitlePACKT">
    <w:name w:val="Part Title [PACKT]"/>
    <w:basedOn w:val="PartPACKT"/>
    <w:uiPriority w:val="99"/>
    <w:qFormat/>
    <w:rsid w:val="000B5752"/>
    <w:rPr>
      <w:i/>
      <w:sz w:val="26"/>
      <w:u w:val="none"/>
    </w:rPr>
  </w:style>
  <w:style w:type="paragraph" w:customStyle="1" w:styleId="CommandLineEndPACKT">
    <w:name w:val="Command Line End [PACKT]"/>
    <w:basedOn w:val="CommandLinePACKT"/>
    <w:uiPriority w:val="99"/>
    <w:locked/>
    <w:rsid w:val="000B5752"/>
    <w:pPr>
      <w:spacing w:after="120"/>
    </w:pPr>
    <w:rPr>
      <w:bCs/>
      <w:noProof/>
      <w:szCs w:val="20"/>
      <w:lang w:eastAsia="en-US"/>
    </w:rPr>
  </w:style>
  <w:style w:type="paragraph" w:customStyle="1" w:styleId="CodeWithinBulletsPACKT">
    <w:name w:val="Code Within Bullets [PACKT]"/>
    <w:basedOn w:val="CodePACKT"/>
    <w:uiPriority w:val="99"/>
    <w:locked/>
    <w:rsid w:val="000B5752"/>
    <w:pPr>
      <w:ind w:left="1080"/>
    </w:pPr>
    <w:rPr>
      <w:szCs w:val="20"/>
    </w:rPr>
  </w:style>
  <w:style w:type="paragraph" w:customStyle="1" w:styleId="CodeWithinBulletsEndPACKT">
    <w:name w:val="Code Within Bullets End [PACKT]"/>
    <w:basedOn w:val="CodeWithinBulletsPACKT"/>
    <w:uiPriority w:val="99"/>
    <w:locked/>
    <w:rsid w:val="000B5752"/>
    <w:pPr>
      <w:spacing w:after="120"/>
    </w:pPr>
  </w:style>
  <w:style w:type="paragraph" w:customStyle="1" w:styleId="NumberedBulletWithinBulletPACKT">
    <w:name w:val="Numbered Bullet Within Bullet [PACKT]"/>
    <w:basedOn w:val="BulletWithinBulletPACKT"/>
    <w:uiPriority w:val="99"/>
    <w:locked/>
    <w:rsid w:val="000B5752"/>
    <w:pPr>
      <w:numPr>
        <w:numId w:val="21"/>
      </w:numPr>
    </w:pPr>
  </w:style>
  <w:style w:type="paragraph" w:customStyle="1" w:styleId="NumberedBulletWithinBulletEndPACKT">
    <w:name w:val="Numbered Bullet Within Bullet End [PACKT]"/>
    <w:basedOn w:val="NumberedBulletWithinBulletPACKT"/>
    <w:uiPriority w:val="99"/>
    <w:locked/>
    <w:rsid w:val="000B5752"/>
    <w:pPr>
      <w:spacing w:after="120"/>
    </w:pPr>
  </w:style>
  <w:style w:type="paragraph" w:customStyle="1" w:styleId="BulletWithinInformationBoxPACKT">
    <w:name w:val="Bullet Within Information Box [PACKT]"/>
    <w:basedOn w:val="InformationBoxPACKT"/>
    <w:uiPriority w:val="99"/>
    <w:qFormat/>
    <w:locked/>
    <w:rsid w:val="000B5752"/>
    <w:pPr>
      <w:spacing w:before="0" w:after="20"/>
      <w:ind w:left="1080" w:hanging="360"/>
    </w:pPr>
  </w:style>
  <w:style w:type="paragraph" w:customStyle="1" w:styleId="CodeWithinTipEndPACKT">
    <w:name w:val="Code Within Tip End [PACKT]"/>
    <w:basedOn w:val="CodeWithinTipPACKT"/>
    <w:uiPriority w:val="99"/>
    <w:qFormat/>
    <w:rsid w:val="000B5752"/>
  </w:style>
  <w:style w:type="paragraph" w:customStyle="1" w:styleId="CodeWithinInformationBoxPACKT">
    <w:name w:val="Code Within Information Box [PACKT]"/>
    <w:basedOn w:val="CodeWithinTipPACKT"/>
    <w:uiPriority w:val="99"/>
    <w:qFormat/>
    <w:rsid w:val="000B5752"/>
  </w:style>
  <w:style w:type="character" w:customStyle="1" w:styleId="ItalicsPACKT">
    <w:name w:val="Italics [PACKT]"/>
    <w:uiPriority w:val="99"/>
    <w:locked/>
    <w:rsid w:val="000B5752"/>
    <w:rPr>
      <w:i/>
      <w:color w:val="FF99CC"/>
    </w:rPr>
  </w:style>
  <w:style w:type="paragraph" w:customStyle="1" w:styleId="IgnorePACKT">
    <w:name w:val="Ignore [PACKT]"/>
    <w:basedOn w:val="FigureWithinTipPACKT"/>
    <w:uiPriority w:val="99"/>
    <w:qFormat/>
    <w:rsid w:val="000B5752"/>
  </w:style>
  <w:style w:type="paragraph" w:customStyle="1" w:styleId="FigureWithinTipPACKT">
    <w:name w:val="Figure Within Tip [PACKT]"/>
    <w:basedOn w:val="FigureWithinTableContentPACKT"/>
    <w:uiPriority w:val="99"/>
    <w:qFormat/>
    <w:rsid w:val="000B575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0B575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0B575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0B5752"/>
  </w:style>
  <w:style w:type="paragraph" w:customStyle="1" w:styleId="InformationBoxWithinBulletPACKT">
    <w:name w:val="Information Box Within Bullet [PACKT]"/>
    <w:basedOn w:val="InformationBoxPACKT"/>
    <w:uiPriority w:val="99"/>
    <w:qFormat/>
    <w:rsid w:val="000B5752"/>
    <w:pPr>
      <w:ind w:left="1080"/>
    </w:pPr>
  </w:style>
  <w:style w:type="paragraph" w:customStyle="1" w:styleId="BulletWithinInformationBoxEndPACKT">
    <w:name w:val="Bullet Within Information Box End [PACKT]"/>
    <w:basedOn w:val="BulletWithinInformationBoxPACKT"/>
    <w:uiPriority w:val="99"/>
    <w:qFormat/>
    <w:rsid w:val="000B5752"/>
    <w:pPr>
      <w:spacing w:after="60"/>
    </w:pPr>
  </w:style>
  <w:style w:type="paragraph" w:customStyle="1" w:styleId="BulletWithinTipPACKT">
    <w:name w:val="Bullet Within Tip [PACKT]"/>
    <w:basedOn w:val="BulletWithinInformationBoxPACKT"/>
    <w:uiPriority w:val="99"/>
    <w:qFormat/>
    <w:rsid w:val="000B5752"/>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0B5752"/>
    <w:pPr>
      <w:spacing w:after="60"/>
    </w:pPr>
  </w:style>
  <w:style w:type="paragraph" w:customStyle="1" w:styleId="CodeWithinInformationBoxEndPACKT">
    <w:name w:val="Code Within Information Box End [PACKT]"/>
    <w:basedOn w:val="CodeWithinInformationBoxPACKT"/>
    <w:qFormat/>
    <w:rsid w:val="000B5752"/>
    <w:pPr>
      <w:pBdr>
        <w:top w:val="single" w:sz="6" w:space="6" w:color="000000"/>
        <w:left w:val="single" w:sz="6" w:space="4" w:color="000000"/>
        <w:bottom w:val="single" w:sz="6" w:space="9" w:color="000000"/>
        <w:right w:val="single" w:sz="6" w:space="4" w:color="000000"/>
      </w:pBdr>
      <w:spacing w:after="120"/>
    </w:pPr>
  </w:style>
  <w:style w:type="paragraph" w:customStyle="1" w:styleId="CodeWithinTableColumnContentPACKT">
    <w:name w:val="Code Within Table Column Content [PACKT]"/>
    <w:basedOn w:val="CodeWithinTipEndPACKT"/>
    <w:uiPriority w:val="99"/>
    <w:qFormat/>
    <w:rsid w:val="000B5752"/>
    <w:pPr>
      <w:pBdr>
        <w:top w:val="none" w:sz="0" w:space="0" w:color="auto"/>
        <w:bottom w:val="none" w:sz="0" w:space="0" w:color="auto"/>
      </w:pBdr>
      <w:ind w:left="216"/>
    </w:pPr>
  </w:style>
  <w:style w:type="paragraph" w:customStyle="1" w:styleId="CodeWithinTableColumnContentEndPACKT">
    <w:name w:val="Code Within Table Column Content End [PACKT]"/>
    <w:basedOn w:val="CodeWithinTableColumnContentPACKT"/>
    <w:uiPriority w:val="99"/>
    <w:qFormat/>
    <w:rsid w:val="000B5752"/>
    <w:pPr>
      <w:spacing w:after="120"/>
    </w:pPr>
  </w:style>
  <w:style w:type="paragraph" w:customStyle="1" w:styleId="CommandLineWithinTipPACKT">
    <w:name w:val="Command Line Within Tip [PACKT]"/>
    <w:basedOn w:val="CommandLinePACKT"/>
    <w:uiPriority w:val="99"/>
    <w:qFormat/>
    <w:rsid w:val="000B5752"/>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0B5752"/>
    <w:pPr>
      <w:spacing w:after="120"/>
    </w:pPr>
  </w:style>
  <w:style w:type="paragraph" w:customStyle="1" w:styleId="CommandLineWithinInformationBoxPACKT">
    <w:name w:val="Command Line Within Information Box [PACKT]"/>
    <w:basedOn w:val="CommandLineWithinTipPACKT"/>
    <w:uiPriority w:val="99"/>
    <w:qFormat/>
    <w:rsid w:val="000B5752"/>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0B5752"/>
    <w:pPr>
      <w:spacing w:after="120"/>
    </w:pPr>
  </w:style>
  <w:style w:type="paragraph" w:customStyle="1" w:styleId="CommandLineWithinTableColumnContentPACKT">
    <w:name w:val="Command Line Within Table Column Content [PACKT]"/>
    <w:basedOn w:val="CommandLineWithinInformationBoxEndPACKT"/>
    <w:uiPriority w:val="99"/>
    <w:qFormat/>
    <w:rsid w:val="000B575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0B5752"/>
    <w:pPr>
      <w:spacing w:after="120"/>
    </w:pPr>
  </w:style>
  <w:style w:type="paragraph" w:customStyle="1" w:styleId="CommandLineWithinBulletPACKT">
    <w:name w:val="Command Line Within Bullet [PACKT]"/>
    <w:basedOn w:val="CommandLineWithinTableColumnContentEndPACKT"/>
    <w:uiPriority w:val="99"/>
    <w:qFormat/>
    <w:rsid w:val="000B5752"/>
    <w:pPr>
      <w:ind w:left="720"/>
    </w:pPr>
  </w:style>
  <w:style w:type="paragraph" w:customStyle="1" w:styleId="CommandLineWithinBulletEndPACKT">
    <w:name w:val="Command Line Within Bullet End [PACKT]"/>
    <w:basedOn w:val="CommandLineWithinBulletPACKT"/>
    <w:uiPriority w:val="99"/>
    <w:qFormat/>
    <w:rsid w:val="000B5752"/>
  </w:style>
  <w:style w:type="paragraph" w:customStyle="1" w:styleId="QuoteWithinBulletPACKT">
    <w:name w:val="Quote Within Bullet [PACKT]"/>
    <w:basedOn w:val="QuotePACKT"/>
    <w:uiPriority w:val="99"/>
    <w:qFormat/>
    <w:rsid w:val="000B5752"/>
  </w:style>
  <w:style w:type="paragraph" w:customStyle="1" w:styleId="RomanNumberedBulletPACKT">
    <w:name w:val="Roman Numbered Bullet [PACKT]"/>
    <w:basedOn w:val="NumberedBulletPACKT"/>
    <w:uiPriority w:val="99"/>
    <w:qFormat/>
    <w:rsid w:val="000B5752"/>
    <w:pPr>
      <w:numPr>
        <w:numId w:val="22"/>
      </w:numPr>
    </w:pPr>
  </w:style>
  <w:style w:type="paragraph" w:customStyle="1" w:styleId="RomanNumberedBulletEndPACKT">
    <w:name w:val="Roman Numbered Bullet End [PACKT]"/>
    <w:basedOn w:val="RomanNumberedBulletPACKT"/>
    <w:uiPriority w:val="99"/>
    <w:qFormat/>
    <w:rsid w:val="000B5752"/>
    <w:pPr>
      <w:spacing w:after="120"/>
    </w:pPr>
  </w:style>
  <w:style w:type="character" w:customStyle="1" w:styleId="CodeHighlightedPACKT">
    <w:name w:val="Code Highlighted [PACKT]"/>
    <w:uiPriority w:val="99"/>
    <w:qFormat/>
    <w:rsid w:val="000B5752"/>
    <w:rPr>
      <w:rFonts w:ascii="Lucida Console" w:hAnsi="Lucida Console"/>
      <w:b/>
      <w:color w:val="747959"/>
      <w:sz w:val="18"/>
      <w:szCs w:val="18"/>
    </w:rPr>
  </w:style>
  <w:style w:type="character" w:customStyle="1" w:styleId="IconPACKT">
    <w:name w:val="Icon [PACKT]"/>
    <w:uiPriority w:val="99"/>
    <w:qFormat/>
    <w:rsid w:val="000B5752"/>
    <w:rPr>
      <w:rFonts w:ascii="Times New Roman" w:hAnsi="Times New Roman"/>
      <w:noProof/>
      <w:sz w:val="22"/>
    </w:rPr>
  </w:style>
  <w:style w:type="table" w:styleId="TableGrid">
    <w:name w:val="Table Grid"/>
    <w:basedOn w:val="TableNormal"/>
    <w:rsid w:val="000B5752"/>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0B5752"/>
    <w:pPr>
      <w:spacing w:before="0" w:after="120"/>
    </w:pPr>
    <w:rPr>
      <w:rFonts w:ascii="Times New Roman" w:hAnsi="Times New Roman"/>
    </w:rPr>
  </w:style>
  <w:style w:type="paragraph" w:customStyle="1" w:styleId="AlphabeticalBulletPACKT">
    <w:name w:val="Alphabetical Bullet [PACKT]"/>
    <w:basedOn w:val="Normal"/>
    <w:uiPriority w:val="99"/>
    <w:qFormat/>
    <w:rsid w:val="000B5752"/>
    <w:pPr>
      <w:numPr>
        <w:numId w:val="23"/>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0B5752"/>
    <w:pPr>
      <w:spacing w:after="120"/>
    </w:pPr>
    <w:rPr>
      <w:bCs/>
    </w:rPr>
  </w:style>
  <w:style w:type="paragraph" w:customStyle="1" w:styleId="PartSectionPACKT">
    <w:name w:val="Part Section [PACKT]"/>
    <w:basedOn w:val="PartTitlePACKT"/>
    <w:uiPriority w:val="99"/>
    <w:qFormat/>
    <w:rsid w:val="000B5752"/>
    <w:rPr>
      <w:sz w:val="46"/>
    </w:rPr>
  </w:style>
  <w:style w:type="paragraph" w:customStyle="1" w:styleId="BulletWithinTableColumnContentPACKT">
    <w:name w:val="Bullet Within Table Column Content [PACKT]"/>
    <w:basedOn w:val="BulletPACKT"/>
    <w:uiPriority w:val="99"/>
    <w:qFormat/>
    <w:rsid w:val="000B5752"/>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0B5752"/>
    <w:pPr>
      <w:spacing w:after="120"/>
    </w:pPr>
  </w:style>
  <w:style w:type="paragraph" w:customStyle="1" w:styleId="PartHeadingPACKT">
    <w:name w:val="Part Heading [PACKT]"/>
    <w:basedOn w:val="ChapterTitlePACKT"/>
    <w:qFormat/>
    <w:rsid w:val="000B5752"/>
  </w:style>
  <w:style w:type="paragraph" w:customStyle="1" w:styleId="BulletWithoutBulletWithinBulletPACKT">
    <w:name w:val="Bullet Without Bullet Within Bullet [PACKT]"/>
    <w:basedOn w:val="BulletPACKT"/>
    <w:uiPriority w:val="99"/>
    <w:rsid w:val="000B5752"/>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0B5752"/>
    <w:pPr>
      <w:spacing w:after="120"/>
    </w:pPr>
  </w:style>
  <w:style w:type="paragraph" w:customStyle="1" w:styleId="BulletWithoutBulletWithinNestedBulletPACKT">
    <w:name w:val="Bullet Without Bullet Within Nested Bullet [PACKT]"/>
    <w:basedOn w:val="BulletWithoutBulletWithinBulletPACKT"/>
    <w:uiPriority w:val="99"/>
    <w:rsid w:val="000B5752"/>
    <w:pPr>
      <w:ind w:left="1440"/>
    </w:pPr>
  </w:style>
  <w:style w:type="paragraph" w:customStyle="1" w:styleId="BulletWithoutBulletWithinNestedBulletEndPACKT">
    <w:name w:val="Bullet Without Bullet Within Nested Bullet End [PACKT]"/>
    <w:basedOn w:val="BulletWithoutBulletWithinNestedBulletPACKT"/>
    <w:uiPriority w:val="99"/>
    <w:rsid w:val="000B5752"/>
    <w:pPr>
      <w:spacing w:after="173"/>
    </w:pPr>
  </w:style>
  <w:style w:type="paragraph" w:customStyle="1" w:styleId="AppendixTitlePACKT">
    <w:name w:val="Appendix Title [PACKT]"/>
    <w:basedOn w:val="NormalPACKT"/>
    <w:uiPriority w:val="99"/>
    <w:rsid w:val="000B5752"/>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0B5752"/>
    <w:pPr>
      <w:numPr>
        <w:numId w:val="20"/>
      </w:numPr>
    </w:pPr>
  </w:style>
  <w:style w:type="numbering" w:customStyle="1" w:styleId="NumberedBulletWithinBullet">
    <w:name w:val="Numbered Bullet Within Bullet"/>
    <w:uiPriority w:val="99"/>
    <w:rsid w:val="000B5752"/>
    <w:pPr>
      <w:numPr>
        <w:numId w:val="21"/>
      </w:numPr>
    </w:pPr>
  </w:style>
  <w:style w:type="numbering" w:customStyle="1" w:styleId="RomanNumberedBullet">
    <w:name w:val="Roman Numbered Bullet"/>
    <w:uiPriority w:val="99"/>
    <w:rsid w:val="000B5752"/>
    <w:pPr>
      <w:numPr>
        <w:numId w:val="22"/>
      </w:numPr>
    </w:pPr>
  </w:style>
  <w:style w:type="numbering" w:customStyle="1" w:styleId="AlphabeticalBullet">
    <w:name w:val="Alphabetical Bullet"/>
    <w:uiPriority w:val="99"/>
    <w:rsid w:val="000B5752"/>
    <w:pPr>
      <w:numPr>
        <w:numId w:val="23"/>
      </w:numPr>
    </w:pPr>
  </w:style>
  <w:style w:type="paragraph" w:styleId="Revision">
    <w:name w:val="Revision"/>
    <w:hidden/>
    <w:uiPriority w:val="99"/>
    <w:semiHidden/>
    <w:rsid w:val="006178BA"/>
    <w:pPr>
      <w:spacing w:after="0" w:line="240" w:lineRule="auto"/>
    </w:pPr>
    <w:rPr>
      <w:rFonts w:ascii="Arial" w:eastAsia="Times New Roman" w:hAnsi="Arial" w:cs="Arial"/>
      <w:bCs/>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192.168.0.200\rashmisuvarna\My%20Titles\excerpts%20new\269_NEW%20TEMPLATE_Cookbook_10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FBA05-B370-094B-AFEF-F9299E38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\\192.168.0.200\rashmisuvarna\My Titles\excerpts new\269_NEW TEMPLATE_Cookbook_10pt.dot</Template>
  <TotalTime>7366</TotalTime>
  <Pages>29</Pages>
  <Words>4225</Words>
  <Characters>24084</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691</cp:revision>
  <dcterms:created xsi:type="dcterms:W3CDTF">2015-07-03T07:23:00Z</dcterms:created>
  <dcterms:modified xsi:type="dcterms:W3CDTF">2015-10-26T09:17:00Z</dcterms:modified>
</cp:coreProperties>
</file>