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3749FAAC" w:rsidR="001225D8" w:rsidRDefault="00FA21C9" w:rsidP="001225D8">
      <w:pPr>
        <w:pStyle w:val="ChapterNumberPACKT"/>
      </w:pPr>
      <w:r>
        <w:t>13</w:t>
      </w:r>
    </w:p>
    <w:p w14:paraId="438C7BFD" w14:textId="4C99D1EB" w:rsidR="001225D8" w:rsidRDefault="00FA21C9" w:rsidP="001225D8">
      <w:pPr>
        <w:pStyle w:val="ChapterTitlePACKT"/>
      </w:pPr>
      <w:r>
        <w:t xml:space="preserve">Tips </w:t>
      </w:r>
      <w:commentRangeStart w:id="0"/>
      <w:r>
        <w:t>and</w:t>
      </w:r>
      <w:commentRangeEnd w:id="0"/>
      <w:r w:rsidR="004245E3">
        <w:rPr>
          <w:rStyle w:val="CommentReference"/>
          <w:rFonts w:ascii="Calibri" w:eastAsia="Times New Roman" w:hAnsi="Calibri" w:cs="Times New Roman"/>
          <w:bCs w:val="0"/>
          <w:color w:val="auto"/>
          <w:kern w:val="0"/>
          <w:lang w:val="en-US"/>
        </w:rPr>
        <w:commentReference w:id="0"/>
      </w:r>
      <w:r>
        <w:t xml:space="preserve"> Tricks</w:t>
      </w:r>
    </w:p>
    <w:p w14:paraId="7F7D821B" w14:textId="1A2433EA" w:rsidR="001225D8" w:rsidRDefault="001225D8" w:rsidP="001225D8">
      <w:pPr>
        <w:pStyle w:val="NormalPACKT"/>
      </w:pPr>
      <w:r>
        <w:t>In</w:t>
      </w:r>
      <w:r w:rsidR="00526F45">
        <w:t xml:space="preserve"> c</w:t>
      </w:r>
      <w:r w:rsidR="007B4BD0">
        <w:t>hapter, the following recipes will be covered</w:t>
      </w:r>
      <w:r w:rsidR="00D10484">
        <w:t>:</w:t>
      </w:r>
    </w:p>
    <w:p w14:paraId="1A3AA8CD" w14:textId="76C48104" w:rsidR="00FA21C9" w:rsidRPr="00FA21C9" w:rsidRDefault="00FA21C9" w:rsidP="00AA2969">
      <w:pPr>
        <w:pStyle w:val="BulletPACKT"/>
        <w:numPr>
          <w:ilvl w:val="0"/>
          <w:numId w:val="26"/>
        </w:numPr>
        <w:rPr>
          <w:lang w:val="en-NZ"/>
        </w:rPr>
      </w:pPr>
      <w:r w:rsidRPr="00FA21C9">
        <w:rPr>
          <w:lang w:val="en-NZ"/>
        </w:rPr>
        <w:t>Effectively commenting your code</w:t>
      </w:r>
    </w:p>
    <w:p w14:paraId="576A7752" w14:textId="23B7806A" w:rsidR="00FA21C9" w:rsidRPr="00FA21C9" w:rsidRDefault="00FA21C9" w:rsidP="00AA2969">
      <w:pPr>
        <w:pStyle w:val="BulletPACKT"/>
        <w:numPr>
          <w:ilvl w:val="0"/>
          <w:numId w:val="26"/>
        </w:numPr>
        <w:rPr>
          <w:lang w:val="en-NZ"/>
        </w:rPr>
      </w:pPr>
      <w:del w:id="1" w:author="Druhin Mukherjee" w:date="2016-02-07T14:09:00Z">
        <w:r w:rsidRPr="00FA21C9" w:rsidDel="004245E3">
          <w:rPr>
            <w:lang w:val="en-NZ"/>
          </w:rPr>
          <w:delText xml:space="preserve">Using bool packing to </w:delText>
        </w:r>
        <w:commentRangeStart w:id="2"/>
        <w:r w:rsidRPr="00FA21C9" w:rsidDel="004245E3">
          <w:rPr>
            <w:lang w:val="en-NZ"/>
          </w:rPr>
          <w:delText>optimise</w:delText>
        </w:r>
        <w:commentRangeEnd w:id="2"/>
        <w:r w:rsidR="004245E3" w:rsidDel="004245E3">
          <w:rPr>
            <w:rStyle w:val="CommentReference"/>
            <w:rFonts w:eastAsia="Times New Roman"/>
            <w:color w:val="auto"/>
            <w:lang w:val="en-US"/>
          </w:rPr>
          <w:commentReference w:id="2"/>
        </w:r>
        <w:r w:rsidRPr="00FA21C9" w:rsidDel="004245E3">
          <w:rPr>
            <w:lang w:val="en-NZ"/>
          </w:rPr>
          <w:delText xml:space="preserve"> your code</w:delText>
        </w:r>
      </w:del>
      <w:ins w:id="3" w:author="Druhin Mukherjee" w:date="2016-02-07T14:09:00Z">
        <w:r w:rsidR="004245E3">
          <w:rPr>
            <w:lang w:val="en-NZ"/>
          </w:rPr>
          <w:t xml:space="preserve">Using bit </w:t>
        </w:r>
      </w:ins>
      <w:ins w:id="4" w:author="Druhin Mukherjee" w:date="2016-02-07T14:12:00Z">
        <w:r w:rsidR="004245E3">
          <w:rPr>
            <w:lang w:val="en-NZ"/>
          </w:rPr>
          <w:t>fields in struct</w:t>
        </w:r>
      </w:ins>
    </w:p>
    <w:p w14:paraId="2A705D22" w14:textId="07838F13" w:rsidR="00FA21C9" w:rsidRPr="00FA21C9" w:rsidRDefault="00FA21C9" w:rsidP="00AA2969">
      <w:pPr>
        <w:pStyle w:val="BulletPACKT"/>
        <w:numPr>
          <w:ilvl w:val="0"/>
          <w:numId w:val="26"/>
        </w:numPr>
        <w:rPr>
          <w:lang w:val="en-NZ"/>
        </w:rPr>
      </w:pPr>
      <w:r w:rsidRPr="00FA21C9">
        <w:rPr>
          <w:lang w:val="en-NZ"/>
        </w:rPr>
        <w:t>Using const keyword to optimise your code</w:t>
      </w:r>
    </w:p>
    <w:p w14:paraId="33B19ABF" w14:textId="5D147722" w:rsidR="00FA21C9" w:rsidRPr="00FA21C9" w:rsidRDefault="00FA21C9" w:rsidP="00AA2969">
      <w:pPr>
        <w:pStyle w:val="BulletPACKT"/>
        <w:numPr>
          <w:ilvl w:val="0"/>
          <w:numId w:val="26"/>
        </w:numPr>
        <w:rPr>
          <w:lang w:val="en-NZ"/>
        </w:rPr>
      </w:pPr>
      <w:r w:rsidRPr="00FA21C9">
        <w:rPr>
          <w:lang w:val="en-NZ"/>
        </w:rPr>
        <w:t>Writing a sound technical design document</w:t>
      </w:r>
    </w:p>
    <w:p w14:paraId="375291ED" w14:textId="38D6A92C" w:rsidR="00FA21C9" w:rsidRPr="00FA21C9" w:rsidRDefault="00FA21C9" w:rsidP="00AA2969">
      <w:pPr>
        <w:pStyle w:val="BulletPACKT"/>
        <w:numPr>
          <w:ilvl w:val="0"/>
          <w:numId w:val="26"/>
        </w:numPr>
        <w:rPr>
          <w:lang w:val="en-NZ"/>
        </w:rPr>
      </w:pPr>
      <w:r w:rsidRPr="00FA21C9">
        <w:rPr>
          <w:lang w:val="en-NZ"/>
        </w:rPr>
        <w:t>Using bitshift operators in enum</w:t>
      </w:r>
    </w:p>
    <w:p w14:paraId="4872DC40" w14:textId="7A5002E5" w:rsidR="00EF0B42" w:rsidRDefault="00FA21C9" w:rsidP="00AA2969">
      <w:pPr>
        <w:pStyle w:val="BulletPACKT"/>
        <w:numPr>
          <w:ilvl w:val="0"/>
          <w:numId w:val="26"/>
        </w:numPr>
        <w:rPr>
          <w:lang w:val="en-NZ"/>
        </w:rPr>
      </w:pPr>
      <w:r w:rsidRPr="00FA21C9">
        <w:rPr>
          <w:lang w:val="en-NZ"/>
        </w:rPr>
        <w:t>Using the new lambda feature in C++11</w:t>
      </w:r>
    </w:p>
    <w:p w14:paraId="79785871" w14:textId="77777777" w:rsidR="00EF0B42" w:rsidRDefault="00EF0B42" w:rsidP="00EF0B42">
      <w:pPr>
        <w:pStyle w:val="BulletPACKT"/>
        <w:numPr>
          <w:ilvl w:val="0"/>
          <w:numId w:val="0"/>
        </w:numPr>
        <w:rPr>
          <w:lang w:val="en-NZ"/>
        </w:rPr>
      </w:pPr>
    </w:p>
    <w:p w14:paraId="18E5D50C" w14:textId="77777777" w:rsidR="00EF0B42" w:rsidRPr="005B74BB" w:rsidRDefault="00EF0B42" w:rsidP="00EF0B42">
      <w:pPr>
        <w:pStyle w:val="BulletPACKT"/>
        <w:numPr>
          <w:ilvl w:val="0"/>
          <w:numId w:val="0"/>
        </w:numPr>
      </w:pPr>
    </w:p>
    <w:p w14:paraId="61073A3F" w14:textId="77777777" w:rsidR="00801F21" w:rsidRDefault="00801F21" w:rsidP="00801F21">
      <w:pPr>
        <w:pStyle w:val="BulletPACKT"/>
        <w:numPr>
          <w:ilvl w:val="0"/>
          <w:numId w:val="0"/>
        </w:numPr>
      </w:pPr>
    </w:p>
    <w:p w14:paraId="10510513" w14:textId="12034E56" w:rsidR="008C260B" w:rsidRDefault="001225D8" w:rsidP="00291B74">
      <w:pPr>
        <w:pStyle w:val="Heading1"/>
        <w:numPr>
          <w:ilvl w:val="0"/>
          <w:numId w:val="1"/>
        </w:numPr>
        <w:tabs>
          <w:tab w:val="left" w:pos="0"/>
        </w:tabs>
      </w:pPr>
      <w:r>
        <w:t>Introduction</w:t>
      </w:r>
    </w:p>
    <w:p w14:paraId="4536DBBB" w14:textId="74143E46" w:rsidR="003E50E9" w:rsidRDefault="00730A46" w:rsidP="001225D8">
      <w:r>
        <w:t xml:space="preserve">C++ is a vast ocean. There are many concepts and techniques that are required to master C++. On top of that, there are also few little tricks which a programmer can learn from time to time to help in developing better software. In this chapter we will look at some of the techniques which a programmer can learn to help write better code. </w:t>
      </w:r>
      <w:r w:rsidR="00AA42FF">
        <w:t xml:space="preserve"> </w:t>
      </w:r>
    </w:p>
    <w:p w14:paraId="12C21712" w14:textId="122F7AE7" w:rsidR="005B0804" w:rsidRDefault="00421E57" w:rsidP="00291B74">
      <w:pPr>
        <w:pStyle w:val="Heading1"/>
        <w:numPr>
          <w:ilvl w:val="0"/>
          <w:numId w:val="1"/>
        </w:numPr>
        <w:tabs>
          <w:tab w:val="left" w:pos="0"/>
        </w:tabs>
      </w:pPr>
      <w:r>
        <w:t>Effectively commenting your code</w:t>
      </w:r>
    </w:p>
    <w:p w14:paraId="3766EACB" w14:textId="5C1F08F6" w:rsidR="0049178D" w:rsidRDefault="00142D1C" w:rsidP="00291B74">
      <w:pPr>
        <w:pStyle w:val="NormalPACKT"/>
        <w:numPr>
          <w:ilvl w:val="0"/>
          <w:numId w:val="1"/>
        </w:numPr>
      </w:pPr>
      <w:r>
        <w:t xml:space="preserve">Very often a programmer is so engrossed in solving a problem, that he forgets to comment his code. Although this may not be a problem when he is working on it, however if there are other team members involved who have to utilise that same section of code it may get very difficult to fathom. Hence it is extremely essential to </w:t>
      </w:r>
      <w:r>
        <w:lastRenderedPageBreak/>
        <w:t>comment code from an early stage of development.</w:t>
      </w:r>
    </w:p>
    <w:p w14:paraId="2C83B7B3" w14:textId="77777777" w:rsidR="001225D8" w:rsidRDefault="001225D8" w:rsidP="0049178D">
      <w:pPr>
        <w:pStyle w:val="Heading2"/>
        <w:numPr>
          <w:ilvl w:val="0"/>
          <w:numId w:val="0"/>
        </w:numPr>
        <w:tabs>
          <w:tab w:val="left" w:pos="0"/>
        </w:tabs>
      </w:pPr>
      <w:r>
        <w:t>Getting ready</w:t>
      </w:r>
    </w:p>
    <w:p w14:paraId="542B1C67" w14:textId="3732F36C" w:rsidR="001225D8" w:rsidRDefault="001225D8" w:rsidP="001225D8">
      <w:pPr>
        <w:pStyle w:val="NormalPACKT"/>
      </w:pPr>
      <w:r>
        <w:t>To step through this recipe, you will need a machine running Windows</w:t>
      </w:r>
      <w:r w:rsidR="00351574">
        <w:t xml:space="preserve"> and Visual Studio</w:t>
      </w:r>
      <w:r>
        <w:t>. No other prerequisites are required.</w:t>
      </w:r>
      <w:r w:rsidR="00C06F1E" w:rsidRPr="00C06F1E">
        <w:t xml:space="preserve"> </w:t>
      </w:r>
    </w:p>
    <w:p w14:paraId="14ED751C" w14:textId="77777777" w:rsidR="001225D8" w:rsidRDefault="001225D8" w:rsidP="00291B74">
      <w:pPr>
        <w:pStyle w:val="Heading2"/>
        <w:numPr>
          <w:ilvl w:val="1"/>
          <w:numId w:val="1"/>
        </w:numPr>
        <w:tabs>
          <w:tab w:val="left" w:pos="0"/>
        </w:tabs>
      </w:pPr>
      <w:r>
        <w:t>How to do it...</w:t>
      </w:r>
    </w:p>
    <w:p w14:paraId="288D9E96" w14:textId="5C33CEC6" w:rsidR="000F1C27" w:rsidRPr="000F1C27" w:rsidRDefault="001A63C5" w:rsidP="000F1C27">
      <w:pPr>
        <w:pStyle w:val="NormalPACKT"/>
      </w:pPr>
      <w:r>
        <w:t>In this recip</w:t>
      </w:r>
      <w:r w:rsidR="00BF5DD0">
        <w:t xml:space="preserve">e we will see </w:t>
      </w:r>
      <w:r w:rsidR="00351574">
        <w:t>how easy it is to comment code.</w:t>
      </w:r>
    </w:p>
    <w:p w14:paraId="09EEF006" w14:textId="7BCF4A5B" w:rsidR="009F0F9A" w:rsidRDefault="003D4868" w:rsidP="003D4868">
      <w:pPr>
        <w:pStyle w:val="NumberedBulletPACKT"/>
        <w:numPr>
          <w:ilvl w:val="0"/>
          <w:numId w:val="23"/>
        </w:numPr>
        <w:tabs>
          <w:tab w:val="clear" w:pos="360"/>
          <w:tab w:val="left" w:pos="720"/>
        </w:tabs>
      </w:pPr>
      <w:r>
        <w:t>Add a source file called Source.cpp</w:t>
      </w:r>
    </w:p>
    <w:p w14:paraId="5A649272" w14:textId="5F531653" w:rsidR="003D4868" w:rsidRDefault="003D4868" w:rsidP="003D4868">
      <w:pPr>
        <w:pStyle w:val="NumberedBulletPACKT"/>
        <w:numPr>
          <w:ilvl w:val="0"/>
          <w:numId w:val="0"/>
        </w:numPr>
        <w:tabs>
          <w:tab w:val="clear" w:pos="360"/>
          <w:tab w:val="left" w:pos="720"/>
        </w:tabs>
        <w:ind w:left="720" w:hanging="397"/>
      </w:pPr>
    </w:p>
    <w:p w14:paraId="5F8CDA07"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9952E56"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//Header files</w:t>
      </w:r>
    </w:p>
    <w:p w14:paraId="2B1F7ED9"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&lt;iostream&gt;</w:t>
      </w:r>
    </w:p>
    <w:p w14:paraId="725209FE"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0565A32"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BCF12FF"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class</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Game</w:t>
      </w:r>
    </w:p>
    <w:p w14:paraId="72188A83"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286C78A"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//Member variables (Already known)</w:t>
      </w:r>
    </w:p>
    <w:p w14:paraId="77A1CE06"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public</w:t>
      </w:r>
      <w:r>
        <w:rPr>
          <w:rFonts w:ascii="Consolas" w:eastAsiaTheme="minorHAnsi" w:hAnsi="Consolas" w:cs="Consolas"/>
          <w:color w:val="000000"/>
          <w:sz w:val="19"/>
          <w:szCs w:val="19"/>
          <w:highlight w:val="white"/>
          <w:lang w:val="en-NZ" w:eastAsia="en-US"/>
        </w:rPr>
        <w:t>:</w:t>
      </w:r>
    </w:p>
    <w:p w14:paraId="1569B4AB"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private</w:t>
      </w:r>
      <w:r>
        <w:rPr>
          <w:rFonts w:ascii="Consolas" w:eastAsiaTheme="minorHAnsi" w:hAnsi="Consolas" w:cs="Consolas"/>
          <w:color w:val="000000"/>
          <w:sz w:val="19"/>
          <w:szCs w:val="19"/>
          <w:highlight w:val="white"/>
          <w:lang w:val="en-NZ" w:eastAsia="en-US"/>
        </w:rPr>
        <w:t>:</w:t>
      </w:r>
    </w:p>
    <w:p w14:paraId="1344BA99"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protected</w:t>
      </w:r>
      <w:r>
        <w:rPr>
          <w:rFonts w:ascii="Consolas" w:eastAsiaTheme="minorHAnsi" w:hAnsi="Consolas" w:cs="Consolas"/>
          <w:color w:val="000000"/>
          <w:sz w:val="19"/>
          <w:szCs w:val="19"/>
          <w:highlight w:val="white"/>
          <w:lang w:val="en-NZ" w:eastAsia="en-US"/>
        </w:rPr>
        <w:t>:</w:t>
      </w:r>
    </w:p>
    <w:p w14:paraId="4EB73515"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57C34A1"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8FBE1B2"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20E685F"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8000"/>
          <w:sz w:val="19"/>
          <w:szCs w:val="19"/>
          <w:highlight w:val="white"/>
          <w:lang w:val="en-NZ" w:eastAsia="en-US"/>
        </w:rPr>
        <w:t>//Adding 2 numbers</w:t>
      </w:r>
    </w:p>
    <w:p w14:paraId="1DC6BDE9"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Add(</w:t>
      </w:r>
      <w:proofErr w:type="gramEnd"/>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a</w:t>
      </w:r>
      <w:r>
        <w:rPr>
          <w:rFonts w:ascii="Consolas" w:eastAsiaTheme="minorHAnsi" w:hAnsi="Consolas" w:cs="Consolas"/>
          <w:color w:val="000000"/>
          <w:sz w:val="19"/>
          <w:szCs w:val="19"/>
          <w:highlight w:val="white"/>
          <w:lang w:val="en-NZ" w:eastAsia="en-US"/>
        </w:rPr>
        <w:t>=4,</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b</w:t>
      </w:r>
      <w:r>
        <w:rPr>
          <w:rFonts w:ascii="Consolas" w:eastAsiaTheme="minorHAnsi" w:hAnsi="Consolas" w:cs="Consolas"/>
          <w:color w:val="000000"/>
          <w:sz w:val="19"/>
          <w:szCs w:val="19"/>
          <w:highlight w:val="white"/>
          <w:lang w:val="en-NZ" w:eastAsia="en-US"/>
        </w:rPr>
        <w:t>=5)</w:t>
      </w:r>
    </w:p>
    <w:p w14:paraId="6C704C5D"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B2E78E2"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a</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808080"/>
          <w:sz w:val="19"/>
          <w:szCs w:val="19"/>
          <w:highlight w:val="white"/>
          <w:lang w:val="en-NZ" w:eastAsia="en-US"/>
        </w:rPr>
        <w:t>b</w:t>
      </w:r>
      <w:r>
        <w:rPr>
          <w:rFonts w:ascii="Consolas" w:eastAsiaTheme="minorHAnsi" w:hAnsi="Consolas" w:cs="Consolas"/>
          <w:color w:val="000000"/>
          <w:sz w:val="19"/>
          <w:szCs w:val="19"/>
          <w:highlight w:val="white"/>
          <w:lang w:val="en-NZ" w:eastAsia="en-US"/>
        </w:rPr>
        <w:t>;</w:t>
      </w:r>
    </w:p>
    <w:p w14:paraId="30E03B90"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559C567"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FF6BBD5"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790DC28"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Logic(</w:t>
      </w:r>
      <w:proofErr w:type="gramEnd"/>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a</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b</w:t>
      </w:r>
      <w:r>
        <w:rPr>
          <w:rFonts w:ascii="Consolas" w:eastAsiaTheme="minorHAnsi" w:hAnsi="Consolas" w:cs="Consolas"/>
          <w:color w:val="000000"/>
          <w:sz w:val="19"/>
          <w:szCs w:val="19"/>
          <w:highlight w:val="white"/>
          <w:lang w:val="en-NZ" w:eastAsia="en-US"/>
        </w:rPr>
        <w:t>)</w:t>
      </w:r>
    </w:p>
    <w:p w14:paraId="4B5AB516"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1E1DC90"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a</w:t>
      </w:r>
      <w:r>
        <w:rPr>
          <w:rFonts w:ascii="Consolas" w:eastAsiaTheme="minorHAnsi" w:hAnsi="Consolas" w:cs="Consolas"/>
          <w:color w:val="000000"/>
          <w:sz w:val="19"/>
          <w:szCs w:val="19"/>
          <w:highlight w:val="white"/>
          <w:lang w:val="en-NZ" w:eastAsia="en-US"/>
        </w:rPr>
        <w:t xml:space="preserve"> &gt; </w:t>
      </w:r>
      <w:proofErr w:type="gramStart"/>
      <w:r>
        <w:rPr>
          <w:rFonts w:ascii="Consolas" w:eastAsiaTheme="minorHAnsi" w:hAnsi="Consolas" w:cs="Consolas"/>
          <w:color w:val="000000"/>
          <w:sz w:val="19"/>
          <w:szCs w:val="19"/>
          <w:highlight w:val="white"/>
          <w:lang w:val="en-NZ" w:eastAsia="en-US"/>
        </w:rPr>
        <w:t>10 ?</w:t>
      </w:r>
      <w:proofErr w:type="gramEnd"/>
      <w:r>
        <w:rPr>
          <w:rFonts w:ascii="Consolas" w:eastAsiaTheme="minorHAnsi" w:hAnsi="Consolas" w:cs="Consolas"/>
          <w:color w:val="000000"/>
          <w:sz w:val="19"/>
          <w:szCs w:val="19"/>
          <w:highlight w:val="white"/>
          <w:lang w:val="en-NZ" w:eastAsia="en-US"/>
        </w:rPr>
        <w:t xml:space="preserve"> std::cout &lt;&lt; </w:t>
      </w:r>
      <w:r>
        <w:rPr>
          <w:rFonts w:ascii="Consolas" w:eastAsiaTheme="minorHAnsi" w:hAnsi="Consolas" w:cs="Consolas"/>
          <w:color w:val="808080"/>
          <w:sz w:val="19"/>
          <w:szCs w:val="19"/>
          <w:highlight w:val="white"/>
          <w:lang w:val="en-NZ" w:eastAsia="en-US"/>
        </w:rPr>
        <w:t>a</w:t>
      </w:r>
      <w:r>
        <w:rPr>
          <w:rFonts w:ascii="Consolas" w:eastAsiaTheme="minorHAnsi" w:hAnsi="Consolas" w:cs="Consolas"/>
          <w:color w:val="000000"/>
          <w:sz w:val="19"/>
          <w:szCs w:val="19"/>
          <w:highlight w:val="white"/>
          <w:lang w:val="en-NZ" w:eastAsia="en-US"/>
        </w:rPr>
        <w:t xml:space="preserve"> : std::cout &lt;&lt; </w:t>
      </w:r>
      <w:r>
        <w:rPr>
          <w:rFonts w:ascii="Consolas" w:eastAsiaTheme="minorHAnsi" w:hAnsi="Consolas" w:cs="Consolas"/>
          <w:color w:val="808080"/>
          <w:sz w:val="19"/>
          <w:szCs w:val="19"/>
          <w:highlight w:val="white"/>
          <w:lang w:val="en-NZ" w:eastAsia="en-US"/>
        </w:rPr>
        <w:t>b</w:t>
      </w:r>
      <w:r>
        <w:rPr>
          <w:rFonts w:ascii="Consolas" w:eastAsiaTheme="minorHAnsi" w:hAnsi="Consolas" w:cs="Consolas"/>
          <w:color w:val="000000"/>
          <w:sz w:val="19"/>
          <w:szCs w:val="19"/>
          <w:highlight w:val="white"/>
          <w:lang w:val="en-NZ" w:eastAsia="en-US"/>
        </w:rPr>
        <w:t>);</w:t>
      </w:r>
    </w:p>
    <w:p w14:paraId="00D77CC6"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p>
    <w:p w14:paraId="65DA602A"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05A819DB"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main(</w:t>
      </w:r>
      <w:proofErr w:type="gramEnd"/>
      <w:r>
        <w:rPr>
          <w:rFonts w:ascii="Consolas" w:eastAsiaTheme="minorHAnsi" w:hAnsi="Consolas" w:cs="Consolas"/>
          <w:color w:val="000000"/>
          <w:sz w:val="19"/>
          <w:szCs w:val="19"/>
          <w:highlight w:val="white"/>
          <w:lang w:val="en-NZ" w:eastAsia="en-US"/>
        </w:rPr>
        <w:t>)</w:t>
      </w:r>
    </w:p>
    <w:p w14:paraId="1CF4A966"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113626D"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std::</w:t>
      </w:r>
      <w:proofErr w:type="gramEnd"/>
      <w:r>
        <w:rPr>
          <w:rFonts w:ascii="Consolas" w:eastAsiaTheme="minorHAnsi" w:hAnsi="Consolas" w:cs="Consolas"/>
          <w:color w:val="000000"/>
          <w:sz w:val="19"/>
          <w:szCs w:val="19"/>
          <w:highlight w:val="white"/>
          <w:lang w:val="en-NZ" w:eastAsia="en-US"/>
        </w:rPr>
        <w:t>cout&lt;&lt;Add()&lt;&lt;std::endl;</w:t>
      </w:r>
    </w:p>
    <w:p w14:paraId="0FB3EE88"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Logic(</w:t>
      </w:r>
      <w:proofErr w:type="gramEnd"/>
      <w:r>
        <w:rPr>
          <w:rFonts w:ascii="Consolas" w:eastAsiaTheme="minorHAnsi" w:hAnsi="Consolas" w:cs="Consolas"/>
          <w:color w:val="000000"/>
          <w:sz w:val="19"/>
          <w:szCs w:val="19"/>
          <w:highlight w:val="white"/>
          <w:lang w:val="en-NZ" w:eastAsia="en-US"/>
        </w:rPr>
        <w:t>5,8);</w:t>
      </w:r>
    </w:p>
    <w:p w14:paraId="04D27F7F"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A71E56F"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a;</w:t>
      </w:r>
    </w:p>
    <w:p w14:paraId="1E7B92F1" w14:textId="77777777" w:rsidR="008F5907" w:rsidRDefault="008F5907" w:rsidP="008F5907">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std::</w:t>
      </w:r>
      <w:proofErr w:type="gramEnd"/>
      <w:r>
        <w:rPr>
          <w:rFonts w:ascii="Consolas" w:eastAsiaTheme="minorHAnsi" w:hAnsi="Consolas" w:cs="Consolas"/>
          <w:color w:val="000000"/>
          <w:sz w:val="19"/>
          <w:szCs w:val="19"/>
          <w:highlight w:val="white"/>
          <w:lang w:val="en-NZ" w:eastAsia="en-US"/>
        </w:rPr>
        <w:t>cin &gt;&gt; a;</w:t>
      </w:r>
    </w:p>
    <w:p w14:paraId="3D28C674" w14:textId="77777777" w:rsidR="008F5907" w:rsidRPr="008F5907" w:rsidRDefault="008F5907" w:rsidP="008F5907">
      <w:pPr>
        <w:pStyle w:val="Heading2"/>
        <w:numPr>
          <w:ilvl w:val="1"/>
          <w:numId w:val="2"/>
        </w:numPr>
        <w:tabs>
          <w:tab w:val="left" w:pos="0"/>
        </w:tabs>
      </w:pPr>
      <w:r>
        <w:rPr>
          <w:rFonts w:ascii="Consolas" w:eastAsiaTheme="minorHAnsi" w:hAnsi="Consolas" w:cs="Consolas"/>
          <w:color w:val="000000"/>
          <w:sz w:val="19"/>
          <w:szCs w:val="19"/>
          <w:highlight w:val="white"/>
          <w:lang w:val="en-NZ" w:eastAsia="en-US"/>
        </w:rPr>
        <w:lastRenderedPageBreak/>
        <w:t>}</w:t>
      </w:r>
    </w:p>
    <w:p w14:paraId="7FC5DA65" w14:textId="53D8BF1E" w:rsidR="001225D8" w:rsidRDefault="001225D8" w:rsidP="008F5907">
      <w:pPr>
        <w:pStyle w:val="Heading2"/>
        <w:numPr>
          <w:ilvl w:val="1"/>
          <w:numId w:val="2"/>
        </w:numPr>
        <w:tabs>
          <w:tab w:val="left" w:pos="0"/>
        </w:tabs>
      </w:pPr>
      <w:r>
        <w:t>How it works...</w:t>
      </w:r>
    </w:p>
    <w:p w14:paraId="0FE1D7F6" w14:textId="237BE9C1" w:rsidR="008F5907" w:rsidRDefault="008F5907" w:rsidP="004041CD">
      <w:pPr>
        <w:pStyle w:val="NormalPACKT"/>
      </w:pPr>
      <w:r>
        <w:t xml:space="preserve">Comments are supposed to be written on any section to make fellow developers more familiar with what is going on. To comment in a code, we use the “//” double back-slash symbols. Whatever we write within that will not be compiled and will be ignored by the compiler. As a result, we can use that to make a note on different aspects in the code. We can also use the /* symbol to comment about multiple line. Anything that is within a /* and */, will be ignored by the compiler. This technique becomes useful if we need to debug an application. We first comment out a large section of the code which we think is the culprit. The code should now build. Then we start uncommenting the code till we reach a point where the code breaks again. </w:t>
      </w:r>
    </w:p>
    <w:p w14:paraId="63C367A7" w14:textId="7213BAF9" w:rsidR="008F5907" w:rsidRPr="004041CD" w:rsidRDefault="008F5907" w:rsidP="004041CD">
      <w:pPr>
        <w:pStyle w:val="NormalPACKT"/>
      </w:pPr>
      <w:r>
        <w:t>Sometimes programmers also tend to over comment. For example, there is no need to write “//Addition” on top of an addition function as we can clearly see that two numbers are being added. Similarly, we should not under-comment. As there are no comments on top of the Logic function, we have no clue as to why we are using that function and what that function does. So we must remember to comment just enough. This will only happen with practise and working in a team environment.</w:t>
      </w:r>
    </w:p>
    <w:p w14:paraId="6CA2F05D" w14:textId="37C92804" w:rsidR="001225D8" w:rsidRDefault="008F5907" w:rsidP="008F5907">
      <w:pPr>
        <w:pStyle w:val="Heading1"/>
        <w:numPr>
          <w:ilvl w:val="0"/>
          <w:numId w:val="0"/>
        </w:numPr>
      </w:pPr>
      <w:r>
        <w:t xml:space="preserve"> </w:t>
      </w:r>
      <w:r w:rsidR="00930650">
        <w:t xml:space="preserve">Using </w:t>
      </w:r>
      <w:r w:rsidR="008B047B">
        <w:t>bit fields in struct</w:t>
      </w:r>
    </w:p>
    <w:p w14:paraId="0DE8A3A1" w14:textId="42440C41" w:rsidR="00055DED" w:rsidRPr="00827820" w:rsidRDefault="00B85C18" w:rsidP="004A22D3">
      <w:pPr>
        <w:pStyle w:val="NormalPACKT"/>
        <w:rPr>
          <w:lang w:val="en-NZ"/>
        </w:rPr>
      </w:pPr>
      <w:r>
        <w:rPr>
          <w:lang w:val="en-US"/>
        </w:rPr>
        <w:t>In structures, we can use bit fields to denote how much size we want the structure to be. Along with this, it is also important to understand how much size a struct actually take.</w:t>
      </w:r>
    </w:p>
    <w:p w14:paraId="1A12BB7B" w14:textId="77777777" w:rsidR="001225D8" w:rsidRDefault="001225D8" w:rsidP="004A22D3">
      <w:pPr>
        <w:pStyle w:val="Heading2"/>
        <w:numPr>
          <w:ilvl w:val="0"/>
          <w:numId w:val="0"/>
        </w:numPr>
      </w:pPr>
      <w:r>
        <w:t>Getting ready</w:t>
      </w:r>
    </w:p>
    <w:p w14:paraId="6A9BD0BD" w14:textId="6E20DF91" w:rsidR="001225D8" w:rsidRDefault="00E8164A" w:rsidP="001225D8">
      <w:pPr>
        <w:pStyle w:val="NormalPACKT"/>
      </w:pPr>
      <w:r>
        <w:t>You need a Windows machine</w:t>
      </w:r>
      <w:r w:rsidR="005D2498">
        <w:t xml:space="preserve"> and a working copy of Visual Studio</w:t>
      </w:r>
      <w:r>
        <w:t>. No other pre-requisite is needed.</w:t>
      </w:r>
    </w:p>
    <w:p w14:paraId="76A3DA18" w14:textId="77777777" w:rsidR="001225D8" w:rsidRDefault="001225D8" w:rsidP="00291B74">
      <w:pPr>
        <w:pStyle w:val="Heading2"/>
        <w:numPr>
          <w:ilvl w:val="1"/>
          <w:numId w:val="1"/>
        </w:numPr>
        <w:tabs>
          <w:tab w:val="left" w:pos="0"/>
        </w:tabs>
      </w:pPr>
      <w:r>
        <w:t>How to do it...</w:t>
      </w:r>
    </w:p>
    <w:p w14:paraId="5C0A774A" w14:textId="4364D08A" w:rsidR="00BB52C7" w:rsidRDefault="00BB52C7" w:rsidP="00BB52C7">
      <w:pPr>
        <w:pStyle w:val="NormalPACKT"/>
      </w:pPr>
      <w:r>
        <w:t xml:space="preserve">In this recipe we will find out how </w:t>
      </w:r>
      <w:r w:rsidR="00FC5A06">
        <w:t xml:space="preserve">easy it is to </w:t>
      </w:r>
      <w:r w:rsidR="00B85C18">
        <w:t>use bit fields and find the size of a struct.</w:t>
      </w:r>
    </w:p>
    <w:p w14:paraId="0375C088" w14:textId="463929F2" w:rsidR="00BA39B7" w:rsidRDefault="00BA39B7" w:rsidP="00BA39B7">
      <w:pPr>
        <w:pStyle w:val="NumberedBulletPACKT"/>
        <w:numPr>
          <w:ilvl w:val="0"/>
          <w:numId w:val="23"/>
        </w:numPr>
        <w:tabs>
          <w:tab w:val="clear" w:pos="360"/>
          <w:tab w:val="left" w:pos="720"/>
        </w:tabs>
      </w:pPr>
      <w:r>
        <w:t>Add a source file called Source.cpp</w:t>
      </w:r>
    </w:p>
    <w:p w14:paraId="1A0AFC03" w14:textId="1764BD15" w:rsidR="00BA39B7" w:rsidRDefault="00BA39B7" w:rsidP="00BA39B7">
      <w:pPr>
        <w:pStyle w:val="NumberedBulletPACKT"/>
        <w:numPr>
          <w:ilvl w:val="0"/>
          <w:numId w:val="0"/>
        </w:numPr>
        <w:tabs>
          <w:tab w:val="clear" w:pos="360"/>
          <w:tab w:val="left" w:pos="720"/>
        </w:tabs>
        <w:ind w:left="720" w:hanging="397"/>
      </w:pPr>
      <w:r>
        <w:t>Code Snippet</w:t>
      </w:r>
    </w:p>
    <w:p w14:paraId="04977512" w14:textId="5767DA93" w:rsidR="00386929" w:rsidRDefault="00386929" w:rsidP="00BB52C7">
      <w:pPr>
        <w:pStyle w:val="NormalPACKT"/>
      </w:pPr>
    </w:p>
    <w:p w14:paraId="73BC9429" w14:textId="7E5879FB"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&lt;iostream&gt;</w:t>
      </w:r>
    </w:p>
    <w:p w14:paraId="248CE43A"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C1C5E4F"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lastRenderedPageBreak/>
        <w:t>struct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Type</w:t>
      </w:r>
    </w:p>
    <w:p w14:paraId="775AE359"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4D0C7B0"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a;</w:t>
      </w:r>
    </w:p>
    <w:p w14:paraId="08899C9C"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unsigned</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char</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c[</w:t>
      </w:r>
      <w:proofErr w:type="gramEnd"/>
      <w:r>
        <w:rPr>
          <w:rFonts w:ascii="Consolas" w:eastAsiaTheme="minorHAnsi" w:hAnsi="Consolas" w:cs="Consolas"/>
          <w:color w:val="000000"/>
          <w:sz w:val="19"/>
          <w:szCs w:val="19"/>
          <w:highlight w:val="white"/>
          <w:lang w:val="en-NZ" w:eastAsia="en-US"/>
        </w:rPr>
        <w:t>9];</w:t>
      </w:r>
    </w:p>
    <w:p w14:paraId="2249AEEB"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FF"/>
          <w:sz w:val="19"/>
          <w:szCs w:val="19"/>
          <w:highlight w:val="white"/>
          <w:lang w:val="en-NZ" w:eastAsia="en-US"/>
        </w:rPr>
        <w:t>unsigned</w:t>
      </w:r>
      <w:r>
        <w:rPr>
          <w:rFonts w:ascii="Consolas" w:eastAsiaTheme="minorHAnsi" w:hAnsi="Consolas" w:cs="Consolas"/>
          <w:color w:val="000000"/>
          <w:sz w:val="19"/>
          <w:szCs w:val="19"/>
          <w:highlight w:val="white"/>
          <w:lang w:val="en-NZ" w:eastAsia="en-US"/>
        </w:rPr>
        <w:t xml:space="preserve">  b</w:t>
      </w:r>
      <w:proofErr w:type="gramEnd"/>
      <w:r>
        <w:rPr>
          <w:rFonts w:ascii="Consolas" w:eastAsiaTheme="minorHAnsi" w:hAnsi="Consolas" w:cs="Consolas"/>
          <w:color w:val="000000"/>
          <w:sz w:val="19"/>
          <w:szCs w:val="19"/>
          <w:highlight w:val="white"/>
          <w:lang w:val="en-NZ" w:eastAsia="en-US"/>
        </w:rPr>
        <w:t>;</w:t>
      </w:r>
    </w:p>
    <w:p w14:paraId="7FC82138"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float</w:t>
      </w:r>
      <w:r>
        <w:rPr>
          <w:rFonts w:ascii="Consolas" w:eastAsiaTheme="minorHAnsi" w:hAnsi="Consolas" w:cs="Consolas"/>
          <w:color w:val="000000"/>
          <w:sz w:val="19"/>
          <w:szCs w:val="19"/>
          <w:highlight w:val="white"/>
          <w:lang w:val="en-NZ" w:eastAsia="en-US"/>
        </w:rPr>
        <w:t xml:space="preserve"> d;</w:t>
      </w:r>
    </w:p>
    <w:p w14:paraId="3BAF55DC"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07D9DC8"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E1AD8B8"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6F90D97"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struct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Type2</w:t>
      </w:r>
    </w:p>
    <w:p w14:paraId="7B8B58B5"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2BD70573"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a :</w:t>
      </w:r>
      <w:proofErr w:type="gramEnd"/>
      <w:r>
        <w:rPr>
          <w:rFonts w:ascii="Consolas" w:eastAsiaTheme="minorHAnsi" w:hAnsi="Consolas" w:cs="Consolas"/>
          <w:color w:val="000000"/>
          <w:sz w:val="19"/>
          <w:szCs w:val="19"/>
          <w:highlight w:val="white"/>
          <w:lang w:val="en-NZ" w:eastAsia="en-US"/>
        </w:rPr>
        <w:t xml:space="preserve"> 2;</w:t>
      </w:r>
    </w:p>
    <w:p w14:paraId="72F8E39E"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b :</w:t>
      </w:r>
      <w:proofErr w:type="gramEnd"/>
      <w:r>
        <w:rPr>
          <w:rFonts w:ascii="Consolas" w:eastAsiaTheme="minorHAnsi" w:hAnsi="Consolas" w:cs="Consolas"/>
          <w:color w:val="000000"/>
          <w:sz w:val="19"/>
          <w:szCs w:val="19"/>
          <w:highlight w:val="white"/>
          <w:lang w:val="en-NZ" w:eastAsia="en-US"/>
        </w:rPr>
        <w:t xml:space="preserve"> 2;</w:t>
      </w:r>
    </w:p>
    <w:p w14:paraId="5141123E"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865B974"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main(</w:t>
      </w:r>
      <w:proofErr w:type="gramEnd"/>
      <w:r>
        <w:rPr>
          <w:rFonts w:ascii="Consolas" w:eastAsiaTheme="minorHAnsi" w:hAnsi="Consolas" w:cs="Consolas"/>
          <w:color w:val="000000"/>
          <w:sz w:val="19"/>
          <w:szCs w:val="19"/>
          <w:highlight w:val="white"/>
          <w:lang w:val="en-NZ" w:eastAsia="en-US"/>
        </w:rPr>
        <w:t>)</w:t>
      </w:r>
    </w:p>
    <w:p w14:paraId="01886452"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687D54B6"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std::</w:t>
      </w:r>
      <w:proofErr w:type="gramEnd"/>
      <w:r>
        <w:rPr>
          <w:rFonts w:ascii="Consolas" w:eastAsiaTheme="minorHAnsi" w:hAnsi="Consolas" w:cs="Consolas"/>
          <w:color w:val="000000"/>
          <w:sz w:val="19"/>
          <w:szCs w:val="19"/>
          <w:highlight w:val="white"/>
          <w:lang w:val="en-NZ" w:eastAsia="en-US"/>
        </w:rPr>
        <w:t xml:space="preserve">cout </w:t>
      </w:r>
      <w:r>
        <w:rPr>
          <w:rFonts w:ascii="Consolas" w:eastAsiaTheme="minorHAnsi" w:hAnsi="Consolas" w:cs="Consolas"/>
          <w:color w:val="008080"/>
          <w:sz w:val="19"/>
          <w:szCs w:val="19"/>
          <w:highlight w:val="white"/>
          <w:lang w:val="en-NZ" w:eastAsia="en-US"/>
        </w:rPr>
        <w:t>&lt;&lt;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Type</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008080"/>
          <w:sz w:val="19"/>
          <w:szCs w:val="19"/>
          <w:highlight w:val="white"/>
          <w:lang w:val="en-NZ" w:eastAsia="en-US"/>
        </w:rPr>
        <w:t>&lt;&lt;</w:t>
      </w:r>
      <w:r>
        <w:rPr>
          <w:rFonts w:ascii="Consolas" w:eastAsiaTheme="minorHAnsi" w:hAnsi="Consolas" w:cs="Consolas"/>
          <w:color w:val="000000"/>
          <w:sz w:val="19"/>
          <w:szCs w:val="19"/>
          <w:highlight w:val="white"/>
          <w:lang w:val="en-NZ" w:eastAsia="en-US"/>
        </w:rPr>
        <w:t>std::endl;</w:t>
      </w:r>
    </w:p>
    <w:p w14:paraId="2B27A96E"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std::</w:t>
      </w:r>
      <w:proofErr w:type="gramEnd"/>
      <w:r>
        <w:rPr>
          <w:rFonts w:ascii="Consolas" w:eastAsiaTheme="minorHAnsi" w:hAnsi="Consolas" w:cs="Consolas"/>
          <w:color w:val="000000"/>
          <w:sz w:val="19"/>
          <w:szCs w:val="19"/>
          <w:highlight w:val="white"/>
          <w:lang w:val="en-NZ" w:eastAsia="en-US"/>
        </w:rPr>
        <w:t xml:space="preserve">cout </w:t>
      </w:r>
      <w:r>
        <w:rPr>
          <w:rFonts w:ascii="Consolas" w:eastAsiaTheme="minorHAnsi" w:hAnsi="Consolas" w:cs="Consolas"/>
          <w:color w:val="008080"/>
          <w:sz w:val="19"/>
          <w:szCs w:val="19"/>
          <w:highlight w:val="white"/>
          <w:lang w:val="en-NZ" w:eastAsia="en-US"/>
        </w:rPr>
        <w:t>&lt;&lt;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sizeof</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2B91AF"/>
          <w:sz w:val="19"/>
          <w:szCs w:val="19"/>
          <w:highlight w:val="white"/>
          <w:lang w:val="en-NZ" w:eastAsia="en-US"/>
        </w:rPr>
        <w:t>Type2</w:t>
      </w:r>
      <w:r>
        <w:rPr>
          <w:rFonts w:ascii="Consolas" w:eastAsiaTheme="minorHAnsi" w:hAnsi="Consolas" w:cs="Consolas"/>
          <w:color w:val="000000"/>
          <w:sz w:val="19"/>
          <w:szCs w:val="19"/>
          <w:highlight w:val="white"/>
          <w:lang w:val="en-NZ" w:eastAsia="en-US"/>
        </w:rPr>
        <w:t>);</w:t>
      </w:r>
    </w:p>
    <w:p w14:paraId="2B9BA1B3"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C972779"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a;</w:t>
      </w:r>
    </w:p>
    <w:p w14:paraId="1DD1FF76" w14:textId="77777777" w:rsidR="00DB1EB9" w:rsidRDefault="00DB1EB9" w:rsidP="00DB1EB9">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proofErr w:type="gramStart"/>
      <w:r>
        <w:rPr>
          <w:rFonts w:ascii="Consolas" w:eastAsiaTheme="minorHAnsi" w:hAnsi="Consolas" w:cs="Consolas"/>
          <w:color w:val="000000"/>
          <w:sz w:val="19"/>
          <w:szCs w:val="19"/>
          <w:highlight w:val="white"/>
          <w:lang w:val="en-NZ" w:eastAsia="en-US"/>
        </w:rPr>
        <w:t>std::</w:t>
      </w:r>
      <w:proofErr w:type="gramEnd"/>
      <w:r>
        <w:rPr>
          <w:rFonts w:ascii="Consolas" w:eastAsiaTheme="minorHAnsi" w:hAnsi="Consolas" w:cs="Consolas"/>
          <w:color w:val="000000"/>
          <w:sz w:val="19"/>
          <w:szCs w:val="19"/>
          <w:highlight w:val="white"/>
          <w:lang w:val="en-NZ" w:eastAsia="en-US"/>
        </w:rPr>
        <w:t xml:space="preserve">cin </w:t>
      </w:r>
      <w:r>
        <w:rPr>
          <w:rFonts w:ascii="Consolas" w:eastAsiaTheme="minorHAnsi" w:hAnsi="Consolas" w:cs="Consolas"/>
          <w:color w:val="008080"/>
          <w:sz w:val="19"/>
          <w:szCs w:val="19"/>
          <w:highlight w:val="white"/>
          <w:lang w:val="en-NZ" w:eastAsia="en-US"/>
        </w:rPr>
        <w:t>&gt;&gt;</w:t>
      </w:r>
      <w:r>
        <w:rPr>
          <w:rFonts w:ascii="Consolas" w:eastAsiaTheme="minorHAnsi" w:hAnsi="Consolas" w:cs="Consolas"/>
          <w:color w:val="000000"/>
          <w:sz w:val="19"/>
          <w:szCs w:val="19"/>
          <w:highlight w:val="white"/>
          <w:lang w:val="en-NZ" w:eastAsia="en-US"/>
        </w:rPr>
        <w:t xml:space="preserve"> a;</w:t>
      </w:r>
    </w:p>
    <w:p w14:paraId="43B47583" w14:textId="1C4215AE" w:rsidR="006D2D57" w:rsidRDefault="00DB1EB9" w:rsidP="00DB1EB9">
      <w:pPr>
        <w:suppressAutoHyphens w:val="0"/>
        <w:autoSpaceDE w:val="0"/>
        <w:autoSpaceDN w:val="0"/>
        <w:adjustRightInd w:val="0"/>
        <w:spacing w:after="0"/>
      </w:pPr>
      <w:r>
        <w:rPr>
          <w:rFonts w:ascii="Consolas" w:eastAsiaTheme="minorHAnsi" w:hAnsi="Consolas" w:cs="Consolas"/>
          <w:color w:val="000000"/>
          <w:sz w:val="19"/>
          <w:szCs w:val="19"/>
          <w:highlight w:val="white"/>
          <w:lang w:val="en-NZ" w:eastAsia="en-US"/>
        </w:rPr>
        <w:t>}</w:t>
      </w:r>
    </w:p>
    <w:p w14:paraId="554B6BD7" w14:textId="4C311F57" w:rsidR="001225D8" w:rsidRDefault="001225D8" w:rsidP="00031AA1">
      <w:pPr>
        <w:pStyle w:val="Heading2"/>
        <w:numPr>
          <w:ilvl w:val="1"/>
          <w:numId w:val="6"/>
        </w:numPr>
        <w:tabs>
          <w:tab w:val="left" w:pos="0"/>
        </w:tabs>
      </w:pPr>
      <w:r>
        <w:t>How it works...</w:t>
      </w:r>
    </w:p>
    <w:p w14:paraId="345CEF0F" w14:textId="6AF10AA8" w:rsidR="00DA1649" w:rsidRDefault="00DB1EB9" w:rsidP="00DA1649">
      <w:pPr>
        <w:pStyle w:val="NormalPACKT"/>
      </w:pPr>
      <w:r>
        <w:t xml:space="preserve">As you see in the example we have assigned a struct of int, a char array, an undefined unsigned variable and a float. When we execute the program, the output </w:t>
      </w:r>
      <w:r w:rsidR="00AF69D2">
        <w:t xml:space="preserve">should be the size of both the structure in bytes.  Assuming we are running this program on a 64-bit machine, int is 4 bytes, unsigned char array is 9 bytes, unsigned by default is 4 bytes and float is 4 bytes. If we add them up, the total is 21 bytes. Still if we print it out, we will notice that the output is 24 bytes. The reason for this is called “padding”. C++ always fetches data in chunks of 4 bytes. Hence it will always pad up with extra bytes till the size is a multiple of 4. Because the size of the struct came out to be 21, the nearest multiple of 4 is 24. Hence we get that answer. </w:t>
      </w:r>
    </w:p>
    <w:p w14:paraId="3C32B11D" w14:textId="303FAEAA" w:rsidR="00AF69D2" w:rsidRPr="00DA1649" w:rsidRDefault="00AF69D2" w:rsidP="00DA1649">
      <w:pPr>
        <w:pStyle w:val="NormalPACKT"/>
      </w:pPr>
      <w:r>
        <w:t xml:space="preserve">Looking at the second struct, what we have done is assigned bit field. Although an int is 4 bytes, we can instruct it to just have 2 bytes. The syntax for doing it is adding a “:” and then followed by the byte value. So for the second struct, if we find the value, it is going to output it as 4 instead of 8. </w:t>
      </w:r>
    </w:p>
    <w:p w14:paraId="14057E1B" w14:textId="77777777" w:rsidR="00F37F8C" w:rsidRPr="0067682A" w:rsidRDefault="00F37F8C" w:rsidP="0067682A">
      <w:pPr>
        <w:pStyle w:val="NormalPACKT"/>
        <w:rPr>
          <w:rFonts w:asciiTheme="minorHAnsi" w:hAnsiTheme="minorHAnsi"/>
          <w:szCs w:val="22"/>
        </w:rPr>
      </w:pPr>
    </w:p>
    <w:p w14:paraId="7541419E" w14:textId="7F1470E4" w:rsidR="001225D8" w:rsidRDefault="00421E57" w:rsidP="00031AA1">
      <w:pPr>
        <w:pStyle w:val="Heading1"/>
        <w:numPr>
          <w:ilvl w:val="0"/>
          <w:numId w:val="7"/>
        </w:numPr>
        <w:tabs>
          <w:tab w:val="left" w:pos="0"/>
        </w:tabs>
      </w:pPr>
      <w:r>
        <w:t>Writing a sound technical design document</w:t>
      </w:r>
    </w:p>
    <w:p w14:paraId="4201D4A2" w14:textId="6D645424" w:rsidR="005D3C0B" w:rsidRDefault="00B07DFD" w:rsidP="005D3C0B">
      <w:r>
        <w:lastRenderedPageBreak/>
        <w:t xml:space="preserve">When we start a project, there are 2 backbones that we generally rely on. This system is changing rapidly though with the advent of indie games. However, in a large scale gaming studio, this process is still valid. The first document is a </w:t>
      </w:r>
      <w:r w:rsidR="008B002A">
        <w:t xml:space="preserve">game </w:t>
      </w:r>
      <w:r>
        <w:t xml:space="preserve">design document. The second document is a </w:t>
      </w:r>
      <w:r w:rsidR="008B002A">
        <w:t>technical design document. The technical design document should list the key features and high level architecture of the key features.</w:t>
      </w:r>
    </w:p>
    <w:p w14:paraId="265D9C1C" w14:textId="77777777" w:rsidR="001225D8" w:rsidRDefault="001225D8" w:rsidP="00291B74">
      <w:pPr>
        <w:pStyle w:val="Heading2"/>
        <w:numPr>
          <w:ilvl w:val="1"/>
          <w:numId w:val="1"/>
        </w:numPr>
        <w:tabs>
          <w:tab w:val="left" w:pos="0"/>
        </w:tabs>
      </w:pPr>
      <w:r>
        <w:t>Getting ready</w:t>
      </w:r>
    </w:p>
    <w:p w14:paraId="056AE73E" w14:textId="0D3C2A30" w:rsidR="00750B6C" w:rsidRDefault="00750B6C" w:rsidP="00750B6C">
      <w:pPr>
        <w:pStyle w:val="NormalPACKT"/>
        <w:numPr>
          <w:ilvl w:val="0"/>
          <w:numId w:val="1"/>
        </w:numPr>
      </w:pPr>
      <w:r>
        <w:t xml:space="preserve">You need to have a working </w:t>
      </w:r>
      <w:r w:rsidR="00662463">
        <w:t>Windows mach</w:t>
      </w:r>
      <w:r w:rsidR="00B25082">
        <w:t>ine.</w:t>
      </w:r>
    </w:p>
    <w:p w14:paraId="5E264079" w14:textId="259AACB2" w:rsidR="001225D8" w:rsidRDefault="001225D8" w:rsidP="00291B74">
      <w:pPr>
        <w:pStyle w:val="Heading2"/>
        <w:numPr>
          <w:ilvl w:val="1"/>
          <w:numId w:val="1"/>
        </w:numPr>
        <w:tabs>
          <w:tab w:val="left" w:pos="0"/>
        </w:tabs>
      </w:pPr>
      <w:r>
        <w:t>How to do it...</w:t>
      </w:r>
    </w:p>
    <w:p w14:paraId="39DFFD55" w14:textId="0E9CAAA0" w:rsidR="009A2603" w:rsidRPr="009A2603" w:rsidRDefault="008F06DA" w:rsidP="009A2603">
      <w:pPr>
        <w:pStyle w:val="NormalPACKT"/>
      </w:pPr>
      <w:r>
        <w:t>In this recipe we will see how easy it is to create a technical design document</w:t>
      </w:r>
    </w:p>
    <w:p w14:paraId="38C8E7D4" w14:textId="745D4B3F" w:rsidR="00B33D5E" w:rsidRPr="00B33D5E" w:rsidRDefault="00B33D5E" w:rsidP="00B33D5E">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Theme="minorHAnsi" w:eastAsiaTheme="minorHAnsi" w:hAnsiTheme="minorHAnsi" w:cs="Consolas"/>
          <w:color w:val="000000"/>
          <w:szCs w:val="22"/>
          <w:highlight w:val="white"/>
          <w:lang w:val="en-NZ" w:eastAsia="en-US"/>
        </w:rPr>
        <w:t>Open an editor of your choice, preferably Microsoft Word.</w:t>
      </w:r>
    </w:p>
    <w:p w14:paraId="50263EBB" w14:textId="71293AD7" w:rsidR="00DB201C" w:rsidRPr="00B33D5E" w:rsidRDefault="00B33D5E" w:rsidP="00B33D5E">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Theme="minorHAnsi" w:eastAsiaTheme="minorHAnsi" w:hAnsiTheme="minorHAnsi" w:cs="Consolas"/>
          <w:color w:val="000000"/>
          <w:szCs w:val="22"/>
          <w:highlight w:val="white"/>
          <w:lang w:val="en-NZ" w:eastAsia="en-US"/>
        </w:rPr>
        <w:t>List the key technical components of the game.</w:t>
      </w:r>
    </w:p>
    <w:p w14:paraId="5344D1BA" w14:textId="63FC4855" w:rsidR="00B33D5E" w:rsidRPr="00B33D5E" w:rsidRDefault="00B33D5E" w:rsidP="00B33D5E">
      <w:pPr>
        <w:pStyle w:val="ListParagraph"/>
        <w:numPr>
          <w:ilvl w:val="0"/>
          <w:numId w:val="23"/>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Theme="minorHAnsi" w:eastAsiaTheme="minorHAnsi" w:hAnsiTheme="minorHAnsi" w:cs="Consolas"/>
          <w:color w:val="000000"/>
          <w:szCs w:val="22"/>
          <w:highlight w:val="white"/>
          <w:lang w:val="en-NZ" w:eastAsia="en-US"/>
        </w:rPr>
        <w:t>Create a data flow diagram to represent the flow of data between various components of the engine.</w:t>
      </w:r>
    </w:p>
    <w:p w14:paraId="696B3489" w14:textId="537AADC1" w:rsidR="00B33D5E" w:rsidRPr="00B33D5E" w:rsidRDefault="00B33D5E" w:rsidP="00B33D5E">
      <w:pPr>
        <w:pStyle w:val="ListParagraph"/>
        <w:numPr>
          <w:ilvl w:val="0"/>
          <w:numId w:val="23"/>
        </w:num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r w:rsidRPr="00B33D5E">
        <w:rPr>
          <w:rFonts w:asciiTheme="minorHAnsi" w:eastAsiaTheme="minorHAnsi" w:hAnsiTheme="minorHAnsi" w:cs="Consolas"/>
          <w:color w:val="000000"/>
          <w:szCs w:val="22"/>
          <w:highlight w:val="white"/>
          <w:lang w:val="en-NZ" w:eastAsia="en-US"/>
        </w:rPr>
        <w:t>Create a flowchart to explain the logic of a certain complex section.</w:t>
      </w:r>
    </w:p>
    <w:p w14:paraId="24689849" w14:textId="11305B2A" w:rsidR="00B33D5E" w:rsidRPr="00B33D5E" w:rsidRDefault="00B33D5E" w:rsidP="00B33D5E">
      <w:pPr>
        <w:pStyle w:val="ListParagraph"/>
        <w:numPr>
          <w:ilvl w:val="0"/>
          <w:numId w:val="23"/>
        </w:numPr>
        <w:suppressAutoHyphens w:val="0"/>
        <w:autoSpaceDE w:val="0"/>
        <w:autoSpaceDN w:val="0"/>
        <w:adjustRightInd w:val="0"/>
        <w:spacing w:after="0"/>
        <w:rPr>
          <w:rFonts w:asciiTheme="minorHAnsi" w:eastAsiaTheme="minorHAnsi" w:hAnsiTheme="minorHAnsi" w:cs="Consolas"/>
          <w:color w:val="000000"/>
          <w:szCs w:val="22"/>
          <w:highlight w:val="white"/>
          <w:lang w:val="en-NZ" w:eastAsia="en-US"/>
        </w:rPr>
      </w:pPr>
      <w:r w:rsidRPr="00B33D5E">
        <w:rPr>
          <w:rFonts w:asciiTheme="minorHAnsi" w:eastAsiaTheme="minorHAnsi" w:hAnsiTheme="minorHAnsi" w:cs="Consolas"/>
          <w:color w:val="000000"/>
          <w:szCs w:val="22"/>
          <w:highlight w:val="white"/>
          <w:lang w:val="en-NZ" w:eastAsia="en-US"/>
        </w:rPr>
        <w:t>Write pseudo code for the sections that are key to the development of the game.</w:t>
      </w:r>
    </w:p>
    <w:p w14:paraId="116FAC69" w14:textId="5FC2CE4E" w:rsidR="001225D8" w:rsidRDefault="001225D8" w:rsidP="0024254F">
      <w:pPr>
        <w:pStyle w:val="Heading2"/>
        <w:numPr>
          <w:ilvl w:val="1"/>
          <w:numId w:val="1"/>
        </w:numPr>
        <w:tabs>
          <w:tab w:val="left" w:pos="0"/>
        </w:tabs>
      </w:pPr>
      <w:r>
        <w:t>How it works...</w:t>
      </w:r>
    </w:p>
    <w:p w14:paraId="4F7182A4" w14:textId="0D054ADF" w:rsidR="00436FFC" w:rsidRPr="00436FFC" w:rsidRDefault="00436FFC" w:rsidP="00436FFC">
      <w:pPr>
        <w:pStyle w:val="NormalPACKT"/>
      </w:pPr>
      <w:r>
        <w:t xml:space="preserve">Once the key components are listed, automatically the project manager can assess the risk and complexity of each task. </w:t>
      </w:r>
      <w:r w:rsidR="008F06DA">
        <w:t>Accordingly, the developer will also be at ease at understanding what the key components of the engine/game is. This will help the developer plan his actions as well. When the data flow diagram is made, it will be easy to understand which component is dependent on which other component. As a result, the developer will know he has to implement A before he starts coding B. A flowchart is also a great way to understand the flow of logic and sometimes helps to solve ambiguity which could have happened in the future. Finally, a pseudo code is essential to explain to the developer how he must implement the code or rather what is an advisable approach. As a pseudo code is language independent, the same pseudo code could be used to write a game even in other languages apart from C++.</w:t>
      </w:r>
    </w:p>
    <w:p w14:paraId="5CDE3866" w14:textId="2B7D143C" w:rsidR="001225D8" w:rsidRDefault="007A6133" w:rsidP="00031AA1">
      <w:pPr>
        <w:pStyle w:val="Heading1"/>
        <w:numPr>
          <w:ilvl w:val="0"/>
          <w:numId w:val="8"/>
        </w:numPr>
        <w:tabs>
          <w:tab w:val="left" w:pos="0"/>
        </w:tabs>
      </w:pPr>
      <w:r>
        <w:t>Using the const keyword to optimise code</w:t>
      </w:r>
    </w:p>
    <w:p w14:paraId="36ECF9D5" w14:textId="01249601" w:rsidR="001225D8" w:rsidRDefault="007A6133" w:rsidP="001225D8">
      <w:r>
        <w:t>We have already seen in previous recipes that a const keyword is used to make a data or pointer constant so that we cannot change the value or address respectively</w:t>
      </w:r>
      <w:r w:rsidR="00123920">
        <w:t>.</w:t>
      </w:r>
      <w:r>
        <w:t xml:space="preserve"> There is one more advantage of using the const keyword. This is particularly useful in object </w:t>
      </w:r>
      <w:r>
        <w:lastRenderedPageBreak/>
        <w:t>oriented paradigm.</w:t>
      </w:r>
    </w:p>
    <w:p w14:paraId="58EA57F0" w14:textId="77777777" w:rsidR="00D730DA" w:rsidRDefault="00D730DA" w:rsidP="001225D8"/>
    <w:p w14:paraId="3C392B62" w14:textId="77777777" w:rsidR="001225D8" w:rsidRDefault="001225D8" w:rsidP="00291B74">
      <w:pPr>
        <w:pStyle w:val="Heading2"/>
        <w:numPr>
          <w:ilvl w:val="1"/>
          <w:numId w:val="1"/>
        </w:numPr>
        <w:tabs>
          <w:tab w:val="left" w:pos="0"/>
        </w:tabs>
      </w:pPr>
      <w:r>
        <w:t>Getting ready</w:t>
      </w:r>
    </w:p>
    <w:p w14:paraId="1C10B47E" w14:textId="624AECED" w:rsidR="001225D8" w:rsidRDefault="001225D8" w:rsidP="0054457E">
      <w:pPr>
        <w:pStyle w:val="NormalPACKT"/>
      </w:pPr>
      <w:r>
        <w:t xml:space="preserve">For this recipe, </w:t>
      </w:r>
      <w:r w:rsidR="00305901">
        <w:t>y</w:t>
      </w:r>
      <w:r w:rsidR="009A1C82">
        <w:t xml:space="preserve">ou will need a Windows machine and an installed version of </w:t>
      </w:r>
      <w:r w:rsidR="008B18AB">
        <w:t>Visual Studio.</w:t>
      </w:r>
    </w:p>
    <w:p w14:paraId="47E9169F" w14:textId="77777777" w:rsidR="001225D8" w:rsidRDefault="001225D8" w:rsidP="00291B74">
      <w:pPr>
        <w:pStyle w:val="Heading2"/>
        <w:numPr>
          <w:ilvl w:val="1"/>
          <w:numId w:val="1"/>
        </w:numPr>
        <w:tabs>
          <w:tab w:val="left" w:pos="0"/>
        </w:tabs>
      </w:pPr>
      <w:r>
        <w:t>How to do it...</w:t>
      </w:r>
    </w:p>
    <w:p w14:paraId="42D52506" w14:textId="60F613C9" w:rsidR="006F2964" w:rsidRPr="00E94571" w:rsidRDefault="006F2964" w:rsidP="006F2964">
      <w:pPr>
        <w:pStyle w:val="NormalPACKT"/>
        <w:numPr>
          <w:ilvl w:val="0"/>
          <w:numId w:val="1"/>
        </w:numPr>
      </w:pPr>
      <w:r>
        <w:t xml:space="preserve">In this recipe we will find out how easy it is to </w:t>
      </w:r>
      <w:r w:rsidR="00EC02BF">
        <w:t>use the const keyword effectively.</w:t>
      </w:r>
    </w:p>
    <w:p w14:paraId="29D465BB"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FF"/>
          <w:sz w:val="19"/>
          <w:szCs w:val="19"/>
          <w:highlight w:val="white"/>
          <w:lang w:val="en-NZ" w:eastAsia="en-US"/>
        </w:rPr>
        <w:t>#include</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A31515"/>
          <w:sz w:val="19"/>
          <w:szCs w:val="19"/>
          <w:highlight w:val="white"/>
          <w:lang w:val="en-NZ" w:eastAsia="en-US"/>
        </w:rPr>
        <w:t>&lt;iostream&gt;</w:t>
      </w:r>
    </w:p>
    <w:p w14:paraId="544F7BF1"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852B18F"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FF"/>
          <w:sz w:val="19"/>
          <w:szCs w:val="19"/>
          <w:highlight w:val="white"/>
          <w:lang w:val="en-NZ" w:eastAsia="en-US"/>
        </w:rPr>
        <w:t>class</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2B91AF"/>
          <w:sz w:val="19"/>
          <w:szCs w:val="19"/>
          <w:highlight w:val="white"/>
          <w:lang w:val="en-NZ" w:eastAsia="en-US"/>
        </w:rPr>
        <w:t>A</w:t>
      </w:r>
    </w:p>
    <w:p w14:paraId="677268BA"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w:t>
      </w:r>
    </w:p>
    <w:p w14:paraId="2B28A71A"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FF"/>
          <w:sz w:val="19"/>
          <w:szCs w:val="19"/>
          <w:highlight w:val="white"/>
          <w:lang w:val="en-NZ" w:eastAsia="en-US"/>
        </w:rPr>
        <w:t>public</w:t>
      </w:r>
      <w:r w:rsidRPr="00C5277C">
        <w:rPr>
          <w:rFonts w:ascii="Consolas" w:eastAsiaTheme="minorHAnsi" w:hAnsi="Consolas" w:cs="Consolas"/>
          <w:color w:val="000000"/>
          <w:sz w:val="19"/>
          <w:szCs w:val="19"/>
          <w:highlight w:val="white"/>
          <w:lang w:val="en-NZ" w:eastAsia="en-US"/>
        </w:rPr>
        <w:t>:</w:t>
      </w:r>
    </w:p>
    <w:p w14:paraId="519F49C4"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6DDBC51"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FF"/>
          <w:sz w:val="19"/>
          <w:szCs w:val="19"/>
          <w:highlight w:val="white"/>
          <w:lang w:val="en-NZ" w:eastAsia="en-US"/>
        </w:rPr>
        <w:t>void</w:t>
      </w:r>
      <w:r w:rsidRPr="00C5277C">
        <w:rPr>
          <w:rFonts w:ascii="Consolas" w:eastAsiaTheme="minorHAnsi" w:hAnsi="Consolas" w:cs="Consolas"/>
          <w:color w:val="000000"/>
          <w:sz w:val="19"/>
          <w:szCs w:val="19"/>
          <w:highlight w:val="white"/>
          <w:lang w:val="en-NZ" w:eastAsia="en-US"/>
        </w:rPr>
        <w:t xml:space="preserve"> </w:t>
      </w:r>
      <w:proofErr w:type="gramStart"/>
      <w:r w:rsidRPr="00C5277C">
        <w:rPr>
          <w:rFonts w:ascii="Consolas" w:eastAsiaTheme="minorHAnsi" w:hAnsi="Consolas" w:cs="Consolas"/>
          <w:color w:val="000000"/>
          <w:sz w:val="19"/>
          <w:szCs w:val="19"/>
          <w:highlight w:val="white"/>
          <w:lang w:val="en-NZ" w:eastAsia="en-US"/>
        </w:rPr>
        <w:t>Calc(</w:t>
      </w:r>
      <w:proofErr w:type="gramEnd"/>
      <w:r w:rsidRPr="00C5277C">
        <w:rPr>
          <w:rFonts w:ascii="Consolas" w:eastAsiaTheme="minorHAnsi" w:hAnsi="Consolas" w:cs="Consolas"/>
          <w:color w:val="000000"/>
          <w:sz w:val="19"/>
          <w:szCs w:val="19"/>
          <w:highlight w:val="white"/>
          <w:lang w:val="en-NZ" w:eastAsia="en-US"/>
        </w:rPr>
        <w:t>)</w:t>
      </w:r>
      <w:r w:rsidRPr="00C5277C">
        <w:rPr>
          <w:rFonts w:ascii="Consolas" w:eastAsiaTheme="minorHAnsi" w:hAnsi="Consolas" w:cs="Consolas"/>
          <w:color w:val="0000FF"/>
          <w:sz w:val="19"/>
          <w:szCs w:val="19"/>
          <w:highlight w:val="white"/>
          <w:lang w:val="en-NZ" w:eastAsia="en-US"/>
        </w:rPr>
        <w:t>const</w:t>
      </w:r>
    </w:p>
    <w:p w14:paraId="638E60A4"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w:t>
      </w:r>
    </w:p>
    <w:p w14:paraId="681E5F06"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00"/>
          <w:sz w:val="19"/>
          <w:szCs w:val="19"/>
          <w:highlight w:val="white"/>
          <w:lang w:val="en-NZ" w:eastAsia="en-US"/>
        </w:rPr>
        <w:tab/>
      </w:r>
      <w:proofErr w:type="gramStart"/>
      <w:r w:rsidRPr="00C5277C">
        <w:rPr>
          <w:rFonts w:ascii="Consolas" w:eastAsiaTheme="minorHAnsi" w:hAnsi="Consolas" w:cs="Consolas"/>
          <w:color w:val="000000"/>
          <w:sz w:val="19"/>
          <w:szCs w:val="19"/>
          <w:highlight w:val="white"/>
          <w:lang w:val="en-NZ" w:eastAsia="en-US"/>
        </w:rPr>
        <w:t>Add(</w:t>
      </w:r>
      <w:proofErr w:type="gramEnd"/>
      <w:r w:rsidRPr="00C5277C">
        <w:rPr>
          <w:rFonts w:ascii="Consolas" w:eastAsiaTheme="minorHAnsi" w:hAnsi="Consolas" w:cs="Consolas"/>
          <w:color w:val="000000"/>
          <w:sz w:val="19"/>
          <w:szCs w:val="19"/>
          <w:highlight w:val="white"/>
          <w:lang w:val="en-NZ" w:eastAsia="en-US"/>
        </w:rPr>
        <w:t>a, b);</w:t>
      </w:r>
    </w:p>
    <w:p w14:paraId="70305526"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8000"/>
          <w:sz w:val="19"/>
          <w:szCs w:val="19"/>
          <w:highlight w:val="white"/>
          <w:lang w:val="en-NZ" w:eastAsia="en-US"/>
        </w:rPr>
        <w:t xml:space="preserve">//a = </w:t>
      </w:r>
      <w:proofErr w:type="gramStart"/>
      <w:r w:rsidRPr="00C5277C">
        <w:rPr>
          <w:rFonts w:ascii="Consolas" w:eastAsiaTheme="minorHAnsi" w:hAnsi="Consolas" w:cs="Consolas"/>
          <w:color w:val="008000"/>
          <w:sz w:val="19"/>
          <w:szCs w:val="19"/>
          <w:highlight w:val="white"/>
          <w:lang w:val="en-NZ" w:eastAsia="en-US"/>
        </w:rPr>
        <w:t xml:space="preserve">9;   </w:t>
      </w:r>
      <w:proofErr w:type="gramEnd"/>
      <w:r w:rsidRPr="00C5277C">
        <w:rPr>
          <w:rFonts w:ascii="Consolas" w:eastAsiaTheme="minorHAnsi" w:hAnsi="Consolas" w:cs="Consolas"/>
          <w:color w:val="008000"/>
          <w:sz w:val="19"/>
          <w:szCs w:val="19"/>
          <w:highlight w:val="white"/>
          <w:lang w:val="en-NZ" w:eastAsia="en-US"/>
        </w:rPr>
        <w:t xml:space="preserve">    // Not Allowed</w:t>
      </w:r>
    </w:p>
    <w:p w14:paraId="093F8932"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w:t>
      </w:r>
    </w:p>
    <w:p w14:paraId="657EF657"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proofErr w:type="gramStart"/>
      <w:r w:rsidRPr="00C5277C">
        <w:rPr>
          <w:rFonts w:ascii="Consolas" w:eastAsiaTheme="minorHAnsi" w:hAnsi="Consolas" w:cs="Consolas"/>
          <w:color w:val="000000"/>
          <w:sz w:val="19"/>
          <w:szCs w:val="19"/>
          <w:highlight w:val="white"/>
          <w:lang w:val="en-NZ" w:eastAsia="en-US"/>
        </w:rPr>
        <w:t>A(</w:t>
      </w:r>
      <w:proofErr w:type="gramEnd"/>
      <w:r w:rsidRPr="00C5277C">
        <w:rPr>
          <w:rFonts w:ascii="Consolas" w:eastAsiaTheme="minorHAnsi" w:hAnsi="Consolas" w:cs="Consolas"/>
          <w:color w:val="000000"/>
          <w:sz w:val="19"/>
          <w:szCs w:val="19"/>
          <w:highlight w:val="white"/>
          <w:lang w:val="en-NZ" w:eastAsia="en-US"/>
        </w:rPr>
        <w:t>)</w:t>
      </w:r>
    </w:p>
    <w:p w14:paraId="52BD43C4"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w:t>
      </w:r>
    </w:p>
    <w:p w14:paraId="41DDA014"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00"/>
          <w:sz w:val="19"/>
          <w:szCs w:val="19"/>
          <w:highlight w:val="white"/>
          <w:lang w:val="en-NZ" w:eastAsia="en-US"/>
        </w:rPr>
        <w:tab/>
        <w:t>a = 10;</w:t>
      </w:r>
    </w:p>
    <w:p w14:paraId="6E52EBFD"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00"/>
          <w:sz w:val="19"/>
          <w:szCs w:val="19"/>
          <w:highlight w:val="white"/>
          <w:lang w:val="en-NZ" w:eastAsia="en-US"/>
        </w:rPr>
        <w:tab/>
        <w:t>b = 10;</w:t>
      </w:r>
    </w:p>
    <w:p w14:paraId="7E34491C"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6E5AF48"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w:t>
      </w:r>
    </w:p>
    <w:p w14:paraId="24823D97"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FF"/>
          <w:sz w:val="19"/>
          <w:szCs w:val="19"/>
          <w:highlight w:val="white"/>
          <w:lang w:val="en-NZ" w:eastAsia="en-US"/>
        </w:rPr>
        <w:t>private</w:t>
      </w:r>
      <w:r w:rsidRPr="00C5277C">
        <w:rPr>
          <w:rFonts w:ascii="Consolas" w:eastAsiaTheme="minorHAnsi" w:hAnsi="Consolas" w:cs="Consolas"/>
          <w:color w:val="000000"/>
          <w:sz w:val="19"/>
          <w:szCs w:val="19"/>
          <w:highlight w:val="white"/>
          <w:lang w:val="en-NZ" w:eastAsia="en-US"/>
        </w:rPr>
        <w:t>:</w:t>
      </w:r>
    </w:p>
    <w:p w14:paraId="33819AEE"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p>
    <w:p w14:paraId="0E216478"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FF"/>
          <w:sz w:val="19"/>
          <w:szCs w:val="19"/>
          <w:highlight w:val="white"/>
          <w:lang w:val="en-NZ" w:eastAsia="en-US"/>
        </w:rPr>
        <w:t>int</w:t>
      </w:r>
      <w:r w:rsidRPr="00C5277C">
        <w:rPr>
          <w:rFonts w:ascii="Consolas" w:eastAsiaTheme="minorHAnsi" w:hAnsi="Consolas" w:cs="Consolas"/>
          <w:color w:val="000000"/>
          <w:sz w:val="19"/>
          <w:szCs w:val="19"/>
          <w:highlight w:val="white"/>
          <w:lang w:val="en-NZ" w:eastAsia="en-US"/>
        </w:rPr>
        <w:t xml:space="preserve"> a, b;</w:t>
      </w:r>
    </w:p>
    <w:p w14:paraId="3218186D"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FF"/>
          <w:sz w:val="19"/>
          <w:szCs w:val="19"/>
          <w:highlight w:val="white"/>
          <w:lang w:val="en-NZ" w:eastAsia="en-US"/>
        </w:rPr>
        <w:t>void</w:t>
      </w:r>
      <w:r w:rsidRPr="00C5277C">
        <w:rPr>
          <w:rFonts w:ascii="Consolas" w:eastAsiaTheme="minorHAnsi" w:hAnsi="Consolas" w:cs="Consolas"/>
          <w:color w:val="000000"/>
          <w:sz w:val="19"/>
          <w:szCs w:val="19"/>
          <w:highlight w:val="white"/>
          <w:lang w:val="en-NZ" w:eastAsia="en-US"/>
        </w:rPr>
        <w:t xml:space="preserve"> </w:t>
      </w:r>
      <w:proofErr w:type="gramStart"/>
      <w:r w:rsidRPr="00C5277C">
        <w:rPr>
          <w:rFonts w:ascii="Consolas" w:eastAsiaTheme="minorHAnsi" w:hAnsi="Consolas" w:cs="Consolas"/>
          <w:color w:val="000000"/>
          <w:sz w:val="19"/>
          <w:szCs w:val="19"/>
          <w:highlight w:val="white"/>
          <w:lang w:val="en-NZ" w:eastAsia="en-US"/>
        </w:rPr>
        <w:t>Add(</w:t>
      </w:r>
      <w:proofErr w:type="gramEnd"/>
      <w:r w:rsidRPr="00C5277C">
        <w:rPr>
          <w:rFonts w:ascii="Consolas" w:eastAsiaTheme="minorHAnsi" w:hAnsi="Consolas" w:cs="Consolas"/>
          <w:color w:val="0000FF"/>
          <w:sz w:val="19"/>
          <w:szCs w:val="19"/>
          <w:highlight w:val="white"/>
          <w:lang w:val="en-NZ" w:eastAsia="en-US"/>
        </w:rPr>
        <w:t>int</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808080"/>
          <w:sz w:val="19"/>
          <w:szCs w:val="19"/>
          <w:highlight w:val="white"/>
          <w:lang w:val="en-NZ" w:eastAsia="en-US"/>
        </w:rPr>
        <w:t>a</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0000FF"/>
          <w:sz w:val="19"/>
          <w:szCs w:val="19"/>
          <w:highlight w:val="white"/>
          <w:lang w:val="en-NZ" w:eastAsia="en-US"/>
        </w:rPr>
        <w:t>int</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808080"/>
          <w:sz w:val="19"/>
          <w:szCs w:val="19"/>
          <w:highlight w:val="white"/>
          <w:lang w:val="en-NZ" w:eastAsia="en-US"/>
        </w:rPr>
        <w:t>b</w:t>
      </w:r>
      <w:r w:rsidRPr="00C5277C">
        <w:rPr>
          <w:rFonts w:ascii="Consolas" w:eastAsiaTheme="minorHAnsi" w:hAnsi="Consolas" w:cs="Consolas"/>
          <w:color w:val="000000"/>
          <w:sz w:val="19"/>
          <w:szCs w:val="19"/>
          <w:highlight w:val="white"/>
          <w:lang w:val="en-NZ" w:eastAsia="en-US"/>
        </w:rPr>
        <w:t>)</w:t>
      </w:r>
      <w:r w:rsidRPr="00C5277C">
        <w:rPr>
          <w:rFonts w:ascii="Consolas" w:eastAsiaTheme="minorHAnsi" w:hAnsi="Consolas" w:cs="Consolas"/>
          <w:color w:val="0000FF"/>
          <w:sz w:val="19"/>
          <w:szCs w:val="19"/>
          <w:highlight w:val="white"/>
          <w:lang w:val="en-NZ" w:eastAsia="en-US"/>
        </w:rPr>
        <w:t>const</w:t>
      </w:r>
    </w:p>
    <w:p w14:paraId="616DD65A"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w:t>
      </w:r>
    </w:p>
    <w:p w14:paraId="4DC522D8"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00"/>
          <w:sz w:val="19"/>
          <w:szCs w:val="19"/>
          <w:highlight w:val="white"/>
          <w:lang w:val="en-NZ" w:eastAsia="en-US"/>
        </w:rPr>
        <w:tab/>
      </w:r>
    </w:p>
    <w:p w14:paraId="1ED6A4BE"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00"/>
          <w:sz w:val="19"/>
          <w:szCs w:val="19"/>
          <w:highlight w:val="white"/>
          <w:lang w:val="en-NZ" w:eastAsia="en-US"/>
        </w:rPr>
        <w:tab/>
      </w:r>
      <w:proofErr w:type="gramStart"/>
      <w:r w:rsidRPr="00C5277C">
        <w:rPr>
          <w:rFonts w:ascii="Consolas" w:eastAsiaTheme="minorHAnsi" w:hAnsi="Consolas" w:cs="Consolas"/>
          <w:color w:val="000000"/>
          <w:sz w:val="19"/>
          <w:szCs w:val="19"/>
          <w:highlight w:val="white"/>
          <w:lang w:val="en-NZ" w:eastAsia="en-US"/>
        </w:rPr>
        <w:t>std::</w:t>
      </w:r>
      <w:proofErr w:type="gramEnd"/>
      <w:r w:rsidRPr="00C5277C">
        <w:rPr>
          <w:rFonts w:ascii="Consolas" w:eastAsiaTheme="minorHAnsi" w:hAnsi="Consolas" w:cs="Consolas"/>
          <w:color w:val="000000"/>
          <w:sz w:val="19"/>
          <w:szCs w:val="19"/>
          <w:highlight w:val="white"/>
          <w:lang w:val="en-NZ" w:eastAsia="en-US"/>
        </w:rPr>
        <w:t xml:space="preserve">cout </w:t>
      </w:r>
      <w:r w:rsidRPr="00C5277C">
        <w:rPr>
          <w:rFonts w:ascii="Consolas" w:eastAsiaTheme="minorHAnsi" w:hAnsi="Consolas" w:cs="Consolas"/>
          <w:color w:val="008080"/>
          <w:sz w:val="19"/>
          <w:szCs w:val="19"/>
          <w:highlight w:val="white"/>
          <w:lang w:val="en-NZ" w:eastAsia="en-US"/>
        </w:rPr>
        <w:t>&lt;&lt;</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808080"/>
          <w:sz w:val="19"/>
          <w:szCs w:val="19"/>
          <w:highlight w:val="white"/>
          <w:lang w:val="en-NZ" w:eastAsia="en-US"/>
        </w:rPr>
        <w:t>a</w:t>
      </w:r>
      <w:r w:rsidRPr="00C5277C">
        <w:rPr>
          <w:rFonts w:ascii="Consolas" w:eastAsiaTheme="minorHAnsi" w:hAnsi="Consolas" w:cs="Consolas"/>
          <w:color w:val="000000"/>
          <w:sz w:val="19"/>
          <w:szCs w:val="19"/>
          <w:highlight w:val="white"/>
          <w:lang w:val="en-NZ" w:eastAsia="en-US"/>
        </w:rPr>
        <w:t xml:space="preserve"> + </w:t>
      </w:r>
      <w:r w:rsidRPr="00C5277C">
        <w:rPr>
          <w:rFonts w:ascii="Consolas" w:eastAsiaTheme="minorHAnsi" w:hAnsi="Consolas" w:cs="Consolas"/>
          <w:color w:val="808080"/>
          <w:sz w:val="19"/>
          <w:szCs w:val="19"/>
          <w:highlight w:val="white"/>
          <w:lang w:val="en-NZ" w:eastAsia="en-US"/>
        </w:rPr>
        <w:t>b</w:t>
      </w:r>
      <w:r w:rsidRPr="00C5277C">
        <w:rPr>
          <w:rFonts w:ascii="Consolas" w:eastAsiaTheme="minorHAnsi" w:hAnsi="Consolas" w:cs="Consolas"/>
          <w:color w:val="000000"/>
          <w:sz w:val="19"/>
          <w:szCs w:val="19"/>
          <w:highlight w:val="white"/>
          <w:lang w:val="en-NZ" w:eastAsia="en-US"/>
        </w:rPr>
        <w:t xml:space="preserve"> </w:t>
      </w:r>
      <w:r w:rsidRPr="00C5277C">
        <w:rPr>
          <w:rFonts w:ascii="Consolas" w:eastAsiaTheme="minorHAnsi" w:hAnsi="Consolas" w:cs="Consolas"/>
          <w:color w:val="008080"/>
          <w:sz w:val="19"/>
          <w:szCs w:val="19"/>
          <w:highlight w:val="white"/>
          <w:lang w:val="en-NZ" w:eastAsia="en-US"/>
        </w:rPr>
        <w:t>&lt;&lt;</w:t>
      </w:r>
      <w:r w:rsidRPr="00C5277C">
        <w:rPr>
          <w:rFonts w:ascii="Consolas" w:eastAsiaTheme="minorHAnsi" w:hAnsi="Consolas" w:cs="Consolas"/>
          <w:color w:val="000000"/>
          <w:sz w:val="19"/>
          <w:szCs w:val="19"/>
          <w:highlight w:val="white"/>
          <w:lang w:val="en-NZ" w:eastAsia="en-US"/>
        </w:rPr>
        <w:t xml:space="preserve"> std::endl;</w:t>
      </w:r>
    </w:p>
    <w:p w14:paraId="2B7AD28F"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w:t>
      </w:r>
    </w:p>
    <w:p w14:paraId="21EC8102"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w:t>
      </w:r>
    </w:p>
    <w:p w14:paraId="091DE107"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A4E7EF7"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FF"/>
          <w:sz w:val="19"/>
          <w:szCs w:val="19"/>
          <w:highlight w:val="white"/>
          <w:lang w:val="en-NZ" w:eastAsia="en-US"/>
        </w:rPr>
        <w:t>int</w:t>
      </w:r>
      <w:r w:rsidRPr="00C5277C">
        <w:rPr>
          <w:rFonts w:ascii="Consolas" w:eastAsiaTheme="minorHAnsi" w:hAnsi="Consolas" w:cs="Consolas"/>
          <w:color w:val="000000"/>
          <w:sz w:val="19"/>
          <w:szCs w:val="19"/>
          <w:highlight w:val="white"/>
          <w:lang w:val="en-NZ" w:eastAsia="en-US"/>
        </w:rPr>
        <w:t xml:space="preserve"> </w:t>
      </w:r>
      <w:proofErr w:type="gramStart"/>
      <w:r w:rsidRPr="00C5277C">
        <w:rPr>
          <w:rFonts w:ascii="Consolas" w:eastAsiaTheme="minorHAnsi" w:hAnsi="Consolas" w:cs="Consolas"/>
          <w:color w:val="000000"/>
          <w:sz w:val="19"/>
          <w:szCs w:val="19"/>
          <w:highlight w:val="white"/>
          <w:lang w:val="en-NZ" w:eastAsia="en-US"/>
        </w:rPr>
        <w:t>main(</w:t>
      </w:r>
      <w:proofErr w:type="gramEnd"/>
      <w:r w:rsidRPr="00C5277C">
        <w:rPr>
          <w:rFonts w:ascii="Consolas" w:eastAsiaTheme="minorHAnsi" w:hAnsi="Consolas" w:cs="Consolas"/>
          <w:color w:val="000000"/>
          <w:sz w:val="19"/>
          <w:szCs w:val="19"/>
          <w:highlight w:val="white"/>
          <w:lang w:val="en-NZ" w:eastAsia="en-US"/>
        </w:rPr>
        <w:t>)</w:t>
      </w:r>
    </w:p>
    <w:p w14:paraId="1069B721"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w:t>
      </w:r>
    </w:p>
    <w:p w14:paraId="42A327F5"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p>
    <w:p w14:paraId="0840B9F9"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2B91AF"/>
          <w:sz w:val="19"/>
          <w:szCs w:val="19"/>
          <w:highlight w:val="white"/>
          <w:lang w:val="en-NZ" w:eastAsia="en-US"/>
        </w:rPr>
        <w:t>A</w:t>
      </w:r>
      <w:r w:rsidRPr="00C5277C">
        <w:rPr>
          <w:rFonts w:ascii="Consolas" w:eastAsiaTheme="minorHAnsi" w:hAnsi="Consolas" w:cs="Consolas"/>
          <w:color w:val="000000"/>
          <w:sz w:val="19"/>
          <w:szCs w:val="19"/>
          <w:highlight w:val="white"/>
          <w:lang w:val="en-NZ" w:eastAsia="en-US"/>
        </w:rPr>
        <w:t xml:space="preserve"> _a;</w:t>
      </w:r>
    </w:p>
    <w:p w14:paraId="362B4260"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t>_</w:t>
      </w:r>
      <w:proofErr w:type="gramStart"/>
      <w:r w:rsidRPr="00C5277C">
        <w:rPr>
          <w:rFonts w:ascii="Consolas" w:eastAsiaTheme="minorHAnsi" w:hAnsi="Consolas" w:cs="Consolas"/>
          <w:color w:val="000000"/>
          <w:sz w:val="19"/>
          <w:szCs w:val="19"/>
          <w:highlight w:val="white"/>
          <w:lang w:val="en-NZ" w:eastAsia="en-US"/>
        </w:rPr>
        <w:t>a.Calc</w:t>
      </w:r>
      <w:proofErr w:type="gramEnd"/>
      <w:r w:rsidRPr="00C5277C">
        <w:rPr>
          <w:rFonts w:ascii="Consolas" w:eastAsiaTheme="minorHAnsi" w:hAnsi="Consolas" w:cs="Consolas"/>
          <w:color w:val="000000"/>
          <w:sz w:val="19"/>
          <w:szCs w:val="19"/>
          <w:highlight w:val="white"/>
          <w:lang w:val="en-NZ" w:eastAsia="en-US"/>
        </w:rPr>
        <w:t>();</w:t>
      </w:r>
    </w:p>
    <w:p w14:paraId="349E2A34"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32C5D1C0"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FF"/>
          <w:sz w:val="19"/>
          <w:szCs w:val="19"/>
          <w:highlight w:val="white"/>
          <w:lang w:val="en-NZ" w:eastAsia="en-US"/>
        </w:rPr>
        <w:t>int</w:t>
      </w:r>
      <w:r w:rsidRPr="00C5277C">
        <w:rPr>
          <w:rFonts w:ascii="Consolas" w:eastAsiaTheme="minorHAnsi" w:hAnsi="Consolas" w:cs="Consolas"/>
          <w:color w:val="000000"/>
          <w:sz w:val="19"/>
          <w:szCs w:val="19"/>
          <w:highlight w:val="white"/>
          <w:lang w:val="en-NZ" w:eastAsia="en-US"/>
        </w:rPr>
        <w:t xml:space="preserve"> a;</w:t>
      </w:r>
    </w:p>
    <w:p w14:paraId="6A0C89D0"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lastRenderedPageBreak/>
        <w:tab/>
      </w:r>
      <w:proofErr w:type="gramStart"/>
      <w:r w:rsidRPr="00C5277C">
        <w:rPr>
          <w:rFonts w:ascii="Consolas" w:eastAsiaTheme="minorHAnsi" w:hAnsi="Consolas" w:cs="Consolas"/>
          <w:color w:val="000000"/>
          <w:sz w:val="19"/>
          <w:szCs w:val="19"/>
          <w:highlight w:val="white"/>
          <w:lang w:val="en-NZ" w:eastAsia="en-US"/>
        </w:rPr>
        <w:t>std::</w:t>
      </w:r>
      <w:proofErr w:type="gramEnd"/>
      <w:r w:rsidRPr="00C5277C">
        <w:rPr>
          <w:rFonts w:ascii="Consolas" w:eastAsiaTheme="minorHAnsi" w:hAnsi="Consolas" w:cs="Consolas"/>
          <w:color w:val="000000"/>
          <w:sz w:val="19"/>
          <w:szCs w:val="19"/>
          <w:highlight w:val="white"/>
          <w:lang w:val="en-NZ" w:eastAsia="en-US"/>
        </w:rPr>
        <w:t xml:space="preserve">cin </w:t>
      </w:r>
      <w:r w:rsidRPr="00C5277C">
        <w:rPr>
          <w:rFonts w:ascii="Consolas" w:eastAsiaTheme="minorHAnsi" w:hAnsi="Consolas" w:cs="Consolas"/>
          <w:color w:val="008080"/>
          <w:sz w:val="19"/>
          <w:szCs w:val="19"/>
          <w:highlight w:val="white"/>
          <w:lang w:val="en-NZ" w:eastAsia="en-US"/>
        </w:rPr>
        <w:t>&gt;&gt;</w:t>
      </w:r>
      <w:r w:rsidRPr="00C5277C">
        <w:rPr>
          <w:rFonts w:ascii="Consolas" w:eastAsiaTheme="minorHAnsi" w:hAnsi="Consolas" w:cs="Consolas"/>
          <w:color w:val="000000"/>
          <w:sz w:val="19"/>
          <w:szCs w:val="19"/>
          <w:highlight w:val="white"/>
          <w:lang w:val="en-NZ" w:eastAsia="en-US"/>
        </w:rPr>
        <w:t xml:space="preserve"> a;</w:t>
      </w:r>
    </w:p>
    <w:p w14:paraId="7E0FF34F"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4F61C7A" w14:textId="77777777" w:rsidR="00C5277C" w:rsidRPr="00C5277C" w:rsidRDefault="00C5277C" w:rsidP="00C5277C">
      <w:pPr>
        <w:pStyle w:val="ListParagraph"/>
        <w:numPr>
          <w:ilvl w:val="0"/>
          <w:numId w:val="1"/>
        </w:num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sidRPr="00C5277C">
        <w:rPr>
          <w:rFonts w:ascii="Consolas" w:eastAsiaTheme="minorHAnsi" w:hAnsi="Consolas" w:cs="Consolas"/>
          <w:color w:val="000000"/>
          <w:sz w:val="19"/>
          <w:szCs w:val="19"/>
          <w:highlight w:val="white"/>
          <w:lang w:val="en-NZ" w:eastAsia="en-US"/>
        </w:rPr>
        <w:tab/>
      </w:r>
      <w:r w:rsidRPr="00C5277C">
        <w:rPr>
          <w:rFonts w:ascii="Consolas" w:eastAsiaTheme="minorHAnsi" w:hAnsi="Consolas" w:cs="Consolas"/>
          <w:color w:val="0000FF"/>
          <w:sz w:val="19"/>
          <w:szCs w:val="19"/>
          <w:highlight w:val="white"/>
          <w:lang w:val="en-NZ" w:eastAsia="en-US"/>
        </w:rPr>
        <w:t>return</w:t>
      </w:r>
      <w:r w:rsidRPr="00C5277C">
        <w:rPr>
          <w:rFonts w:ascii="Consolas" w:eastAsiaTheme="minorHAnsi" w:hAnsi="Consolas" w:cs="Consolas"/>
          <w:color w:val="000000"/>
          <w:sz w:val="19"/>
          <w:szCs w:val="19"/>
          <w:highlight w:val="white"/>
          <w:lang w:val="en-NZ" w:eastAsia="en-US"/>
        </w:rPr>
        <w:t xml:space="preserve"> 0;</w:t>
      </w:r>
    </w:p>
    <w:p w14:paraId="7326875E" w14:textId="30AF5B0C" w:rsidR="00AF7BA0" w:rsidRDefault="00C5277C" w:rsidP="00C5277C">
      <w:pPr>
        <w:pStyle w:val="NumberedBulletPACKT"/>
        <w:numPr>
          <w:ilvl w:val="0"/>
          <w:numId w:val="1"/>
        </w:numPr>
        <w:tabs>
          <w:tab w:val="clear" w:pos="1080"/>
          <w:tab w:val="left" w:pos="683"/>
        </w:tabs>
      </w:pPr>
      <w:r>
        <w:rPr>
          <w:rFonts w:ascii="Consolas" w:eastAsiaTheme="minorHAnsi" w:hAnsi="Consolas" w:cs="Consolas"/>
          <w:color w:val="000000"/>
          <w:sz w:val="19"/>
          <w:szCs w:val="19"/>
          <w:highlight w:val="white"/>
          <w:lang w:val="en-NZ" w:eastAsia="en-US"/>
        </w:rPr>
        <w:t>}</w:t>
      </w:r>
    </w:p>
    <w:p w14:paraId="3C4BD5FD" w14:textId="138D1A05" w:rsidR="001225D8" w:rsidRDefault="001225D8" w:rsidP="00031AA1">
      <w:pPr>
        <w:pStyle w:val="Heading2"/>
        <w:numPr>
          <w:ilvl w:val="1"/>
          <w:numId w:val="9"/>
        </w:numPr>
        <w:tabs>
          <w:tab w:val="left" w:pos="0"/>
        </w:tabs>
      </w:pPr>
      <w:r>
        <w:t>How it works...</w:t>
      </w:r>
    </w:p>
    <w:p w14:paraId="3FEAE76E" w14:textId="77777777" w:rsidR="00C5277C" w:rsidRDefault="004122BD" w:rsidP="00BA71A8">
      <w:pPr>
        <w:pStyle w:val="NormalPACKT"/>
      </w:pPr>
      <w:r>
        <w:t>In this example we are writing a simple application to add two numbers</w:t>
      </w:r>
      <w:r w:rsidR="00C5277C">
        <w:t>. The first function is a public function. This mean that it is exposed to other classes. Whenever we write public functions, we must ensure that it is not harming any private data of that class. As an example if the public function was to return the values of the member variables or change the values, then this public function would have been a very risky function. Hence we must ensure that the function cannot modify any member variables. Hence we add the const keyword at the end of the function. This ensures that the function is not allowed to change any member variables. If we try assigning a different value to the member, we will get a compiler error.</w:t>
      </w:r>
    </w:p>
    <w:p w14:paraId="10F3EB8F" w14:textId="5F49CF00" w:rsidR="00C5277C" w:rsidRDefault="00C5277C" w:rsidP="00BA71A8">
      <w:pPr>
        <w:pStyle w:val="NormalPACKT"/>
        <w:rPr>
          <w:rFonts w:ascii="Consolas" w:eastAsiaTheme="minorHAnsi" w:hAnsi="Consolas" w:cs="Consolas"/>
          <w:color w:val="000000"/>
          <w:sz w:val="19"/>
          <w:szCs w:val="19"/>
          <w:lang w:val="en-NZ" w:eastAsia="en-US"/>
        </w:rPr>
      </w:pPr>
      <w:r>
        <w:rPr>
          <w:rFonts w:ascii="Consolas" w:eastAsiaTheme="minorHAnsi" w:hAnsi="Consolas" w:cs="Consolas"/>
          <w:color w:val="000000"/>
          <w:sz w:val="19"/>
          <w:szCs w:val="19"/>
          <w:highlight w:val="white"/>
          <w:lang w:val="en-NZ" w:eastAsia="en-US"/>
        </w:rPr>
        <w:t>error C3490: 'a' cannot be modified because it is being accessed through a const object</w:t>
      </w:r>
      <w:r>
        <w:rPr>
          <w:rFonts w:ascii="Consolas" w:eastAsiaTheme="minorHAnsi" w:hAnsi="Consolas" w:cs="Consolas"/>
          <w:color w:val="000000"/>
          <w:sz w:val="19"/>
          <w:szCs w:val="19"/>
          <w:lang w:val="en-NZ" w:eastAsia="en-US"/>
        </w:rPr>
        <w:t>.</w:t>
      </w:r>
    </w:p>
    <w:p w14:paraId="2D970D84" w14:textId="56D0423D" w:rsidR="00C5277C" w:rsidRPr="00C5277C" w:rsidRDefault="00C5277C" w:rsidP="00BA71A8">
      <w:pPr>
        <w:pStyle w:val="NormalPACKT"/>
        <w:rPr>
          <w:rFonts w:asciiTheme="minorHAnsi" w:eastAsiaTheme="minorHAnsi" w:hAnsiTheme="minorHAnsi" w:cs="Consolas"/>
          <w:color w:val="000000"/>
          <w:szCs w:val="22"/>
          <w:lang w:val="en-NZ" w:eastAsia="en-US"/>
        </w:rPr>
      </w:pPr>
      <w:r>
        <w:rPr>
          <w:rFonts w:asciiTheme="minorHAnsi" w:eastAsiaTheme="minorHAnsi" w:hAnsiTheme="minorHAnsi" w:cs="Consolas"/>
          <w:color w:val="000000"/>
          <w:szCs w:val="22"/>
          <w:lang w:val="en-NZ" w:eastAsia="en-US"/>
        </w:rPr>
        <w:t>So that makes the code more secure. However, there is another problem. This public function internally calls another private function. What if this private function modifies the values of the member variables? Again we will be at the same risk. As a result, C++ does not allow us to call that function unless it has the same signature of const at the end of the function. This is to ensure even that function cannot change the values of the member variables.</w:t>
      </w:r>
    </w:p>
    <w:p w14:paraId="40BE6087" w14:textId="0B78F98A" w:rsidR="001225D8" w:rsidRDefault="009221C8" w:rsidP="00FF2941">
      <w:pPr>
        <w:pStyle w:val="Heading1"/>
        <w:numPr>
          <w:ilvl w:val="0"/>
          <w:numId w:val="0"/>
        </w:numPr>
      </w:pPr>
      <w:r>
        <w:t>Using bit shift operators in enum</w:t>
      </w:r>
    </w:p>
    <w:p w14:paraId="740ECB3C" w14:textId="042DCC01" w:rsidR="001225D8" w:rsidRDefault="009221C8" w:rsidP="0086015E">
      <w:pPr>
        <w:pStyle w:val="NormalPACKT"/>
      </w:pPr>
      <w:r>
        <w:t xml:space="preserve">As we have seen before in previous recipes, an enum is used to represent a collection of </w:t>
      </w:r>
      <w:r w:rsidR="00C87AAF">
        <w:t>states</w:t>
      </w:r>
      <w:r>
        <w:t xml:space="preserve">. All the </w:t>
      </w:r>
      <w:r w:rsidR="00C87AAF">
        <w:t>states</w:t>
      </w:r>
      <w:r>
        <w:t xml:space="preserve"> are given an integer value by default starting at 0. </w:t>
      </w:r>
      <w:r w:rsidR="00C87AAF">
        <w:t>However,</w:t>
      </w:r>
      <w:r>
        <w:t xml:space="preserve"> we could specify </w:t>
      </w:r>
      <w:r w:rsidR="00C87AAF">
        <w:t>a different integer value as well. More interestingly, we could use bit shift operators to club some of the states, easily set them to be active or non-active and do other tricks with them.</w:t>
      </w:r>
    </w:p>
    <w:p w14:paraId="0905BC7B" w14:textId="77777777" w:rsidR="00D33F74" w:rsidRDefault="00D33F74" w:rsidP="00291B74">
      <w:pPr>
        <w:pStyle w:val="Heading2"/>
        <w:numPr>
          <w:ilvl w:val="1"/>
          <w:numId w:val="1"/>
        </w:numPr>
        <w:tabs>
          <w:tab w:val="left" w:pos="0"/>
        </w:tabs>
      </w:pPr>
      <w:r>
        <w:t>Getting ready</w:t>
      </w:r>
    </w:p>
    <w:p w14:paraId="3C1C664B" w14:textId="36377C62" w:rsidR="00D33F74" w:rsidRDefault="00D33F74" w:rsidP="00D33F74">
      <w:pPr>
        <w:pStyle w:val="NormalPACKT"/>
      </w:pPr>
      <w:r>
        <w:t>To step through this recipe, you will need a machine running Windows</w:t>
      </w:r>
      <w:r w:rsidR="00B512E1">
        <w:t xml:space="preserve"> with an installed </w:t>
      </w:r>
      <w:r w:rsidR="003F2D0A">
        <w:t>Visual Studio.</w:t>
      </w:r>
    </w:p>
    <w:p w14:paraId="288D1A26" w14:textId="38B4AB41" w:rsidR="00D33F74" w:rsidRDefault="00D33F74" w:rsidP="00291B74">
      <w:pPr>
        <w:pStyle w:val="Heading2"/>
        <w:numPr>
          <w:ilvl w:val="1"/>
          <w:numId w:val="1"/>
        </w:numPr>
        <w:tabs>
          <w:tab w:val="left" w:pos="0"/>
        </w:tabs>
      </w:pPr>
      <w:r>
        <w:t>How to do it...</w:t>
      </w:r>
    </w:p>
    <w:p w14:paraId="061A9C88" w14:textId="7D3A9354" w:rsidR="003B4BDE" w:rsidRPr="003B4BDE" w:rsidRDefault="003B4BDE" w:rsidP="003B4BDE">
      <w:pPr>
        <w:pStyle w:val="NormalPACKT"/>
      </w:pPr>
      <w:r>
        <w:lastRenderedPageBreak/>
        <w:t>In this recipe, we will see how easy it is to write bit shift operators in enum.</w:t>
      </w:r>
    </w:p>
    <w:p w14:paraId="6E27029B"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&lt;iostream&gt;</w:t>
      </w:r>
    </w:p>
    <w:p w14:paraId="699BF5A2"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1F2B3579"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enum</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2B91AF"/>
          <w:sz w:val="19"/>
          <w:szCs w:val="19"/>
          <w:highlight w:val="white"/>
          <w:lang w:val="en-NZ" w:eastAsia="en-US"/>
        </w:rPr>
        <w:t>Flags</w:t>
      </w:r>
    </w:p>
    <w:p w14:paraId="57AF32D4"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773DE0FA"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F4F4F"/>
          <w:sz w:val="19"/>
          <w:szCs w:val="19"/>
          <w:highlight w:val="white"/>
          <w:lang w:val="en-NZ" w:eastAsia="en-US"/>
        </w:rPr>
        <w:t>FLAG1</w:t>
      </w:r>
      <w:r>
        <w:rPr>
          <w:rFonts w:ascii="Consolas" w:eastAsiaTheme="minorHAnsi" w:hAnsi="Consolas" w:cs="Consolas"/>
          <w:color w:val="000000"/>
          <w:sz w:val="19"/>
          <w:szCs w:val="19"/>
          <w:highlight w:val="white"/>
          <w:lang w:val="en-NZ" w:eastAsia="en-US"/>
        </w:rPr>
        <w:t xml:space="preserve"> = (1 &lt;&lt; 0),</w:t>
      </w:r>
    </w:p>
    <w:p w14:paraId="1BECE197"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F4F4F"/>
          <w:sz w:val="19"/>
          <w:szCs w:val="19"/>
          <w:highlight w:val="white"/>
          <w:lang w:val="en-NZ" w:eastAsia="en-US"/>
        </w:rPr>
        <w:t>FLAG2</w:t>
      </w:r>
      <w:r>
        <w:rPr>
          <w:rFonts w:ascii="Consolas" w:eastAsiaTheme="minorHAnsi" w:hAnsi="Consolas" w:cs="Consolas"/>
          <w:color w:val="000000"/>
          <w:sz w:val="19"/>
          <w:szCs w:val="19"/>
          <w:highlight w:val="white"/>
          <w:lang w:val="en-NZ" w:eastAsia="en-US"/>
        </w:rPr>
        <w:t xml:space="preserve"> = (1 &lt;&lt; 1),</w:t>
      </w:r>
    </w:p>
    <w:p w14:paraId="6997209D"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F4F4F"/>
          <w:sz w:val="19"/>
          <w:szCs w:val="19"/>
          <w:highlight w:val="white"/>
          <w:lang w:val="en-NZ" w:eastAsia="en-US"/>
        </w:rPr>
        <w:t>FLAG3</w:t>
      </w:r>
      <w:r>
        <w:rPr>
          <w:rFonts w:ascii="Consolas" w:eastAsiaTheme="minorHAnsi" w:hAnsi="Consolas" w:cs="Consolas"/>
          <w:color w:val="000000"/>
          <w:sz w:val="19"/>
          <w:szCs w:val="19"/>
          <w:highlight w:val="white"/>
          <w:lang w:val="en-NZ" w:eastAsia="en-US"/>
        </w:rPr>
        <w:t xml:space="preserve"> = (1 &lt;&lt; 2)</w:t>
      </w:r>
    </w:p>
    <w:p w14:paraId="65CB212B"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3CC44B4F"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189E3A0"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main(</w:t>
      </w:r>
      <w:proofErr w:type="gramEnd"/>
      <w:r>
        <w:rPr>
          <w:rFonts w:ascii="Consolas" w:eastAsiaTheme="minorHAnsi" w:hAnsi="Consolas" w:cs="Consolas"/>
          <w:color w:val="000000"/>
          <w:sz w:val="19"/>
          <w:szCs w:val="19"/>
          <w:highlight w:val="white"/>
          <w:lang w:val="en-NZ" w:eastAsia="en-US"/>
        </w:rPr>
        <w:t>)</w:t>
      </w:r>
    </w:p>
    <w:p w14:paraId="31EE475E"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1D34BD9D"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B5AE90F"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flags = </w:t>
      </w:r>
      <w:r>
        <w:rPr>
          <w:rFonts w:ascii="Consolas" w:eastAsiaTheme="minorHAnsi" w:hAnsi="Consolas" w:cs="Consolas"/>
          <w:color w:val="2F4F4F"/>
          <w:sz w:val="19"/>
          <w:szCs w:val="19"/>
          <w:highlight w:val="white"/>
          <w:lang w:val="en-NZ" w:eastAsia="en-US"/>
        </w:rPr>
        <w:t>FLAG1</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2F4F4F"/>
          <w:sz w:val="19"/>
          <w:szCs w:val="19"/>
          <w:highlight w:val="white"/>
          <w:lang w:val="en-NZ" w:eastAsia="en-US"/>
        </w:rPr>
        <w:t>FLAG2</w:t>
      </w:r>
      <w:r>
        <w:rPr>
          <w:rFonts w:ascii="Consolas" w:eastAsiaTheme="minorHAnsi" w:hAnsi="Consolas" w:cs="Consolas"/>
          <w:color w:val="000000"/>
          <w:sz w:val="19"/>
          <w:szCs w:val="19"/>
          <w:highlight w:val="white"/>
          <w:lang w:val="en-NZ" w:eastAsia="en-US"/>
        </w:rPr>
        <w:t>;</w:t>
      </w:r>
    </w:p>
    <w:p w14:paraId="39ABA0B1"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084081A4"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(flags&amp;</w:t>
      </w:r>
      <w:r>
        <w:rPr>
          <w:rFonts w:ascii="Consolas" w:eastAsiaTheme="minorHAnsi" w:hAnsi="Consolas" w:cs="Consolas"/>
          <w:color w:val="2F4F4F"/>
          <w:sz w:val="19"/>
          <w:szCs w:val="19"/>
          <w:highlight w:val="white"/>
          <w:lang w:val="en-NZ" w:eastAsia="en-US"/>
        </w:rPr>
        <w:t>FLAG1</w:t>
      </w:r>
      <w:r>
        <w:rPr>
          <w:rFonts w:ascii="Consolas" w:eastAsiaTheme="minorHAnsi" w:hAnsi="Consolas" w:cs="Consolas"/>
          <w:color w:val="000000"/>
          <w:sz w:val="19"/>
          <w:szCs w:val="19"/>
          <w:highlight w:val="white"/>
          <w:lang w:val="en-NZ" w:eastAsia="en-US"/>
        </w:rPr>
        <w:t>)</w:t>
      </w:r>
    </w:p>
    <w:p w14:paraId="2DBA342A"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B7002F4"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//Do Something</w:t>
      </w:r>
    </w:p>
    <w:p w14:paraId="732E205B"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4B9C3B78"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 xml:space="preserve"> (flags&amp;</w:t>
      </w:r>
      <w:r>
        <w:rPr>
          <w:rFonts w:ascii="Consolas" w:eastAsiaTheme="minorHAnsi" w:hAnsi="Consolas" w:cs="Consolas"/>
          <w:color w:val="2F4F4F"/>
          <w:sz w:val="19"/>
          <w:szCs w:val="19"/>
          <w:highlight w:val="white"/>
          <w:lang w:val="en-NZ" w:eastAsia="en-US"/>
        </w:rPr>
        <w:t>FLAG2</w:t>
      </w:r>
      <w:r>
        <w:rPr>
          <w:rFonts w:ascii="Consolas" w:eastAsiaTheme="minorHAnsi" w:hAnsi="Consolas" w:cs="Consolas"/>
          <w:color w:val="000000"/>
          <w:sz w:val="19"/>
          <w:szCs w:val="19"/>
          <w:highlight w:val="white"/>
          <w:lang w:val="en-NZ" w:eastAsia="en-US"/>
        </w:rPr>
        <w:t>)</w:t>
      </w:r>
    </w:p>
    <w:p w14:paraId="43A24089"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4292AEB9"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8000"/>
          <w:sz w:val="19"/>
          <w:szCs w:val="19"/>
          <w:highlight w:val="white"/>
          <w:lang w:val="en-NZ" w:eastAsia="en-US"/>
        </w:rPr>
        <w:t>//Do Something</w:t>
      </w:r>
    </w:p>
    <w:p w14:paraId="1045B8B7"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w:t>
      </w:r>
    </w:p>
    <w:p w14:paraId="5DCBFF39"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760B1721"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22833CA2" w14:textId="77777777" w:rsidR="003B4BDE" w:rsidRDefault="003B4BDE" w:rsidP="003B4BD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return</w:t>
      </w:r>
      <w:r>
        <w:rPr>
          <w:rFonts w:ascii="Consolas" w:eastAsiaTheme="minorHAnsi" w:hAnsi="Consolas" w:cs="Consolas"/>
          <w:color w:val="000000"/>
          <w:sz w:val="19"/>
          <w:szCs w:val="19"/>
          <w:highlight w:val="white"/>
          <w:lang w:val="en-NZ" w:eastAsia="en-US"/>
        </w:rPr>
        <w:t xml:space="preserve"> 0;</w:t>
      </w:r>
    </w:p>
    <w:p w14:paraId="32E253C9" w14:textId="77777777" w:rsidR="003B4BDE" w:rsidRPr="003B4BDE" w:rsidRDefault="003B4BDE" w:rsidP="003B4BDE">
      <w:pPr>
        <w:pStyle w:val="Heading2"/>
        <w:numPr>
          <w:ilvl w:val="1"/>
          <w:numId w:val="12"/>
        </w:numPr>
        <w:tabs>
          <w:tab w:val="left" w:pos="0"/>
        </w:tabs>
      </w:pPr>
      <w:r>
        <w:rPr>
          <w:rFonts w:ascii="Consolas" w:eastAsiaTheme="minorHAnsi" w:hAnsi="Consolas" w:cs="Consolas"/>
          <w:color w:val="000000"/>
          <w:sz w:val="19"/>
          <w:szCs w:val="19"/>
          <w:highlight w:val="white"/>
          <w:lang w:val="en-NZ" w:eastAsia="en-US"/>
        </w:rPr>
        <w:t>}</w:t>
      </w:r>
    </w:p>
    <w:p w14:paraId="73272181" w14:textId="45F3BE8F" w:rsidR="001225D8" w:rsidRDefault="001225D8" w:rsidP="003B4BDE">
      <w:pPr>
        <w:pStyle w:val="Heading2"/>
        <w:numPr>
          <w:ilvl w:val="1"/>
          <w:numId w:val="12"/>
        </w:numPr>
        <w:tabs>
          <w:tab w:val="left" w:pos="0"/>
        </w:tabs>
      </w:pPr>
      <w:r>
        <w:t>How it works...</w:t>
      </w:r>
    </w:p>
    <w:p w14:paraId="7C49D372" w14:textId="50B4CD13" w:rsidR="000B3E38" w:rsidRPr="000B3E38" w:rsidRDefault="003B4BDE" w:rsidP="00B60BE8">
      <w:pPr>
        <w:pStyle w:val="NormalPACKT"/>
      </w:pPr>
      <w:r>
        <w:t xml:space="preserve">In the above example, we have 3 flag states in the enum. They are represented by the bit shift operator. So in memory, the first state is represented as 0000, second as 0001, thirds as 0010. We can now combine the states together by using the ‘|’ OR operator. We can have a state called JUMP and another state called SHOOT. If we want the character to now JUMP and SHOOT together, </w:t>
      </w:r>
      <w:r w:rsidR="00273603">
        <w:t>we can combine states like that. We can use the ‘&amp;’ operator to check whether a state is active or not. Similarly, if we have to remove a state from a combination we can use the XOR operator (^). We can disable a state by using the ~ operator.</w:t>
      </w:r>
    </w:p>
    <w:p w14:paraId="5E4F872B" w14:textId="1488DE4D" w:rsidR="00AD3B95" w:rsidRDefault="00CE6897" w:rsidP="00AD3B95">
      <w:pPr>
        <w:pStyle w:val="Heading1"/>
        <w:numPr>
          <w:ilvl w:val="0"/>
          <w:numId w:val="0"/>
        </w:numPr>
      </w:pPr>
      <w:r>
        <w:t>Using the new lamba function of C++</w:t>
      </w:r>
    </w:p>
    <w:p w14:paraId="2C0175B5" w14:textId="09128858" w:rsidR="00AD3B95" w:rsidRDefault="00CE6897" w:rsidP="00AD3B95">
      <w:pPr>
        <w:pStyle w:val="NormalPACKT"/>
      </w:pPr>
      <w:r>
        <w:t>Lamda functions are the new addition of the C++ family</w:t>
      </w:r>
      <w:r w:rsidR="00AD3B95">
        <w:t>.</w:t>
      </w:r>
      <w:r>
        <w:t xml:space="preserve"> They can be described as </w:t>
      </w:r>
      <w:r>
        <w:lastRenderedPageBreak/>
        <w:t xml:space="preserve">anonymous functions. </w:t>
      </w:r>
    </w:p>
    <w:p w14:paraId="4F0D689C" w14:textId="77777777" w:rsidR="00AD3B95" w:rsidRDefault="00AD3B95" w:rsidP="00AD3B95">
      <w:pPr>
        <w:pStyle w:val="Heading2"/>
        <w:numPr>
          <w:ilvl w:val="1"/>
          <w:numId w:val="1"/>
        </w:numPr>
        <w:tabs>
          <w:tab w:val="left" w:pos="0"/>
        </w:tabs>
      </w:pPr>
      <w:r>
        <w:t>Getting ready</w:t>
      </w:r>
    </w:p>
    <w:p w14:paraId="507309EE" w14:textId="04A0CA29" w:rsidR="00AD3B95" w:rsidRDefault="00AD3B95" w:rsidP="00AD3B95">
      <w:pPr>
        <w:pStyle w:val="NormalPACKT"/>
      </w:pPr>
      <w:r>
        <w:t xml:space="preserve">To step through this recipe, you will need a machine running Windows </w:t>
      </w:r>
      <w:r w:rsidR="00FD601C">
        <w:t>and Visual Studio.</w:t>
      </w:r>
    </w:p>
    <w:p w14:paraId="6850C075" w14:textId="77777777" w:rsidR="00AD3B95" w:rsidRDefault="00AD3B95" w:rsidP="00AD3B95">
      <w:pPr>
        <w:pStyle w:val="Heading2"/>
        <w:numPr>
          <w:ilvl w:val="1"/>
          <w:numId w:val="1"/>
        </w:numPr>
        <w:tabs>
          <w:tab w:val="left" w:pos="0"/>
        </w:tabs>
      </w:pPr>
      <w:r>
        <w:t>How to do it...</w:t>
      </w:r>
    </w:p>
    <w:p w14:paraId="505EB3F0"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&lt;iostream&gt;</w:t>
      </w:r>
    </w:p>
    <w:p w14:paraId="5C29CF1C"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&lt;algorithm&gt;</w:t>
      </w:r>
    </w:p>
    <w:p w14:paraId="4AFB459B"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#include</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A31515"/>
          <w:sz w:val="19"/>
          <w:szCs w:val="19"/>
          <w:highlight w:val="white"/>
          <w:lang w:val="en-NZ" w:eastAsia="en-US"/>
        </w:rPr>
        <w:t>&lt;vector&gt;</w:t>
      </w:r>
    </w:p>
    <w:p w14:paraId="24AA1C62"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using</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namespace</w:t>
      </w:r>
      <w:r>
        <w:rPr>
          <w:rFonts w:ascii="Consolas" w:eastAsiaTheme="minorHAnsi" w:hAnsi="Consolas" w:cs="Consolas"/>
          <w:color w:val="000000"/>
          <w:sz w:val="19"/>
          <w:szCs w:val="19"/>
          <w:highlight w:val="white"/>
          <w:lang w:val="en-NZ" w:eastAsia="en-US"/>
        </w:rPr>
        <w:t xml:space="preserve"> std;</w:t>
      </w:r>
    </w:p>
    <w:p w14:paraId="2D0FA39C"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4C046080"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proofErr w:type="gramStart"/>
      <w:r>
        <w:rPr>
          <w:rFonts w:ascii="Consolas" w:eastAsiaTheme="minorHAnsi" w:hAnsi="Consolas" w:cs="Consolas"/>
          <w:color w:val="000000"/>
          <w:sz w:val="19"/>
          <w:szCs w:val="19"/>
          <w:highlight w:val="white"/>
          <w:lang w:val="en-NZ" w:eastAsia="en-US"/>
        </w:rPr>
        <w:t>main(</w:t>
      </w:r>
      <w:proofErr w:type="gramEnd"/>
      <w:r>
        <w:rPr>
          <w:rFonts w:ascii="Consolas" w:eastAsiaTheme="minorHAnsi" w:hAnsi="Consolas" w:cs="Consolas"/>
          <w:color w:val="000000"/>
          <w:sz w:val="19"/>
          <w:szCs w:val="19"/>
          <w:highlight w:val="white"/>
          <w:lang w:val="en-NZ" w:eastAsia="en-US"/>
        </w:rPr>
        <w:t>)</w:t>
      </w:r>
    </w:p>
    <w:p w14:paraId="5EF6FD9E"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w:t>
      </w:r>
    </w:p>
    <w:p w14:paraId="446C7E8C"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2B91AF"/>
          <w:sz w:val="19"/>
          <w:szCs w:val="19"/>
          <w:highlight w:val="white"/>
          <w:lang w:val="en-NZ" w:eastAsia="en-US"/>
        </w:rPr>
        <w:t>vector</w:t>
      </w:r>
      <w:r>
        <w:rPr>
          <w:rFonts w:ascii="Consolas" w:eastAsiaTheme="minorHAnsi" w:hAnsi="Consolas" w:cs="Consolas"/>
          <w:color w:val="000000"/>
          <w:sz w:val="19"/>
          <w:szCs w:val="19"/>
          <w:highlight w:val="white"/>
          <w:lang w:val="en-NZ" w:eastAsia="en-US"/>
        </w:rPr>
        <w:t>&lt;</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&gt; </w:t>
      </w:r>
      <w:proofErr w:type="gramStart"/>
      <w:r>
        <w:rPr>
          <w:rFonts w:ascii="Consolas" w:eastAsiaTheme="minorHAnsi" w:hAnsi="Consolas" w:cs="Consolas"/>
          <w:color w:val="000000"/>
          <w:sz w:val="19"/>
          <w:szCs w:val="19"/>
          <w:highlight w:val="white"/>
          <w:lang w:val="en-NZ" w:eastAsia="en-US"/>
        </w:rPr>
        <w:t>numbers{ 4</w:t>
      </w:r>
      <w:proofErr w:type="gramEnd"/>
      <w:r>
        <w:rPr>
          <w:rFonts w:ascii="Consolas" w:eastAsiaTheme="minorHAnsi" w:hAnsi="Consolas" w:cs="Consolas"/>
          <w:color w:val="000000"/>
          <w:sz w:val="19"/>
          <w:szCs w:val="19"/>
          <w:highlight w:val="white"/>
          <w:lang w:val="en-NZ" w:eastAsia="en-US"/>
        </w:rPr>
        <w:t>,8,9,9,77,8,11,2,7 };</w:t>
      </w:r>
    </w:p>
    <w:p w14:paraId="113FAD22"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b = 10;</w:t>
      </w:r>
    </w:p>
    <w:p w14:paraId="52E1B6E2"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for_each(</w:t>
      </w:r>
      <w:proofErr w:type="gramStart"/>
      <w:r>
        <w:rPr>
          <w:rFonts w:ascii="Consolas" w:eastAsiaTheme="minorHAnsi" w:hAnsi="Consolas" w:cs="Consolas"/>
          <w:color w:val="000000"/>
          <w:sz w:val="19"/>
          <w:szCs w:val="19"/>
          <w:highlight w:val="white"/>
          <w:lang w:val="en-NZ" w:eastAsia="en-US"/>
        </w:rPr>
        <w:t>numbers.begin</w:t>
      </w:r>
      <w:proofErr w:type="gramEnd"/>
      <w:r>
        <w:rPr>
          <w:rFonts w:ascii="Consolas" w:eastAsiaTheme="minorHAnsi" w:hAnsi="Consolas" w:cs="Consolas"/>
          <w:color w:val="000000"/>
          <w:sz w:val="19"/>
          <w:szCs w:val="19"/>
          <w:highlight w:val="white"/>
          <w:lang w:val="en-NZ" w:eastAsia="en-US"/>
        </w:rPr>
        <w:t>(), numbers.end(), [=](</w:t>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0000FF"/>
          <w:sz w:val="19"/>
          <w:szCs w:val="19"/>
          <w:highlight w:val="white"/>
          <w:lang w:val="en-NZ" w:eastAsia="en-US"/>
        </w:rPr>
        <w:t>mutable</w:t>
      </w:r>
      <w:r>
        <w:rPr>
          <w:rFonts w:ascii="Consolas" w:eastAsiaTheme="minorHAnsi" w:hAnsi="Consolas" w:cs="Consolas"/>
          <w:color w:val="000000"/>
          <w:sz w:val="19"/>
          <w:szCs w:val="19"/>
          <w:highlight w:val="white"/>
          <w:lang w:val="en-NZ" w:eastAsia="en-US"/>
        </w:rPr>
        <w:t>-&gt;</w:t>
      </w:r>
      <w:r>
        <w:rPr>
          <w:rFonts w:ascii="Consolas" w:eastAsiaTheme="minorHAnsi" w:hAnsi="Consolas" w:cs="Consolas"/>
          <w:color w:val="0000FF"/>
          <w:sz w:val="19"/>
          <w:szCs w:val="19"/>
          <w:highlight w:val="white"/>
          <w:lang w:val="en-NZ" w:eastAsia="en-US"/>
        </w:rPr>
        <w:t>void</w:t>
      </w:r>
      <w:r>
        <w:rPr>
          <w:rFonts w:ascii="Consolas" w:eastAsiaTheme="minorHAnsi" w:hAnsi="Consolas" w:cs="Consolas"/>
          <w:color w:val="000000"/>
          <w:sz w:val="19"/>
          <w:szCs w:val="19"/>
          <w:highlight w:val="white"/>
          <w:lang w:val="en-NZ" w:eastAsia="en-US"/>
        </w:rPr>
        <w:t xml:space="preserve"> { </w:t>
      </w:r>
      <w:r>
        <w:rPr>
          <w:rFonts w:ascii="Consolas" w:eastAsiaTheme="minorHAnsi" w:hAnsi="Consolas" w:cs="Consolas"/>
          <w:color w:val="0000FF"/>
          <w:sz w:val="19"/>
          <w:szCs w:val="19"/>
          <w:highlight w:val="white"/>
          <w:lang w:val="en-NZ" w:eastAsia="en-US"/>
        </w:rPr>
        <w:t>if</w:t>
      </w:r>
      <w:r>
        <w:rPr>
          <w:rFonts w:ascii="Consolas" w:eastAsiaTheme="minorHAnsi" w:hAnsi="Consolas" w:cs="Consolas"/>
          <w:color w:val="000000"/>
          <w:sz w:val="19"/>
          <w:szCs w:val="19"/>
          <w:highlight w:val="white"/>
          <w:lang w:val="en-NZ" w:eastAsia="en-US"/>
        </w:rPr>
        <w:t>(</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0000"/>
          <w:sz w:val="19"/>
          <w:szCs w:val="19"/>
          <w:highlight w:val="white"/>
          <w:lang w:val="en-NZ" w:eastAsia="en-US"/>
        </w:rPr>
        <w:t>&gt;b) cout</w:t>
      </w:r>
      <w:r>
        <w:rPr>
          <w:rFonts w:ascii="Consolas" w:eastAsiaTheme="minorHAnsi" w:hAnsi="Consolas" w:cs="Consolas"/>
          <w:color w:val="008080"/>
          <w:sz w:val="19"/>
          <w:szCs w:val="19"/>
          <w:highlight w:val="white"/>
          <w:lang w:val="en-NZ" w:eastAsia="en-US"/>
        </w:rPr>
        <w:t>&lt;&lt;</w:t>
      </w:r>
      <w:r>
        <w:rPr>
          <w:rFonts w:ascii="Consolas" w:eastAsiaTheme="minorHAnsi" w:hAnsi="Consolas" w:cs="Consolas"/>
          <w:color w:val="000000"/>
          <w:sz w:val="19"/>
          <w:szCs w:val="19"/>
          <w:highlight w:val="white"/>
          <w:lang w:val="en-NZ" w:eastAsia="en-US"/>
        </w:rPr>
        <w:t xml:space="preserve">  </w:t>
      </w:r>
      <w:r>
        <w:rPr>
          <w:rFonts w:ascii="Consolas" w:eastAsiaTheme="minorHAnsi" w:hAnsi="Consolas" w:cs="Consolas"/>
          <w:color w:val="808080"/>
          <w:sz w:val="19"/>
          <w:szCs w:val="19"/>
          <w:highlight w:val="white"/>
          <w:lang w:val="en-NZ" w:eastAsia="en-US"/>
        </w:rPr>
        <w:t>y</w:t>
      </w:r>
      <w:r>
        <w:rPr>
          <w:rFonts w:ascii="Consolas" w:eastAsiaTheme="minorHAnsi" w:hAnsi="Consolas" w:cs="Consolas"/>
          <w:color w:val="008080"/>
          <w:sz w:val="19"/>
          <w:szCs w:val="19"/>
          <w:highlight w:val="white"/>
          <w:lang w:val="en-NZ" w:eastAsia="en-US"/>
        </w:rPr>
        <w:t>&lt;&lt;</w:t>
      </w:r>
      <w:r>
        <w:rPr>
          <w:rFonts w:ascii="Consolas" w:eastAsiaTheme="minorHAnsi" w:hAnsi="Consolas" w:cs="Consolas"/>
          <w:color w:val="000000"/>
          <w:sz w:val="19"/>
          <w:szCs w:val="19"/>
          <w:highlight w:val="white"/>
          <w:lang w:val="en-NZ" w:eastAsia="en-US"/>
        </w:rPr>
        <w:t>endl;  });</w:t>
      </w:r>
    </w:p>
    <w:p w14:paraId="3831EB85"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6E252AF9"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r>
      <w:r>
        <w:rPr>
          <w:rFonts w:ascii="Consolas" w:eastAsiaTheme="minorHAnsi" w:hAnsi="Consolas" w:cs="Consolas"/>
          <w:color w:val="0000FF"/>
          <w:sz w:val="19"/>
          <w:szCs w:val="19"/>
          <w:highlight w:val="white"/>
          <w:lang w:val="en-NZ" w:eastAsia="en-US"/>
        </w:rPr>
        <w:t>int</w:t>
      </w:r>
      <w:r>
        <w:rPr>
          <w:rFonts w:ascii="Consolas" w:eastAsiaTheme="minorHAnsi" w:hAnsi="Consolas" w:cs="Consolas"/>
          <w:color w:val="000000"/>
          <w:sz w:val="19"/>
          <w:szCs w:val="19"/>
          <w:highlight w:val="white"/>
          <w:lang w:val="en-NZ" w:eastAsia="en-US"/>
        </w:rPr>
        <w:t xml:space="preserve"> a;</w:t>
      </w:r>
    </w:p>
    <w:p w14:paraId="22EE949C"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r>
        <w:rPr>
          <w:rFonts w:ascii="Consolas" w:eastAsiaTheme="minorHAnsi" w:hAnsi="Consolas" w:cs="Consolas"/>
          <w:color w:val="000000"/>
          <w:sz w:val="19"/>
          <w:szCs w:val="19"/>
          <w:highlight w:val="white"/>
          <w:lang w:val="en-NZ" w:eastAsia="en-US"/>
        </w:rPr>
        <w:tab/>
        <w:t xml:space="preserve">cin </w:t>
      </w:r>
      <w:r>
        <w:rPr>
          <w:rFonts w:ascii="Consolas" w:eastAsiaTheme="minorHAnsi" w:hAnsi="Consolas" w:cs="Consolas"/>
          <w:color w:val="008080"/>
          <w:sz w:val="19"/>
          <w:szCs w:val="19"/>
          <w:highlight w:val="white"/>
          <w:lang w:val="en-NZ" w:eastAsia="en-US"/>
        </w:rPr>
        <w:t>&gt;&gt;</w:t>
      </w:r>
      <w:r>
        <w:rPr>
          <w:rFonts w:ascii="Consolas" w:eastAsiaTheme="minorHAnsi" w:hAnsi="Consolas" w:cs="Consolas"/>
          <w:color w:val="000000"/>
          <w:sz w:val="19"/>
          <w:szCs w:val="19"/>
          <w:highlight w:val="white"/>
          <w:lang w:val="en-NZ" w:eastAsia="en-US"/>
        </w:rPr>
        <w:t xml:space="preserve"> a;</w:t>
      </w:r>
    </w:p>
    <w:p w14:paraId="35C7EBC8" w14:textId="77777777" w:rsidR="00FC44EE" w:rsidRDefault="00FC44EE" w:rsidP="00FC44EE">
      <w:pPr>
        <w:suppressAutoHyphens w:val="0"/>
        <w:autoSpaceDE w:val="0"/>
        <w:autoSpaceDN w:val="0"/>
        <w:adjustRightInd w:val="0"/>
        <w:spacing w:after="0"/>
        <w:rPr>
          <w:rFonts w:ascii="Consolas" w:eastAsiaTheme="minorHAnsi" w:hAnsi="Consolas" w:cs="Consolas"/>
          <w:color w:val="000000"/>
          <w:sz w:val="19"/>
          <w:szCs w:val="19"/>
          <w:highlight w:val="white"/>
          <w:lang w:val="en-NZ" w:eastAsia="en-US"/>
        </w:rPr>
      </w:pPr>
    </w:p>
    <w:p w14:paraId="535E3977" w14:textId="77777777" w:rsidR="00FC44EE" w:rsidRPr="00FC44EE" w:rsidRDefault="00FC44EE" w:rsidP="00FC44EE">
      <w:pPr>
        <w:pStyle w:val="Heading2"/>
        <w:numPr>
          <w:ilvl w:val="1"/>
          <w:numId w:val="12"/>
        </w:numPr>
        <w:tabs>
          <w:tab w:val="left" w:pos="0"/>
        </w:tabs>
      </w:pPr>
      <w:r>
        <w:rPr>
          <w:rFonts w:ascii="Consolas" w:eastAsiaTheme="minorHAnsi" w:hAnsi="Consolas" w:cs="Consolas"/>
          <w:color w:val="000000"/>
          <w:sz w:val="19"/>
          <w:szCs w:val="19"/>
          <w:highlight w:val="white"/>
          <w:lang w:val="en-NZ" w:eastAsia="en-US"/>
        </w:rPr>
        <w:t>}</w:t>
      </w:r>
    </w:p>
    <w:p w14:paraId="5B2B8611" w14:textId="1E06611D" w:rsidR="00AD3B95" w:rsidRDefault="00AD3B95" w:rsidP="00FC44EE">
      <w:pPr>
        <w:pStyle w:val="Heading2"/>
        <w:numPr>
          <w:ilvl w:val="1"/>
          <w:numId w:val="12"/>
        </w:numPr>
        <w:tabs>
          <w:tab w:val="left" w:pos="0"/>
        </w:tabs>
      </w:pPr>
      <w:r>
        <w:t>How it works...</w:t>
      </w:r>
    </w:p>
    <w:p w14:paraId="67DD5C46" w14:textId="0A7F39D9" w:rsidR="00542360" w:rsidRDefault="00542360" w:rsidP="00542360">
      <w:pPr>
        <w:pStyle w:val="NormalPACKT"/>
      </w:pPr>
      <w:r>
        <w:t>Lambda functions are a new addition to the C++11 family. They are anonymous functions and can be very handy. They are generally passed as arguments to a function. The syntax of a lambda function is as follows:</w:t>
      </w:r>
    </w:p>
    <w:p w14:paraId="75C86841" w14:textId="760AAE1B" w:rsidR="00542360" w:rsidRDefault="00542360" w:rsidP="00542360">
      <w:pPr>
        <w:pStyle w:val="NormalPACKT"/>
      </w:pPr>
      <w:r>
        <w:t xml:space="preserve"> </w:t>
      </w:r>
      <w:r w:rsidRPr="00542360">
        <w:t>[ capture-</w:t>
      </w:r>
      <w:proofErr w:type="gramStart"/>
      <w:r w:rsidRPr="00542360">
        <w:t>list ]</w:t>
      </w:r>
      <w:proofErr w:type="gramEnd"/>
      <w:r w:rsidRPr="00542360">
        <w:t xml:space="preserve"> ( params ) mutable(optional) exception attribute -&gt; ret { body }</w:t>
      </w:r>
      <w:r w:rsidRPr="00542360">
        <w:tab/>
      </w:r>
    </w:p>
    <w:p w14:paraId="12C6447D" w14:textId="4433E167" w:rsidR="00C11194" w:rsidRDefault="00C11194" w:rsidP="00542360">
      <w:pPr>
        <w:pStyle w:val="NormalPACKT"/>
      </w:pPr>
      <w:r>
        <w:t>The mutable keyword is optional and is to modify the parameters and to call their non-const functions. The attribute provides the specification of the closure type. The capture list is optional and has a list of allowed types.</w:t>
      </w:r>
    </w:p>
    <w:p w14:paraId="64F90438" w14:textId="52B0E2FA" w:rsidR="00542360" w:rsidRDefault="00542360" w:rsidP="00C11194">
      <w:pPr>
        <w:pStyle w:val="NormalPACKT"/>
        <w:numPr>
          <w:ilvl w:val="0"/>
          <w:numId w:val="27"/>
        </w:numPr>
      </w:pPr>
      <w:r>
        <w:t>[</w:t>
      </w:r>
      <w:proofErr w:type="gramStart"/>
      <w:r>
        <w:t>a,&amp;</w:t>
      </w:r>
      <w:proofErr w:type="gramEnd"/>
      <w:r>
        <w:t>b] where a is captured by value and b is captured by reference.</w:t>
      </w:r>
    </w:p>
    <w:p w14:paraId="4023B87A" w14:textId="3F5C3C26" w:rsidR="00542360" w:rsidRDefault="00542360" w:rsidP="00C11194">
      <w:pPr>
        <w:pStyle w:val="NormalPACKT"/>
        <w:numPr>
          <w:ilvl w:val="0"/>
          <w:numId w:val="27"/>
        </w:numPr>
      </w:pPr>
      <w:r>
        <w:t xml:space="preserve">[this] captures the </w:t>
      </w:r>
      <w:r w:rsidR="00C11194">
        <w:t>“</w:t>
      </w:r>
      <w:r>
        <w:t>this</w:t>
      </w:r>
      <w:r w:rsidR="00C11194">
        <w:t>”</w:t>
      </w:r>
      <w:r>
        <w:t xml:space="preserve"> pointer by value</w:t>
      </w:r>
    </w:p>
    <w:p w14:paraId="3568FBE2" w14:textId="2D588A87" w:rsidR="00542360" w:rsidRDefault="00542360" w:rsidP="00C11194">
      <w:pPr>
        <w:pStyle w:val="NormalPACKT"/>
        <w:numPr>
          <w:ilvl w:val="0"/>
          <w:numId w:val="27"/>
        </w:numPr>
      </w:pPr>
      <w:r>
        <w:t>[&amp;] captures all automatic variables used in the body of the lambda by reference</w:t>
      </w:r>
    </w:p>
    <w:p w14:paraId="115239A5" w14:textId="1CB38095" w:rsidR="00C11194" w:rsidRDefault="00542360" w:rsidP="00C11194">
      <w:pPr>
        <w:pStyle w:val="NormalPACKT"/>
        <w:numPr>
          <w:ilvl w:val="0"/>
          <w:numId w:val="27"/>
        </w:numPr>
      </w:pPr>
      <w:r>
        <w:t>[=] captures all automatic variables used in the body of the lambda by value</w:t>
      </w:r>
    </w:p>
    <w:p w14:paraId="1FDBBF8E" w14:textId="42855D1F" w:rsidR="00542360" w:rsidRDefault="00542360" w:rsidP="00C11194">
      <w:pPr>
        <w:pStyle w:val="NormalPACKT"/>
        <w:numPr>
          <w:ilvl w:val="0"/>
          <w:numId w:val="27"/>
        </w:numPr>
      </w:pPr>
      <w:r>
        <w:lastRenderedPageBreak/>
        <w:t>[] captures nothing</w:t>
      </w:r>
    </w:p>
    <w:p w14:paraId="41C262A8" w14:textId="60DED9AA" w:rsidR="00542360" w:rsidRDefault="00C11194" w:rsidP="00542360">
      <w:pPr>
        <w:pStyle w:val="NormalPACKT"/>
      </w:pPr>
      <w:r>
        <w:t>Params are t</w:t>
      </w:r>
      <w:r w:rsidR="00542360">
        <w:t>he list of parameters, as in named functions, except that default arguments are not allowed (until C++14). If auto is used as a type of a parameter, the lambda is a generic lambda. (since C++14)</w:t>
      </w:r>
      <w:r>
        <w:t>. Ret is the return type of the function. If no type is provided, then it tries to auto-inject a return type or void if it is not returning anything. Finally, we have the body of the function which is used to write the logic of the function.</w:t>
      </w:r>
    </w:p>
    <w:p w14:paraId="65C2BF5B" w14:textId="77B2C192" w:rsidR="00542360" w:rsidRDefault="00B53A79" w:rsidP="00542360">
      <w:pPr>
        <w:pStyle w:val="NormalPACKT"/>
      </w:pPr>
      <w:r>
        <w:t xml:space="preserve">In this example, we are storing a vector list of numbers. After that we are traversing the list and using a lambda </w:t>
      </w:r>
      <w:r w:rsidR="009A26D1">
        <w:t xml:space="preserve">function. The lambda function stores all the numbers that are greater than 10 and displays the number. Lambda functions can be difficult to start off with but can with </w:t>
      </w:r>
      <w:bookmarkStart w:id="5" w:name="_GoBack"/>
      <w:bookmarkEnd w:id="5"/>
      <w:r w:rsidR="00B8742D">
        <w:t>practise,</w:t>
      </w:r>
      <w:r w:rsidR="009A26D1">
        <w:t xml:space="preserve"> they are very easy to grasp and understand.</w:t>
      </w:r>
    </w:p>
    <w:p w14:paraId="6CC025D6" w14:textId="77777777" w:rsidR="009A26D1" w:rsidRPr="00542360" w:rsidRDefault="009A26D1" w:rsidP="00542360">
      <w:pPr>
        <w:pStyle w:val="NormalPACKT"/>
      </w:pPr>
    </w:p>
    <w:sectPr w:rsidR="009A26D1" w:rsidRPr="00542360">
      <w:footerReference w:type="even" r:id="rId10"/>
      <w:footerReference w:type="default" r:id="rId11"/>
      <w:footnotePr>
        <w:pos w:val="beneathText"/>
      </w:footnotePr>
      <w:pgSz w:w="12240" w:h="15840"/>
      <w:pgMar w:top="2347" w:right="2160" w:bottom="2707" w:left="2160" w:header="720" w:footer="234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uhin Mukherjee" w:date="2016-02-07T14:08:00Z" w:initials="DM">
    <w:p w14:paraId="0C23F3CF" w14:textId="7ACE6CFB" w:rsidR="004245E3" w:rsidRDefault="004245E3">
      <w:pPr>
        <w:pStyle w:val="CommentText"/>
      </w:pPr>
      <w:r>
        <w:rPr>
          <w:rStyle w:val="CommentReference"/>
        </w:rPr>
        <w:annotationRef/>
      </w:r>
      <w:r>
        <w:t>Memory and Segmentation is already covered in a previous Chapter. This will be a duplicate.</w:t>
      </w:r>
    </w:p>
  </w:comment>
  <w:comment w:id="2" w:author="Druhin Mukherjee" w:date="2016-02-07T14:09:00Z" w:initials="DM">
    <w:p w14:paraId="20061927" w14:textId="031F9CA3" w:rsidR="004245E3" w:rsidRDefault="004245E3">
      <w:pPr>
        <w:pStyle w:val="CommentText"/>
      </w:pPr>
      <w:r>
        <w:rPr>
          <w:rStyle w:val="CommentReference"/>
        </w:rPr>
        <w:annotationRef/>
      </w:r>
      <w:r>
        <w:t>Changed the recipe to the new ones as it is more technically accurate</w:t>
      </w:r>
    </w:p>
    <w:p w14:paraId="5C37C3BB" w14:textId="79BE9925" w:rsidR="004245E3" w:rsidRDefault="004245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23F3CF" w15:done="0"/>
  <w15:commentEx w15:paraId="5C37C3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FF4C8" w14:textId="77777777" w:rsidR="00C44AE9" w:rsidRDefault="00C44AE9">
      <w:pPr>
        <w:spacing w:after="0"/>
      </w:pPr>
      <w:r>
        <w:separator/>
      </w:r>
    </w:p>
  </w:endnote>
  <w:endnote w:type="continuationSeparator" w:id="0">
    <w:p w14:paraId="60EE7BB0" w14:textId="77777777" w:rsidR="00C44AE9" w:rsidRDefault="00C44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DB0D02" w:rsidRDefault="00C44AE9">
    <w:pPr>
      <w:ind w:right="360" w:firstLine="360"/>
    </w:pPr>
    <w: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77777777" w:rsidR="00DB0D02" w:rsidRDefault="00DB0D02">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DB0D02" w:rsidRDefault="00C44AE9" w:rsidP="00E65BBB">
    <w:pPr>
      <w:ind w:right="360" w:firstLine="360"/>
      <w:jc w:val="center"/>
    </w:pPr>
    <w: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DB0D02" w:rsidRDefault="00DB0D02"/>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4F01A" w14:textId="77777777" w:rsidR="00C44AE9" w:rsidRDefault="00C44AE9">
      <w:pPr>
        <w:spacing w:after="0"/>
      </w:pPr>
      <w:r>
        <w:separator/>
      </w:r>
    </w:p>
  </w:footnote>
  <w:footnote w:type="continuationSeparator" w:id="0">
    <w:p w14:paraId="58CA0F63" w14:textId="77777777" w:rsidR="00C44AE9" w:rsidRDefault="00C44A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multilevel"/>
    <w:tmpl w:val="00000008"/>
    <w:lvl w:ilvl="0">
      <w:start w:val="1"/>
      <w:numFmt w:val="none"/>
      <w:pStyle w:val="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9"/>
    <w:multiLevelType w:val="multilevel"/>
    <w:tmpl w:val="00000009"/>
    <w:lvl w:ilvl="0">
      <w:start w:val="1"/>
      <w:numFmt w:val="decimal"/>
      <w:pStyle w:val="Heading1"/>
      <w:lvlText w:val="%1."/>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 w15:restartNumberingAfterBreak="0">
    <w:nsid w:val="0000000A"/>
    <w:multiLevelType w:val="multilevel"/>
    <w:tmpl w:val="0000000A"/>
    <w:lvl w:ilvl="0">
      <w:start w:val="1"/>
      <w:numFmt w:val="none"/>
      <w:pStyle w:val="NumberedBulletPACK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B642D42"/>
    <w:multiLevelType w:val="hybridMultilevel"/>
    <w:tmpl w:val="A208B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795B21"/>
    <w:multiLevelType w:val="hybridMultilevel"/>
    <w:tmpl w:val="A5A2B3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E240418"/>
    <w:multiLevelType w:val="hybridMultilevel"/>
    <w:tmpl w:val="9EA2373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31D450B0"/>
    <w:multiLevelType w:val="hybridMultilevel"/>
    <w:tmpl w:val="A208B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0B7AC2"/>
    <w:multiLevelType w:val="hybridMultilevel"/>
    <w:tmpl w:val="657A67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8862342"/>
    <w:multiLevelType w:val="hybridMultilevel"/>
    <w:tmpl w:val="E54878C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3DD83C67"/>
    <w:multiLevelType w:val="hybridMultilevel"/>
    <w:tmpl w:val="F1E80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A16C44"/>
    <w:multiLevelType w:val="hybridMultilevel"/>
    <w:tmpl w:val="69544A4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5F993E9E"/>
    <w:multiLevelType w:val="hybridMultilevel"/>
    <w:tmpl w:val="C6461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99028D"/>
    <w:multiLevelType w:val="hybridMultilevel"/>
    <w:tmpl w:val="D95645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6" w15:restartNumberingAfterBreak="0">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6"/>
  </w:num>
  <w:num w:numId="14">
    <w:abstractNumId w:val="26"/>
  </w:num>
  <w:num w:numId="15">
    <w:abstractNumId w:val="15"/>
  </w:num>
  <w:num w:numId="16">
    <w:abstractNumId w:val="25"/>
  </w:num>
  <w:num w:numId="17">
    <w:abstractNumId w:val="24"/>
  </w:num>
  <w:num w:numId="18">
    <w:abstractNumId w:val="22"/>
  </w:num>
  <w:num w:numId="19">
    <w:abstractNumId w:val="17"/>
  </w:num>
  <w:num w:numId="20">
    <w:abstractNumId w:val="12"/>
  </w:num>
  <w:num w:numId="21">
    <w:abstractNumId w:val="23"/>
  </w:num>
  <w:num w:numId="22">
    <w:abstractNumId w:val="20"/>
  </w:num>
  <w:num w:numId="23">
    <w:abstractNumId w:val="19"/>
  </w:num>
  <w:num w:numId="24">
    <w:abstractNumId w:val="21"/>
  </w:num>
  <w:num w:numId="25">
    <w:abstractNumId w:val="18"/>
  </w:num>
  <w:num w:numId="26">
    <w:abstractNumId w:val="14"/>
  </w:num>
  <w:num w:numId="27">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uhin Mukherjee">
    <w15:presenceInfo w15:providerId="Windows Live" w15:userId="e60040ede1a71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NZ" w:vendorID="64" w:dllVersion="131078" w:nlCheck="1" w:checkStyle="0"/>
  <w:proofState w:grammar="clean"/>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0206"/>
    <w:rsid w:val="00012DB2"/>
    <w:rsid w:val="000163D5"/>
    <w:rsid w:val="000168CC"/>
    <w:rsid w:val="000173D9"/>
    <w:rsid w:val="00017479"/>
    <w:rsid w:val="00017CF2"/>
    <w:rsid w:val="0002002E"/>
    <w:rsid w:val="0002260F"/>
    <w:rsid w:val="00022D21"/>
    <w:rsid w:val="00025E5A"/>
    <w:rsid w:val="0003125C"/>
    <w:rsid w:val="00031AA1"/>
    <w:rsid w:val="00031D7E"/>
    <w:rsid w:val="000321F8"/>
    <w:rsid w:val="00035340"/>
    <w:rsid w:val="00041F75"/>
    <w:rsid w:val="00042855"/>
    <w:rsid w:val="00043143"/>
    <w:rsid w:val="00043609"/>
    <w:rsid w:val="00043A7E"/>
    <w:rsid w:val="00043C9B"/>
    <w:rsid w:val="00044FB4"/>
    <w:rsid w:val="00047FD2"/>
    <w:rsid w:val="00051724"/>
    <w:rsid w:val="00055DED"/>
    <w:rsid w:val="00061851"/>
    <w:rsid w:val="00065C8D"/>
    <w:rsid w:val="000670DC"/>
    <w:rsid w:val="00070F37"/>
    <w:rsid w:val="00075296"/>
    <w:rsid w:val="00085088"/>
    <w:rsid w:val="0008546A"/>
    <w:rsid w:val="00087666"/>
    <w:rsid w:val="00087D42"/>
    <w:rsid w:val="00091EA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3E38"/>
    <w:rsid w:val="000B45EC"/>
    <w:rsid w:val="000B7CEA"/>
    <w:rsid w:val="000C07D8"/>
    <w:rsid w:val="000C50BC"/>
    <w:rsid w:val="000C5BE7"/>
    <w:rsid w:val="000C6CCD"/>
    <w:rsid w:val="000D076C"/>
    <w:rsid w:val="000D5EAB"/>
    <w:rsid w:val="000E210B"/>
    <w:rsid w:val="000E280E"/>
    <w:rsid w:val="000F1C27"/>
    <w:rsid w:val="000F4069"/>
    <w:rsid w:val="000F66D4"/>
    <w:rsid w:val="000F6E8E"/>
    <w:rsid w:val="000F75DB"/>
    <w:rsid w:val="00100198"/>
    <w:rsid w:val="001003A0"/>
    <w:rsid w:val="001048F7"/>
    <w:rsid w:val="00106130"/>
    <w:rsid w:val="001067F0"/>
    <w:rsid w:val="0011666C"/>
    <w:rsid w:val="001225D8"/>
    <w:rsid w:val="00122E04"/>
    <w:rsid w:val="00123920"/>
    <w:rsid w:val="00130015"/>
    <w:rsid w:val="0013062D"/>
    <w:rsid w:val="00142D1C"/>
    <w:rsid w:val="00142E77"/>
    <w:rsid w:val="00144095"/>
    <w:rsid w:val="00145E3C"/>
    <w:rsid w:val="001467A2"/>
    <w:rsid w:val="00146D39"/>
    <w:rsid w:val="00147117"/>
    <w:rsid w:val="00151097"/>
    <w:rsid w:val="001515D0"/>
    <w:rsid w:val="00161722"/>
    <w:rsid w:val="001634F8"/>
    <w:rsid w:val="00164471"/>
    <w:rsid w:val="0016524F"/>
    <w:rsid w:val="00167D39"/>
    <w:rsid w:val="00173825"/>
    <w:rsid w:val="001742A8"/>
    <w:rsid w:val="001756A4"/>
    <w:rsid w:val="0017634B"/>
    <w:rsid w:val="00181719"/>
    <w:rsid w:val="00184C6B"/>
    <w:rsid w:val="0019061E"/>
    <w:rsid w:val="00190BF0"/>
    <w:rsid w:val="00190C17"/>
    <w:rsid w:val="00191A22"/>
    <w:rsid w:val="00192050"/>
    <w:rsid w:val="00192697"/>
    <w:rsid w:val="0019363C"/>
    <w:rsid w:val="0019567E"/>
    <w:rsid w:val="00195E88"/>
    <w:rsid w:val="001A0C8B"/>
    <w:rsid w:val="001A1774"/>
    <w:rsid w:val="001A1F7A"/>
    <w:rsid w:val="001A63C5"/>
    <w:rsid w:val="001B10FF"/>
    <w:rsid w:val="001B2204"/>
    <w:rsid w:val="001B26B2"/>
    <w:rsid w:val="001B3AE0"/>
    <w:rsid w:val="001B6524"/>
    <w:rsid w:val="001B7E40"/>
    <w:rsid w:val="001C7504"/>
    <w:rsid w:val="001D4340"/>
    <w:rsid w:val="001D6C0A"/>
    <w:rsid w:val="001D7E6D"/>
    <w:rsid w:val="001E14A7"/>
    <w:rsid w:val="001E2940"/>
    <w:rsid w:val="001E54C2"/>
    <w:rsid w:val="001E6D40"/>
    <w:rsid w:val="001E75E3"/>
    <w:rsid w:val="001E7EA1"/>
    <w:rsid w:val="002019EF"/>
    <w:rsid w:val="00202ABC"/>
    <w:rsid w:val="00202FB8"/>
    <w:rsid w:val="002035F8"/>
    <w:rsid w:val="00204F44"/>
    <w:rsid w:val="00211377"/>
    <w:rsid w:val="00212622"/>
    <w:rsid w:val="0021374B"/>
    <w:rsid w:val="00215A3B"/>
    <w:rsid w:val="002178C4"/>
    <w:rsid w:val="00222DF4"/>
    <w:rsid w:val="00224DFB"/>
    <w:rsid w:val="00226455"/>
    <w:rsid w:val="00230BA9"/>
    <w:rsid w:val="00235FCF"/>
    <w:rsid w:val="0024058C"/>
    <w:rsid w:val="0024254F"/>
    <w:rsid w:val="002453BB"/>
    <w:rsid w:val="002472B2"/>
    <w:rsid w:val="002532C2"/>
    <w:rsid w:val="002533B3"/>
    <w:rsid w:val="002535F0"/>
    <w:rsid w:val="00256057"/>
    <w:rsid w:val="002571A4"/>
    <w:rsid w:val="00261163"/>
    <w:rsid w:val="00261581"/>
    <w:rsid w:val="002629CC"/>
    <w:rsid w:val="00267C16"/>
    <w:rsid w:val="00273603"/>
    <w:rsid w:val="002837E1"/>
    <w:rsid w:val="00285F46"/>
    <w:rsid w:val="00290122"/>
    <w:rsid w:val="00290962"/>
    <w:rsid w:val="00291B74"/>
    <w:rsid w:val="0029464C"/>
    <w:rsid w:val="0029691C"/>
    <w:rsid w:val="002A1F99"/>
    <w:rsid w:val="002A30FB"/>
    <w:rsid w:val="002A4317"/>
    <w:rsid w:val="002A647E"/>
    <w:rsid w:val="002A7219"/>
    <w:rsid w:val="002A722D"/>
    <w:rsid w:val="002A7E2E"/>
    <w:rsid w:val="002B2254"/>
    <w:rsid w:val="002B4A1F"/>
    <w:rsid w:val="002B5CB2"/>
    <w:rsid w:val="002B671D"/>
    <w:rsid w:val="002B6D5F"/>
    <w:rsid w:val="002C0344"/>
    <w:rsid w:val="002C230E"/>
    <w:rsid w:val="002C360E"/>
    <w:rsid w:val="002C380F"/>
    <w:rsid w:val="002C78FC"/>
    <w:rsid w:val="002C7C8F"/>
    <w:rsid w:val="002D2DA3"/>
    <w:rsid w:val="002D3923"/>
    <w:rsid w:val="002D3AA6"/>
    <w:rsid w:val="002D4178"/>
    <w:rsid w:val="002E09B7"/>
    <w:rsid w:val="002E191F"/>
    <w:rsid w:val="002E3A69"/>
    <w:rsid w:val="002E43CE"/>
    <w:rsid w:val="002E511F"/>
    <w:rsid w:val="002E72DA"/>
    <w:rsid w:val="002E73B0"/>
    <w:rsid w:val="002E7D9B"/>
    <w:rsid w:val="002F321E"/>
    <w:rsid w:val="00301542"/>
    <w:rsid w:val="003033CD"/>
    <w:rsid w:val="00305901"/>
    <w:rsid w:val="0030645A"/>
    <w:rsid w:val="00307CCD"/>
    <w:rsid w:val="00313807"/>
    <w:rsid w:val="00313902"/>
    <w:rsid w:val="00315D95"/>
    <w:rsid w:val="00323B2C"/>
    <w:rsid w:val="003277B1"/>
    <w:rsid w:val="00333FEC"/>
    <w:rsid w:val="00334F5A"/>
    <w:rsid w:val="00337598"/>
    <w:rsid w:val="00340586"/>
    <w:rsid w:val="003462B8"/>
    <w:rsid w:val="003508FF"/>
    <w:rsid w:val="00351021"/>
    <w:rsid w:val="00351574"/>
    <w:rsid w:val="00351F4E"/>
    <w:rsid w:val="00353071"/>
    <w:rsid w:val="00355FEA"/>
    <w:rsid w:val="00356205"/>
    <w:rsid w:val="00356575"/>
    <w:rsid w:val="00357D22"/>
    <w:rsid w:val="00361FF6"/>
    <w:rsid w:val="00363F35"/>
    <w:rsid w:val="003651EF"/>
    <w:rsid w:val="00365746"/>
    <w:rsid w:val="0037472A"/>
    <w:rsid w:val="003766F0"/>
    <w:rsid w:val="0038039D"/>
    <w:rsid w:val="00385439"/>
    <w:rsid w:val="00386929"/>
    <w:rsid w:val="003905B1"/>
    <w:rsid w:val="003919E4"/>
    <w:rsid w:val="0039242C"/>
    <w:rsid w:val="0039433A"/>
    <w:rsid w:val="00395139"/>
    <w:rsid w:val="0039520A"/>
    <w:rsid w:val="003A27F4"/>
    <w:rsid w:val="003A3531"/>
    <w:rsid w:val="003A3AB9"/>
    <w:rsid w:val="003A67CE"/>
    <w:rsid w:val="003A79B9"/>
    <w:rsid w:val="003B11EA"/>
    <w:rsid w:val="003B1DE6"/>
    <w:rsid w:val="003B2270"/>
    <w:rsid w:val="003B4BDE"/>
    <w:rsid w:val="003B4D5E"/>
    <w:rsid w:val="003B5021"/>
    <w:rsid w:val="003B65B6"/>
    <w:rsid w:val="003B66A2"/>
    <w:rsid w:val="003B6C19"/>
    <w:rsid w:val="003B730F"/>
    <w:rsid w:val="003C22AD"/>
    <w:rsid w:val="003C6B1B"/>
    <w:rsid w:val="003C7322"/>
    <w:rsid w:val="003C74CF"/>
    <w:rsid w:val="003D08B1"/>
    <w:rsid w:val="003D2E18"/>
    <w:rsid w:val="003D3088"/>
    <w:rsid w:val="003D3300"/>
    <w:rsid w:val="003D4868"/>
    <w:rsid w:val="003D5418"/>
    <w:rsid w:val="003D7F1A"/>
    <w:rsid w:val="003E44AB"/>
    <w:rsid w:val="003E50E9"/>
    <w:rsid w:val="003E724E"/>
    <w:rsid w:val="003F13B7"/>
    <w:rsid w:val="003F287E"/>
    <w:rsid w:val="003F2D0A"/>
    <w:rsid w:val="003F75D0"/>
    <w:rsid w:val="0040085E"/>
    <w:rsid w:val="00401995"/>
    <w:rsid w:val="004041CD"/>
    <w:rsid w:val="00405B83"/>
    <w:rsid w:val="0040746B"/>
    <w:rsid w:val="00407B0D"/>
    <w:rsid w:val="00410DE4"/>
    <w:rsid w:val="004122BD"/>
    <w:rsid w:val="004135A6"/>
    <w:rsid w:val="00421E57"/>
    <w:rsid w:val="004221FC"/>
    <w:rsid w:val="00423948"/>
    <w:rsid w:val="004245E3"/>
    <w:rsid w:val="004248A1"/>
    <w:rsid w:val="0042575E"/>
    <w:rsid w:val="00427751"/>
    <w:rsid w:val="00436FFC"/>
    <w:rsid w:val="00440824"/>
    <w:rsid w:val="00451429"/>
    <w:rsid w:val="00451AB4"/>
    <w:rsid w:val="00453C33"/>
    <w:rsid w:val="004613EE"/>
    <w:rsid w:val="0046249C"/>
    <w:rsid w:val="00462B5E"/>
    <w:rsid w:val="00463A06"/>
    <w:rsid w:val="00463FB6"/>
    <w:rsid w:val="00470C22"/>
    <w:rsid w:val="00475D82"/>
    <w:rsid w:val="00482967"/>
    <w:rsid w:val="0048385B"/>
    <w:rsid w:val="00485D34"/>
    <w:rsid w:val="00487D44"/>
    <w:rsid w:val="00491294"/>
    <w:rsid w:val="0049178D"/>
    <w:rsid w:val="004949BD"/>
    <w:rsid w:val="00495B55"/>
    <w:rsid w:val="0049661B"/>
    <w:rsid w:val="00497DC0"/>
    <w:rsid w:val="004A22D3"/>
    <w:rsid w:val="004A4A5B"/>
    <w:rsid w:val="004A543D"/>
    <w:rsid w:val="004A591C"/>
    <w:rsid w:val="004A5BA2"/>
    <w:rsid w:val="004B00D5"/>
    <w:rsid w:val="004B2845"/>
    <w:rsid w:val="004B391F"/>
    <w:rsid w:val="004B4E6D"/>
    <w:rsid w:val="004B725B"/>
    <w:rsid w:val="004C3122"/>
    <w:rsid w:val="004C49C0"/>
    <w:rsid w:val="004C6602"/>
    <w:rsid w:val="004D0013"/>
    <w:rsid w:val="004D0418"/>
    <w:rsid w:val="004D1F05"/>
    <w:rsid w:val="004E1381"/>
    <w:rsid w:val="004E2CFC"/>
    <w:rsid w:val="004E5F12"/>
    <w:rsid w:val="004F0467"/>
    <w:rsid w:val="004F249E"/>
    <w:rsid w:val="004F56E7"/>
    <w:rsid w:val="0050027A"/>
    <w:rsid w:val="0050372F"/>
    <w:rsid w:val="00503B67"/>
    <w:rsid w:val="00503F6B"/>
    <w:rsid w:val="005047FC"/>
    <w:rsid w:val="00505738"/>
    <w:rsid w:val="0050622F"/>
    <w:rsid w:val="00506EF4"/>
    <w:rsid w:val="00511945"/>
    <w:rsid w:val="00516A5F"/>
    <w:rsid w:val="00522650"/>
    <w:rsid w:val="00523AB5"/>
    <w:rsid w:val="00524D11"/>
    <w:rsid w:val="00526F45"/>
    <w:rsid w:val="00532691"/>
    <w:rsid w:val="00532DF2"/>
    <w:rsid w:val="00532FC5"/>
    <w:rsid w:val="00534D66"/>
    <w:rsid w:val="00541F6F"/>
    <w:rsid w:val="00542360"/>
    <w:rsid w:val="0054457E"/>
    <w:rsid w:val="0055300F"/>
    <w:rsid w:val="00553B74"/>
    <w:rsid w:val="00563E41"/>
    <w:rsid w:val="00565FC7"/>
    <w:rsid w:val="00566DDE"/>
    <w:rsid w:val="0056738F"/>
    <w:rsid w:val="0057716D"/>
    <w:rsid w:val="005814C5"/>
    <w:rsid w:val="00581D09"/>
    <w:rsid w:val="00583AAE"/>
    <w:rsid w:val="00590406"/>
    <w:rsid w:val="00597491"/>
    <w:rsid w:val="005A1D77"/>
    <w:rsid w:val="005A6310"/>
    <w:rsid w:val="005B0804"/>
    <w:rsid w:val="005B74BB"/>
    <w:rsid w:val="005B76B2"/>
    <w:rsid w:val="005C26D8"/>
    <w:rsid w:val="005C4E9D"/>
    <w:rsid w:val="005C685E"/>
    <w:rsid w:val="005D2498"/>
    <w:rsid w:val="005D2A93"/>
    <w:rsid w:val="005D3C0B"/>
    <w:rsid w:val="005D3CBB"/>
    <w:rsid w:val="005D4819"/>
    <w:rsid w:val="005D55DD"/>
    <w:rsid w:val="005D6525"/>
    <w:rsid w:val="005D7640"/>
    <w:rsid w:val="005F3013"/>
    <w:rsid w:val="005F37EF"/>
    <w:rsid w:val="005F3CDA"/>
    <w:rsid w:val="005F643D"/>
    <w:rsid w:val="00600BD9"/>
    <w:rsid w:val="0060130B"/>
    <w:rsid w:val="00604510"/>
    <w:rsid w:val="00604D45"/>
    <w:rsid w:val="006063BD"/>
    <w:rsid w:val="006117F3"/>
    <w:rsid w:val="00613616"/>
    <w:rsid w:val="00615EAA"/>
    <w:rsid w:val="00621A99"/>
    <w:rsid w:val="0062310D"/>
    <w:rsid w:val="00627B13"/>
    <w:rsid w:val="00633573"/>
    <w:rsid w:val="00634EEF"/>
    <w:rsid w:val="006361D0"/>
    <w:rsid w:val="00641E47"/>
    <w:rsid w:val="0064538A"/>
    <w:rsid w:val="006467D0"/>
    <w:rsid w:val="0064688C"/>
    <w:rsid w:val="00646A22"/>
    <w:rsid w:val="006516A8"/>
    <w:rsid w:val="00652406"/>
    <w:rsid w:val="0065555D"/>
    <w:rsid w:val="0065649F"/>
    <w:rsid w:val="0065797E"/>
    <w:rsid w:val="006608D1"/>
    <w:rsid w:val="00662463"/>
    <w:rsid w:val="00665C39"/>
    <w:rsid w:val="006760D7"/>
    <w:rsid w:val="0067682A"/>
    <w:rsid w:val="0067773E"/>
    <w:rsid w:val="0068324F"/>
    <w:rsid w:val="00683C65"/>
    <w:rsid w:val="00685B0B"/>
    <w:rsid w:val="00686F37"/>
    <w:rsid w:val="00686F75"/>
    <w:rsid w:val="00695A07"/>
    <w:rsid w:val="006A26AF"/>
    <w:rsid w:val="006B0B94"/>
    <w:rsid w:val="006B4568"/>
    <w:rsid w:val="006B5118"/>
    <w:rsid w:val="006B5818"/>
    <w:rsid w:val="006B6985"/>
    <w:rsid w:val="006C2048"/>
    <w:rsid w:val="006C58BF"/>
    <w:rsid w:val="006C759B"/>
    <w:rsid w:val="006C7E68"/>
    <w:rsid w:val="006D2D57"/>
    <w:rsid w:val="006D5EDF"/>
    <w:rsid w:val="006E3B40"/>
    <w:rsid w:val="006E3F30"/>
    <w:rsid w:val="006E60BD"/>
    <w:rsid w:val="006F0B0F"/>
    <w:rsid w:val="006F26D7"/>
    <w:rsid w:val="006F2964"/>
    <w:rsid w:val="006F3125"/>
    <w:rsid w:val="006F6003"/>
    <w:rsid w:val="006F74A7"/>
    <w:rsid w:val="007015A4"/>
    <w:rsid w:val="00710E0E"/>
    <w:rsid w:val="007119A8"/>
    <w:rsid w:val="00713CAE"/>
    <w:rsid w:val="00723296"/>
    <w:rsid w:val="00730A46"/>
    <w:rsid w:val="0074297D"/>
    <w:rsid w:val="007465C7"/>
    <w:rsid w:val="00750B6C"/>
    <w:rsid w:val="00752A39"/>
    <w:rsid w:val="00757534"/>
    <w:rsid w:val="00761269"/>
    <w:rsid w:val="00766C5D"/>
    <w:rsid w:val="00767A9D"/>
    <w:rsid w:val="007736AD"/>
    <w:rsid w:val="00777E4F"/>
    <w:rsid w:val="007802FB"/>
    <w:rsid w:val="00781B51"/>
    <w:rsid w:val="00783021"/>
    <w:rsid w:val="00784E52"/>
    <w:rsid w:val="0079128E"/>
    <w:rsid w:val="007977FB"/>
    <w:rsid w:val="007A12D8"/>
    <w:rsid w:val="007A2CA5"/>
    <w:rsid w:val="007A367E"/>
    <w:rsid w:val="007A524B"/>
    <w:rsid w:val="007A6133"/>
    <w:rsid w:val="007B23C4"/>
    <w:rsid w:val="007B2ECD"/>
    <w:rsid w:val="007B4BD0"/>
    <w:rsid w:val="007B5166"/>
    <w:rsid w:val="007B6DDA"/>
    <w:rsid w:val="007B7D03"/>
    <w:rsid w:val="007B7FBD"/>
    <w:rsid w:val="007C2ED9"/>
    <w:rsid w:val="007C2EDC"/>
    <w:rsid w:val="007C4EE4"/>
    <w:rsid w:val="007C6E0B"/>
    <w:rsid w:val="007D0BB9"/>
    <w:rsid w:val="007D3DAA"/>
    <w:rsid w:val="007D51BB"/>
    <w:rsid w:val="007E20C9"/>
    <w:rsid w:val="007E5718"/>
    <w:rsid w:val="007F03BC"/>
    <w:rsid w:val="007F397E"/>
    <w:rsid w:val="00801F21"/>
    <w:rsid w:val="00802C1D"/>
    <w:rsid w:val="00804170"/>
    <w:rsid w:val="008051E9"/>
    <w:rsid w:val="00813B2F"/>
    <w:rsid w:val="008178AF"/>
    <w:rsid w:val="00821ECC"/>
    <w:rsid w:val="00822853"/>
    <w:rsid w:val="0082296D"/>
    <w:rsid w:val="0082412B"/>
    <w:rsid w:val="00824519"/>
    <w:rsid w:val="0082453C"/>
    <w:rsid w:val="00825EFD"/>
    <w:rsid w:val="00827820"/>
    <w:rsid w:val="008329FC"/>
    <w:rsid w:val="00834823"/>
    <w:rsid w:val="008351EC"/>
    <w:rsid w:val="0085067A"/>
    <w:rsid w:val="0085206A"/>
    <w:rsid w:val="00856DCE"/>
    <w:rsid w:val="00860017"/>
    <w:rsid w:val="0086015E"/>
    <w:rsid w:val="00860D06"/>
    <w:rsid w:val="00860E43"/>
    <w:rsid w:val="008610E8"/>
    <w:rsid w:val="00863C0E"/>
    <w:rsid w:val="0086621B"/>
    <w:rsid w:val="008666A9"/>
    <w:rsid w:val="00866BCC"/>
    <w:rsid w:val="00870431"/>
    <w:rsid w:val="00874508"/>
    <w:rsid w:val="008800AE"/>
    <w:rsid w:val="00880DF3"/>
    <w:rsid w:val="00884773"/>
    <w:rsid w:val="00893496"/>
    <w:rsid w:val="00893523"/>
    <w:rsid w:val="00895A79"/>
    <w:rsid w:val="008A1AB6"/>
    <w:rsid w:val="008A56AF"/>
    <w:rsid w:val="008B002A"/>
    <w:rsid w:val="008B00F8"/>
    <w:rsid w:val="008B047B"/>
    <w:rsid w:val="008B18AB"/>
    <w:rsid w:val="008B1BA4"/>
    <w:rsid w:val="008B4758"/>
    <w:rsid w:val="008B5B2E"/>
    <w:rsid w:val="008B721C"/>
    <w:rsid w:val="008C260B"/>
    <w:rsid w:val="008C3177"/>
    <w:rsid w:val="008C3B8C"/>
    <w:rsid w:val="008C3DE4"/>
    <w:rsid w:val="008D463C"/>
    <w:rsid w:val="008D704F"/>
    <w:rsid w:val="008E36AF"/>
    <w:rsid w:val="008E48E8"/>
    <w:rsid w:val="008E586B"/>
    <w:rsid w:val="008F05AC"/>
    <w:rsid w:val="008F06DA"/>
    <w:rsid w:val="008F1973"/>
    <w:rsid w:val="008F44E5"/>
    <w:rsid w:val="008F4EFA"/>
    <w:rsid w:val="008F5907"/>
    <w:rsid w:val="00900D56"/>
    <w:rsid w:val="009041E3"/>
    <w:rsid w:val="0090525F"/>
    <w:rsid w:val="0091088B"/>
    <w:rsid w:val="00915B0A"/>
    <w:rsid w:val="009161EA"/>
    <w:rsid w:val="00917037"/>
    <w:rsid w:val="00922177"/>
    <w:rsid w:val="009221C8"/>
    <w:rsid w:val="00926C20"/>
    <w:rsid w:val="00930650"/>
    <w:rsid w:val="009308AA"/>
    <w:rsid w:val="00936367"/>
    <w:rsid w:val="00937507"/>
    <w:rsid w:val="00944AB7"/>
    <w:rsid w:val="0094616D"/>
    <w:rsid w:val="009465C1"/>
    <w:rsid w:val="0095595A"/>
    <w:rsid w:val="00956EE2"/>
    <w:rsid w:val="009572CF"/>
    <w:rsid w:val="0095755F"/>
    <w:rsid w:val="00961423"/>
    <w:rsid w:val="00963B7C"/>
    <w:rsid w:val="0096729D"/>
    <w:rsid w:val="009745BF"/>
    <w:rsid w:val="00977368"/>
    <w:rsid w:val="00982F6A"/>
    <w:rsid w:val="00985C97"/>
    <w:rsid w:val="009868D8"/>
    <w:rsid w:val="00987798"/>
    <w:rsid w:val="0099058E"/>
    <w:rsid w:val="0099077F"/>
    <w:rsid w:val="00991977"/>
    <w:rsid w:val="00992569"/>
    <w:rsid w:val="00995BCA"/>
    <w:rsid w:val="00997DC0"/>
    <w:rsid w:val="009A0264"/>
    <w:rsid w:val="009A0BE1"/>
    <w:rsid w:val="009A1531"/>
    <w:rsid w:val="009A1C82"/>
    <w:rsid w:val="009A2603"/>
    <w:rsid w:val="009A26D1"/>
    <w:rsid w:val="009A6016"/>
    <w:rsid w:val="009A63BB"/>
    <w:rsid w:val="009A7EC1"/>
    <w:rsid w:val="009B3C77"/>
    <w:rsid w:val="009B3EE5"/>
    <w:rsid w:val="009B6BD7"/>
    <w:rsid w:val="009B6C35"/>
    <w:rsid w:val="009B7879"/>
    <w:rsid w:val="009C4BB1"/>
    <w:rsid w:val="009D2B9F"/>
    <w:rsid w:val="009D49E8"/>
    <w:rsid w:val="009D7500"/>
    <w:rsid w:val="009E00B9"/>
    <w:rsid w:val="009E14FE"/>
    <w:rsid w:val="009E2827"/>
    <w:rsid w:val="009F0D98"/>
    <w:rsid w:val="009F0F9A"/>
    <w:rsid w:val="009F2566"/>
    <w:rsid w:val="009F4D2C"/>
    <w:rsid w:val="00A00609"/>
    <w:rsid w:val="00A01265"/>
    <w:rsid w:val="00A03C81"/>
    <w:rsid w:val="00A03ED5"/>
    <w:rsid w:val="00A12788"/>
    <w:rsid w:val="00A12DD5"/>
    <w:rsid w:val="00A14077"/>
    <w:rsid w:val="00A15CBA"/>
    <w:rsid w:val="00A174F2"/>
    <w:rsid w:val="00A20696"/>
    <w:rsid w:val="00A21DCF"/>
    <w:rsid w:val="00A222B4"/>
    <w:rsid w:val="00A23E46"/>
    <w:rsid w:val="00A24B8B"/>
    <w:rsid w:val="00A27314"/>
    <w:rsid w:val="00A33E2D"/>
    <w:rsid w:val="00A40553"/>
    <w:rsid w:val="00A40CE3"/>
    <w:rsid w:val="00A458A0"/>
    <w:rsid w:val="00A46CF1"/>
    <w:rsid w:val="00A50F0C"/>
    <w:rsid w:val="00A5250D"/>
    <w:rsid w:val="00A53BB2"/>
    <w:rsid w:val="00A5406C"/>
    <w:rsid w:val="00A546E7"/>
    <w:rsid w:val="00A5664C"/>
    <w:rsid w:val="00A64666"/>
    <w:rsid w:val="00A64DC5"/>
    <w:rsid w:val="00A666F2"/>
    <w:rsid w:val="00A66C21"/>
    <w:rsid w:val="00A74169"/>
    <w:rsid w:val="00A75F3D"/>
    <w:rsid w:val="00A77A39"/>
    <w:rsid w:val="00A80F55"/>
    <w:rsid w:val="00A9022D"/>
    <w:rsid w:val="00A97273"/>
    <w:rsid w:val="00AA139B"/>
    <w:rsid w:val="00AA2294"/>
    <w:rsid w:val="00AA2969"/>
    <w:rsid w:val="00AA42FF"/>
    <w:rsid w:val="00AA4C81"/>
    <w:rsid w:val="00AB06F7"/>
    <w:rsid w:val="00AB28BA"/>
    <w:rsid w:val="00AB30AC"/>
    <w:rsid w:val="00AB34EC"/>
    <w:rsid w:val="00AC1196"/>
    <w:rsid w:val="00AC7C7E"/>
    <w:rsid w:val="00AD088A"/>
    <w:rsid w:val="00AD2233"/>
    <w:rsid w:val="00AD22AE"/>
    <w:rsid w:val="00AD3B95"/>
    <w:rsid w:val="00AD4994"/>
    <w:rsid w:val="00AE2D5A"/>
    <w:rsid w:val="00AE590A"/>
    <w:rsid w:val="00AF0903"/>
    <w:rsid w:val="00AF1A53"/>
    <w:rsid w:val="00AF1BFE"/>
    <w:rsid w:val="00AF4B56"/>
    <w:rsid w:val="00AF5053"/>
    <w:rsid w:val="00AF5D9D"/>
    <w:rsid w:val="00AF69D2"/>
    <w:rsid w:val="00AF7BA0"/>
    <w:rsid w:val="00B01702"/>
    <w:rsid w:val="00B024F3"/>
    <w:rsid w:val="00B0277A"/>
    <w:rsid w:val="00B04A01"/>
    <w:rsid w:val="00B0684B"/>
    <w:rsid w:val="00B07DFD"/>
    <w:rsid w:val="00B14237"/>
    <w:rsid w:val="00B17757"/>
    <w:rsid w:val="00B22F48"/>
    <w:rsid w:val="00B22FB8"/>
    <w:rsid w:val="00B25082"/>
    <w:rsid w:val="00B31246"/>
    <w:rsid w:val="00B32313"/>
    <w:rsid w:val="00B32AD8"/>
    <w:rsid w:val="00B33D5E"/>
    <w:rsid w:val="00B33D62"/>
    <w:rsid w:val="00B33D7E"/>
    <w:rsid w:val="00B34AB2"/>
    <w:rsid w:val="00B36AED"/>
    <w:rsid w:val="00B40B55"/>
    <w:rsid w:val="00B434E5"/>
    <w:rsid w:val="00B43CBF"/>
    <w:rsid w:val="00B44C05"/>
    <w:rsid w:val="00B45265"/>
    <w:rsid w:val="00B47F0F"/>
    <w:rsid w:val="00B512E1"/>
    <w:rsid w:val="00B52A08"/>
    <w:rsid w:val="00B53A79"/>
    <w:rsid w:val="00B53C06"/>
    <w:rsid w:val="00B60BE8"/>
    <w:rsid w:val="00B61B88"/>
    <w:rsid w:val="00B66522"/>
    <w:rsid w:val="00B73ACA"/>
    <w:rsid w:val="00B77DB8"/>
    <w:rsid w:val="00B80345"/>
    <w:rsid w:val="00B81B07"/>
    <w:rsid w:val="00B83142"/>
    <w:rsid w:val="00B83F0D"/>
    <w:rsid w:val="00B85C18"/>
    <w:rsid w:val="00B8696A"/>
    <w:rsid w:val="00B8742D"/>
    <w:rsid w:val="00B8769A"/>
    <w:rsid w:val="00B9352C"/>
    <w:rsid w:val="00BA05B6"/>
    <w:rsid w:val="00BA1934"/>
    <w:rsid w:val="00BA1A56"/>
    <w:rsid w:val="00BA39B7"/>
    <w:rsid w:val="00BA71A8"/>
    <w:rsid w:val="00BB1124"/>
    <w:rsid w:val="00BB2DA4"/>
    <w:rsid w:val="00BB2FC5"/>
    <w:rsid w:val="00BB52C7"/>
    <w:rsid w:val="00BB5C91"/>
    <w:rsid w:val="00BB6638"/>
    <w:rsid w:val="00BB752D"/>
    <w:rsid w:val="00BC0196"/>
    <w:rsid w:val="00BC14C7"/>
    <w:rsid w:val="00BC4AA2"/>
    <w:rsid w:val="00BD00B2"/>
    <w:rsid w:val="00BD046D"/>
    <w:rsid w:val="00BD0902"/>
    <w:rsid w:val="00BD5FB2"/>
    <w:rsid w:val="00BF5489"/>
    <w:rsid w:val="00BF5DD0"/>
    <w:rsid w:val="00C04730"/>
    <w:rsid w:val="00C05A47"/>
    <w:rsid w:val="00C06F1E"/>
    <w:rsid w:val="00C10388"/>
    <w:rsid w:val="00C11194"/>
    <w:rsid w:val="00C16D04"/>
    <w:rsid w:val="00C2000C"/>
    <w:rsid w:val="00C24E1A"/>
    <w:rsid w:val="00C25DBC"/>
    <w:rsid w:val="00C30D10"/>
    <w:rsid w:val="00C315B2"/>
    <w:rsid w:val="00C32952"/>
    <w:rsid w:val="00C337D4"/>
    <w:rsid w:val="00C3466C"/>
    <w:rsid w:val="00C34A31"/>
    <w:rsid w:val="00C3512B"/>
    <w:rsid w:val="00C40BC3"/>
    <w:rsid w:val="00C40DBB"/>
    <w:rsid w:val="00C44AE9"/>
    <w:rsid w:val="00C460C9"/>
    <w:rsid w:val="00C517E7"/>
    <w:rsid w:val="00C5277C"/>
    <w:rsid w:val="00C539F0"/>
    <w:rsid w:val="00C567F7"/>
    <w:rsid w:val="00C56A34"/>
    <w:rsid w:val="00C572B5"/>
    <w:rsid w:val="00C60F49"/>
    <w:rsid w:val="00C61159"/>
    <w:rsid w:val="00C64020"/>
    <w:rsid w:val="00C66081"/>
    <w:rsid w:val="00C66532"/>
    <w:rsid w:val="00C665A3"/>
    <w:rsid w:val="00C73273"/>
    <w:rsid w:val="00C76F59"/>
    <w:rsid w:val="00C85FE3"/>
    <w:rsid w:val="00C864EB"/>
    <w:rsid w:val="00C872BB"/>
    <w:rsid w:val="00C87A21"/>
    <w:rsid w:val="00C87AAF"/>
    <w:rsid w:val="00C93323"/>
    <w:rsid w:val="00C94EC8"/>
    <w:rsid w:val="00CA0795"/>
    <w:rsid w:val="00CA44B4"/>
    <w:rsid w:val="00CA4B3E"/>
    <w:rsid w:val="00CB1357"/>
    <w:rsid w:val="00CB21A6"/>
    <w:rsid w:val="00CB3ADD"/>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28D1"/>
    <w:rsid w:val="00CE6897"/>
    <w:rsid w:val="00CE7A09"/>
    <w:rsid w:val="00CF1235"/>
    <w:rsid w:val="00CF5A23"/>
    <w:rsid w:val="00CF6210"/>
    <w:rsid w:val="00D01F0A"/>
    <w:rsid w:val="00D05CFF"/>
    <w:rsid w:val="00D07C4D"/>
    <w:rsid w:val="00D07FA6"/>
    <w:rsid w:val="00D10484"/>
    <w:rsid w:val="00D1061E"/>
    <w:rsid w:val="00D12677"/>
    <w:rsid w:val="00D20116"/>
    <w:rsid w:val="00D21209"/>
    <w:rsid w:val="00D23AD7"/>
    <w:rsid w:val="00D24942"/>
    <w:rsid w:val="00D33F74"/>
    <w:rsid w:val="00D34F3E"/>
    <w:rsid w:val="00D352A1"/>
    <w:rsid w:val="00D40129"/>
    <w:rsid w:val="00D405CC"/>
    <w:rsid w:val="00D41ED9"/>
    <w:rsid w:val="00D438D0"/>
    <w:rsid w:val="00D47137"/>
    <w:rsid w:val="00D52C7D"/>
    <w:rsid w:val="00D52E06"/>
    <w:rsid w:val="00D54719"/>
    <w:rsid w:val="00D55815"/>
    <w:rsid w:val="00D55EDE"/>
    <w:rsid w:val="00D64DF0"/>
    <w:rsid w:val="00D65BEC"/>
    <w:rsid w:val="00D730DA"/>
    <w:rsid w:val="00D73529"/>
    <w:rsid w:val="00D74119"/>
    <w:rsid w:val="00D75C79"/>
    <w:rsid w:val="00D802FA"/>
    <w:rsid w:val="00D8645E"/>
    <w:rsid w:val="00D900C0"/>
    <w:rsid w:val="00D9268F"/>
    <w:rsid w:val="00DA1649"/>
    <w:rsid w:val="00DA29E8"/>
    <w:rsid w:val="00DA2FE1"/>
    <w:rsid w:val="00DA648E"/>
    <w:rsid w:val="00DA7C75"/>
    <w:rsid w:val="00DB0D02"/>
    <w:rsid w:val="00DB1EB9"/>
    <w:rsid w:val="00DB201C"/>
    <w:rsid w:val="00DB6247"/>
    <w:rsid w:val="00DB6A23"/>
    <w:rsid w:val="00DB6AF1"/>
    <w:rsid w:val="00DC5DD8"/>
    <w:rsid w:val="00DC617D"/>
    <w:rsid w:val="00DC65C3"/>
    <w:rsid w:val="00DD2E11"/>
    <w:rsid w:val="00DD5370"/>
    <w:rsid w:val="00DD5FFB"/>
    <w:rsid w:val="00DE032F"/>
    <w:rsid w:val="00DE4419"/>
    <w:rsid w:val="00DE49D3"/>
    <w:rsid w:val="00DE539C"/>
    <w:rsid w:val="00DE66EA"/>
    <w:rsid w:val="00DE7135"/>
    <w:rsid w:val="00DF06EB"/>
    <w:rsid w:val="00DF7E18"/>
    <w:rsid w:val="00E03F1F"/>
    <w:rsid w:val="00E0763E"/>
    <w:rsid w:val="00E1398F"/>
    <w:rsid w:val="00E14847"/>
    <w:rsid w:val="00E16ABF"/>
    <w:rsid w:val="00E21F25"/>
    <w:rsid w:val="00E221F7"/>
    <w:rsid w:val="00E24574"/>
    <w:rsid w:val="00E25DBA"/>
    <w:rsid w:val="00E319B5"/>
    <w:rsid w:val="00E322E1"/>
    <w:rsid w:val="00E32F2F"/>
    <w:rsid w:val="00E3358A"/>
    <w:rsid w:val="00E369CE"/>
    <w:rsid w:val="00E3749E"/>
    <w:rsid w:val="00E40842"/>
    <w:rsid w:val="00E44B20"/>
    <w:rsid w:val="00E45AF8"/>
    <w:rsid w:val="00E46DD4"/>
    <w:rsid w:val="00E52825"/>
    <w:rsid w:val="00E55786"/>
    <w:rsid w:val="00E61934"/>
    <w:rsid w:val="00E6290B"/>
    <w:rsid w:val="00E65BBB"/>
    <w:rsid w:val="00E67038"/>
    <w:rsid w:val="00E67369"/>
    <w:rsid w:val="00E70943"/>
    <w:rsid w:val="00E74E56"/>
    <w:rsid w:val="00E7799B"/>
    <w:rsid w:val="00E81026"/>
    <w:rsid w:val="00E8164A"/>
    <w:rsid w:val="00E83063"/>
    <w:rsid w:val="00E865AF"/>
    <w:rsid w:val="00E87C50"/>
    <w:rsid w:val="00E90635"/>
    <w:rsid w:val="00E94571"/>
    <w:rsid w:val="00E96FC5"/>
    <w:rsid w:val="00EA1551"/>
    <w:rsid w:val="00EA7A80"/>
    <w:rsid w:val="00EB06E7"/>
    <w:rsid w:val="00EB657E"/>
    <w:rsid w:val="00EB7CCC"/>
    <w:rsid w:val="00EC02BF"/>
    <w:rsid w:val="00EC41CA"/>
    <w:rsid w:val="00EC617E"/>
    <w:rsid w:val="00ED1FDF"/>
    <w:rsid w:val="00ED4F3A"/>
    <w:rsid w:val="00ED6C85"/>
    <w:rsid w:val="00ED702F"/>
    <w:rsid w:val="00EE3D2D"/>
    <w:rsid w:val="00EE4631"/>
    <w:rsid w:val="00EE480E"/>
    <w:rsid w:val="00EE7A7F"/>
    <w:rsid w:val="00EF0B42"/>
    <w:rsid w:val="00EF1336"/>
    <w:rsid w:val="00EF22A1"/>
    <w:rsid w:val="00EF2554"/>
    <w:rsid w:val="00EF5F23"/>
    <w:rsid w:val="00EF6276"/>
    <w:rsid w:val="00F00921"/>
    <w:rsid w:val="00F04AC1"/>
    <w:rsid w:val="00F05DDE"/>
    <w:rsid w:val="00F06FE6"/>
    <w:rsid w:val="00F07B95"/>
    <w:rsid w:val="00F15763"/>
    <w:rsid w:val="00F23093"/>
    <w:rsid w:val="00F34514"/>
    <w:rsid w:val="00F37F8C"/>
    <w:rsid w:val="00F402A0"/>
    <w:rsid w:val="00F458F2"/>
    <w:rsid w:val="00F473A4"/>
    <w:rsid w:val="00F53DE3"/>
    <w:rsid w:val="00F55677"/>
    <w:rsid w:val="00F5764B"/>
    <w:rsid w:val="00F66880"/>
    <w:rsid w:val="00F67BE1"/>
    <w:rsid w:val="00F82E4D"/>
    <w:rsid w:val="00F864FA"/>
    <w:rsid w:val="00F9445F"/>
    <w:rsid w:val="00F96E48"/>
    <w:rsid w:val="00F9726D"/>
    <w:rsid w:val="00FA21C9"/>
    <w:rsid w:val="00FA34DB"/>
    <w:rsid w:val="00FA41B8"/>
    <w:rsid w:val="00FA777A"/>
    <w:rsid w:val="00FB34BC"/>
    <w:rsid w:val="00FB4F30"/>
    <w:rsid w:val="00FC44EE"/>
    <w:rsid w:val="00FC5A06"/>
    <w:rsid w:val="00FC7863"/>
    <w:rsid w:val="00FD006E"/>
    <w:rsid w:val="00FD601C"/>
    <w:rsid w:val="00FD6A29"/>
    <w:rsid w:val="00FE45DC"/>
    <w:rsid w:val="00FE6043"/>
    <w:rsid w:val="00FF0AD9"/>
    <w:rsid w:val="00FF29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5D8"/>
    <w:pPr>
      <w:suppressAutoHyphens/>
      <w:spacing w:after="120" w:line="240" w:lineRule="auto"/>
    </w:pPr>
    <w:rPr>
      <w:rFonts w:ascii="Calibri" w:eastAsia="Times New Roman" w:hAnsi="Calibri" w:cs="Times New Roman"/>
      <w:szCs w:val="24"/>
      <w:lang w:val="en-US" w:eastAsia="ar-SA"/>
    </w:rPr>
  </w:style>
  <w:style w:type="paragraph" w:styleId="Heading1">
    <w:name w:val="heading 1"/>
    <w:next w:val="NormalPACKT"/>
    <w:link w:val="Heading1Char"/>
    <w:qFormat/>
    <w:rsid w:val="001225D8"/>
    <w:pPr>
      <w:keepNext/>
      <w:numPr>
        <w:numId w:val="3"/>
      </w:numPr>
      <w:pBdr>
        <w:top w:val="single" w:sz="4" w:space="4" w:color="000000"/>
        <w:left w:val="single" w:sz="4" w:space="4" w:color="000000"/>
        <w:bottom w:val="single" w:sz="4" w:space="4" w:color="000000"/>
        <w:right w:val="single" w:sz="4" w:space="4" w:color="000000"/>
      </w:pBdr>
      <w:shd w:val="clear" w:color="auto" w:fill="1F497D"/>
      <w:suppressAutoHyphens/>
      <w:spacing w:before="400" w:after="60" w:line="240" w:lineRule="auto"/>
      <w:outlineLvl w:val="0"/>
    </w:pPr>
    <w:rPr>
      <w:rFonts w:ascii="Arial" w:eastAsia="Arial" w:hAnsi="Arial" w:cs="Arial"/>
      <w:b/>
      <w:iCs/>
      <w:color w:val="FFFFFF"/>
      <w:kern w:val="1"/>
      <w:sz w:val="32"/>
      <w:szCs w:val="32"/>
      <w:lang w:val="en-GB" w:eastAsia="ar-SA"/>
    </w:rPr>
  </w:style>
  <w:style w:type="paragraph" w:styleId="Heading2">
    <w:name w:val="heading 2"/>
    <w:next w:val="NormalPACKT"/>
    <w:link w:val="Heading2Char"/>
    <w:qFormat/>
    <w:rsid w:val="001225D8"/>
    <w:pPr>
      <w:keepNext/>
      <w:numPr>
        <w:ilvl w:val="1"/>
        <w:numId w:val="3"/>
      </w:numPr>
      <w:suppressAutoHyphens/>
      <w:spacing w:before="320" w:after="60" w:line="240" w:lineRule="auto"/>
      <w:outlineLvl w:val="1"/>
    </w:pPr>
    <w:rPr>
      <w:rFonts w:ascii="Arial" w:eastAsia="Arial" w:hAnsi="Arial" w:cs="Arial"/>
      <w:b/>
      <w:bCs/>
      <w:iCs/>
      <w:color w:val="333399"/>
      <w:sz w:val="28"/>
      <w:szCs w:val="28"/>
      <w:lang w:val="en-GB" w:eastAsia="ar-SA"/>
    </w:rPr>
  </w:style>
  <w:style w:type="paragraph" w:styleId="Heading3">
    <w:name w:val="heading 3"/>
    <w:next w:val="NormalPACKT"/>
    <w:link w:val="Heading3Char"/>
    <w:qFormat/>
    <w:rsid w:val="001225D8"/>
    <w:pPr>
      <w:keepNext/>
      <w:numPr>
        <w:ilvl w:val="2"/>
        <w:numId w:val="3"/>
      </w:numPr>
      <w:pBdr>
        <w:top w:val="single" w:sz="4" w:space="2" w:color="000000"/>
        <w:left w:val="single" w:sz="4" w:space="4" w:color="000000"/>
      </w:pBdr>
      <w:suppressAutoHyphens/>
      <w:spacing w:before="240" w:after="60" w:line="240" w:lineRule="auto"/>
      <w:outlineLvl w:val="2"/>
    </w:pPr>
    <w:rPr>
      <w:rFonts w:ascii="Arial" w:eastAsia="Arial" w:hAnsi="Arial" w:cs="Arial"/>
      <w:b/>
      <w:iCs/>
      <w:color w:val="3366FF"/>
      <w:sz w:val="26"/>
      <w:szCs w:val="26"/>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25D8"/>
    <w:rPr>
      <w:rFonts w:ascii="Arial" w:eastAsia="Arial" w:hAnsi="Arial" w:cs="Arial"/>
      <w:b/>
      <w:iCs/>
      <w:color w:val="FFFFFF"/>
      <w:kern w:val="1"/>
      <w:sz w:val="32"/>
      <w:szCs w:val="32"/>
      <w:shd w:val="clear" w:color="auto" w:fill="1F497D"/>
      <w:lang w:val="en-GB" w:eastAsia="ar-SA"/>
    </w:rPr>
  </w:style>
  <w:style w:type="character" w:customStyle="1" w:styleId="Heading2Char">
    <w:name w:val="Heading 2 Char"/>
    <w:basedOn w:val="DefaultParagraphFont"/>
    <w:link w:val="Heading2"/>
    <w:rsid w:val="001225D8"/>
    <w:rPr>
      <w:rFonts w:ascii="Arial" w:eastAsia="Arial" w:hAnsi="Arial" w:cs="Arial"/>
      <w:b/>
      <w:bCs/>
      <w:iCs/>
      <w:color w:val="333399"/>
      <w:sz w:val="28"/>
      <w:szCs w:val="28"/>
      <w:lang w:val="en-GB" w:eastAsia="ar-SA"/>
    </w:rPr>
  </w:style>
  <w:style w:type="character" w:customStyle="1" w:styleId="Heading3Char">
    <w:name w:val="Heading 3 Char"/>
    <w:basedOn w:val="DefaultParagraphFont"/>
    <w:link w:val="Heading3"/>
    <w:rsid w:val="001225D8"/>
    <w:rPr>
      <w:rFonts w:ascii="Arial" w:eastAsia="Arial" w:hAnsi="Arial" w:cs="Arial"/>
      <w:b/>
      <w:iCs/>
      <w:color w:val="3366FF"/>
      <w:sz w:val="26"/>
      <w:szCs w:val="26"/>
      <w:lang w:val="en-GB" w:eastAsia="ar-SA"/>
    </w:rPr>
  </w:style>
  <w:style w:type="character" w:customStyle="1" w:styleId="CodeInTextPACKT">
    <w:name w:val="Code In Text [PACKT]"/>
    <w:rsid w:val="001225D8"/>
    <w:rPr>
      <w:rFonts w:ascii="Lucida Console" w:hAnsi="Lucida Console"/>
      <w:color w:val="FF0000"/>
      <w:sz w:val="18"/>
    </w:rPr>
  </w:style>
  <w:style w:type="character" w:styleId="PageNumber">
    <w:name w:val="page number"/>
    <w:semiHidden/>
    <w:rsid w:val="001225D8"/>
    <w:rPr>
      <w:rFonts w:ascii="Arial" w:hAnsi="Arial"/>
      <w:b/>
      <w:color w:val="000000"/>
      <w:sz w:val="16"/>
    </w:rPr>
  </w:style>
  <w:style w:type="character" w:customStyle="1" w:styleId="KeyWordPACKT">
    <w:name w:val="Key Word [PACKT]"/>
    <w:rsid w:val="001225D8"/>
    <w:rPr>
      <w:b/>
      <w:color w:val="000080"/>
    </w:rPr>
  </w:style>
  <w:style w:type="character" w:customStyle="1" w:styleId="KeyPACKT">
    <w:name w:val="Key [PACKT]"/>
    <w:rsid w:val="001225D8"/>
    <w:rPr>
      <w:i/>
      <w:color w:val="800080"/>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1225D8"/>
    <w:pPr>
      <w:suppressAutoHyphens/>
      <w:spacing w:after="120" w:line="240" w:lineRule="auto"/>
    </w:pPr>
    <w:rPr>
      <w:rFonts w:ascii="Calibri" w:eastAsia="Arial" w:hAnsi="Calibri" w:cs="Times New Roman"/>
      <w:szCs w:val="24"/>
      <w:lang w:val="en-GB" w:eastAsia="ar-SA"/>
    </w:rPr>
  </w:style>
  <w:style w:type="paragraph" w:customStyle="1" w:styleId="QuotePACKT">
    <w:name w:val="Quote [PACKT]"/>
    <w:basedOn w:val="NormalPACKT"/>
    <w:rsid w:val="001225D8"/>
    <w:pPr>
      <w:spacing w:before="180" w:after="180"/>
      <w:ind w:left="432" w:right="432"/>
    </w:pPr>
  </w:style>
  <w:style w:type="paragraph" w:customStyle="1" w:styleId="ChapterTitlePACKT">
    <w:name w:val="Chapter Title [PACKT]"/>
    <w:next w:val="NormalPACKT"/>
    <w:rsid w:val="001225D8"/>
    <w:pPr>
      <w:suppressAutoHyphens/>
      <w:spacing w:after="840" w:line="240" w:lineRule="auto"/>
      <w:jc w:val="right"/>
    </w:pPr>
    <w:rPr>
      <w:rFonts w:ascii="Arial" w:eastAsia="Arial" w:hAnsi="Arial" w:cs="Arial"/>
      <w:bCs/>
      <w:color w:val="000000"/>
      <w:kern w:val="1"/>
      <w:sz w:val="56"/>
      <w:szCs w:val="32"/>
      <w:lang w:val="en-GB" w:eastAsia="ar-SA"/>
    </w:rPr>
  </w:style>
  <w:style w:type="paragraph" w:customStyle="1" w:styleId="CodePACKT">
    <w:name w:val="Code [PACKT]"/>
    <w:basedOn w:val="NormalPACKT"/>
    <w:rsid w:val="001225D8"/>
    <w:pPr>
      <w:pBdr>
        <w:left w:val="single" w:sz="4" w:space="4" w:color="000000"/>
      </w:pBdr>
      <w:spacing w:after="0"/>
      <w:ind w:left="360"/>
    </w:pPr>
    <w:rPr>
      <w:rFonts w:ascii="Lucida Console" w:hAnsi="Lucida Console"/>
      <w:sz w:val="20"/>
    </w:rPr>
  </w:style>
  <w:style w:type="paragraph" w:customStyle="1" w:styleId="BulletPACKT">
    <w:name w:val="Bullet [PACKT]"/>
    <w:basedOn w:val="NormalPACKT"/>
    <w:rsid w:val="001225D8"/>
    <w:pPr>
      <w:numPr>
        <w:numId w:val="2"/>
      </w:numPr>
      <w:tabs>
        <w:tab w:val="left" w:pos="360"/>
      </w:tabs>
      <w:spacing w:after="60"/>
      <w:ind w:right="360"/>
    </w:pPr>
    <w:rPr>
      <w:color w:val="800080"/>
    </w:rPr>
  </w:style>
  <w:style w:type="paragraph" w:customStyle="1" w:styleId="InformationBoxPACKT">
    <w:name w:val="Information Box [PACKT]"/>
    <w:basedOn w:val="NormalPACKT"/>
    <w:next w:val="NormalPACKT"/>
    <w:rsid w:val="001225D8"/>
    <w:pPr>
      <w:pBdr>
        <w:top w:val="single" w:sz="4" w:space="6" w:color="000000"/>
        <w:left w:val="single" w:sz="4" w:space="6" w:color="000000"/>
        <w:bottom w:val="single" w:sz="4" w:space="9" w:color="000000"/>
        <w:right w:val="single" w:sz="4" w:space="6" w:color="000000"/>
      </w:pBdr>
      <w:shd w:val="clear" w:color="auto" w:fill="FFFFFF"/>
      <w:spacing w:before="180" w:after="180"/>
      <w:ind w:left="360" w:right="360"/>
    </w:pPr>
  </w:style>
  <w:style w:type="paragraph" w:customStyle="1" w:styleId="NumberedBulletPACKT">
    <w:name w:val="Numbered Bullet [PACKT]"/>
    <w:basedOn w:val="BulletPACKT"/>
    <w:rsid w:val="001225D8"/>
    <w:pPr>
      <w:numPr>
        <w:numId w:val="4"/>
      </w:numPr>
      <w:tabs>
        <w:tab w:val="left" w:pos="1080"/>
      </w:tabs>
      <w:ind w:left="720" w:right="363" w:hanging="397"/>
    </w:pPr>
    <w:rPr>
      <w:color w:val="666699"/>
    </w:rPr>
  </w:style>
  <w:style w:type="paragraph" w:customStyle="1" w:styleId="CommandLinePACKT">
    <w:name w:val="Command Line [PACKT]"/>
    <w:basedOn w:val="CodePACKT"/>
    <w:rsid w:val="001225D8"/>
    <w:pPr>
      <w:ind w:left="0"/>
    </w:pPr>
    <w:rPr>
      <w:b/>
    </w:rPr>
  </w:style>
  <w:style w:type="paragraph" w:customStyle="1" w:styleId="ChapterNumberPACKT">
    <w:name w:val="Chapter Number [PACKT]"/>
    <w:next w:val="ChapterTitlePACKT"/>
    <w:rsid w:val="001225D8"/>
    <w:pPr>
      <w:suppressAutoHyphens/>
      <w:spacing w:after="0" w:line="240" w:lineRule="auto"/>
      <w:jc w:val="right"/>
    </w:pPr>
    <w:rPr>
      <w:rFonts w:ascii="Arial" w:eastAsia="Arial" w:hAnsi="Arial" w:cs="Arial"/>
      <w:b/>
      <w:bCs/>
      <w:color w:val="000000"/>
      <w:kern w:val="1"/>
      <w:sz w:val="120"/>
      <w:szCs w:val="32"/>
      <w:lang w:val="en-GB" w:eastAsia="ar-SA"/>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47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72A"/>
    <w:rPr>
      <w:rFonts w:ascii="Segoe UI" w:eastAsia="Times New Roman" w:hAnsi="Segoe UI" w:cs="Segoe UI"/>
      <w:sz w:val="18"/>
      <w:szCs w:val="18"/>
      <w:lang w:val="en-US" w:eastAsia="ar-SA"/>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uiPriority w:val="99"/>
    <w:unhideWhenUsed/>
    <w:rsid w:val="001A0C8B"/>
    <w:pPr>
      <w:tabs>
        <w:tab w:val="center" w:pos="4513"/>
        <w:tab w:val="right" w:pos="9026"/>
      </w:tabs>
      <w:spacing w:after="0"/>
    </w:pPr>
  </w:style>
  <w:style w:type="character" w:customStyle="1" w:styleId="FooterChar">
    <w:name w:val="Footer Char"/>
    <w:basedOn w:val="DefaultParagraphFont"/>
    <w:link w:val="Footer"/>
    <w:uiPriority w:val="99"/>
    <w:rsid w:val="001A0C8B"/>
    <w:rPr>
      <w:rFonts w:ascii="Calibri" w:eastAsia="Times New Roman" w:hAnsi="Calibri" w:cs="Times New Roman"/>
      <w:szCs w:val="24"/>
      <w:lang w:val="en-US" w:eastAsia="ar-SA"/>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uppressAutoHyphens w:val="0"/>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
    <w:next w:val="Normal"/>
    <w:rsid w:val="00CA4B3E"/>
    <w:pPr>
      <w:suppressAutoHyphens w:val="0"/>
    </w:pPr>
    <w:rPr>
      <w:rFonts w:ascii="Arial" w:hAnsi="Arial"/>
      <w:b/>
      <w:color w:val="FF0000"/>
      <w:sz w:val="28"/>
      <w:szCs w:val="28"/>
      <w:lang w:eastAsia="en-US"/>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paragraph" w:styleId="HTMLPreformatted">
    <w:name w:val="HTML Preformatted"/>
    <w:basedOn w:val="Normal"/>
    <w:link w:val="HTMLPreformattedChar"/>
    <w:uiPriority w:val="99"/>
    <w:semiHidden/>
    <w:unhideWhenUsed/>
    <w:rsid w:val="00386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386929"/>
    <w:rPr>
      <w:rFonts w:ascii="Courier New" w:eastAsia="Times New Roman" w:hAnsi="Courier New" w:cs="Courier New"/>
      <w:sz w:val="20"/>
      <w:szCs w:val="20"/>
      <w:lang w:eastAsia="en-NZ"/>
    </w:rPr>
  </w:style>
  <w:style w:type="character" w:customStyle="1" w:styleId="keyword">
    <w:name w:val="keyword"/>
    <w:basedOn w:val="DefaultParagraphFont"/>
    <w:rsid w:val="00386929"/>
  </w:style>
  <w:style w:type="character" w:customStyle="1" w:styleId="function-name">
    <w:name w:val="function-name"/>
    <w:basedOn w:val="DefaultParagraphFont"/>
    <w:rsid w:val="00386929"/>
  </w:style>
  <w:style w:type="character" w:customStyle="1" w:styleId="paren">
    <w:name w:val="paren"/>
    <w:basedOn w:val="DefaultParagraphFont"/>
    <w:rsid w:val="00386929"/>
  </w:style>
  <w:style w:type="character" w:customStyle="1" w:styleId="major-control-construct">
    <w:name w:val="major-control-construct"/>
    <w:basedOn w:val="DefaultParagraphFont"/>
    <w:rsid w:val="00386929"/>
  </w:style>
  <w:style w:type="character" w:customStyle="1" w:styleId="builtin">
    <w:name w:val="builtin"/>
    <w:basedOn w:val="DefaultParagraphFont"/>
    <w:rsid w:val="00386929"/>
  </w:style>
  <w:style w:type="character" w:customStyle="1" w:styleId="variable-name">
    <w:name w:val="variable-name"/>
    <w:basedOn w:val="DefaultParagraphFont"/>
    <w:rsid w:val="00386929"/>
  </w:style>
  <w:style w:type="character" w:customStyle="1" w:styleId="constant">
    <w:name w:val="constant"/>
    <w:basedOn w:val="DefaultParagraphFont"/>
    <w:rsid w:val="00386929"/>
  </w:style>
  <w:style w:type="character" w:customStyle="1" w:styleId="minor-control-construct">
    <w:name w:val="minor-control-construct"/>
    <w:basedOn w:val="DefaultParagraphFont"/>
    <w:rsid w:val="00386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394205168">
      <w:bodyDiv w:val="1"/>
      <w:marLeft w:val="0"/>
      <w:marRight w:val="0"/>
      <w:marTop w:val="0"/>
      <w:marBottom w:val="0"/>
      <w:divBdr>
        <w:top w:val="none" w:sz="0" w:space="0" w:color="auto"/>
        <w:left w:val="none" w:sz="0" w:space="0" w:color="auto"/>
        <w:bottom w:val="none" w:sz="0" w:space="0" w:color="auto"/>
        <w:right w:val="none" w:sz="0" w:space="0" w:color="auto"/>
      </w:divBdr>
    </w:div>
    <w:div w:id="434636884">
      <w:bodyDiv w:val="1"/>
      <w:marLeft w:val="0"/>
      <w:marRight w:val="0"/>
      <w:marTop w:val="0"/>
      <w:marBottom w:val="0"/>
      <w:divBdr>
        <w:top w:val="none" w:sz="0" w:space="0" w:color="auto"/>
        <w:left w:val="none" w:sz="0" w:space="0" w:color="auto"/>
        <w:bottom w:val="none" w:sz="0" w:space="0" w:color="auto"/>
        <w:right w:val="none" w:sz="0" w:space="0" w:color="auto"/>
      </w:divBdr>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06113703">
      <w:bodyDiv w:val="1"/>
      <w:marLeft w:val="0"/>
      <w:marRight w:val="0"/>
      <w:marTop w:val="0"/>
      <w:marBottom w:val="0"/>
      <w:divBdr>
        <w:top w:val="none" w:sz="0" w:space="0" w:color="auto"/>
        <w:left w:val="none" w:sz="0" w:space="0" w:color="auto"/>
        <w:bottom w:val="none" w:sz="0" w:space="0" w:color="auto"/>
        <w:right w:val="none" w:sz="0" w:space="0" w:color="auto"/>
      </w:divBdr>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40997">
      <w:bodyDiv w:val="1"/>
      <w:marLeft w:val="0"/>
      <w:marRight w:val="0"/>
      <w:marTop w:val="0"/>
      <w:marBottom w:val="0"/>
      <w:divBdr>
        <w:top w:val="none" w:sz="0" w:space="0" w:color="auto"/>
        <w:left w:val="none" w:sz="0" w:space="0" w:color="auto"/>
        <w:bottom w:val="none" w:sz="0" w:space="0" w:color="auto"/>
        <w:right w:val="none" w:sz="0" w:space="0" w:color="auto"/>
      </w:divBdr>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58BDE-E0E5-43AB-8627-766C6D3E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12734</TotalTime>
  <Pages>10</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790</cp:revision>
  <dcterms:created xsi:type="dcterms:W3CDTF">2015-07-03T07:23:00Z</dcterms:created>
  <dcterms:modified xsi:type="dcterms:W3CDTF">2016-02-14T07:13:00Z</dcterms:modified>
</cp:coreProperties>
</file>