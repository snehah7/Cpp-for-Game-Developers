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F8817D" w14:textId="3C3E37C6" w:rsidR="001225D8" w:rsidRDefault="007C2ED9" w:rsidP="001225D8">
      <w:pPr>
        <w:pStyle w:val="ChapterNumberPACKT"/>
      </w:pPr>
      <w:commentRangeStart w:id="0"/>
      <w:r>
        <w:t>3</w:t>
      </w:r>
      <w:commentRangeEnd w:id="0"/>
      <w:r w:rsidR="008C37EA">
        <w:rPr>
          <w:rStyle w:val="CommentReference"/>
          <w:color w:val="auto"/>
          <w:kern w:val="0"/>
          <w:lang w:val="en-US"/>
        </w:rPr>
        <w:commentReference w:id="0"/>
      </w:r>
    </w:p>
    <w:p w14:paraId="438C7BFD" w14:textId="161D8BC1" w:rsidR="001225D8" w:rsidRDefault="007C2ED9" w:rsidP="001225D8">
      <w:pPr>
        <w:pStyle w:val="ChapterTitlePACKT"/>
      </w:pPr>
      <w:r>
        <w:t>Data Structures in Games Development</w:t>
      </w:r>
    </w:p>
    <w:p w14:paraId="7F7D821B" w14:textId="1A2433EA" w:rsidR="001225D8" w:rsidRDefault="001225D8" w:rsidP="001225D8">
      <w:pPr>
        <w:pStyle w:val="NormalPACKT"/>
      </w:pPr>
      <w:r>
        <w:t>In</w:t>
      </w:r>
      <w:r w:rsidR="00526F45">
        <w:t xml:space="preserve"> c</w:t>
      </w:r>
      <w:r w:rsidR="007B4BD0">
        <w:t>hapter, the following recipes will be covered</w:t>
      </w:r>
      <w:r w:rsidR="00D10484">
        <w:t>:</w:t>
      </w:r>
    </w:p>
    <w:p w14:paraId="43DE247A" w14:textId="0EAFDCC0" w:rsidR="00526F45" w:rsidRPr="00526F45" w:rsidRDefault="00526F45" w:rsidP="00291B74">
      <w:pPr>
        <w:pStyle w:val="BulletPACKT"/>
        <w:numPr>
          <w:ilvl w:val="0"/>
          <w:numId w:val="22"/>
        </w:numPr>
        <w:rPr>
          <w:lang w:val="en-NZ"/>
        </w:rPr>
      </w:pPr>
      <w:r w:rsidRPr="00526F45">
        <w:rPr>
          <w:lang w:val="en-NZ"/>
        </w:rPr>
        <w:t>Using more advanced data structures</w:t>
      </w:r>
    </w:p>
    <w:p w14:paraId="3C2A484B" w14:textId="0BB45EEF" w:rsidR="00526F45" w:rsidRPr="00526F45" w:rsidRDefault="00526F45" w:rsidP="00291B74">
      <w:pPr>
        <w:pStyle w:val="BulletPACKT"/>
        <w:numPr>
          <w:ilvl w:val="0"/>
          <w:numId w:val="22"/>
        </w:numPr>
        <w:rPr>
          <w:lang w:val="en-NZ"/>
        </w:rPr>
      </w:pPr>
      <w:r w:rsidRPr="00526F45">
        <w:rPr>
          <w:lang w:val="en-NZ"/>
        </w:rPr>
        <w:t>Using linked-List to store data</w:t>
      </w:r>
    </w:p>
    <w:p w14:paraId="3D243545" w14:textId="21AABE9C" w:rsidR="00526F45" w:rsidRPr="00526F45" w:rsidRDefault="00526F45" w:rsidP="00291B74">
      <w:pPr>
        <w:pStyle w:val="BulletPACKT"/>
        <w:numPr>
          <w:ilvl w:val="0"/>
          <w:numId w:val="22"/>
        </w:numPr>
        <w:rPr>
          <w:lang w:val="en-NZ"/>
        </w:rPr>
      </w:pPr>
      <w:r w:rsidRPr="00526F45">
        <w:rPr>
          <w:lang w:val="en-NZ"/>
        </w:rPr>
        <w:t>Using stack to store data</w:t>
      </w:r>
    </w:p>
    <w:p w14:paraId="311C719B" w14:textId="2E5F1A99" w:rsidR="00526F45" w:rsidRPr="00526F45" w:rsidRDefault="00526F45" w:rsidP="00291B74">
      <w:pPr>
        <w:pStyle w:val="BulletPACKT"/>
        <w:numPr>
          <w:ilvl w:val="0"/>
          <w:numId w:val="22"/>
        </w:numPr>
        <w:rPr>
          <w:lang w:val="en-NZ"/>
        </w:rPr>
      </w:pPr>
      <w:r w:rsidRPr="00526F45">
        <w:rPr>
          <w:lang w:val="en-NZ"/>
        </w:rPr>
        <w:t>Using queue to store  data</w:t>
      </w:r>
    </w:p>
    <w:p w14:paraId="2B3F2379" w14:textId="118C34B4" w:rsidR="00526F45" w:rsidRPr="00526F45" w:rsidRDefault="00526F45" w:rsidP="00291B74">
      <w:pPr>
        <w:pStyle w:val="BulletPACKT"/>
        <w:numPr>
          <w:ilvl w:val="0"/>
          <w:numId w:val="22"/>
        </w:numPr>
        <w:rPr>
          <w:lang w:val="en-NZ"/>
        </w:rPr>
      </w:pPr>
      <w:r w:rsidRPr="00526F45">
        <w:rPr>
          <w:lang w:val="en-NZ"/>
        </w:rPr>
        <w:t>Using tree to store data</w:t>
      </w:r>
    </w:p>
    <w:p w14:paraId="30409C78" w14:textId="4ACE9E0E" w:rsidR="00526F45" w:rsidRPr="00526F45" w:rsidRDefault="00526F45" w:rsidP="00291B74">
      <w:pPr>
        <w:pStyle w:val="BulletPACKT"/>
        <w:numPr>
          <w:ilvl w:val="0"/>
          <w:numId w:val="22"/>
        </w:numPr>
        <w:rPr>
          <w:lang w:val="en-NZ"/>
        </w:rPr>
      </w:pPr>
      <w:r w:rsidRPr="00526F45">
        <w:rPr>
          <w:lang w:val="en-NZ"/>
        </w:rPr>
        <w:t>Using graph to store data</w:t>
      </w:r>
    </w:p>
    <w:p w14:paraId="39BF7452" w14:textId="73924F8E" w:rsidR="00526F45" w:rsidRPr="00526F45" w:rsidRDefault="00526F45" w:rsidP="00291B74">
      <w:pPr>
        <w:pStyle w:val="BulletPACKT"/>
        <w:numPr>
          <w:ilvl w:val="0"/>
          <w:numId w:val="22"/>
        </w:numPr>
        <w:rPr>
          <w:lang w:val="en-NZ"/>
        </w:rPr>
      </w:pPr>
      <w:r w:rsidRPr="00526F45">
        <w:rPr>
          <w:lang w:val="en-NZ"/>
        </w:rPr>
        <w:t>Using STL : List to store data</w:t>
      </w:r>
    </w:p>
    <w:p w14:paraId="00DE47A2" w14:textId="4F02FDEF" w:rsidR="00526F45" w:rsidRPr="00526F45" w:rsidRDefault="00526F45" w:rsidP="00291B74">
      <w:pPr>
        <w:pStyle w:val="BulletPACKT"/>
        <w:numPr>
          <w:ilvl w:val="0"/>
          <w:numId w:val="22"/>
        </w:numPr>
        <w:rPr>
          <w:lang w:val="en-NZ"/>
        </w:rPr>
      </w:pPr>
      <w:r w:rsidRPr="00526F45">
        <w:rPr>
          <w:lang w:val="en-NZ"/>
        </w:rPr>
        <w:t>Using STL : Map to store data</w:t>
      </w:r>
    </w:p>
    <w:p w14:paraId="6A6EBD28" w14:textId="40D4A3B3" w:rsidR="00526F45" w:rsidRPr="00526F45" w:rsidRDefault="00526F45" w:rsidP="00291B74">
      <w:pPr>
        <w:pStyle w:val="BulletPACKT"/>
        <w:numPr>
          <w:ilvl w:val="0"/>
          <w:numId w:val="22"/>
        </w:numPr>
        <w:rPr>
          <w:lang w:val="en-NZ"/>
        </w:rPr>
      </w:pPr>
      <w:r w:rsidRPr="00526F45">
        <w:rPr>
          <w:lang w:val="en-NZ"/>
        </w:rPr>
        <w:t>Using Hash-Tables to store data</w:t>
      </w:r>
    </w:p>
    <w:p w14:paraId="062B48ED" w14:textId="77777777" w:rsidR="00EF0B42" w:rsidRDefault="00EF0B42" w:rsidP="00EF0B42">
      <w:pPr>
        <w:pStyle w:val="BulletPACKT"/>
        <w:numPr>
          <w:ilvl w:val="0"/>
          <w:numId w:val="0"/>
        </w:numPr>
        <w:rPr>
          <w:lang w:val="en-NZ"/>
        </w:rPr>
      </w:pPr>
    </w:p>
    <w:p w14:paraId="45995E73" w14:textId="77777777" w:rsidR="00EF0B42" w:rsidRDefault="00EF0B42" w:rsidP="00EF0B42">
      <w:pPr>
        <w:pStyle w:val="BulletPACKT"/>
        <w:numPr>
          <w:ilvl w:val="0"/>
          <w:numId w:val="0"/>
        </w:numPr>
        <w:rPr>
          <w:lang w:val="en-NZ"/>
        </w:rPr>
      </w:pPr>
    </w:p>
    <w:p w14:paraId="27C93E04" w14:textId="77777777" w:rsidR="00EF0B42" w:rsidRDefault="00EF0B42" w:rsidP="00EF0B42">
      <w:pPr>
        <w:pStyle w:val="BulletPACKT"/>
        <w:numPr>
          <w:ilvl w:val="0"/>
          <w:numId w:val="0"/>
        </w:numPr>
        <w:rPr>
          <w:lang w:val="en-NZ"/>
        </w:rPr>
      </w:pPr>
    </w:p>
    <w:p w14:paraId="6E5CE9EE" w14:textId="77777777" w:rsidR="00EF0B42" w:rsidRDefault="00EF0B42" w:rsidP="00EF0B42">
      <w:pPr>
        <w:pStyle w:val="BulletPACKT"/>
        <w:numPr>
          <w:ilvl w:val="0"/>
          <w:numId w:val="0"/>
        </w:numPr>
        <w:rPr>
          <w:lang w:val="en-NZ"/>
        </w:rPr>
      </w:pPr>
    </w:p>
    <w:p w14:paraId="7D873E6D" w14:textId="77777777" w:rsidR="00EF0B42" w:rsidRDefault="00EF0B42" w:rsidP="00EF0B42">
      <w:pPr>
        <w:pStyle w:val="BulletPACKT"/>
        <w:numPr>
          <w:ilvl w:val="0"/>
          <w:numId w:val="0"/>
        </w:numPr>
        <w:rPr>
          <w:lang w:val="en-NZ"/>
        </w:rPr>
      </w:pPr>
    </w:p>
    <w:p w14:paraId="4872DC40" w14:textId="77777777" w:rsidR="00EF0B42" w:rsidRDefault="00EF0B42" w:rsidP="00EF0B42">
      <w:pPr>
        <w:pStyle w:val="BulletPACKT"/>
        <w:numPr>
          <w:ilvl w:val="0"/>
          <w:numId w:val="0"/>
        </w:numPr>
        <w:rPr>
          <w:lang w:val="en-NZ"/>
        </w:rPr>
      </w:pPr>
    </w:p>
    <w:p w14:paraId="79785871" w14:textId="77777777" w:rsidR="00EF0B42" w:rsidRDefault="00EF0B42" w:rsidP="00EF0B42">
      <w:pPr>
        <w:pStyle w:val="BulletPACKT"/>
        <w:numPr>
          <w:ilvl w:val="0"/>
          <w:numId w:val="0"/>
        </w:numPr>
        <w:rPr>
          <w:lang w:val="en-NZ"/>
        </w:rPr>
      </w:pPr>
    </w:p>
    <w:p w14:paraId="18E5D50C" w14:textId="77777777" w:rsidR="00EF0B42" w:rsidRPr="005B74BB" w:rsidRDefault="00EF0B42" w:rsidP="00EF0B42">
      <w:pPr>
        <w:pStyle w:val="BulletPACKT"/>
        <w:numPr>
          <w:ilvl w:val="0"/>
          <w:numId w:val="0"/>
        </w:numPr>
      </w:pPr>
    </w:p>
    <w:p w14:paraId="61073A3F" w14:textId="77777777" w:rsidR="00801F21" w:rsidRDefault="00801F21" w:rsidP="00801F21">
      <w:pPr>
        <w:pStyle w:val="BulletPACKT"/>
        <w:numPr>
          <w:ilvl w:val="0"/>
          <w:numId w:val="0"/>
        </w:numPr>
      </w:pPr>
    </w:p>
    <w:p w14:paraId="10510513" w14:textId="12034E56" w:rsidR="008C260B" w:rsidRDefault="001225D8" w:rsidP="00291B74">
      <w:pPr>
        <w:pStyle w:val="Heading1"/>
        <w:numPr>
          <w:ilvl w:val="0"/>
          <w:numId w:val="1"/>
        </w:numPr>
        <w:tabs>
          <w:tab w:val="left" w:pos="0"/>
        </w:tabs>
      </w:pPr>
      <w:r>
        <w:lastRenderedPageBreak/>
        <w:t>Introduction</w:t>
      </w:r>
    </w:p>
    <w:p w14:paraId="2E21D70C" w14:textId="38A9C148" w:rsidR="00215A3B" w:rsidRDefault="003A3531" w:rsidP="00E735ED">
      <w:pPr>
        <w:pStyle w:val="NormalPACKT"/>
      </w:pPr>
      <w:r>
        <w:t>Data structures are used in video games industry to organize code into more cleaner and manageable chunks. An average video game will have about 20,000 lines of code at the minimum. If we do not use an effective storage system and structure to manage that code, it will become very difficult to debug code. Also we may end up writing the same code multiple times.</w:t>
      </w:r>
    </w:p>
    <w:p w14:paraId="5C580AF8" w14:textId="7F61CBE5" w:rsidR="003A3531" w:rsidRDefault="003A3531" w:rsidP="00E735ED">
      <w:pPr>
        <w:pStyle w:val="NormalPACKT"/>
      </w:pPr>
      <w:r>
        <w:t>Data structures are also very useful for searching elements. If we have a large data set. Let us consider that we are making a MMO. From the thousands of players online playing the game, we need to isolate a player who has the maximum points on a certain day. If we have not organized the user data into some meaningful data structure, this might take a long time. On the other hand, using a suitable data structure can help us achieve this within seconds.</w:t>
      </w:r>
    </w:p>
    <w:p w14:paraId="12C21712" w14:textId="5752C6EC" w:rsidR="005B0804" w:rsidRDefault="005B0804" w:rsidP="00291B74">
      <w:pPr>
        <w:pStyle w:val="Heading1"/>
        <w:numPr>
          <w:ilvl w:val="0"/>
          <w:numId w:val="1"/>
        </w:numPr>
        <w:tabs>
          <w:tab w:val="left" w:pos="0"/>
        </w:tabs>
      </w:pPr>
      <w:r>
        <w:t>Using more advanced data structures</w:t>
      </w:r>
    </w:p>
    <w:p w14:paraId="3766EACB" w14:textId="407422C0" w:rsidR="0049178D" w:rsidRDefault="0049178D" w:rsidP="00291B74">
      <w:pPr>
        <w:pStyle w:val="NormalPACKT"/>
        <w:numPr>
          <w:ilvl w:val="0"/>
          <w:numId w:val="1"/>
        </w:numPr>
      </w:pPr>
      <w:r>
        <w:t>In this recipe we will see how to use advanced data structures.</w:t>
      </w:r>
      <w:r w:rsidR="00B0684B">
        <w:t xml:space="preserve"> The main task of a programmer is to choose the correct data structure based on the need so that the time taken to achieve the task is </w:t>
      </w:r>
      <w:r w:rsidR="00FD5C37">
        <w:t>minimized</w:t>
      </w:r>
      <w:r w:rsidR="00B0684B">
        <w:t xml:space="preserve">. Sometimes </w:t>
      </w:r>
      <w:r w:rsidR="00757534">
        <w:t>the choice of a correct data structure is more important than selecting a suitable algorithm to solve a problem.</w:t>
      </w:r>
    </w:p>
    <w:p w14:paraId="2C83B7B3" w14:textId="77777777" w:rsidR="001225D8" w:rsidRDefault="001225D8" w:rsidP="0049178D">
      <w:pPr>
        <w:pStyle w:val="Heading2"/>
        <w:tabs>
          <w:tab w:val="left" w:pos="0"/>
        </w:tabs>
      </w:pPr>
      <w:r>
        <w:t>Getting ready</w:t>
      </w:r>
    </w:p>
    <w:p w14:paraId="542B1C67" w14:textId="2F533D38" w:rsidR="001225D8" w:rsidRDefault="001225D8" w:rsidP="001225D8">
      <w:pPr>
        <w:pStyle w:val="NormalPACKT"/>
      </w:pPr>
      <w:r>
        <w:t>To step through this recipe, you will need a machine running Windows. No other prerequisites are required.</w:t>
      </w:r>
      <w:r w:rsidR="00C06F1E" w:rsidRPr="00C06F1E">
        <w:t xml:space="preserve"> </w:t>
      </w:r>
      <w:r w:rsidR="00C06F1E">
        <w:t>You need to have a working copy of Visual Studio installed on your Windows machine.</w:t>
      </w:r>
    </w:p>
    <w:p w14:paraId="14ED751C" w14:textId="77777777" w:rsidR="001225D8" w:rsidRDefault="001225D8" w:rsidP="00291B74">
      <w:pPr>
        <w:pStyle w:val="Heading2"/>
        <w:numPr>
          <w:ilvl w:val="1"/>
          <w:numId w:val="1"/>
        </w:numPr>
        <w:tabs>
          <w:tab w:val="left" w:pos="0"/>
        </w:tabs>
      </w:pPr>
      <w:r>
        <w:t>How to do it...</w:t>
      </w:r>
    </w:p>
    <w:p w14:paraId="2AD5169D" w14:textId="7DBBE1BF" w:rsidR="00DA69AC" w:rsidRPr="00835736" w:rsidRDefault="00DA69AC" w:rsidP="007260BF">
      <w:pPr>
        <w:pStyle w:val="NormalPACKT"/>
      </w:pPr>
      <w:r>
        <w:rPr>
          <w:lang w:val="en-GB"/>
        </w:rPr>
        <w:t>In this recipe we will see how easy it is to use advanced data structures and why we should use it. If we organise data into suitable structures, it becomes faster to access data and easier to apply complex algorithms on them.</w:t>
      </w:r>
    </w:p>
    <w:p w14:paraId="6A5C0608" w14:textId="77777777" w:rsidR="00BB2FC5" w:rsidRDefault="00BB2FC5" w:rsidP="00291B74">
      <w:pPr>
        <w:pStyle w:val="NumberedBulletPACKT"/>
        <w:numPr>
          <w:ilvl w:val="0"/>
          <w:numId w:val="6"/>
        </w:numPr>
        <w:tabs>
          <w:tab w:val="clear" w:pos="360"/>
          <w:tab w:val="left" w:pos="720"/>
        </w:tabs>
        <w:ind w:left="720"/>
      </w:pPr>
      <w:r>
        <w:t>Open Visual Studio.</w:t>
      </w:r>
    </w:p>
    <w:p w14:paraId="67605DF6" w14:textId="77777777" w:rsidR="00BB2FC5" w:rsidRDefault="00BB2FC5" w:rsidP="00291B74">
      <w:pPr>
        <w:pStyle w:val="NumberedBulletPACKT"/>
        <w:numPr>
          <w:ilvl w:val="0"/>
          <w:numId w:val="6"/>
        </w:numPr>
        <w:tabs>
          <w:tab w:val="clear" w:pos="360"/>
          <w:tab w:val="left" w:pos="720"/>
        </w:tabs>
        <w:ind w:left="720"/>
      </w:pPr>
      <w:r>
        <w:t xml:space="preserve">Create a new C++ project </w:t>
      </w:r>
    </w:p>
    <w:p w14:paraId="77019D46" w14:textId="77777777" w:rsidR="00BB2FC5" w:rsidRDefault="00BB2FC5" w:rsidP="00291B74">
      <w:pPr>
        <w:pStyle w:val="NumberedBulletPACKT"/>
        <w:numPr>
          <w:ilvl w:val="0"/>
          <w:numId w:val="6"/>
        </w:numPr>
        <w:tabs>
          <w:tab w:val="clear" w:pos="360"/>
          <w:tab w:val="left" w:pos="720"/>
        </w:tabs>
        <w:ind w:left="720"/>
      </w:pPr>
      <w:r>
        <w:t>Select a win32 console application</w:t>
      </w:r>
    </w:p>
    <w:p w14:paraId="13FB90C0" w14:textId="7D925FAF" w:rsidR="00BB2FC5" w:rsidRDefault="00BB2FC5" w:rsidP="00291B74">
      <w:pPr>
        <w:pStyle w:val="NumberedBulletPACKT"/>
        <w:numPr>
          <w:ilvl w:val="0"/>
          <w:numId w:val="6"/>
        </w:numPr>
        <w:tabs>
          <w:tab w:val="clear" w:pos="360"/>
          <w:tab w:val="left" w:pos="720"/>
        </w:tabs>
        <w:ind w:left="720"/>
      </w:pPr>
      <w:r>
        <w:t>Add a source file called Source.cpp,</w:t>
      </w:r>
      <w:r w:rsidR="00961423">
        <w:t xml:space="preserve"> </w:t>
      </w:r>
      <w:r w:rsidR="00D74119">
        <w:t>LinkedList.</w:t>
      </w:r>
      <w:r w:rsidR="006C7E68">
        <w:t xml:space="preserve">h/cpp and </w:t>
      </w:r>
      <w:r w:rsidR="00D74119">
        <w:t>HashTables.h/cpp</w:t>
      </w:r>
    </w:p>
    <w:p w14:paraId="34ECD537" w14:textId="77777777" w:rsidR="00BB2FC5" w:rsidRDefault="00BB2FC5" w:rsidP="00291B74">
      <w:pPr>
        <w:pStyle w:val="NumberedBulletPACKT"/>
        <w:numPr>
          <w:ilvl w:val="0"/>
          <w:numId w:val="6"/>
        </w:numPr>
        <w:tabs>
          <w:tab w:val="clear" w:pos="360"/>
          <w:tab w:val="left" w:pos="720"/>
        </w:tabs>
        <w:ind w:left="720"/>
      </w:pPr>
      <w:r>
        <w:t>Add the following lines of code.</w:t>
      </w:r>
    </w:p>
    <w:p w14:paraId="32A758DB" w14:textId="77777777" w:rsidR="00961423" w:rsidRDefault="00961423" w:rsidP="00961423">
      <w:pPr>
        <w:pStyle w:val="NumberedBulletPACKT"/>
        <w:numPr>
          <w:ilvl w:val="0"/>
          <w:numId w:val="0"/>
        </w:numPr>
        <w:tabs>
          <w:tab w:val="clear" w:pos="360"/>
          <w:tab w:val="left" w:pos="720"/>
        </w:tabs>
        <w:ind w:left="720"/>
      </w:pPr>
    </w:p>
    <w:p w14:paraId="590892C3" w14:textId="38F32E70" w:rsidR="00961423" w:rsidRPr="00977368" w:rsidRDefault="00961423" w:rsidP="00961423">
      <w:pPr>
        <w:pStyle w:val="NumberedBulletPACKT"/>
        <w:numPr>
          <w:ilvl w:val="0"/>
          <w:numId w:val="0"/>
        </w:numPr>
        <w:tabs>
          <w:tab w:val="clear" w:pos="360"/>
          <w:tab w:val="left" w:pos="720"/>
        </w:tabs>
        <w:ind w:left="720"/>
        <w:rPr>
          <w:b/>
          <w:u w:val="single"/>
        </w:rPr>
      </w:pPr>
      <w:r w:rsidRPr="00977368">
        <w:rPr>
          <w:b/>
          <w:u w:val="single"/>
        </w:rPr>
        <w:t>Souce.cpp</w:t>
      </w:r>
    </w:p>
    <w:p w14:paraId="4F175392" w14:textId="77777777" w:rsidR="00FF0AD9" w:rsidRDefault="00FF0AD9" w:rsidP="00E735ED">
      <w:pPr>
        <w:pStyle w:val="CodePACKT"/>
        <w:rPr>
          <w:rFonts w:eastAsiaTheme="minorHAnsi"/>
          <w:color w:val="000000"/>
          <w:highlight w:val="white"/>
        </w:rPr>
      </w:pPr>
      <w:r>
        <w:rPr>
          <w:rFonts w:eastAsiaTheme="minorHAnsi"/>
          <w:color w:val="0000FF"/>
          <w:highlight w:val="white"/>
        </w:rPr>
        <w:lastRenderedPageBreak/>
        <w:t>#include</w:t>
      </w:r>
      <w:r>
        <w:rPr>
          <w:rFonts w:eastAsiaTheme="minorHAnsi"/>
          <w:color w:val="000000"/>
          <w:highlight w:val="white"/>
        </w:rPr>
        <w:t xml:space="preserve"> </w:t>
      </w:r>
      <w:r>
        <w:rPr>
          <w:rFonts w:eastAsiaTheme="minorHAnsi"/>
          <w:highlight w:val="white"/>
        </w:rPr>
        <w:t>"HashTable.h"</w:t>
      </w:r>
    </w:p>
    <w:p w14:paraId="4CEDEB9E" w14:textId="77777777" w:rsidR="00FF0AD9" w:rsidRDefault="00FF0AD9" w:rsidP="00E735ED">
      <w:pPr>
        <w:pStyle w:val="CodePACKT"/>
        <w:rPr>
          <w:rFonts w:eastAsiaTheme="minorHAnsi"/>
          <w:color w:val="000000"/>
          <w:highlight w:val="white"/>
        </w:rPr>
      </w:pPr>
      <w:r>
        <w:rPr>
          <w:rFonts w:eastAsiaTheme="minorHAnsi"/>
          <w:color w:val="0000FF"/>
          <w:highlight w:val="white"/>
        </w:rPr>
        <w:t>#include</w:t>
      </w:r>
      <w:r>
        <w:rPr>
          <w:rFonts w:eastAsiaTheme="minorHAnsi"/>
          <w:color w:val="000000"/>
          <w:highlight w:val="white"/>
        </w:rPr>
        <w:t xml:space="preserve"> </w:t>
      </w:r>
      <w:r>
        <w:rPr>
          <w:rFonts w:eastAsiaTheme="minorHAnsi"/>
          <w:highlight w:val="white"/>
        </w:rPr>
        <w:t>&lt;conio.h&gt;</w:t>
      </w:r>
    </w:p>
    <w:p w14:paraId="5E74F599" w14:textId="77777777" w:rsidR="00FF0AD9" w:rsidRDefault="00FF0AD9" w:rsidP="00E735ED">
      <w:pPr>
        <w:pStyle w:val="CodePACKT"/>
        <w:rPr>
          <w:rFonts w:eastAsiaTheme="minorHAnsi"/>
          <w:color w:val="000000"/>
          <w:highlight w:val="white"/>
        </w:rPr>
      </w:pPr>
    </w:p>
    <w:p w14:paraId="47FEC952" w14:textId="77777777" w:rsidR="00FF0AD9" w:rsidRDefault="00FF0AD9" w:rsidP="00E735ED">
      <w:pPr>
        <w:pStyle w:val="CodePACKT"/>
        <w:rPr>
          <w:rFonts w:eastAsiaTheme="minorHAnsi"/>
          <w:color w:val="000000"/>
          <w:highlight w:val="white"/>
        </w:rPr>
      </w:pPr>
      <w:r>
        <w:rPr>
          <w:rFonts w:eastAsiaTheme="minorHAnsi"/>
          <w:color w:val="0000FF"/>
          <w:highlight w:val="white"/>
        </w:rPr>
        <w:t>int</w:t>
      </w:r>
      <w:r>
        <w:rPr>
          <w:rFonts w:eastAsiaTheme="minorHAnsi"/>
          <w:color w:val="000000"/>
          <w:highlight w:val="white"/>
        </w:rPr>
        <w:t xml:space="preserve"> main()</w:t>
      </w:r>
    </w:p>
    <w:p w14:paraId="147E275B" w14:textId="77777777" w:rsidR="00FF0AD9" w:rsidRDefault="00FF0AD9" w:rsidP="00E735ED">
      <w:pPr>
        <w:pStyle w:val="CodePACKT"/>
        <w:rPr>
          <w:rFonts w:eastAsiaTheme="minorHAnsi"/>
          <w:color w:val="000000"/>
          <w:highlight w:val="white"/>
        </w:rPr>
      </w:pPr>
      <w:r>
        <w:rPr>
          <w:rFonts w:eastAsiaTheme="minorHAnsi"/>
          <w:color w:val="000000"/>
          <w:highlight w:val="white"/>
        </w:rPr>
        <w:t>{</w:t>
      </w:r>
    </w:p>
    <w:p w14:paraId="46B89C5C" w14:textId="77777777" w:rsidR="00FF0AD9" w:rsidRDefault="00FF0AD9" w:rsidP="00E735ED">
      <w:pPr>
        <w:pStyle w:val="CodePACKT"/>
        <w:rPr>
          <w:rFonts w:eastAsiaTheme="minorHAnsi"/>
          <w:color w:val="000000"/>
          <w:highlight w:val="white"/>
        </w:rPr>
      </w:pPr>
      <w:r>
        <w:rPr>
          <w:rFonts w:eastAsiaTheme="minorHAnsi"/>
          <w:color w:val="000000"/>
          <w:highlight w:val="white"/>
        </w:rPr>
        <w:tab/>
      </w:r>
      <w:r>
        <w:rPr>
          <w:rFonts w:eastAsiaTheme="minorHAnsi"/>
          <w:color w:val="008000"/>
          <w:highlight w:val="white"/>
        </w:rPr>
        <w:t>// Create 26 Items to store in the Hash Table.</w:t>
      </w:r>
    </w:p>
    <w:p w14:paraId="33534825" w14:textId="77777777" w:rsidR="00FF0AD9" w:rsidRDefault="00FF0AD9" w:rsidP="00E735ED">
      <w:pPr>
        <w:pStyle w:val="CodePACKT"/>
        <w:rPr>
          <w:rFonts w:eastAsiaTheme="minorHAnsi"/>
          <w:color w:val="000000"/>
          <w:highlight w:val="white"/>
        </w:rPr>
      </w:pPr>
      <w:r>
        <w:rPr>
          <w:rFonts w:eastAsiaTheme="minorHAnsi"/>
          <w:color w:val="000000"/>
          <w:highlight w:val="white"/>
        </w:rPr>
        <w:tab/>
      </w:r>
      <w:r>
        <w:rPr>
          <w:rFonts w:eastAsiaTheme="minorHAnsi"/>
          <w:color w:val="2B91AF"/>
          <w:highlight w:val="white"/>
        </w:rPr>
        <w:t>Item</w:t>
      </w:r>
      <w:r>
        <w:rPr>
          <w:rFonts w:eastAsiaTheme="minorHAnsi"/>
          <w:color w:val="000000"/>
          <w:highlight w:val="white"/>
        </w:rPr>
        <w:t xml:space="preserve"> * A = </w:t>
      </w:r>
      <w:r>
        <w:rPr>
          <w:rFonts w:eastAsiaTheme="minorHAnsi"/>
          <w:color w:val="0000FF"/>
          <w:highlight w:val="white"/>
        </w:rPr>
        <w:t>new</w:t>
      </w:r>
      <w:r>
        <w:rPr>
          <w:rFonts w:eastAsiaTheme="minorHAnsi"/>
          <w:color w:val="000000"/>
          <w:highlight w:val="white"/>
        </w:rPr>
        <w:t xml:space="preserve"> </w:t>
      </w:r>
      <w:r>
        <w:rPr>
          <w:rFonts w:eastAsiaTheme="minorHAnsi"/>
          <w:color w:val="2B91AF"/>
          <w:highlight w:val="white"/>
        </w:rPr>
        <w:t>Item</w:t>
      </w:r>
      <w:r>
        <w:rPr>
          <w:rFonts w:eastAsiaTheme="minorHAnsi"/>
          <w:color w:val="000000"/>
          <w:highlight w:val="white"/>
        </w:rPr>
        <w:t xml:space="preserve">{ </w:t>
      </w:r>
      <w:r>
        <w:rPr>
          <w:rFonts w:eastAsiaTheme="minorHAnsi"/>
          <w:highlight w:val="white"/>
        </w:rPr>
        <w:t>"Enemy1"</w:t>
      </w:r>
      <w:r>
        <w:rPr>
          <w:rFonts w:eastAsiaTheme="minorHAnsi"/>
          <w:color w:val="000000"/>
          <w:highlight w:val="white"/>
        </w:rPr>
        <w:t xml:space="preserve">, </w:t>
      </w:r>
      <w:r>
        <w:rPr>
          <w:rFonts w:eastAsiaTheme="minorHAnsi"/>
          <w:color w:val="6F008A"/>
          <w:highlight w:val="white"/>
        </w:rPr>
        <w:t>NULL</w:t>
      </w:r>
      <w:r>
        <w:rPr>
          <w:rFonts w:eastAsiaTheme="minorHAnsi"/>
          <w:color w:val="000000"/>
          <w:highlight w:val="white"/>
        </w:rPr>
        <w:t xml:space="preserve"> };</w:t>
      </w:r>
    </w:p>
    <w:p w14:paraId="1D037B4D" w14:textId="77777777" w:rsidR="00FF0AD9" w:rsidRDefault="00FF0AD9" w:rsidP="00E735ED">
      <w:pPr>
        <w:pStyle w:val="CodePACKT"/>
        <w:rPr>
          <w:rFonts w:eastAsiaTheme="minorHAnsi"/>
          <w:color w:val="000000"/>
          <w:highlight w:val="white"/>
        </w:rPr>
      </w:pPr>
      <w:r>
        <w:rPr>
          <w:rFonts w:eastAsiaTheme="minorHAnsi"/>
          <w:color w:val="000000"/>
          <w:highlight w:val="white"/>
        </w:rPr>
        <w:tab/>
      </w:r>
      <w:r>
        <w:rPr>
          <w:rFonts w:eastAsiaTheme="minorHAnsi"/>
          <w:color w:val="2B91AF"/>
          <w:highlight w:val="white"/>
        </w:rPr>
        <w:t>Item</w:t>
      </w:r>
      <w:r>
        <w:rPr>
          <w:rFonts w:eastAsiaTheme="minorHAnsi"/>
          <w:color w:val="000000"/>
          <w:highlight w:val="white"/>
        </w:rPr>
        <w:t xml:space="preserve"> * B = </w:t>
      </w:r>
      <w:r>
        <w:rPr>
          <w:rFonts w:eastAsiaTheme="minorHAnsi"/>
          <w:color w:val="0000FF"/>
          <w:highlight w:val="white"/>
        </w:rPr>
        <w:t>new</w:t>
      </w:r>
      <w:r>
        <w:rPr>
          <w:rFonts w:eastAsiaTheme="minorHAnsi"/>
          <w:color w:val="000000"/>
          <w:highlight w:val="white"/>
        </w:rPr>
        <w:t xml:space="preserve"> </w:t>
      </w:r>
      <w:r>
        <w:rPr>
          <w:rFonts w:eastAsiaTheme="minorHAnsi"/>
          <w:color w:val="2B91AF"/>
          <w:highlight w:val="white"/>
        </w:rPr>
        <w:t>Item</w:t>
      </w:r>
      <w:r>
        <w:rPr>
          <w:rFonts w:eastAsiaTheme="minorHAnsi"/>
          <w:color w:val="000000"/>
          <w:highlight w:val="white"/>
        </w:rPr>
        <w:t xml:space="preserve">{ </w:t>
      </w:r>
      <w:r>
        <w:rPr>
          <w:rFonts w:eastAsiaTheme="minorHAnsi"/>
          <w:highlight w:val="white"/>
        </w:rPr>
        <w:t>"Enemy2"</w:t>
      </w:r>
      <w:r>
        <w:rPr>
          <w:rFonts w:eastAsiaTheme="minorHAnsi"/>
          <w:color w:val="000000"/>
          <w:highlight w:val="white"/>
        </w:rPr>
        <w:t xml:space="preserve">, </w:t>
      </w:r>
      <w:r>
        <w:rPr>
          <w:rFonts w:eastAsiaTheme="minorHAnsi"/>
          <w:color w:val="6F008A"/>
          <w:highlight w:val="white"/>
        </w:rPr>
        <w:t>NULL</w:t>
      </w:r>
      <w:r>
        <w:rPr>
          <w:rFonts w:eastAsiaTheme="minorHAnsi"/>
          <w:color w:val="000000"/>
          <w:highlight w:val="white"/>
        </w:rPr>
        <w:t xml:space="preserve"> };</w:t>
      </w:r>
    </w:p>
    <w:p w14:paraId="299DF3DE" w14:textId="77777777" w:rsidR="00FF0AD9" w:rsidRDefault="00FF0AD9" w:rsidP="00E735ED">
      <w:pPr>
        <w:pStyle w:val="CodePACKT"/>
        <w:rPr>
          <w:rFonts w:eastAsiaTheme="minorHAnsi"/>
          <w:color w:val="000000"/>
          <w:highlight w:val="white"/>
        </w:rPr>
      </w:pPr>
      <w:r>
        <w:rPr>
          <w:rFonts w:eastAsiaTheme="minorHAnsi"/>
          <w:color w:val="000000"/>
          <w:highlight w:val="white"/>
        </w:rPr>
        <w:tab/>
      </w:r>
      <w:r>
        <w:rPr>
          <w:rFonts w:eastAsiaTheme="minorHAnsi"/>
          <w:color w:val="2B91AF"/>
          <w:highlight w:val="white"/>
        </w:rPr>
        <w:t>Item</w:t>
      </w:r>
      <w:r>
        <w:rPr>
          <w:rFonts w:eastAsiaTheme="minorHAnsi"/>
          <w:color w:val="000000"/>
          <w:highlight w:val="white"/>
        </w:rPr>
        <w:t xml:space="preserve"> * C = </w:t>
      </w:r>
      <w:r>
        <w:rPr>
          <w:rFonts w:eastAsiaTheme="minorHAnsi"/>
          <w:color w:val="0000FF"/>
          <w:highlight w:val="white"/>
        </w:rPr>
        <w:t>new</w:t>
      </w:r>
      <w:r>
        <w:rPr>
          <w:rFonts w:eastAsiaTheme="minorHAnsi"/>
          <w:color w:val="000000"/>
          <w:highlight w:val="white"/>
        </w:rPr>
        <w:t xml:space="preserve"> </w:t>
      </w:r>
      <w:r>
        <w:rPr>
          <w:rFonts w:eastAsiaTheme="minorHAnsi"/>
          <w:color w:val="2B91AF"/>
          <w:highlight w:val="white"/>
        </w:rPr>
        <w:t>Item</w:t>
      </w:r>
      <w:r>
        <w:rPr>
          <w:rFonts w:eastAsiaTheme="minorHAnsi"/>
          <w:color w:val="000000"/>
          <w:highlight w:val="white"/>
        </w:rPr>
        <w:t xml:space="preserve">{ </w:t>
      </w:r>
      <w:r>
        <w:rPr>
          <w:rFonts w:eastAsiaTheme="minorHAnsi"/>
          <w:highlight w:val="white"/>
        </w:rPr>
        <w:t>"Enemy3"</w:t>
      </w:r>
      <w:r>
        <w:rPr>
          <w:rFonts w:eastAsiaTheme="minorHAnsi"/>
          <w:color w:val="000000"/>
          <w:highlight w:val="white"/>
        </w:rPr>
        <w:t xml:space="preserve">, </w:t>
      </w:r>
      <w:r>
        <w:rPr>
          <w:rFonts w:eastAsiaTheme="minorHAnsi"/>
          <w:color w:val="6F008A"/>
          <w:highlight w:val="white"/>
        </w:rPr>
        <w:t>NULL</w:t>
      </w:r>
      <w:r>
        <w:rPr>
          <w:rFonts w:eastAsiaTheme="minorHAnsi"/>
          <w:color w:val="000000"/>
          <w:highlight w:val="white"/>
        </w:rPr>
        <w:t xml:space="preserve"> };</w:t>
      </w:r>
    </w:p>
    <w:p w14:paraId="2BA15CA6" w14:textId="77777777" w:rsidR="00FF0AD9" w:rsidRDefault="00FF0AD9" w:rsidP="00E735ED">
      <w:pPr>
        <w:pStyle w:val="CodePACKT"/>
        <w:rPr>
          <w:rFonts w:eastAsiaTheme="minorHAnsi"/>
          <w:color w:val="000000"/>
          <w:highlight w:val="white"/>
        </w:rPr>
      </w:pPr>
      <w:r>
        <w:rPr>
          <w:rFonts w:eastAsiaTheme="minorHAnsi"/>
          <w:color w:val="000000"/>
          <w:highlight w:val="white"/>
        </w:rPr>
        <w:tab/>
      </w:r>
      <w:r>
        <w:rPr>
          <w:rFonts w:eastAsiaTheme="minorHAnsi"/>
          <w:color w:val="2B91AF"/>
          <w:highlight w:val="white"/>
        </w:rPr>
        <w:t>Item</w:t>
      </w:r>
      <w:r>
        <w:rPr>
          <w:rFonts w:eastAsiaTheme="minorHAnsi"/>
          <w:color w:val="000000"/>
          <w:highlight w:val="white"/>
        </w:rPr>
        <w:t xml:space="preserve"> * D = </w:t>
      </w:r>
      <w:r>
        <w:rPr>
          <w:rFonts w:eastAsiaTheme="minorHAnsi"/>
          <w:color w:val="0000FF"/>
          <w:highlight w:val="white"/>
        </w:rPr>
        <w:t>new</w:t>
      </w:r>
      <w:r>
        <w:rPr>
          <w:rFonts w:eastAsiaTheme="minorHAnsi"/>
          <w:color w:val="000000"/>
          <w:highlight w:val="white"/>
        </w:rPr>
        <w:t xml:space="preserve"> </w:t>
      </w:r>
      <w:r>
        <w:rPr>
          <w:rFonts w:eastAsiaTheme="minorHAnsi"/>
          <w:color w:val="2B91AF"/>
          <w:highlight w:val="white"/>
        </w:rPr>
        <w:t>Item</w:t>
      </w:r>
      <w:r>
        <w:rPr>
          <w:rFonts w:eastAsiaTheme="minorHAnsi"/>
          <w:color w:val="000000"/>
          <w:highlight w:val="white"/>
        </w:rPr>
        <w:t xml:space="preserve">{ </w:t>
      </w:r>
      <w:r>
        <w:rPr>
          <w:rFonts w:eastAsiaTheme="minorHAnsi"/>
          <w:highlight w:val="white"/>
        </w:rPr>
        <w:t>"Enemy4"</w:t>
      </w:r>
      <w:r>
        <w:rPr>
          <w:rFonts w:eastAsiaTheme="minorHAnsi"/>
          <w:color w:val="000000"/>
          <w:highlight w:val="white"/>
        </w:rPr>
        <w:t xml:space="preserve">, </w:t>
      </w:r>
      <w:r>
        <w:rPr>
          <w:rFonts w:eastAsiaTheme="minorHAnsi"/>
          <w:color w:val="6F008A"/>
          <w:highlight w:val="white"/>
        </w:rPr>
        <w:t>NULL</w:t>
      </w:r>
      <w:r>
        <w:rPr>
          <w:rFonts w:eastAsiaTheme="minorHAnsi"/>
          <w:color w:val="000000"/>
          <w:highlight w:val="white"/>
        </w:rPr>
        <w:t xml:space="preserve"> };</w:t>
      </w:r>
    </w:p>
    <w:p w14:paraId="686C0D57" w14:textId="77777777" w:rsidR="00FF0AD9" w:rsidRDefault="00FF0AD9" w:rsidP="00E735ED">
      <w:pPr>
        <w:pStyle w:val="CodePACKT"/>
        <w:rPr>
          <w:rFonts w:eastAsiaTheme="minorHAnsi"/>
          <w:color w:val="000000"/>
          <w:highlight w:val="white"/>
        </w:rPr>
      </w:pPr>
      <w:r>
        <w:rPr>
          <w:rFonts w:eastAsiaTheme="minorHAnsi"/>
          <w:color w:val="000000"/>
          <w:highlight w:val="white"/>
        </w:rPr>
        <w:tab/>
      </w:r>
      <w:r>
        <w:rPr>
          <w:rFonts w:eastAsiaTheme="minorHAnsi"/>
          <w:color w:val="2B91AF"/>
          <w:highlight w:val="white"/>
        </w:rPr>
        <w:t>Item</w:t>
      </w:r>
      <w:r>
        <w:rPr>
          <w:rFonts w:eastAsiaTheme="minorHAnsi"/>
          <w:color w:val="000000"/>
          <w:highlight w:val="white"/>
        </w:rPr>
        <w:t xml:space="preserve"> * E = </w:t>
      </w:r>
      <w:r>
        <w:rPr>
          <w:rFonts w:eastAsiaTheme="minorHAnsi"/>
          <w:color w:val="0000FF"/>
          <w:highlight w:val="white"/>
        </w:rPr>
        <w:t>new</w:t>
      </w:r>
      <w:r>
        <w:rPr>
          <w:rFonts w:eastAsiaTheme="minorHAnsi"/>
          <w:color w:val="000000"/>
          <w:highlight w:val="white"/>
        </w:rPr>
        <w:t xml:space="preserve"> </w:t>
      </w:r>
      <w:r>
        <w:rPr>
          <w:rFonts w:eastAsiaTheme="minorHAnsi"/>
          <w:color w:val="2B91AF"/>
          <w:highlight w:val="white"/>
        </w:rPr>
        <w:t>Item</w:t>
      </w:r>
      <w:r>
        <w:rPr>
          <w:rFonts w:eastAsiaTheme="minorHAnsi"/>
          <w:color w:val="000000"/>
          <w:highlight w:val="white"/>
        </w:rPr>
        <w:t xml:space="preserve">{ </w:t>
      </w:r>
      <w:r>
        <w:rPr>
          <w:rFonts w:eastAsiaTheme="minorHAnsi"/>
          <w:highlight w:val="white"/>
        </w:rPr>
        <w:t>"Enemy5"</w:t>
      </w:r>
      <w:r>
        <w:rPr>
          <w:rFonts w:eastAsiaTheme="minorHAnsi"/>
          <w:color w:val="000000"/>
          <w:highlight w:val="white"/>
        </w:rPr>
        <w:t xml:space="preserve">, </w:t>
      </w:r>
      <w:r>
        <w:rPr>
          <w:rFonts w:eastAsiaTheme="minorHAnsi"/>
          <w:color w:val="6F008A"/>
          <w:highlight w:val="white"/>
        </w:rPr>
        <w:t>NULL</w:t>
      </w:r>
      <w:r>
        <w:rPr>
          <w:rFonts w:eastAsiaTheme="minorHAnsi"/>
          <w:color w:val="000000"/>
          <w:highlight w:val="white"/>
        </w:rPr>
        <w:t xml:space="preserve"> };</w:t>
      </w:r>
    </w:p>
    <w:p w14:paraId="1448B5EC" w14:textId="77777777" w:rsidR="00FF0AD9" w:rsidRDefault="00FF0AD9" w:rsidP="00E735ED">
      <w:pPr>
        <w:pStyle w:val="CodePACKT"/>
        <w:rPr>
          <w:rFonts w:eastAsiaTheme="minorHAnsi"/>
          <w:color w:val="000000"/>
          <w:highlight w:val="white"/>
        </w:rPr>
      </w:pPr>
      <w:r>
        <w:rPr>
          <w:rFonts w:eastAsiaTheme="minorHAnsi"/>
          <w:color w:val="000000"/>
          <w:highlight w:val="white"/>
        </w:rPr>
        <w:tab/>
      </w:r>
      <w:r>
        <w:rPr>
          <w:rFonts w:eastAsiaTheme="minorHAnsi"/>
          <w:color w:val="2B91AF"/>
          <w:highlight w:val="white"/>
        </w:rPr>
        <w:t>Item</w:t>
      </w:r>
      <w:r>
        <w:rPr>
          <w:rFonts w:eastAsiaTheme="minorHAnsi"/>
          <w:color w:val="000000"/>
          <w:highlight w:val="white"/>
        </w:rPr>
        <w:t xml:space="preserve"> * F = </w:t>
      </w:r>
      <w:r>
        <w:rPr>
          <w:rFonts w:eastAsiaTheme="minorHAnsi"/>
          <w:color w:val="0000FF"/>
          <w:highlight w:val="white"/>
        </w:rPr>
        <w:t>new</w:t>
      </w:r>
      <w:r>
        <w:rPr>
          <w:rFonts w:eastAsiaTheme="minorHAnsi"/>
          <w:color w:val="000000"/>
          <w:highlight w:val="white"/>
        </w:rPr>
        <w:t xml:space="preserve"> </w:t>
      </w:r>
      <w:r>
        <w:rPr>
          <w:rFonts w:eastAsiaTheme="minorHAnsi"/>
          <w:color w:val="2B91AF"/>
          <w:highlight w:val="white"/>
        </w:rPr>
        <w:t>Item</w:t>
      </w:r>
      <w:r>
        <w:rPr>
          <w:rFonts w:eastAsiaTheme="minorHAnsi"/>
          <w:color w:val="000000"/>
          <w:highlight w:val="white"/>
        </w:rPr>
        <w:t xml:space="preserve">{ </w:t>
      </w:r>
      <w:r>
        <w:rPr>
          <w:rFonts w:eastAsiaTheme="minorHAnsi"/>
          <w:highlight w:val="white"/>
        </w:rPr>
        <w:t>"Enemy6"</w:t>
      </w:r>
      <w:r>
        <w:rPr>
          <w:rFonts w:eastAsiaTheme="minorHAnsi"/>
          <w:color w:val="000000"/>
          <w:highlight w:val="white"/>
        </w:rPr>
        <w:t xml:space="preserve">, </w:t>
      </w:r>
      <w:r>
        <w:rPr>
          <w:rFonts w:eastAsiaTheme="minorHAnsi"/>
          <w:color w:val="6F008A"/>
          <w:highlight w:val="white"/>
        </w:rPr>
        <w:t>NULL</w:t>
      </w:r>
      <w:r>
        <w:rPr>
          <w:rFonts w:eastAsiaTheme="minorHAnsi"/>
          <w:color w:val="000000"/>
          <w:highlight w:val="white"/>
        </w:rPr>
        <w:t xml:space="preserve"> };</w:t>
      </w:r>
    </w:p>
    <w:p w14:paraId="4477E71D" w14:textId="77777777" w:rsidR="00FF0AD9" w:rsidRDefault="00FF0AD9" w:rsidP="00E735ED">
      <w:pPr>
        <w:pStyle w:val="CodePACKT"/>
        <w:rPr>
          <w:rFonts w:eastAsiaTheme="minorHAnsi"/>
          <w:color w:val="000000"/>
          <w:highlight w:val="white"/>
        </w:rPr>
      </w:pPr>
      <w:r>
        <w:rPr>
          <w:rFonts w:eastAsiaTheme="minorHAnsi"/>
          <w:color w:val="000000"/>
          <w:highlight w:val="white"/>
        </w:rPr>
        <w:tab/>
      </w:r>
      <w:r>
        <w:rPr>
          <w:rFonts w:eastAsiaTheme="minorHAnsi"/>
          <w:color w:val="2B91AF"/>
          <w:highlight w:val="white"/>
        </w:rPr>
        <w:t>Item</w:t>
      </w:r>
      <w:r>
        <w:rPr>
          <w:rFonts w:eastAsiaTheme="minorHAnsi"/>
          <w:color w:val="000000"/>
          <w:highlight w:val="white"/>
        </w:rPr>
        <w:t xml:space="preserve"> * G = </w:t>
      </w:r>
      <w:r>
        <w:rPr>
          <w:rFonts w:eastAsiaTheme="minorHAnsi"/>
          <w:color w:val="0000FF"/>
          <w:highlight w:val="white"/>
        </w:rPr>
        <w:t>new</w:t>
      </w:r>
      <w:r>
        <w:rPr>
          <w:rFonts w:eastAsiaTheme="minorHAnsi"/>
          <w:color w:val="000000"/>
          <w:highlight w:val="white"/>
        </w:rPr>
        <w:t xml:space="preserve"> </w:t>
      </w:r>
      <w:r>
        <w:rPr>
          <w:rFonts w:eastAsiaTheme="minorHAnsi"/>
          <w:color w:val="2B91AF"/>
          <w:highlight w:val="white"/>
        </w:rPr>
        <w:t>Item</w:t>
      </w:r>
      <w:r>
        <w:rPr>
          <w:rFonts w:eastAsiaTheme="minorHAnsi"/>
          <w:color w:val="000000"/>
          <w:highlight w:val="white"/>
        </w:rPr>
        <w:t xml:space="preserve">{ </w:t>
      </w:r>
      <w:r>
        <w:rPr>
          <w:rFonts w:eastAsiaTheme="minorHAnsi"/>
          <w:highlight w:val="white"/>
        </w:rPr>
        <w:t>"Enemy7"</w:t>
      </w:r>
      <w:r>
        <w:rPr>
          <w:rFonts w:eastAsiaTheme="minorHAnsi"/>
          <w:color w:val="000000"/>
          <w:highlight w:val="white"/>
        </w:rPr>
        <w:t xml:space="preserve">, </w:t>
      </w:r>
      <w:r>
        <w:rPr>
          <w:rFonts w:eastAsiaTheme="minorHAnsi"/>
          <w:color w:val="6F008A"/>
          <w:highlight w:val="white"/>
        </w:rPr>
        <w:t>NULL</w:t>
      </w:r>
      <w:r>
        <w:rPr>
          <w:rFonts w:eastAsiaTheme="minorHAnsi"/>
          <w:color w:val="000000"/>
          <w:highlight w:val="white"/>
        </w:rPr>
        <w:t xml:space="preserve"> };</w:t>
      </w:r>
    </w:p>
    <w:p w14:paraId="46EA2F35" w14:textId="77777777" w:rsidR="00FF0AD9" w:rsidRDefault="00FF0AD9" w:rsidP="00E735ED">
      <w:pPr>
        <w:pStyle w:val="CodePACKT"/>
        <w:rPr>
          <w:rFonts w:eastAsiaTheme="minorHAnsi"/>
          <w:color w:val="000000"/>
          <w:highlight w:val="white"/>
        </w:rPr>
      </w:pPr>
      <w:r>
        <w:rPr>
          <w:rFonts w:eastAsiaTheme="minorHAnsi"/>
          <w:color w:val="000000"/>
          <w:highlight w:val="white"/>
        </w:rPr>
        <w:tab/>
      </w:r>
      <w:r>
        <w:rPr>
          <w:rFonts w:eastAsiaTheme="minorHAnsi"/>
          <w:color w:val="2B91AF"/>
          <w:highlight w:val="white"/>
        </w:rPr>
        <w:t>Item</w:t>
      </w:r>
      <w:r>
        <w:rPr>
          <w:rFonts w:eastAsiaTheme="minorHAnsi"/>
          <w:color w:val="000000"/>
          <w:highlight w:val="white"/>
        </w:rPr>
        <w:t xml:space="preserve"> * H = </w:t>
      </w:r>
      <w:r>
        <w:rPr>
          <w:rFonts w:eastAsiaTheme="minorHAnsi"/>
          <w:color w:val="0000FF"/>
          <w:highlight w:val="white"/>
        </w:rPr>
        <w:t>new</w:t>
      </w:r>
      <w:r>
        <w:rPr>
          <w:rFonts w:eastAsiaTheme="minorHAnsi"/>
          <w:color w:val="000000"/>
          <w:highlight w:val="white"/>
        </w:rPr>
        <w:t xml:space="preserve"> </w:t>
      </w:r>
      <w:r>
        <w:rPr>
          <w:rFonts w:eastAsiaTheme="minorHAnsi"/>
          <w:color w:val="2B91AF"/>
          <w:highlight w:val="white"/>
        </w:rPr>
        <w:t>Item</w:t>
      </w:r>
      <w:r>
        <w:rPr>
          <w:rFonts w:eastAsiaTheme="minorHAnsi"/>
          <w:color w:val="000000"/>
          <w:highlight w:val="white"/>
        </w:rPr>
        <w:t xml:space="preserve">{ </w:t>
      </w:r>
      <w:r>
        <w:rPr>
          <w:rFonts w:eastAsiaTheme="minorHAnsi"/>
          <w:highlight w:val="white"/>
        </w:rPr>
        <w:t>"Enemy8"</w:t>
      </w:r>
      <w:r>
        <w:rPr>
          <w:rFonts w:eastAsiaTheme="minorHAnsi"/>
          <w:color w:val="000000"/>
          <w:highlight w:val="white"/>
        </w:rPr>
        <w:t xml:space="preserve">, </w:t>
      </w:r>
      <w:r>
        <w:rPr>
          <w:rFonts w:eastAsiaTheme="minorHAnsi"/>
          <w:color w:val="6F008A"/>
          <w:highlight w:val="white"/>
        </w:rPr>
        <w:t>NULL</w:t>
      </w:r>
      <w:r>
        <w:rPr>
          <w:rFonts w:eastAsiaTheme="minorHAnsi"/>
          <w:color w:val="000000"/>
          <w:highlight w:val="white"/>
        </w:rPr>
        <w:t xml:space="preserve"> };</w:t>
      </w:r>
    </w:p>
    <w:p w14:paraId="2121DEC5" w14:textId="77777777" w:rsidR="00FF0AD9" w:rsidRDefault="00FF0AD9" w:rsidP="00E735ED">
      <w:pPr>
        <w:pStyle w:val="CodePACKT"/>
        <w:rPr>
          <w:rFonts w:eastAsiaTheme="minorHAnsi"/>
          <w:color w:val="000000"/>
          <w:highlight w:val="white"/>
        </w:rPr>
      </w:pPr>
      <w:r>
        <w:rPr>
          <w:rFonts w:eastAsiaTheme="minorHAnsi"/>
          <w:color w:val="000000"/>
          <w:highlight w:val="white"/>
        </w:rPr>
        <w:tab/>
      </w:r>
      <w:r>
        <w:rPr>
          <w:rFonts w:eastAsiaTheme="minorHAnsi"/>
          <w:color w:val="2B91AF"/>
          <w:highlight w:val="white"/>
        </w:rPr>
        <w:t>Item</w:t>
      </w:r>
      <w:r>
        <w:rPr>
          <w:rFonts w:eastAsiaTheme="minorHAnsi"/>
          <w:color w:val="000000"/>
          <w:highlight w:val="white"/>
        </w:rPr>
        <w:t xml:space="preserve"> * I = </w:t>
      </w:r>
      <w:r>
        <w:rPr>
          <w:rFonts w:eastAsiaTheme="minorHAnsi"/>
          <w:color w:val="0000FF"/>
          <w:highlight w:val="white"/>
        </w:rPr>
        <w:t>new</w:t>
      </w:r>
      <w:r>
        <w:rPr>
          <w:rFonts w:eastAsiaTheme="minorHAnsi"/>
          <w:color w:val="000000"/>
          <w:highlight w:val="white"/>
        </w:rPr>
        <w:t xml:space="preserve"> </w:t>
      </w:r>
      <w:r>
        <w:rPr>
          <w:rFonts w:eastAsiaTheme="minorHAnsi"/>
          <w:color w:val="2B91AF"/>
          <w:highlight w:val="white"/>
        </w:rPr>
        <w:t>Item</w:t>
      </w:r>
      <w:r>
        <w:rPr>
          <w:rFonts w:eastAsiaTheme="minorHAnsi"/>
          <w:color w:val="000000"/>
          <w:highlight w:val="white"/>
        </w:rPr>
        <w:t xml:space="preserve">{ </w:t>
      </w:r>
      <w:r>
        <w:rPr>
          <w:rFonts w:eastAsiaTheme="minorHAnsi"/>
          <w:highlight w:val="white"/>
        </w:rPr>
        <w:t>"Enemy9"</w:t>
      </w:r>
      <w:r>
        <w:rPr>
          <w:rFonts w:eastAsiaTheme="minorHAnsi"/>
          <w:color w:val="000000"/>
          <w:highlight w:val="white"/>
        </w:rPr>
        <w:t xml:space="preserve">, </w:t>
      </w:r>
      <w:r>
        <w:rPr>
          <w:rFonts w:eastAsiaTheme="minorHAnsi"/>
          <w:color w:val="6F008A"/>
          <w:highlight w:val="white"/>
        </w:rPr>
        <w:t>NULL</w:t>
      </w:r>
      <w:r>
        <w:rPr>
          <w:rFonts w:eastAsiaTheme="minorHAnsi"/>
          <w:color w:val="000000"/>
          <w:highlight w:val="white"/>
        </w:rPr>
        <w:t xml:space="preserve"> };</w:t>
      </w:r>
    </w:p>
    <w:p w14:paraId="2B6BEF3A" w14:textId="77777777" w:rsidR="00FF0AD9" w:rsidRDefault="00FF0AD9" w:rsidP="00E735ED">
      <w:pPr>
        <w:pStyle w:val="CodePACKT"/>
        <w:rPr>
          <w:rFonts w:eastAsiaTheme="minorHAnsi"/>
          <w:color w:val="000000"/>
          <w:highlight w:val="white"/>
        </w:rPr>
      </w:pPr>
      <w:r>
        <w:rPr>
          <w:rFonts w:eastAsiaTheme="minorHAnsi"/>
          <w:color w:val="000000"/>
          <w:highlight w:val="white"/>
        </w:rPr>
        <w:tab/>
      </w:r>
      <w:r>
        <w:rPr>
          <w:rFonts w:eastAsiaTheme="minorHAnsi"/>
          <w:color w:val="2B91AF"/>
          <w:highlight w:val="white"/>
        </w:rPr>
        <w:t>Item</w:t>
      </w:r>
      <w:r>
        <w:rPr>
          <w:rFonts w:eastAsiaTheme="minorHAnsi"/>
          <w:color w:val="000000"/>
          <w:highlight w:val="white"/>
        </w:rPr>
        <w:t xml:space="preserve"> * J = </w:t>
      </w:r>
      <w:r>
        <w:rPr>
          <w:rFonts w:eastAsiaTheme="minorHAnsi"/>
          <w:color w:val="0000FF"/>
          <w:highlight w:val="white"/>
        </w:rPr>
        <w:t>new</w:t>
      </w:r>
      <w:r>
        <w:rPr>
          <w:rFonts w:eastAsiaTheme="minorHAnsi"/>
          <w:color w:val="000000"/>
          <w:highlight w:val="white"/>
        </w:rPr>
        <w:t xml:space="preserve"> </w:t>
      </w:r>
      <w:r>
        <w:rPr>
          <w:rFonts w:eastAsiaTheme="minorHAnsi"/>
          <w:color w:val="2B91AF"/>
          <w:highlight w:val="white"/>
        </w:rPr>
        <w:t>Item</w:t>
      </w:r>
      <w:r>
        <w:rPr>
          <w:rFonts w:eastAsiaTheme="minorHAnsi"/>
          <w:color w:val="000000"/>
          <w:highlight w:val="white"/>
        </w:rPr>
        <w:t xml:space="preserve">{ </w:t>
      </w:r>
      <w:r>
        <w:rPr>
          <w:rFonts w:eastAsiaTheme="minorHAnsi"/>
          <w:highlight w:val="white"/>
        </w:rPr>
        <w:t>"Enemy10"</w:t>
      </w:r>
      <w:r>
        <w:rPr>
          <w:rFonts w:eastAsiaTheme="minorHAnsi"/>
          <w:color w:val="000000"/>
          <w:highlight w:val="white"/>
        </w:rPr>
        <w:t xml:space="preserve">, </w:t>
      </w:r>
      <w:r>
        <w:rPr>
          <w:rFonts w:eastAsiaTheme="minorHAnsi"/>
          <w:color w:val="6F008A"/>
          <w:highlight w:val="white"/>
        </w:rPr>
        <w:t>NULL</w:t>
      </w:r>
      <w:r>
        <w:rPr>
          <w:rFonts w:eastAsiaTheme="minorHAnsi"/>
          <w:color w:val="000000"/>
          <w:highlight w:val="white"/>
        </w:rPr>
        <w:t xml:space="preserve"> };</w:t>
      </w:r>
    </w:p>
    <w:p w14:paraId="66C55EBB" w14:textId="77777777" w:rsidR="00FF0AD9" w:rsidRDefault="00FF0AD9" w:rsidP="00E735ED">
      <w:pPr>
        <w:pStyle w:val="CodePACKT"/>
        <w:rPr>
          <w:rFonts w:eastAsiaTheme="minorHAnsi"/>
          <w:color w:val="000000"/>
          <w:highlight w:val="white"/>
        </w:rPr>
      </w:pPr>
      <w:r>
        <w:rPr>
          <w:rFonts w:eastAsiaTheme="minorHAnsi"/>
          <w:color w:val="000000"/>
          <w:highlight w:val="white"/>
        </w:rPr>
        <w:tab/>
      </w:r>
      <w:r>
        <w:rPr>
          <w:rFonts w:eastAsiaTheme="minorHAnsi"/>
          <w:color w:val="2B91AF"/>
          <w:highlight w:val="white"/>
        </w:rPr>
        <w:t>Item</w:t>
      </w:r>
      <w:r>
        <w:rPr>
          <w:rFonts w:eastAsiaTheme="minorHAnsi"/>
          <w:color w:val="000000"/>
          <w:highlight w:val="white"/>
        </w:rPr>
        <w:t xml:space="preserve"> * K = </w:t>
      </w:r>
      <w:r>
        <w:rPr>
          <w:rFonts w:eastAsiaTheme="minorHAnsi"/>
          <w:color w:val="0000FF"/>
          <w:highlight w:val="white"/>
        </w:rPr>
        <w:t>new</w:t>
      </w:r>
      <w:r>
        <w:rPr>
          <w:rFonts w:eastAsiaTheme="minorHAnsi"/>
          <w:color w:val="000000"/>
          <w:highlight w:val="white"/>
        </w:rPr>
        <w:t xml:space="preserve"> </w:t>
      </w:r>
      <w:r>
        <w:rPr>
          <w:rFonts w:eastAsiaTheme="minorHAnsi"/>
          <w:color w:val="2B91AF"/>
          <w:highlight w:val="white"/>
        </w:rPr>
        <w:t>Item</w:t>
      </w:r>
      <w:r>
        <w:rPr>
          <w:rFonts w:eastAsiaTheme="minorHAnsi"/>
          <w:color w:val="000000"/>
          <w:highlight w:val="white"/>
        </w:rPr>
        <w:t xml:space="preserve">{ </w:t>
      </w:r>
      <w:r>
        <w:rPr>
          <w:rFonts w:eastAsiaTheme="minorHAnsi"/>
          <w:highlight w:val="white"/>
        </w:rPr>
        <w:t>"Enemy11"</w:t>
      </w:r>
      <w:r>
        <w:rPr>
          <w:rFonts w:eastAsiaTheme="minorHAnsi"/>
          <w:color w:val="000000"/>
          <w:highlight w:val="white"/>
        </w:rPr>
        <w:t xml:space="preserve">, </w:t>
      </w:r>
      <w:r>
        <w:rPr>
          <w:rFonts w:eastAsiaTheme="minorHAnsi"/>
          <w:color w:val="6F008A"/>
          <w:highlight w:val="white"/>
        </w:rPr>
        <w:t>NULL</w:t>
      </w:r>
      <w:r>
        <w:rPr>
          <w:rFonts w:eastAsiaTheme="minorHAnsi"/>
          <w:color w:val="000000"/>
          <w:highlight w:val="white"/>
        </w:rPr>
        <w:t xml:space="preserve"> };</w:t>
      </w:r>
    </w:p>
    <w:p w14:paraId="3CD023E5" w14:textId="77777777" w:rsidR="00FF0AD9" w:rsidRDefault="00FF0AD9" w:rsidP="00E735ED">
      <w:pPr>
        <w:pStyle w:val="CodePACKT"/>
        <w:rPr>
          <w:rFonts w:eastAsiaTheme="minorHAnsi"/>
          <w:color w:val="000000"/>
          <w:highlight w:val="white"/>
        </w:rPr>
      </w:pPr>
      <w:r>
        <w:rPr>
          <w:rFonts w:eastAsiaTheme="minorHAnsi"/>
          <w:color w:val="000000"/>
          <w:highlight w:val="white"/>
        </w:rPr>
        <w:tab/>
      </w:r>
      <w:r>
        <w:rPr>
          <w:rFonts w:eastAsiaTheme="minorHAnsi"/>
          <w:color w:val="2B91AF"/>
          <w:highlight w:val="white"/>
        </w:rPr>
        <w:t>Item</w:t>
      </w:r>
      <w:r>
        <w:rPr>
          <w:rFonts w:eastAsiaTheme="minorHAnsi"/>
          <w:color w:val="000000"/>
          <w:highlight w:val="white"/>
        </w:rPr>
        <w:t xml:space="preserve"> * L = </w:t>
      </w:r>
      <w:r>
        <w:rPr>
          <w:rFonts w:eastAsiaTheme="minorHAnsi"/>
          <w:color w:val="0000FF"/>
          <w:highlight w:val="white"/>
        </w:rPr>
        <w:t>new</w:t>
      </w:r>
      <w:r>
        <w:rPr>
          <w:rFonts w:eastAsiaTheme="minorHAnsi"/>
          <w:color w:val="000000"/>
          <w:highlight w:val="white"/>
        </w:rPr>
        <w:t xml:space="preserve"> </w:t>
      </w:r>
      <w:r>
        <w:rPr>
          <w:rFonts w:eastAsiaTheme="minorHAnsi"/>
          <w:color w:val="2B91AF"/>
          <w:highlight w:val="white"/>
        </w:rPr>
        <w:t>Item</w:t>
      </w:r>
      <w:r>
        <w:rPr>
          <w:rFonts w:eastAsiaTheme="minorHAnsi"/>
          <w:color w:val="000000"/>
          <w:highlight w:val="white"/>
        </w:rPr>
        <w:t xml:space="preserve">{ </w:t>
      </w:r>
      <w:r>
        <w:rPr>
          <w:rFonts w:eastAsiaTheme="minorHAnsi"/>
          <w:highlight w:val="white"/>
        </w:rPr>
        <w:t>"Enemy12"</w:t>
      </w:r>
      <w:r>
        <w:rPr>
          <w:rFonts w:eastAsiaTheme="minorHAnsi"/>
          <w:color w:val="000000"/>
          <w:highlight w:val="white"/>
        </w:rPr>
        <w:t xml:space="preserve">, </w:t>
      </w:r>
      <w:r>
        <w:rPr>
          <w:rFonts w:eastAsiaTheme="minorHAnsi"/>
          <w:color w:val="6F008A"/>
          <w:highlight w:val="white"/>
        </w:rPr>
        <w:t>NULL</w:t>
      </w:r>
      <w:r>
        <w:rPr>
          <w:rFonts w:eastAsiaTheme="minorHAnsi"/>
          <w:color w:val="000000"/>
          <w:highlight w:val="white"/>
        </w:rPr>
        <w:t xml:space="preserve"> };</w:t>
      </w:r>
    </w:p>
    <w:p w14:paraId="17FDDA9E" w14:textId="77777777" w:rsidR="00FF0AD9" w:rsidRDefault="00FF0AD9" w:rsidP="00E735ED">
      <w:pPr>
        <w:pStyle w:val="CodePACKT"/>
        <w:rPr>
          <w:rFonts w:eastAsiaTheme="minorHAnsi"/>
          <w:color w:val="000000"/>
          <w:highlight w:val="white"/>
        </w:rPr>
      </w:pPr>
      <w:r>
        <w:rPr>
          <w:rFonts w:eastAsiaTheme="minorHAnsi"/>
          <w:color w:val="000000"/>
          <w:highlight w:val="white"/>
        </w:rPr>
        <w:tab/>
      </w:r>
      <w:r>
        <w:rPr>
          <w:rFonts w:eastAsiaTheme="minorHAnsi"/>
          <w:color w:val="2B91AF"/>
          <w:highlight w:val="white"/>
        </w:rPr>
        <w:t>Item</w:t>
      </w:r>
      <w:r>
        <w:rPr>
          <w:rFonts w:eastAsiaTheme="minorHAnsi"/>
          <w:color w:val="000000"/>
          <w:highlight w:val="white"/>
        </w:rPr>
        <w:t xml:space="preserve"> * M = </w:t>
      </w:r>
      <w:r>
        <w:rPr>
          <w:rFonts w:eastAsiaTheme="minorHAnsi"/>
          <w:color w:val="0000FF"/>
          <w:highlight w:val="white"/>
        </w:rPr>
        <w:t>new</w:t>
      </w:r>
      <w:r>
        <w:rPr>
          <w:rFonts w:eastAsiaTheme="minorHAnsi"/>
          <w:color w:val="000000"/>
          <w:highlight w:val="white"/>
        </w:rPr>
        <w:t xml:space="preserve"> </w:t>
      </w:r>
      <w:r>
        <w:rPr>
          <w:rFonts w:eastAsiaTheme="minorHAnsi"/>
          <w:color w:val="2B91AF"/>
          <w:highlight w:val="white"/>
        </w:rPr>
        <w:t>Item</w:t>
      </w:r>
      <w:r>
        <w:rPr>
          <w:rFonts w:eastAsiaTheme="minorHAnsi"/>
          <w:color w:val="000000"/>
          <w:highlight w:val="white"/>
        </w:rPr>
        <w:t xml:space="preserve">{ </w:t>
      </w:r>
      <w:r>
        <w:rPr>
          <w:rFonts w:eastAsiaTheme="minorHAnsi"/>
          <w:highlight w:val="white"/>
        </w:rPr>
        <w:t>"Enemy13"</w:t>
      </w:r>
      <w:r>
        <w:rPr>
          <w:rFonts w:eastAsiaTheme="minorHAnsi"/>
          <w:color w:val="000000"/>
          <w:highlight w:val="white"/>
        </w:rPr>
        <w:t xml:space="preserve">, </w:t>
      </w:r>
      <w:r>
        <w:rPr>
          <w:rFonts w:eastAsiaTheme="minorHAnsi"/>
          <w:color w:val="6F008A"/>
          <w:highlight w:val="white"/>
        </w:rPr>
        <w:t>NULL</w:t>
      </w:r>
      <w:r>
        <w:rPr>
          <w:rFonts w:eastAsiaTheme="minorHAnsi"/>
          <w:color w:val="000000"/>
          <w:highlight w:val="white"/>
        </w:rPr>
        <w:t xml:space="preserve"> };</w:t>
      </w:r>
    </w:p>
    <w:p w14:paraId="00B88B63" w14:textId="77777777" w:rsidR="00FF0AD9" w:rsidRDefault="00FF0AD9" w:rsidP="00E735ED">
      <w:pPr>
        <w:pStyle w:val="CodePACKT"/>
        <w:rPr>
          <w:rFonts w:eastAsiaTheme="minorHAnsi"/>
          <w:color w:val="000000"/>
          <w:highlight w:val="white"/>
        </w:rPr>
      </w:pPr>
      <w:r>
        <w:rPr>
          <w:rFonts w:eastAsiaTheme="minorHAnsi"/>
          <w:color w:val="000000"/>
          <w:highlight w:val="white"/>
        </w:rPr>
        <w:tab/>
      </w:r>
      <w:r>
        <w:rPr>
          <w:rFonts w:eastAsiaTheme="minorHAnsi"/>
          <w:color w:val="2B91AF"/>
          <w:highlight w:val="white"/>
        </w:rPr>
        <w:t>Item</w:t>
      </w:r>
      <w:r>
        <w:rPr>
          <w:rFonts w:eastAsiaTheme="minorHAnsi"/>
          <w:color w:val="000000"/>
          <w:highlight w:val="white"/>
        </w:rPr>
        <w:t xml:space="preserve"> * N = </w:t>
      </w:r>
      <w:r>
        <w:rPr>
          <w:rFonts w:eastAsiaTheme="minorHAnsi"/>
          <w:color w:val="0000FF"/>
          <w:highlight w:val="white"/>
        </w:rPr>
        <w:t>new</w:t>
      </w:r>
      <w:r>
        <w:rPr>
          <w:rFonts w:eastAsiaTheme="minorHAnsi"/>
          <w:color w:val="000000"/>
          <w:highlight w:val="white"/>
        </w:rPr>
        <w:t xml:space="preserve"> </w:t>
      </w:r>
      <w:r>
        <w:rPr>
          <w:rFonts w:eastAsiaTheme="minorHAnsi"/>
          <w:color w:val="2B91AF"/>
          <w:highlight w:val="white"/>
        </w:rPr>
        <w:t>Item</w:t>
      </w:r>
      <w:r>
        <w:rPr>
          <w:rFonts w:eastAsiaTheme="minorHAnsi"/>
          <w:color w:val="000000"/>
          <w:highlight w:val="white"/>
        </w:rPr>
        <w:t xml:space="preserve">{ </w:t>
      </w:r>
      <w:r>
        <w:rPr>
          <w:rFonts w:eastAsiaTheme="minorHAnsi"/>
          <w:highlight w:val="white"/>
        </w:rPr>
        <w:t>"Enemy14"</w:t>
      </w:r>
      <w:r>
        <w:rPr>
          <w:rFonts w:eastAsiaTheme="minorHAnsi"/>
          <w:color w:val="000000"/>
          <w:highlight w:val="white"/>
        </w:rPr>
        <w:t xml:space="preserve">, </w:t>
      </w:r>
      <w:r>
        <w:rPr>
          <w:rFonts w:eastAsiaTheme="minorHAnsi"/>
          <w:color w:val="6F008A"/>
          <w:highlight w:val="white"/>
        </w:rPr>
        <w:t>NULL</w:t>
      </w:r>
      <w:r>
        <w:rPr>
          <w:rFonts w:eastAsiaTheme="minorHAnsi"/>
          <w:color w:val="000000"/>
          <w:highlight w:val="white"/>
        </w:rPr>
        <w:t xml:space="preserve"> };</w:t>
      </w:r>
    </w:p>
    <w:p w14:paraId="42C7F9FB" w14:textId="77777777" w:rsidR="00FF0AD9" w:rsidRDefault="00FF0AD9" w:rsidP="00E735ED">
      <w:pPr>
        <w:pStyle w:val="CodePACKT"/>
        <w:rPr>
          <w:rFonts w:eastAsiaTheme="minorHAnsi"/>
          <w:color w:val="000000"/>
          <w:highlight w:val="white"/>
        </w:rPr>
      </w:pPr>
      <w:r>
        <w:rPr>
          <w:rFonts w:eastAsiaTheme="minorHAnsi"/>
          <w:color w:val="000000"/>
          <w:highlight w:val="white"/>
        </w:rPr>
        <w:tab/>
      </w:r>
      <w:r>
        <w:rPr>
          <w:rFonts w:eastAsiaTheme="minorHAnsi"/>
          <w:color w:val="2B91AF"/>
          <w:highlight w:val="white"/>
        </w:rPr>
        <w:t>Item</w:t>
      </w:r>
      <w:r>
        <w:rPr>
          <w:rFonts w:eastAsiaTheme="minorHAnsi"/>
          <w:color w:val="000000"/>
          <w:highlight w:val="white"/>
        </w:rPr>
        <w:t xml:space="preserve"> * O = </w:t>
      </w:r>
      <w:r>
        <w:rPr>
          <w:rFonts w:eastAsiaTheme="minorHAnsi"/>
          <w:color w:val="0000FF"/>
          <w:highlight w:val="white"/>
        </w:rPr>
        <w:t>new</w:t>
      </w:r>
      <w:r>
        <w:rPr>
          <w:rFonts w:eastAsiaTheme="minorHAnsi"/>
          <w:color w:val="000000"/>
          <w:highlight w:val="white"/>
        </w:rPr>
        <w:t xml:space="preserve"> </w:t>
      </w:r>
      <w:r>
        <w:rPr>
          <w:rFonts w:eastAsiaTheme="minorHAnsi"/>
          <w:color w:val="2B91AF"/>
          <w:highlight w:val="white"/>
        </w:rPr>
        <w:t>Item</w:t>
      </w:r>
      <w:r>
        <w:rPr>
          <w:rFonts w:eastAsiaTheme="minorHAnsi"/>
          <w:color w:val="000000"/>
          <w:highlight w:val="white"/>
        </w:rPr>
        <w:t xml:space="preserve">{ </w:t>
      </w:r>
      <w:r>
        <w:rPr>
          <w:rFonts w:eastAsiaTheme="minorHAnsi"/>
          <w:highlight w:val="white"/>
        </w:rPr>
        <w:t>"Enemy15"</w:t>
      </w:r>
      <w:r>
        <w:rPr>
          <w:rFonts w:eastAsiaTheme="minorHAnsi"/>
          <w:color w:val="000000"/>
          <w:highlight w:val="white"/>
        </w:rPr>
        <w:t xml:space="preserve">, </w:t>
      </w:r>
      <w:r>
        <w:rPr>
          <w:rFonts w:eastAsiaTheme="minorHAnsi"/>
          <w:color w:val="6F008A"/>
          <w:highlight w:val="white"/>
        </w:rPr>
        <w:t>NULL</w:t>
      </w:r>
      <w:r>
        <w:rPr>
          <w:rFonts w:eastAsiaTheme="minorHAnsi"/>
          <w:color w:val="000000"/>
          <w:highlight w:val="white"/>
        </w:rPr>
        <w:t xml:space="preserve"> };</w:t>
      </w:r>
    </w:p>
    <w:p w14:paraId="0CCDE1B0" w14:textId="77777777" w:rsidR="00FF0AD9" w:rsidRDefault="00FF0AD9" w:rsidP="00E735ED">
      <w:pPr>
        <w:pStyle w:val="CodePACKT"/>
        <w:rPr>
          <w:rFonts w:eastAsiaTheme="minorHAnsi"/>
          <w:color w:val="000000"/>
          <w:highlight w:val="white"/>
        </w:rPr>
      </w:pPr>
      <w:r>
        <w:rPr>
          <w:rFonts w:eastAsiaTheme="minorHAnsi"/>
          <w:color w:val="000000"/>
          <w:highlight w:val="white"/>
        </w:rPr>
        <w:tab/>
      </w:r>
      <w:r>
        <w:rPr>
          <w:rFonts w:eastAsiaTheme="minorHAnsi"/>
          <w:color w:val="2B91AF"/>
          <w:highlight w:val="white"/>
        </w:rPr>
        <w:t>Item</w:t>
      </w:r>
      <w:r>
        <w:rPr>
          <w:rFonts w:eastAsiaTheme="minorHAnsi"/>
          <w:color w:val="000000"/>
          <w:highlight w:val="white"/>
        </w:rPr>
        <w:t xml:space="preserve"> * P = </w:t>
      </w:r>
      <w:r>
        <w:rPr>
          <w:rFonts w:eastAsiaTheme="minorHAnsi"/>
          <w:color w:val="0000FF"/>
          <w:highlight w:val="white"/>
        </w:rPr>
        <w:t>new</w:t>
      </w:r>
      <w:r>
        <w:rPr>
          <w:rFonts w:eastAsiaTheme="minorHAnsi"/>
          <w:color w:val="000000"/>
          <w:highlight w:val="white"/>
        </w:rPr>
        <w:t xml:space="preserve"> </w:t>
      </w:r>
      <w:r>
        <w:rPr>
          <w:rFonts w:eastAsiaTheme="minorHAnsi"/>
          <w:color w:val="2B91AF"/>
          <w:highlight w:val="white"/>
        </w:rPr>
        <w:t>Item</w:t>
      </w:r>
      <w:r>
        <w:rPr>
          <w:rFonts w:eastAsiaTheme="minorHAnsi"/>
          <w:color w:val="000000"/>
          <w:highlight w:val="white"/>
        </w:rPr>
        <w:t xml:space="preserve">{ </w:t>
      </w:r>
      <w:r>
        <w:rPr>
          <w:rFonts w:eastAsiaTheme="minorHAnsi"/>
          <w:highlight w:val="white"/>
        </w:rPr>
        <w:t>"Enemy16"</w:t>
      </w:r>
      <w:r>
        <w:rPr>
          <w:rFonts w:eastAsiaTheme="minorHAnsi"/>
          <w:color w:val="000000"/>
          <w:highlight w:val="white"/>
        </w:rPr>
        <w:t xml:space="preserve">, </w:t>
      </w:r>
      <w:r>
        <w:rPr>
          <w:rFonts w:eastAsiaTheme="minorHAnsi"/>
          <w:color w:val="6F008A"/>
          <w:highlight w:val="white"/>
        </w:rPr>
        <w:t>NULL</w:t>
      </w:r>
      <w:r>
        <w:rPr>
          <w:rFonts w:eastAsiaTheme="minorHAnsi"/>
          <w:color w:val="000000"/>
          <w:highlight w:val="white"/>
        </w:rPr>
        <w:t xml:space="preserve"> };</w:t>
      </w:r>
    </w:p>
    <w:p w14:paraId="5157D129" w14:textId="77777777" w:rsidR="00FF0AD9" w:rsidRDefault="00FF0AD9" w:rsidP="00E735ED">
      <w:pPr>
        <w:pStyle w:val="CodePACKT"/>
        <w:rPr>
          <w:rFonts w:eastAsiaTheme="minorHAnsi"/>
          <w:color w:val="000000"/>
          <w:highlight w:val="white"/>
        </w:rPr>
      </w:pPr>
      <w:r>
        <w:rPr>
          <w:rFonts w:eastAsiaTheme="minorHAnsi"/>
          <w:color w:val="000000"/>
          <w:highlight w:val="white"/>
        </w:rPr>
        <w:tab/>
      </w:r>
      <w:r>
        <w:rPr>
          <w:rFonts w:eastAsiaTheme="minorHAnsi"/>
          <w:color w:val="2B91AF"/>
          <w:highlight w:val="white"/>
        </w:rPr>
        <w:t>Item</w:t>
      </w:r>
      <w:r>
        <w:rPr>
          <w:rFonts w:eastAsiaTheme="minorHAnsi"/>
          <w:color w:val="000000"/>
          <w:highlight w:val="white"/>
        </w:rPr>
        <w:t xml:space="preserve"> * Q = </w:t>
      </w:r>
      <w:r>
        <w:rPr>
          <w:rFonts w:eastAsiaTheme="minorHAnsi"/>
          <w:color w:val="0000FF"/>
          <w:highlight w:val="white"/>
        </w:rPr>
        <w:t>new</w:t>
      </w:r>
      <w:r>
        <w:rPr>
          <w:rFonts w:eastAsiaTheme="minorHAnsi"/>
          <w:color w:val="000000"/>
          <w:highlight w:val="white"/>
        </w:rPr>
        <w:t xml:space="preserve"> </w:t>
      </w:r>
      <w:r>
        <w:rPr>
          <w:rFonts w:eastAsiaTheme="minorHAnsi"/>
          <w:color w:val="2B91AF"/>
          <w:highlight w:val="white"/>
        </w:rPr>
        <w:t>Item</w:t>
      </w:r>
      <w:r>
        <w:rPr>
          <w:rFonts w:eastAsiaTheme="minorHAnsi"/>
          <w:color w:val="000000"/>
          <w:highlight w:val="white"/>
        </w:rPr>
        <w:t xml:space="preserve">{ </w:t>
      </w:r>
      <w:r>
        <w:rPr>
          <w:rFonts w:eastAsiaTheme="minorHAnsi"/>
          <w:highlight w:val="white"/>
        </w:rPr>
        <w:t>"Enemy17"</w:t>
      </w:r>
      <w:r>
        <w:rPr>
          <w:rFonts w:eastAsiaTheme="minorHAnsi"/>
          <w:color w:val="000000"/>
          <w:highlight w:val="white"/>
        </w:rPr>
        <w:t xml:space="preserve">, </w:t>
      </w:r>
      <w:r>
        <w:rPr>
          <w:rFonts w:eastAsiaTheme="minorHAnsi"/>
          <w:color w:val="6F008A"/>
          <w:highlight w:val="white"/>
        </w:rPr>
        <w:t>NULL</w:t>
      </w:r>
      <w:r>
        <w:rPr>
          <w:rFonts w:eastAsiaTheme="minorHAnsi"/>
          <w:color w:val="000000"/>
          <w:highlight w:val="white"/>
        </w:rPr>
        <w:t xml:space="preserve"> };</w:t>
      </w:r>
    </w:p>
    <w:p w14:paraId="310002E3" w14:textId="77777777" w:rsidR="00FF0AD9" w:rsidRDefault="00FF0AD9" w:rsidP="00E735ED">
      <w:pPr>
        <w:pStyle w:val="CodePACKT"/>
        <w:rPr>
          <w:rFonts w:eastAsiaTheme="minorHAnsi"/>
          <w:color w:val="000000"/>
          <w:highlight w:val="white"/>
        </w:rPr>
      </w:pPr>
      <w:r>
        <w:rPr>
          <w:rFonts w:eastAsiaTheme="minorHAnsi"/>
          <w:color w:val="000000"/>
          <w:highlight w:val="white"/>
        </w:rPr>
        <w:tab/>
      </w:r>
      <w:r>
        <w:rPr>
          <w:rFonts w:eastAsiaTheme="minorHAnsi"/>
          <w:color w:val="2B91AF"/>
          <w:highlight w:val="white"/>
        </w:rPr>
        <w:t>Item</w:t>
      </w:r>
      <w:r>
        <w:rPr>
          <w:rFonts w:eastAsiaTheme="minorHAnsi"/>
          <w:color w:val="000000"/>
          <w:highlight w:val="white"/>
        </w:rPr>
        <w:t xml:space="preserve"> * R = </w:t>
      </w:r>
      <w:r>
        <w:rPr>
          <w:rFonts w:eastAsiaTheme="minorHAnsi"/>
          <w:color w:val="0000FF"/>
          <w:highlight w:val="white"/>
        </w:rPr>
        <w:t>new</w:t>
      </w:r>
      <w:r>
        <w:rPr>
          <w:rFonts w:eastAsiaTheme="minorHAnsi"/>
          <w:color w:val="000000"/>
          <w:highlight w:val="white"/>
        </w:rPr>
        <w:t xml:space="preserve"> </w:t>
      </w:r>
      <w:r>
        <w:rPr>
          <w:rFonts w:eastAsiaTheme="minorHAnsi"/>
          <w:color w:val="2B91AF"/>
          <w:highlight w:val="white"/>
        </w:rPr>
        <w:t>Item</w:t>
      </w:r>
      <w:r>
        <w:rPr>
          <w:rFonts w:eastAsiaTheme="minorHAnsi"/>
          <w:color w:val="000000"/>
          <w:highlight w:val="white"/>
        </w:rPr>
        <w:t xml:space="preserve">{ </w:t>
      </w:r>
      <w:r>
        <w:rPr>
          <w:rFonts w:eastAsiaTheme="minorHAnsi"/>
          <w:highlight w:val="white"/>
        </w:rPr>
        <w:t>"Enemy18"</w:t>
      </w:r>
      <w:r>
        <w:rPr>
          <w:rFonts w:eastAsiaTheme="minorHAnsi"/>
          <w:color w:val="000000"/>
          <w:highlight w:val="white"/>
        </w:rPr>
        <w:t xml:space="preserve">, </w:t>
      </w:r>
      <w:r>
        <w:rPr>
          <w:rFonts w:eastAsiaTheme="minorHAnsi"/>
          <w:color w:val="6F008A"/>
          <w:highlight w:val="white"/>
        </w:rPr>
        <w:t>NULL</w:t>
      </w:r>
      <w:r>
        <w:rPr>
          <w:rFonts w:eastAsiaTheme="minorHAnsi"/>
          <w:color w:val="000000"/>
          <w:highlight w:val="white"/>
        </w:rPr>
        <w:t xml:space="preserve"> };</w:t>
      </w:r>
    </w:p>
    <w:p w14:paraId="687B9501" w14:textId="77777777" w:rsidR="00FF0AD9" w:rsidRDefault="00FF0AD9" w:rsidP="00E735ED">
      <w:pPr>
        <w:pStyle w:val="CodePACKT"/>
        <w:rPr>
          <w:rFonts w:eastAsiaTheme="minorHAnsi"/>
          <w:color w:val="000000"/>
          <w:highlight w:val="white"/>
        </w:rPr>
      </w:pPr>
      <w:r>
        <w:rPr>
          <w:rFonts w:eastAsiaTheme="minorHAnsi"/>
          <w:color w:val="000000"/>
          <w:highlight w:val="white"/>
        </w:rPr>
        <w:tab/>
      </w:r>
      <w:r>
        <w:rPr>
          <w:rFonts w:eastAsiaTheme="minorHAnsi"/>
          <w:color w:val="2B91AF"/>
          <w:highlight w:val="white"/>
        </w:rPr>
        <w:t>Item</w:t>
      </w:r>
      <w:r>
        <w:rPr>
          <w:rFonts w:eastAsiaTheme="minorHAnsi"/>
          <w:color w:val="000000"/>
          <w:highlight w:val="white"/>
        </w:rPr>
        <w:t xml:space="preserve"> * S = </w:t>
      </w:r>
      <w:r>
        <w:rPr>
          <w:rFonts w:eastAsiaTheme="minorHAnsi"/>
          <w:color w:val="0000FF"/>
          <w:highlight w:val="white"/>
        </w:rPr>
        <w:t>new</w:t>
      </w:r>
      <w:r>
        <w:rPr>
          <w:rFonts w:eastAsiaTheme="minorHAnsi"/>
          <w:color w:val="000000"/>
          <w:highlight w:val="white"/>
        </w:rPr>
        <w:t xml:space="preserve"> </w:t>
      </w:r>
      <w:r>
        <w:rPr>
          <w:rFonts w:eastAsiaTheme="minorHAnsi"/>
          <w:color w:val="2B91AF"/>
          <w:highlight w:val="white"/>
        </w:rPr>
        <w:t>Item</w:t>
      </w:r>
      <w:r>
        <w:rPr>
          <w:rFonts w:eastAsiaTheme="minorHAnsi"/>
          <w:color w:val="000000"/>
          <w:highlight w:val="white"/>
        </w:rPr>
        <w:t xml:space="preserve">{ </w:t>
      </w:r>
      <w:r>
        <w:rPr>
          <w:rFonts w:eastAsiaTheme="minorHAnsi"/>
          <w:highlight w:val="white"/>
        </w:rPr>
        <w:t>"Enemy19"</w:t>
      </w:r>
      <w:r>
        <w:rPr>
          <w:rFonts w:eastAsiaTheme="minorHAnsi"/>
          <w:color w:val="000000"/>
          <w:highlight w:val="white"/>
        </w:rPr>
        <w:t xml:space="preserve">, </w:t>
      </w:r>
      <w:r>
        <w:rPr>
          <w:rFonts w:eastAsiaTheme="minorHAnsi"/>
          <w:color w:val="6F008A"/>
          <w:highlight w:val="white"/>
        </w:rPr>
        <w:t>NULL</w:t>
      </w:r>
      <w:r>
        <w:rPr>
          <w:rFonts w:eastAsiaTheme="minorHAnsi"/>
          <w:color w:val="000000"/>
          <w:highlight w:val="white"/>
        </w:rPr>
        <w:t xml:space="preserve"> };</w:t>
      </w:r>
    </w:p>
    <w:p w14:paraId="68103FB2" w14:textId="77777777" w:rsidR="00FF0AD9" w:rsidRDefault="00FF0AD9" w:rsidP="00E735ED">
      <w:pPr>
        <w:pStyle w:val="CodePACKT"/>
        <w:rPr>
          <w:rFonts w:eastAsiaTheme="minorHAnsi"/>
          <w:color w:val="000000"/>
          <w:highlight w:val="white"/>
        </w:rPr>
      </w:pPr>
      <w:r>
        <w:rPr>
          <w:rFonts w:eastAsiaTheme="minorHAnsi"/>
          <w:color w:val="000000"/>
          <w:highlight w:val="white"/>
        </w:rPr>
        <w:tab/>
      </w:r>
      <w:r>
        <w:rPr>
          <w:rFonts w:eastAsiaTheme="minorHAnsi"/>
          <w:color w:val="2B91AF"/>
          <w:highlight w:val="white"/>
        </w:rPr>
        <w:t>Item</w:t>
      </w:r>
      <w:r>
        <w:rPr>
          <w:rFonts w:eastAsiaTheme="minorHAnsi"/>
          <w:color w:val="000000"/>
          <w:highlight w:val="white"/>
        </w:rPr>
        <w:t xml:space="preserve"> * T = </w:t>
      </w:r>
      <w:r>
        <w:rPr>
          <w:rFonts w:eastAsiaTheme="minorHAnsi"/>
          <w:color w:val="0000FF"/>
          <w:highlight w:val="white"/>
        </w:rPr>
        <w:t>new</w:t>
      </w:r>
      <w:r>
        <w:rPr>
          <w:rFonts w:eastAsiaTheme="minorHAnsi"/>
          <w:color w:val="000000"/>
          <w:highlight w:val="white"/>
        </w:rPr>
        <w:t xml:space="preserve"> </w:t>
      </w:r>
      <w:r>
        <w:rPr>
          <w:rFonts w:eastAsiaTheme="minorHAnsi"/>
          <w:color w:val="2B91AF"/>
          <w:highlight w:val="white"/>
        </w:rPr>
        <w:t>Item</w:t>
      </w:r>
      <w:r>
        <w:rPr>
          <w:rFonts w:eastAsiaTheme="minorHAnsi"/>
          <w:color w:val="000000"/>
          <w:highlight w:val="white"/>
        </w:rPr>
        <w:t xml:space="preserve">{ </w:t>
      </w:r>
      <w:r>
        <w:rPr>
          <w:rFonts w:eastAsiaTheme="minorHAnsi"/>
          <w:highlight w:val="white"/>
        </w:rPr>
        <w:t>"Enemy20"</w:t>
      </w:r>
      <w:r>
        <w:rPr>
          <w:rFonts w:eastAsiaTheme="minorHAnsi"/>
          <w:color w:val="000000"/>
          <w:highlight w:val="white"/>
        </w:rPr>
        <w:t xml:space="preserve">, </w:t>
      </w:r>
      <w:r>
        <w:rPr>
          <w:rFonts w:eastAsiaTheme="minorHAnsi"/>
          <w:color w:val="6F008A"/>
          <w:highlight w:val="white"/>
        </w:rPr>
        <w:t>NULL</w:t>
      </w:r>
      <w:r>
        <w:rPr>
          <w:rFonts w:eastAsiaTheme="minorHAnsi"/>
          <w:color w:val="000000"/>
          <w:highlight w:val="white"/>
        </w:rPr>
        <w:t xml:space="preserve"> };</w:t>
      </w:r>
    </w:p>
    <w:p w14:paraId="526884ED" w14:textId="77777777" w:rsidR="00FF0AD9" w:rsidRDefault="00FF0AD9" w:rsidP="00E735ED">
      <w:pPr>
        <w:pStyle w:val="CodePACKT"/>
        <w:rPr>
          <w:rFonts w:eastAsiaTheme="minorHAnsi"/>
          <w:color w:val="000000"/>
          <w:highlight w:val="white"/>
        </w:rPr>
      </w:pPr>
      <w:r>
        <w:rPr>
          <w:rFonts w:eastAsiaTheme="minorHAnsi"/>
          <w:color w:val="000000"/>
          <w:highlight w:val="white"/>
        </w:rPr>
        <w:tab/>
      </w:r>
      <w:r>
        <w:rPr>
          <w:rFonts w:eastAsiaTheme="minorHAnsi"/>
          <w:color w:val="2B91AF"/>
          <w:highlight w:val="white"/>
        </w:rPr>
        <w:t>Item</w:t>
      </w:r>
      <w:r>
        <w:rPr>
          <w:rFonts w:eastAsiaTheme="minorHAnsi"/>
          <w:color w:val="000000"/>
          <w:highlight w:val="white"/>
        </w:rPr>
        <w:t xml:space="preserve"> * U = </w:t>
      </w:r>
      <w:r>
        <w:rPr>
          <w:rFonts w:eastAsiaTheme="minorHAnsi"/>
          <w:color w:val="0000FF"/>
          <w:highlight w:val="white"/>
        </w:rPr>
        <w:t>new</w:t>
      </w:r>
      <w:r>
        <w:rPr>
          <w:rFonts w:eastAsiaTheme="minorHAnsi"/>
          <w:color w:val="000000"/>
          <w:highlight w:val="white"/>
        </w:rPr>
        <w:t xml:space="preserve"> </w:t>
      </w:r>
      <w:r>
        <w:rPr>
          <w:rFonts w:eastAsiaTheme="minorHAnsi"/>
          <w:color w:val="2B91AF"/>
          <w:highlight w:val="white"/>
        </w:rPr>
        <w:t>Item</w:t>
      </w:r>
      <w:r>
        <w:rPr>
          <w:rFonts w:eastAsiaTheme="minorHAnsi"/>
          <w:color w:val="000000"/>
          <w:highlight w:val="white"/>
        </w:rPr>
        <w:t xml:space="preserve">{ </w:t>
      </w:r>
      <w:r>
        <w:rPr>
          <w:rFonts w:eastAsiaTheme="minorHAnsi"/>
          <w:highlight w:val="white"/>
        </w:rPr>
        <w:t>"Enemy21"</w:t>
      </w:r>
      <w:r>
        <w:rPr>
          <w:rFonts w:eastAsiaTheme="minorHAnsi"/>
          <w:color w:val="000000"/>
          <w:highlight w:val="white"/>
        </w:rPr>
        <w:t xml:space="preserve">, </w:t>
      </w:r>
      <w:r>
        <w:rPr>
          <w:rFonts w:eastAsiaTheme="minorHAnsi"/>
          <w:color w:val="6F008A"/>
          <w:highlight w:val="white"/>
        </w:rPr>
        <w:t>NULL</w:t>
      </w:r>
      <w:r>
        <w:rPr>
          <w:rFonts w:eastAsiaTheme="minorHAnsi"/>
          <w:color w:val="000000"/>
          <w:highlight w:val="white"/>
        </w:rPr>
        <w:t xml:space="preserve"> };</w:t>
      </w:r>
    </w:p>
    <w:p w14:paraId="0EC05C35" w14:textId="77777777" w:rsidR="00FF0AD9" w:rsidRDefault="00FF0AD9" w:rsidP="00E735ED">
      <w:pPr>
        <w:pStyle w:val="CodePACKT"/>
        <w:rPr>
          <w:rFonts w:eastAsiaTheme="minorHAnsi"/>
          <w:color w:val="000000"/>
          <w:highlight w:val="white"/>
        </w:rPr>
      </w:pPr>
      <w:r>
        <w:rPr>
          <w:rFonts w:eastAsiaTheme="minorHAnsi"/>
          <w:color w:val="000000"/>
          <w:highlight w:val="white"/>
        </w:rPr>
        <w:tab/>
      </w:r>
      <w:r>
        <w:rPr>
          <w:rFonts w:eastAsiaTheme="minorHAnsi"/>
          <w:color w:val="2B91AF"/>
          <w:highlight w:val="white"/>
        </w:rPr>
        <w:t>Item</w:t>
      </w:r>
      <w:r>
        <w:rPr>
          <w:rFonts w:eastAsiaTheme="minorHAnsi"/>
          <w:color w:val="000000"/>
          <w:highlight w:val="white"/>
        </w:rPr>
        <w:t xml:space="preserve"> * V = </w:t>
      </w:r>
      <w:r>
        <w:rPr>
          <w:rFonts w:eastAsiaTheme="minorHAnsi"/>
          <w:color w:val="0000FF"/>
          <w:highlight w:val="white"/>
        </w:rPr>
        <w:t>new</w:t>
      </w:r>
      <w:r>
        <w:rPr>
          <w:rFonts w:eastAsiaTheme="minorHAnsi"/>
          <w:color w:val="000000"/>
          <w:highlight w:val="white"/>
        </w:rPr>
        <w:t xml:space="preserve"> </w:t>
      </w:r>
      <w:r>
        <w:rPr>
          <w:rFonts w:eastAsiaTheme="minorHAnsi"/>
          <w:color w:val="2B91AF"/>
          <w:highlight w:val="white"/>
        </w:rPr>
        <w:t>Item</w:t>
      </w:r>
      <w:r>
        <w:rPr>
          <w:rFonts w:eastAsiaTheme="minorHAnsi"/>
          <w:color w:val="000000"/>
          <w:highlight w:val="white"/>
        </w:rPr>
        <w:t xml:space="preserve">{ </w:t>
      </w:r>
      <w:r>
        <w:rPr>
          <w:rFonts w:eastAsiaTheme="minorHAnsi"/>
          <w:highlight w:val="white"/>
        </w:rPr>
        <w:t>"Enemy22"</w:t>
      </w:r>
      <w:r>
        <w:rPr>
          <w:rFonts w:eastAsiaTheme="minorHAnsi"/>
          <w:color w:val="000000"/>
          <w:highlight w:val="white"/>
        </w:rPr>
        <w:t xml:space="preserve">, </w:t>
      </w:r>
      <w:r>
        <w:rPr>
          <w:rFonts w:eastAsiaTheme="minorHAnsi"/>
          <w:color w:val="6F008A"/>
          <w:highlight w:val="white"/>
        </w:rPr>
        <w:t>NULL</w:t>
      </w:r>
      <w:r>
        <w:rPr>
          <w:rFonts w:eastAsiaTheme="minorHAnsi"/>
          <w:color w:val="000000"/>
          <w:highlight w:val="white"/>
        </w:rPr>
        <w:t xml:space="preserve"> };</w:t>
      </w:r>
    </w:p>
    <w:p w14:paraId="049E0425" w14:textId="77777777" w:rsidR="00FF0AD9" w:rsidRDefault="00FF0AD9" w:rsidP="00E735ED">
      <w:pPr>
        <w:pStyle w:val="CodePACKT"/>
        <w:rPr>
          <w:rFonts w:eastAsiaTheme="minorHAnsi"/>
          <w:color w:val="000000"/>
          <w:highlight w:val="white"/>
        </w:rPr>
      </w:pPr>
      <w:r>
        <w:rPr>
          <w:rFonts w:eastAsiaTheme="minorHAnsi"/>
          <w:color w:val="000000"/>
          <w:highlight w:val="white"/>
        </w:rPr>
        <w:tab/>
      </w:r>
      <w:r>
        <w:rPr>
          <w:rFonts w:eastAsiaTheme="minorHAnsi"/>
          <w:color w:val="2B91AF"/>
          <w:highlight w:val="white"/>
        </w:rPr>
        <w:t>Item</w:t>
      </w:r>
      <w:r>
        <w:rPr>
          <w:rFonts w:eastAsiaTheme="minorHAnsi"/>
          <w:color w:val="000000"/>
          <w:highlight w:val="white"/>
        </w:rPr>
        <w:t xml:space="preserve"> * W = </w:t>
      </w:r>
      <w:r>
        <w:rPr>
          <w:rFonts w:eastAsiaTheme="minorHAnsi"/>
          <w:color w:val="0000FF"/>
          <w:highlight w:val="white"/>
        </w:rPr>
        <w:t>new</w:t>
      </w:r>
      <w:r>
        <w:rPr>
          <w:rFonts w:eastAsiaTheme="minorHAnsi"/>
          <w:color w:val="000000"/>
          <w:highlight w:val="white"/>
        </w:rPr>
        <w:t xml:space="preserve"> </w:t>
      </w:r>
      <w:r>
        <w:rPr>
          <w:rFonts w:eastAsiaTheme="minorHAnsi"/>
          <w:color w:val="2B91AF"/>
          <w:highlight w:val="white"/>
        </w:rPr>
        <w:t>Item</w:t>
      </w:r>
      <w:r>
        <w:rPr>
          <w:rFonts w:eastAsiaTheme="minorHAnsi"/>
          <w:color w:val="000000"/>
          <w:highlight w:val="white"/>
        </w:rPr>
        <w:t xml:space="preserve">{ </w:t>
      </w:r>
      <w:r>
        <w:rPr>
          <w:rFonts w:eastAsiaTheme="minorHAnsi"/>
          <w:highlight w:val="white"/>
        </w:rPr>
        <w:t>"Enemy23"</w:t>
      </w:r>
      <w:r>
        <w:rPr>
          <w:rFonts w:eastAsiaTheme="minorHAnsi"/>
          <w:color w:val="000000"/>
          <w:highlight w:val="white"/>
        </w:rPr>
        <w:t xml:space="preserve">, </w:t>
      </w:r>
      <w:r>
        <w:rPr>
          <w:rFonts w:eastAsiaTheme="minorHAnsi"/>
          <w:color w:val="6F008A"/>
          <w:highlight w:val="white"/>
        </w:rPr>
        <w:t>NULL</w:t>
      </w:r>
      <w:r>
        <w:rPr>
          <w:rFonts w:eastAsiaTheme="minorHAnsi"/>
          <w:color w:val="000000"/>
          <w:highlight w:val="white"/>
        </w:rPr>
        <w:t xml:space="preserve"> };</w:t>
      </w:r>
    </w:p>
    <w:p w14:paraId="3D11BD55" w14:textId="77777777" w:rsidR="00FF0AD9" w:rsidRDefault="00FF0AD9" w:rsidP="00E735ED">
      <w:pPr>
        <w:pStyle w:val="CodePACKT"/>
        <w:rPr>
          <w:rFonts w:eastAsiaTheme="minorHAnsi"/>
          <w:color w:val="000000"/>
          <w:highlight w:val="white"/>
        </w:rPr>
      </w:pPr>
      <w:r>
        <w:rPr>
          <w:rFonts w:eastAsiaTheme="minorHAnsi"/>
          <w:color w:val="000000"/>
          <w:highlight w:val="white"/>
        </w:rPr>
        <w:tab/>
      </w:r>
      <w:r>
        <w:rPr>
          <w:rFonts w:eastAsiaTheme="minorHAnsi"/>
          <w:color w:val="2B91AF"/>
          <w:highlight w:val="white"/>
        </w:rPr>
        <w:t>Item</w:t>
      </w:r>
      <w:r>
        <w:rPr>
          <w:rFonts w:eastAsiaTheme="minorHAnsi"/>
          <w:color w:val="000000"/>
          <w:highlight w:val="white"/>
        </w:rPr>
        <w:t xml:space="preserve"> * X = </w:t>
      </w:r>
      <w:r>
        <w:rPr>
          <w:rFonts w:eastAsiaTheme="minorHAnsi"/>
          <w:color w:val="0000FF"/>
          <w:highlight w:val="white"/>
        </w:rPr>
        <w:t>new</w:t>
      </w:r>
      <w:r>
        <w:rPr>
          <w:rFonts w:eastAsiaTheme="minorHAnsi"/>
          <w:color w:val="000000"/>
          <w:highlight w:val="white"/>
        </w:rPr>
        <w:t xml:space="preserve"> </w:t>
      </w:r>
      <w:r>
        <w:rPr>
          <w:rFonts w:eastAsiaTheme="minorHAnsi"/>
          <w:color w:val="2B91AF"/>
          <w:highlight w:val="white"/>
        </w:rPr>
        <w:t>Item</w:t>
      </w:r>
      <w:r>
        <w:rPr>
          <w:rFonts w:eastAsiaTheme="minorHAnsi"/>
          <w:color w:val="000000"/>
          <w:highlight w:val="white"/>
        </w:rPr>
        <w:t xml:space="preserve">{ </w:t>
      </w:r>
      <w:r>
        <w:rPr>
          <w:rFonts w:eastAsiaTheme="minorHAnsi"/>
          <w:highlight w:val="white"/>
        </w:rPr>
        <w:t>"Enemy24"</w:t>
      </w:r>
      <w:r>
        <w:rPr>
          <w:rFonts w:eastAsiaTheme="minorHAnsi"/>
          <w:color w:val="000000"/>
          <w:highlight w:val="white"/>
        </w:rPr>
        <w:t xml:space="preserve">, </w:t>
      </w:r>
      <w:r>
        <w:rPr>
          <w:rFonts w:eastAsiaTheme="minorHAnsi"/>
          <w:color w:val="6F008A"/>
          <w:highlight w:val="white"/>
        </w:rPr>
        <w:t>NULL</w:t>
      </w:r>
      <w:r>
        <w:rPr>
          <w:rFonts w:eastAsiaTheme="minorHAnsi"/>
          <w:color w:val="000000"/>
          <w:highlight w:val="white"/>
        </w:rPr>
        <w:t xml:space="preserve"> };</w:t>
      </w:r>
    </w:p>
    <w:p w14:paraId="6C994110" w14:textId="77777777" w:rsidR="00FF0AD9" w:rsidRDefault="00FF0AD9" w:rsidP="00E735ED">
      <w:pPr>
        <w:pStyle w:val="CodePACKT"/>
        <w:rPr>
          <w:rFonts w:eastAsiaTheme="minorHAnsi"/>
          <w:color w:val="000000"/>
          <w:highlight w:val="white"/>
        </w:rPr>
      </w:pPr>
      <w:r>
        <w:rPr>
          <w:rFonts w:eastAsiaTheme="minorHAnsi"/>
          <w:color w:val="000000"/>
          <w:highlight w:val="white"/>
        </w:rPr>
        <w:tab/>
      </w:r>
      <w:r>
        <w:rPr>
          <w:rFonts w:eastAsiaTheme="minorHAnsi"/>
          <w:color w:val="2B91AF"/>
          <w:highlight w:val="white"/>
        </w:rPr>
        <w:t>Item</w:t>
      </w:r>
      <w:r>
        <w:rPr>
          <w:rFonts w:eastAsiaTheme="minorHAnsi"/>
          <w:color w:val="000000"/>
          <w:highlight w:val="white"/>
        </w:rPr>
        <w:t xml:space="preserve"> * Y = </w:t>
      </w:r>
      <w:r>
        <w:rPr>
          <w:rFonts w:eastAsiaTheme="minorHAnsi"/>
          <w:color w:val="0000FF"/>
          <w:highlight w:val="white"/>
        </w:rPr>
        <w:t>new</w:t>
      </w:r>
      <w:r>
        <w:rPr>
          <w:rFonts w:eastAsiaTheme="minorHAnsi"/>
          <w:color w:val="000000"/>
          <w:highlight w:val="white"/>
        </w:rPr>
        <w:t xml:space="preserve"> </w:t>
      </w:r>
      <w:r>
        <w:rPr>
          <w:rFonts w:eastAsiaTheme="minorHAnsi"/>
          <w:color w:val="2B91AF"/>
          <w:highlight w:val="white"/>
        </w:rPr>
        <w:t>Item</w:t>
      </w:r>
      <w:r>
        <w:rPr>
          <w:rFonts w:eastAsiaTheme="minorHAnsi"/>
          <w:color w:val="000000"/>
          <w:highlight w:val="white"/>
        </w:rPr>
        <w:t xml:space="preserve">{ </w:t>
      </w:r>
      <w:r>
        <w:rPr>
          <w:rFonts w:eastAsiaTheme="minorHAnsi"/>
          <w:highlight w:val="white"/>
        </w:rPr>
        <w:t>"Enemy25"</w:t>
      </w:r>
      <w:r>
        <w:rPr>
          <w:rFonts w:eastAsiaTheme="minorHAnsi"/>
          <w:color w:val="000000"/>
          <w:highlight w:val="white"/>
        </w:rPr>
        <w:t xml:space="preserve">, </w:t>
      </w:r>
      <w:r>
        <w:rPr>
          <w:rFonts w:eastAsiaTheme="minorHAnsi"/>
          <w:color w:val="6F008A"/>
          <w:highlight w:val="white"/>
        </w:rPr>
        <w:t>NULL</w:t>
      </w:r>
      <w:r>
        <w:rPr>
          <w:rFonts w:eastAsiaTheme="minorHAnsi"/>
          <w:color w:val="000000"/>
          <w:highlight w:val="white"/>
        </w:rPr>
        <w:t xml:space="preserve"> };</w:t>
      </w:r>
    </w:p>
    <w:p w14:paraId="4E620530" w14:textId="77777777" w:rsidR="00FF0AD9" w:rsidRDefault="00FF0AD9" w:rsidP="00E735ED">
      <w:pPr>
        <w:pStyle w:val="CodePACKT"/>
        <w:rPr>
          <w:rFonts w:eastAsiaTheme="minorHAnsi"/>
          <w:color w:val="000000"/>
          <w:highlight w:val="white"/>
        </w:rPr>
      </w:pPr>
      <w:r>
        <w:rPr>
          <w:rFonts w:eastAsiaTheme="minorHAnsi"/>
          <w:color w:val="000000"/>
          <w:highlight w:val="white"/>
        </w:rPr>
        <w:tab/>
      </w:r>
      <w:r>
        <w:rPr>
          <w:rFonts w:eastAsiaTheme="minorHAnsi"/>
          <w:color w:val="2B91AF"/>
          <w:highlight w:val="white"/>
        </w:rPr>
        <w:t>Item</w:t>
      </w:r>
      <w:r>
        <w:rPr>
          <w:rFonts w:eastAsiaTheme="minorHAnsi"/>
          <w:color w:val="000000"/>
          <w:highlight w:val="white"/>
        </w:rPr>
        <w:t xml:space="preserve"> * Z = </w:t>
      </w:r>
      <w:r>
        <w:rPr>
          <w:rFonts w:eastAsiaTheme="minorHAnsi"/>
          <w:color w:val="0000FF"/>
          <w:highlight w:val="white"/>
        </w:rPr>
        <w:t>new</w:t>
      </w:r>
      <w:r>
        <w:rPr>
          <w:rFonts w:eastAsiaTheme="minorHAnsi"/>
          <w:color w:val="000000"/>
          <w:highlight w:val="white"/>
        </w:rPr>
        <w:t xml:space="preserve"> </w:t>
      </w:r>
      <w:r>
        <w:rPr>
          <w:rFonts w:eastAsiaTheme="minorHAnsi"/>
          <w:color w:val="2B91AF"/>
          <w:highlight w:val="white"/>
        </w:rPr>
        <w:t>Item</w:t>
      </w:r>
      <w:r>
        <w:rPr>
          <w:rFonts w:eastAsiaTheme="minorHAnsi"/>
          <w:color w:val="000000"/>
          <w:highlight w:val="white"/>
        </w:rPr>
        <w:t xml:space="preserve">{ </w:t>
      </w:r>
      <w:r>
        <w:rPr>
          <w:rFonts w:eastAsiaTheme="minorHAnsi"/>
          <w:highlight w:val="white"/>
        </w:rPr>
        <w:t>"Enemy26"</w:t>
      </w:r>
      <w:r>
        <w:rPr>
          <w:rFonts w:eastAsiaTheme="minorHAnsi"/>
          <w:color w:val="000000"/>
          <w:highlight w:val="white"/>
        </w:rPr>
        <w:t xml:space="preserve">, </w:t>
      </w:r>
      <w:r>
        <w:rPr>
          <w:rFonts w:eastAsiaTheme="minorHAnsi"/>
          <w:color w:val="6F008A"/>
          <w:highlight w:val="white"/>
        </w:rPr>
        <w:t>NULL</w:t>
      </w:r>
      <w:r>
        <w:rPr>
          <w:rFonts w:eastAsiaTheme="minorHAnsi"/>
          <w:color w:val="000000"/>
          <w:highlight w:val="white"/>
        </w:rPr>
        <w:t xml:space="preserve"> };</w:t>
      </w:r>
    </w:p>
    <w:p w14:paraId="216DDE60" w14:textId="77777777" w:rsidR="00FF0AD9" w:rsidRDefault="00FF0AD9" w:rsidP="00E735ED">
      <w:pPr>
        <w:pStyle w:val="CodePACKT"/>
        <w:rPr>
          <w:rFonts w:eastAsiaTheme="minorHAnsi"/>
          <w:color w:val="000000"/>
          <w:highlight w:val="white"/>
        </w:rPr>
      </w:pPr>
    </w:p>
    <w:p w14:paraId="0EF8DDD9" w14:textId="77777777" w:rsidR="00FF0AD9" w:rsidRDefault="00FF0AD9" w:rsidP="00E735ED">
      <w:pPr>
        <w:pStyle w:val="CodePACKT"/>
        <w:rPr>
          <w:rFonts w:eastAsiaTheme="minorHAnsi"/>
          <w:color w:val="000000"/>
          <w:highlight w:val="white"/>
        </w:rPr>
      </w:pPr>
      <w:r>
        <w:rPr>
          <w:rFonts w:eastAsiaTheme="minorHAnsi"/>
          <w:color w:val="000000"/>
          <w:highlight w:val="white"/>
        </w:rPr>
        <w:tab/>
      </w:r>
      <w:r>
        <w:rPr>
          <w:rFonts w:eastAsiaTheme="minorHAnsi"/>
          <w:color w:val="008000"/>
          <w:highlight w:val="white"/>
        </w:rPr>
        <w:t>// Create a Hash Table of 13 Linked List elements.</w:t>
      </w:r>
    </w:p>
    <w:p w14:paraId="7C63808E" w14:textId="77777777" w:rsidR="00FF0AD9" w:rsidRDefault="00FF0AD9" w:rsidP="00E735ED">
      <w:pPr>
        <w:pStyle w:val="CodePACKT"/>
        <w:rPr>
          <w:rFonts w:eastAsiaTheme="minorHAnsi"/>
          <w:color w:val="000000"/>
          <w:highlight w:val="white"/>
        </w:rPr>
      </w:pPr>
      <w:r>
        <w:rPr>
          <w:rFonts w:eastAsiaTheme="minorHAnsi"/>
          <w:color w:val="000000"/>
          <w:highlight w:val="white"/>
        </w:rPr>
        <w:tab/>
      </w:r>
      <w:r>
        <w:rPr>
          <w:rFonts w:eastAsiaTheme="minorHAnsi"/>
          <w:color w:val="2B91AF"/>
          <w:highlight w:val="white"/>
        </w:rPr>
        <w:t>HashTable</w:t>
      </w:r>
      <w:r>
        <w:rPr>
          <w:rFonts w:eastAsiaTheme="minorHAnsi"/>
          <w:color w:val="000000"/>
          <w:highlight w:val="white"/>
        </w:rPr>
        <w:t xml:space="preserve"> table;</w:t>
      </w:r>
    </w:p>
    <w:p w14:paraId="1047C6AB" w14:textId="77777777" w:rsidR="00FF0AD9" w:rsidRDefault="00FF0AD9" w:rsidP="00E735ED">
      <w:pPr>
        <w:pStyle w:val="CodePACKT"/>
        <w:rPr>
          <w:rFonts w:eastAsiaTheme="minorHAnsi"/>
          <w:color w:val="000000"/>
          <w:highlight w:val="white"/>
        </w:rPr>
      </w:pPr>
    </w:p>
    <w:p w14:paraId="2C9D43FF" w14:textId="77777777" w:rsidR="00FF0AD9" w:rsidRDefault="00FF0AD9" w:rsidP="00E735ED">
      <w:pPr>
        <w:pStyle w:val="CodePACKT"/>
        <w:rPr>
          <w:rFonts w:eastAsiaTheme="minorHAnsi"/>
          <w:color w:val="000000"/>
          <w:highlight w:val="white"/>
        </w:rPr>
      </w:pPr>
      <w:r>
        <w:rPr>
          <w:rFonts w:eastAsiaTheme="minorHAnsi"/>
          <w:color w:val="000000"/>
          <w:highlight w:val="white"/>
        </w:rPr>
        <w:tab/>
      </w:r>
      <w:r>
        <w:rPr>
          <w:rFonts w:eastAsiaTheme="minorHAnsi"/>
          <w:color w:val="008000"/>
          <w:highlight w:val="white"/>
        </w:rPr>
        <w:t>// Add 3 Items to Hash Table.</w:t>
      </w:r>
    </w:p>
    <w:p w14:paraId="2846581E" w14:textId="77777777" w:rsidR="00FF0AD9" w:rsidRDefault="00FF0AD9" w:rsidP="00E735ED">
      <w:pPr>
        <w:pStyle w:val="CodePACKT"/>
        <w:rPr>
          <w:rFonts w:eastAsiaTheme="minorHAnsi"/>
          <w:color w:val="000000"/>
          <w:highlight w:val="white"/>
        </w:rPr>
      </w:pPr>
      <w:r>
        <w:rPr>
          <w:rFonts w:eastAsiaTheme="minorHAnsi"/>
          <w:color w:val="000000"/>
          <w:highlight w:val="white"/>
        </w:rPr>
        <w:tab/>
        <w:t>table.insertItem(A);</w:t>
      </w:r>
    </w:p>
    <w:p w14:paraId="2DAF3F81" w14:textId="77777777" w:rsidR="00FF0AD9" w:rsidRDefault="00FF0AD9" w:rsidP="00E735ED">
      <w:pPr>
        <w:pStyle w:val="CodePACKT"/>
        <w:rPr>
          <w:rFonts w:eastAsiaTheme="minorHAnsi"/>
          <w:color w:val="000000"/>
          <w:highlight w:val="white"/>
        </w:rPr>
      </w:pPr>
      <w:r>
        <w:rPr>
          <w:rFonts w:eastAsiaTheme="minorHAnsi"/>
          <w:color w:val="000000"/>
          <w:highlight w:val="white"/>
        </w:rPr>
        <w:tab/>
        <w:t>table.insertItem(B);</w:t>
      </w:r>
    </w:p>
    <w:p w14:paraId="37241214" w14:textId="77777777" w:rsidR="00FF0AD9" w:rsidRDefault="00FF0AD9" w:rsidP="00E735ED">
      <w:pPr>
        <w:pStyle w:val="CodePACKT"/>
        <w:rPr>
          <w:rFonts w:eastAsiaTheme="minorHAnsi"/>
          <w:color w:val="000000"/>
          <w:highlight w:val="white"/>
        </w:rPr>
      </w:pPr>
      <w:r>
        <w:rPr>
          <w:rFonts w:eastAsiaTheme="minorHAnsi"/>
          <w:color w:val="000000"/>
          <w:highlight w:val="white"/>
        </w:rPr>
        <w:tab/>
        <w:t>table.insertItem(C);</w:t>
      </w:r>
    </w:p>
    <w:p w14:paraId="7DD6576A" w14:textId="77777777" w:rsidR="00FF0AD9" w:rsidRDefault="00FF0AD9" w:rsidP="00E735ED">
      <w:pPr>
        <w:pStyle w:val="CodePACKT"/>
        <w:rPr>
          <w:rFonts w:eastAsiaTheme="minorHAnsi"/>
          <w:color w:val="000000"/>
          <w:highlight w:val="white"/>
        </w:rPr>
      </w:pPr>
      <w:r>
        <w:rPr>
          <w:rFonts w:eastAsiaTheme="minorHAnsi"/>
          <w:color w:val="000000"/>
          <w:highlight w:val="white"/>
        </w:rPr>
        <w:tab/>
        <w:t>table.printTable();</w:t>
      </w:r>
    </w:p>
    <w:p w14:paraId="22E468A8" w14:textId="77777777" w:rsidR="00FF0AD9" w:rsidRDefault="00FF0AD9" w:rsidP="00E735ED">
      <w:pPr>
        <w:pStyle w:val="CodePACKT"/>
        <w:rPr>
          <w:rFonts w:eastAsiaTheme="minorHAnsi"/>
          <w:color w:val="000000"/>
          <w:highlight w:val="white"/>
        </w:rPr>
      </w:pPr>
      <w:r>
        <w:rPr>
          <w:rFonts w:eastAsiaTheme="minorHAnsi"/>
          <w:color w:val="000000"/>
          <w:highlight w:val="white"/>
        </w:rPr>
        <w:tab/>
      </w:r>
    </w:p>
    <w:p w14:paraId="2F8FC548" w14:textId="77777777" w:rsidR="00FF0AD9" w:rsidRDefault="00FF0AD9" w:rsidP="00E735ED">
      <w:pPr>
        <w:pStyle w:val="CodePACKT"/>
        <w:rPr>
          <w:rFonts w:eastAsiaTheme="minorHAnsi"/>
          <w:color w:val="000000"/>
          <w:highlight w:val="white"/>
        </w:rPr>
      </w:pPr>
    </w:p>
    <w:p w14:paraId="3990233D" w14:textId="77777777" w:rsidR="00FF0AD9" w:rsidRDefault="00FF0AD9" w:rsidP="00E735ED">
      <w:pPr>
        <w:pStyle w:val="CodePACKT"/>
        <w:rPr>
          <w:rFonts w:eastAsiaTheme="minorHAnsi"/>
          <w:color w:val="000000"/>
          <w:highlight w:val="white"/>
        </w:rPr>
      </w:pPr>
      <w:r>
        <w:rPr>
          <w:rFonts w:eastAsiaTheme="minorHAnsi"/>
          <w:color w:val="000000"/>
          <w:highlight w:val="white"/>
        </w:rPr>
        <w:tab/>
      </w:r>
      <w:r>
        <w:rPr>
          <w:rFonts w:eastAsiaTheme="minorHAnsi"/>
          <w:color w:val="008000"/>
          <w:highlight w:val="white"/>
        </w:rPr>
        <w:t>// Remove one item from Hash Table.</w:t>
      </w:r>
    </w:p>
    <w:p w14:paraId="69A4AAF5" w14:textId="77777777" w:rsidR="00FF0AD9" w:rsidRDefault="00FF0AD9" w:rsidP="00E735ED">
      <w:pPr>
        <w:pStyle w:val="CodePACKT"/>
        <w:rPr>
          <w:rFonts w:eastAsiaTheme="minorHAnsi"/>
          <w:color w:val="000000"/>
          <w:highlight w:val="white"/>
        </w:rPr>
      </w:pPr>
      <w:r>
        <w:rPr>
          <w:rFonts w:eastAsiaTheme="minorHAnsi"/>
          <w:color w:val="000000"/>
          <w:highlight w:val="white"/>
        </w:rPr>
        <w:tab/>
        <w:t>table.removeItem(</w:t>
      </w:r>
      <w:r>
        <w:rPr>
          <w:rFonts w:eastAsiaTheme="minorHAnsi"/>
          <w:highlight w:val="white"/>
        </w:rPr>
        <w:t>"Enemy3"</w:t>
      </w:r>
      <w:r>
        <w:rPr>
          <w:rFonts w:eastAsiaTheme="minorHAnsi"/>
          <w:color w:val="000000"/>
          <w:highlight w:val="white"/>
        </w:rPr>
        <w:t>);</w:t>
      </w:r>
    </w:p>
    <w:p w14:paraId="6D3F6400" w14:textId="77777777" w:rsidR="00FF0AD9" w:rsidRDefault="00FF0AD9" w:rsidP="00E735ED">
      <w:pPr>
        <w:pStyle w:val="CodePACKT"/>
        <w:rPr>
          <w:rFonts w:eastAsiaTheme="minorHAnsi"/>
          <w:color w:val="000000"/>
          <w:highlight w:val="white"/>
        </w:rPr>
      </w:pPr>
      <w:r>
        <w:rPr>
          <w:rFonts w:eastAsiaTheme="minorHAnsi"/>
          <w:color w:val="000000"/>
          <w:highlight w:val="white"/>
        </w:rPr>
        <w:lastRenderedPageBreak/>
        <w:tab/>
        <w:t>table.printTable();</w:t>
      </w:r>
    </w:p>
    <w:p w14:paraId="33EC3C87" w14:textId="77777777" w:rsidR="00FF0AD9" w:rsidRDefault="00FF0AD9" w:rsidP="00E735ED">
      <w:pPr>
        <w:pStyle w:val="CodePACKT"/>
        <w:rPr>
          <w:rFonts w:eastAsiaTheme="minorHAnsi"/>
          <w:color w:val="000000"/>
          <w:highlight w:val="white"/>
        </w:rPr>
      </w:pPr>
      <w:r>
        <w:rPr>
          <w:rFonts w:eastAsiaTheme="minorHAnsi"/>
          <w:color w:val="000000"/>
          <w:highlight w:val="white"/>
        </w:rPr>
        <w:tab/>
      </w:r>
    </w:p>
    <w:p w14:paraId="08DAC982" w14:textId="77777777" w:rsidR="00FF0AD9" w:rsidRDefault="00FF0AD9" w:rsidP="00E735ED">
      <w:pPr>
        <w:pStyle w:val="CodePACKT"/>
        <w:rPr>
          <w:rFonts w:eastAsiaTheme="minorHAnsi"/>
          <w:color w:val="000000"/>
          <w:highlight w:val="white"/>
        </w:rPr>
      </w:pPr>
    </w:p>
    <w:p w14:paraId="4C71381F" w14:textId="77777777" w:rsidR="00FF0AD9" w:rsidRDefault="00FF0AD9" w:rsidP="00E735ED">
      <w:pPr>
        <w:pStyle w:val="CodePACKT"/>
        <w:rPr>
          <w:rFonts w:eastAsiaTheme="minorHAnsi"/>
          <w:color w:val="000000"/>
          <w:highlight w:val="white"/>
        </w:rPr>
      </w:pPr>
    </w:p>
    <w:p w14:paraId="2E82EA6F" w14:textId="77777777" w:rsidR="00FF0AD9" w:rsidRDefault="00FF0AD9" w:rsidP="00E735ED">
      <w:pPr>
        <w:pStyle w:val="CodePACKT"/>
        <w:rPr>
          <w:rFonts w:eastAsiaTheme="minorHAnsi"/>
          <w:color w:val="000000"/>
          <w:highlight w:val="white"/>
        </w:rPr>
      </w:pPr>
      <w:r>
        <w:rPr>
          <w:rFonts w:eastAsiaTheme="minorHAnsi"/>
          <w:color w:val="000000"/>
          <w:highlight w:val="white"/>
        </w:rPr>
        <w:tab/>
      </w:r>
      <w:r>
        <w:rPr>
          <w:rFonts w:eastAsiaTheme="minorHAnsi"/>
          <w:color w:val="008000"/>
          <w:highlight w:val="white"/>
        </w:rPr>
        <w:t>// Add 23 items to Hash Table.</w:t>
      </w:r>
    </w:p>
    <w:p w14:paraId="6F6870C0" w14:textId="77777777" w:rsidR="00FF0AD9" w:rsidRDefault="00FF0AD9" w:rsidP="00E735ED">
      <w:pPr>
        <w:pStyle w:val="CodePACKT"/>
        <w:rPr>
          <w:rFonts w:eastAsiaTheme="minorHAnsi"/>
          <w:color w:val="000000"/>
          <w:highlight w:val="white"/>
        </w:rPr>
      </w:pPr>
      <w:r>
        <w:rPr>
          <w:rFonts w:eastAsiaTheme="minorHAnsi"/>
          <w:color w:val="000000"/>
          <w:highlight w:val="white"/>
        </w:rPr>
        <w:tab/>
        <w:t>table.insertItem(D);</w:t>
      </w:r>
    </w:p>
    <w:p w14:paraId="14BA5A15" w14:textId="77777777" w:rsidR="00FF0AD9" w:rsidRDefault="00FF0AD9" w:rsidP="00E735ED">
      <w:pPr>
        <w:pStyle w:val="CodePACKT"/>
        <w:rPr>
          <w:rFonts w:eastAsiaTheme="minorHAnsi"/>
          <w:color w:val="000000"/>
          <w:highlight w:val="white"/>
        </w:rPr>
      </w:pPr>
      <w:r>
        <w:rPr>
          <w:rFonts w:eastAsiaTheme="minorHAnsi"/>
          <w:color w:val="000000"/>
          <w:highlight w:val="white"/>
        </w:rPr>
        <w:tab/>
        <w:t>table.insertItem(E);</w:t>
      </w:r>
    </w:p>
    <w:p w14:paraId="4C1E937F" w14:textId="77777777" w:rsidR="00FF0AD9" w:rsidRDefault="00FF0AD9" w:rsidP="00E735ED">
      <w:pPr>
        <w:pStyle w:val="CodePACKT"/>
        <w:rPr>
          <w:rFonts w:eastAsiaTheme="minorHAnsi"/>
          <w:color w:val="000000"/>
          <w:highlight w:val="white"/>
        </w:rPr>
      </w:pPr>
      <w:r>
        <w:rPr>
          <w:rFonts w:eastAsiaTheme="minorHAnsi"/>
          <w:color w:val="000000"/>
          <w:highlight w:val="white"/>
        </w:rPr>
        <w:tab/>
        <w:t>table.insertItem(F);</w:t>
      </w:r>
    </w:p>
    <w:p w14:paraId="4C0D4DFF" w14:textId="77777777" w:rsidR="00FF0AD9" w:rsidRDefault="00FF0AD9" w:rsidP="00E735ED">
      <w:pPr>
        <w:pStyle w:val="CodePACKT"/>
        <w:rPr>
          <w:rFonts w:eastAsiaTheme="minorHAnsi"/>
          <w:color w:val="000000"/>
          <w:highlight w:val="white"/>
        </w:rPr>
      </w:pPr>
      <w:r>
        <w:rPr>
          <w:rFonts w:eastAsiaTheme="minorHAnsi"/>
          <w:color w:val="000000"/>
          <w:highlight w:val="white"/>
        </w:rPr>
        <w:tab/>
        <w:t>table.insertItem(G);</w:t>
      </w:r>
    </w:p>
    <w:p w14:paraId="357607D4" w14:textId="77777777" w:rsidR="00FF0AD9" w:rsidRDefault="00FF0AD9" w:rsidP="00E735ED">
      <w:pPr>
        <w:pStyle w:val="CodePACKT"/>
        <w:rPr>
          <w:rFonts w:eastAsiaTheme="minorHAnsi"/>
          <w:color w:val="000000"/>
          <w:highlight w:val="white"/>
        </w:rPr>
      </w:pPr>
      <w:r>
        <w:rPr>
          <w:rFonts w:eastAsiaTheme="minorHAnsi"/>
          <w:color w:val="000000"/>
          <w:highlight w:val="white"/>
        </w:rPr>
        <w:tab/>
        <w:t>table.insertItem(H);</w:t>
      </w:r>
    </w:p>
    <w:p w14:paraId="0C1721D7" w14:textId="77777777" w:rsidR="00FF0AD9" w:rsidRDefault="00FF0AD9" w:rsidP="00E735ED">
      <w:pPr>
        <w:pStyle w:val="CodePACKT"/>
        <w:rPr>
          <w:rFonts w:eastAsiaTheme="minorHAnsi"/>
          <w:color w:val="000000"/>
          <w:highlight w:val="white"/>
        </w:rPr>
      </w:pPr>
      <w:r>
        <w:rPr>
          <w:rFonts w:eastAsiaTheme="minorHAnsi"/>
          <w:color w:val="000000"/>
          <w:highlight w:val="white"/>
        </w:rPr>
        <w:tab/>
        <w:t>table.insertItem(I);</w:t>
      </w:r>
    </w:p>
    <w:p w14:paraId="6E79F611" w14:textId="77777777" w:rsidR="00FF0AD9" w:rsidRDefault="00FF0AD9" w:rsidP="00E735ED">
      <w:pPr>
        <w:pStyle w:val="CodePACKT"/>
        <w:rPr>
          <w:rFonts w:eastAsiaTheme="minorHAnsi"/>
          <w:color w:val="000000"/>
          <w:highlight w:val="white"/>
        </w:rPr>
      </w:pPr>
      <w:r>
        <w:rPr>
          <w:rFonts w:eastAsiaTheme="minorHAnsi"/>
          <w:color w:val="000000"/>
          <w:highlight w:val="white"/>
        </w:rPr>
        <w:tab/>
        <w:t>table.insertItem(J);</w:t>
      </w:r>
    </w:p>
    <w:p w14:paraId="57E1D685" w14:textId="77777777" w:rsidR="00FF0AD9" w:rsidRDefault="00FF0AD9" w:rsidP="00E735ED">
      <w:pPr>
        <w:pStyle w:val="CodePACKT"/>
        <w:rPr>
          <w:rFonts w:eastAsiaTheme="minorHAnsi"/>
          <w:color w:val="000000"/>
          <w:highlight w:val="white"/>
        </w:rPr>
      </w:pPr>
      <w:r>
        <w:rPr>
          <w:rFonts w:eastAsiaTheme="minorHAnsi"/>
          <w:color w:val="000000"/>
          <w:highlight w:val="white"/>
        </w:rPr>
        <w:tab/>
        <w:t>table.insertItem(K);</w:t>
      </w:r>
    </w:p>
    <w:p w14:paraId="0DEF9F56" w14:textId="77777777" w:rsidR="00FF0AD9" w:rsidRDefault="00FF0AD9" w:rsidP="00E735ED">
      <w:pPr>
        <w:pStyle w:val="CodePACKT"/>
        <w:rPr>
          <w:rFonts w:eastAsiaTheme="minorHAnsi"/>
          <w:color w:val="000000"/>
          <w:highlight w:val="white"/>
        </w:rPr>
      </w:pPr>
      <w:r>
        <w:rPr>
          <w:rFonts w:eastAsiaTheme="minorHAnsi"/>
          <w:color w:val="000000"/>
          <w:highlight w:val="white"/>
        </w:rPr>
        <w:tab/>
        <w:t>table.insertItem(L);</w:t>
      </w:r>
    </w:p>
    <w:p w14:paraId="3CC052C0" w14:textId="77777777" w:rsidR="00FF0AD9" w:rsidRDefault="00FF0AD9" w:rsidP="00E735ED">
      <w:pPr>
        <w:pStyle w:val="CodePACKT"/>
        <w:rPr>
          <w:rFonts w:eastAsiaTheme="minorHAnsi"/>
          <w:color w:val="000000"/>
          <w:highlight w:val="white"/>
        </w:rPr>
      </w:pPr>
      <w:r>
        <w:rPr>
          <w:rFonts w:eastAsiaTheme="minorHAnsi"/>
          <w:color w:val="000000"/>
          <w:highlight w:val="white"/>
        </w:rPr>
        <w:tab/>
        <w:t>table.insertItem(M);</w:t>
      </w:r>
    </w:p>
    <w:p w14:paraId="3933658B" w14:textId="77777777" w:rsidR="00FF0AD9" w:rsidRDefault="00FF0AD9" w:rsidP="00E735ED">
      <w:pPr>
        <w:pStyle w:val="CodePACKT"/>
        <w:rPr>
          <w:rFonts w:eastAsiaTheme="minorHAnsi"/>
          <w:color w:val="000000"/>
          <w:highlight w:val="white"/>
        </w:rPr>
      </w:pPr>
      <w:r>
        <w:rPr>
          <w:rFonts w:eastAsiaTheme="minorHAnsi"/>
          <w:color w:val="000000"/>
          <w:highlight w:val="white"/>
        </w:rPr>
        <w:tab/>
        <w:t>table.insertItem(N);</w:t>
      </w:r>
    </w:p>
    <w:p w14:paraId="03CB5E84" w14:textId="77777777" w:rsidR="00FF0AD9" w:rsidRDefault="00FF0AD9" w:rsidP="00E735ED">
      <w:pPr>
        <w:pStyle w:val="CodePACKT"/>
        <w:rPr>
          <w:rFonts w:eastAsiaTheme="minorHAnsi"/>
          <w:color w:val="000000"/>
          <w:highlight w:val="white"/>
        </w:rPr>
      </w:pPr>
      <w:r>
        <w:rPr>
          <w:rFonts w:eastAsiaTheme="minorHAnsi"/>
          <w:color w:val="000000"/>
          <w:highlight w:val="white"/>
        </w:rPr>
        <w:tab/>
        <w:t>table.insertItem(O);</w:t>
      </w:r>
    </w:p>
    <w:p w14:paraId="2BF59957" w14:textId="77777777" w:rsidR="00FF0AD9" w:rsidRDefault="00FF0AD9" w:rsidP="00E735ED">
      <w:pPr>
        <w:pStyle w:val="CodePACKT"/>
        <w:rPr>
          <w:rFonts w:eastAsiaTheme="minorHAnsi"/>
          <w:color w:val="000000"/>
          <w:highlight w:val="white"/>
        </w:rPr>
      </w:pPr>
      <w:r>
        <w:rPr>
          <w:rFonts w:eastAsiaTheme="minorHAnsi"/>
          <w:color w:val="000000"/>
          <w:highlight w:val="white"/>
        </w:rPr>
        <w:tab/>
        <w:t>table.insertItem(P);</w:t>
      </w:r>
    </w:p>
    <w:p w14:paraId="0808589B" w14:textId="77777777" w:rsidR="00FF0AD9" w:rsidRDefault="00FF0AD9" w:rsidP="00E735ED">
      <w:pPr>
        <w:pStyle w:val="CodePACKT"/>
        <w:rPr>
          <w:rFonts w:eastAsiaTheme="minorHAnsi"/>
          <w:color w:val="000000"/>
          <w:highlight w:val="white"/>
        </w:rPr>
      </w:pPr>
      <w:r>
        <w:rPr>
          <w:rFonts w:eastAsiaTheme="minorHAnsi"/>
          <w:color w:val="000000"/>
          <w:highlight w:val="white"/>
        </w:rPr>
        <w:tab/>
        <w:t>table.insertItem(Q);</w:t>
      </w:r>
    </w:p>
    <w:p w14:paraId="433BD60D" w14:textId="77777777" w:rsidR="00FF0AD9" w:rsidRDefault="00FF0AD9" w:rsidP="00E735ED">
      <w:pPr>
        <w:pStyle w:val="CodePACKT"/>
        <w:rPr>
          <w:rFonts w:eastAsiaTheme="minorHAnsi"/>
          <w:color w:val="000000"/>
          <w:highlight w:val="white"/>
        </w:rPr>
      </w:pPr>
      <w:r>
        <w:rPr>
          <w:rFonts w:eastAsiaTheme="minorHAnsi"/>
          <w:color w:val="000000"/>
          <w:highlight w:val="white"/>
        </w:rPr>
        <w:tab/>
        <w:t>table.insertItem(R);</w:t>
      </w:r>
    </w:p>
    <w:p w14:paraId="698F7CD9" w14:textId="77777777" w:rsidR="00FF0AD9" w:rsidRDefault="00FF0AD9" w:rsidP="00E735ED">
      <w:pPr>
        <w:pStyle w:val="CodePACKT"/>
        <w:rPr>
          <w:rFonts w:eastAsiaTheme="minorHAnsi"/>
          <w:color w:val="000000"/>
          <w:highlight w:val="white"/>
        </w:rPr>
      </w:pPr>
      <w:r>
        <w:rPr>
          <w:rFonts w:eastAsiaTheme="minorHAnsi"/>
          <w:color w:val="000000"/>
          <w:highlight w:val="white"/>
        </w:rPr>
        <w:tab/>
        <w:t>table.insertItem(S);</w:t>
      </w:r>
    </w:p>
    <w:p w14:paraId="40B57FA7" w14:textId="77777777" w:rsidR="00FF0AD9" w:rsidRDefault="00FF0AD9" w:rsidP="00E735ED">
      <w:pPr>
        <w:pStyle w:val="CodePACKT"/>
        <w:rPr>
          <w:rFonts w:eastAsiaTheme="minorHAnsi"/>
          <w:color w:val="000000"/>
          <w:highlight w:val="white"/>
        </w:rPr>
      </w:pPr>
      <w:r>
        <w:rPr>
          <w:rFonts w:eastAsiaTheme="minorHAnsi"/>
          <w:color w:val="000000"/>
          <w:highlight w:val="white"/>
        </w:rPr>
        <w:tab/>
        <w:t>table.insertItem(T);</w:t>
      </w:r>
    </w:p>
    <w:p w14:paraId="0DEEF5F3" w14:textId="77777777" w:rsidR="00FF0AD9" w:rsidRDefault="00FF0AD9" w:rsidP="00E735ED">
      <w:pPr>
        <w:pStyle w:val="CodePACKT"/>
        <w:rPr>
          <w:rFonts w:eastAsiaTheme="minorHAnsi"/>
          <w:color w:val="000000"/>
          <w:highlight w:val="white"/>
        </w:rPr>
      </w:pPr>
      <w:r>
        <w:rPr>
          <w:rFonts w:eastAsiaTheme="minorHAnsi"/>
          <w:color w:val="000000"/>
          <w:highlight w:val="white"/>
        </w:rPr>
        <w:tab/>
        <w:t>table.insertItem(U);</w:t>
      </w:r>
    </w:p>
    <w:p w14:paraId="235E1B4F" w14:textId="77777777" w:rsidR="00FF0AD9" w:rsidRDefault="00FF0AD9" w:rsidP="00E735ED">
      <w:pPr>
        <w:pStyle w:val="CodePACKT"/>
        <w:rPr>
          <w:rFonts w:eastAsiaTheme="minorHAnsi"/>
          <w:color w:val="000000"/>
          <w:highlight w:val="white"/>
        </w:rPr>
      </w:pPr>
      <w:r>
        <w:rPr>
          <w:rFonts w:eastAsiaTheme="minorHAnsi"/>
          <w:color w:val="000000"/>
          <w:highlight w:val="white"/>
        </w:rPr>
        <w:tab/>
        <w:t>table.insertItem(V);</w:t>
      </w:r>
    </w:p>
    <w:p w14:paraId="6C4A69BB" w14:textId="77777777" w:rsidR="00FF0AD9" w:rsidRDefault="00FF0AD9" w:rsidP="00E735ED">
      <w:pPr>
        <w:pStyle w:val="CodePACKT"/>
        <w:rPr>
          <w:rFonts w:eastAsiaTheme="minorHAnsi"/>
          <w:color w:val="000000"/>
          <w:highlight w:val="white"/>
        </w:rPr>
      </w:pPr>
      <w:r>
        <w:rPr>
          <w:rFonts w:eastAsiaTheme="minorHAnsi"/>
          <w:color w:val="000000"/>
          <w:highlight w:val="white"/>
        </w:rPr>
        <w:tab/>
        <w:t>table.insertItem(W);</w:t>
      </w:r>
    </w:p>
    <w:p w14:paraId="7DC7286F" w14:textId="77777777" w:rsidR="00FF0AD9" w:rsidRDefault="00FF0AD9" w:rsidP="00E735ED">
      <w:pPr>
        <w:pStyle w:val="CodePACKT"/>
        <w:rPr>
          <w:rFonts w:eastAsiaTheme="minorHAnsi"/>
          <w:color w:val="000000"/>
          <w:highlight w:val="white"/>
        </w:rPr>
      </w:pPr>
      <w:r>
        <w:rPr>
          <w:rFonts w:eastAsiaTheme="minorHAnsi"/>
          <w:color w:val="000000"/>
          <w:highlight w:val="white"/>
        </w:rPr>
        <w:tab/>
        <w:t>table.insertItem(X);</w:t>
      </w:r>
    </w:p>
    <w:p w14:paraId="5C67341E" w14:textId="77777777" w:rsidR="00FF0AD9" w:rsidRDefault="00FF0AD9" w:rsidP="00E735ED">
      <w:pPr>
        <w:pStyle w:val="CodePACKT"/>
        <w:rPr>
          <w:rFonts w:eastAsiaTheme="minorHAnsi"/>
          <w:color w:val="000000"/>
          <w:highlight w:val="white"/>
        </w:rPr>
      </w:pPr>
      <w:r>
        <w:rPr>
          <w:rFonts w:eastAsiaTheme="minorHAnsi"/>
          <w:color w:val="000000"/>
          <w:highlight w:val="white"/>
        </w:rPr>
        <w:tab/>
        <w:t>table.insertItem(Y);</w:t>
      </w:r>
    </w:p>
    <w:p w14:paraId="7E473E3C" w14:textId="77777777" w:rsidR="00FF0AD9" w:rsidRDefault="00FF0AD9" w:rsidP="00E735ED">
      <w:pPr>
        <w:pStyle w:val="CodePACKT"/>
        <w:rPr>
          <w:rFonts w:eastAsiaTheme="minorHAnsi"/>
          <w:color w:val="000000"/>
          <w:highlight w:val="white"/>
        </w:rPr>
      </w:pPr>
      <w:r>
        <w:rPr>
          <w:rFonts w:eastAsiaTheme="minorHAnsi"/>
          <w:color w:val="000000"/>
          <w:highlight w:val="white"/>
        </w:rPr>
        <w:tab/>
        <w:t>table.insertItem(Z);</w:t>
      </w:r>
    </w:p>
    <w:p w14:paraId="0E2B6DC0" w14:textId="77777777" w:rsidR="00FF0AD9" w:rsidRDefault="00FF0AD9" w:rsidP="00E735ED">
      <w:pPr>
        <w:pStyle w:val="CodePACKT"/>
        <w:rPr>
          <w:rFonts w:eastAsiaTheme="minorHAnsi"/>
          <w:color w:val="000000"/>
          <w:highlight w:val="white"/>
        </w:rPr>
      </w:pPr>
      <w:r>
        <w:rPr>
          <w:rFonts w:eastAsiaTheme="minorHAnsi"/>
          <w:color w:val="000000"/>
          <w:highlight w:val="white"/>
        </w:rPr>
        <w:tab/>
        <w:t>table.printTable();</w:t>
      </w:r>
    </w:p>
    <w:p w14:paraId="331E0C3C" w14:textId="77777777" w:rsidR="00FF0AD9" w:rsidRDefault="00FF0AD9" w:rsidP="00E735ED">
      <w:pPr>
        <w:pStyle w:val="CodePACKT"/>
        <w:rPr>
          <w:rFonts w:eastAsiaTheme="minorHAnsi"/>
          <w:color w:val="000000"/>
          <w:highlight w:val="white"/>
        </w:rPr>
      </w:pPr>
    </w:p>
    <w:p w14:paraId="22C81717" w14:textId="77777777" w:rsidR="00FF0AD9" w:rsidRDefault="00FF0AD9" w:rsidP="00E735ED">
      <w:pPr>
        <w:pStyle w:val="CodePACKT"/>
        <w:rPr>
          <w:rFonts w:eastAsiaTheme="minorHAnsi"/>
          <w:color w:val="000000"/>
          <w:highlight w:val="white"/>
        </w:rPr>
      </w:pPr>
    </w:p>
    <w:p w14:paraId="712A9728" w14:textId="77777777" w:rsidR="00FF0AD9" w:rsidRDefault="00FF0AD9" w:rsidP="00E735ED">
      <w:pPr>
        <w:pStyle w:val="CodePACKT"/>
        <w:rPr>
          <w:rFonts w:eastAsiaTheme="minorHAnsi"/>
          <w:color w:val="000000"/>
          <w:highlight w:val="white"/>
        </w:rPr>
      </w:pPr>
      <w:r>
        <w:rPr>
          <w:rFonts w:eastAsiaTheme="minorHAnsi"/>
          <w:color w:val="000000"/>
          <w:highlight w:val="white"/>
        </w:rPr>
        <w:tab/>
      </w:r>
      <w:r>
        <w:rPr>
          <w:rFonts w:eastAsiaTheme="minorHAnsi"/>
          <w:color w:val="008000"/>
          <w:highlight w:val="white"/>
        </w:rPr>
        <w:t>// Look up an item in the hash table</w:t>
      </w:r>
    </w:p>
    <w:p w14:paraId="09F5D684" w14:textId="77777777" w:rsidR="00FF0AD9" w:rsidRDefault="00FF0AD9" w:rsidP="00E735ED">
      <w:pPr>
        <w:pStyle w:val="CodePACKT"/>
        <w:rPr>
          <w:rFonts w:eastAsiaTheme="minorHAnsi"/>
          <w:color w:val="000000"/>
          <w:highlight w:val="white"/>
        </w:rPr>
      </w:pPr>
      <w:r>
        <w:rPr>
          <w:rFonts w:eastAsiaTheme="minorHAnsi"/>
          <w:color w:val="000000"/>
          <w:highlight w:val="white"/>
        </w:rPr>
        <w:tab/>
      </w:r>
      <w:r>
        <w:rPr>
          <w:rFonts w:eastAsiaTheme="minorHAnsi"/>
          <w:color w:val="2B91AF"/>
          <w:highlight w:val="white"/>
        </w:rPr>
        <w:t>Item</w:t>
      </w:r>
      <w:r>
        <w:rPr>
          <w:rFonts w:eastAsiaTheme="minorHAnsi"/>
          <w:color w:val="000000"/>
          <w:highlight w:val="white"/>
        </w:rPr>
        <w:t xml:space="preserve"> * result = table.getItemByKey(</w:t>
      </w:r>
      <w:r>
        <w:rPr>
          <w:rFonts w:eastAsiaTheme="minorHAnsi"/>
          <w:highlight w:val="white"/>
        </w:rPr>
        <w:t>"Enemy4"</w:t>
      </w:r>
      <w:r>
        <w:rPr>
          <w:rFonts w:eastAsiaTheme="minorHAnsi"/>
          <w:color w:val="000000"/>
          <w:highlight w:val="white"/>
        </w:rPr>
        <w:t>);</w:t>
      </w:r>
    </w:p>
    <w:p w14:paraId="37333888" w14:textId="77777777" w:rsidR="00FF0AD9" w:rsidRDefault="00FF0AD9" w:rsidP="00E735ED">
      <w:pPr>
        <w:pStyle w:val="CodePACKT"/>
        <w:rPr>
          <w:rFonts w:eastAsiaTheme="minorHAnsi"/>
          <w:color w:val="000000"/>
          <w:highlight w:val="white"/>
        </w:rPr>
      </w:pPr>
      <w:r>
        <w:rPr>
          <w:rFonts w:eastAsiaTheme="minorHAnsi"/>
          <w:color w:val="000000"/>
          <w:highlight w:val="white"/>
        </w:rPr>
        <w:tab/>
      </w:r>
      <w:r>
        <w:rPr>
          <w:rFonts w:eastAsiaTheme="minorHAnsi"/>
          <w:color w:val="0000FF"/>
          <w:highlight w:val="white"/>
        </w:rPr>
        <w:t>if</w:t>
      </w:r>
      <w:r>
        <w:rPr>
          <w:rFonts w:eastAsiaTheme="minorHAnsi"/>
          <w:color w:val="000000"/>
          <w:highlight w:val="white"/>
        </w:rPr>
        <w:t xml:space="preserve"> (result!=</w:t>
      </w:r>
      <w:r>
        <w:rPr>
          <w:rFonts w:eastAsiaTheme="minorHAnsi"/>
          <w:color w:val="0000FF"/>
          <w:highlight w:val="white"/>
        </w:rPr>
        <w:t>nullptr</w:t>
      </w:r>
      <w:r>
        <w:rPr>
          <w:rFonts w:eastAsiaTheme="minorHAnsi"/>
          <w:color w:val="000000"/>
          <w:highlight w:val="white"/>
        </w:rPr>
        <w:t>)</w:t>
      </w:r>
    </w:p>
    <w:p w14:paraId="430C842F" w14:textId="77777777" w:rsidR="00FF0AD9" w:rsidRDefault="00FF0AD9" w:rsidP="00E735ED">
      <w:pPr>
        <w:pStyle w:val="CodePACKT"/>
        <w:rPr>
          <w:rFonts w:eastAsiaTheme="minorHAnsi"/>
          <w:color w:val="000000"/>
          <w:highlight w:val="white"/>
        </w:rPr>
      </w:pPr>
      <w:r>
        <w:rPr>
          <w:rFonts w:eastAsiaTheme="minorHAnsi"/>
          <w:color w:val="000000"/>
          <w:highlight w:val="white"/>
        </w:rPr>
        <w:tab/>
        <w:t>cout &lt;&lt; endl&lt;&lt;</w:t>
      </w:r>
      <w:r>
        <w:rPr>
          <w:rFonts w:eastAsiaTheme="minorHAnsi"/>
          <w:highlight w:val="white"/>
        </w:rPr>
        <w:t>"The next key is "</w:t>
      </w:r>
      <w:r>
        <w:rPr>
          <w:rFonts w:eastAsiaTheme="minorHAnsi"/>
          <w:color w:val="000000"/>
          <w:highlight w:val="white"/>
        </w:rPr>
        <w:t>&lt;&lt;result-&gt;next-&gt;key &lt;&lt; endl;</w:t>
      </w:r>
    </w:p>
    <w:p w14:paraId="5237E38D" w14:textId="77777777" w:rsidR="00FF0AD9" w:rsidRDefault="00FF0AD9" w:rsidP="00E735ED">
      <w:pPr>
        <w:pStyle w:val="CodePACKT"/>
        <w:rPr>
          <w:rFonts w:eastAsiaTheme="minorHAnsi"/>
          <w:color w:val="000000"/>
          <w:highlight w:val="white"/>
        </w:rPr>
      </w:pPr>
    </w:p>
    <w:p w14:paraId="45218851" w14:textId="77777777" w:rsidR="00FF0AD9" w:rsidRDefault="00FF0AD9" w:rsidP="00E735ED">
      <w:pPr>
        <w:pStyle w:val="CodePACKT"/>
        <w:rPr>
          <w:rFonts w:eastAsiaTheme="minorHAnsi"/>
          <w:color w:val="000000"/>
          <w:highlight w:val="white"/>
        </w:rPr>
      </w:pPr>
      <w:r>
        <w:rPr>
          <w:rFonts w:eastAsiaTheme="minorHAnsi"/>
          <w:color w:val="000000"/>
          <w:highlight w:val="white"/>
        </w:rPr>
        <w:tab/>
        <w:t>_getch();</w:t>
      </w:r>
    </w:p>
    <w:p w14:paraId="32775B13" w14:textId="77777777" w:rsidR="00FF0AD9" w:rsidRDefault="00FF0AD9" w:rsidP="00E735ED">
      <w:pPr>
        <w:pStyle w:val="CodePACKT"/>
        <w:rPr>
          <w:rFonts w:eastAsiaTheme="minorHAnsi"/>
          <w:color w:val="000000"/>
          <w:highlight w:val="white"/>
        </w:rPr>
      </w:pPr>
      <w:r>
        <w:rPr>
          <w:rFonts w:eastAsiaTheme="minorHAnsi"/>
          <w:color w:val="000000"/>
          <w:highlight w:val="white"/>
        </w:rPr>
        <w:tab/>
      </w:r>
      <w:r>
        <w:rPr>
          <w:rFonts w:eastAsiaTheme="minorHAnsi"/>
          <w:color w:val="0000FF"/>
          <w:highlight w:val="white"/>
        </w:rPr>
        <w:t>return</w:t>
      </w:r>
      <w:r>
        <w:rPr>
          <w:rFonts w:eastAsiaTheme="minorHAnsi"/>
          <w:color w:val="000000"/>
          <w:highlight w:val="white"/>
        </w:rPr>
        <w:t xml:space="preserve"> 0;</w:t>
      </w:r>
    </w:p>
    <w:p w14:paraId="591B1A1E" w14:textId="27EDC4F7" w:rsidR="001225D8" w:rsidRDefault="00FF0AD9" w:rsidP="00E735ED">
      <w:pPr>
        <w:pStyle w:val="CodePACKT"/>
      </w:pPr>
      <w:r>
        <w:rPr>
          <w:rFonts w:eastAsiaTheme="minorHAnsi"/>
          <w:color w:val="000000"/>
          <w:highlight w:val="white"/>
        </w:rPr>
        <w:t>}</w:t>
      </w:r>
    </w:p>
    <w:p w14:paraId="47FE049E" w14:textId="6C6F58B2" w:rsidR="00961423" w:rsidRPr="00977368" w:rsidRDefault="00A174F2" w:rsidP="00E735ED">
      <w:pPr>
        <w:pStyle w:val="CodePACKT"/>
        <w:rPr>
          <w:b/>
          <w:u w:val="single"/>
        </w:rPr>
      </w:pPr>
      <w:r>
        <w:rPr>
          <w:b/>
          <w:u w:val="single"/>
        </w:rPr>
        <w:t>LinkedList</w:t>
      </w:r>
      <w:r w:rsidR="00961423" w:rsidRPr="00977368">
        <w:rPr>
          <w:b/>
          <w:u w:val="single"/>
        </w:rPr>
        <w:t>.h</w:t>
      </w:r>
    </w:p>
    <w:p w14:paraId="20AD2D60" w14:textId="69CCAF56" w:rsidR="00A174F2" w:rsidRDefault="00A174F2" w:rsidP="00E735ED">
      <w:pPr>
        <w:pStyle w:val="CodePACKT"/>
        <w:rPr>
          <w:rFonts w:eastAsiaTheme="minorHAnsi"/>
          <w:color w:val="000000"/>
          <w:highlight w:val="white"/>
        </w:rPr>
      </w:pPr>
      <w:r>
        <w:rPr>
          <w:rFonts w:eastAsiaTheme="minorHAnsi"/>
          <w:color w:val="0000FF"/>
          <w:highlight w:val="white"/>
        </w:rPr>
        <w:t>#ifndef</w:t>
      </w:r>
      <w:r>
        <w:rPr>
          <w:rFonts w:eastAsiaTheme="minorHAnsi"/>
          <w:color w:val="000000"/>
          <w:highlight w:val="white"/>
        </w:rPr>
        <w:t xml:space="preserve"> LinkedList_h</w:t>
      </w:r>
    </w:p>
    <w:p w14:paraId="2EB28395" w14:textId="77777777" w:rsidR="00A174F2" w:rsidRDefault="00A174F2" w:rsidP="00E735ED">
      <w:pPr>
        <w:pStyle w:val="CodePACKT"/>
        <w:rPr>
          <w:rFonts w:eastAsiaTheme="minorHAnsi"/>
          <w:color w:val="000000"/>
          <w:highlight w:val="white"/>
        </w:rPr>
      </w:pPr>
      <w:r>
        <w:rPr>
          <w:rFonts w:eastAsiaTheme="minorHAnsi"/>
          <w:color w:val="0000FF"/>
          <w:highlight w:val="white"/>
        </w:rPr>
        <w:t>#define</w:t>
      </w:r>
      <w:r>
        <w:rPr>
          <w:rFonts w:eastAsiaTheme="minorHAnsi"/>
          <w:color w:val="000000"/>
          <w:highlight w:val="white"/>
        </w:rPr>
        <w:t xml:space="preserve"> </w:t>
      </w:r>
      <w:r>
        <w:rPr>
          <w:rFonts w:eastAsiaTheme="minorHAnsi"/>
          <w:color w:val="6F008A"/>
          <w:highlight w:val="white"/>
        </w:rPr>
        <w:t>LinkedList_h</w:t>
      </w:r>
    </w:p>
    <w:p w14:paraId="116EBE74" w14:textId="77777777" w:rsidR="00A174F2" w:rsidRDefault="00A174F2" w:rsidP="00E735ED">
      <w:pPr>
        <w:pStyle w:val="CodePACKT"/>
        <w:rPr>
          <w:rFonts w:eastAsiaTheme="minorHAnsi"/>
          <w:color w:val="000000"/>
          <w:highlight w:val="white"/>
        </w:rPr>
      </w:pPr>
    </w:p>
    <w:p w14:paraId="608D1B04" w14:textId="77777777" w:rsidR="00A174F2" w:rsidRDefault="00A174F2" w:rsidP="00E735ED">
      <w:pPr>
        <w:pStyle w:val="CodePACKT"/>
        <w:rPr>
          <w:rFonts w:eastAsiaTheme="minorHAnsi"/>
          <w:color w:val="000000"/>
          <w:highlight w:val="white"/>
        </w:rPr>
      </w:pPr>
      <w:r>
        <w:rPr>
          <w:rFonts w:eastAsiaTheme="minorHAnsi"/>
          <w:color w:val="0000FF"/>
          <w:highlight w:val="white"/>
        </w:rPr>
        <w:t>#include</w:t>
      </w:r>
      <w:r>
        <w:rPr>
          <w:rFonts w:eastAsiaTheme="minorHAnsi"/>
          <w:color w:val="000000"/>
          <w:highlight w:val="white"/>
        </w:rPr>
        <w:t xml:space="preserve"> </w:t>
      </w:r>
      <w:r>
        <w:rPr>
          <w:rFonts w:eastAsiaTheme="minorHAnsi"/>
          <w:highlight w:val="white"/>
        </w:rPr>
        <w:t>&lt;iostream&gt;</w:t>
      </w:r>
    </w:p>
    <w:p w14:paraId="20524F1B" w14:textId="77777777" w:rsidR="00A174F2" w:rsidRDefault="00A174F2" w:rsidP="00E735ED">
      <w:pPr>
        <w:pStyle w:val="CodePACKT"/>
        <w:rPr>
          <w:rFonts w:eastAsiaTheme="minorHAnsi"/>
          <w:color w:val="000000"/>
          <w:highlight w:val="white"/>
        </w:rPr>
      </w:pPr>
      <w:r>
        <w:rPr>
          <w:rFonts w:eastAsiaTheme="minorHAnsi"/>
          <w:color w:val="0000FF"/>
          <w:highlight w:val="white"/>
        </w:rPr>
        <w:t>#include</w:t>
      </w:r>
      <w:r>
        <w:rPr>
          <w:rFonts w:eastAsiaTheme="minorHAnsi"/>
          <w:color w:val="000000"/>
          <w:highlight w:val="white"/>
        </w:rPr>
        <w:t xml:space="preserve"> </w:t>
      </w:r>
      <w:r>
        <w:rPr>
          <w:rFonts w:eastAsiaTheme="minorHAnsi"/>
          <w:highlight w:val="white"/>
        </w:rPr>
        <w:t>&lt;string&gt;</w:t>
      </w:r>
    </w:p>
    <w:p w14:paraId="10B192CE" w14:textId="77777777" w:rsidR="00A174F2" w:rsidRDefault="00A174F2" w:rsidP="00E735ED">
      <w:pPr>
        <w:pStyle w:val="CodePACKT"/>
        <w:rPr>
          <w:rFonts w:eastAsiaTheme="minorHAnsi"/>
          <w:color w:val="000000"/>
          <w:highlight w:val="white"/>
        </w:rPr>
      </w:pPr>
      <w:r>
        <w:rPr>
          <w:rFonts w:eastAsiaTheme="minorHAnsi"/>
          <w:color w:val="0000FF"/>
          <w:highlight w:val="white"/>
        </w:rPr>
        <w:lastRenderedPageBreak/>
        <w:t>using</w:t>
      </w:r>
      <w:r>
        <w:rPr>
          <w:rFonts w:eastAsiaTheme="minorHAnsi"/>
          <w:color w:val="000000"/>
          <w:highlight w:val="white"/>
        </w:rPr>
        <w:t xml:space="preserve"> </w:t>
      </w:r>
      <w:r>
        <w:rPr>
          <w:rFonts w:eastAsiaTheme="minorHAnsi"/>
          <w:color w:val="0000FF"/>
          <w:highlight w:val="white"/>
        </w:rPr>
        <w:t>namespace</w:t>
      </w:r>
      <w:r>
        <w:rPr>
          <w:rFonts w:eastAsiaTheme="minorHAnsi"/>
          <w:color w:val="000000"/>
          <w:highlight w:val="white"/>
        </w:rPr>
        <w:t xml:space="preserve"> std;</w:t>
      </w:r>
    </w:p>
    <w:p w14:paraId="0759B411" w14:textId="77777777" w:rsidR="00A174F2" w:rsidRDefault="00A174F2" w:rsidP="00E735ED">
      <w:pPr>
        <w:pStyle w:val="CodePACKT"/>
        <w:rPr>
          <w:rFonts w:eastAsiaTheme="minorHAnsi"/>
          <w:color w:val="000000"/>
          <w:highlight w:val="white"/>
        </w:rPr>
      </w:pPr>
    </w:p>
    <w:p w14:paraId="175DB1BE" w14:textId="77777777" w:rsidR="00A174F2" w:rsidRDefault="00A174F2" w:rsidP="00E735ED">
      <w:pPr>
        <w:pStyle w:val="CodePACKT"/>
        <w:rPr>
          <w:rFonts w:eastAsiaTheme="minorHAnsi"/>
          <w:color w:val="000000"/>
          <w:highlight w:val="white"/>
        </w:rPr>
      </w:pPr>
      <w:r>
        <w:rPr>
          <w:rFonts w:eastAsiaTheme="minorHAnsi"/>
          <w:color w:val="008000"/>
          <w:highlight w:val="white"/>
        </w:rPr>
        <w:t>//*****************************************************************</w:t>
      </w:r>
    </w:p>
    <w:p w14:paraId="00787708" w14:textId="77777777" w:rsidR="00A174F2" w:rsidRDefault="00A174F2" w:rsidP="00E735ED">
      <w:pPr>
        <w:pStyle w:val="CodePACKT"/>
        <w:rPr>
          <w:rFonts w:eastAsiaTheme="minorHAnsi"/>
          <w:color w:val="000000"/>
          <w:highlight w:val="white"/>
        </w:rPr>
      </w:pPr>
      <w:r>
        <w:rPr>
          <w:rFonts w:eastAsiaTheme="minorHAnsi"/>
          <w:color w:val="008000"/>
          <w:highlight w:val="white"/>
        </w:rPr>
        <w:t>// List items are keys with pointers to the next item.</w:t>
      </w:r>
    </w:p>
    <w:p w14:paraId="287B1971" w14:textId="77777777" w:rsidR="00A174F2" w:rsidRDefault="00A174F2" w:rsidP="00E735ED">
      <w:pPr>
        <w:pStyle w:val="CodePACKT"/>
        <w:rPr>
          <w:rFonts w:eastAsiaTheme="minorHAnsi"/>
          <w:color w:val="000000"/>
          <w:highlight w:val="white"/>
        </w:rPr>
      </w:pPr>
      <w:r>
        <w:rPr>
          <w:rFonts w:eastAsiaTheme="minorHAnsi"/>
          <w:color w:val="008000"/>
          <w:highlight w:val="white"/>
        </w:rPr>
        <w:t>//*****************************************************************</w:t>
      </w:r>
    </w:p>
    <w:p w14:paraId="158BCBFC" w14:textId="77777777" w:rsidR="00A174F2" w:rsidRDefault="00A174F2" w:rsidP="00E735ED">
      <w:pPr>
        <w:pStyle w:val="CodePACKT"/>
        <w:rPr>
          <w:rFonts w:eastAsiaTheme="minorHAnsi"/>
          <w:color w:val="000000"/>
          <w:highlight w:val="white"/>
        </w:rPr>
      </w:pPr>
      <w:r>
        <w:rPr>
          <w:rFonts w:eastAsiaTheme="minorHAnsi"/>
          <w:color w:val="0000FF"/>
          <w:highlight w:val="white"/>
        </w:rPr>
        <w:t>struct</w:t>
      </w:r>
      <w:r>
        <w:rPr>
          <w:rFonts w:eastAsiaTheme="minorHAnsi"/>
          <w:color w:val="000000"/>
          <w:highlight w:val="white"/>
        </w:rPr>
        <w:t xml:space="preserve"> </w:t>
      </w:r>
      <w:r>
        <w:rPr>
          <w:rFonts w:eastAsiaTheme="minorHAnsi"/>
          <w:color w:val="2B91AF"/>
          <w:highlight w:val="white"/>
        </w:rPr>
        <w:t>Item</w:t>
      </w:r>
    </w:p>
    <w:p w14:paraId="2F1D4FE9" w14:textId="77777777" w:rsidR="00A174F2" w:rsidRDefault="00A174F2" w:rsidP="00E735ED">
      <w:pPr>
        <w:pStyle w:val="CodePACKT"/>
        <w:rPr>
          <w:rFonts w:eastAsiaTheme="minorHAnsi"/>
          <w:color w:val="000000"/>
          <w:highlight w:val="white"/>
        </w:rPr>
      </w:pPr>
      <w:r>
        <w:rPr>
          <w:rFonts w:eastAsiaTheme="minorHAnsi"/>
          <w:color w:val="000000"/>
          <w:highlight w:val="white"/>
        </w:rPr>
        <w:t>{</w:t>
      </w:r>
    </w:p>
    <w:p w14:paraId="128F792C"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2B91AF"/>
          <w:highlight w:val="white"/>
        </w:rPr>
        <w:t>string</w:t>
      </w:r>
      <w:r>
        <w:rPr>
          <w:rFonts w:eastAsiaTheme="minorHAnsi"/>
          <w:color w:val="000000"/>
          <w:highlight w:val="white"/>
        </w:rPr>
        <w:t xml:space="preserve"> key;</w:t>
      </w:r>
    </w:p>
    <w:p w14:paraId="25284ED0"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2B91AF"/>
          <w:highlight w:val="white"/>
        </w:rPr>
        <w:t>Item</w:t>
      </w:r>
      <w:r>
        <w:rPr>
          <w:rFonts w:eastAsiaTheme="minorHAnsi"/>
          <w:color w:val="000000"/>
          <w:highlight w:val="white"/>
        </w:rPr>
        <w:t xml:space="preserve"> * next;</w:t>
      </w:r>
    </w:p>
    <w:p w14:paraId="166437C7" w14:textId="77777777" w:rsidR="00A174F2" w:rsidRDefault="00A174F2" w:rsidP="00E735ED">
      <w:pPr>
        <w:pStyle w:val="CodePACKT"/>
        <w:rPr>
          <w:rFonts w:eastAsiaTheme="minorHAnsi"/>
          <w:color w:val="000000"/>
          <w:highlight w:val="white"/>
        </w:rPr>
      </w:pPr>
      <w:r>
        <w:rPr>
          <w:rFonts w:eastAsiaTheme="minorHAnsi"/>
          <w:color w:val="000000"/>
          <w:highlight w:val="white"/>
        </w:rPr>
        <w:t>};</w:t>
      </w:r>
    </w:p>
    <w:p w14:paraId="1DBC7D96" w14:textId="77777777" w:rsidR="00A174F2" w:rsidRDefault="00A174F2" w:rsidP="00E735ED">
      <w:pPr>
        <w:pStyle w:val="CodePACKT"/>
        <w:rPr>
          <w:rFonts w:eastAsiaTheme="minorHAnsi"/>
          <w:color w:val="000000"/>
          <w:highlight w:val="white"/>
        </w:rPr>
      </w:pPr>
    </w:p>
    <w:p w14:paraId="632AACBC" w14:textId="77777777" w:rsidR="00A174F2" w:rsidRDefault="00A174F2" w:rsidP="00E735ED">
      <w:pPr>
        <w:pStyle w:val="CodePACKT"/>
        <w:rPr>
          <w:rFonts w:eastAsiaTheme="minorHAnsi"/>
          <w:color w:val="000000"/>
          <w:highlight w:val="white"/>
        </w:rPr>
      </w:pPr>
      <w:r>
        <w:rPr>
          <w:rFonts w:eastAsiaTheme="minorHAnsi"/>
          <w:color w:val="008000"/>
          <w:highlight w:val="white"/>
        </w:rPr>
        <w:t>//*****************************************************************</w:t>
      </w:r>
    </w:p>
    <w:p w14:paraId="77318432" w14:textId="77777777" w:rsidR="00A174F2" w:rsidRDefault="00A174F2" w:rsidP="00E735ED">
      <w:pPr>
        <w:pStyle w:val="CodePACKT"/>
        <w:rPr>
          <w:rFonts w:eastAsiaTheme="minorHAnsi"/>
          <w:color w:val="000000"/>
          <w:highlight w:val="white"/>
        </w:rPr>
      </w:pPr>
      <w:r>
        <w:rPr>
          <w:rFonts w:eastAsiaTheme="minorHAnsi"/>
          <w:color w:val="008000"/>
          <w:highlight w:val="white"/>
        </w:rPr>
        <w:t>// Linked lists store a variable number of items.</w:t>
      </w:r>
    </w:p>
    <w:p w14:paraId="41A956DE" w14:textId="77777777" w:rsidR="00A174F2" w:rsidRDefault="00A174F2" w:rsidP="00E735ED">
      <w:pPr>
        <w:pStyle w:val="CodePACKT"/>
        <w:rPr>
          <w:rFonts w:eastAsiaTheme="minorHAnsi"/>
          <w:color w:val="000000"/>
          <w:highlight w:val="white"/>
        </w:rPr>
      </w:pPr>
      <w:r>
        <w:rPr>
          <w:rFonts w:eastAsiaTheme="minorHAnsi"/>
          <w:color w:val="008000"/>
          <w:highlight w:val="white"/>
        </w:rPr>
        <w:t>//*****************************************************************</w:t>
      </w:r>
    </w:p>
    <w:p w14:paraId="18766149" w14:textId="77777777" w:rsidR="00A174F2" w:rsidRDefault="00A174F2" w:rsidP="00E735ED">
      <w:pPr>
        <w:pStyle w:val="CodePACKT"/>
        <w:rPr>
          <w:rFonts w:eastAsiaTheme="minorHAnsi"/>
          <w:color w:val="000000"/>
          <w:highlight w:val="white"/>
        </w:rPr>
      </w:pPr>
      <w:r>
        <w:rPr>
          <w:rFonts w:eastAsiaTheme="minorHAnsi"/>
          <w:color w:val="0000FF"/>
          <w:highlight w:val="white"/>
        </w:rPr>
        <w:t>class</w:t>
      </w:r>
      <w:r>
        <w:rPr>
          <w:rFonts w:eastAsiaTheme="minorHAnsi"/>
          <w:color w:val="000000"/>
          <w:highlight w:val="white"/>
        </w:rPr>
        <w:t xml:space="preserve"> </w:t>
      </w:r>
      <w:r>
        <w:rPr>
          <w:rFonts w:eastAsiaTheme="minorHAnsi"/>
          <w:color w:val="2B91AF"/>
          <w:highlight w:val="white"/>
        </w:rPr>
        <w:t>LinkedList</w:t>
      </w:r>
    </w:p>
    <w:p w14:paraId="107EF0CF" w14:textId="77777777" w:rsidR="00A174F2" w:rsidRDefault="00A174F2" w:rsidP="00E735ED">
      <w:pPr>
        <w:pStyle w:val="CodePACKT"/>
        <w:rPr>
          <w:rFonts w:eastAsiaTheme="minorHAnsi"/>
          <w:color w:val="000000"/>
          <w:highlight w:val="white"/>
        </w:rPr>
      </w:pPr>
      <w:r>
        <w:rPr>
          <w:rFonts w:eastAsiaTheme="minorHAnsi"/>
          <w:color w:val="000000"/>
          <w:highlight w:val="white"/>
        </w:rPr>
        <w:t>{</w:t>
      </w:r>
    </w:p>
    <w:p w14:paraId="70E8ED05" w14:textId="77777777" w:rsidR="00A174F2" w:rsidRDefault="00A174F2" w:rsidP="00E735ED">
      <w:pPr>
        <w:pStyle w:val="CodePACKT"/>
        <w:rPr>
          <w:rFonts w:eastAsiaTheme="minorHAnsi"/>
          <w:color w:val="000000"/>
          <w:highlight w:val="white"/>
        </w:rPr>
      </w:pPr>
      <w:r>
        <w:rPr>
          <w:rFonts w:eastAsiaTheme="minorHAnsi"/>
          <w:color w:val="0000FF"/>
          <w:highlight w:val="white"/>
        </w:rPr>
        <w:t>private</w:t>
      </w:r>
      <w:r>
        <w:rPr>
          <w:rFonts w:eastAsiaTheme="minorHAnsi"/>
          <w:color w:val="000000"/>
          <w:highlight w:val="white"/>
        </w:rPr>
        <w:t>:</w:t>
      </w:r>
    </w:p>
    <w:p w14:paraId="32D9BF05"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8000"/>
          <w:highlight w:val="white"/>
        </w:rPr>
        <w:t>// Head is a reference to a list of data nodes.</w:t>
      </w:r>
    </w:p>
    <w:p w14:paraId="6681F35D"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2B91AF"/>
          <w:highlight w:val="white"/>
        </w:rPr>
        <w:t>Item</w:t>
      </w:r>
      <w:r>
        <w:rPr>
          <w:rFonts w:eastAsiaTheme="minorHAnsi"/>
          <w:color w:val="000000"/>
          <w:highlight w:val="white"/>
        </w:rPr>
        <w:t xml:space="preserve"> * head;</w:t>
      </w:r>
    </w:p>
    <w:p w14:paraId="22621ABE" w14:textId="77777777" w:rsidR="00A174F2" w:rsidRDefault="00A174F2" w:rsidP="00E735ED">
      <w:pPr>
        <w:pStyle w:val="CodePACKT"/>
        <w:rPr>
          <w:rFonts w:eastAsiaTheme="minorHAnsi"/>
          <w:color w:val="000000"/>
          <w:highlight w:val="white"/>
        </w:rPr>
      </w:pPr>
    </w:p>
    <w:p w14:paraId="28A8AA57"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8000"/>
          <w:highlight w:val="white"/>
        </w:rPr>
        <w:t>// Length is the number of data nodes.</w:t>
      </w:r>
    </w:p>
    <w:p w14:paraId="699B91BC"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00FF"/>
          <w:highlight w:val="white"/>
        </w:rPr>
        <w:t>int</w:t>
      </w:r>
      <w:r>
        <w:rPr>
          <w:rFonts w:eastAsiaTheme="minorHAnsi"/>
          <w:color w:val="000000"/>
          <w:highlight w:val="white"/>
        </w:rPr>
        <w:t xml:space="preserve"> length;</w:t>
      </w:r>
    </w:p>
    <w:p w14:paraId="1032DA1A" w14:textId="77777777" w:rsidR="00A174F2" w:rsidRDefault="00A174F2" w:rsidP="00E735ED">
      <w:pPr>
        <w:pStyle w:val="CodePACKT"/>
        <w:rPr>
          <w:rFonts w:eastAsiaTheme="minorHAnsi"/>
          <w:color w:val="000000"/>
          <w:highlight w:val="white"/>
        </w:rPr>
      </w:pPr>
    </w:p>
    <w:p w14:paraId="09E5D424" w14:textId="77777777" w:rsidR="00A174F2" w:rsidRDefault="00A174F2" w:rsidP="00E735ED">
      <w:pPr>
        <w:pStyle w:val="CodePACKT"/>
        <w:rPr>
          <w:rFonts w:eastAsiaTheme="minorHAnsi"/>
          <w:color w:val="000000"/>
          <w:highlight w:val="white"/>
        </w:rPr>
      </w:pPr>
      <w:r>
        <w:rPr>
          <w:rFonts w:eastAsiaTheme="minorHAnsi"/>
          <w:color w:val="0000FF"/>
          <w:highlight w:val="white"/>
        </w:rPr>
        <w:t>public</w:t>
      </w:r>
      <w:r>
        <w:rPr>
          <w:rFonts w:eastAsiaTheme="minorHAnsi"/>
          <w:color w:val="000000"/>
          <w:highlight w:val="white"/>
        </w:rPr>
        <w:t>:</w:t>
      </w:r>
    </w:p>
    <w:p w14:paraId="51082180"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8000"/>
          <w:highlight w:val="white"/>
        </w:rPr>
        <w:t>// Constructs the empty linked list object.</w:t>
      </w:r>
    </w:p>
    <w:p w14:paraId="3FF9FCB9"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8000"/>
          <w:highlight w:val="white"/>
        </w:rPr>
        <w:t>// Creates the head node and sets length to zero.</w:t>
      </w:r>
    </w:p>
    <w:p w14:paraId="74611B26" w14:textId="77777777" w:rsidR="00A174F2" w:rsidRDefault="00A174F2" w:rsidP="00E735ED">
      <w:pPr>
        <w:pStyle w:val="CodePACKT"/>
        <w:rPr>
          <w:rFonts w:eastAsiaTheme="minorHAnsi"/>
          <w:color w:val="000000"/>
          <w:highlight w:val="white"/>
        </w:rPr>
      </w:pPr>
      <w:r>
        <w:rPr>
          <w:rFonts w:eastAsiaTheme="minorHAnsi"/>
          <w:color w:val="000000"/>
          <w:highlight w:val="white"/>
        </w:rPr>
        <w:tab/>
        <w:t>LinkedList();</w:t>
      </w:r>
    </w:p>
    <w:p w14:paraId="4C5B67C1" w14:textId="77777777" w:rsidR="00A174F2" w:rsidRDefault="00A174F2" w:rsidP="00E735ED">
      <w:pPr>
        <w:pStyle w:val="CodePACKT"/>
        <w:rPr>
          <w:rFonts w:eastAsiaTheme="minorHAnsi"/>
          <w:color w:val="000000"/>
          <w:highlight w:val="white"/>
        </w:rPr>
      </w:pPr>
    </w:p>
    <w:p w14:paraId="69A84721"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8000"/>
          <w:highlight w:val="white"/>
        </w:rPr>
        <w:t>// Inserts an item at the end of the list.</w:t>
      </w:r>
    </w:p>
    <w:p w14:paraId="77BDAC07"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00FF"/>
          <w:highlight w:val="white"/>
        </w:rPr>
        <w:t>void</w:t>
      </w:r>
      <w:r>
        <w:rPr>
          <w:rFonts w:eastAsiaTheme="minorHAnsi"/>
          <w:color w:val="000000"/>
          <w:highlight w:val="white"/>
        </w:rPr>
        <w:t xml:space="preserve"> insertItem(</w:t>
      </w:r>
      <w:r>
        <w:rPr>
          <w:rFonts w:eastAsiaTheme="minorHAnsi"/>
          <w:color w:val="2B91AF"/>
          <w:highlight w:val="white"/>
        </w:rPr>
        <w:t>Item</w:t>
      </w:r>
      <w:r>
        <w:rPr>
          <w:rFonts w:eastAsiaTheme="minorHAnsi"/>
          <w:color w:val="000000"/>
          <w:highlight w:val="white"/>
        </w:rPr>
        <w:t xml:space="preserve"> * newItem);</w:t>
      </w:r>
    </w:p>
    <w:p w14:paraId="427D9017" w14:textId="77777777" w:rsidR="00A174F2" w:rsidRDefault="00A174F2" w:rsidP="00E735ED">
      <w:pPr>
        <w:pStyle w:val="CodePACKT"/>
        <w:rPr>
          <w:rFonts w:eastAsiaTheme="minorHAnsi"/>
          <w:color w:val="000000"/>
          <w:highlight w:val="white"/>
        </w:rPr>
      </w:pPr>
    </w:p>
    <w:p w14:paraId="660D8C75"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8000"/>
          <w:highlight w:val="white"/>
        </w:rPr>
        <w:t>// Removes an item from the list by item key.</w:t>
      </w:r>
    </w:p>
    <w:p w14:paraId="30D256FF"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8000"/>
          <w:highlight w:val="white"/>
        </w:rPr>
        <w:t>// Returns true if the operation is successful.</w:t>
      </w:r>
    </w:p>
    <w:p w14:paraId="10603D18"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00FF"/>
          <w:highlight w:val="white"/>
        </w:rPr>
        <w:t>bool</w:t>
      </w:r>
      <w:r>
        <w:rPr>
          <w:rFonts w:eastAsiaTheme="minorHAnsi"/>
          <w:color w:val="000000"/>
          <w:highlight w:val="white"/>
        </w:rPr>
        <w:t xml:space="preserve"> removeItem(</w:t>
      </w:r>
      <w:r>
        <w:rPr>
          <w:rFonts w:eastAsiaTheme="minorHAnsi"/>
          <w:color w:val="2B91AF"/>
          <w:highlight w:val="white"/>
        </w:rPr>
        <w:t>string</w:t>
      </w:r>
      <w:r>
        <w:rPr>
          <w:rFonts w:eastAsiaTheme="minorHAnsi"/>
          <w:color w:val="000000"/>
          <w:highlight w:val="white"/>
        </w:rPr>
        <w:t xml:space="preserve"> itemKey);</w:t>
      </w:r>
    </w:p>
    <w:p w14:paraId="57148DFF" w14:textId="77777777" w:rsidR="00A174F2" w:rsidRDefault="00A174F2" w:rsidP="00E735ED">
      <w:pPr>
        <w:pStyle w:val="CodePACKT"/>
        <w:rPr>
          <w:rFonts w:eastAsiaTheme="minorHAnsi"/>
          <w:color w:val="000000"/>
          <w:highlight w:val="white"/>
        </w:rPr>
      </w:pPr>
    </w:p>
    <w:p w14:paraId="4A984607"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8000"/>
          <w:highlight w:val="white"/>
        </w:rPr>
        <w:t>// Searches for an item by its key.</w:t>
      </w:r>
    </w:p>
    <w:p w14:paraId="4EC364F1"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8000"/>
          <w:highlight w:val="white"/>
        </w:rPr>
        <w:t>// Returns a reference to first match.</w:t>
      </w:r>
    </w:p>
    <w:p w14:paraId="390448B1"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8000"/>
          <w:highlight w:val="white"/>
        </w:rPr>
        <w:t>// Returns a NULL pointer if no match is found.</w:t>
      </w:r>
    </w:p>
    <w:p w14:paraId="746591A7"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2B91AF"/>
          <w:highlight w:val="white"/>
        </w:rPr>
        <w:t>Item</w:t>
      </w:r>
      <w:r>
        <w:rPr>
          <w:rFonts w:eastAsiaTheme="minorHAnsi"/>
          <w:color w:val="000000"/>
          <w:highlight w:val="white"/>
        </w:rPr>
        <w:t xml:space="preserve"> * getItem(</w:t>
      </w:r>
      <w:r>
        <w:rPr>
          <w:rFonts w:eastAsiaTheme="minorHAnsi"/>
          <w:color w:val="2B91AF"/>
          <w:highlight w:val="white"/>
        </w:rPr>
        <w:t>string</w:t>
      </w:r>
      <w:r>
        <w:rPr>
          <w:rFonts w:eastAsiaTheme="minorHAnsi"/>
          <w:color w:val="000000"/>
          <w:highlight w:val="white"/>
        </w:rPr>
        <w:t xml:space="preserve"> itemKey);</w:t>
      </w:r>
    </w:p>
    <w:p w14:paraId="7791AE53" w14:textId="77777777" w:rsidR="00A174F2" w:rsidRDefault="00A174F2" w:rsidP="00E735ED">
      <w:pPr>
        <w:pStyle w:val="CodePACKT"/>
        <w:rPr>
          <w:rFonts w:eastAsiaTheme="minorHAnsi"/>
          <w:color w:val="000000"/>
          <w:highlight w:val="white"/>
        </w:rPr>
      </w:pPr>
    </w:p>
    <w:p w14:paraId="2AD98D55"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8000"/>
          <w:highlight w:val="white"/>
        </w:rPr>
        <w:t>// Displays list contents to the console window.</w:t>
      </w:r>
    </w:p>
    <w:p w14:paraId="770FADFF" w14:textId="77777777" w:rsidR="00A174F2" w:rsidRDefault="00A174F2" w:rsidP="00E735ED">
      <w:pPr>
        <w:pStyle w:val="CodePACKT"/>
        <w:rPr>
          <w:rFonts w:eastAsiaTheme="minorHAnsi"/>
          <w:color w:val="000000"/>
          <w:highlight w:val="white"/>
        </w:rPr>
      </w:pPr>
      <w:r>
        <w:rPr>
          <w:rFonts w:eastAsiaTheme="minorHAnsi"/>
          <w:color w:val="000000"/>
          <w:highlight w:val="white"/>
        </w:rPr>
        <w:lastRenderedPageBreak/>
        <w:tab/>
      </w:r>
      <w:r>
        <w:rPr>
          <w:rFonts w:eastAsiaTheme="minorHAnsi"/>
          <w:color w:val="0000FF"/>
          <w:highlight w:val="white"/>
        </w:rPr>
        <w:t>void</w:t>
      </w:r>
      <w:r>
        <w:rPr>
          <w:rFonts w:eastAsiaTheme="minorHAnsi"/>
          <w:color w:val="000000"/>
          <w:highlight w:val="white"/>
        </w:rPr>
        <w:t xml:space="preserve"> printList();</w:t>
      </w:r>
    </w:p>
    <w:p w14:paraId="2F9311B7" w14:textId="77777777" w:rsidR="00A174F2" w:rsidRDefault="00A174F2" w:rsidP="00E735ED">
      <w:pPr>
        <w:pStyle w:val="CodePACKT"/>
        <w:rPr>
          <w:rFonts w:eastAsiaTheme="minorHAnsi"/>
          <w:color w:val="000000"/>
          <w:highlight w:val="white"/>
        </w:rPr>
      </w:pPr>
    </w:p>
    <w:p w14:paraId="381B598C"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8000"/>
          <w:highlight w:val="white"/>
        </w:rPr>
        <w:t>// Returns the length of the list.</w:t>
      </w:r>
    </w:p>
    <w:p w14:paraId="0C470EF4"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00FF"/>
          <w:highlight w:val="white"/>
        </w:rPr>
        <w:t>int</w:t>
      </w:r>
      <w:r>
        <w:rPr>
          <w:rFonts w:eastAsiaTheme="minorHAnsi"/>
          <w:color w:val="000000"/>
          <w:highlight w:val="white"/>
        </w:rPr>
        <w:t xml:space="preserve"> getLength();</w:t>
      </w:r>
    </w:p>
    <w:p w14:paraId="1D1557DF" w14:textId="77777777" w:rsidR="00A174F2" w:rsidRDefault="00A174F2" w:rsidP="00E735ED">
      <w:pPr>
        <w:pStyle w:val="CodePACKT"/>
        <w:rPr>
          <w:rFonts w:eastAsiaTheme="minorHAnsi"/>
          <w:color w:val="000000"/>
          <w:highlight w:val="white"/>
        </w:rPr>
      </w:pPr>
    </w:p>
    <w:p w14:paraId="56D8C673"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8000"/>
          <w:highlight w:val="white"/>
        </w:rPr>
        <w:t>// De-allocates list memory when the program terminates.</w:t>
      </w:r>
    </w:p>
    <w:p w14:paraId="55420BB5" w14:textId="77777777" w:rsidR="00A174F2" w:rsidRDefault="00A174F2" w:rsidP="00E735ED">
      <w:pPr>
        <w:pStyle w:val="CodePACKT"/>
        <w:rPr>
          <w:rFonts w:eastAsiaTheme="minorHAnsi"/>
          <w:color w:val="000000"/>
          <w:highlight w:val="white"/>
        </w:rPr>
      </w:pPr>
      <w:r>
        <w:rPr>
          <w:rFonts w:eastAsiaTheme="minorHAnsi"/>
          <w:color w:val="000000"/>
          <w:highlight w:val="white"/>
        </w:rPr>
        <w:tab/>
        <w:t>~LinkedList();</w:t>
      </w:r>
    </w:p>
    <w:p w14:paraId="61C8081A" w14:textId="77777777" w:rsidR="00A174F2" w:rsidRDefault="00A174F2" w:rsidP="00E735ED">
      <w:pPr>
        <w:pStyle w:val="CodePACKT"/>
        <w:rPr>
          <w:rFonts w:eastAsiaTheme="minorHAnsi"/>
          <w:color w:val="000000"/>
          <w:highlight w:val="white"/>
        </w:rPr>
      </w:pPr>
      <w:r>
        <w:rPr>
          <w:rFonts w:eastAsiaTheme="minorHAnsi"/>
          <w:color w:val="000000"/>
          <w:highlight w:val="white"/>
        </w:rPr>
        <w:t>};</w:t>
      </w:r>
    </w:p>
    <w:p w14:paraId="51EBB61F" w14:textId="77777777" w:rsidR="00A174F2" w:rsidRDefault="00A174F2" w:rsidP="00E735ED">
      <w:pPr>
        <w:pStyle w:val="CodePACKT"/>
        <w:rPr>
          <w:rFonts w:eastAsiaTheme="minorHAnsi"/>
          <w:color w:val="000000"/>
          <w:highlight w:val="white"/>
        </w:rPr>
      </w:pPr>
    </w:p>
    <w:p w14:paraId="2948B08B" w14:textId="77777777" w:rsidR="00A174F2" w:rsidRDefault="00A174F2" w:rsidP="00E735ED">
      <w:pPr>
        <w:pStyle w:val="CodePACKT"/>
        <w:rPr>
          <w:rFonts w:eastAsiaTheme="minorHAnsi"/>
          <w:color w:val="0000FF"/>
        </w:rPr>
      </w:pPr>
      <w:r>
        <w:rPr>
          <w:rFonts w:eastAsiaTheme="minorHAnsi"/>
          <w:color w:val="0000FF"/>
          <w:highlight w:val="white"/>
        </w:rPr>
        <w:t>#endif</w:t>
      </w:r>
    </w:p>
    <w:p w14:paraId="56926B86" w14:textId="64A9902C" w:rsidR="00961423" w:rsidRDefault="00961423" w:rsidP="00E735ED">
      <w:pPr>
        <w:pStyle w:val="CodePACKT"/>
        <w:rPr>
          <w:b/>
        </w:rPr>
      </w:pPr>
      <w:r>
        <w:rPr>
          <w:b/>
        </w:rPr>
        <w:tab/>
      </w:r>
      <w:r>
        <w:rPr>
          <w:b/>
        </w:rPr>
        <w:tab/>
      </w:r>
    </w:p>
    <w:p w14:paraId="615DD33F" w14:textId="06AA986F" w:rsidR="00977368" w:rsidRDefault="00FF0AD9" w:rsidP="00E735ED">
      <w:pPr>
        <w:pStyle w:val="CodePACKT"/>
        <w:rPr>
          <w:b/>
          <w:u w:val="single"/>
        </w:rPr>
      </w:pPr>
      <w:r>
        <w:rPr>
          <w:b/>
          <w:u w:val="single"/>
        </w:rPr>
        <w:t>LinkedList</w:t>
      </w:r>
      <w:r w:rsidR="00977368" w:rsidRPr="00977368">
        <w:rPr>
          <w:b/>
          <w:u w:val="single"/>
        </w:rPr>
        <w:t>.cpp</w:t>
      </w:r>
    </w:p>
    <w:p w14:paraId="2EA3FC68" w14:textId="77777777" w:rsidR="00A174F2" w:rsidRDefault="00A174F2" w:rsidP="00E735ED">
      <w:pPr>
        <w:pStyle w:val="CodePACKT"/>
        <w:rPr>
          <w:rFonts w:eastAsiaTheme="minorHAnsi"/>
          <w:color w:val="000000"/>
          <w:highlight w:val="white"/>
        </w:rPr>
      </w:pPr>
      <w:r>
        <w:rPr>
          <w:rFonts w:eastAsiaTheme="minorHAnsi"/>
          <w:color w:val="0000FF"/>
          <w:highlight w:val="white"/>
        </w:rPr>
        <w:t>#include</w:t>
      </w:r>
      <w:r>
        <w:rPr>
          <w:rFonts w:eastAsiaTheme="minorHAnsi"/>
          <w:color w:val="000000"/>
          <w:highlight w:val="white"/>
        </w:rPr>
        <w:t xml:space="preserve"> </w:t>
      </w:r>
      <w:r>
        <w:rPr>
          <w:rFonts w:eastAsiaTheme="minorHAnsi"/>
          <w:highlight w:val="white"/>
        </w:rPr>
        <w:t>"LinkedList.h"</w:t>
      </w:r>
    </w:p>
    <w:p w14:paraId="6416DB2D" w14:textId="77777777" w:rsidR="00A174F2" w:rsidRDefault="00A174F2" w:rsidP="00E735ED">
      <w:pPr>
        <w:pStyle w:val="CodePACKT"/>
        <w:rPr>
          <w:rFonts w:eastAsiaTheme="minorHAnsi"/>
          <w:color w:val="000000"/>
          <w:highlight w:val="white"/>
        </w:rPr>
      </w:pPr>
    </w:p>
    <w:p w14:paraId="5BE32C6E" w14:textId="77777777" w:rsidR="00A174F2" w:rsidRDefault="00A174F2" w:rsidP="00E735ED">
      <w:pPr>
        <w:pStyle w:val="CodePACKT"/>
        <w:rPr>
          <w:rFonts w:eastAsiaTheme="minorHAnsi"/>
          <w:color w:val="000000"/>
          <w:highlight w:val="white"/>
        </w:rPr>
      </w:pPr>
      <w:r>
        <w:rPr>
          <w:rFonts w:eastAsiaTheme="minorHAnsi"/>
          <w:color w:val="008000"/>
          <w:highlight w:val="white"/>
        </w:rPr>
        <w:t>// Constructs the empty linked list object.</w:t>
      </w:r>
    </w:p>
    <w:p w14:paraId="352C650F" w14:textId="77777777" w:rsidR="00A174F2" w:rsidRDefault="00A174F2" w:rsidP="00E735ED">
      <w:pPr>
        <w:pStyle w:val="CodePACKT"/>
        <w:rPr>
          <w:rFonts w:eastAsiaTheme="minorHAnsi"/>
          <w:color w:val="000000"/>
          <w:highlight w:val="white"/>
        </w:rPr>
      </w:pPr>
      <w:r>
        <w:rPr>
          <w:rFonts w:eastAsiaTheme="minorHAnsi"/>
          <w:color w:val="008000"/>
          <w:highlight w:val="white"/>
        </w:rPr>
        <w:t>// Creates the head node and sets length to zero.</w:t>
      </w:r>
    </w:p>
    <w:p w14:paraId="032DB5E9" w14:textId="77777777" w:rsidR="00A174F2" w:rsidRDefault="00A174F2" w:rsidP="00E735ED">
      <w:pPr>
        <w:pStyle w:val="CodePACKT"/>
        <w:rPr>
          <w:rFonts w:eastAsiaTheme="minorHAnsi"/>
          <w:color w:val="000000"/>
          <w:highlight w:val="white"/>
        </w:rPr>
      </w:pPr>
      <w:r>
        <w:rPr>
          <w:rFonts w:eastAsiaTheme="minorHAnsi"/>
          <w:color w:val="2B91AF"/>
          <w:highlight w:val="white"/>
        </w:rPr>
        <w:t>LinkedList</w:t>
      </w:r>
      <w:r>
        <w:rPr>
          <w:rFonts w:eastAsiaTheme="minorHAnsi"/>
          <w:color w:val="000000"/>
          <w:highlight w:val="white"/>
        </w:rPr>
        <w:t>::LinkedList()</w:t>
      </w:r>
    </w:p>
    <w:p w14:paraId="0BA86DBC" w14:textId="77777777" w:rsidR="00A174F2" w:rsidRDefault="00A174F2" w:rsidP="00E735ED">
      <w:pPr>
        <w:pStyle w:val="CodePACKT"/>
        <w:rPr>
          <w:rFonts w:eastAsiaTheme="minorHAnsi"/>
          <w:color w:val="000000"/>
          <w:highlight w:val="white"/>
        </w:rPr>
      </w:pPr>
      <w:r>
        <w:rPr>
          <w:rFonts w:eastAsiaTheme="minorHAnsi"/>
          <w:color w:val="000000"/>
          <w:highlight w:val="white"/>
        </w:rPr>
        <w:t>{</w:t>
      </w:r>
    </w:p>
    <w:p w14:paraId="578680B7" w14:textId="77777777" w:rsidR="00A174F2" w:rsidRDefault="00A174F2" w:rsidP="00E735ED">
      <w:pPr>
        <w:pStyle w:val="CodePACKT"/>
        <w:rPr>
          <w:rFonts w:eastAsiaTheme="minorHAnsi"/>
          <w:color w:val="000000"/>
          <w:highlight w:val="white"/>
        </w:rPr>
      </w:pPr>
      <w:r>
        <w:rPr>
          <w:rFonts w:eastAsiaTheme="minorHAnsi"/>
          <w:color w:val="000000"/>
          <w:highlight w:val="white"/>
        </w:rPr>
        <w:tab/>
        <w:t xml:space="preserve">head = </w:t>
      </w:r>
      <w:r>
        <w:rPr>
          <w:rFonts w:eastAsiaTheme="minorHAnsi"/>
          <w:color w:val="0000FF"/>
          <w:highlight w:val="white"/>
        </w:rPr>
        <w:t>new</w:t>
      </w:r>
      <w:r>
        <w:rPr>
          <w:rFonts w:eastAsiaTheme="minorHAnsi"/>
          <w:color w:val="000000"/>
          <w:highlight w:val="white"/>
        </w:rPr>
        <w:t xml:space="preserve"> </w:t>
      </w:r>
      <w:r>
        <w:rPr>
          <w:rFonts w:eastAsiaTheme="minorHAnsi"/>
          <w:color w:val="2B91AF"/>
          <w:highlight w:val="white"/>
        </w:rPr>
        <w:t>Item</w:t>
      </w:r>
      <w:r>
        <w:rPr>
          <w:rFonts w:eastAsiaTheme="minorHAnsi"/>
          <w:color w:val="000000"/>
          <w:highlight w:val="white"/>
        </w:rPr>
        <w:t>;</w:t>
      </w:r>
    </w:p>
    <w:p w14:paraId="5E04DEE3" w14:textId="77777777" w:rsidR="00A174F2" w:rsidRDefault="00A174F2" w:rsidP="00E735ED">
      <w:pPr>
        <w:pStyle w:val="CodePACKT"/>
        <w:rPr>
          <w:rFonts w:eastAsiaTheme="minorHAnsi"/>
          <w:color w:val="000000"/>
          <w:highlight w:val="white"/>
        </w:rPr>
      </w:pPr>
      <w:r>
        <w:rPr>
          <w:rFonts w:eastAsiaTheme="minorHAnsi"/>
          <w:color w:val="000000"/>
          <w:highlight w:val="white"/>
        </w:rPr>
        <w:tab/>
        <w:t xml:space="preserve">head-&gt;next = </w:t>
      </w:r>
      <w:r>
        <w:rPr>
          <w:rFonts w:eastAsiaTheme="minorHAnsi"/>
          <w:color w:val="6F008A"/>
          <w:highlight w:val="white"/>
        </w:rPr>
        <w:t>NULL</w:t>
      </w:r>
      <w:r>
        <w:rPr>
          <w:rFonts w:eastAsiaTheme="minorHAnsi"/>
          <w:color w:val="000000"/>
          <w:highlight w:val="white"/>
        </w:rPr>
        <w:t>;</w:t>
      </w:r>
    </w:p>
    <w:p w14:paraId="7BE78307" w14:textId="77777777" w:rsidR="00A174F2" w:rsidRDefault="00A174F2" w:rsidP="00E735ED">
      <w:pPr>
        <w:pStyle w:val="CodePACKT"/>
        <w:rPr>
          <w:rFonts w:eastAsiaTheme="minorHAnsi"/>
          <w:color w:val="000000"/>
          <w:highlight w:val="white"/>
        </w:rPr>
      </w:pPr>
      <w:r>
        <w:rPr>
          <w:rFonts w:eastAsiaTheme="minorHAnsi"/>
          <w:color w:val="000000"/>
          <w:highlight w:val="white"/>
        </w:rPr>
        <w:tab/>
        <w:t>length = 0;</w:t>
      </w:r>
    </w:p>
    <w:p w14:paraId="7B9A9834" w14:textId="77777777" w:rsidR="00A174F2" w:rsidRDefault="00A174F2" w:rsidP="00E735ED">
      <w:pPr>
        <w:pStyle w:val="CodePACKT"/>
        <w:rPr>
          <w:rFonts w:eastAsiaTheme="minorHAnsi"/>
          <w:color w:val="000000"/>
          <w:highlight w:val="white"/>
        </w:rPr>
      </w:pPr>
      <w:r>
        <w:rPr>
          <w:rFonts w:eastAsiaTheme="minorHAnsi"/>
          <w:color w:val="000000"/>
          <w:highlight w:val="white"/>
        </w:rPr>
        <w:t>}</w:t>
      </w:r>
    </w:p>
    <w:p w14:paraId="74CDFC0C" w14:textId="77777777" w:rsidR="00A174F2" w:rsidRDefault="00A174F2" w:rsidP="00E735ED">
      <w:pPr>
        <w:pStyle w:val="CodePACKT"/>
        <w:rPr>
          <w:rFonts w:eastAsiaTheme="minorHAnsi"/>
          <w:color w:val="000000"/>
          <w:highlight w:val="white"/>
        </w:rPr>
      </w:pPr>
    </w:p>
    <w:p w14:paraId="1D4B4DA0" w14:textId="77777777" w:rsidR="00A174F2" w:rsidRDefault="00A174F2" w:rsidP="00E735ED">
      <w:pPr>
        <w:pStyle w:val="CodePACKT"/>
        <w:rPr>
          <w:rFonts w:eastAsiaTheme="minorHAnsi"/>
          <w:color w:val="000000"/>
          <w:highlight w:val="white"/>
        </w:rPr>
      </w:pPr>
      <w:r>
        <w:rPr>
          <w:rFonts w:eastAsiaTheme="minorHAnsi"/>
          <w:color w:val="008000"/>
          <w:highlight w:val="white"/>
        </w:rPr>
        <w:t>// Inserts an item at the end of the list.</w:t>
      </w:r>
    </w:p>
    <w:p w14:paraId="6CEDB0F0" w14:textId="77777777" w:rsidR="00A174F2" w:rsidRDefault="00A174F2" w:rsidP="00E735ED">
      <w:pPr>
        <w:pStyle w:val="CodePACKT"/>
        <w:rPr>
          <w:rFonts w:eastAsiaTheme="minorHAnsi"/>
          <w:color w:val="000000"/>
          <w:highlight w:val="white"/>
        </w:rPr>
      </w:pPr>
      <w:r>
        <w:rPr>
          <w:rFonts w:eastAsiaTheme="minorHAnsi"/>
          <w:color w:val="0000FF"/>
          <w:highlight w:val="white"/>
        </w:rPr>
        <w:t>void</w:t>
      </w:r>
      <w:r>
        <w:rPr>
          <w:rFonts w:eastAsiaTheme="minorHAnsi"/>
          <w:color w:val="000000"/>
          <w:highlight w:val="white"/>
        </w:rPr>
        <w:t xml:space="preserve"> </w:t>
      </w:r>
      <w:r>
        <w:rPr>
          <w:rFonts w:eastAsiaTheme="minorHAnsi"/>
          <w:color w:val="2B91AF"/>
          <w:highlight w:val="white"/>
        </w:rPr>
        <w:t>LinkedList</w:t>
      </w:r>
      <w:r>
        <w:rPr>
          <w:rFonts w:eastAsiaTheme="minorHAnsi"/>
          <w:color w:val="000000"/>
          <w:highlight w:val="white"/>
        </w:rPr>
        <w:t>::insertItem(</w:t>
      </w:r>
      <w:r>
        <w:rPr>
          <w:rFonts w:eastAsiaTheme="minorHAnsi"/>
          <w:color w:val="2B91AF"/>
          <w:highlight w:val="white"/>
        </w:rPr>
        <w:t>Item</w:t>
      </w:r>
      <w:r>
        <w:rPr>
          <w:rFonts w:eastAsiaTheme="minorHAnsi"/>
          <w:color w:val="000000"/>
          <w:highlight w:val="white"/>
        </w:rPr>
        <w:t xml:space="preserve"> * </w:t>
      </w:r>
      <w:r>
        <w:rPr>
          <w:rFonts w:eastAsiaTheme="minorHAnsi"/>
          <w:color w:val="808080"/>
          <w:highlight w:val="white"/>
        </w:rPr>
        <w:t>newItem</w:t>
      </w:r>
      <w:r>
        <w:rPr>
          <w:rFonts w:eastAsiaTheme="minorHAnsi"/>
          <w:color w:val="000000"/>
          <w:highlight w:val="white"/>
        </w:rPr>
        <w:t>)</w:t>
      </w:r>
    </w:p>
    <w:p w14:paraId="75A9E1C4" w14:textId="77777777" w:rsidR="00A174F2" w:rsidRDefault="00A174F2" w:rsidP="00E735ED">
      <w:pPr>
        <w:pStyle w:val="CodePACKT"/>
        <w:rPr>
          <w:rFonts w:eastAsiaTheme="minorHAnsi"/>
          <w:color w:val="000000"/>
          <w:highlight w:val="white"/>
        </w:rPr>
      </w:pPr>
      <w:r>
        <w:rPr>
          <w:rFonts w:eastAsiaTheme="minorHAnsi"/>
          <w:color w:val="000000"/>
          <w:highlight w:val="white"/>
        </w:rPr>
        <w:t>{</w:t>
      </w:r>
    </w:p>
    <w:p w14:paraId="114722B4"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00FF"/>
          <w:highlight w:val="white"/>
        </w:rPr>
        <w:t>if</w:t>
      </w:r>
      <w:r>
        <w:rPr>
          <w:rFonts w:eastAsiaTheme="minorHAnsi"/>
          <w:color w:val="000000"/>
          <w:highlight w:val="white"/>
        </w:rPr>
        <w:t xml:space="preserve"> (!head-&gt;next)</w:t>
      </w:r>
    </w:p>
    <w:p w14:paraId="710B08A9" w14:textId="77777777" w:rsidR="00A174F2" w:rsidRDefault="00A174F2" w:rsidP="00E735ED">
      <w:pPr>
        <w:pStyle w:val="CodePACKT"/>
        <w:rPr>
          <w:rFonts w:eastAsiaTheme="minorHAnsi"/>
          <w:color w:val="000000"/>
          <w:highlight w:val="white"/>
        </w:rPr>
      </w:pPr>
      <w:r>
        <w:rPr>
          <w:rFonts w:eastAsiaTheme="minorHAnsi"/>
          <w:color w:val="000000"/>
          <w:highlight w:val="white"/>
        </w:rPr>
        <w:tab/>
        <w:t>{</w:t>
      </w:r>
    </w:p>
    <w:p w14:paraId="4F584137"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0000"/>
          <w:highlight w:val="white"/>
        </w:rPr>
        <w:tab/>
        <w:t xml:space="preserve">head-&gt;next = </w:t>
      </w:r>
      <w:r>
        <w:rPr>
          <w:rFonts w:eastAsiaTheme="minorHAnsi"/>
          <w:color w:val="808080"/>
          <w:highlight w:val="white"/>
        </w:rPr>
        <w:t>newItem</w:t>
      </w:r>
      <w:r>
        <w:rPr>
          <w:rFonts w:eastAsiaTheme="minorHAnsi"/>
          <w:color w:val="000000"/>
          <w:highlight w:val="white"/>
        </w:rPr>
        <w:t>;</w:t>
      </w:r>
    </w:p>
    <w:p w14:paraId="07CAC4B5"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0000"/>
          <w:highlight w:val="white"/>
        </w:rPr>
        <w:tab/>
        <w:t>length++;</w:t>
      </w:r>
    </w:p>
    <w:p w14:paraId="08E9128C"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0000"/>
          <w:highlight w:val="white"/>
        </w:rPr>
        <w:tab/>
      </w:r>
      <w:r>
        <w:rPr>
          <w:rFonts w:eastAsiaTheme="minorHAnsi"/>
          <w:color w:val="0000FF"/>
          <w:highlight w:val="white"/>
        </w:rPr>
        <w:t>return</w:t>
      </w:r>
      <w:r>
        <w:rPr>
          <w:rFonts w:eastAsiaTheme="minorHAnsi"/>
          <w:color w:val="000000"/>
          <w:highlight w:val="white"/>
        </w:rPr>
        <w:t>;</w:t>
      </w:r>
    </w:p>
    <w:p w14:paraId="70794093" w14:textId="77777777" w:rsidR="00A174F2" w:rsidRDefault="00A174F2" w:rsidP="00E735ED">
      <w:pPr>
        <w:pStyle w:val="CodePACKT"/>
        <w:rPr>
          <w:rFonts w:eastAsiaTheme="minorHAnsi"/>
          <w:color w:val="000000"/>
          <w:highlight w:val="white"/>
        </w:rPr>
      </w:pPr>
      <w:r>
        <w:rPr>
          <w:rFonts w:eastAsiaTheme="minorHAnsi"/>
          <w:color w:val="000000"/>
          <w:highlight w:val="white"/>
        </w:rPr>
        <w:tab/>
        <w:t>}</w:t>
      </w:r>
    </w:p>
    <w:p w14:paraId="76AF3EAF"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2B91AF"/>
          <w:highlight w:val="white"/>
        </w:rPr>
        <w:t>Item</w:t>
      </w:r>
      <w:r>
        <w:rPr>
          <w:rFonts w:eastAsiaTheme="minorHAnsi"/>
          <w:color w:val="000000"/>
          <w:highlight w:val="white"/>
        </w:rPr>
        <w:t xml:space="preserve"> * p = head;</w:t>
      </w:r>
    </w:p>
    <w:p w14:paraId="3C04C65F"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2B91AF"/>
          <w:highlight w:val="white"/>
        </w:rPr>
        <w:t>Item</w:t>
      </w:r>
      <w:r>
        <w:rPr>
          <w:rFonts w:eastAsiaTheme="minorHAnsi"/>
          <w:color w:val="000000"/>
          <w:highlight w:val="white"/>
        </w:rPr>
        <w:t xml:space="preserve"> * q = head;</w:t>
      </w:r>
    </w:p>
    <w:p w14:paraId="1E3AFBA9"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00FF"/>
          <w:highlight w:val="white"/>
        </w:rPr>
        <w:t>while</w:t>
      </w:r>
      <w:r>
        <w:rPr>
          <w:rFonts w:eastAsiaTheme="minorHAnsi"/>
          <w:color w:val="000000"/>
          <w:highlight w:val="white"/>
        </w:rPr>
        <w:t xml:space="preserve"> (q)</w:t>
      </w:r>
    </w:p>
    <w:p w14:paraId="57D5515E" w14:textId="77777777" w:rsidR="00A174F2" w:rsidRDefault="00A174F2" w:rsidP="00E735ED">
      <w:pPr>
        <w:pStyle w:val="CodePACKT"/>
        <w:rPr>
          <w:rFonts w:eastAsiaTheme="minorHAnsi"/>
          <w:color w:val="000000"/>
          <w:highlight w:val="white"/>
        </w:rPr>
      </w:pPr>
      <w:r>
        <w:rPr>
          <w:rFonts w:eastAsiaTheme="minorHAnsi"/>
          <w:color w:val="000000"/>
          <w:highlight w:val="white"/>
        </w:rPr>
        <w:tab/>
        <w:t>{</w:t>
      </w:r>
    </w:p>
    <w:p w14:paraId="2D9F6E39"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0000"/>
          <w:highlight w:val="white"/>
        </w:rPr>
        <w:tab/>
        <w:t>p = q;</w:t>
      </w:r>
    </w:p>
    <w:p w14:paraId="585449D6"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0000"/>
          <w:highlight w:val="white"/>
        </w:rPr>
        <w:tab/>
        <w:t>q = p-&gt;next;</w:t>
      </w:r>
    </w:p>
    <w:p w14:paraId="34A17B5F" w14:textId="77777777" w:rsidR="00A174F2" w:rsidRDefault="00A174F2" w:rsidP="00E735ED">
      <w:pPr>
        <w:pStyle w:val="CodePACKT"/>
        <w:rPr>
          <w:rFonts w:eastAsiaTheme="minorHAnsi"/>
          <w:color w:val="000000"/>
          <w:highlight w:val="white"/>
        </w:rPr>
      </w:pPr>
      <w:r>
        <w:rPr>
          <w:rFonts w:eastAsiaTheme="minorHAnsi"/>
          <w:color w:val="000000"/>
          <w:highlight w:val="white"/>
        </w:rPr>
        <w:tab/>
        <w:t>}</w:t>
      </w:r>
    </w:p>
    <w:p w14:paraId="3206C32E" w14:textId="77777777" w:rsidR="00A174F2" w:rsidRDefault="00A174F2" w:rsidP="00E735ED">
      <w:pPr>
        <w:pStyle w:val="CodePACKT"/>
        <w:rPr>
          <w:rFonts w:eastAsiaTheme="minorHAnsi"/>
          <w:color w:val="000000"/>
          <w:highlight w:val="white"/>
        </w:rPr>
      </w:pPr>
      <w:r>
        <w:rPr>
          <w:rFonts w:eastAsiaTheme="minorHAnsi"/>
          <w:color w:val="000000"/>
          <w:highlight w:val="white"/>
        </w:rPr>
        <w:tab/>
        <w:t xml:space="preserve">p-&gt;next = </w:t>
      </w:r>
      <w:r>
        <w:rPr>
          <w:rFonts w:eastAsiaTheme="minorHAnsi"/>
          <w:color w:val="808080"/>
          <w:highlight w:val="white"/>
        </w:rPr>
        <w:t>newItem</w:t>
      </w:r>
      <w:r>
        <w:rPr>
          <w:rFonts w:eastAsiaTheme="minorHAnsi"/>
          <w:color w:val="000000"/>
          <w:highlight w:val="white"/>
        </w:rPr>
        <w:t>;</w:t>
      </w:r>
    </w:p>
    <w:p w14:paraId="487A831E"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808080"/>
          <w:highlight w:val="white"/>
        </w:rPr>
        <w:t>newItem</w:t>
      </w:r>
      <w:r>
        <w:rPr>
          <w:rFonts w:eastAsiaTheme="minorHAnsi"/>
          <w:color w:val="000000"/>
          <w:highlight w:val="white"/>
        </w:rPr>
        <w:t xml:space="preserve">-&gt;next = </w:t>
      </w:r>
      <w:r>
        <w:rPr>
          <w:rFonts w:eastAsiaTheme="minorHAnsi"/>
          <w:color w:val="6F008A"/>
          <w:highlight w:val="white"/>
        </w:rPr>
        <w:t>NULL</w:t>
      </w:r>
      <w:r>
        <w:rPr>
          <w:rFonts w:eastAsiaTheme="minorHAnsi"/>
          <w:color w:val="000000"/>
          <w:highlight w:val="white"/>
        </w:rPr>
        <w:t>;</w:t>
      </w:r>
    </w:p>
    <w:p w14:paraId="1F04F3B6" w14:textId="77777777" w:rsidR="00A174F2" w:rsidRDefault="00A174F2" w:rsidP="00E735ED">
      <w:pPr>
        <w:pStyle w:val="CodePACKT"/>
        <w:rPr>
          <w:rFonts w:eastAsiaTheme="minorHAnsi"/>
          <w:color w:val="000000"/>
          <w:highlight w:val="white"/>
        </w:rPr>
      </w:pPr>
      <w:r>
        <w:rPr>
          <w:rFonts w:eastAsiaTheme="minorHAnsi"/>
          <w:color w:val="000000"/>
          <w:highlight w:val="white"/>
        </w:rPr>
        <w:tab/>
        <w:t>length++;</w:t>
      </w:r>
    </w:p>
    <w:p w14:paraId="1C06507B" w14:textId="77777777" w:rsidR="00A174F2" w:rsidRDefault="00A174F2" w:rsidP="00E735ED">
      <w:pPr>
        <w:pStyle w:val="CodePACKT"/>
        <w:rPr>
          <w:rFonts w:eastAsiaTheme="minorHAnsi"/>
          <w:color w:val="000000"/>
          <w:highlight w:val="white"/>
        </w:rPr>
      </w:pPr>
      <w:r>
        <w:rPr>
          <w:rFonts w:eastAsiaTheme="minorHAnsi"/>
          <w:color w:val="000000"/>
          <w:highlight w:val="white"/>
        </w:rPr>
        <w:t>}</w:t>
      </w:r>
    </w:p>
    <w:p w14:paraId="394A3D79" w14:textId="77777777" w:rsidR="00A174F2" w:rsidRDefault="00A174F2" w:rsidP="00E735ED">
      <w:pPr>
        <w:pStyle w:val="CodePACKT"/>
        <w:rPr>
          <w:rFonts w:eastAsiaTheme="minorHAnsi"/>
          <w:color w:val="000000"/>
          <w:highlight w:val="white"/>
        </w:rPr>
      </w:pPr>
    </w:p>
    <w:p w14:paraId="70252D09" w14:textId="77777777" w:rsidR="00A174F2" w:rsidRDefault="00A174F2" w:rsidP="00E735ED">
      <w:pPr>
        <w:pStyle w:val="CodePACKT"/>
        <w:rPr>
          <w:rFonts w:eastAsiaTheme="minorHAnsi"/>
          <w:color w:val="000000"/>
          <w:highlight w:val="white"/>
        </w:rPr>
      </w:pPr>
      <w:r>
        <w:rPr>
          <w:rFonts w:eastAsiaTheme="minorHAnsi"/>
          <w:color w:val="008000"/>
          <w:highlight w:val="white"/>
        </w:rPr>
        <w:t>// Removes an item from the list by item key.</w:t>
      </w:r>
    </w:p>
    <w:p w14:paraId="5D3DA98E" w14:textId="77777777" w:rsidR="00A174F2" w:rsidRDefault="00A174F2" w:rsidP="00E735ED">
      <w:pPr>
        <w:pStyle w:val="CodePACKT"/>
        <w:rPr>
          <w:rFonts w:eastAsiaTheme="minorHAnsi"/>
          <w:color w:val="000000"/>
          <w:highlight w:val="white"/>
        </w:rPr>
      </w:pPr>
      <w:r>
        <w:rPr>
          <w:rFonts w:eastAsiaTheme="minorHAnsi"/>
          <w:color w:val="008000"/>
          <w:highlight w:val="white"/>
        </w:rPr>
        <w:lastRenderedPageBreak/>
        <w:t>// Returns true if the operation is successful.</w:t>
      </w:r>
    </w:p>
    <w:p w14:paraId="219E8D05" w14:textId="77777777" w:rsidR="00A174F2" w:rsidRDefault="00A174F2" w:rsidP="00E735ED">
      <w:pPr>
        <w:pStyle w:val="CodePACKT"/>
        <w:rPr>
          <w:rFonts w:eastAsiaTheme="minorHAnsi"/>
          <w:color w:val="000000"/>
          <w:highlight w:val="white"/>
        </w:rPr>
      </w:pPr>
      <w:r>
        <w:rPr>
          <w:rFonts w:eastAsiaTheme="minorHAnsi"/>
          <w:color w:val="0000FF"/>
          <w:highlight w:val="white"/>
        </w:rPr>
        <w:t>bool</w:t>
      </w:r>
      <w:r>
        <w:rPr>
          <w:rFonts w:eastAsiaTheme="minorHAnsi"/>
          <w:color w:val="000000"/>
          <w:highlight w:val="white"/>
        </w:rPr>
        <w:t xml:space="preserve"> </w:t>
      </w:r>
      <w:r>
        <w:rPr>
          <w:rFonts w:eastAsiaTheme="minorHAnsi"/>
          <w:color w:val="2B91AF"/>
          <w:highlight w:val="white"/>
        </w:rPr>
        <w:t>LinkedList</w:t>
      </w:r>
      <w:r>
        <w:rPr>
          <w:rFonts w:eastAsiaTheme="minorHAnsi"/>
          <w:color w:val="000000"/>
          <w:highlight w:val="white"/>
        </w:rPr>
        <w:t>::removeItem(</w:t>
      </w:r>
      <w:r>
        <w:rPr>
          <w:rFonts w:eastAsiaTheme="minorHAnsi"/>
          <w:color w:val="2B91AF"/>
          <w:highlight w:val="white"/>
        </w:rPr>
        <w:t>string</w:t>
      </w:r>
      <w:r>
        <w:rPr>
          <w:rFonts w:eastAsiaTheme="minorHAnsi"/>
          <w:color w:val="000000"/>
          <w:highlight w:val="white"/>
        </w:rPr>
        <w:t xml:space="preserve"> </w:t>
      </w:r>
      <w:r>
        <w:rPr>
          <w:rFonts w:eastAsiaTheme="minorHAnsi"/>
          <w:color w:val="808080"/>
          <w:highlight w:val="white"/>
        </w:rPr>
        <w:t>itemKey</w:t>
      </w:r>
      <w:r>
        <w:rPr>
          <w:rFonts w:eastAsiaTheme="minorHAnsi"/>
          <w:color w:val="000000"/>
          <w:highlight w:val="white"/>
        </w:rPr>
        <w:t>)</w:t>
      </w:r>
    </w:p>
    <w:p w14:paraId="5A94C9E3" w14:textId="77777777" w:rsidR="00A174F2" w:rsidRDefault="00A174F2" w:rsidP="00E735ED">
      <w:pPr>
        <w:pStyle w:val="CodePACKT"/>
        <w:rPr>
          <w:rFonts w:eastAsiaTheme="minorHAnsi"/>
          <w:color w:val="000000"/>
          <w:highlight w:val="white"/>
        </w:rPr>
      </w:pPr>
      <w:r>
        <w:rPr>
          <w:rFonts w:eastAsiaTheme="minorHAnsi"/>
          <w:color w:val="000000"/>
          <w:highlight w:val="white"/>
        </w:rPr>
        <w:t>{</w:t>
      </w:r>
    </w:p>
    <w:p w14:paraId="1911F7D6"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00FF"/>
          <w:highlight w:val="white"/>
        </w:rPr>
        <w:t>if</w:t>
      </w:r>
      <w:r>
        <w:rPr>
          <w:rFonts w:eastAsiaTheme="minorHAnsi"/>
          <w:color w:val="000000"/>
          <w:highlight w:val="white"/>
        </w:rPr>
        <w:t xml:space="preserve"> (!head-&gt;next) </w:t>
      </w:r>
      <w:r>
        <w:rPr>
          <w:rFonts w:eastAsiaTheme="minorHAnsi"/>
          <w:color w:val="0000FF"/>
          <w:highlight w:val="white"/>
        </w:rPr>
        <w:t>return</w:t>
      </w:r>
      <w:r>
        <w:rPr>
          <w:rFonts w:eastAsiaTheme="minorHAnsi"/>
          <w:color w:val="000000"/>
          <w:highlight w:val="white"/>
        </w:rPr>
        <w:t xml:space="preserve"> </w:t>
      </w:r>
      <w:r>
        <w:rPr>
          <w:rFonts w:eastAsiaTheme="minorHAnsi"/>
          <w:color w:val="0000FF"/>
          <w:highlight w:val="white"/>
        </w:rPr>
        <w:t>false</w:t>
      </w:r>
      <w:r>
        <w:rPr>
          <w:rFonts w:eastAsiaTheme="minorHAnsi"/>
          <w:color w:val="000000"/>
          <w:highlight w:val="white"/>
        </w:rPr>
        <w:t>;</w:t>
      </w:r>
    </w:p>
    <w:p w14:paraId="615D9592"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2B91AF"/>
          <w:highlight w:val="white"/>
        </w:rPr>
        <w:t>Item</w:t>
      </w:r>
      <w:r>
        <w:rPr>
          <w:rFonts w:eastAsiaTheme="minorHAnsi"/>
          <w:color w:val="000000"/>
          <w:highlight w:val="white"/>
        </w:rPr>
        <w:t xml:space="preserve"> * p = head;</w:t>
      </w:r>
    </w:p>
    <w:p w14:paraId="5E3FF128"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2B91AF"/>
          <w:highlight w:val="white"/>
        </w:rPr>
        <w:t>Item</w:t>
      </w:r>
      <w:r>
        <w:rPr>
          <w:rFonts w:eastAsiaTheme="minorHAnsi"/>
          <w:color w:val="000000"/>
          <w:highlight w:val="white"/>
        </w:rPr>
        <w:t xml:space="preserve"> * q = head;</w:t>
      </w:r>
    </w:p>
    <w:p w14:paraId="561373AE"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00FF"/>
          <w:highlight w:val="white"/>
        </w:rPr>
        <w:t>while</w:t>
      </w:r>
      <w:r>
        <w:rPr>
          <w:rFonts w:eastAsiaTheme="minorHAnsi"/>
          <w:color w:val="000000"/>
          <w:highlight w:val="white"/>
        </w:rPr>
        <w:t xml:space="preserve"> (q)</w:t>
      </w:r>
    </w:p>
    <w:p w14:paraId="4349C67C" w14:textId="77777777" w:rsidR="00A174F2" w:rsidRDefault="00A174F2" w:rsidP="00E735ED">
      <w:pPr>
        <w:pStyle w:val="CodePACKT"/>
        <w:rPr>
          <w:rFonts w:eastAsiaTheme="minorHAnsi"/>
          <w:color w:val="000000"/>
          <w:highlight w:val="white"/>
        </w:rPr>
      </w:pPr>
      <w:r>
        <w:rPr>
          <w:rFonts w:eastAsiaTheme="minorHAnsi"/>
          <w:color w:val="000000"/>
          <w:highlight w:val="white"/>
        </w:rPr>
        <w:tab/>
        <w:t>{</w:t>
      </w:r>
    </w:p>
    <w:p w14:paraId="00504896"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0000"/>
          <w:highlight w:val="white"/>
        </w:rPr>
        <w:tab/>
      </w:r>
      <w:r>
        <w:rPr>
          <w:rFonts w:eastAsiaTheme="minorHAnsi"/>
          <w:color w:val="0000FF"/>
          <w:highlight w:val="white"/>
        </w:rPr>
        <w:t>if</w:t>
      </w:r>
      <w:r>
        <w:rPr>
          <w:rFonts w:eastAsiaTheme="minorHAnsi"/>
          <w:color w:val="000000"/>
          <w:highlight w:val="white"/>
        </w:rPr>
        <w:t xml:space="preserve"> (q-&gt;key == </w:t>
      </w:r>
      <w:r>
        <w:rPr>
          <w:rFonts w:eastAsiaTheme="minorHAnsi"/>
          <w:color w:val="808080"/>
          <w:highlight w:val="white"/>
        </w:rPr>
        <w:t>itemKey</w:t>
      </w:r>
      <w:r>
        <w:rPr>
          <w:rFonts w:eastAsiaTheme="minorHAnsi"/>
          <w:color w:val="000000"/>
          <w:highlight w:val="white"/>
        </w:rPr>
        <w:t>)</w:t>
      </w:r>
    </w:p>
    <w:p w14:paraId="22FD4530"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0000"/>
          <w:highlight w:val="white"/>
        </w:rPr>
        <w:tab/>
        <w:t>{</w:t>
      </w:r>
    </w:p>
    <w:p w14:paraId="6953F9BC"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0000"/>
          <w:highlight w:val="white"/>
        </w:rPr>
        <w:tab/>
      </w:r>
      <w:r>
        <w:rPr>
          <w:rFonts w:eastAsiaTheme="minorHAnsi"/>
          <w:color w:val="000000"/>
          <w:highlight w:val="white"/>
        </w:rPr>
        <w:tab/>
        <w:t>p-&gt;next = q-&gt;next;</w:t>
      </w:r>
    </w:p>
    <w:p w14:paraId="55A08B78"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0000"/>
          <w:highlight w:val="white"/>
        </w:rPr>
        <w:tab/>
      </w:r>
      <w:r>
        <w:rPr>
          <w:rFonts w:eastAsiaTheme="minorHAnsi"/>
          <w:color w:val="000000"/>
          <w:highlight w:val="white"/>
        </w:rPr>
        <w:tab/>
      </w:r>
      <w:r>
        <w:rPr>
          <w:rFonts w:eastAsiaTheme="minorHAnsi"/>
          <w:color w:val="0000FF"/>
          <w:highlight w:val="white"/>
        </w:rPr>
        <w:t>delete</w:t>
      </w:r>
      <w:r>
        <w:rPr>
          <w:rFonts w:eastAsiaTheme="minorHAnsi"/>
          <w:color w:val="000000"/>
          <w:highlight w:val="white"/>
        </w:rPr>
        <w:t xml:space="preserve"> q;</w:t>
      </w:r>
    </w:p>
    <w:p w14:paraId="0B136332"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0000"/>
          <w:highlight w:val="white"/>
        </w:rPr>
        <w:tab/>
      </w:r>
      <w:r>
        <w:rPr>
          <w:rFonts w:eastAsiaTheme="minorHAnsi"/>
          <w:color w:val="000000"/>
          <w:highlight w:val="white"/>
        </w:rPr>
        <w:tab/>
        <w:t>length--;</w:t>
      </w:r>
    </w:p>
    <w:p w14:paraId="01D13E86"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0000"/>
          <w:highlight w:val="white"/>
        </w:rPr>
        <w:tab/>
      </w:r>
      <w:r>
        <w:rPr>
          <w:rFonts w:eastAsiaTheme="minorHAnsi"/>
          <w:color w:val="000000"/>
          <w:highlight w:val="white"/>
        </w:rPr>
        <w:tab/>
      </w:r>
      <w:r>
        <w:rPr>
          <w:rFonts w:eastAsiaTheme="minorHAnsi"/>
          <w:color w:val="0000FF"/>
          <w:highlight w:val="white"/>
        </w:rPr>
        <w:t>return</w:t>
      </w:r>
      <w:r>
        <w:rPr>
          <w:rFonts w:eastAsiaTheme="minorHAnsi"/>
          <w:color w:val="000000"/>
          <w:highlight w:val="white"/>
        </w:rPr>
        <w:t xml:space="preserve"> </w:t>
      </w:r>
      <w:r>
        <w:rPr>
          <w:rFonts w:eastAsiaTheme="minorHAnsi"/>
          <w:color w:val="0000FF"/>
          <w:highlight w:val="white"/>
        </w:rPr>
        <w:t>true</w:t>
      </w:r>
      <w:r>
        <w:rPr>
          <w:rFonts w:eastAsiaTheme="minorHAnsi"/>
          <w:color w:val="000000"/>
          <w:highlight w:val="white"/>
        </w:rPr>
        <w:t>;</w:t>
      </w:r>
    </w:p>
    <w:p w14:paraId="5358477C"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0000"/>
          <w:highlight w:val="white"/>
        </w:rPr>
        <w:tab/>
        <w:t>}</w:t>
      </w:r>
    </w:p>
    <w:p w14:paraId="7CBB51B6"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0000"/>
          <w:highlight w:val="white"/>
        </w:rPr>
        <w:tab/>
        <w:t>p = q;</w:t>
      </w:r>
    </w:p>
    <w:p w14:paraId="393AB904"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0000"/>
          <w:highlight w:val="white"/>
        </w:rPr>
        <w:tab/>
        <w:t>q = p-&gt;next;</w:t>
      </w:r>
    </w:p>
    <w:p w14:paraId="1CD898B6" w14:textId="77777777" w:rsidR="00A174F2" w:rsidRDefault="00A174F2" w:rsidP="00E735ED">
      <w:pPr>
        <w:pStyle w:val="CodePACKT"/>
        <w:rPr>
          <w:rFonts w:eastAsiaTheme="minorHAnsi"/>
          <w:color w:val="000000"/>
          <w:highlight w:val="white"/>
        </w:rPr>
      </w:pPr>
      <w:r>
        <w:rPr>
          <w:rFonts w:eastAsiaTheme="minorHAnsi"/>
          <w:color w:val="000000"/>
          <w:highlight w:val="white"/>
        </w:rPr>
        <w:tab/>
        <w:t>}</w:t>
      </w:r>
    </w:p>
    <w:p w14:paraId="3C6731D1"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00FF"/>
          <w:highlight w:val="white"/>
        </w:rPr>
        <w:t>return</w:t>
      </w:r>
      <w:r>
        <w:rPr>
          <w:rFonts w:eastAsiaTheme="minorHAnsi"/>
          <w:color w:val="000000"/>
          <w:highlight w:val="white"/>
        </w:rPr>
        <w:t xml:space="preserve"> </w:t>
      </w:r>
      <w:r>
        <w:rPr>
          <w:rFonts w:eastAsiaTheme="minorHAnsi"/>
          <w:color w:val="0000FF"/>
          <w:highlight w:val="white"/>
        </w:rPr>
        <w:t>false</w:t>
      </w:r>
      <w:r>
        <w:rPr>
          <w:rFonts w:eastAsiaTheme="minorHAnsi"/>
          <w:color w:val="000000"/>
          <w:highlight w:val="white"/>
        </w:rPr>
        <w:t>;</w:t>
      </w:r>
    </w:p>
    <w:p w14:paraId="5DEF0580" w14:textId="77777777" w:rsidR="00A174F2" w:rsidRDefault="00A174F2" w:rsidP="00E735ED">
      <w:pPr>
        <w:pStyle w:val="CodePACKT"/>
        <w:rPr>
          <w:rFonts w:eastAsiaTheme="minorHAnsi"/>
          <w:color w:val="000000"/>
          <w:highlight w:val="white"/>
        </w:rPr>
      </w:pPr>
      <w:r>
        <w:rPr>
          <w:rFonts w:eastAsiaTheme="minorHAnsi"/>
          <w:color w:val="000000"/>
          <w:highlight w:val="white"/>
        </w:rPr>
        <w:t>}</w:t>
      </w:r>
    </w:p>
    <w:p w14:paraId="35B2F2E4" w14:textId="77777777" w:rsidR="00A174F2" w:rsidRDefault="00A174F2" w:rsidP="00E735ED">
      <w:pPr>
        <w:pStyle w:val="CodePACKT"/>
        <w:rPr>
          <w:rFonts w:eastAsiaTheme="minorHAnsi"/>
          <w:color w:val="000000"/>
          <w:highlight w:val="white"/>
        </w:rPr>
      </w:pPr>
    </w:p>
    <w:p w14:paraId="2D1CE42E" w14:textId="77777777" w:rsidR="00A174F2" w:rsidRDefault="00A174F2" w:rsidP="00E735ED">
      <w:pPr>
        <w:pStyle w:val="CodePACKT"/>
        <w:rPr>
          <w:rFonts w:eastAsiaTheme="minorHAnsi"/>
          <w:color w:val="000000"/>
          <w:highlight w:val="white"/>
        </w:rPr>
      </w:pPr>
      <w:r>
        <w:rPr>
          <w:rFonts w:eastAsiaTheme="minorHAnsi"/>
          <w:color w:val="008000"/>
          <w:highlight w:val="white"/>
        </w:rPr>
        <w:t>// Searches for an item by its key.</w:t>
      </w:r>
    </w:p>
    <w:p w14:paraId="486A79E6" w14:textId="77777777" w:rsidR="00A174F2" w:rsidRDefault="00A174F2" w:rsidP="00E735ED">
      <w:pPr>
        <w:pStyle w:val="CodePACKT"/>
        <w:rPr>
          <w:rFonts w:eastAsiaTheme="minorHAnsi"/>
          <w:color w:val="000000"/>
          <w:highlight w:val="white"/>
        </w:rPr>
      </w:pPr>
      <w:r>
        <w:rPr>
          <w:rFonts w:eastAsiaTheme="minorHAnsi"/>
          <w:color w:val="008000"/>
          <w:highlight w:val="white"/>
        </w:rPr>
        <w:t>// Returns a reference to first match.</w:t>
      </w:r>
    </w:p>
    <w:p w14:paraId="37D34772" w14:textId="77777777" w:rsidR="00A174F2" w:rsidRDefault="00A174F2" w:rsidP="00E735ED">
      <w:pPr>
        <w:pStyle w:val="CodePACKT"/>
        <w:rPr>
          <w:rFonts w:eastAsiaTheme="minorHAnsi"/>
          <w:color w:val="000000"/>
          <w:highlight w:val="white"/>
        </w:rPr>
      </w:pPr>
      <w:r>
        <w:rPr>
          <w:rFonts w:eastAsiaTheme="minorHAnsi"/>
          <w:color w:val="008000"/>
          <w:highlight w:val="white"/>
        </w:rPr>
        <w:t>// Returns a NULL pointer if no match is found.</w:t>
      </w:r>
    </w:p>
    <w:p w14:paraId="3F68A08E" w14:textId="77777777" w:rsidR="00A174F2" w:rsidRDefault="00A174F2" w:rsidP="00E735ED">
      <w:pPr>
        <w:pStyle w:val="CodePACKT"/>
        <w:rPr>
          <w:rFonts w:eastAsiaTheme="minorHAnsi"/>
          <w:color w:val="000000"/>
          <w:highlight w:val="white"/>
        </w:rPr>
      </w:pPr>
      <w:r>
        <w:rPr>
          <w:rFonts w:eastAsiaTheme="minorHAnsi"/>
          <w:color w:val="2B91AF"/>
          <w:highlight w:val="white"/>
        </w:rPr>
        <w:t>Item</w:t>
      </w:r>
      <w:r>
        <w:rPr>
          <w:rFonts w:eastAsiaTheme="minorHAnsi"/>
          <w:color w:val="000000"/>
          <w:highlight w:val="white"/>
        </w:rPr>
        <w:t xml:space="preserve"> * </w:t>
      </w:r>
      <w:r>
        <w:rPr>
          <w:rFonts w:eastAsiaTheme="minorHAnsi"/>
          <w:color w:val="2B91AF"/>
          <w:highlight w:val="white"/>
        </w:rPr>
        <w:t>LinkedList</w:t>
      </w:r>
      <w:r>
        <w:rPr>
          <w:rFonts w:eastAsiaTheme="minorHAnsi"/>
          <w:color w:val="000000"/>
          <w:highlight w:val="white"/>
        </w:rPr>
        <w:t>::getItem(</w:t>
      </w:r>
      <w:r>
        <w:rPr>
          <w:rFonts w:eastAsiaTheme="minorHAnsi"/>
          <w:color w:val="2B91AF"/>
          <w:highlight w:val="white"/>
        </w:rPr>
        <w:t>string</w:t>
      </w:r>
      <w:r>
        <w:rPr>
          <w:rFonts w:eastAsiaTheme="minorHAnsi"/>
          <w:color w:val="000000"/>
          <w:highlight w:val="white"/>
        </w:rPr>
        <w:t xml:space="preserve"> </w:t>
      </w:r>
      <w:r>
        <w:rPr>
          <w:rFonts w:eastAsiaTheme="minorHAnsi"/>
          <w:color w:val="808080"/>
          <w:highlight w:val="white"/>
        </w:rPr>
        <w:t>itemKey</w:t>
      </w:r>
      <w:r>
        <w:rPr>
          <w:rFonts w:eastAsiaTheme="minorHAnsi"/>
          <w:color w:val="000000"/>
          <w:highlight w:val="white"/>
        </w:rPr>
        <w:t>)</w:t>
      </w:r>
    </w:p>
    <w:p w14:paraId="2BE42DA5" w14:textId="77777777" w:rsidR="00A174F2" w:rsidRDefault="00A174F2" w:rsidP="00E735ED">
      <w:pPr>
        <w:pStyle w:val="CodePACKT"/>
        <w:rPr>
          <w:rFonts w:eastAsiaTheme="minorHAnsi"/>
          <w:color w:val="000000"/>
          <w:highlight w:val="white"/>
        </w:rPr>
      </w:pPr>
      <w:r>
        <w:rPr>
          <w:rFonts w:eastAsiaTheme="minorHAnsi"/>
          <w:color w:val="000000"/>
          <w:highlight w:val="white"/>
        </w:rPr>
        <w:t>{</w:t>
      </w:r>
    </w:p>
    <w:p w14:paraId="6BB7E669"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2B91AF"/>
          <w:highlight w:val="white"/>
        </w:rPr>
        <w:t>Item</w:t>
      </w:r>
      <w:r>
        <w:rPr>
          <w:rFonts w:eastAsiaTheme="minorHAnsi"/>
          <w:color w:val="000000"/>
          <w:highlight w:val="white"/>
        </w:rPr>
        <w:t xml:space="preserve"> * p = head;</w:t>
      </w:r>
    </w:p>
    <w:p w14:paraId="090F3153"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2B91AF"/>
          <w:highlight w:val="white"/>
        </w:rPr>
        <w:t>Item</w:t>
      </w:r>
      <w:r>
        <w:rPr>
          <w:rFonts w:eastAsiaTheme="minorHAnsi"/>
          <w:color w:val="000000"/>
          <w:highlight w:val="white"/>
        </w:rPr>
        <w:t xml:space="preserve"> * q = head;</w:t>
      </w:r>
    </w:p>
    <w:p w14:paraId="26E3F547"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00FF"/>
          <w:highlight w:val="white"/>
        </w:rPr>
        <w:t>while</w:t>
      </w:r>
      <w:r>
        <w:rPr>
          <w:rFonts w:eastAsiaTheme="minorHAnsi"/>
          <w:color w:val="000000"/>
          <w:highlight w:val="white"/>
        </w:rPr>
        <w:t xml:space="preserve"> (q)</w:t>
      </w:r>
    </w:p>
    <w:p w14:paraId="12455A25" w14:textId="77777777" w:rsidR="00A174F2" w:rsidRDefault="00A174F2" w:rsidP="00E735ED">
      <w:pPr>
        <w:pStyle w:val="CodePACKT"/>
        <w:rPr>
          <w:rFonts w:eastAsiaTheme="minorHAnsi"/>
          <w:color w:val="000000"/>
          <w:highlight w:val="white"/>
        </w:rPr>
      </w:pPr>
      <w:r>
        <w:rPr>
          <w:rFonts w:eastAsiaTheme="minorHAnsi"/>
          <w:color w:val="000000"/>
          <w:highlight w:val="white"/>
        </w:rPr>
        <w:tab/>
        <w:t>{</w:t>
      </w:r>
    </w:p>
    <w:p w14:paraId="099FFD82"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0000"/>
          <w:highlight w:val="white"/>
        </w:rPr>
        <w:tab/>
        <w:t>p = q;</w:t>
      </w:r>
    </w:p>
    <w:p w14:paraId="59CD2351"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0000"/>
          <w:highlight w:val="white"/>
        </w:rPr>
        <w:tab/>
      </w:r>
      <w:r>
        <w:rPr>
          <w:rFonts w:eastAsiaTheme="minorHAnsi"/>
          <w:color w:val="0000FF"/>
          <w:highlight w:val="white"/>
        </w:rPr>
        <w:t>if</w:t>
      </w:r>
      <w:r>
        <w:rPr>
          <w:rFonts w:eastAsiaTheme="minorHAnsi"/>
          <w:color w:val="000000"/>
          <w:highlight w:val="white"/>
        </w:rPr>
        <w:t xml:space="preserve"> ((p != head) &amp;&amp; (p-&gt;key == </w:t>
      </w:r>
      <w:r>
        <w:rPr>
          <w:rFonts w:eastAsiaTheme="minorHAnsi"/>
          <w:color w:val="808080"/>
          <w:highlight w:val="white"/>
        </w:rPr>
        <w:t>itemKey</w:t>
      </w:r>
      <w:r>
        <w:rPr>
          <w:rFonts w:eastAsiaTheme="minorHAnsi"/>
          <w:color w:val="000000"/>
          <w:highlight w:val="white"/>
        </w:rPr>
        <w:t>))</w:t>
      </w:r>
    </w:p>
    <w:p w14:paraId="2DD0B205"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0000"/>
          <w:highlight w:val="white"/>
        </w:rPr>
        <w:tab/>
      </w:r>
      <w:r>
        <w:rPr>
          <w:rFonts w:eastAsiaTheme="minorHAnsi"/>
          <w:color w:val="000000"/>
          <w:highlight w:val="white"/>
        </w:rPr>
        <w:tab/>
      </w:r>
      <w:r>
        <w:rPr>
          <w:rFonts w:eastAsiaTheme="minorHAnsi"/>
          <w:color w:val="0000FF"/>
          <w:highlight w:val="white"/>
        </w:rPr>
        <w:t>return</w:t>
      </w:r>
      <w:r>
        <w:rPr>
          <w:rFonts w:eastAsiaTheme="minorHAnsi"/>
          <w:color w:val="000000"/>
          <w:highlight w:val="white"/>
        </w:rPr>
        <w:t xml:space="preserve"> p;</w:t>
      </w:r>
    </w:p>
    <w:p w14:paraId="3A4A2A41"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0000"/>
          <w:highlight w:val="white"/>
        </w:rPr>
        <w:tab/>
        <w:t>q = p-&gt;next;</w:t>
      </w:r>
    </w:p>
    <w:p w14:paraId="4A43E18B" w14:textId="77777777" w:rsidR="00A174F2" w:rsidRDefault="00A174F2" w:rsidP="00E735ED">
      <w:pPr>
        <w:pStyle w:val="CodePACKT"/>
        <w:rPr>
          <w:rFonts w:eastAsiaTheme="minorHAnsi"/>
          <w:color w:val="000000"/>
          <w:highlight w:val="white"/>
        </w:rPr>
      </w:pPr>
      <w:r>
        <w:rPr>
          <w:rFonts w:eastAsiaTheme="minorHAnsi"/>
          <w:color w:val="000000"/>
          <w:highlight w:val="white"/>
        </w:rPr>
        <w:tab/>
        <w:t>}</w:t>
      </w:r>
    </w:p>
    <w:p w14:paraId="29307AD9"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00FF"/>
          <w:highlight w:val="white"/>
        </w:rPr>
        <w:t>return</w:t>
      </w:r>
      <w:r>
        <w:rPr>
          <w:rFonts w:eastAsiaTheme="minorHAnsi"/>
          <w:color w:val="000000"/>
          <w:highlight w:val="white"/>
        </w:rPr>
        <w:t xml:space="preserve"> </w:t>
      </w:r>
      <w:r>
        <w:rPr>
          <w:rFonts w:eastAsiaTheme="minorHAnsi"/>
          <w:color w:val="6F008A"/>
          <w:highlight w:val="white"/>
        </w:rPr>
        <w:t>NULL</w:t>
      </w:r>
      <w:r>
        <w:rPr>
          <w:rFonts w:eastAsiaTheme="minorHAnsi"/>
          <w:color w:val="000000"/>
          <w:highlight w:val="white"/>
        </w:rPr>
        <w:t>;</w:t>
      </w:r>
    </w:p>
    <w:p w14:paraId="43E59925" w14:textId="77777777" w:rsidR="00A174F2" w:rsidRDefault="00A174F2" w:rsidP="00E735ED">
      <w:pPr>
        <w:pStyle w:val="CodePACKT"/>
        <w:rPr>
          <w:rFonts w:eastAsiaTheme="minorHAnsi"/>
          <w:color w:val="000000"/>
          <w:highlight w:val="white"/>
        </w:rPr>
      </w:pPr>
      <w:r>
        <w:rPr>
          <w:rFonts w:eastAsiaTheme="minorHAnsi"/>
          <w:color w:val="000000"/>
          <w:highlight w:val="white"/>
        </w:rPr>
        <w:t>}</w:t>
      </w:r>
    </w:p>
    <w:p w14:paraId="5A30F0C3" w14:textId="77777777" w:rsidR="00A174F2" w:rsidRDefault="00A174F2" w:rsidP="00E735ED">
      <w:pPr>
        <w:pStyle w:val="CodePACKT"/>
        <w:rPr>
          <w:rFonts w:eastAsiaTheme="minorHAnsi"/>
          <w:color w:val="000000"/>
          <w:highlight w:val="white"/>
        </w:rPr>
      </w:pPr>
    </w:p>
    <w:p w14:paraId="22915E41" w14:textId="77777777" w:rsidR="00A174F2" w:rsidRDefault="00A174F2" w:rsidP="00E735ED">
      <w:pPr>
        <w:pStyle w:val="CodePACKT"/>
        <w:rPr>
          <w:rFonts w:eastAsiaTheme="minorHAnsi"/>
          <w:color w:val="000000"/>
          <w:highlight w:val="white"/>
        </w:rPr>
      </w:pPr>
      <w:r>
        <w:rPr>
          <w:rFonts w:eastAsiaTheme="minorHAnsi"/>
          <w:color w:val="008000"/>
          <w:highlight w:val="white"/>
        </w:rPr>
        <w:t>// Displays list contents to the console window.</w:t>
      </w:r>
    </w:p>
    <w:p w14:paraId="3DD9AF4B" w14:textId="77777777" w:rsidR="00A174F2" w:rsidRDefault="00A174F2" w:rsidP="00E735ED">
      <w:pPr>
        <w:pStyle w:val="CodePACKT"/>
        <w:rPr>
          <w:rFonts w:eastAsiaTheme="minorHAnsi"/>
          <w:color w:val="000000"/>
          <w:highlight w:val="white"/>
        </w:rPr>
      </w:pPr>
      <w:r>
        <w:rPr>
          <w:rFonts w:eastAsiaTheme="minorHAnsi"/>
          <w:color w:val="0000FF"/>
          <w:highlight w:val="white"/>
        </w:rPr>
        <w:t>void</w:t>
      </w:r>
      <w:r>
        <w:rPr>
          <w:rFonts w:eastAsiaTheme="minorHAnsi"/>
          <w:color w:val="000000"/>
          <w:highlight w:val="white"/>
        </w:rPr>
        <w:t xml:space="preserve"> </w:t>
      </w:r>
      <w:r>
        <w:rPr>
          <w:rFonts w:eastAsiaTheme="minorHAnsi"/>
          <w:color w:val="2B91AF"/>
          <w:highlight w:val="white"/>
        </w:rPr>
        <w:t>LinkedList</w:t>
      </w:r>
      <w:r>
        <w:rPr>
          <w:rFonts w:eastAsiaTheme="minorHAnsi"/>
          <w:color w:val="000000"/>
          <w:highlight w:val="white"/>
        </w:rPr>
        <w:t>::printList()</w:t>
      </w:r>
    </w:p>
    <w:p w14:paraId="63269541" w14:textId="77777777" w:rsidR="00A174F2" w:rsidRDefault="00A174F2" w:rsidP="00E735ED">
      <w:pPr>
        <w:pStyle w:val="CodePACKT"/>
        <w:rPr>
          <w:rFonts w:eastAsiaTheme="minorHAnsi"/>
          <w:color w:val="000000"/>
          <w:highlight w:val="white"/>
        </w:rPr>
      </w:pPr>
      <w:r>
        <w:rPr>
          <w:rFonts w:eastAsiaTheme="minorHAnsi"/>
          <w:color w:val="000000"/>
          <w:highlight w:val="white"/>
        </w:rPr>
        <w:t>{</w:t>
      </w:r>
    </w:p>
    <w:p w14:paraId="5A38C39E"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00FF"/>
          <w:highlight w:val="white"/>
        </w:rPr>
        <w:t>if</w:t>
      </w:r>
      <w:r>
        <w:rPr>
          <w:rFonts w:eastAsiaTheme="minorHAnsi"/>
          <w:color w:val="000000"/>
          <w:highlight w:val="white"/>
        </w:rPr>
        <w:t xml:space="preserve"> (length == 0)</w:t>
      </w:r>
    </w:p>
    <w:p w14:paraId="4EB5588B" w14:textId="77777777" w:rsidR="00A174F2" w:rsidRDefault="00A174F2" w:rsidP="00E735ED">
      <w:pPr>
        <w:pStyle w:val="CodePACKT"/>
        <w:rPr>
          <w:rFonts w:eastAsiaTheme="minorHAnsi"/>
          <w:color w:val="000000"/>
          <w:highlight w:val="white"/>
        </w:rPr>
      </w:pPr>
      <w:r>
        <w:rPr>
          <w:rFonts w:eastAsiaTheme="minorHAnsi"/>
          <w:color w:val="000000"/>
          <w:highlight w:val="white"/>
        </w:rPr>
        <w:tab/>
        <w:t>{</w:t>
      </w:r>
    </w:p>
    <w:p w14:paraId="1E12A5AA"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0000"/>
          <w:highlight w:val="white"/>
        </w:rPr>
        <w:tab/>
        <w:t xml:space="preserve">cout &lt;&lt; </w:t>
      </w:r>
      <w:r>
        <w:rPr>
          <w:rFonts w:eastAsiaTheme="minorHAnsi"/>
          <w:highlight w:val="white"/>
        </w:rPr>
        <w:t>"\n{ }\n"</w:t>
      </w:r>
      <w:r>
        <w:rPr>
          <w:rFonts w:eastAsiaTheme="minorHAnsi"/>
          <w:color w:val="000000"/>
          <w:highlight w:val="white"/>
        </w:rPr>
        <w:t>;</w:t>
      </w:r>
    </w:p>
    <w:p w14:paraId="4C6A2414"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0000"/>
          <w:highlight w:val="white"/>
        </w:rPr>
        <w:tab/>
      </w:r>
      <w:r>
        <w:rPr>
          <w:rFonts w:eastAsiaTheme="minorHAnsi"/>
          <w:color w:val="0000FF"/>
          <w:highlight w:val="white"/>
        </w:rPr>
        <w:t>return</w:t>
      </w:r>
      <w:r>
        <w:rPr>
          <w:rFonts w:eastAsiaTheme="minorHAnsi"/>
          <w:color w:val="000000"/>
          <w:highlight w:val="white"/>
        </w:rPr>
        <w:t>;</w:t>
      </w:r>
    </w:p>
    <w:p w14:paraId="1EF6EB62" w14:textId="77777777" w:rsidR="00A174F2" w:rsidRDefault="00A174F2" w:rsidP="00E735ED">
      <w:pPr>
        <w:pStyle w:val="CodePACKT"/>
        <w:rPr>
          <w:rFonts w:eastAsiaTheme="minorHAnsi"/>
          <w:color w:val="000000"/>
          <w:highlight w:val="white"/>
        </w:rPr>
      </w:pPr>
      <w:r>
        <w:rPr>
          <w:rFonts w:eastAsiaTheme="minorHAnsi"/>
          <w:color w:val="000000"/>
          <w:highlight w:val="white"/>
        </w:rPr>
        <w:lastRenderedPageBreak/>
        <w:tab/>
        <w:t>}</w:t>
      </w:r>
    </w:p>
    <w:p w14:paraId="01B0D976"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2B91AF"/>
          <w:highlight w:val="white"/>
        </w:rPr>
        <w:t>Item</w:t>
      </w:r>
      <w:r>
        <w:rPr>
          <w:rFonts w:eastAsiaTheme="minorHAnsi"/>
          <w:color w:val="000000"/>
          <w:highlight w:val="white"/>
        </w:rPr>
        <w:t xml:space="preserve"> * p = head;</w:t>
      </w:r>
    </w:p>
    <w:p w14:paraId="78932296"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2B91AF"/>
          <w:highlight w:val="white"/>
        </w:rPr>
        <w:t>Item</w:t>
      </w:r>
      <w:r>
        <w:rPr>
          <w:rFonts w:eastAsiaTheme="minorHAnsi"/>
          <w:color w:val="000000"/>
          <w:highlight w:val="white"/>
        </w:rPr>
        <w:t xml:space="preserve"> * q = head;</w:t>
      </w:r>
    </w:p>
    <w:p w14:paraId="3FA2C077" w14:textId="77777777" w:rsidR="00A174F2" w:rsidRDefault="00A174F2" w:rsidP="00E735ED">
      <w:pPr>
        <w:pStyle w:val="CodePACKT"/>
        <w:rPr>
          <w:rFonts w:eastAsiaTheme="minorHAnsi"/>
          <w:color w:val="000000"/>
          <w:highlight w:val="white"/>
        </w:rPr>
      </w:pPr>
      <w:r>
        <w:rPr>
          <w:rFonts w:eastAsiaTheme="minorHAnsi"/>
          <w:color w:val="000000"/>
          <w:highlight w:val="white"/>
        </w:rPr>
        <w:tab/>
        <w:t xml:space="preserve">cout &lt;&lt; </w:t>
      </w:r>
      <w:r>
        <w:rPr>
          <w:rFonts w:eastAsiaTheme="minorHAnsi"/>
          <w:highlight w:val="white"/>
        </w:rPr>
        <w:t>"\n{ "</w:t>
      </w:r>
      <w:r>
        <w:rPr>
          <w:rFonts w:eastAsiaTheme="minorHAnsi"/>
          <w:color w:val="000000"/>
          <w:highlight w:val="white"/>
        </w:rPr>
        <w:t>;</w:t>
      </w:r>
    </w:p>
    <w:p w14:paraId="61BE7C41"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00FF"/>
          <w:highlight w:val="white"/>
        </w:rPr>
        <w:t>while</w:t>
      </w:r>
      <w:r>
        <w:rPr>
          <w:rFonts w:eastAsiaTheme="minorHAnsi"/>
          <w:color w:val="000000"/>
          <w:highlight w:val="white"/>
        </w:rPr>
        <w:t xml:space="preserve"> (q)</w:t>
      </w:r>
    </w:p>
    <w:p w14:paraId="63B1C073" w14:textId="77777777" w:rsidR="00A174F2" w:rsidRDefault="00A174F2" w:rsidP="00E735ED">
      <w:pPr>
        <w:pStyle w:val="CodePACKT"/>
        <w:rPr>
          <w:rFonts w:eastAsiaTheme="minorHAnsi"/>
          <w:color w:val="000000"/>
          <w:highlight w:val="white"/>
        </w:rPr>
      </w:pPr>
      <w:r>
        <w:rPr>
          <w:rFonts w:eastAsiaTheme="minorHAnsi"/>
          <w:color w:val="000000"/>
          <w:highlight w:val="white"/>
        </w:rPr>
        <w:tab/>
        <w:t>{</w:t>
      </w:r>
    </w:p>
    <w:p w14:paraId="3530D8C4"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0000"/>
          <w:highlight w:val="white"/>
        </w:rPr>
        <w:tab/>
        <w:t>p = q;</w:t>
      </w:r>
    </w:p>
    <w:p w14:paraId="2DF89AA4"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0000"/>
          <w:highlight w:val="white"/>
        </w:rPr>
        <w:tab/>
      </w:r>
      <w:r>
        <w:rPr>
          <w:rFonts w:eastAsiaTheme="minorHAnsi"/>
          <w:color w:val="0000FF"/>
          <w:highlight w:val="white"/>
        </w:rPr>
        <w:t>if</w:t>
      </w:r>
      <w:r>
        <w:rPr>
          <w:rFonts w:eastAsiaTheme="minorHAnsi"/>
          <w:color w:val="000000"/>
          <w:highlight w:val="white"/>
        </w:rPr>
        <w:t xml:space="preserve"> (p != head)</w:t>
      </w:r>
    </w:p>
    <w:p w14:paraId="35514B56"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0000"/>
          <w:highlight w:val="white"/>
        </w:rPr>
        <w:tab/>
        <w:t>{</w:t>
      </w:r>
    </w:p>
    <w:p w14:paraId="0AC40035"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0000"/>
          <w:highlight w:val="white"/>
        </w:rPr>
        <w:tab/>
      </w:r>
      <w:r>
        <w:rPr>
          <w:rFonts w:eastAsiaTheme="minorHAnsi"/>
          <w:color w:val="000000"/>
          <w:highlight w:val="white"/>
        </w:rPr>
        <w:tab/>
        <w:t>cout &lt;&lt; p-&gt;key;</w:t>
      </w:r>
    </w:p>
    <w:p w14:paraId="1C489C31"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0000"/>
          <w:highlight w:val="white"/>
        </w:rPr>
        <w:tab/>
      </w:r>
      <w:r>
        <w:rPr>
          <w:rFonts w:eastAsiaTheme="minorHAnsi"/>
          <w:color w:val="000000"/>
          <w:highlight w:val="white"/>
        </w:rPr>
        <w:tab/>
      </w:r>
      <w:r>
        <w:rPr>
          <w:rFonts w:eastAsiaTheme="minorHAnsi"/>
          <w:color w:val="0000FF"/>
          <w:highlight w:val="white"/>
        </w:rPr>
        <w:t>if</w:t>
      </w:r>
      <w:r>
        <w:rPr>
          <w:rFonts w:eastAsiaTheme="minorHAnsi"/>
          <w:color w:val="000000"/>
          <w:highlight w:val="white"/>
        </w:rPr>
        <w:t xml:space="preserve"> (p-&gt;next) cout &lt;&lt; </w:t>
      </w:r>
      <w:r>
        <w:rPr>
          <w:rFonts w:eastAsiaTheme="minorHAnsi"/>
          <w:highlight w:val="white"/>
        </w:rPr>
        <w:t>", "</w:t>
      </w:r>
      <w:r>
        <w:rPr>
          <w:rFonts w:eastAsiaTheme="minorHAnsi"/>
          <w:color w:val="000000"/>
          <w:highlight w:val="white"/>
        </w:rPr>
        <w:t>;</w:t>
      </w:r>
    </w:p>
    <w:p w14:paraId="289CBA5A"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0000"/>
          <w:highlight w:val="white"/>
        </w:rPr>
        <w:tab/>
      </w:r>
      <w:r>
        <w:rPr>
          <w:rFonts w:eastAsiaTheme="minorHAnsi"/>
          <w:color w:val="000000"/>
          <w:highlight w:val="white"/>
        </w:rPr>
        <w:tab/>
      </w:r>
      <w:r>
        <w:rPr>
          <w:rFonts w:eastAsiaTheme="minorHAnsi"/>
          <w:color w:val="0000FF"/>
          <w:highlight w:val="white"/>
        </w:rPr>
        <w:t>else</w:t>
      </w:r>
      <w:r>
        <w:rPr>
          <w:rFonts w:eastAsiaTheme="minorHAnsi"/>
          <w:color w:val="000000"/>
          <w:highlight w:val="white"/>
        </w:rPr>
        <w:t xml:space="preserve"> cout &lt;&lt; </w:t>
      </w:r>
      <w:r>
        <w:rPr>
          <w:rFonts w:eastAsiaTheme="minorHAnsi"/>
          <w:highlight w:val="white"/>
        </w:rPr>
        <w:t>" "</w:t>
      </w:r>
      <w:r>
        <w:rPr>
          <w:rFonts w:eastAsiaTheme="minorHAnsi"/>
          <w:color w:val="000000"/>
          <w:highlight w:val="white"/>
        </w:rPr>
        <w:t>;</w:t>
      </w:r>
    </w:p>
    <w:p w14:paraId="1FA5CB2A"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0000"/>
          <w:highlight w:val="white"/>
        </w:rPr>
        <w:tab/>
        <w:t>}</w:t>
      </w:r>
    </w:p>
    <w:p w14:paraId="366FD423"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0000"/>
          <w:highlight w:val="white"/>
        </w:rPr>
        <w:tab/>
        <w:t>q = p-&gt;next;</w:t>
      </w:r>
    </w:p>
    <w:p w14:paraId="7B2A204C" w14:textId="77777777" w:rsidR="00A174F2" w:rsidRDefault="00A174F2" w:rsidP="00E735ED">
      <w:pPr>
        <w:pStyle w:val="CodePACKT"/>
        <w:rPr>
          <w:rFonts w:eastAsiaTheme="minorHAnsi"/>
          <w:color w:val="000000"/>
          <w:highlight w:val="white"/>
        </w:rPr>
      </w:pPr>
      <w:r>
        <w:rPr>
          <w:rFonts w:eastAsiaTheme="minorHAnsi"/>
          <w:color w:val="000000"/>
          <w:highlight w:val="white"/>
        </w:rPr>
        <w:tab/>
        <w:t>}</w:t>
      </w:r>
    </w:p>
    <w:p w14:paraId="1A25FECB" w14:textId="77777777" w:rsidR="00A174F2" w:rsidRDefault="00A174F2" w:rsidP="00E735ED">
      <w:pPr>
        <w:pStyle w:val="CodePACKT"/>
        <w:rPr>
          <w:rFonts w:eastAsiaTheme="minorHAnsi"/>
          <w:color w:val="000000"/>
          <w:highlight w:val="white"/>
        </w:rPr>
      </w:pPr>
      <w:r>
        <w:rPr>
          <w:rFonts w:eastAsiaTheme="minorHAnsi"/>
          <w:color w:val="000000"/>
          <w:highlight w:val="white"/>
        </w:rPr>
        <w:tab/>
        <w:t xml:space="preserve">cout &lt;&lt; </w:t>
      </w:r>
      <w:r>
        <w:rPr>
          <w:rFonts w:eastAsiaTheme="minorHAnsi"/>
          <w:highlight w:val="white"/>
        </w:rPr>
        <w:t>"}\n"</w:t>
      </w:r>
      <w:r>
        <w:rPr>
          <w:rFonts w:eastAsiaTheme="minorHAnsi"/>
          <w:color w:val="000000"/>
          <w:highlight w:val="white"/>
        </w:rPr>
        <w:t>;</w:t>
      </w:r>
    </w:p>
    <w:p w14:paraId="3EAC7CE6" w14:textId="77777777" w:rsidR="00A174F2" w:rsidRDefault="00A174F2" w:rsidP="00E735ED">
      <w:pPr>
        <w:pStyle w:val="CodePACKT"/>
        <w:rPr>
          <w:rFonts w:eastAsiaTheme="minorHAnsi"/>
          <w:color w:val="000000"/>
          <w:highlight w:val="white"/>
        </w:rPr>
      </w:pPr>
      <w:r>
        <w:rPr>
          <w:rFonts w:eastAsiaTheme="minorHAnsi"/>
          <w:color w:val="000000"/>
          <w:highlight w:val="white"/>
        </w:rPr>
        <w:t>}</w:t>
      </w:r>
    </w:p>
    <w:p w14:paraId="7A406482" w14:textId="77777777" w:rsidR="00A174F2" w:rsidRDefault="00A174F2" w:rsidP="00E735ED">
      <w:pPr>
        <w:pStyle w:val="CodePACKT"/>
        <w:rPr>
          <w:rFonts w:eastAsiaTheme="minorHAnsi"/>
          <w:color w:val="000000"/>
          <w:highlight w:val="white"/>
        </w:rPr>
      </w:pPr>
    </w:p>
    <w:p w14:paraId="135CD115" w14:textId="77777777" w:rsidR="00A174F2" w:rsidRDefault="00A174F2" w:rsidP="00E735ED">
      <w:pPr>
        <w:pStyle w:val="CodePACKT"/>
        <w:rPr>
          <w:rFonts w:eastAsiaTheme="minorHAnsi"/>
          <w:color w:val="000000"/>
          <w:highlight w:val="white"/>
        </w:rPr>
      </w:pPr>
      <w:r>
        <w:rPr>
          <w:rFonts w:eastAsiaTheme="minorHAnsi"/>
          <w:color w:val="008000"/>
          <w:highlight w:val="white"/>
        </w:rPr>
        <w:t>// Returns the length of the list.</w:t>
      </w:r>
    </w:p>
    <w:p w14:paraId="6ACDBDDC" w14:textId="77777777" w:rsidR="00A174F2" w:rsidRDefault="00A174F2" w:rsidP="00E735ED">
      <w:pPr>
        <w:pStyle w:val="CodePACKT"/>
        <w:rPr>
          <w:rFonts w:eastAsiaTheme="minorHAnsi"/>
          <w:color w:val="000000"/>
          <w:highlight w:val="white"/>
        </w:rPr>
      </w:pPr>
      <w:r>
        <w:rPr>
          <w:rFonts w:eastAsiaTheme="minorHAnsi"/>
          <w:color w:val="0000FF"/>
          <w:highlight w:val="white"/>
        </w:rPr>
        <w:t>int</w:t>
      </w:r>
      <w:r>
        <w:rPr>
          <w:rFonts w:eastAsiaTheme="minorHAnsi"/>
          <w:color w:val="000000"/>
          <w:highlight w:val="white"/>
        </w:rPr>
        <w:t xml:space="preserve"> </w:t>
      </w:r>
      <w:r>
        <w:rPr>
          <w:rFonts w:eastAsiaTheme="minorHAnsi"/>
          <w:color w:val="2B91AF"/>
          <w:highlight w:val="white"/>
        </w:rPr>
        <w:t>LinkedList</w:t>
      </w:r>
      <w:r>
        <w:rPr>
          <w:rFonts w:eastAsiaTheme="minorHAnsi"/>
          <w:color w:val="000000"/>
          <w:highlight w:val="white"/>
        </w:rPr>
        <w:t>::getLength()</w:t>
      </w:r>
    </w:p>
    <w:p w14:paraId="71F999B4" w14:textId="77777777" w:rsidR="00A174F2" w:rsidRDefault="00A174F2" w:rsidP="00E735ED">
      <w:pPr>
        <w:pStyle w:val="CodePACKT"/>
        <w:rPr>
          <w:rFonts w:eastAsiaTheme="minorHAnsi"/>
          <w:color w:val="000000"/>
          <w:highlight w:val="white"/>
        </w:rPr>
      </w:pPr>
      <w:r>
        <w:rPr>
          <w:rFonts w:eastAsiaTheme="minorHAnsi"/>
          <w:color w:val="000000"/>
          <w:highlight w:val="white"/>
        </w:rPr>
        <w:t>{</w:t>
      </w:r>
    </w:p>
    <w:p w14:paraId="0F8A871A"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00FF"/>
          <w:highlight w:val="white"/>
        </w:rPr>
        <w:t>return</w:t>
      </w:r>
      <w:r>
        <w:rPr>
          <w:rFonts w:eastAsiaTheme="minorHAnsi"/>
          <w:color w:val="000000"/>
          <w:highlight w:val="white"/>
        </w:rPr>
        <w:t xml:space="preserve"> length;</w:t>
      </w:r>
    </w:p>
    <w:p w14:paraId="506DBBE6" w14:textId="77777777" w:rsidR="00A174F2" w:rsidRDefault="00A174F2" w:rsidP="00E735ED">
      <w:pPr>
        <w:pStyle w:val="CodePACKT"/>
        <w:rPr>
          <w:rFonts w:eastAsiaTheme="minorHAnsi"/>
          <w:color w:val="000000"/>
          <w:highlight w:val="white"/>
        </w:rPr>
      </w:pPr>
      <w:r>
        <w:rPr>
          <w:rFonts w:eastAsiaTheme="minorHAnsi"/>
          <w:color w:val="000000"/>
          <w:highlight w:val="white"/>
        </w:rPr>
        <w:t>}</w:t>
      </w:r>
    </w:p>
    <w:p w14:paraId="1CCE3D06" w14:textId="77777777" w:rsidR="00A174F2" w:rsidRDefault="00A174F2" w:rsidP="00E735ED">
      <w:pPr>
        <w:pStyle w:val="CodePACKT"/>
        <w:rPr>
          <w:rFonts w:eastAsiaTheme="minorHAnsi"/>
          <w:color w:val="000000"/>
          <w:highlight w:val="white"/>
        </w:rPr>
      </w:pPr>
    </w:p>
    <w:p w14:paraId="2F07DA2F" w14:textId="77777777" w:rsidR="00A174F2" w:rsidRDefault="00A174F2" w:rsidP="00E735ED">
      <w:pPr>
        <w:pStyle w:val="CodePACKT"/>
        <w:rPr>
          <w:rFonts w:eastAsiaTheme="minorHAnsi"/>
          <w:color w:val="000000"/>
          <w:highlight w:val="white"/>
        </w:rPr>
      </w:pPr>
      <w:r>
        <w:rPr>
          <w:rFonts w:eastAsiaTheme="minorHAnsi"/>
          <w:color w:val="008000"/>
          <w:highlight w:val="white"/>
        </w:rPr>
        <w:t>// De-allocates list memory when the program terminates.</w:t>
      </w:r>
    </w:p>
    <w:p w14:paraId="5B4A1018" w14:textId="77777777" w:rsidR="00A174F2" w:rsidRDefault="00A174F2" w:rsidP="00E735ED">
      <w:pPr>
        <w:pStyle w:val="CodePACKT"/>
        <w:rPr>
          <w:rFonts w:eastAsiaTheme="minorHAnsi"/>
          <w:color w:val="000000"/>
          <w:highlight w:val="white"/>
        </w:rPr>
      </w:pPr>
      <w:r>
        <w:rPr>
          <w:rFonts w:eastAsiaTheme="minorHAnsi"/>
          <w:color w:val="2B91AF"/>
          <w:highlight w:val="white"/>
        </w:rPr>
        <w:t>LinkedList</w:t>
      </w:r>
      <w:r>
        <w:rPr>
          <w:rFonts w:eastAsiaTheme="minorHAnsi"/>
          <w:color w:val="000000"/>
          <w:highlight w:val="white"/>
        </w:rPr>
        <w:t>::~LinkedList()</w:t>
      </w:r>
    </w:p>
    <w:p w14:paraId="43584C73" w14:textId="77777777" w:rsidR="00A174F2" w:rsidRDefault="00A174F2" w:rsidP="00E735ED">
      <w:pPr>
        <w:pStyle w:val="CodePACKT"/>
        <w:rPr>
          <w:rFonts w:eastAsiaTheme="minorHAnsi"/>
          <w:color w:val="000000"/>
          <w:highlight w:val="white"/>
        </w:rPr>
      </w:pPr>
      <w:r>
        <w:rPr>
          <w:rFonts w:eastAsiaTheme="minorHAnsi"/>
          <w:color w:val="000000"/>
          <w:highlight w:val="white"/>
        </w:rPr>
        <w:t>{</w:t>
      </w:r>
    </w:p>
    <w:p w14:paraId="2D79A88D"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2B91AF"/>
          <w:highlight w:val="white"/>
        </w:rPr>
        <w:t>Item</w:t>
      </w:r>
      <w:r>
        <w:rPr>
          <w:rFonts w:eastAsiaTheme="minorHAnsi"/>
          <w:color w:val="000000"/>
          <w:highlight w:val="white"/>
        </w:rPr>
        <w:t xml:space="preserve"> * p = head;</w:t>
      </w:r>
    </w:p>
    <w:p w14:paraId="2F43FBB8"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2B91AF"/>
          <w:highlight w:val="white"/>
        </w:rPr>
        <w:t>Item</w:t>
      </w:r>
      <w:r>
        <w:rPr>
          <w:rFonts w:eastAsiaTheme="minorHAnsi"/>
          <w:color w:val="000000"/>
          <w:highlight w:val="white"/>
        </w:rPr>
        <w:t xml:space="preserve"> * q = head;</w:t>
      </w:r>
    </w:p>
    <w:p w14:paraId="5E1C9B28"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00FF"/>
          <w:highlight w:val="white"/>
        </w:rPr>
        <w:t>while</w:t>
      </w:r>
      <w:r>
        <w:rPr>
          <w:rFonts w:eastAsiaTheme="minorHAnsi"/>
          <w:color w:val="000000"/>
          <w:highlight w:val="white"/>
        </w:rPr>
        <w:t xml:space="preserve"> (q)</w:t>
      </w:r>
    </w:p>
    <w:p w14:paraId="0A793B28" w14:textId="77777777" w:rsidR="00A174F2" w:rsidRDefault="00A174F2" w:rsidP="00E735ED">
      <w:pPr>
        <w:pStyle w:val="CodePACKT"/>
        <w:rPr>
          <w:rFonts w:eastAsiaTheme="minorHAnsi"/>
          <w:color w:val="000000"/>
          <w:highlight w:val="white"/>
        </w:rPr>
      </w:pPr>
      <w:r>
        <w:rPr>
          <w:rFonts w:eastAsiaTheme="minorHAnsi"/>
          <w:color w:val="000000"/>
          <w:highlight w:val="white"/>
        </w:rPr>
        <w:tab/>
        <w:t>{</w:t>
      </w:r>
    </w:p>
    <w:p w14:paraId="67DF170A"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0000"/>
          <w:highlight w:val="white"/>
        </w:rPr>
        <w:tab/>
        <w:t>p = q;</w:t>
      </w:r>
    </w:p>
    <w:p w14:paraId="7483CC99"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0000"/>
          <w:highlight w:val="white"/>
        </w:rPr>
        <w:tab/>
        <w:t>q = p-&gt;next;</w:t>
      </w:r>
    </w:p>
    <w:p w14:paraId="7F4CEDFB" w14:textId="77777777" w:rsidR="00A174F2" w:rsidRDefault="00A174F2" w:rsidP="00E735ED">
      <w:pPr>
        <w:pStyle w:val="CodePACKT"/>
        <w:rPr>
          <w:rFonts w:eastAsiaTheme="minorHAnsi"/>
          <w:color w:val="000000"/>
          <w:highlight w:val="white"/>
        </w:rPr>
      </w:pPr>
      <w:r>
        <w:rPr>
          <w:rFonts w:eastAsiaTheme="minorHAnsi"/>
          <w:color w:val="000000"/>
          <w:highlight w:val="white"/>
        </w:rPr>
        <w:tab/>
      </w:r>
      <w:r>
        <w:rPr>
          <w:rFonts w:eastAsiaTheme="minorHAnsi"/>
          <w:color w:val="000000"/>
          <w:highlight w:val="white"/>
        </w:rPr>
        <w:tab/>
      </w:r>
      <w:r>
        <w:rPr>
          <w:rFonts w:eastAsiaTheme="minorHAnsi"/>
          <w:color w:val="0000FF"/>
          <w:highlight w:val="white"/>
        </w:rPr>
        <w:t>if</w:t>
      </w:r>
      <w:r>
        <w:rPr>
          <w:rFonts w:eastAsiaTheme="minorHAnsi"/>
          <w:color w:val="000000"/>
          <w:highlight w:val="white"/>
        </w:rPr>
        <w:t xml:space="preserve"> (q) </w:t>
      </w:r>
      <w:r>
        <w:rPr>
          <w:rFonts w:eastAsiaTheme="minorHAnsi"/>
          <w:color w:val="0000FF"/>
          <w:highlight w:val="white"/>
        </w:rPr>
        <w:t>delete</w:t>
      </w:r>
      <w:r>
        <w:rPr>
          <w:rFonts w:eastAsiaTheme="minorHAnsi"/>
          <w:color w:val="000000"/>
          <w:highlight w:val="white"/>
        </w:rPr>
        <w:t xml:space="preserve"> p;</w:t>
      </w:r>
    </w:p>
    <w:p w14:paraId="4552C5AC" w14:textId="77777777" w:rsidR="00A174F2" w:rsidRDefault="00A174F2" w:rsidP="00E735ED">
      <w:pPr>
        <w:pStyle w:val="CodePACKT"/>
        <w:rPr>
          <w:rFonts w:eastAsiaTheme="minorHAnsi"/>
          <w:color w:val="000000"/>
          <w:highlight w:val="white"/>
        </w:rPr>
      </w:pPr>
      <w:r>
        <w:rPr>
          <w:rFonts w:eastAsiaTheme="minorHAnsi"/>
          <w:color w:val="000000"/>
          <w:highlight w:val="white"/>
        </w:rPr>
        <w:tab/>
        <w:t>}</w:t>
      </w:r>
    </w:p>
    <w:p w14:paraId="3769192C" w14:textId="77777777" w:rsidR="00A174F2" w:rsidRDefault="00A174F2" w:rsidP="00E735ED">
      <w:pPr>
        <w:pStyle w:val="CodePACKT"/>
        <w:rPr>
          <w:rFonts w:eastAsiaTheme="minorHAnsi"/>
        </w:rPr>
      </w:pPr>
      <w:r>
        <w:rPr>
          <w:rFonts w:eastAsiaTheme="minorHAnsi"/>
          <w:highlight w:val="white"/>
        </w:rPr>
        <w:t>}</w:t>
      </w:r>
    </w:p>
    <w:p w14:paraId="413AC96C" w14:textId="130B3F52" w:rsidR="00A174F2" w:rsidRDefault="00A174F2" w:rsidP="00E735ED">
      <w:pPr>
        <w:pStyle w:val="CodePACKT"/>
        <w:rPr>
          <w:b/>
          <w:u w:val="single"/>
        </w:rPr>
      </w:pPr>
      <w:r>
        <w:rPr>
          <w:b/>
          <w:u w:val="single"/>
        </w:rPr>
        <w:t>HashTables</w:t>
      </w:r>
      <w:r w:rsidRPr="00977368">
        <w:rPr>
          <w:b/>
          <w:u w:val="single"/>
        </w:rPr>
        <w:t>.cpp</w:t>
      </w:r>
    </w:p>
    <w:p w14:paraId="72A14CCD" w14:textId="77777777" w:rsidR="00926C20" w:rsidRDefault="00926C20" w:rsidP="00E735ED">
      <w:pPr>
        <w:pStyle w:val="CodePACKT"/>
        <w:rPr>
          <w:rFonts w:eastAsiaTheme="minorHAnsi"/>
          <w:color w:val="000000"/>
          <w:highlight w:val="white"/>
        </w:rPr>
      </w:pPr>
    </w:p>
    <w:p w14:paraId="310C4E02" w14:textId="77777777" w:rsidR="00926C20" w:rsidRDefault="00926C20" w:rsidP="00E735ED">
      <w:pPr>
        <w:pStyle w:val="CodePACKT"/>
        <w:rPr>
          <w:rFonts w:eastAsiaTheme="minorHAnsi"/>
          <w:color w:val="000000"/>
          <w:highlight w:val="white"/>
        </w:rPr>
      </w:pPr>
      <w:r>
        <w:rPr>
          <w:rFonts w:eastAsiaTheme="minorHAnsi"/>
          <w:color w:val="0000FF"/>
          <w:highlight w:val="white"/>
        </w:rPr>
        <w:t>#include</w:t>
      </w:r>
      <w:r>
        <w:rPr>
          <w:rFonts w:eastAsiaTheme="minorHAnsi"/>
          <w:color w:val="000000"/>
          <w:highlight w:val="white"/>
        </w:rPr>
        <w:t xml:space="preserve"> </w:t>
      </w:r>
      <w:r>
        <w:rPr>
          <w:rFonts w:eastAsiaTheme="minorHAnsi"/>
          <w:highlight w:val="white"/>
        </w:rPr>
        <w:t>"HashTable.h"</w:t>
      </w:r>
    </w:p>
    <w:p w14:paraId="40196E2E" w14:textId="77777777" w:rsidR="00926C20" w:rsidRDefault="00926C20" w:rsidP="00E735ED">
      <w:pPr>
        <w:pStyle w:val="CodePACKT"/>
        <w:rPr>
          <w:rFonts w:eastAsiaTheme="minorHAnsi"/>
          <w:color w:val="000000"/>
          <w:highlight w:val="white"/>
        </w:rPr>
      </w:pPr>
    </w:p>
    <w:p w14:paraId="2AA4B12E" w14:textId="77777777" w:rsidR="00926C20" w:rsidRDefault="00926C20" w:rsidP="00E735ED">
      <w:pPr>
        <w:pStyle w:val="CodePACKT"/>
        <w:rPr>
          <w:rFonts w:eastAsiaTheme="minorHAnsi"/>
          <w:color w:val="000000"/>
          <w:highlight w:val="white"/>
        </w:rPr>
      </w:pPr>
      <w:r>
        <w:rPr>
          <w:rFonts w:eastAsiaTheme="minorHAnsi"/>
          <w:color w:val="008000"/>
          <w:highlight w:val="white"/>
        </w:rPr>
        <w:t>// Constructs the empty Hash Table object.</w:t>
      </w:r>
    </w:p>
    <w:p w14:paraId="0B2DFCB8" w14:textId="77777777" w:rsidR="00926C20" w:rsidRDefault="00926C20" w:rsidP="00E735ED">
      <w:pPr>
        <w:pStyle w:val="CodePACKT"/>
        <w:rPr>
          <w:rFonts w:eastAsiaTheme="minorHAnsi"/>
          <w:color w:val="000000"/>
          <w:highlight w:val="white"/>
        </w:rPr>
      </w:pPr>
      <w:r>
        <w:rPr>
          <w:rFonts w:eastAsiaTheme="minorHAnsi"/>
          <w:color w:val="008000"/>
          <w:highlight w:val="white"/>
        </w:rPr>
        <w:t>// Array length is set to 13 by default.</w:t>
      </w:r>
    </w:p>
    <w:p w14:paraId="7E44CB7F" w14:textId="77777777" w:rsidR="00926C20" w:rsidRDefault="00926C20" w:rsidP="00E735ED">
      <w:pPr>
        <w:pStyle w:val="CodePACKT"/>
        <w:rPr>
          <w:rFonts w:eastAsiaTheme="minorHAnsi"/>
          <w:color w:val="000000"/>
          <w:highlight w:val="white"/>
        </w:rPr>
      </w:pPr>
      <w:r>
        <w:rPr>
          <w:rFonts w:eastAsiaTheme="minorHAnsi"/>
          <w:color w:val="2B91AF"/>
          <w:highlight w:val="white"/>
        </w:rPr>
        <w:t>HashTable</w:t>
      </w:r>
      <w:r>
        <w:rPr>
          <w:rFonts w:eastAsiaTheme="minorHAnsi"/>
          <w:color w:val="000000"/>
          <w:highlight w:val="white"/>
        </w:rPr>
        <w:t>::HashTable(</w:t>
      </w:r>
      <w:r>
        <w:rPr>
          <w:rFonts w:eastAsiaTheme="minorHAnsi"/>
          <w:color w:val="0000FF"/>
          <w:highlight w:val="white"/>
        </w:rPr>
        <w:t>int</w:t>
      </w:r>
      <w:r>
        <w:rPr>
          <w:rFonts w:eastAsiaTheme="minorHAnsi"/>
          <w:color w:val="000000"/>
          <w:highlight w:val="white"/>
        </w:rPr>
        <w:t xml:space="preserve"> </w:t>
      </w:r>
      <w:r>
        <w:rPr>
          <w:rFonts w:eastAsiaTheme="minorHAnsi"/>
          <w:color w:val="808080"/>
          <w:highlight w:val="white"/>
        </w:rPr>
        <w:t>tableLength</w:t>
      </w:r>
      <w:r>
        <w:rPr>
          <w:rFonts w:eastAsiaTheme="minorHAnsi"/>
          <w:color w:val="000000"/>
          <w:highlight w:val="white"/>
        </w:rPr>
        <w:t>)</w:t>
      </w:r>
    </w:p>
    <w:p w14:paraId="303FD13B" w14:textId="77777777" w:rsidR="00926C20" w:rsidRDefault="00926C20" w:rsidP="00E735ED">
      <w:pPr>
        <w:pStyle w:val="CodePACKT"/>
        <w:rPr>
          <w:rFonts w:eastAsiaTheme="minorHAnsi"/>
          <w:color w:val="000000"/>
          <w:highlight w:val="white"/>
        </w:rPr>
      </w:pPr>
      <w:r>
        <w:rPr>
          <w:rFonts w:eastAsiaTheme="minorHAnsi"/>
          <w:color w:val="000000"/>
          <w:highlight w:val="white"/>
        </w:rPr>
        <w:t>{</w:t>
      </w:r>
    </w:p>
    <w:p w14:paraId="1B4A9549" w14:textId="77777777" w:rsidR="00926C20" w:rsidRDefault="00926C20" w:rsidP="00E735ED">
      <w:pPr>
        <w:pStyle w:val="CodePACKT"/>
        <w:rPr>
          <w:rFonts w:eastAsiaTheme="minorHAnsi"/>
          <w:color w:val="000000"/>
          <w:highlight w:val="white"/>
        </w:rPr>
      </w:pPr>
      <w:r>
        <w:rPr>
          <w:rFonts w:eastAsiaTheme="minorHAnsi"/>
          <w:color w:val="000000"/>
          <w:highlight w:val="white"/>
        </w:rPr>
        <w:tab/>
      </w:r>
      <w:r>
        <w:rPr>
          <w:rFonts w:eastAsiaTheme="minorHAnsi"/>
          <w:color w:val="0000FF"/>
          <w:highlight w:val="white"/>
        </w:rPr>
        <w:t>if</w:t>
      </w:r>
      <w:r>
        <w:rPr>
          <w:rFonts w:eastAsiaTheme="minorHAnsi"/>
          <w:color w:val="000000"/>
          <w:highlight w:val="white"/>
        </w:rPr>
        <w:t xml:space="preserve"> (</w:t>
      </w:r>
      <w:r>
        <w:rPr>
          <w:rFonts w:eastAsiaTheme="minorHAnsi"/>
          <w:color w:val="808080"/>
          <w:highlight w:val="white"/>
        </w:rPr>
        <w:t>tableLength</w:t>
      </w:r>
      <w:r>
        <w:rPr>
          <w:rFonts w:eastAsiaTheme="minorHAnsi"/>
          <w:color w:val="000000"/>
          <w:highlight w:val="white"/>
        </w:rPr>
        <w:t xml:space="preserve"> &lt;= 0) </w:t>
      </w:r>
      <w:r>
        <w:rPr>
          <w:rFonts w:eastAsiaTheme="minorHAnsi"/>
          <w:color w:val="808080"/>
          <w:highlight w:val="white"/>
        </w:rPr>
        <w:t>tableLength</w:t>
      </w:r>
      <w:r>
        <w:rPr>
          <w:rFonts w:eastAsiaTheme="minorHAnsi"/>
          <w:color w:val="000000"/>
          <w:highlight w:val="white"/>
        </w:rPr>
        <w:t xml:space="preserve"> = 13;</w:t>
      </w:r>
    </w:p>
    <w:p w14:paraId="174DC4A0" w14:textId="77777777" w:rsidR="00926C20" w:rsidRDefault="00926C20" w:rsidP="00E735ED">
      <w:pPr>
        <w:pStyle w:val="CodePACKT"/>
        <w:rPr>
          <w:rFonts w:eastAsiaTheme="minorHAnsi"/>
          <w:color w:val="000000"/>
          <w:highlight w:val="white"/>
        </w:rPr>
      </w:pPr>
      <w:r>
        <w:rPr>
          <w:rFonts w:eastAsiaTheme="minorHAnsi"/>
          <w:color w:val="000000"/>
          <w:highlight w:val="white"/>
        </w:rPr>
        <w:lastRenderedPageBreak/>
        <w:tab/>
        <w:t xml:space="preserve">array = </w:t>
      </w:r>
      <w:r>
        <w:rPr>
          <w:rFonts w:eastAsiaTheme="minorHAnsi"/>
          <w:color w:val="0000FF"/>
          <w:highlight w:val="white"/>
        </w:rPr>
        <w:t>new</w:t>
      </w:r>
      <w:r>
        <w:rPr>
          <w:rFonts w:eastAsiaTheme="minorHAnsi"/>
          <w:color w:val="000000"/>
          <w:highlight w:val="white"/>
        </w:rPr>
        <w:t xml:space="preserve"> </w:t>
      </w:r>
      <w:r>
        <w:rPr>
          <w:rFonts w:eastAsiaTheme="minorHAnsi"/>
          <w:color w:val="2B91AF"/>
          <w:highlight w:val="white"/>
        </w:rPr>
        <w:t>LinkedList</w:t>
      </w:r>
      <w:r>
        <w:rPr>
          <w:rFonts w:eastAsiaTheme="minorHAnsi"/>
          <w:color w:val="000000"/>
          <w:highlight w:val="white"/>
        </w:rPr>
        <w:t>[</w:t>
      </w:r>
      <w:r>
        <w:rPr>
          <w:rFonts w:eastAsiaTheme="minorHAnsi"/>
          <w:color w:val="808080"/>
          <w:highlight w:val="white"/>
        </w:rPr>
        <w:t>tableLength</w:t>
      </w:r>
      <w:r>
        <w:rPr>
          <w:rFonts w:eastAsiaTheme="minorHAnsi"/>
          <w:color w:val="000000"/>
          <w:highlight w:val="white"/>
        </w:rPr>
        <w:t>];</w:t>
      </w:r>
    </w:p>
    <w:p w14:paraId="1D7CDCF5" w14:textId="77777777" w:rsidR="00926C20" w:rsidRDefault="00926C20" w:rsidP="00E735ED">
      <w:pPr>
        <w:pStyle w:val="CodePACKT"/>
        <w:rPr>
          <w:rFonts w:eastAsiaTheme="minorHAnsi"/>
          <w:color w:val="000000"/>
          <w:highlight w:val="white"/>
        </w:rPr>
      </w:pPr>
      <w:r>
        <w:rPr>
          <w:rFonts w:eastAsiaTheme="minorHAnsi"/>
          <w:color w:val="000000"/>
          <w:highlight w:val="white"/>
        </w:rPr>
        <w:tab/>
        <w:t xml:space="preserve">length = </w:t>
      </w:r>
      <w:r>
        <w:rPr>
          <w:rFonts w:eastAsiaTheme="minorHAnsi"/>
          <w:color w:val="808080"/>
          <w:highlight w:val="white"/>
        </w:rPr>
        <w:t>tableLength</w:t>
      </w:r>
      <w:r>
        <w:rPr>
          <w:rFonts w:eastAsiaTheme="minorHAnsi"/>
          <w:color w:val="000000"/>
          <w:highlight w:val="white"/>
        </w:rPr>
        <w:t>;</w:t>
      </w:r>
    </w:p>
    <w:p w14:paraId="5A356AA2" w14:textId="77777777" w:rsidR="00926C20" w:rsidRDefault="00926C20" w:rsidP="00E735ED">
      <w:pPr>
        <w:pStyle w:val="CodePACKT"/>
        <w:rPr>
          <w:rFonts w:eastAsiaTheme="minorHAnsi"/>
          <w:color w:val="000000"/>
          <w:highlight w:val="white"/>
        </w:rPr>
      </w:pPr>
      <w:r>
        <w:rPr>
          <w:rFonts w:eastAsiaTheme="minorHAnsi"/>
          <w:color w:val="000000"/>
          <w:highlight w:val="white"/>
        </w:rPr>
        <w:t>}</w:t>
      </w:r>
    </w:p>
    <w:p w14:paraId="4E48BB91" w14:textId="77777777" w:rsidR="00926C20" w:rsidRDefault="00926C20" w:rsidP="00E735ED">
      <w:pPr>
        <w:pStyle w:val="CodePACKT"/>
        <w:rPr>
          <w:rFonts w:eastAsiaTheme="minorHAnsi"/>
          <w:color w:val="000000"/>
          <w:highlight w:val="white"/>
        </w:rPr>
      </w:pPr>
    </w:p>
    <w:p w14:paraId="57508709" w14:textId="77777777" w:rsidR="00926C20" w:rsidRDefault="00926C20" w:rsidP="00E735ED">
      <w:pPr>
        <w:pStyle w:val="CodePACKT"/>
        <w:rPr>
          <w:rFonts w:eastAsiaTheme="minorHAnsi"/>
          <w:color w:val="000000"/>
          <w:highlight w:val="white"/>
        </w:rPr>
      </w:pPr>
      <w:r>
        <w:rPr>
          <w:rFonts w:eastAsiaTheme="minorHAnsi"/>
          <w:color w:val="008000"/>
          <w:highlight w:val="white"/>
        </w:rPr>
        <w:t>// Returns an array location for a given item key.</w:t>
      </w:r>
    </w:p>
    <w:p w14:paraId="47594A8C" w14:textId="77777777" w:rsidR="00926C20" w:rsidRDefault="00926C20" w:rsidP="00E735ED">
      <w:pPr>
        <w:pStyle w:val="CodePACKT"/>
        <w:rPr>
          <w:rFonts w:eastAsiaTheme="minorHAnsi"/>
          <w:color w:val="000000"/>
          <w:highlight w:val="white"/>
        </w:rPr>
      </w:pPr>
      <w:r>
        <w:rPr>
          <w:rFonts w:eastAsiaTheme="minorHAnsi"/>
          <w:color w:val="0000FF"/>
          <w:highlight w:val="white"/>
        </w:rPr>
        <w:t>int</w:t>
      </w:r>
      <w:r>
        <w:rPr>
          <w:rFonts w:eastAsiaTheme="minorHAnsi"/>
          <w:color w:val="000000"/>
          <w:highlight w:val="white"/>
        </w:rPr>
        <w:t xml:space="preserve"> </w:t>
      </w:r>
      <w:r>
        <w:rPr>
          <w:rFonts w:eastAsiaTheme="minorHAnsi"/>
          <w:color w:val="2B91AF"/>
          <w:highlight w:val="white"/>
        </w:rPr>
        <w:t>HashTable</w:t>
      </w:r>
      <w:r>
        <w:rPr>
          <w:rFonts w:eastAsiaTheme="minorHAnsi"/>
          <w:color w:val="000000"/>
          <w:highlight w:val="white"/>
        </w:rPr>
        <w:t>::hash(</w:t>
      </w:r>
      <w:r>
        <w:rPr>
          <w:rFonts w:eastAsiaTheme="minorHAnsi"/>
          <w:color w:val="2B91AF"/>
          <w:highlight w:val="white"/>
        </w:rPr>
        <w:t>string</w:t>
      </w:r>
      <w:r>
        <w:rPr>
          <w:rFonts w:eastAsiaTheme="minorHAnsi"/>
          <w:color w:val="000000"/>
          <w:highlight w:val="white"/>
        </w:rPr>
        <w:t xml:space="preserve"> </w:t>
      </w:r>
      <w:r>
        <w:rPr>
          <w:rFonts w:eastAsiaTheme="minorHAnsi"/>
          <w:color w:val="808080"/>
          <w:highlight w:val="white"/>
        </w:rPr>
        <w:t>itemKey</w:t>
      </w:r>
      <w:r>
        <w:rPr>
          <w:rFonts w:eastAsiaTheme="minorHAnsi"/>
          <w:color w:val="000000"/>
          <w:highlight w:val="white"/>
        </w:rPr>
        <w:t>)</w:t>
      </w:r>
    </w:p>
    <w:p w14:paraId="478DB460" w14:textId="77777777" w:rsidR="00926C20" w:rsidRDefault="00926C20" w:rsidP="00E735ED">
      <w:pPr>
        <w:pStyle w:val="CodePACKT"/>
        <w:rPr>
          <w:rFonts w:eastAsiaTheme="minorHAnsi"/>
          <w:color w:val="000000"/>
          <w:highlight w:val="white"/>
        </w:rPr>
      </w:pPr>
      <w:r>
        <w:rPr>
          <w:rFonts w:eastAsiaTheme="minorHAnsi"/>
          <w:color w:val="000000"/>
          <w:highlight w:val="white"/>
        </w:rPr>
        <w:t>{</w:t>
      </w:r>
    </w:p>
    <w:p w14:paraId="224DA6B6" w14:textId="77777777" w:rsidR="00926C20" w:rsidRDefault="00926C20" w:rsidP="00E735ED">
      <w:pPr>
        <w:pStyle w:val="CodePACKT"/>
        <w:rPr>
          <w:rFonts w:eastAsiaTheme="minorHAnsi"/>
          <w:color w:val="000000"/>
          <w:highlight w:val="white"/>
        </w:rPr>
      </w:pPr>
      <w:r>
        <w:rPr>
          <w:rFonts w:eastAsiaTheme="minorHAnsi"/>
          <w:color w:val="000000"/>
          <w:highlight w:val="white"/>
        </w:rPr>
        <w:tab/>
      </w:r>
      <w:r>
        <w:rPr>
          <w:rFonts w:eastAsiaTheme="minorHAnsi"/>
          <w:color w:val="0000FF"/>
          <w:highlight w:val="white"/>
        </w:rPr>
        <w:t>int</w:t>
      </w:r>
      <w:r>
        <w:rPr>
          <w:rFonts w:eastAsiaTheme="minorHAnsi"/>
          <w:color w:val="000000"/>
          <w:highlight w:val="white"/>
        </w:rPr>
        <w:t xml:space="preserve"> value = 0;</w:t>
      </w:r>
    </w:p>
    <w:p w14:paraId="180153CF" w14:textId="77777777" w:rsidR="00926C20" w:rsidRDefault="00926C20" w:rsidP="00E735ED">
      <w:pPr>
        <w:pStyle w:val="CodePACKT"/>
        <w:rPr>
          <w:rFonts w:eastAsiaTheme="minorHAnsi"/>
          <w:color w:val="000000"/>
          <w:highlight w:val="white"/>
        </w:rPr>
      </w:pPr>
      <w:r>
        <w:rPr>
          <w:rFonts w:eastAsiaTheme="minorHAnsi"/>
          <w:color w:val="000000"/>
          <w:highlight w:val="white"/>
        </w:rPr>
        <w:tab/>
      </w:r>
      <w:r>
        <w:rPr>
          <w:rFonts w:eastAsiaTheme="minorHAnsi"/>
          <w:color w:val="0000FF"/>
          <w:highlight w:val="white"/>
        </w:rPr>
        <w:t>for</w:t>
      </w:r>
      <w:r>
        <w:rPr>
          <w:rFonts w:eastAsiaTheme="minorHAnsi"/>
          <w:color w:val="000000"/>
          <w:highlight w:val="white"/>
        </w:rPr>
        <w:t xml:space="preserve"> (</w:t>
      </w:r>
      <w:r>
        <w:rPr>
          <w:rFonts w:eastAsiaTheme="minorHAnsi"/>
          <w:color w:val="0000FF"/>
          <w:highlight w:val="white"/>
        </w:rPr>
        <w:t>int</w:t>
      </w:r>
      <w:r>
        <w:rPr>
          <w:rFonts w:eastAsiaTheme="minorHAnsi"/>
          <w:color w:val="000000"/>
          <w:highlight w:val="white"/>
        </w:rPr>
        <w:t xml:space="preserve"> i = 0; i &lt; </w:t>
      </w:r>
      <w:r>
        <w:rPr>
          <w:rFonts w:eastAsiaTheme="minorHAnsi"/>
          <w:color w:val="808080"/>
          <w:highlight w:val="white"/>
        </w:rPr>
        <w:t>itemKey</w:t>
      </w:r>
      <w:r>
        <w:rPr>
          <w:rFonts w:eastAsiaTheme="minorHAnsi"/>
          <w:color w:val="000000"/>
          <w:highlight w:val="white"/>
        </w:rPr>
        <w:t>.length(); i++)</w:t>
      </w:r>
    </w:p>
    <w:p w14:paraId="05F8EED0" w14:textId="77777777" w:rsidR="00926C20" w:rsidRDefault="00926C20" w:rsidP="00E735ED">
      <w:pPr>
        <w:pStyle w:val="CodePACKT"/>
        <w:rPr>
          <w:rFonts w:eastAsiaTheme="minorHAnsi"/>
          <w:color w:val="000000"/>
          <w:highlight w:val="white"/>
        </w:rPr>
      </w:pPr>
      <w:r>
        <w:rPr>
          <w:rFonts w:eastAsiaTheme="minorHAnsi"/>
          <w:color w:val="000000"/>
          <w:highlight w:val="white"/>
        </w:rPr>
        <w:tab/>
      </w:r>
      <w:r>
        <w:rPr>
          <w:rFonts w:eastAsiaTheme="minorHAnsi"/>
          <w:color w:val="000000"/>
          <w:highlight w:val="white"/>
        </w:rPr>
        <w:tab/>
        <w:t xml:space="preserve">value += </w:t>
      </w:r>
      <w:r>
        <w:rPr>
          <w:rFonts w:eastAsiaTheme="minorHAnsi"/>
          <w:color w:val="808080"/>
          <w:highlight w:val="white"/>
        </w:rPr>
        <w:t>itemKey</w:t>
      </w:r>
      <w:r>
        <w:rPr>
          <w:rFonts w:eastAsiaTheme="minorHAnsi"/>
          <w:color w:val="000000"/>
          <w:highlight w:val="white"/>
        </w:rPr>
        <w:t>[i];</w:t>
      </w:r>
    </w:p>
    <w:p w14:paraId="39EE6765" w14:textId="77777777" w:rsidR="00926C20" w:rsidRDefault="00926C20" w:rsidP="00E735ED">
      <w:pPr>
        <w:pStyle w:val="CodePACKT"/>
        <w:rPr>
          <w:rFonts w:eastAsiaTheme="minorHAnsi"/>
          <w:color w:val="000000"/>
          <w:highlight w:val="white"/>
        </w:rPr>
      </w:pPr>
      <w:r>
        <w:rPr>
          <w:rFonts w:eastAsiaTheme="minorHAnsi"/>
          <w:color w:val="000000"/>
          <w:highlight w:val="white"/>
        </w:rPr>
        <w:tab/>
      </w:r>
      <w:r>
        <w:rPr>
          <w:rFonts w:eastAsiaTheme="minorHAnsi"/>
          <w:color w:val="0000FF"/>
          <w:highlight w:val="white"/>
        </w:rPr>
        <w:t>return</w:t>
      </w:r>
      <w:r>
        <w:rPr>
          <w:rFonts w:eastAsiaTheme="minorHAnsi"/>
          <w:color w:val="000000"/>
          <w:highlight w:val="white"/>
        </w:rPr>
        <w:t xml:space="preserve"> (value * </w:t>
      </w:r>
      <w:r>
        <w:rPr>
          <w:rFonts w:eastAsiaTheme="minorHAnsi"/>
          <w:color w:val="808080"/>
          <w:highlight w:val="white"/>
        </w:rPr>
        <w:t>itemKey</w:t>
      </w:r>
      <w:r>
        <w:rPr>
          <w:rFonts w:eastAsiaTheme="minorHAnsi"/>
          <w:color w:val="000000"/>
          <w:highlight w:val="white"/>
        </w:rPr>
        <w:t>.length()) % length;</w:t>
      </w:r>
    </w:p>
    <w:p w14:paraId="0A0172A0" w14:textId="77777777" w:rsidR="00926C20" w:rsidRDefault="00926C20" w:rsidP="00E735ED">
      <w:pPr>
        <w:pStyle w:val="CodePACKT"/>
        <w:rPr>
          <w:rFonts w:eastAsiaTheme="minorHAnsi"/>
          <w:color w:val="000000"/>
          <w:highlight w:val="white"/>
        </w:rPr>
      </w:pPr>
      <w:r>
        <w:rPr>
          <w:rFonts w:eastAsiaTheme="minorHAnsi"/>
          <w:color w:val="000000"/>
          <w:highlight w:val="white"/>
        </w:rPr>
        <w:t>}</w:t>
      </w:r>
    </w:p>
    <w:p w14:paraId="74970AEF" w14:textId="77777777" w:rsidR="00926C20" w:rsidRDefault="00926C20" w:rsidP="00E735ED">
      <w:pPr>
        <w:pStyle w:val="CodePACKT"/>
        <w:rPr>
          <w:rFonts w:eastAsiaTheme="minorHAnsi"/>
          <w:color w:val="000000"/>
          <w:highlight w:val="white"/>
        </w:rPr>
      </w:pPr>
    </w:p>
    <w:p w14:paraId="618B7679" w14:textId="77777777" w:rsidR="00926C20" w:rsidRDefault="00926C20" w:rsidP="00E735ED">
      <w:pPr>
        <w:pStyle w:val="CodePACKT"/>
        <w:rPr>
          <w:rFonts w:eastAsiaTheme="minorHAnsi"/>
          <w:color w:val="000000"/>
          <w:highlight w:val="white"/>
        </w:rPr>
      </w:pPr>
      <w:r>
        <w:rPr>
          <w:rFonts w:eastAsiaTheme="minorHAnsi"/>
          <w:color w:val="008000"/>
          <w:highlight w:val="white"/>
        </w:rPr>
        <w:t>// Adds an item to the Hash Table.</w:t>
      </w:r>
    </w:p>
    <w:p w14:paraId="3E4CDF57" w14:textId="77777777" w:rsidR="00926C20" w:rsidRDefault="00926C20" w:rsidP="00E735ED">
      <w:pPr>
        <w:pStyle w:val="CodePACKT"/>
        <w:rPr>
          <w:rFonts w:eastAsiaTheme="minorHAnsi"/>
          <w:color w:val="000000"/>
          <w:highlight w:val="white"/>
        </w:rPr>
      </w:pPr>
      <w:r>
        <w:rPr>
          <w:rFonts w:eastAsiaTheme="minorHAnsi"/>
          <w:color w:val="0000FF"/>
          <w:highlight w:val="white"/>
        </w:rPr>
        <w:t>void</w:t>
      </w:r>
      <w:r>
        <w:rPr>
          <w:rFonts w:eastAsiaTheme="minorHAnsi"/>
          <w:color w:val="000000"/>
          <w:highlight w:val="white"/>
        </w:rPr>
        <w:t xml:space="preserve"> </w:t>
      </w:r>
      <w:r>
        <w:rPr>
          <w:rFonts w:eastAsiaTheme="minorHAnsi"/>
          <w:color w:val="2B91AF"/>
          <w:highlight w:val="white"/>
        </w:rPr>
        <w:t>HashTable</w:t>
      </w:r>
      <w:r>
        <w:rPr>
          <w:rFonts w:eastAsiaTheme="minorHAnsi"/>
          <w:color w:val="000000"/>
          <w:highlight w:val="white"/>
        </w:rPr>
        <w:t>::insertItem(</w:t>
      </w:r>
      <w:r>
        <w:rPr>
          <w:rFonts w:eastAsiaTheme="minorHAnsi"/>
          <w:color w:val="2B91AF"/>
          <w:highlight w:val="white"/>
        </w:rPr>
        <w:t>Item</w:t>
      </w:r>
      <w:r>
        <w:rPr>
          <w:rFonts w:eastAsiaTheme="minorHAnsi"/>
          <w:color w:val="000000"/>
          <w:highlight w:val="white"/>
        </w:rPr>
        <w:t xml:space="preserve"> * </w:t>
      </w:r>
      <w:r>
        <w:rPr>
          <w:rFonts w:eastAsiaTheme="minorHAnsi"/>
          <w:color w:val="808080"/>
          <w:highlight w:val="white"/>
        </w:rPr>
        <w:t>newItem</w:t>
      </w:r>
      <w:r>
        <w:rPr>
          <w:rFonts w:eastAsiaTheme="minorHAnsi"/>
          <w:color w:val="000000"/>
          <w:highlight w:val="white"/>
        </w:rPr>
        <w:t>)</w:t>
      </w:r>
    </w:p>
    <w:p w14:paraId="2620EF37" w14:textId="77777777" w:rsidR="00926C20" w:rsidRDefault="00926C20" w:rsidP="00E735ED">
      <w:pPr>
        <w:pStyle w:val="CodePACKT"/>
        <w:rPr>
          <w:rFonts w:eastAsiaTheme="minorHAnsi"/>
          <w:color w:val="000000"/>
          <w:highlight w:val="white"/>
        </w:rPr>
      </w:pPr>
      <w:r>
        <w:rPr>
          <w:rFonts w:eastAsiaTheme="minorHAnsi"/>
          <w:color w:val="000000"/>
          <w:highlight w:val="white"/>
        </w:rPr>
        <w:t>{</w:t>
      </w:r>
    </w:p>
    <w:p w14:paraId="5885C5F4" w14:textId="77777777" w:rsidR="00926C20" w:rsidRDefault="00926C20" w:rsidP="00E735ED">
      <w:pPr>
        <w:pStyle w:val="CodePACKT"/>
        <w:rPr>
          <w:rFonts w:eastAsiaTheme="minorHAnsi"/>
          <w:color w:val="000000"/>
          <w:highlight w:val="white"/>
        </w:rPr>
      </w:pPr>
      <w:r>
        <w:rPr>
          <w:rFonts w:eastAsiaTheme="minorHAnsi"/>
          <w:color w:val="000000"/>
          <w:highlight w:val="white"/>
        </w:rPr>
        <w:tab/>
      </w:r>
      <w:r>
        <w:rPr>
          <w:rFonts w:eastAsiaTheme="minorHAnsi"/>
          <w:color w:val="0000FF"/>
          <w:highlight w:val="white"/>
        </w:rPr>
        <w:t>int</w:t>
      </w:r>
      <w:r>
        <w:rPr>
          <w:rFonts w:eastAsiaTheme="minorHAnsi"/>
          <w:color w:val="000000"/>
          <w:highlight w:val="white"/>
        </w:rPr>
        <w:t xml:space="preserve"> index = hash(</w:t>
      </w:r>
      <w:r>
        <w:rPr>
          <w:rFonts w:eastAsiaTheme="minorHAnsi"/>
          <w:color w:val="808080"/>
          <w:highlight w:val="white"/>
        </w:rPr>
        <w:t>newItem</w:t>
      </w:r>
      <w:r>
        <w:rPr>
          <w:rFonts w:eastAsiaTheme="minorHAnsi"/>
          <w:color w:val="000000"/>
          <w:highlight w:val="white"/>
        </w:rPr>
        <w:t>-&gt;key);</w:t>
      </w:r>
    </w:p>
    <w:p w14:paraId="1F080B97" w14:textId="77777777" w:rsidR="00926C20" w:rsidRDefault="00926C20" w:rsidP="00E735ED">
      <w:pPr>
        <w:pStyle w:val="CodePACKT"/>
        <w:rPr>
          <w:rFonts w:eastAsiaTheme="minorHAnsi"/>
          <w:color w:val="000000"/>
          <w:highlight w:val="white"/>
        </w:rPr>
      </w:pPr>
      <w:r>
        <w:rPr>
          <w:rFonts w:eastAsiaTheme="minorHAnsi"/>
          <w:color w:val="000000"/>
          <w:highlight w:val="white"/>
        </w:rPr>
        <w:tab/>
        <w:t>array[index].insertItem(</w:t>
      </w:r>
      <w:r>
        <w:rPr>
          <w:rFonts w:eastAsiaTheme="minorHAnsi"/>
          <w:color w:val="808080"/>
          <w:highlight w:val="white"/>
        </w:rPr>
        <w:t>newItem</w:t>
      </w:r>
      <w:r>
        <w:rPr>
          <w:rFonts w:eastAsiaTheme="minorHAnsi"/>
          <w:color w:val="000000"/>
          <w:highlight w:val="white"/>
        </w:rPr>
        <w:t>);</w:t>
      </w:r>
    </w:p>
    <w:p w14:paraId="12B1738E" w14:textId="77777777" w:rsidR="00926C20" w:rsidRDefault="00926C20" w:rsidP="00E735ED">
      <w:pPr>
        <w:pStyle w:val="CodePACKT"/>
        <w:rPr>
          <w:rFonts w:eastAsiaTheme="minorHAnsi"/>
          <w:color w:val="000000"/>
          <w:highlight w:val="white"/>
        </w:rPr>
      </w:pPr>
      <w:r>
        <w:rPr>
          <w:rFonts w:eastAsiaTheme="minorHAnsi"/>
          <w:color w:val="000000"/>
          <w:highlight w:val="white"/>
        </w:rPr>
        <w:t>}</w:t>
      </w:r>
    </w:p>
    <w:p w14:paraId="3CAABDF1" w14:textId="77777777" w:rsidR="00926C20" w:rsidRDefault="00926C20" w:rsidP="00E735ED">
      <w:pPr>
        <w:pStyle w:val="CodePACKT"/>
        <w:rPr>
          <w:rFonts w:eastAsiaTheme="minorHAnsi"/>
          <w:color w:val="000000"/>
          <w:highlight w:val="white"/>
        </w:rPr>
      </w:pPr>
    </w:p>
    <w:p w14:paraId="7D459898" w14:textId="77777777" w:rsidR="00926C20" w:rsidRDefault="00926C20" w:rsidP="00E735ED">
      <w:pPr>
        <w:pStyle w:val="CodePACKT"/>
        <w:rPr>
          <w:rFonts w:eastAsiaTheme="minorHAnsi"/>
          <w:color w:val="000000"/>
          <w:highlight w:val="white"/>
        </w:rPr>
      </w:pPr>
      <w:r>
        <w:rPr>
          <w:rFonts w:eastAsiaTheme="minorHAnsi"/>
          <w:color w:val="008000"/>
          <w:highlight w:val="white"/>
        </w:rPr>
        <w:t>// Deletes an Item by key from the Hash Table.</w:t>
      </w:r>
    </w:p>
    <w:p w14:paraId="71FBFB72" w14:textId="77777777" w:rsidR="00926C20" w:rsidRDefault="00926C20" w:rsidP="00E735ED">
      <w:pPr>
        <w:pStyle w:val="CodePACKT"/>
        <w:rPr>
          <w:rFonts w:eastAsiaTheme="minorHAnsi"/>
          <w:color w:val="000000"/>
          <w:highlight w:val="white"/>
        </w:rPr>
      </w:pPr>
      <w:r>
        <w:rPr>
          <w:rFonts w:eastAsiaTheme="minorHAnsi"/>
          <w:color w:val="008000"/>
          <w:highlight w:val="white"/>
        </w:rPr>
        <w:t>// Returns true if the operation is successful.</w:t>
      </w:r>
    </w:p>
    <w:p w14:paraId="6AEA4AE8" w14:textId="77777777" w:rsidR="00926C20" w:rsidRDefault="00926C20" w:rsidP="00E735ED">
      <w:pPr>
        <w:pStyle w:val="CodePACKT"/>
        <w:rPr>
          <w:rFonts w:eastAsiaTheme="minorHAnsi"/>
          <w:color w:val="000000"/>
          <w:highlight w:val="white"/>
        </w:rPr>
      </w:pPr>
      <w:r>
        <w:rPr>
          <w:rFonts w:eastAsiaTheme="minorHAnsi"/>
          <w:color w:val="0000FF"/>
          <w:highlight w:val="white"/>
        </w:rPr>
        <w:t>bool</w:t>
      </w:r>
      <w:r>
        <w:rPr>
          <w:rFonts w:eastAsiaTheme="minorHAnsi"/>
          <w:color w:val="000000"/>
          <w:highlight w:val="white"/>
        </w:rPr>
        <w:t xml:space="preserve"> </w:t>
      </w:r>
      <w:r>
        <w:rPr>
          <w:rFonts w:eastAsiaTheme="minorHAnsi"/>
          <w:color w:val="2B91AF"/>
          <w:highlight w:val="white"/>
        </w:rPr>
        <w:t>HashTable</w:t>
      </w:r>
      <w:r>
        <w:rPr>
          <w:rFonts w:eastAsiaTheme="minorHAnsi"/>
          <w:color w:val="000000"/>
          <w:highlight w:val="white"/>
        </w:rPr>
        <w:t>::removeItem(</w:t>
      </w:r>
      <w:r>
        <w:rPr>
          <w:rFonts w:eastAsiaTheme="minorHAnsi"/>
          <w:color w:val="2B91AF"/>
          <w:highlight w:val="white"/>
        </w:rPr>
        <w:t>string</w:t>
      </w:r>
      <w:r>
        <w:rPr>
          <w:rFonts w:eastAsiaTheme="minorHAnsi"/>
          <w:color w:val="000000"/>
          <w:highlight w:val="white"/>
        </w:rPr>
        <w:t xml:space="preserve"> </w:t>
      </w:r>
      <w:r>
        <w:rPr>
          <w:rFonts w:eastAsiaTheme="minorHAnsi"/>
          <w:color w:val="808080"/>
          <w:highlight w:val="white"/>
        </w:rPr>
        <w:t>itemKey</w:t>
      </w:r>
      <w:r>
        <w:rPr>
          <w:rFonts w:eastAsiaTheme="minorHAnsi"/>
          <w:color w:val="000000"/>
          <w:highlight w:val="white"/>
        </w:rPr>
        <w:t>)</w:t>
      </w:r>
    </w:p>
    <w:p w14:paraId="3948A848" w14:textId="77777777" w:rsidR="00926C20" w:rsidRDefault="00926C20" w:rsidP="00E735ED">
      <w:pPr>
        <w:pStyle w:val="CodePACKT"/>
        <w:rPr>
          <w:rFonts w:eastAsiaTheme="minorHAnsi"/>
          <w:color w:val="000000"/>
          <w:highlight w:val="white"/>
        </w:rPr>
      </w:pPr>
      <w:r>
        <w:rPr>
          <w:rFonts w:eastAsiaTheme="minorHAnsi"/>
          <w:color w:val="000000"/>
          <w:highlight w:val="white"/>
        </w:rPr>
        <w:t>{</w:t>
      </w:r>
    </w:p>
    <w:p w14:paraId="336CB1B1" w14:textId="77777777" w:rsidR="00926C20" w:rsidRDefault="00926C20" w:rsidP="00E735ED">
      <w:pPr>
        <w:pStyle w:val="CodePACKT"/>
        <w:rPr>
          <w:rFonts w:eastAsiaTheme="minorHAnsi"/>
          <w:color w:val="000000"/>
          <w:highlight w:val="white"/>
        </w:rPr>
      </w:pPr>
      <w:r>
        <w:rPr>
          <w:rFonts w:eastAsiaTheme="minorHAnsi"/>
          <w:color w:val="000000"/>
          <w:highlight w:val="white"/>
        </w:rPr>
        <w:tab/>
      </w:r>
      <w:r>
        <w:rPr>
          <w:rFonts w:eastAsiaTheme="minorHAnsi"/>
          <w:color w:val="0000FF"/>
          <w:highlight w:val="white"/>
        </w:rPr>
        <w:t>int</w:t>
      </w:r>
      <w:r>
        <w:rPr>
          <w:rFonts w:eastAsiaTheme="minorHAnsi"/>
          <w:color w:val="000000"/>
          <w:highlight w:val="white"/>
        </w:rPr>
        <w:t xml:space="preserve"> index = hash(</w:t>
      </w:r>
      <w:r>
        <w:rPr>
          <w:rFonts w:eastAsiaTheme="minorHAnsi"/>
          <w:color w:val="808080"/>
          <w:highlight w:val="white"/>
        </w:rPr>
        <w:t>itemKey</w:t>
      </w:r>
      <w:r>
        <w:rPr>
          <w:rFonts w:eastAsiaTheme="minorHAnsi"/>
          <w:color w:val="000000"/>
          <w:highlight w:val="white"/>
        </w:rPr>
        <w:t>);</w:t>
      </w:r>
    </w:p>
    <w:p w14:paraId="6BE99D7A" w14:textId="77777777" w:rsidR="00926C20" w:rsidRDefault="00926C20" w:rsidP="00E735ED">
      <w:pPr>
        <w:pStyle w:val="CodePACKT"/>
        <w:rPr>
          <w:rFonts w:eastAsiaTheme="minorHAnsi"/>
          <w:color w:val="000000"/>
          <w:highlight w:val="white"/>
        </w:rPr>
      </w:pPr>
      <w:r>
        <w:rPr>
          <w:rFonts w:eastAsiaTheme="minorHAnsi"/>
          <w:color w:val="000000"/>
          <w:highlight w:val="white"/>
        </w:rPr>
        <w:tab/>
      </w:r>
      <w:r>
        <w:rPr>
          <w:rFonts w:eastAsiaTheme="minorHAnsi"/>
          <w:color w:val="0000FF"/>
          <w:highlight w:val="white"/>
        </w:rPr>
        <w:t>return</w:t>
      </w:r>
      <w:r>
        <w:rPr>
          <w:rFonts w:eastAsiaTheme="minorHAnsi"/>
          <w:color w:val="000000"/>
          <w:highlight w:val="white"/>
        </w:rPr>
        <w:t xml:space="preserve"> array[index].removeItem(</w:t>
      </w:r>
      <w:r>
        <w:rPr>
          <w:rFonts w:eastAsiaTheme="minorHAnsi"/>
          <w:color w:val="808080"/>
          <w:highlight w:val="white"/>
        </w:rPr>
        <w:t>itemKey</w:t>
      </w:r>
      <w:r>
        <w:rPr>
          <w:rFonts w:eastAsiaTheme="minorHAnsi"/>
          <w:color w:val="000000"/>
          <w:highlight w:val="white"/>
        </w:rPr>
        <w:t>);</w:t>
      </w:r>
    </w:p>
    <w:p w14:paraId="7C4B4AC7" w14:textId="77777777" w:rsidR="00926C20" w:rsidRDefault="00926C20" w:rsidP="00E735ED">
      <w:pPr>
        <w:pStyle w:val="CodePACKT"/>
        <w:rPr>
          <w:rFonts w:eastAsiaTheme="minorHAnsi"/>
          <w:color w:val="000000"/>
          <w:highlight w:val="white"/>
        </w:rPr>
      </w:pPr>
      <w:r>
        <w:rPr>
          <w:rFonts w:eastAsiaTheme="minorHAnsi"/>
          <w:color w:val="000000"/>
          <w:highlight w:val="white"/>
        </w:rPr>
        <w:t>}</w:t>
      </w:r>
    </w:p>
    <w:p w14:paraId="6F809F10" w14:textId="77777777" w:rsidR="00926C20" w:rsidRDefault="00926C20" w:rsidP="00E735ED">
      <w:pPr>
        <w:pStyle w:val="CodePACKT"/>
        <w:rPr>
          <w:rFonts w:eastAsiaTheme="minorHAnsi"/>
          <w:color w:val="000000"/>
          <w:highlight w:val="white"/>
        </w:rPr>
      </w:pPr>
    </w:p>
    <w:p w14:paraId="346322DF" w14:textId="77777777" w:rsidR="00926C20" w:rsidRDefault="00926C20" w:rsidP="00E735ED">
      <w:pPr>
        <w:pStyle w:val="CodePACKT"/>
        <w:rPr>
          <w:rFonts w:eastAsiaTheme="minorHAnsi"/>
          <w:color w:val="000000"/>
          <w:highlight w:val="white"/>
        </w:rPr>
      </w:pPr>
      <w:r>
        <w:rPr>
          <w:rFonts w:eastAsiaTheme="minorHAnsi"/>
          <w:color w:val="008000"/>
          <w:highlight w:val="white"/>
        </w:rPr>
        <w:t>// Returns an item from the Hash Table by key.</w:t>
      </w:r>
    </w:p>
    <w:p w14:paraId="5A3D9ACE" w14:textId="77777777" w:rsidR="00926C20" w:rsidRDefault="00926C20" w:rsidP="00E735ED">
      <w:pPr>
        <w:pStyle w:val="CodePACKT"/>
        <w:rPr>
          <w:rFonts w:eastAsiaTheme="minorHAnsi"/>
          <w:color w:val="000000"/>
          <w:highlight w:val="white"/>
        </w:rPr>
      </w:pPr>
      <w:r>
        <w:rPr>
          <w:rFonts w:eastAsiaTheme="minorHAnsi"/>
          <w:color w:val="008000"/>
          <w:highlight w:val="white"/>
        </w:rPr>
        <w:t>// If the item isn't found, a null pointer is returned.</w:t>
      </w:r>
    </w:p>
    <w:p w14:paraId="0868A9DB" w14:textId="77777777" w:rsidR="00926C20" w:rsidRDefault="00926C20" w:rsidP="00E735ED">
      <w:pPr>
        <w:pStyle w:val="CodePACKT"/>
        <w:rPr>
          <w:rFonts w:eastAsiaTheme="minorHAnsi"/>
          <w:color w:val="000000"/>
          <w:highlight w:val="white"/>
        </w:rPr>
      </w:pPr>
      <w:r>
        <w:rPr>
          <w:rFonts w:eastAsiaTheme="minorHAnsi"/>
          <w:color w:val="2B91AF"/>
          <w:highlight w:val="white"/>
        </w:rPr>
        <w:t>Item</w:t>
      </w:r>
      <w:r>
        <w:rPr>
          <w:rFonts w:eastAsiaTheme="minorHAnsi"/>
          <w:color w:val="000000"/>
          <w:highlight w:val="white"/>
        </w:rPr>
        <w:t xml:space="preserve"> * </w:t>
      </w:r>
      <w:r>
        <w:rPr>
          <w:rFonts w:eastAsiaTheme="minorHAnsi"/>
          <w:color w:val="2B91AF"/>
          <w:highlight w:val="white"/>
        </w:rPr>
        <w:t>HashTable</w:t>
      </w:r>
      <w:r>
        <w:rPr>
          <w:rFonts w:eastAsiaTheme="minorHAnsi"/>
          <w:color w:val="000000"/>
          <w:highlight w:val="white"/>
        </w:rPr>
        <w:t>::getItemByKey(</w:t>
      </w:r>
      <w:r>
        <w:rPr>
          <w:rFonts w:eastAsiaTheme="minorHAnsi"/>
          <w:color w:val="2B91AF"/>
          <w:highlight w:val="white"/>
        </w:rPr>
        <w:t>string</w:t>
      </w:r>
      <w:r>
        <w:rPr>
          <w:rFonts w:eastAsiaTheme="minorHAnsi"/>
          <w:color w:val="000000"/>
          <w:highlight w:val="white"/>
        </w:rPr>
        <w:t xml:space="preserve"> </w:t>
      </w:r>
      <w:r>
        <w:rPr>
          <w:rFonts w:eastAsiaTheme="minorHAnsi"/>
          <w:color w:val="808080"/>
          <w:highlight w:val="white"/>
        </w:rPr>
        <w:t>itemKey</w:t>
      </w:r>
      <w:r>
        <w:rPr>
          <w:rFonts w:eastAsiaTheme="minorHAnsi"/>
          <w:color w:val="000000"/>
          <w:highlight w:val="white"/>
        </w:rPr>
        <w:t>)</w:t>
      </w:r>
    </w:p>
    <w:p w14:paraId="3248E1F1" w14:textId="77777777" w:rsidR="00926C20" w:rsidRDefault="00926C20" w:rsidP="00E735ED">
      <w:pPr>
        <w:pStyle w:val="CodePACKT"/>
        <w:rPr>
          <w:rFonts w:eastAsiaTheme="minorHAnsi"/>
          <w:color w:val="000000"/>
          <w:highlight w:val="white"/>
        </w:rPr>
      </w:pPr>
      <w:r>
        <w:rPr>
          <w:rFonts w:eastAsiaTheme="minorHAnsi"/>
          <w:color w:val="000000"/>
          <w:highlight w:val="white"/>
        </w:rPr>
        <w:t>{</w:t>
      </w:r>
    </w:p>
    <w:p w14:paraId="3110BAE9" w14:textId="77777777" w:rsidR="00926C20" w:rsidRDefault="00926C20" w:rsidP="00E735ED">
      <w:pPr>
        <w:pStyle w:val="CodePACKT"/>
        <w:rPr>
          <w:rFonts w:eastAsiaTheme="minorHAnsi"/>
          <w:color w:val="000000"/>
          <w:highlight w:val="white"/>
        </w:rPr>
      </w:pPr>
      <w:r>
        <w:rPr>
          <w:rFonts w:eastAsiaTheme="minorHAnsi"/>
          <w:color w:val="000000"/>
          <w:highlight w:val="white"/>
        </w:rPr>
        <w:tab/>
      </w:r>
      <w:r>
        <w:rPr>
          <w:rFonts w:eastAsiaTheme="minorHAnsi"/>
          <w:color w:val="0000FF"/>
          <w:highlight w:val="white"/>
        </w:rPr>
        <w:t>int</w:t>
      </w:r>
      <w:r>
        <w:rPr>
          <w:rFonts w:eastAsiaTheme="minorHAnsi"/>
          <w:color w:val="000000"/>
          <w:highlight w:val="white"/>
        </w:rPr>
        <w:t xml:space="preserve"> index = hash(</w:t>
      </w:r>
      <w:r>
        <w:rPr>
          <w:rFonts w:eastAsiaTheme="minorHAnsi"/>
          <w:color w:val="808080"/>
          <w:highlight w:val="white"/>
        </w:rPr>
        <w:t>itemKey</w:t>
      </w:r>
      <w:r>
        <w:rPr>
          <w:rFonts w:eastAsiaTheme="minorHAnsi"/>
          <w:color w:val="000000"/>
          <w:highlight w:val="white"/>
        </w:rPr>
        <w:t>);</w:t>
      </w:r>
    </w:p>
    <w:p w14:paraId="69DF46BF" w14:textId="77777777" w:rsidR="00926C20" w:rsidRDefault="00926C20" w:rsidP="00E735ED">
      <w:pPr>
        <w:pStyle w:val="CodePACKT"/>
        <w:rPr>
          <w:rFonts w:eastAsiaTheme="minorHAnsi"/>
          <w:color w:val="000000"/>
          <w:highlight w:val="white"/>
        </w:rPr>
      </w:pPr>
      <w:r>
        <w:rPr>
          <w:rFonts w:eastAsiaTheme="minorHAnsi"/>
          <w:color w:val="000000"/>
          <w:highlight w:val="white"/>
        </w:rPr>
        <w:tab/>
      </w:r>
      <w:r>
        <w:rPr>
          <w:rFonts w:eastAsiaTheme="minorHAnsi"/>
          <w:color w:val="0000FF"/>
          <w:highlight w:val="white"/>
        </w:rPr>
        <w:t>return</w:t>
      </w:r>
      <w:r>
        <w:rPr>
          <w:rFonts w:eastAsiaTheme="minorHAnsi"/>
          <w:color w:val="000000"/>
          <w:highlight w:val="white"/>
        </w:rPr>
        <w:t xml:space="preserve"> array[index].getItem(</w:t>
      </w:r>
      <w:r>
        <w:rPr>
          <w:rFonts w:eastAsiaTheme="minorHAnsi"/>
          <w:color w:val="808080"/>
          <w:highlight w:val="white"/>
        </w:rPr>
        <w:t>itemKey</w:t>
      </w:r>
      <w:r>
        <w:rPr>
          <w:rFonts w:eastAsiaTheme="minorHAnsi"/>
          <w:color w:val="000000"/>
          <w:highlight w:val="white"/>
        </w:rPr>
        <w:t>);</w:t>
      </w:r>
    </w:p>
    <w:p w14:paraId="35A9FFE1" w14:textId="77777777" w:rsidR="00926C20" w:rsidRDefault="00926C20" w:rsidP="00E735ED">
      <w:pPr>
        <w:pStyle w:val="CodePACKT"/>
        <w:rPr>
          <w:rFonts w:eastAsiaTheme="minorHAnsi"/>
          <w:color w:val="000000"/>
          <w:highlight w:val="white"/>
        </w:rPr>
      </w:pPr>
      <w:r>
        <w:rPr>
          <w:rFonts w:eastAsiaTheme="minorHAnsi"/>
          <w:color w:val="000000"/>
          <w:highlight w:val="white"/>
        </w:rPr>
        <w:t>}</w:t>
      </w:r>
    </w:p>
    <w:p w14:paraId="55CA2331" w14:textId="77777777" w:rsidR="00926C20" w:rsidRDefault="00926C20" w:rsidP="00E735ED">
      <w:pPr>
        <w:pStyle w:val="CodePACKT"/>
        <w:rPr>
          <w:rFonts w:eastAsiaTheme="minorHAnsi"/>
          <w:color w:val="000000"/>
          <w:highlight w:val="white"/>
        </w:rPr>
      </w:pPr>
    </w:p>
    <w:p w14:paraId="46B50171" w14:textId="77777777" w:rsidR="00926C20" w:rsidRDefault="00926C20" w:rsidP="00E735ED">
      <w:pPr>
        <w:pStyle w:val="CodePACKT"/>
        <w:rPr>
          <w:rFonts w:eastAsiaTheme="minorHAnsi"/>
          <w:color w:val="000000"/>
          <w:highlight w:val="white"/>
        </w:rPr>
      </w:pPr>
      <w:r>
        <w:rPr>
          <w:rFonts w:eastAsiaTheme="minorHAnsi"/>
          <w:color w:val="008000"/>
          <w:highlight w:val="white"/>
        </w:rPr>
        <w:t>// Display the contents of the Hash Table to console window.</w:t>
      </w:r>
    </w:p>
    <w:p w14:paraId="29052272" w14:textId="77777777" w:rsidR="00926C20" w:rsidRDefault="00926C20" w:rsidP="00E735ED">
      <w:pPr>
        <w:pStyle w:val="CodePACKT"/>
        <w:rPr>
          <w:rFonts w:eastAsiaTheme="minorHAnsi"/>
          <w:color w:val="000000"/>
          <w:highlight w:val="white"/>
        </w:rPr>
      </w:pPr>
      <w:r>
        <w:rPr>
          <w:rFonts w:eastAsiaTheme="minorHAnsi"/>
          <w:color w:val="0000FF"/>
          <w:highlight w:val="white"/>
        </w:rPr>
        <w:t>void</w:t>
      </w:r>
      <w:r>
        <w:rPr>
          <w:rFonts w:eastAsiaTheme="minorHAnsi"/>
          <w:color w:val="000000"/>
          <w:highlight w:val="white"/>
        </w:rPr>
        <w:t xml:space="preserve"> </w:t>
      </w:r>
      <w:r>
        <w:rPr>
          <w:rFonts w:eastAsiaTheme="minorHAnsi"/>
          <w:color w:val="2B91AF"/>
          <w:highlight w:val="white"/>
        </w:rPr>
        <w:t>HashTable</w:t>
      </w:r>
      <w:r>
        <w:rPr>
          <w:rFonts w:eastAsiaTheme="minorHAnsi"/>
          <w:color w:val="000000"/>
          <w:highlight w:val="white"/>
        </w:rPr>
        <w:t>::printTable()</w:t>
      </w:r>
    </w:p>
    <w:p w14:paraId="45073373" w14:textId="77777777" w:rsidR="00926C20" w:rsidRDefault="00926C20" w:rsidP="00E735ED">
      <w:pPr>
        <w:pStyle w:val="CodePACKT"/>
        <w:rPr>
          <w:rFonts w:eastAsiaTheme="minorHAnsi"/>
          <w:color w:val="000000"/>
          <w:highlight w:val="white"/>
        </w:rPr>
      </w:pPr>
      <w:r>
        <w:rPr>
          <w:rFonts w:eastAsiaTheme="minorHAnsi"/>
          <w:color w:val="000000"/>
          <w:highlight w:val="white"/>
        </w:rPr>
        <w:t>{</w:t>
      </w:r>
    </w:p>
    <w:p w14:paraId="404D99EB" w14:textId="77777777" w:rsidR="00926C20" w:rsidRDefault="00926C20" w:rsidP="00E735ED">
      <w:pPr>
        <w:pStyle w:val="CodePACKT"/>
        <w:rPr>
          <w:rFonts w:eastAsiaTheme="minorHAnsi"/>
          <w:color w:val="000000"/>
          <w:highlight w:val="white"/>
        </w:rPr>
      </w:pPr>
      <w:r>
        <w:rPr>
          <w:rFonts w:eastAsiaTheme="minorHAnsi"/>
          <w:color w:val="000000"/>
          <w:highlight w:val="white"/>
        </w:rPr>
        <w:tab/>
        <w:t xml:space="preserve">cout &lt;&lt; </w:t>
      </w:r>
      <w:r>
        <w:rPr>
          <w:rFonts w:eastAsiaTheme="minorHAnsi"/>
          <w:highlight w:val="white"/>
        </w:rPr>
        <w:t>"\n\nHash Table:\n"</w:t>
      </w:r>
      <w:r>
        <w:rPr>
          <w:rFonts w:eastAsiaTheme="minorHAnsi"/>
          <w:color w:val="000000"/>
          <w:highlight w:val="white"/>
        </w:rPr>
        <w:t>;</w:t>
      </w:r>
    </w:p>
    <w:p w14:paraId="7C16AFB9" w14:textId="77777777" w:rsidR="00926C20" w:rsidRDefault="00926C20" w:rsidP="00E735ED">
      <w:pPr>
        <w:pStyle w:val="CodePACKT"/>
        <w:rPr>
          <w:rFonts w:eastAsiaTheme="minorHAnsi"/>
          <w:color w:val="000000"/>
          <w:highlight w:val="white"/>
        </w:rPr>
      </w:pPr>
      <w:r>
        <w:rPr>
          <w:rFonts w:eastAsiaTheme="minorHAnsi"/>
          <w:color w:val="000000"/>
          <w:highlight w:val="white"/>
        </w:rPr>
        <w:tab/>
      </w:r>
      <w:r>
        <w:rPr>
          <w:rFonts w:eastAsiaTheme="minorHAnsi"/>
          <w:color w:val="0000FF"/>
          <w:highlight w:val="white"/>
        </w:rPr>
        <w:t>for</w:t>
      </w:r>
      <w:r>
        <w:rPr>
          <w:rFonts w:eastAsiaTheme="minorHAnsi"/>
          <w:color w:val="000000"/>
          <w:highlight w:val="white"/>
        </w:rPr>
        <w:t xml:space="preserve"> (</w:t>
      </w:r>
      <w:r>
        <w:rPr>
          <w:rFonts w:eastAsiaTheme="minorHAnsi"/>
          <w:color w:val="0000FF"/>
          <w:highlight w:val="white"/>
        </w:rPr>
        <w:t>int</w:t>
      </w:r>
      <w:r>
        <w:rPr>
          <w:rFonts w:eastAsiaTheme="minorHAnsi"/>
          <w:color w:val="000000"/>
          <w:highlight w:val="white"/>
        </w:rPr>
        <w:t xml:space="preserve"> i = 0; i &lt; length; i++)</w:t>
      </w:r>
    </w:p>
    <w:p w14:paraId="0D6046DE" w14:textId="77777777" w:rsidR="00926C20" w:rsidRDefault="00926C20" w:rsidP="00E735ED">
      <w:pPr>
        <w:pStyle w:val="CodePACKT"/>
        <w:rPr>
          <w:rFonts w:eastAsiaTheme="minorHAnsi"/>
          <w:color w:val="000000"/>
          <w:highlight w:val="white"/>
        </w:rPr>
      </w:pPr>
      <w:r>
        <w:rPr>
          <w:rFonts w:eastAsiaTheme="minorHAnsi"/>
          <w:color w:val="000000"/>
          <w:highlight w:val="white"/>
        </w:rPr>
        <w:tab/>
        <w:t>{</w:t>
      </w:r>
    </w:p>
    <w:p w14:paraId="418B7376" w14:textId="77777777" w:rsidR="00926C20" w:rsidRDefault="00926C20" w:rsidP="00E735ED">
      <w:pPr>
        <w:pStyle w:val="CodePACKT"/>
        <w:rPr>
          <w:rFonts w:eastAsiaTheme="minorHAnsi"/>
          <w:color w:val="000000"/>
          <w:highlight w:val="white"/>
        </w:rPr>
      </w:pPr>
      <w:r>
        <w:rPr>
          <w:rFonts w:eastAsiaTheme="minorHAnsi"/>
          <w:color w:val="000000"/>
          <w:highlight w:val="white"/>
        </w:rPr>
        <w:tab/>
      </w:r>
      <w:r>
        <w:rPr>
          <w:rFonts w:eastAsiaTheme="minorHAnsi"/>
          <w:color w:val="000000"/>
          <w:highlight w:val="white"/>
        </w:rPr>
        <w:tab/>
        <w:t xml:space="preserve">cout &lt;&lt; </w:t>
      </w:r>
      <w:r>
        <w:rPr>
          <w:rFonts w:eastAsiaTheme="minorHAnsi"/>
          <w:highlight w:val="white"/>
        </w:rPr>
        <w:t>"Bucket "</w:t>
      </w:r>
      <w:r>
        <w:rPr>
          <w:rFonts w:eastAsiaTheme="minorHAnsi"/>
          <w:color w:val="000000"/>
          <w:highlight w:val="white"/>
        </w:rPr>
        <w:t xml:space="preserve"> &lt;&lt; i + 1 &lt;&lt; </w:t>
      </w:r>
      <w:r>
        <w:rPr>
          <w:rFonts w:eastAsiaTheme="minorHAnsi"/>
          <w:highlight w:val="white"/>
        </w:rPr>
        <w:t>": "</w:t>
      </w:r>
      <w:r>
        <w:rPr>
          <w:rFonts w:eastAsiaTheme="minorHAnsi"/>
          <w:color w:val="000000"/>
          <w:highlight w:val="white"/>
        </w:rPr>
        <w:t>;</w:t>
      </w:r>
    </w:p>
    <w:p w14:paraId="1DD95447" w14:textId="77777777" w:rsidR="00926C20" w:rsidRDefault="00926C20" w:rsidP="00E735ED">
      <w:pPr>
        <w:pStyle w:val="CodePACKT"/>
        <w:rPr>
          <w:rFonts w:eastAsiaTheme="minorHAnsi"/>
          <w:color w:val="000000"/>
          <w:highlight w:val="white"/>
        </w:rPr>
      </w:pPr>
      <w:r>
        <w:rPr>
          <w:rFonts w:eastAsiaTheme="minorHAnsi"/>
          <w:color w:val="000000"/>
          <w:highlight w:val="white"/>
        </w:rPr>
        <w:tab/>
      </w:r>
      <w:r>
        <w:rPr>
          <w:rFonts w:eastAsiaTheme="minorHAnsi"/>
          <w:color w:val="000000"/>
          <w:highlight w:val="white"/>
        </w:rPr>
        <w:tab/>
        <w:t>array[i].printList();</w:t>
      </w:r>
    </w:p>
    <w:p w14:paraId="3582FC8A" w14:textId="77777777" w:rsidR="00926C20" w:rsidRDefault="00926C20" w:rsidP="00E735ED">
      <w:pPr>
        <w:pStyle w:val="CodePACKT"/>
        <w:rPr>
          <w:rFonts w:eastAsiaTheme="minorHAnsi"/>
          <w:color w:val="000000"/>
          <w:highlight w:val="white"/>
        </w:rPr>
      </w:pPr>
      <w:r>
        <w:rPr>
          <w:rFonts w:eastAsiaTheme="minorHAnsi"/>
          <w:color w:val="000000"/>
          <w:highlight w:val="white"/>
        </w:rPr>
        <w:tab/>
        <w:t>}</w:t>
      </w:r>
    </w:p>
    <w:p w14:paraId="7D1EFE50" w14:textId="77777777" w:rsidR="00926C20" w:rsidRDefault="00926C20" w:rsidP="00E735ED">
      <w:pPr>
        <w:pStyle w:val="CodePACKT"/>
        <w:rPr>
          <w:rFonts w:eastAsiaTheme="minorHAnsi"/>
          <w:color w:val="000000"/>
          <w:highlight w:val="white"/>
        </w:rPr>
      </w:pPr>
      <w:r>
        <w:rPr>
          <w:rFonts w:eastAsiaTheme="minorHAnsi"/>
          <w:color w:val="000000"/>
          <w:highlight w:val="white"/>
        </w:rPr>
        <w:lastRenderedPageBreak/>
        <w:t>}</w:t>
      </w:r>
    </w:p>
    <w:p w14:paraId="290F4E81" w14:textId="77777777" w:rsidR="00926C20" w:rsidRDefault="00926C20" w:rsidP="00E735ED">
      <w:pPr>
        <w:pStyle w:val="CodePACKT"/>
        <w:rPr>
          <w:rFonts w:eastAsiaTheme="minorHAnsi"/>
          <w:color w:val="000000"/>
          <w:highlight w:val="white"/>
        </w:rPr>
      </w:pPr>
    </w:p>
    <w:p w14:paraId="4B43860D" w14:textId="77777777" w:rsidR="00926C20" w:rsidRDefault="00926C20" w:rsidP="00E735ED">
      <w:pPr>
        <w:pStyle w:val="CodePACKT"/>
        <w:rPr>
          <w:rFonts w:eastAsiaTheme="minorHAnsi"/>
          <w:color w:val="000000"/>
          <w:highlight w:val="white"/>
        </w:rPr>
      </w:pPr>
    </w:p>
    <w:p w14:paraId="787A7CBB" w14:textId="77777777" w:rsidR="00926C20" w:rsidRDefault="00926C20" w:rsidP="00E735ED">
      <w:pPr>
        <w:pStyle w:val="CodePACKT"/>
        <w:rPr>
          <w:rFonts w:eastAsiaTheme="minorHAnsi"/>
          <w:color w:val="000000"/>
          <w:highlight w:val="white"/>
        </w:rPr>
      </w:pPr>
      <w:r>
        <w:rPr>
          <w:rFonts w:eastAsiaTheme="minorHAnsi"/>
          <w:color w:val="008000"/>
          <w:highlight w:val="white"/>
        </w:rPr>
        <w:t>// Returns the number of locations in the Hash Table.</w:t>
      </w:r>
    </w:p>
    <w:p w14:paraId="0E10143D" w14:textId="77777777" w:rsidR="00926C20" w:rsidRDefault="00926C20" w:rsidP="00E735ED">
      <w:pPr>
        <w:pStyle w:val="CodePACKT"/>
        <w:rPr>
          <w:rFonts w:eastAsiaTheme="minorHAnsi"/>
          <w:color w:val="000000"/>
          <w:highlight w:val="white"/>
        </w:rPr>
      </w:pPr>
      <w:r>
        <w:rPr>
          <w:rFonts w:eastAsiaTheme="minorHAnsi"/>
          <w:color w:val="0000FF"/>
          <w:highlight w:val="white"/>
        </w:rPr>
        <w:t>int</w:t>
      </w:r>
      <w:r>
        <w:rPr>
          <w:rFonts w:eastAsiaTheme="minorHAnsi"/>
          <w:color w:val="000000"/>
          <w:highlight w:val="white"/>
        </w:rPr>
        <w:t xml:space="preserve"> </w:t>
      </w:r>
      <w:r>
        <w:rPr>
          <w:rFonts w:eastAsiaTheme="minorHAnsi"/>
          <w:color w:val="2B91AF"/>
          <w:highlight w:val="white"/>
        </w:rPr>
        <w:t>HashTable</w:t>
      </w:r>
      <w:r>
        <w:rPr>
          <w:rFonts w:eastAsiaTheme="minorHAnsi"/>
          <w:color w:val="000000"/>
          <w:highlight w:val="white"/>
        </w:rPr>
        <w:t>::getLength()</w:t>
      </w:r>
    </w:p>
    <w:p w14:paraId="19E516D8" w14:textId="77777777" w:rsidR="00926C20" w:rsidRDefault="00926C20" w:rsidP="00E735ED">
      <w:pPr>
        <w:pStyle w:val="CodePACKT"/>
        <w:rPr>
          <w:rFonts w:eastAsiaTheme="minorHAnsi"/>
          <w:color w:val="000000"/>
          <w:highlight w:val="white"/>
        </w:rPr>
      </w:pPr>
      <w:r>
        <w:rPr>
          <w:rFonts w:eastAsiaTheme="minorHAnsi"/>
          <w:color w:val="000000"/>
          <w:highlight w:val="white"/>
        </w:rPr>
        <w:t>{</w:t>
      </w:r>
    </w:p>
    <w:p w14:paraId="04AA162B" w14:textId="77777777" w:rsidR="00926C20" w:rsidRDefault="00926C20" w:rsidP="00E735ED">
      <w:pPr>
        <w:pStyle w:val="CodePACKT"/>
        <w:rPr>
          <w:rFonts w:eastAsiaTheme="minorHAnsi"/>
          <w:color w:val="000000"/>
          <w:highlight w:val="white"/>
        </w:rPr>
      </w:pPr>
      <w:r>
        <w:rPr>
          <w:rFonts w:eastAsiaTheme="minorHAnsi"/>
          <w:color w:val="000000"/>
          <w:highlight w:val="white"/>
        </w:rPr>
        <w:tab/>
      </w:r>
      <w:r>
        <w:rPr>
          <w:rFonts w:eastAsiaTheme="minorHAnsi"/>
          <w:color w:val="0000FF"/>
          <w:highlight w:val="white"/>
        </w:rPr>
        <w:t>return</w:t>
      </w:r>
      <w:r>
        <w:rPr>
          <w:rFonts w:eastAsiaTheme="minorHAnsi"/>
          <w:color w:val="000000"/>
          <w:highlight w:val="white"/>
        </w:rPr>
        <w:t xml:space="preserve"> length;</w:t>
      </w:r>
    </w:p>
    <w:p w14:paraId="0C211DDB" w14:textId="77777777" w:rsidR="00926C20" w:rsidRDefault="00926C20" w:rsidP="00E735ED">
      <w:pPr>
        <w:pStyle w:val="CodePACKT"/>
        <w:rPr>
          <w:rFonts w:eastAsiaTheme="minorHAnsi"/>
          <w:color w:val="000000"/>
          <w:highlight w:val="white"/>
        </w:rPr>
      </w:pPr>
      <w:r>
        <w:rPr>
          <w:rFonts w:eastAsiaTheme="minorHAnsi"/>
          <w:color w:val="000000"/>
          <w:highlight w:val="white"/>
        </w:rPr>
        <w:t>}</w:t>
      </w:r>
    </w:p>
    <w:p w14:paraId="6D8310CE" w14:textId="77777777" w:rsidR="00926C20" w:rsidRDefault="00926C20" w:rsidP="00E735ED">
      <w:pPr>
        <w:pStyle w:val="CodePACKT"/>
        <w:rPr>
          <w:rFonts w:eastAsiaTheme="minorHAnsi"/>
          <w:color w:val="000000"/>
          <w:highlight w:val="white"/>
        </w:rPr>
      </w:pPr>
    </w:p>
    <w:p w14:paraId="58289C28" w14:textId="77777777" w:rsidR="00926C20" w:rsidRDefault="00926C20" w:rsidP="00E735ED">
      <w:pPr>
        <w:pStyle w:val="CodePACKT"/>
        <w:rPr>
          <w:rFonts w:eastAsiaTheme="minorHAnsi"/>
          <w:color w:val="000000"/>
          <w:highlight w:val="white"/>
        </w:rPr>
      </w:pPr>
      <w:r>
        <w:rPr>
          <w:rFonts w:eastAsiaTheme="minorHAnsi"/>
          <w:color w:val="008000"/>
          <w:highlight w:val="white"/>
        </w:rPr>
        <w:t>// Returns the number of Items in the Hash Table.</w:t>
      </w:r>
    </w:p>
    <w:p w14:paraId="28FB84F9" w14:textId="77777777" w:rsidR="00926C20" w:rsidRDefault="00926C20" w:rsidP="00E735ED">
      <w:pPr>
        <w:pStyle w:val="CodePACKT"/>
        <w:rPr>
          <w:rFonts w:eastAsiaTheme="minorHAnsi"/>
          <w:color w:val="000000"/>
          <w:highlight w:val="white"/>
        </w:rPr>
      </w:pPr>
      <w:r>
        <w:rPr>
          <w:rFonts w:eastAsiaTheme="minorHAnsi"/>
          <w:color w:val="0000FF"/>
          <w:highlight w:val="white"/>
        </w:rPr>
        <w:t>int</w:t>
      </w:r>
      <w:r>
        <w:rPr>
          <w:rFonts w:eastAsiaTheme="minorHAnsi"/>
          <w:color w:val="000000"/>
          <w:highlight w:val="white"/>
        </w:rPr>
        <w:t xml:space="preserve"> </w:t>
      </w:r>
      <w:r>
        <w:rPr>
          <w:rFonts w:eastAsiaTheme="minorHAnsi"/>
          <w:color w:val="2B91AF"/>
          <w:highlight w:val="white"/>
        </w:rPr>
        <w:t>HashTable</w:t>
      </w:r>
      <w:r>
        <w:rPr>
          <w:rFonts w:eastAsiaTheme="minorHAnsi"/>
          <w:color w:val="000000"/>
          <w:highlight w:val="white"/>
        </w:rPr>
        <w:t>::getNumberOfItems()</w:t>
      </w:r>
    </w:p>
    <w:p w14:paraId="54290126" w14:textId="77777777" w:rsidR="00926C20" w:rsidRDefault="00926C20" w:rsidP="00E735ED">
      <w:pPr>
        <w:pStyle w:val="CodePACKT"/>
        <w:rPr>
          <w:rFonts w:eastAsiaTheme="minorHAnsi"/>
          <w:color w:val="000000"/>
          <w:highlight w:val="white"/>
        </w:rPr>
      </w:pPr>
      <w:r>
        <w:rPr>
          <w:rFonts w:eastAsiaTheme="minorHAnsi"/>
          <w:color w:val="000000"/>
          <w:highlight w:val="white"/>
        </w:rPr>
        <w:t>{</w:t>
      </w:r>
    </w:p>
    <w:p w14:paraId="441DED97" w14:textId="77777777" w:rsidR="00926C20" w:rsidRDefault="00926C20" w:rsidP="00E735ED">
      <w:pPr>
        <w:pStyle w:val="CodePACKT"/>
        <w:rPr>
          <w:rFonts w:eastAsiaTheme="minorHAnsi"/>
          <w:color w:val="000000"/>
          <w:highlight w:val="white"/>
        </w:rPr>
      </w:pPr>
      <w:r>
        <w:rPr>
          <w:rFonts w:eastAsiaTheme="minorHAnsi"/>
          <w:color w:val="000000"/>
          <w:highlight w:val="white"/>
        </w:rPr>
        <w:tab/>
      </w:r>
      <w:r>
        <w:rPr>
          <w:rFonts w:eastAsiaTheme="minorHAnsi"/>
          <w:color w:val="0000FF"/>
          <w:highlight w:val="white"/>
        </w:rPr>
        <w:t>int</w:t>
      </w:r>
      <w:r>
        <w:rPr>
          <w:rFonts w:eastAsiaTheme="minorHAnsi"/>
          <w:color w:val="000000"/>
          <w:highlight w:val="white"/>
        </w:rPr>
        <w:t xml:space="preserve"> itemCount = 0;</w:t>
      </w:r>
    </w:p>
    <w:p w14:paraId="4B308B14" w14:textId="77777777" w:rsidR="00926C20" w:rsidRDefault="00926C20" w:rsidP="00E735ED">
      <w:pPr>
        <w:pStyle w:val="CodePACKT"/>
        <w:rPr>
          <w:rFonts w:eastAsiaTheme="minorHAnsi"/>
          <w:color w:val="000000"/>
          <w:highlight w:val="white"/>
        </w:rPr>
      </w:pPr>
      <w:r>
        <w:rPr>
          <w:rFonts w:eastAsiaTheme="minorHAnsi"/>
          <w:color w:val="000000"/>
          <w:highlight w:val="white"/>
        </w:rPr>
        <w:tab/>
      </w:r>
      <w:r>
        <w:rPr>
          <w:rFonts w:eastAsiaTheme="minorHAnsi"/>
          <w:color w:val="0000FF"/>
          <w:highlight w:val="white"/>
        </w:rPr>
        <w:t>for</w:t>
      </w:r>
      <w:r>
        <w:rPr>
          <w:rFonts w:eastAsiaTheme="minorHAnsi"/>
          <w:color w:val="000000"/>
          <w:highlight w:val="white"/>
        </w:rPr>
        <w:t xml:space="preserve"> (</w:t>
      </w:r>
      <w:r>
        <w:rPr>
          <w:rFonts w:eastAsiaTheme="minorHAnsi"/>
          <w:color w:val="0000FF"/>
          <w:highlight w:val="white"/>
        </w:rPr>
        <w:t>int</w:t>
      </w:r>
      <w:r>
        <w:rPr>
          <w:rFonts w:eastAsiaTheme="minorHAnsi"/>
          <w:color w:val="000000"/>
          <w:highlight w:val="white"/>
        </w:rPr>
        <w:t xml:space="preserve"> i = 0; i &lt; length; i++)</w:t>
      </w:r>
    </w:p>
    <w:p w14:paraId="20545436" w14:textId="77777777" w:rsidR="00926C20" w:rsidRDefault="00926C20" w:rsidP="00E735ED">
      <w:pPr>
        <w:pStyle w:val="CodePACKT"/>
        <w:rPr>
          <w:rFonts w:eastAsiaTheme="minorHAnsi"/>
          <w:color w:val="000000"/>
          <w:highlight w:val="white"/>
        </w:rPr>
      </w:pPr>
      <w:r>
        <w:rPr>
          <w:rFonts w:eastAsiaTheme="minorHAnsi"/>
          <w:color w:val="000000"/>
          <w:highlight w:val="white"/>
        </w:rPr>
        <w:tab/>
        <w:t>{</w:t>
      </w:r>
    </w:p>
    <w:p w14:paraId="5E2F5C34" w14:textId="77777777" w:rsidR="00926C20" w:rsidRDefault="00926C20" w:rsidP="00E735ED">
      <w:pPr>
        <w:pStyle w:val="CodePACKT"/>
        <w:rPr>
          <w:rFonts w:eastAsiaTheme="minorHAnsi"/>
          <w:color w:val="000000"/>
          <w:highlight w:val="white"/>
        </w:rPr>
      </w:pPr>
      <w:r>
        <w:rPr>
          <w:rFonts w:eastAsiaTheme="minorHAnsi"/>
          <w:color w:val="000000"/>
          <w:highlight w:val="white"/>
        </w:rPr>
        <w:tab/>
      </w:r>
      <w:r>
        <w:rPr>
          <w:rFonts w:eastAsiaTheme="minorHAnsi"/>
          <w:color w:val="000000"/>
          <w:highlight w:val="white"/>
        </w:rPr>
        <w:tab/>
        <w:t>itemCount += array[i].getLength();</w:t>
      </w:r>
    </w:p>
    <w:p w14:paraId="59F126C2" w14:textId="77777777" w:rsidR="00926C20" w:rsidRDefault="00926C20" w:rsidP="00E735ED">
      <w:pPr>
        <w:pStyle w:val="CodePACKT"/>
        <w:rPr>
          <w:rFonts w:eastAsiaTheme="minorHAnsi"/>
          <w:color w:val="000000"/>
          <w:highlight w:val="white"/>
        </w:rPr>
      </w:pPr>
      <w:r>
        <w:rPr>
          <w:rFonts w:eastAsiaTheme="minorHAnsi"/>
          <w:color w:val="000000"/>
          <w:highlight w:val="white"/>
        </w:rPr>
        <w:tab/>
        <w:t>}</w:t>
      </w:r>
    </w:p>
    <w:p w14:paraId="1368C196" w14:textId="77777777" w:rsidR="00926C20" w:rsidRDefault="00926C20" w:rsidP="00E735ED">
      <w:pPr>
        <w:pStyle w:val="CodePACKT"/>
        <w:rPr>
          <w:rFonts w:eastAsiaTheme="minorHAnsi"/>
          <w:color w:val="000000"/>
          <w:highlight w:val="white"/>
        </w:rPr>
      </w:pPr>
      <w:r>
        <w:rPr>
          <w:rFonts w:eastAsiaTheme="minorHAnsi"/>
          <w:color w:val="000000"/>
          <w:highlight w:val="white"/>
        </w:rPr>
        <w:tab/>
      </w:r>
      <w:r>
        <w:rPr>
          <w:rFonts w:eastAsiaTheme="minorHAnsi"/>
          <w:color w:val="0000FF"/>
          <w:highlight w:val="white"/>
        </w:rPr>
        <w:t>return</w:t>
      </w:r>
      <w:r>
        <w:rPr>
          <w:rFonts w:eastAsiaTheme="minorHAnsi"/>
          <w:color w:val="000000"/>
          <w:highlight w:val="white"/>
        </w:rPr>
        <w:t xml:space="preserve"> itemCount;</w:t>
      </w:r>
    </w:p>
    <w:p w14:paraId="34D75A8E" w14:textId="77777777" w:rsidR="00926C20" w:rsidRDefault="00926C20" w:rsidP="00E735ED">
      <w:pPr>
        <w:pStyle w:val="CodePACKT"/>
        <w:rPr>
          <w:rFonts w:eastAsiaTheme="minorHAnsi"/>
          <w:color w:val="000000"/>
          <w:highlight w:val="white"/>
        </w:rPr>
      </w:pPr>
      <w:r>
        <w:rPr>
          <w:rFonts w:eastAsiaTheme="minorHAnsi"/>
          <w:color w:val="000000"/>
          <w:highlight w:val="white"/>
        </w:rPr>
        <w:t>}</w:t>
      </w:r>
    </w:p>
    <w:p w14:paraId="44B9C2DE" w14:textId="77777777" w:rsidR="00926C20" w:rsidRDefault="00926C20" w:rsidP="00E735ED">
      <w:pPr>
        <w:pStyle w:val="CodePACKT"/>
        <w:rPr>
          <w:rFonts w:eastAsiaTheme="minorHAnsi"/>
          <w:color w:val="000000"/>
          <w:highlight w:val="white"/>
        </w:rPr>
      </w:pPr>
    </w:p>
    <w:p w14:paraId="25758ADA" w14:textId="77777777" w:rsidR="00926C20" w:rsidRDefault="00926C20" w:rsidP="00E735ED">
      <w:pPr>
        <w:pStyle w:val="CodePACKT"/>
        <w:rPr>
          <w:rFonts w:eastAsiaTheme="minorHAnsi"/>
          <w:color w:val="000000"/>
          <w:highlight w:val="white"/>
        </w:rPr>
      </w:pPr>
      <w:r>
        <w:rPr>
          <w:rFonts w:eastAsiaTheme="minorHAnsi"/>
          <w:color w:val="008000"/>
          <w:highlight w:val="white"/>
        </w:rPr>
        <w:t>// De-allocates all memory used for the Hash Table.</w:t>
      </w:r>
    </w:p>
    <w:p w14:paraId="295C9C9F" w14:textId="77777777" w:rsidR="00926C20" w:rsidRDefault="00926C20" w:rsidP="00E735ED">
      <w:pPr>
        <w:pStyle w:val="CodePACKT"/>
        <w:rPr>
          <w:rFonts w:eastAsiaTheme="minorHAnsi"/>
          <w:color w:val="000000"/>
          <w:highlight w:val="white"/>
        </w:rPr>
      </w:pPr>
      <w:r>
        <w:rPr>
          <w:rFonts w:eastAsiaTheme="minorHAnsi"/>
          <w:color w:val="2B91AF"/>
          <w:highlight w:val="white"/>
        </w:rPr>
        <w:t>HashTable</w:t>
      </w:r>
      <w:r>
        <w:rPr>
          <w:rFonts w:eastAsiaTheme="minorHAnsi"/>
          <w:color w:val="000000"/>
          <w:highlight w:val="white"/>
        </w:rPr>
        <w:t>::~HashTable()</w:t>
      </w:r>
    </w:p>
    <w:p w14:paraId="60F147EA" w14:textId="77777777" w:rsidR="00926C20" w:rsidRDefault="00926C20" w:rsidP="00E735ED">
      <w:pPr>
        <w:pStyle w:val="CodePACKT"/>
        <w:rPr>
          <w:rFonts w:eastAsiaTheme="minorHAnsi"/>
          <w:color w:val="000000"/>
          <w:highlight w:val="white"/>
        </w:rPr>
      </w:pPr>
      <w:r>
        <w:rPr>
          <w:rFonts w:eastAsiaTheme="minorHAnsi"/>
          <w:color w:val="000000"/>
          <w:highlight w:val="white"/>
        </w:rPr>
        <w:t>{</w:t>
      </w:r>
    </w:p>
    <w:p w14:paraId="2360D924" w14:textId="77777777" w:rsidR="00926C20" w:rsidRDefault="00926C20" w:rsidP="00E735ED">
      <w:pPr>
        <w:pStyle w:val="CodePACKT"/>
        <w:rPr>
          <w:rFonts w:eastAsiaTheme="minorHAnsi"/>
          <w:color w:val="000000"/>
          <w:highlight w:val="white"/>
        </w:rPr>
      </w:pPr>
      <w:r>
        <w:rPr>
          <w:rFonts w:eastAsiaTheme="minorHAnsi"/>
          <w:color w:val="000000"/>
          <w:highlight w:val="white"/>
        </w:rPr>
        <w:tab/>
      </w:r>
      <w:r>
        <w:rPr>
          <w:rFonts w:eastAsiaTheme="minorHAnsi"/>
          <w:color w:val="0000FF"/>
          <w:highlight w:val="white"/>
        </w:rPr>
        <w:t>delete</w:t>
      </w:r>
      <w:r>
        <w:rPr>
          <w:rFonts w:eastAsiaTheme="minorHAnsi"/>
          <w:color w:val="000000"/>
          <w:highlight w:val="white"/>
        </w:rPr>
        <w:t>[] array;</w:t>
      </w:r>
    </w:p>
    <w:p w14:paraId="3188F4CC" w14:textId="5576FA97" w:rsidR="00A174F2" w:rsidRDefault="00926C20" w:rsidP="00E735ED">
      <w:pPr>
        <w:pStyle w:val="CodePACKT"/>
        <w:rPr>
          <w:b/>
          <w:u w:val="single"/>
        </w:rPr>
      </w:pPr>
      <w:r>
        <w:rPr>
          <w:rFonts w:eastAsiaTheme="minorHAnsi"/>
          <w:color w:val="000000"/>
          <w:highlight w:val="white"/>
        </w:rPr>
        <w:t>}</w:t>
      </w:r>
    </w:p>
    <w:p w14:paraId="6E23FEF0" w14:textId="75F82C4E" w:rsidR="00A174F2" w:rsidRPr="00A174F2" w:rsidRDefault="00A174F2" w:rsidP="00A174F2">
      <w:pPr>
        <w:pStyle w:val="NormalPACKT"/>
      </w:pPr>
      <w:r>
        <w:rPr>
          <w:b/>
          <w:u w:val="single"/>
        </w:rPr>
        <w:t>HashTables.h</w:t>
      </w:r>
    </w:p>
    <w:p w14:paraId="28D7CB3E" w14:textId="77777777" w:rsidR="00926C20" w:rsidRDefault="00926C20" w:rsidP="00E735ED">
      <w:pPr>
        <w:pStyle w:val="CodePACKT"/>
        <w:rPr>
          <w:rFonts w:eastAsiaTheme="minorHAnsi"/>
          <w:highlight w:val="white"/>
        </w:rPr>
      </w:pPr>
      <w:r>
        <w:rPr>
          <w:rFonts w:eastAsiaTheme="minorHAnsi"/>
          <w:color w:val="0000FF"/>
          <w:highlight w:val="white"/>
        </w:rPr>
        <w:t>#ifndef</w:t>
      </w:r>
      <w:r>
        <w:rPr>
          <w:rFonts w:eastAsiaTheme="minorHAnsi"/>
          <w:highlight w:val="white"/>
        </w:rPr>
        <w:t xml:space="preserve"> HashTable_h</w:t>
      </w:r>
    </w:p>
    <w:p w14:paraId="799CE407" w14:textId="77777777" w:rsidR="00926C20" w:rsidRDefault="00926C20" w:rsidP="00E735ED">
      <w:pPr>
        <w:pStyle w:val="CodePACKT"/>
        <w:rPr>
          <w:rFonts w:eastAsiaTheme="minorHAnsi"/>
          <w:highlight w:val="white"/>
        </w:rPr>
      </w:pPr>
      <w:r>
        <w:rPr>
          <w:rFonts w:eastAsiaTheme="minorHAnsi"/>
          <w:color w:val="0000FF"/>
          <w:highlight w:val="white"/>
        </w:rPr>
        <w:t>#define</w:t>
      </w:r>
      <w:r>
        <w:rPr>
          <w:rFonts w:eastAsiaTheme="minorHAnsi"/>
          <w:highlight w:val="white"/>
        </w:rPr>
        <w:t xml:space="preserve"> </w:t>
      </w:r>
      <w:r>
        <w:rPr>
          <w:rFonts w:eastAsiaTheme="minorHAnsi"/>
          <w:color w:val="6F008A"/>
          <w:highlight w:val="white"/>
        </w:rPr>
        <w:t>HashTable_h</w:t>
      </w:r>
    </w:p>
    <w:p w14:paraId="12E4E0AC" w14:textId="77777777" w:rsidR="00926C20" w:rsidRDefault="00926C20" w:rsidP="00E735ED">
      <w:pPr>
        <w:pStyle w:val="CodePACKT"/>
        <w:rPr>
          <w:rFonts w:eastAsiaTheme="minorHAnsi"/>
          <w:highlight w:val="white"/>
        </w:rPr>
      </w:pPr>
    </w:p>
    <w:p w14:paraId="718BF156" w14:textId="77777777" w:rsidR="00926C20" w:rsidRDefault="00926C20" w:rsidP="00E735ED">
      <w:pPr>
        <w:pStyle w:val="CodePACKT"/>
        <w:rPr>
          <w:rFonts w:eastAsiaTheme="minorHAnsi"/>
          <w:highlight w:val="white"/>
        </w:rPr>
      </w:pPr>
      <w:r>
        <w:rPr>
          <w:rFonts w:eastAsiaTheme="minorHAnsi"/>
          <w:color w:val="0000FF"/>
          <w:highlight w:val="white"/>
        </w:rPr>
        <w:t>#include</w:t>
      </w:r>
      <w:r>
        <w:rPr>
          <w:rFonts w:eastAsiaTheme="minorHAnsi"/>
          <w:highlight w:val="white"/>
        </w:rPr>
        <w:t xml:space="preserve"> </w:t>
      </w:r>
      <w:r>
        <w:rPr>
          <w:rFonts w:eastAsiaTheme="minorHAnsi"/>
          <w:color w:val="A31515"/>
          <w:highlight w:val="white"/>
        </w:rPr>
        <w:t>"LinkedList.h"</w:t>
      </w:r>
    </w:p>
    <w:p w14:paraId="20B65BB1" w14:textId="77777777" w:rsidR="00926C20" w:rsidRDefault="00926C20" w:rsidP="00E735ED">
      <w:pPr>
        <w:pStyle w:val="CodePACKT"/>
        <w:rPr>
          <w:rFonts w:eastAsiaTheme="minorHAnsi"/>
          <w:highlight w:val="white"/>
        </w:rPr>
      </w:pPr>
    </w:p>
    <w:p w14:paraId="0EE85B10" w14:textId="77777777" w:rsidR="00926C20" w:rsidRDefault="00926C20" w:rsidP="00E735ED">
      <w:pPr>
        <w:pStyle w:val="CodePACKT"/>
        <w:rPr>
          <w:rFonts w:eastAsiaTheme="minorHAnsi"/>
          <w:highlight w:val="white"/>
        </w:rPr>
      </w:pPr>
      <w:r>
        <w:rPr>
          <w:rFonts w:eastAsiaTheme="minorHAnsi"/>
          <w:color w:val="008000"/>
          <w:highlight w:val="white"/>
        </w:rPr>
        <w:t>//*****************************************************************</w:t>
      </w:r>
    </w:p>
    <w:p w14:paraId="02FA2C6A" w14:textId="77777777" w:rsidR="00926C20" w:rsidRDefault="00926C20" w:rsidP="00E735ED">
      <w:pPr>
        <w:pStyle w:val="CodePACKT"/>
        <w:rPr>
          <w:rFonts w:eastAsiaTheme="minorHAnsi"/>
          <w:highlight w:val="white"/>
        </w:rPr>
      </w:pPr>
      <w:r>
        <w:rPr>
          <w:rFonts w:eastAsiaTheme="minorHAnsi"/>
          <w:color w:val="008000"/>
          <w:highlight w:val="white"/>
        </w:rPr>
        <w:t>// Hash Table objects store a fixed number of Linked Lists.</w:t>
      </w:r>
    </w:p>
    <w:p w14:paraId="52868971" w14:textId="77777777" w:rsidR="00926C20" w:rsidRDefault="00926C20" w:rsidP="00E735ED">
      <w:pPr>
        <w:pStyle w:val="CodePACKT"/>
        <w:rPr>
          <w:rFonts w:eastAsiaTheme="minorHAnsi"/>
          <w:highlight w:val="white"/>
        </w:rPr>
      </w:pPr>
      <w:r>
        <w:rPr>
          <w:rFonts w:eastAsiaTheme="minorHAnsi"/>
          <w:color w:val="008000"/>
          <w:highlight w:val="white"/>
        </w:rPr>
        <w:t>//*****************************************************************</w:t>
      </w:r>
    </w:p>
    <w:p w14:paraId="0E5390F8" w14:textId="77777777" w:rsidR="00926C20" w:rsidRDefault="00926C20" w:rsidP="00E735ED">
      <w:pPr>
        <w:pStyle w:val="CodePACKT"/>
        <w:rPr>
          <w:rFonts w:eastAsiaTheme="minorHAnsi"/>
          <w:highlight w:val="white"/>
        </w:rPr>
      </w:pPr>
      <w:r>
        <w:rPr>
          <w:rFonts w:eastAsiaTheme="minorHAnsi"/>
          <w:color w:val="0000FF"/>
          <w:highlight w:val="white"/>
        </w:rPr>
        <w:t>class</w:t>
      </w:r>
      <w:r>
        <w:rPr>
          <w:rFonts w:eastAsiaTheme="minorHAnsi"/>
          <w:highlight w:val="white"/>
        </w:rPr>
        <w:t xml:space="preserve"> </w:t>
      </w:r>
      <w:r>
        <w:rPr>
          <w:rFonts w:eastAsiaTheme="minorHAnsi"/>
          <w:color w:val="2B91AF"/>
          <w:highlight w:val="white"/>
        </w:rPr>
        <w:t>HashTable</w:t>
      </w:r>
    </w:p>
    <w:p w14:paraId="36ED2734" w14:textId="77777777" w:rsidR="00926C20" w:rsidRDefault="00926C20" w:rsidP="00E735ED">
      <w:pPr>
        <w:pStyle w:val="CodePACKT"/>
        <w:rPr>
          <w:rFonts w:eastAsiaTheme="minorHAnsi"/>
          <w:highlight w:val="white"/>
        </w:rPr>
      </w:pPr>
      <w:r>
        <w:rPr>
          <w:rFonts w:eastAsiaTheme="minorHAnsi"/>
          <w:highlight w:val="white"/>
        </w:rPr>
        <w:t>{</w:t>
      </w:r>
    </w:p>
    <w:p w14:paraId="4305B6B4" w14:textId="77777777" w:rsidR="00926C20" w:rsidRDefault="00926C20" w:rsidP="00E735ED">
      <w:pPr>
        <w:pStyle w:val="CodePACKT"/>
        <w:rPr>
          <w:rFonts w:eastAsiaTheme="minorHAnsi"/>
          <w:highlight w:val="white"/>
        </w:rPr>
      </w:pPr>
      <w:r>
        <w:rPr>
          <w:rFonts w:eastAsiaTheme="minorHAnsi"/>
          <w:color w:val="0000FF"/>
          <w:highlight w:val="white"/>
        </w:rPr>
        <w:t>private</w:t>
      </w:r>
      <w:r>
        <w:rPr>
          <w:rFonts w:eastAsiaTheme="minorHAnsi"/>
          <w:highlight w:val="white"/>
        </w:rPr>
        <w:t>:</w:t>
      </w:r>
    </w:p>
    <w:p w14:paraId="4D3EF5CD" w14:textId="77777777" w:rsidR="00926C20" w:rsidRDefault="00926C20" w:rsidP="00E735ED">
      <w:pPr>
        <w:pStyle w:val="CodePACKT"/>
        <w:rPr>
          <w:rFonts w:eastAsiaTheme="minorHAnsi"/>
          <w:highlight w:val="white"/>
        </w:rPr>
      </w:pPr>
    </w:p>
    <w:p w14:paraId="03688E38" w14:textId="77777777" w:rsidR="00926C20" w:rsidRDefault="00926C20" w:rsidP="00E735ED">
      <w:pPr>
        <w:pStyle w:val="CodePACKT"/>
        <w:rPr>
          <w:rFonts w:eastAsiaTheme="minorHAnsi"/>
          <w:highlight w:val="white"/>
        </w:rPr>
      </w:pPr>
      <w:r>
        <w:rPr>
          <w:rFonts w:eastAsiaTheme="minorHAnsi"/>
          <w:highlight w:val="white"/>
        </w:rPr>
        <w:tab/>
      </w:r>
      <w:r>
        <w:rPr>
          <w:rFonts w:eastAsiaTheme="minorHAnsi"/>
          <w:color w:val="008000"/>
          <w:highlight w:val="white"/>
        </w:rPr>
        <w:t>// Array is a reference to an array of Linked Lists.</w:t>
      </w:r>
    </w:p>
    <w:p w14:paraId="5D24BE87" w14:textId="77777777" w:rsidR="00926C20" w:rsidRDefault="00926C20" w:rsidP="00E735ED">
      <w:pPr>
        <w:pStyle w:val="CodePACKT"/>
        <w:rPr>
          <w:rFonts w:eastAsiaTheme="minorHAnsi"/>
          <w:highlight w:val="white"/>
        </w:rPr>
      </w:pPr>
      <w:r>
        <w:rPr>
          <w:rFonts w:eastAsiaTheme="minorHAnsi"/>
          <w:highlight w:val="white"/>
        </w:rPr>
        <w:tab/>
      </w:r>
      <w:r>
        <w:rPr>
          <w:rFonts w:eastAsiaTheme="minorHAnsi"/>
          <w:color w:val="2B91AF"/>
          <w:highlight w:val="white"/>
        </w:rPr>
        <w:t>LinkedList</w:t>
      </w:r>
      <w:r>
        <w:rPr>
          <w:rFonts w:eastAsiaTheme="minorHAnsi"/>
          <w:highlight w:val="white"/>
        </w:rPr>
        <w:t xml:space="preserve"> * array;</w:t>
      </w:r>
    </w:p>
    <w:p w14:paraId="65AE261F" w14:textId="77777777" w:rsidR="00926C20" w:rsidRDefault="00926C20" w:rsidP="00E735ED">
      <w:pPr>
        <w:pStyle w:val="CodePACKT"/>
        <w:rPr>
          <w:rFonts w:eastAsiaTheme="minorHAnsi"/>
          <w:highlight w:val="white"/>
        </w:rPr>
      </w:pPr>
    </w:p>
    <w:p w14:paraId="64F94E5F" w14:textId="77777777" w:rsidR="00926C20" w:rsidRDefault="00926C20" w:rsidP="00E735ED">
      <w:pPr>
        <w:pStyle w:val="CodePACKT"/>
        <w:rPr>
          <w:rFonts w:eastAsiaTheme="minorHAnsi"/>
          <w:highlight w:val="white"/>
        </w:rPr>
      </w:pPr>
      <w:r>
        <w:rPr>
          <w:rFonts w:eastAsiaTheme="minorHAnsi"/>
          <w:highlight w:val="white"/>
        </w:rPr>
        <w:tab/>
      </w:r>
      <w:r>
        <w:rPr>
          <w:rFonts w:eastAsiaTheme="minorHAnsi"/>
          <w:color w:val="008000"/>
          <w:highlight w:val="white"/>
        </w:rPr>
        <w:t>// Length is the size of the Hash Table array.</w:t>
      </w:r>
    </w:p>
    <w:p w14:paraId="4B408DEB" w14:textId="77777777" w:rsidR="00926C20" w:rsidRDefault="00926C20" w:rsidP="00E735ED">
      <w:pPr>
        <w:pStyle w:val="CodePACKT"/>
        <w:rPr>
          <w:rFonts w:eastAsiaTheme="minorHAnsi"/>
          <w:highlight w:val="white"/>
        </w:rPr>
      </w:pPr>
      <w:r>
        <w:rPr>
          <w:rFonts w:eastAsiaTheme="minorHAnsi"/>
          <w:highlight w:val="white"/>
        </w:rPr>
        <w:tab/>
      </w:r>
      <w:r>
        <w:rPr>
          <w:rFonts w:eastAsiaTheme="minorHAnsi"/>
          <w:color w:val="0000FF"/>
          <w:highlight w:val="white"/>
        </w:rPr>
        <w:t>int</w:t>
      </w:r>
      <w:r>
        <w:rPr>
          <w:rFonts w:eastAsiaTheme="minorHAnsi"/>
          <w:highlight w:val="white"/>
        </w:rPr>
        <w:t xml:space="preserve"> length;</w:t>
      </w:r>
    </w:p>
    <w:p w14:paraId="0691506F" w14:textId="77777777" w:rsidR="00926C20" w:rsidRDefault="00926C20" w:rsidP="00E735ED">
      <w:pPr>
        <w:pStyle w:val="CodePACKT"/>
        <w:rPr>
          <w:rFonts w:eastAsiaTheme="minorHAnsi"/>
          <w:highlight w:val="white"/>
        </w:rPr>
      </w:pPr>
    </w:p>
    <w:p w14:paraId="0FC7608F" w14:textId="77777777" w:rsidR="00926C20" w:rsidRDefault="00926C20" w:rsidP="00E735ED">
      <w:pPr>
        <w:pStyle w:val="CodePACKT"/>
        <w:rPr>
          <w:rFonts w:eastAsiaTheme="minorHAnsi"/>
          <w:highlight w:val="white"/>
        </w:rPr>
      </w:pPr>
      <w:r>
        <w:rPr>
          <w:rFonts w:eastAsiaTheme="minorHAnsi"/>
          <w:highlight w:val="white"/>
        </w:rPr>
        <w:tab/>
      </w:r>
      <w:r>
        <w:rPr>
          <w:rFonts w:eastAsiaTheme="minorHAnsi"/>
          <w:color w:val="008000"/>
          <w:highlight w:val="white"/>
        </w:rPr>
        <w:t>// Returns an array location for a given item key.</w:t>
      </w:r>
    </w:p>
    <w:p w14:paraId="6ED00432" w14:textId="77777777" w:rsidR="00926C20" w:rsidRDefault="00926C20" w:rsidP="00E735ED">
      <w:pPr>
        <w:pStyle w:val="CodePACKT"/>
        <w:rPr>
          <w:rFonts w:eastAsiaTheme="minorHAnsi"/>
          <w:highlight w:val="white"/>
        </w:rPr>
      </w:pPr>
      <w:r>
        <w:rPr>
          <w:rFonts w:eastAsiaTheme="minorHAnsi"/>
          <w:highlight w:val="white"/>
        </w:rPr>
        <w:tab/>
      </w:r>
      <w:r>
        <w:rPr>
          <w:rFonts w:eastAsiaTheme="minorHAnsi"/>
          <w:color w:val="0000FF"/>
          <w:highlight w:val="white"/>
        </w:rPr>
        <w:t>int</w:t>
      </w:r>
      <w:r>
        <w:rPr>
          <w:rFonts w:eastAsiaTheme="minorHAnsi"/>
          <w:highlight w:val="white"/>
        </w:rPr>
        <w:t xml:space="preserve"> hash(</w:t>
      </w:r>
      <w:r>
        <w:rPr>
          <w:rFonts w:eastAsiaTheme="minorHAnsi"/>
          <w:color w:val="2B91AF"/>
          <w:highlight w:val="white"/>
        </w:rPr>
        <w:t>string</w:t>
      </w:r>
      <w:r>
        <w:rPr>
          <w:rFonts w:eastAsiaTheme="minorHAnsi"/>
          <w:highlight w:val="white"/>
        </w:rPr>
        <w:t xml:space="preserve"> itemKey);</w:t>
      </w:r>
    </w:p>
    <w:p w14:paraId="3D3DDF7C" w14:textId="77777777" w:rsidR="00926C20" w:rsidRDefault="00926C20" w:rsidP="00E735ED">
      <w:pPr>
        <w:pStyle w:val="CodePACKT"/>
        <w:rPr>
          <w:rFonts w:eastAsiaTheme="minorHAnsi"/>
          <w:highlight w:val="white"/>
        </w:rPr>
      </w:pPr>
    </w:p>
    <w:p w14:paraId="09B3727D" w14:textId="77777777" w:rsidR="00926C20" w:rsidRDefault="00926C20" w:rsidP="00E735ED">
      <w:pPr>
        <w:pStyle w:val="CodePACKT"/>
        <w:rPr>
          <w:rFonts w:eastAsiaTheme="minorHAnsi"/>
          <w:highlight w:val="white"/>
        </w:rPr>
      </w:pPr>
      <w:r>
        <w:rPr>
          <w:rFonts w:eastAsiaTheme="minorHAnsi"/>
          <w:color w:val="0000FF"/>
          <w:highlight w:val="white"/>
        </w:rPr>
        <w:t>public</w:t>
      </w:r>
      <w:r>
        <w:rPr>
          <w:rFonts w:eastAsiaTheme="minorHAnsi"/>
          <w:highlight w:val="white"/>
        </w:rPr>
        <w:t>:</w:t>
      </w:r>
    </w:p>
    <w:p w14:paraId="443BE21A" w14:textId="77777777" w:rsidR="00926C20" w:rsidRDefault="00926C20" w:rsidP="00E735ED">
      <w:pPr>
        <w:pStyle w:val="CodePACKT"/>
        <w:rPr>
          <w:rFonts w:eastAsiaTheme="minorHAnsi"/>
          <w:highlight w:val="white"/>
        </w:rPr>
      </w:pPr>
    </w:p>
    <w:p w14:paraId="485DDE3B" w14:textId="77777777" w:rsidR="00926C20" w:rsidRDefault="00926C20" w:rsidP="00E735ED">
      <w:pPr>
        <w:pStyle w:val="CodePACKT"/>
        <w:rPr>
          <w:rFonts w:eastAsiaTheme="minorHAnsi"/>
          <w:highlight w:val="white"/>
        </w:rPr>
      </w:pPr>
      <w:r>
        <w:rPr>
          <w:rFonts w:eastAsiaTheme="minorHAnsi"/>
          <w:highlight w:val="white"/>
        </w:rPr>
        <w:tab/>
      </w:r>
      <w:r>
        <w:rPr>
          <w:rFonts w:eastAsiaTheme="minorHAnsi"/>
          <w:color w:val="008000"/>
          <w:highlight w:val="white"/>
        </w:rPr>
        <w:t>// Constructs the empty Hash Table object.</w:t>
      </w:r>
    </w:p>
    <w:p w14:paraId="54234EA8" w14:textId="77777777" w:rsidR="00926C20" w:rsidRDefault="00926C20" w:rsidP="00E735ED">
      <w:pPr>
        <w:pStyle w:val="CodePACKT"/>
        <w:rPr>
          <w:rFonts w:eastAsiaTheme="minorHAnsi"/>
          <w:highlight w:val="white"/>
        </w:rPr>
      </w:pPr>
      <w:r>
        <w:rPr>
          <w:rFonts w:eastAsiaTheme="minorHAnsi"/>
          <w:highlight w:val="white"/>
        </w:rPr>
        <w:tab/>
      </w:r>
      <w:r>
        <w:rPr>
          <w:rFonts w:eastAsiaTheme="minorHAnsi"/>
          <w:color w:val="008000"/>
          <w:highlight w:val="white"/>
        </w:rPr>
        <w:t>// Array length is set to 13 by default.</w:t>
      </w:r>
    </w:p>
    <w:p w14:paraId="698D58F9" w14:textId="77777777" w:rsidR="00926C20" w:rsidRDefault="00926C20" w:rsidP="00E735ED">
      <w:pPr>
        <w:pStyle w:val="CodePACKT"/>
        <w:rPr>
          <w:rFonts w:eastAsiaTheme="minorHAnsi"/>
          <w:highlight w:val="white"/>
        </w:rPr>
      </w:pPr>
      <w:r>
        <w:rPr>
          <w:rFonts w:eastAsiaTheme="minorHAnsi"/>
          <w:highlight w:val="white"/>
        </w:rPr>
        <w:tab/>
        <w:t>HashTable(</w:t>
      </w:r>
      <w:r>
        <w:rPr>
          <w:rFonts w:eastAsiaTheme="minorHAnsi"/>
          <w:color w:val="0000FF"/>
          <w:highlight w:val="white"/>
        </w:rPr>
        <w:t>int</w:t>
      </w:r>
      <w:r>
        <w:rPr>
          <w:rFonts w:eastAsiaTheme="minorHAnsi"/>
          <w:highlight w:val="white"/>
        </w:rPr>
        <w:t xml:space="preserve"> tableLength = 13);</w:t>
      </w:r>
    </w:p>
    <w:p w14:paraId="6E9B2F68" w14:textId="77777777" w:rsidR="00926C20" w:rsidRDefault="00926C20" w:rsidP="00E735ED">
      <w:pPr>
        <w:pStyle w:val="CodePACKT"/>
        <w:rPr>
          <w:rFonts w:eastAsiaTheme="minorHAnsi"/>
          <w:highlight w:val="white"/>
        </w:rPr>
      </w:pPr>
    </w:p>
    <w:p w14:paraId="527698A6" w14:textId="77777777" w:rsidR="00926C20" w:rsidRDefault="00926C20" w:rsidP="00E735ED">
      <w:pPr>
        <w:pStyle w:val="CodePACKT"/>
        <w:rPr>
          <w:rFonts w:eastAsiaTheme="minorHAnsi"/>
          <w:highlight w:val="white"/>
        </w:rPr>
      </w:pPr>
      <w:r>
        <w:rPr>
          <w:rFonts w:eastAsiaTheme="minorHAnsi"/>
          <w:highlight w:val="white"/>
        </w:rPr>
        <w:tab/>
      </w:r>
      <w:r>
        <w:rPr>
          <w:rFonts w:eastAsiaTheme="minorHAnsi"/>
          <w:color w:val="008000"/>
          <w:highlight w:val="white"/>
        </w:rPr>
        <w:t>// Adds an item to the Hash Table.</w:t>
      </w:r>
    </w:p>
    <w:p w14:paraId="2ACAF97D" w14:textId="77777777" w:rsidR="00926C20" w:rsidRDefault="00926C20" w:rsidP="00E735ED">
      <w:pPr>
        <w:pStyle w:val="CodePACKT"/>
        <w:rPr>
          <w:rFonts w:eastAsiaTheme="minorHAnsi"/>
          <w:highlight w:val="white"/>
        </w:rPr>
      </w:pPr>
      <w:r>
        <w:rPr>
          <w:rFonts w:eastAsiaTheme="minorHAnsi"/>
          <w:highlight w:val="white"/>
        </w:rPr>
        <w:tab/>
      </w:r>
      <w:r>
        <w:rPr>
          <w:rFonts w:eastAsiaTheme="minorHAnsi"/>
          <w:color w:val="0000FF"/>
          <w:highlight w:val="white"/>
        </w:rPr>
        <w:t>void</w:t>
      </w:r>
      <w:r>
        <w:rPr>
          <w:rFonts w:eastAsiaTheme="minorHAnsi"/>
          <w:highlight w:val="white"/>
        </w:rPr>
        <w:t xml:space="preserve"> insertItem(</w:t>
      </w:r>
      <w:r>
        <w:rPr>
          <w:rFonts w:eastAsiaTheme="minorHAnsi"/>
          <w:color w:val="2B91AF"/>
          <w:highlight w:val="white"/>
        </w:rPr>
        <w:t>Item</w:t>
      </w:r>
      <w:r>
        <w:rPr>
          <w:rFonts w:eastAsiaTheme="minorHAnsi"/>
          <w:highlight w:val="white"/>
        </w:rPr>
        <w:t xml:space="preserve"> * newItem);</w:t>
      </w:r>
    </w:p>
    <w:p w14:paraId="47D1FA70" w14:textId="77777777" w:rsidR="00926C20" w:rsidRDefault="00926C20" w:rsidP="00E735ED">
      <w:pPr>
        <w:pStyle w:val="CodePACKT"/>
        <w:rPr>
          <w:rFonts w:eastAsiaTheme="minorHAnsi"/>
          <w:highlight w:val="white"/>
        </w:rPr>
      </w:pPr>
    </w:p>
    <w:p w14:paraId="5D818635" w14:textId="77777777" w:rsidR="00926C20" w:rsidRDefault="00926C20" w:rsidP="00E735ED">
      <w:pPr>
        <w:pStyle w:val="CodePACKT"/>
        <w:rPr>
          <w:rFonts w:eastAsiaTheme="minorHAnsi"/>
          <w:highlight w:val="white"/>
        </w:rPr>
      </w:pPr>
      <w:r>
        <w:rPr>
          <w:rFonts w:eastAsiaTheme="minorHAnsi"/>
          <w:highlight w:val="white"/>
        </w:rPr>
        <w:tab/>
      </w:r>
      <w:r>
        <w:rPr>
          <w:rFonts w:eastAsiaTheme="minorHAnsi"/>
          <w:color w:val="008000"/>
          <w:highlight w:val="white"/>
        </w:rPr>
        <w:t>// Deletes an Item by key from the Hash Table.</w:t>
      </w:r>
    </w:p>
    <w:p w14:paraId="4D069232" w14:textId="77777777" w:rsidR="00926C20" w:rsidRDefault="00926C20" w:rsidP="00E735ED">
      <w:pPr>
        <w:pStyle w:val="CodePACKT"/>
        <w:rPr>
          <w:rFonts w:eastAsiaTheme="minorHAnsi"/>
          <w:highlight w:val="white"/>
        </w:rPr>
      </w:pPr>
      <w:r>
        <w:rPr>
          <w:rFonts w:eastAsiaTheme="minorHAnsi"/>
          <w:highlight w:val="white"/>
        </w:rPr>
        <w:tab/>
      </w:r>
      <w:r>
        <w:rPr>
          <w:rFonts w:eastAsiaTheme="minorHAnsi"/>
          <w:color w:val="008000"/>
          <w:highlight w:val="white"/>
        </w:rPr>
        <w:t>// Returns true if the operation is successful.</w:t>
      </w:r>
    </w:p>
    <w:p w14:paraId="10235412" w14:textId="77777777" w:rsidR="00926C20" w:rsidRDefault="00926C20" w:rsidP="00E735ED">
      <w:pPr>
        <w:pStyle w:val="CodePACKT"/>
        <w:rPr>
          <w:rFonts w:eastAsiaTheme="minorHAnsi"/>
          <w:highlight w:val="white"/>
        </w:rPr>
      </w:pPr>
      <w:r>
        <w:rPr>
          <w:rFonts w:eastAsiaTheme="minorHAnsi"/>
          <w:highlight w:val="white"/>
        </w:rPr>
        <w:tab/>
      </w:r>
      <w:r>
        <w:rPr>
          <w:rFonts w:eastAsiaTheme="minorHAnsi"/>
          <w:color w:val="0000FF"/>
          <w:highlight w:val="white"/>
        </w:rPr>
        <w:t>bool</w:t>
      </w:r>
      <w:r>
        <w:rPr>
          <w:rFonts w:eastAsiaTheme="minorHAnsi"/>
          <w:highlight w:val="white"/>
        </w:rPr>
        <w:t xml:space="preserve"> removeItem(</w:t>
      </w:r>
      <w:r>
        <w:rPr>
          <w:rFonts w:eastAsiaTheme="minorHAnsi"/>
          <w:color w:val="2B91AF"/>
          <w:highlight w:val="white"/>
        </w:rPr>
        <w:t>string</w:t>
      </w:r>
      <w:r>
        <w:rPr>
          <w:rFonts w:eastAsiaTheme="minorHAnsi"/>
          <w:highlight w:val="white"/>
        </w:rPr>
        <w:t xml:space="preserve"> itemKey);</w:t>
      </w:r>
    </w:p>
    <w:p w14:paraId="365CEA17" w14:textId="77777777" w:rsidR="00926C20" w:rsidRDefault="00926C20" w:rsidP="00E735ED">
      <w:pPr>
        <w:pStyle w:val="CodePACKT"/>
        <w:rPr>
          <w:rFonts w:eastAsiaTheme="minorHAnsi"/>
          <w:highlight w:val="white"/>
        </w:rPr>
      </w:pPr>
    </w:p>
    <w:p w14:paraId="258D4CFF" w14:textId="77777777" w:rsidR="00926C20" w:rsidRDefault="00926C20" w:rsidP="00E735ED">
      <w:pPr>
        <w:pStyle w:val="CodePACKT"/>
        <w:rPr>
          <w:rFonts w:eastAsiaTheme="minorHAnsi"/>
          <w:highlight w:val="white"/>
        </w:rPr>
      </w:pPr>
      <w:r>
        <w:rPr>
          <w:rFonts w:eastAsiaTheme="minorHAnsi"/>
          <w:highlight w:val="white"/>
        </w:rPr>
        <w:tab/>
      </w:r>
      <w:r>
        <w:rPr>
          <w:rFonts w:eastAsiaTheme="minorHAnsi"/>
          <w:color w:val="008000"/>
          <w:highlight w:val="white"/>
        </w:rPr>
        <w:t>// Returns an item from the Hash Table by key.</w:t>
      </w:r>
    </w:p>
    <w:p w14:paraId="38CFA7E8" w14:textId="77777777" w:rsidR="00926C20" w:rsidRDefault="00926C20" w:rsidP="00E735ED">
      <w:pPr>
        <w:pStyle w:val="CodePACKT"/>
        <w:rPr>
          <w:rFonts w:eastAsiaTheme="minorHAnsi"/>
          <w:highlight w:val="white"/>
        </w:rPr>
      </w:pPr>
      <w:r>
        <w:rPr>
          <w:rFonts w:eastAsiaTheme="minorHAnsi"/>
          <w:highlight w:val="white"/>
        </w:rPr>
        <w:tab/>
      </w:r>
      <w:r>
        <w:rPr>
          <w:rFonts w:eastAsiaTheme="minorHAnsi"/>
          <w:color w:val="008000"/>
          <w:highlight w:val="white"/>
        </w:rPr>
        <w:t>// If the item isn't found, a null pointer is returned.</w:t>
      </w:r>
    </w:p>
    <w:p w14:paraId="11693DE2" w14:textId="77777777" w:rsidR="00926C20" w:rsidRDefault="00926C20" w:rsidP="00E735ED">
      <w:pPr>
        <w:pStyle w:val="CodePACKT"/>
        <w:rPr>
          <w:rFonts w:eastAsiaTheme="minorHAnsi"/>
          <w:highlight w:val="white"/>
        </w:rPr>
      </w:pPr>
      <w:r>
        <w:rPr>
          <w:rFonts w:eastAsiaTheme="minorHAnsi"/>
          <w:highlight w:val="white"/>
        </w:rPr>
        <w:tab/>
      </w:r>
      <w:r>
        <w:rPr>
          <w:rFonts w:eastAsiaTheme="minorHAnsi"/>
          <w:color w:val="2B91AF"/>
          <w:highlight w:val="white"/>
        </w:rPr>
        <w:t>Item</w:t>
      </w:r>
      <w:r>
        <w:rPr>
          <w:rFonts w:eastAsiaTheme="minorHAnsi"/>
          <w:highlight w:val="white"/>
        </w:rPr>
        <w:t xml:space="preserve"> * getItemByKey(</w:t>
      </w:r>
      <w:r>
        <w:rPr>
          <w:rFonts w:eastAsiaTheme="minorHAnsi"/>
          <w:color w:val="2B91AF"/>
          <w:highlight w:val="white"/>
        </w:rPr>
        <w:t>string</w:t>
      </w:r>
      <w:r>
        <w:rPr>
          <w:rFonts w:eastAsiaTheme="minorHAnsi"/>
          <w:highlight w:val="white"/>
        </w:rPr>
        <w:t xml:space="preserve"> itemKey);</w:t>
      </w:r>
    </w:p>
    <w:p w14:paraId="0D77CF56" w14:textId="77777777" w:rsidR="00926C20" w:rsidRDefault="00926C20" w:rsidP="00E735ED">
      <w:pPr>
        <w:pStyle w:val="CodePACKT"/>
        <w:rPr>
          <w:rFonts w:eastAsiaTheme="minorHAnsi"/>
          <w:highlight w:val="white"/>
        </w:rPr>
      </w:pPr>
    </w:p>
    <w:p w14:paraId="4859CD9D" w14:textId="77777777" w:rsidR="00926C20" w:rsidRDefault="00926C20" w:rsidP="00E735ED">
      <w:pPr>
        <w:pStyle w:val="CodePACKT"/>
        <w:rPr>
          <w:rFonts w:eastAsiaTheme="minorHAnsi"/>
          <w:highlight w:val="white"/>
        </w:rPr>
      </w:pPr>
      <w:r>
        <w:rPr>
          <w:rFonts w:eastAsiaTheme="minorHAnsi"/>
          <w:highlight w:val="white"/>
        </w:rPr>
        <w:tab/>
      </w:r>
      <w:r>
        <w:rPr>
          <w:rFonts w:eastAsiaTheme="minorHAnsi"/>
          <w:color w:val="008000"/>
          <w:highlight w:val="white"/>
        </w:rPr>
        <w:t>// Display the contents of the Hash Table to console window.</w:t>
      </w:r>
    </w:p>
    <w:p w14:paraId="3831E2CB" w14:textId="77777777" w:rsidR="00926C20" w:rsidRDefault="00926C20" w:rsidP="00E735ED">
      <w:pPr>
        <w:pStyle w:val="CodePACKT"/>
        <w:rPr>
          <w:rFonts w:eastAsiaTheme="minorHAnsi"/>
          <w:highlight w:val="white"/>
        </w:rPr>
      </w:pPr>
      <w:r>
        <w:rPr>
          <w:rFonts w:eastAsiaTheme="minorHAnsi"/>
          <w:highlight w:val="white"/>
        </w:rPr>
        <w:tab/>
      </w:r>
      <w:r>
        <w:rPr>
          <w:rFonts w:eastAsiaTheme="minorHAnsi"/>
          <w:color w:val="0000FF"/>
          <w:highlight w:val="white"/>
        </w:rPr>
        <w:t>void</w:t>
      </w:r>
      <w:r>
        <w:rPr>
          <w:rFonts w:eastAsiaTheme="minorHAnsi"/>
          <w:highlight w:val="white"/>
        </w:rPr>
        <w:t xml:space="preserve"> printTable();</w:t>
      </w:r>
    </w:p>
    <w:p w14:paraId="6CD648A8" w14:textId="77777777" w:rsidR="00926C20" w:rsidRDefault="00926C20" w:rsidP="00E735ED">
      <w:pPr>
        <w:pStyle w:val="CodePACKT"/>
        <w:rPr>
          <w:rFonts w:eastAsiaTheme="minorHAnsi"/>
          <w:highlight w:val="white"/>
        </w:rPr>
      </w:pPr>
    </w:p>
    <w:p w14:paraId="73AE36BC" w14:textId="77777777" w:rsidR="00926C20" w:rsidRDefault="00926C20" w:rsidP="00E735ED">
      <w:pPr>
        <w:pStyle w:val="CodePACKT"/>
        <w:rPr>
          <w:rFonts w:eastAsiaTheme="minorHAnsi"/>
          <w:highlight w:val="white"/>
        </w:rPr>
      </w:pPr>
      <w:r>
        <w:rPr>
          <w:rFonts w:eastAsiaTheme="minorHAnsi"/>
          <w:highlight w:val="white"/>
        </w:rPr>
        <w:tab/>
      </w:r>
      <w:r>
        <w:rPr>
          <w:rFonts w:eastAsiaTheme="minorHAnsi"/>
          <w:color w:val="008000"/>
          <w:highlight w:val="white"/>
        </w:rPr>
        <w:t>// Returns the number of locations in the Hash Table.</w:t>
      </w:r>
    </w:p>
    <w:p w14:paraId="7D76C51A" w14:textId="77777777" w:rsidR="00926C20" w:rsidRDefault="00926C20" w:rsidP="00E735ED">
      <w:pPr>
        <w:pStyle w:val="CodePACKT"/>
        <w:rPr>
          <w:rFonts w:eastAsiaTheme="minorHAnsi"/>
          <w:highlight w:val="white"/>
        </w:rPr>
      </w:pPr>
      <w:r>
        <w:rPr>
          <w:rFonts w:eastAsiaTheme="minorHAnsi"/>
          <w:highlight w:val="white"/>
        </w:rPr>
        <w:tab/>
      </w:r>
      <w:r>
        <w:rPr>
          <w:rFonts w:eastAsiaTheme="minorHAnsi"/>
          <w:color w:val="0000FF"/>
          <w:highlight w:val="white"/>
        </w:rPr>
        <w:t>int</w:t>
      </w:r>
      <w:r>
        <w:rPr>
          <w:rFonts w:eastAsiaTheme="minorHAnsi"/>
          <w:highlight w:val="white"/>
        </w:rPr>
        <w:t xml:space="preserve"> getLength();</w:t>
      </w:r>
    </w:p>
    <w:p w14:paraId="50746B8F" w14:textId="77777777" w:rsidR="00926C20" w:rsidRDefault="00926C20" w:rsidP="00E735ED">
      <w:pPr>
        <w:pStyle w:val="CodePACKT"/>
        <w:rPr>
          <w:rFonts w:eastAsiaTheme="minorHAnsi"/>
          <w:highlight w:val="white"/>
        </w:rPr>
      </w:pPr>
    </w:p>
    <w:p w14:paraId="1D4F2332" w14:textId="77777777" w:rsidR="00926C20" w:rsidRDefault="00926C20" w:rsidP="00E735ED">
      <w:pPr>
        <w:pStyle w:val="CodePACKT"/>
        <w:rPr>
          <w:rFonts w:eastAsiaTheme="minorHAnsi"/>
          <w:highlight w:val="white"/>
        </w:rPr>
      </w:pPr>
      <w:r>
        <w:rPr>
          <w:rFonts w:eastAsiaTheme="minorHAnsi"/>
          <w:highlight w:val="white"/>
        </w:rPr>
        <w:tab/>
      </w:r>
      <w:r>
        <w:rPr>
          <w:rFonts w:eastAsiaTheme="minorHAnsi"/>
          <w:color w:val="008000"/>
          <w:highlight w:val="white"/>
        </w:rPr>
        <w:t>// Returns the number of Items in the Hash Table.</w:t>
      </w:r>
    </w:p>
    <w:p w14:paraId="0005EB44" w14:textId="77777777" w:rsidR="00926C20" w:rsidRDefault="00926C20" w:rsidP="00E735ED">
      <w:pPr>
        <w:pStyle w:val="CodePACKT"/>
        <w:rPr>
          <w:rFonts w:eastAsiaTheme="minorHAnsi"/>
          <w:highlight w:val="white"/>
        </w:rPr>
      </w:pPr>
      <w:r>
        <w:rPr>
          <w:rFonts w:eastAsiaTheme="minorHAnsi"/>
          <w:highlight w:val="white"/>
        </w:rPr>
        <w:tab/>
      </w:r>
      <w:r>
        <w:rPr>
          <w:rFonts w:eastAsiaTheme="minorHAnsi"/>
          <w:color w:val="0000FF"/>
          <w:highlight w:val="white"/>
        </w:rPr>
        <w:t>int</w:t>
      </w:r>
      <w:r>
        <w:rPr>
          <w:rFonts w:eastAsiaTheme="minorHAnsi"/>
          <w:highlight w:val="white"/>
        </w:rPr>
        <w:t xml:space="preserve"> getNumberOfItems();</w:t>
      </w:r>
    </w:p>
    <w:p w14:paraId="7E1F48B8" w14:textId="77777777" w:rsidR="00926C20" w:rsidRDefault="00926C20" w:rsidP="00E735ED">
      <w:pPr>
        <w:pStyle w:val="CodePACKT"/>
        <w:rPr>
          <w:rFonts w:eastAsiaTheme="minorHAnsi"/>
          <w:highlight w:val="white"/>
        </w:rPr>
      </w:pPr>
    </w:p>
    <w:p w14:paraId="1135C3D1" w14:textId="77777777" w:rsidR="00926C20" w:rsidRDefault="00926C20" w:rsidP="00E735ED">
      <w:pPr>
        <w:pStyle w:val="CodePACKT"/>
        <w:rPr>
          <w:rFonts w:eastAsiaTheme="minorHAnsi"/>
          <w:highlight w:val="white"/>
        </w:rPr>
      </w:pPr>
      <w:r>
        <w:rPr>
          <w:rFonts w:eastAsiaTheme="minorHAnsi"/>
          <w:highlight w:val="white"/>
        </w:rPr>
        <w:tab/>
      </w:r>
      <w:r>
        <w:rPr>
          <w:rFonts w:eastAsiaTheme="minorHAnsi"/>
          <w:color w:val="008000"/>
          <w:highlight w:val="white"/>
        </w:rPr>
        <w:t>// De-allocates all memory used for the Hash Table.</w:t>
      </w:r>
    </w:p>
    <w:p w14:paraId="56A5EBD6" w14:textId="77777777" w:rsidR="00926C20" w:rsidRDefault="00926C20" w:rsidP="00E735ED">
      <w:pPr>
        <w:pStyle w:val="CodePACKT"/>
        <w:rPr>
          <w:rFonts w:eastAsiaTheme="minorHAnsi"/>
          <w:highlight w:val="white"/>
        </w:rPr>
      </w:pPr>
      <w:r>
        <w:rPr>
          <w:rFonts w:eastAsiaTheme="minorHAnsi"/>
          <w:highlight w:val="white"/>
        </w:rPr>
        <w:tab/>
        <w:t>~HashTable();</w:t>
      </w:r>
    </w:p>
    <w:p w14:paraId="36555273" w14:textId="77777777" w:rsidR="00926C20" w:rsidRDefault="00926C20" w:rsidP="00E735ED">
      <w:pPr>
        <w:pStyle w:val="CodePACKT"/>
        <w:rPr>
          <w:rFonts w:eastAsiaTheme="minorHAnsi"/>
          <w:highlight w:val="white"/>
        </w:rPr>
      </w:pPr>
      <w:r>
        <w:rPr>
          <w:rFonts w:eastAsiaTheme="minorHAnsi"/>
          <w:highlight w:val="white"/>
        </w:rPr>
        <w:t>};</w:t>
      </w:r>
    </w:p>
    <w:p w14:paraId="0248DA3A" w14:textId="77777777" w:rsidR="00926C20" w:rsidRDefault="00926C20" w:rsidP="00E735ED">
      <w:pPr>
        <w:pStyle w:val="CodePACKT"/>
        <w:rPr>
          <w:rFonts w:eastAsiaTheme="minorHAnsi"/>
          <w:highlight w:val="white"/>
        </w:rPr>
      </w:pPr>
    </w:p>
    <w:p w14:paraId="3FE88B62" w14:textId="77777777" w:rsidR="00926C20" w:rsidRDefault="00926C20" w:rsidP="00E735ED">
      <w:pPr>
        <w:pStyle w:val="CodePACKT"/>
        <w:rPr>
          <w:rFonts w:eastAsiaTheme="minorHAnsi"/>
          <w:highlight w:val="white"/>
        </w:rPr>
      </w:pPr>
      <w:r>
        <w:rPr>
          <w:rFonts w:eastAsiaTheme="minorHAnsi"/>
          <w:color w:val="0000FF"/>
          <w:highlight w:val="white"/>
        </w:rPr>
        <w:t>#endif</w:t>
      </w:r>
    </w:p>
    <w:p w14:paraId="5737FDCD" w14:textId="77777777" w:rsidR="00926C20" w:rsidRDefault="00926C20" w:rsidP="00E735ED">
      <w:pPr>
        <w:pStyle w:val="CodePACKT"/>
        <w:rPr>
          <w:rFonts w:eastAsiaTheme="minorHAnsi"/>
          <w:highlight w:val="white"/>
        </w:rPr>
      </w:pPr>
    </w:p>
    <w:p w14:paraId="1194FA01" w14:textId="43FFDE9F" w:rsidR="00A174F2" w:rsidRPr="00A174F2" w:rsidRDefault="00A174F2" w:rsidP="00E735ED">
      <w:pPr>
        <w:pStyle w:val="CodePACKT"/>
        <w:rPr>
          <w:rFonts w:ascii="Arial" w:hAnsi="Arial" w:cs="Arial"/>
          <w:color w:val="333399"/>
          <w:sz w:val="28"/>
          <w:szCs w:val="28"/>
        </w:rPr>
      </w:pPr>
      <w:r>
        <w:tab/>
      </w:r>
    </w:p>
    <w:p w14:paraId="7FC5DA65" w14:textId="55F776CA" w:rsidR="001225D8" w:rsidRDefault="001225D8" w:rsidP="00291B74">
      <w:pPr>
        <w:pStyle w:val="Heading2"/>
        <w:numPr>
          <w:ilvl w:val="1"/>
          <w:numId w:val="2"/>
        </w:numPr>
        <w:tabs>
          <w:tab w:val="left" w:pos="0"/>
        </w:tabs>
      </w:pPr>
      <w:r>
        <w:t>How it works...</w:t>
      </w:r>
    </w:p>
    <w:p w14:paraId="4DA0335B" w14:textId="5B3B3AD2" w:rsidR="001225D8" w:rsidDel="00944A85" w:rsidRDefault="001225D8" w:rsidP="001225D8">
      <w:pPr>
        <w:pStyle w:val="NormalPACKT"/>
        <w:rPr>
          <w:del w:id="1" w:author="Rashmi Suvarna" w:date="2015-08-18T10:11:00Z"/>
        </w:rPr>
      </w:pPr>
    </w:p>
    <w:p w14:paraId="08161211" w14:textId="70759900" w:rsidR="00BB752D" w:rsidRDefault="008D463C">
      <w:pPr>
        <w:pStyle w:val="NormalPACKT"/>
      </w:pPr>
      <w:r>
        <w:lastRenderedPageBreak/>
        <w:t>We have created this class to store different enemies using a hash table and then search for a particular enemy from the hash table using a key. The hash table in turn is created using a linked list.</w:t>
      </w:r>
    </w:p>
    <w:p w14:paraId="1A818794" w14:textId="6EF5104B" w:rsidR="0099058E" w:rsidRDefault="0099058E">
      <w:pPr>
        <w:pStyle w:val="NormalPACKT"/>
      </w:pPr>
      <w:r>
        <w:t xml:space="preserve">In the </w:t>
      </w:r>
      <w:r w:rsidR="008D463C">
        <w:rPr>
          <w:rStyle w:val="SubtleReference"/>
        </w:rPr>
        <w:t>LINKEDLIST</w:t>
      </w:r>
      <w:r>
        <w:t xml:space="preserve"> file, </w:t>
      </w:r>
      <w:r w:rsidR="008D463C">
        <w:t xml:space="preserve">we have defined a struct to store a key and a pointer to the next value in the hash table. The main class contains a pointer reference of the struct </w:t>
      </w:r>
      <w:r w:rsidR="003B11EA">
        <w:t xml:space="preserve">called </w:t>
      </w:r>
      <w:r w:rsidR="003B11EA" w:rsidRPr="003B11EA">
        <w:rPr>
          <w:rStyle w:val="SubtleReference"/>
        </w:rPr>
        <w:t>ITEM</w:t>
      </w:r>
      <w:r w:rsidR="008D463C">
        <w:t xml:space="preserve">. Apart from that the class contains length of the number of </w:t>
      </w:r>
      <w:r w:rsidR="006516A8">
        <w:t>data number and member functions to insert an item, remove an item, finding an element, displaying the entire list and to find the length of the list.</w:t>
      </w:r>
    </w:p>
    <w:p w14:paraId="54352E8E" w14:textId="08ABD281" w:rsidR="008E586B" w:rsidRDefault="008E586B">
      <w:pPr>
        <w:pStyle w:val="NormalPACKT"/>
      </w:pPr>
      <w:r>
        <w:t xml:space="preserve">In the </w:t>
      </w:r>
      <w:r w:rsidR="003F287E">
        <w:rPr>
          <w:rStyle w:val="SubtleReference"/>
        </w:rPr>
        <w:t>HASHTABLE</w:t>
      </w:r>
      <w:r>
        <w:t xml:space="preserve"> </w:t>
      </w:r>
      <w:r w:rsidR="003F287E">
        <w:t>file</w:t>
      </w:r>
      <w:r>
        <w:t xml:space="preserve">, </w:t>
      </w:r>
      <w:r w:rsidR="003F287E">
        <w:t xml:space="preserve">a hashtable is created using a linked list. A reference of </w:t>
      </w:r>
      <w:r w:rsidR="00130015">
        <w:t>linked list</w:t>
      </w:r>
      <w:r w:rsidR="003F287E">
        <w:t xml:space="preserve"> is created along with the length of the </w:t>
      </w:r>
      <w:r w:rsidR="009161EA">
        <w:t>hashtable</w:t>
      </w:r>
      <w:r w:rsidR="003F287E">
        <w:t xml:space="preserve"> array and a private function to return an array location of a particular item in the hashtable array. Apart from that the hashtable has similar functionalities like the linked list such as inserting an item, removing an item and displaying the hash table.</w:t>
      </w:r>
    </w:p>
    <w:p w14:paraId="3FF3B261" w14:textId="1395D186" w:rsidR="00BA05B6" w:rsidRDefault="00BA05B6" w:rsidP="00E735ED">
      <w:pPr>
        <w:pStyle w:val="NormalPACKT"/>
      </w:pPr>
      <w:r>
        <w:t xml:space="preserve">From the driver program, </w:t>
      </w:r>
      <w:r w:rsidR="00485D34">
        <w:t xml:space="preserve">an object of the struct is created to </w:t>
      </w:r>
      <w:r w:rsidR="009161EA">
        <w:t>initialize</w:t>
      </w:r>
      <w:r w:rsidR="00485D34">
        <w:t xml:space="preserve"> the items to be pushed into the hashtable. Then an object of hashtable is created and the items are pushed to the table and displayed. An item is also deleted from the table.</w:t>
      </w:r>
      <w:r w:rsidR="00EE3D2D">
        <w:t xml:space="preserve"> Finally a particular item called </w:t>
      </w:r>
      <w:r w:rsidR="00EE3D2D" w:rsidRPr="00EE3D2D">
        <w:rPr>
          <w:rStyle w:val="SubtleReference"/>
          <w:rFonts w:eastAsiaTheme="minorHAnsi"/>
          <w:highlight w:val="white"/>
        </w:rPr>
        <w:t>Enemy4</w:t>
      </w:r>
      <w:r w:rsidR="00EE3D2D">
        <w:rPr>
          <w:rStyle w:val="SubtleReference"/>
        </w:rPr>
        <w:t xml:space="preserve"> </w:t>
      </w:r>
      <w:r w:rsidR="00EE3D2D" w:rsidRPr="00EE3D2D">
        <w:t>is searched</w:t>
      </w:r>
      <w:r w:rsidR="00EE3D2D">
        <w:rPr>
          <w:rStyle w:val="SubtleReference"/>
        </w:rPr>
        <w:t xml:space="preserve"> </w:t>
      </w:r>
      <w:r w:rsidR="00EE3D2D" w:rsidRPr="00EE3D2D">
        <w:t>and the next key is displayed</w:t>
      </w:r>
      <w:r w:rsidR="00EE3D2D">
        <w:rPr>
          <w:rStyle w:val="SubtleReference"/>
        </w:rPr>
        <w:t>.</w:t>
      </w:r>
    </w:p>
    <w:p w14:paraId="251585A0" w14:textId="7354A814" w:rsidR="00463A06" w:rsidDel="00944A85" w:rsidRDefault="00463A06" w:rsidP="00142E77">
      <w:pPr>
        <w:pStyle w:val="Heading2"/>
        <w:tabs>
          <w:tab w:val="left" w:pos="0"/>
        </w:tabs>
        <w:rPr>
          <w:del w:id="2" w:author="Rashmi Suvarna" w:date="2015-08-18T10:11:00Z"/>
        </w:rPr>
      </w:pPr>
    </w:p>
    <w:p w14:paraId="6CA2F05D" w14:textId="1B263F7D" w:rsidR="001225D8" w:rsidRDefault="0050622F" w:rsidP="00291B74">
      <w:pPr>
        <w:pStyle w:val="Heading1"/>
        <w:numPr>
          <w:ilvl w:val="0"/>
          <w:numId w:val="5"/>
        </w:numPr>
        <w:tabs>
          <w:tab w:val="left" w:pos="0"/>
        </w:tabs>
      </w:pPr>
      <w:r>
        <w:t xml:space="preserve">Using </w:t>
      </w:r>
      <w:r w:rsidR="00615EAA">
        <w:t>linked list to store data</w:t>
      </w:r>
    </w:p>
    <w:p w14:paraId="41EC1C9E" w14:textId="6119C6AE" w:rsidR="001225D8" w:rsidRDefault="0050622F" w:rsidP="001225D8">
      <w:pPr>
        <w:pStyle w:val="NormalPACKT"/>
      </w:pPr>
      <w:r>
        <w:t xml:space="preserve">In this recipe we will see how </w:t>
      </w:r>
      <w:r w:rsidR="001E75E3">
        <w:t xml:space="preserve">we can use linked list to store and organise data. The main advantage of a linked list </w:t>
      </w:r>
      <w:r w:rsidR="00291B74">
        <w:t>in the games industry is that it is a dynamic data structure. This means we can assign memory to this data structure at run time. In games, most of the things are created, destroyed and updated at run time. So using linked list makes it very suitable.</w:t>
      </w:r>
      <w:r w:rsidR="00FA34DB">
        <w:t xml:space="preserve"> Linked lists can also be used to create linear data structures such as stack and queues which are equally important in game programming.</w:t>
      </w:r>
    </w:p>
    <w:p w14:paraId="1A12BB7B" w14:textId="77777777" w:rsidR="001225D8" w:rsidRDefault="001225D8" w:rsidP="00291B74">
      <w:pPr>
        <w:pStyle w:val="Heading2"/>
        <w:numPr>
          <w:ilvl w:val="1"/>
          <w:numId w:val="1"/>
        </w:numPr>
        <w:tabs>
          <w:tab w:val="left" w:pos="0"/>
        </w:tabs>
      </w:pPr>
      <w:r>
        <w:t>Getting ready</w:t>
      </w:r>
    </w:p>
    <w:p w14:paraId="6A9BD0BD" w14:textId="57E27B11" w:rsidR="001225D8" w:rsidRDefault="00407B0D" w:rsidP="001225D8">
      <w:pPr>
        <w:pStyle w:val="NormalPACKT"/>
      </w:pPr>
      <w:r>
        <w:t>You need to have a working copy of Visual Studio installed on your Windows machine.</w:t>
      </w:r>
    </w:p>
    <w:p w14:paraId="76A3DA18" w14:textId="77777777" w:rsidR="001225D8" w:rsidRDefault="001225D8" w:rsidP="00291B74">
      <w:pPr>
        <w:pStyle w:val="Heading2"/>
        <w:numPr>
          <w:ilvl w:val="1"/>
          <w:numId w:val="1"/>
        </w:numPr>
        <w:tabs>
          <w:tab w:val="left" w:pos="0"/>
        </w:tabs>
      </w:pPr>
      <w:r>
        <w:t>How to do it...</w:t>
      </w:r>
    </w:p>
    <w:p w14:paraId="2BD04690" w14:textId="7396FE72" w:rsidR="00DA69AC" w:rsidRPr="00835736" w:rsidRDefault="00DA69AC">
      <w:pPr>
        <w:pStyle w:val="NormalPACKT"/>
        <w:pPrChange w:id="3" w:author="Druhin Mukherjee" w:date="2015-08-18T22:58:00Z">
          <w:pPr>
            <w:pStyle w:val="Heading2"/>
            <w:numPr>
              <w:ilvl w:val="1"/>
              <w:numId w:val="1"/>
            </w:numPr>
            <w:tabs>
              <w:tab w:val="left" w:pos="0"/>
            </w:tabs>
          </w:pPr>
        </w:pPrChange>
      </w:pPr>
      <w:r>
        <w:rPr>
          <w:lang w:val="en-GB"/>
        </w:rPr>
        <w:t>In this recipe we will see how easy it is to use linked lists. Linked lists are a great way to store data and is used as a base mechanics for other data structures.</w:t>
      </w:r>
    </w:p>
    <w:p w14:paraId="441A571F" w14:textId="77777777" w:rsidR="002E191F" w:rsidRDefault="002E191F" w:rsidP="00291B74">
      <w:pPr>
        <w:pStyle w:val="NumberedBulletPACKT"/>
        <w:numPr>
          <w:ilvl w:val="0"/>
          <w:numId w:val="23"/>
        </w:numPr>
        <w:tabs>
          <w:tab w:val="clear" w:pos="360"/>
          <w:tab w:val="left" w:pos="720"/>
        </w:tabs>
      </w:pPr>
      <w:r>
        <w:t>Open Visual Studio.</w:t>
      </w:r>
    </w:p>
    <w:p w14:paraId="5F684F82" w14:textId="77777777" w:rsidR="002E191F" w:rsidRDefault="002E191F" w:rsidP="00291B74">
      <w:pPr>
        <w:pStyle w:val="NumberedBulletPACKT"/>
        <w:numPr>
          <w:ilvl w:val="0"/>
          <w:numId w:val="23"/>
        </w:numPr>
        <w:tabs>
          <w:tab w:val="clear" w:pos="360"/>
          <w:tab w:val="left" w:pos="720"/>
        </w:tabs>
      </w:pPr>
      <w:r>
        <w:t xml:space="preserve">Create a new C++ project </w:t>
      </w:r>
    </w:p>
    <w:p w14:paraId="1FB73D2E" w14:textId="53B2CA8D" w:rsidR="006063BD" w:rsidRDefault="006063BD" w:rsidP="00291B74">
      <w:pPr>
        <w:pStyle w:val="NumberedBulletPACKT"/>
        <w:numPr>
          <w:ilvl w:val="0"/>
          <w:numId w:val="23"/>
        </w:numPr>
        <w:tabs>
          <w:tab w:val="clear" w:pos="360"/>
          <w:tab w:val="left" w:pos="720"/>
        </w:tabs>
      </w:pPr>
      <w:r>
        <w:lastRenderedPageBreak/>
        <w:t>Select a win32 console application</w:t>
      </w:r>
    </w:p>
    <w:p w14:paraId="3B5B04BB" w14:textId="2411A95A" w:rsidR="00821ECC" w:rsidRDefault="002E191F" w:rsidP="00291B74">
      <w:pPr>
        <w:pStyle w:val="NumberedBulletPACKT"/>
        <w:numPr>
          <w:ilvl w:val="0"/>
          <w:numId w:val="23"/>
        </w:numPr>
        <w:tabs>
          <w:tab w:val="clear" w:pos="360"/>
          <w:tab w:val="left" w:pos="720"/>
        </w:tabs>
      </w:pPr>
      <w:r>
        <w:t xml:space="preserve">Add a source file called </w:t>
      </w:r>
      <w:r w:rsidR="008E36AF">
        <w:t>Source</w:t>
      </w:r>
      <w:r>
        <w:t xml:space="preserve">.cpp </w:t>
      </w:r>
    </w:p>
    <w:p w14:paraId="06F2B918" w14:textId="3B49F7D7" w:rsidR="001225D8" w:rsidRDefault="00821ECC" w:rsidP="00291B74">
      <w:pPr>
        <w:pStyle w:val="NumberedBulletPACKT"/>
        <w:numPr>
          <w:ilvl w:val="0"/>
          <w:numId w:val="23"/>
        </w:numPr>
        <w:tabs>
          <w:tab w:val="clear" w:pos="360"/>
          <w:tab w:val="left" w:pos="720"/>
        </w:tabs>
      </w:pPr>
      <w:r>
        <w:t>Add the following lines of code.</w:t>
      </w:r>
    </w:p>
    <w:p w14:paraId="43B47583" w14:textId="77777777" w:rsidR="006D2D57" w:rsidRDefault="006D2D57" w:rsidP="006D2D57">
      <w:pPr>
        <w:pStyle w:val="NumberedBulletPACKT"/>
        <w:numPr>
          <w:ilvl w:val="0"/>
          <w:numId w:val="0"/>
        </w:numPr>
        <w:tabs>
          <w:tab w:val="clear" w:pos="360"/>
          <w:tab w:val="left" w:pos="720"/>
        </w:tabs>
        <w:ind w:left="720"/>
      </w:pPr>
    </w:p>
    <w:p w14:paraId="15BCFB7A" w14:textId="4D7B5B10" w:rsidR="00FB34BC" w:rsidRPr="0016524F" w:rsidRDefault="0016524F" w:rsidP="00FB34BC">
      <w:pPr>
        <w:pStyle w:val="NumberedBulletPACKT"/>
        <w:numPr>
          <w:ilvl w:val="0"/>
          <w:numId w:val="0"/>
        </w:numPr>
        <w:tabs>
          <w:tab w:val="clear" w:pos="360"/>
          <w:tab w:val="left" w:pos="720"/>
        </w:tabs>
        <w:ind w:left="720"/>
        <w:rPr>
          <w:b/>
          <w:u w:val="single"/>
        </w:rPr>
      </w:pPr>
      <w:r w:rsidRPr="0016524F">
        <w:rPr>
          <w:b/>
          <w:u w:val="single"/>
        </w:rPr>
        <w:t>Source.cpp</w:t>
      </w:r>
    </w:p>
    <w:p w14:paraId="744AA912" w14:textId="77777777" w:rsidR="0016524F" w:rsidRDefault="0016524F" w:rsidP="0016524F">
      <w:pPr>
        <w:autoSpaceDE w:val="0"/>
        <w:autoSpaceDN w:val="0"/>
        <w:adjustRightInd w:val="0"/>
        <w:spacing w:after="0"/>
        <w:rPr>
          <w:rFonts w:ascii="Consolas" w:eastAsiaTheme="minorHAnsi" w:hAnsi="Consolas" w:cs="Consolas"/>
          <w:color w:val="000000"/>
          <w:sz w:val="19"/>
          <w:szCs w:val="19"/>
          <w:highlight w:val="white"/>
        </w:rPr>
      </w:pPr>
    </w:p>
    <w:p w14:paraId="33CD59F8" w14:textId="77777777" w:rsidR="00A96488" w:rsidRDefault="00A96488">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4" w:author="Druhin Mukherjee" w:date="2015-09-02T21:18:00Z">
          <w:pPr>
            <w:autoSpaceDE w:val="0"/>
            <w:autoSpaceDN w:val="0"/>
            <w:adjustRightInd w:val="0"/>
            <w:spacing w:before="0" w:after="0"/>
          </w:pPr>
        </w:pPrChange>
      </w:pPr>
      <w:r>
        <w:rPr>
          <w:rFonts w:ascii="Consolas" w:eastAsiaTheme="minorHAnsi" w:hAnsi="Consolas" w:cs="Consolas"/>
          <w:bCs w:val="0"/>
          <w:color w:val="0000FF"/>
          <w:sz w:val="19"/>
          <w:szCs w:val="19"/>
          <w:highlight w:val="white"/>
          <w:lang w:val="en-NZ"/>
        </w:rPr>
        <w:t>#include</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A31515"/>
          <w:sz w:val="19"/>
          <w:szCs w:val="19"/>
          <w:highlight w:val="white"/>
          <w:lang w:val="en-NZ"/>
        </w:rPr>
        <w:t>&lt;iostream&gt;</w:t>
      </w:r>
    </w:p>
    <w:p w14:paraId="68015376" w14:textId="77777777" w:rsidR="00A96488" w:rsidRDefault="00A96488">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5" w:author="Druhin Mukherjee" w:date="2015-09-02T21:18:00Z">
          <w:pPr>
            <w:autoSpaceDE w:val="0"/>
            <w:autoSpaceDN w:val="0"/>
            <w:adjustRightInd w:val="0"/>
            <w:spacing w:before="0" w:after="0"/>
          </w:pPr>
        </w:pPrChange>
      </w:pPr>
      <w:r>
        <w:rPr>
          <w:rFonts w:ascii="Consolas" w:eastAsiaTheme="minorHAnsi" w:hAnsi="Consolas" w:cs="Consolas"/>
          <w:bCs w:val="0"/>
          <w:color w:val="0000FF"/>
          <w:sz w:val="19"/>
          <w:szCs w:val="19"/>
          <w:highlight w:val="white"/>
          <w:lang w:val="en-NZ"/>
        </w:rPr>
        <w:t>#include</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A31515"/>
          <w:sz w:val="19"/>
          <w:szCs w:val="19"/>
          <w:highlight w:val="white"/>
          <w:lang w:val="en-NZ"/>
        </w:rPr>
        <w:t>&lt;conio.h&gt;</w:t>
      </w:r>
    </w:p>
    <w:p w14:paraId="15EBC3F1" w14:textId="77777777" w:rsidR="00A96488" w:rsidRDefault="00A96488">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6" w:author="Druhin Mukherjee" w:date="2015-09-02T21:18:00Z">
          <w:pPr>
            <w:autoSpaceDE w:val="0"/>
            <w:autoSpaceDN w:val="0"/>
            <w:adjustRightInd w:val="0"/>
            <w:spacing w:before="0" w:after="0"/>
          </w:pPr>
        </w:pPrChange>
      </w:pPr>
    </w:p>
    <w:p w14:paraId="10C8A183" w14:textId="77777777" w:rsidR="00A96488" w:rsidRDefault="00A96488">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7" w:author="Druhin Mukherjee" w:date="2015-09-02T21:18:00Z">
          <w:pPr>
            <w:autoSpaceDE w:val="0"/>
            <w:autoSpaceDN w:val="0"/>
            <w:adjustRightInd w:val="0"/>
            <w:spacing w:before="0" w:after="0"/>
          </w:pPr>
        </w:pPrChange>
      </w:pPr>
      <w:r>
        <w:rPr>
          <w:rFonts w:ascii="Consolas" w:eastAsiaTheme="minorHAnsi" w:hAnsi="Consolas" w:cs="Consolas"/>
          <w:bCs w:val="0"/>
          <w:color w:val="0000FF"/>
          <w:sz w:val="19"/>
          <w:szCs w:val="19"/>
          <w:highlight w:val="white"/>
          <w:lang w:val="en-NZ"/>
        </w:rPr>
        <w:t>using</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0000FF"/>
          <w:sz w:val="19"/>
          <w:szCs w:val="19"/>
          <w:highlight w:val="white"/>
          <w:lang w:val="en-NZ"/>
        </w:rPr>
        <w:t>namespace</w:t>
      </w:r>
      <w:r>
        <w:rPr>
          <w:rFonts w:ascii="Consolas" w:eastAsiaTheme="minorHAnsi" w:hAnsi="Consolas" w:cs="Consolas"/>
          <w:bCs w:val="0"/>
          <w:color w:val="000000"/>
          <w:sz w:val="19"/>
          <w:szCs w:val="19"/>
          <w:highlight w:val="white"/>
          <w:lang w:val="en-NZ"/>
        </w:rPr>
        <w:t xml:space="preserve"> std;</w:t>
      </w:r>
    </w:p>
    <w:p w14:paraId="7BE8D176" w14:textId="77777777" w:rsidR="00A96488" w:rsidRDefault="00A96488">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8" w:author="Druhin Mukherjee" w:date="2015-09-02T21:18:00Z">
          <w:pPr>
            <w:autoSpaceDE w:val="0"/>
            <w:autoSpaceDN w:val="0"/>
            <w:adjustRightInd w:val="0"/>
            <w:spacing w:before="0" w:after="0"/>
          </w:pPr>
        </w:pPrChange>
      </w:pPr>
    </w:p>
    <w:p w14:paraId="2DB8A8E2" w14:textId="77777777" w:rsidR="00A96488" w:rsidRDefault="00A96488">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9" w:author="Druhin Mukherjee" w:date="2015-09-02T21:18:00Z">
          <w:pPr>
            <w:autoSpaceDE w:val="0"/>
            <w:autoSpaceDN w:val="0"/>
            <w:adjustRightInd w:val="0"/>
            <w:spacing w:before="0" w:after="0"/>
          </w:pPr>
        </w:pPrChange>
      </w:pPr>
      <w:r>
        <w:rPr>
          <w:rFonts w:ascii="Consolas" w:eastAsiaTheme="minorHAnsi" w:hAnsi="Consolas" w:cs="Consolas"/>
          <w:bCs w:val="0"/>
          <w:color w:val="0000FF"/>
          <w:sz w:val="19"/>
          <w:szCs w:val="19"/>
          <w:highlight w:val="white"/>
          <w:lang w:val="en-NZ"/>
        </w:rPr>
        <w:t>typedef</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0000FF"/>
          <w:sz w:val="19"/>
          <w:szCs w:val="19"/>
          <w:highlight w:val="white"/>
          <w:lang w:val="en-NZ"/>
        </w:rPr>
        <w:t>struct</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2B91AF"/>
          <w:sz w:val="19"/>
          <w:szCs w:val="19"/>
          <w:highlight w:val="white"/>
          <w:lang w:val="en-NZ"/>
        </w:rPr>
        <w:t>LinkedList</w:t>
      </w:r>
      <w:r>
        <w:rPr>
          <w:rFonts w:ascii="Consolas" w:eastAsiaTheme="minorHAnsi" w:hAnsi="Consolas" w:cs="Consolas"/>
          <w:bCs w:val="0"/>
          <w:color w:val="000000"/>
          <w:sz w:val="19"/>
          <w:szCs w:val="19"/>
          <w:highlight w:val="white"/>
          <w:lang w:val="en-NZ"/>
        </w:rPr>
        <w:t xml:space="preserve"> {</w:t>
      </w:r>
    </w:p>
    <w:p w14:paraId="2033BA40" w14:textId="77777777" w:rsidR="00A96488" w:rsidRDefault="00A96488">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10" w:author="Druhin Mukherjee" w:date="2015-09-02T21:18: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int</w:t>
      </w:r>
      <w:r>
        <w:rPr>
          <w:rFonts w:ascii="Consolas" w:eastAsiaTheme="minorHAnsi" w:hAnsi="Consolas" w:cs="Consolas"/>
          <w:bCs w:val="0"/>
          <w:color w:val="000000"/>
          <w:sz w:val="19"/>
          <w:szCs w:val="19"/>
          <w:highlight w:val="white"/>
          <w:lang w:val="en-NZ"/>
        </w:rPr>
        <w:t xml:space="preserve"> LevelNumber;</w:t>
      </w:r>
    </w:p>
    <w:p w14:paraId="7B7CDC0C" w14:textId="77777777" w:rsidR="00A96488" w:rsidRDefault="00A96488">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11" w:author="Druhin Mukherjee" w:date="2015-09-02T21:18: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2B91AF"/>
          <w:sz w:val="19"/>
          <w:szCs w:val="19"/>
          <w:highlight w:val="white"/>
          <w:lang w:val="en-NZ"/>
        </w:rPr>
        <w:t>LinkedList</w:t>
      </w:r>
      <w:r>
        <w:rPr>
          <w:rFonts w:ascii="Consolas" w:eastAsiaTheme="minorHAnsi" w:hAnsi="Consolas" w:cs="Consolas"/>
          <w:bCs w:val="0"/>
          <w:color w:val="000000"/>
          <w:sz w:val="19"/>
          <w:szCs w:val="19"/>
          <w:highlight w:val="white"/>
          <w:lang w:val="en-NZ"/>
        </w:rPr>
        <w:t xml:space="preserve"> * next;</w:t>
      </w:r>
    </w:p>
    <w:p w14:paraId="0012BE69" w14:textId="77777777" w:rsidR="00A96488" w:rsidRDefault="00A96488">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12" w:author="Druhin Mukherjee" w:date="2015-09-02T21:18: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2B91AF"/>
          <w:sz w:val="19"/>
          <w:szCs w:val="19"/>
          <w:highlight w:val="white"/>
          <w:lang w:val="en-NZ"/>
        </w:rPr>
        <w:t>LinkedList</w:t>
      </w:r>
      <w:r>
        <w:rPr>
          <w:rFonts w:ascii="Consolas" w:eastAsiaTheme="minorHAnsi" w:hAnsi="Consolas" w:cs="Consolas"/>
          <w:bCs w:val="0"/>
          <w:color w:val="000000"/>
          <w:sz w:val="19"/>
          <w:szCs w:val="19"/>
          <w:highlight w:val="white"/>
          <w:lang w:val="en-NZ"/>
        </w:rPr>
        <w:t>;</w:t>
      </w:r>
    </w:p>
    <w:p w14:paraId="6A1F73F8" w14:textId="77777777" w:rsidR="00A96488" w:rsidRDefault="00A96488">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13" w:author="Druhin Mukherjee" w:date="2015-09-02T21:18:00Z">
          <w:pPr>
            <w:autoSpaceDE w:val="0"/>
            <w:autoSpaceDN w:val="0"/>
            <w:adjustRightInd w:val="0"/>
            <w:spacing w:before="0" w:after="0"/>
          </w:pPr>
        </w:pPrChange>
      </w:pPr>
    </w:p>
    <w:p w14:paraId="53B0E947" w14:textId="77777777" w:rsidR="00A96488" w:rsidRDefault="00A96488">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14" w:author="Druhin Mukherjee" w:date="2015-09-02T21:18:00Z">
          <w:pPr>
            <w:autoSpaceDE w:val="0"/>
            <w:autoSpaceDN w:val="0"/>
            <w:adjustRightInd w:val="0"/>
            <w:spacing w:before="0" w:after="0"/>
          </w:pPr>
        </w:pPrChange>
      </w:pPr>
      <w:r>
        <w:rPr>
          <w:rFonts w:ascii="Consolas" w:eastAsiaTheme="minorHAnsi" w:hAnsi="Consolas" w:cs="Consolas"/>
          <w:bCs w:val="0"/>
          <w:color w:val="0000FF"/>
          <w:sz w:val="19"/>
          <w:szCs w:val="19"/>
          <w:highlight w:val="white"/>
          <w:lang w:val="en-NZ"/>
        </w:rPr>
        <w:t>int</w:t>
      </w:r>
      <w:r>
        <w:rPr>
          <w:rFonts w:ascii="Consolas" w:eastAsiaTheme="minorHAnsi" w:hAnsi="Consolas" w:cs="Consolas"/>
          <w:bCs w:val="0"/>
          <w:color w:val="000000"/>
          <w:sz w:val="19"/>
          <w:szCs w:val="19"/>
          <w:highlight w:val="white"/>
          <w:lang w:val="en-NZ"/>
        </w:rPr>
        <w:t xml:space="preserve"> main() {</w:t>
      </w:r>
    </w:p>
    <w:p w14:paraId="44F23DC2" w14:textId="77777777" w:rsidR="00A96488" w:rsidRDefault="00A96488">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15" w:author="Druhin Mukherjee" w:date="2015-09-02T21:18: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2B91AF"/>
          <w:sz w:val="19"/>
          <w:szCs w:val="19"/>
          <w:highlight w:val="white"/>
          <w:lang w:val="en-NZ"/>
        </w:rPr>
        <w:t>LinkedList</w:t>
      </w:r>
      <w:r>
        <w:rPr>
          <w:rFonts w:ascii="Consolas" w:eastAsiaTheme="minorHAnsi" w:hAnsi="Consolas" w:cs="Consolas"/>
          <w:bCs w:val="0"/>
          <w:color w:val="000000"/>
          <w:sz w:val="19"/>
          <w:szCs w:val="19"/>
          <w:highlight w:val="white"/>
          <w:lang w:val="en-NZ"/>
        </w:rPr>
        <w:t xml:space="preserve"> * head = </w:t>
      </w:r>
      <w:r>
        <w:rPr>
          <w:rFonts w:ascii="Consolas" w:eastAsiaTheme="minorHAnsi" w:hAnsi="Consolas" w:cs="Consolas"/>
          <w:bCs w:val="0"/>
          <w:color w:val="6F008A"/>
          <w:sz w:val="19"/>
          <w:szCs w:val="19"/>
          <w:highlight w:val="white"/>
          <w:lang w:val="en-NZ"/>
        </w:rPr>
        <w:t>NULL</w:t>
      </w:r>
      <w:r>
        <w:rPr>
          <w:rFonts w:ascii="Consolas" w:eastAsiaTheme="minorHAnsi" w:hAnsi="Consolas" w:cs="Consolas"/>
          <w:bCs w:val="0"/>
          <w:color w:val="000000"/>
          <w:sz w:val="19"/>
          <w:szCs w:val="19"/>
          <w:highlight w:val="white"/>
          <w:lang w:val="en-NZ"/>
        </w:rPr>
        <w:t>;</w:t>
      </w:r>
    </w:p>
    <w:p w14:paraId="1C3803B6" w14:textId="77777777" w:rsidR="00A96488" w:rsidRDefault="00A96488">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16" w:author="Druhin Mukherjee" w:date="2015-09-02T21:18: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int</w:t>
      </w:r>
      <w:r>
        <w:rPr>
          <w:rFonts w:ascii="Consolas" w:eastAsiaTheme="minorHAnsi" w:hAnsi="Consolas" w:cs="Consolas"/>
          <w:bCs w:val="0"/>
          <w:color w:val="000000"/>
          <w:sz w:val="19"/>
          <w:szCs w:val="19"/>
          <w:highlight w:val="white"/>
          <w:lang w:val="en-NZ"/>
        </w:rPr>
        <w:t xml:space="preserve"> i;</w:t>
      </w:r>
    </w:p>
    <w:p w14:paraId="2BF3147E" w14:textId="77777777" w:rsidR="00A96488" w:rsidRDefault="00A96488">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17" w:author="Druhin Mukherjee" w:date="2015-09-02T21:18: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for</w:t>
      </w:r>
      <w:r>
        <w:rPr>
          <w:rFonts w:ascii="Consolas" w:eastAsiaTheme="minorHAnsi" w:hAnsi="Consolas" w:cs="Consolas"/>
          <w:bCs w:val="0"/>
          <w:color w:val="000000"/>
          <w:sz w:val="19"/>
          <w:szCs w:val="19"/>
          <w:highlight w:val="white"/>
          <w:lang w:val="en-NZ"/>
        </w:rPr>
        <w:t xml:space="preserve"> (i = 1; i &lt;= 10; i++) {</w:t>
      </w:r>
    </w:p>
    <w:p w14:paraId="2765E22B" w14:textId="77777777" w:rsidR="00A96488" w:rsidRDefault="00A96488">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18" w:author="Druhin Mukherjee" w:date="2015-09-02T21:18: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2B91AF"/>
          <w:sz w:val="19"/>
          <w:szCs w:val="19"/>
          <w:highlight w:val="white"/>
          <w:lang w:val="en-NZ"/>
        </w:rPr>
        <w:t>LinkedList</w:t>
      </w:r>
      <w:r>
        <w:rPr>
          <w:rFonts w:ascii="Consolas" w:eastAsiaTheme="minorHAnsi" w:hAnsi="Consolas" w:cs="Consolas"/>
          <w:bCs w:val="0"/>
          <w:color w:val="000000"/>
          <w:sz w:val="19"/>
          <w:szCs w:val="19"/>
          <w:highlight w:val="white"/>
          <w:lang w:val="en-NZ"/>
        </w:rPr>
        <w:t xml:space="preserve"> * currentNode = </w:t>
      </w:r>
      <w:r>
        <w:rPr>
          <w:rFonts w:ascii="Consolas" w:eastAsiaTheme="minorHAnsi" w:hAnsi="Consolas" w:cs="Consolas"/>
          <w:bCs w:val="0"/>
          <w:color w:val="0000FF"/>
          <w:sz w:val="19"/>
          <w:szCs w:val="19"/>
          <w:highlight w:val="white"/>
          <w:lang w:val="en-NZ"/>
        </w:rPr>
        <w:t>new</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2B91AF"/>
          <w:sz w:val="19"/>
          <w:szCs w:val="19"/>
          <w:highlight w:val="white"/>
          <w:lang w:val="en-NZ"/>
        </w:rPr>
        <w:t>LinkedList</w:t>
      </w:r>
      <w:r>
        <w:rPr>
          <w:rFonts w:ascii="Consolas" w:eastAsiaTheme="minorHAnsi" w:hAnsi="Consolas" w:cs="Consolas"/>
          <w:bCs w:val="0"/>
          <w:color w:val="000000"/>
          <w:sz w:val="19"/>
          <w:szCs w:val="19"/>
          <w:highlight w:val="white"/>
          <w:lang w:val="en-NZ"/>
        </w:rPr>
        <w:t>;</w:t>
      </w:r>
    </w:p>
    <w:p w14:paraId="0AA24E89" w14:textId="77777777" w:rsidR="00A96488" w:rsidRDefault="00A96488">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19" w:author="Druhin Mukherjee" w:date="2015-09-02T21:18: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currentNode-&gt;LevelNumber = i;</w:t>
      </w:r>
    </w:p>
    <w:p w14:paraId="0FAB991E" w14:textId="77777777" w:rsidR="00A96488" w:rsidRDefault="00A96488">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20" w:author="Druhin Mukherjee" w:date="2015-09-02T21:18: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currentNode-&gt;next = head;</w:t>
      </w:r>
    </w:p>
    <w:p w14:paraId="451DC1FB" w14:textId="77777777" w:rsidR="00A96488" w:rsidRDefault="00A96488">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21" w:author="Druhin Mukherjee" w:date="2015-09-02T21:18: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head = currentNode;</w:t>
      </w:r>
    </w:p>
    <w:p w14:paraId="21A788DC" w14:textId="77777777" w:rsidR="00A96488" w:rsidRDefault="00A96488">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22" w:author="Druhin Mukherjee" w:date="2015-09-02T21:18: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t>}</w:t>
      </w:r>
    </w:p>
    <w:p w14:paraId="333A2F1F" w14:textId="77777777" w:rsidR="00A96488" w:rsidRDefault="00A96488">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23" w:author="Druhin Mukherjee" w:date="2015-09-02T21:18: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while</w:t>
      </w:r>
      <w:r>
        <w:rPr>
          <w:rFonts w:ascii="Consolas" w:eastAsiaTheme="minorHAnsi" w:hAnsi="Consolas" w:cs="Consolas"/>
          <w:bCs w:val="0"/>
          <w:color w:val="000000"/>
          <w:sz w:val="19"/>
          <w:szCs w:val="19"/>
          <w:highlight w:val="white"/>
          <w:lang w:val="en-NZ"/>
        </w:rPr>
        <w:t xml:space="preserve"> (head) {</w:t>
      </w:r>
    </w:p>
    <w:p w14:paraId="5A2E91E0" w14:textId="77777777" w:rsidR="00A96488" w:rsidRDefault="00A96488">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24" w:author="Druhin Mukherjee" w:date="2015-09-02T21:18: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 xml:space="preserve">cout &lt;&lt; head-&gt;LevelNumber &lt;&lt; </w:t>
      </w:r>
      <w:r>
        <w:rPr>
          <w:rFonts w:ascii="Consolas" w:eastAsiaTheme="minorHAnsi" w:hAnsi="Consolas" w:cs="Consolas"/>
          <w:bCs w:val="0"/>
          <w:color w:val="A31515"/>
          <w:sz w:val="19"/>
          <w:szCs w:val="19"/>
          <w:highlight w:val="white"/>
          <w:lang w:val="en-NZ"/>
        </w:rPr>
        <w:t>" "</w:t>
      </w:r>
      <w:r>
        <w:rPr>
          <w:rFonts w:ascii="Consolas" w:eastAsiaTheme="minorHAnsi" w:hAnsi="Consolas" w:cs="Consolas"/>
          <w:bCs w:val="0"/>
          <w:color w:val="000000"/>
          <w:sz w:val="19"/>
          <w:szCs w:val="19"/>
          <w:highlight w:val="white"/>
          <w:lang w:val="en-NZ"/>
        </w:rPr>
        <w:t>;</w:t>
      </w:r>
    </w:p>
    <w:p w14:paraId="479F2181" w14:textId="77777777" w:rsidR="00A96488" w:rsidRDefault="00A96488">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25" w:author="Druhin Mukherjee" w:date="2015-09-02T21:18: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head = head-&gt;next;</w:t>
      </w:r>
    </w:p>
    <w:p w14:paraId="3ED5379E" w14:textId="77777777" w:rsidR="00A96488" w:rsidRDefault="00A96488">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26" w:author="Druhin Mukherjee" w:date="2015-09-02T21:18: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t>}</w:t>
      </w:r>
    </w:p>
    <w:p w14:paraId="14C37581" w14:textId="77777777" w:rsidR="00A96488" w:rsidRDefault="00A96488">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27" w:author="Druhin Mukherjee" w:date="2015-09-02T21:18: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t>_getch();</w:t>
      </w:r>
    </w:p>
    <w:p w14:paraId="297F85D2" w14:textId="77777777" w:rsidR="00A96488" w:rsidRDefault="00A96488">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28" w:author="Druhin Mukherjee" w:date="2015-09-02T21:18: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return</w:t>
      </w:r>
      <w:r>
        <w:rPr>
          <w:rFonts w:ascii="Consolas" w:eastAsiaTheme="minorHAnsi" w:hAnsi="Consolas" w:cs="Consolas"/>
          <w:bCs w:val="0"/>
          <w:color w:val="000000"/>
          <w:sz w:val="19"/>
          <w:szCs w:val="19"/>
          <w:highlight w:val="white"/>
          <w:lang w:val="en-NZ"/>
        </w:rPr>
        <w:t xml:space="preserve"> 0;</w:t>
      </w:r>
    </w:p>
    <w:p w14:paraId="665A0568" w14:textId="77777777" w:rsidR="00A96488" w:rsidRPr="00A96488" w:rsidRDefault="00A96488">
      <w:pPr>
        <w:pStyle w:val="Heading2"/>
        <w:numPr>
          <w:ilvl w:val="1"/>
          <w:numId w:val="7"/>
        </w:numPr>
        <w:tabs>
          <w:tab w:val="left" w:pos="0"/>
        </w:tabs>
        <w:ind w:left="720"/>
        <w:rPr>
          <w:ins w:id="29" w:author="Druhin Mukherjee" w:date="2015-09-02T21:18:00Z"/>
          <w:rPrChange w:id="30" w:author="Druhin Mukherjee" w:date="2015-09-02T21:18:00Z">
            <w:rPr>
              <w:ins w:id="31" w:author="Druhin Mukherjee" w:date="2015-09-02T21:18:00Z"/>
              <w:rFonts w:ascii="Consolas" w:eastAsiaTheme="minorHAnsi" w:hAnsi="Consolas" w:cs="Consolas"/>
              <w:bCs w:val="0"/>
              <w:color w:val="000000"/>
              <w:sz w:val="19"/>
              <w:szCs w:val="19"/>
              <w:lang w:val="en-NZ"/>
            </w:rPr>
          </w:rPrChange>
        </w:rPr>
        <w:pPrChange w:id="32" w:author="Druhin Mukherjee" w:date="2015-09-02T21:18:00Z">
          <w:pPr>
            <w:pStyle w:val="Heading2"/>
            <w:numPr>
              <w:ilvl w:val="1"/>
              <w:numId w:val="7"/>
            </w:numPr>
            <w:tabs>
              <w:tab w:val="left" w:pos="0"/>
            </w:tabs>
          </w:pPr>
        </w:pPrChange>
      </w:pPr>
      <w:r>
        <w:rPr>
          <w:rFonts w:ascii="Consolas" w:eastAsiaTheme="minorHAnsi" w:hAnsi="Consolas" w:cs="Consolas"/>
          <w:bCs w:val="0"/>
          <w:color w:val="000000"/>
          <w:sz w:val="19"/>
          <w:szCs w:val="19"/>
          <w:highlight w:val="white"/>
          <w:lang w:val="en-NZ"/>
        </w:rPr>
        <w:t>}</w:t>
      </w:r>
    </w:p>
    <w:p w14:paraId="554B6BD7" w14:textId="268E4FAF" w:rsidR="001225D8" w:rsidRDefault="001225D8" w:rsidP="00291B74">
      <w:pPr>
        <w:pStyle w:val="Heading2"/>
        <w:numPr>
          <w:ilvl w:val="1"/>
          <w:numId w:val="7"/>
        </w:numPr>
        <w:tabs>
          <w:tab w:val="left" w:pos="0"/>
        </w:tabs>
        <w:rPr>
          <w:ins w:id="33" w:author="Druhin Mukherjee" w:date="2015-08-18T22:59:00Z"/>
        </w:rPr>
      </w:pPr>
      <w:r>
        <w:t>How it works...</w:t>
      </w:r>
    </w:p>
    <w:p w14:paraId="2E72E5FC" w14:textId="77777777" w:rsidR="001509B1" w:rsidRDefault="001509B1" w:rsidP="001509B1">
      <w:pPr>
        <w:pStyle w:val="NormalPACKT"/>
        <w:numPr>
          <w:ilvl w:val="0"/>
          <w:numId w:val="7"/>
        </w:numPr>
      </w:pPr>
      <w:r>
        <w:t>A linked list is used to create a data structure which stores data and a field which contains the address of the next node. A linked list is made up of nodes.</w:t>
      </w:r>
    </w:p>
    <w:p w14:paraId="2C2BFC18" w14:textId="77777777" w:rsidR="001509B1" w:rsidRPr="00835736" w:rsidRDefault="001509B1">
      <w:pPr>
        <w:pStyle w:val="NormalPACKT"/>
        <w:pPrChange w:id="34" w:author="Druhin Mukherjee" w:date="2015-08-18T22:59:00Z">
          <w:pPr>
            <w:pStyle w:val="Heading2"/>
            <w:numPr>
              <w:ilvl w:val="1"/>
              <w:numId w:val="7"/>
            </w:numPr>
            <w:tabs>
              <w:tab w:val="left" w:pos="0"/>
            </w:tabs>
          </w:pPr>
        </w:pPrChange>
      </w:pPr>
    </w:p>
    <w:p w14:paraId="64AE651A" w14:textId="51A4A5E2" w:rsidR="00A01265" w:rsidRDefault="009C4BB1" w:rsidP="00A01265">
      <w:pPr>
        <w:pStyle w:val="NormalPACKT"/>
      </w:pPr>
      <w:r>
        <w:rPr>
          <w:noProof/>
          <w:lang w:val="en-NZ" w:eastAsia="en-NZ"/>
        </w:rPr>
        <w:lastRenderedPageBreak/>
        <w:drawing>
          <wp:inline distT="0" distB="0" distL="0" distR="0" wp14:anchorId="347CA951" wp14:editId="5BB96152">
            <wp:extent cx="5029200" cy="1106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edList.gif"/>
                    <pic:cNvPicPr/>
                  </pic:nvPicPr>
                  <pic:blipFill>
                    <a:blip r:embed="rId10">
                      <a:extLst>
                        <a:ext uri="{28A0092B-C50C-407E-A947-70E740481C1C}">
                          <a14:useLocalDpi xmlns:a14="http://schemas.microsoft.com/office/drawing/2010/main" val="0"/>
                        </a:ext>
                      </a:extLst>
                    </a:blip>
                    <a:stretch>
                      <a:fillRect/>
                    </a:stretch>
                  </pic:blipFill>
                  <pic:spPr>
                    <a:xfrm>
                      <a:off x="0" y="0"/>
                      <a:ext cx="5029200" cy="1106170"/>
                    </a:xfrm>
                    <a:prstGeom prst="rect">
                      <a:avLst/>
                    </a:prstGeom>
                  </pic:spPr>
                </pic:pic>
              </a:graphicData>
            </a:graphic>
          </wp:inline>
        </w:drawing>
      </w:r>
    </w:p>
    <w:p w14:paraId="35E47054" w14:textId="3DF917C7" w:rsidR="00AD4994" w:rsidRDefault="00AD4994" w:rsidP="00AD4994">
      <w:pPr>
        <w:pStyle w:val="LayoutInformationPACKT"/>
      </w:pPr>
      <w:r>
        <w:t xml:space="preserve">Insert Image B04929_03_01.png </w:t>
      </w:r>
    </w:p>
    <w:p w14:paraId="4122EAD7" w14:textId="40F45A6F" w:rsidR="00893523" w:rsidRDefault="00C123D7" w:rsidP="003E44AB">
      <w:pPr>
        <w:pStyle w:val="NormalPACKT"/>
        <w:tabs>
          <w:tab w:val="left" w:pos="0"/>
        </w:tabs>
      </w:pPr>
      <w:r>
        <w:t xml:space="preserve">In our example we have created a linked list using struct and used an iteration to populate the linked list. The main </w:t>
      </w:r>
      <w:r w:rsidR="00AC6414">
        <w:t>concept of a linked</w:t>
      </w:r>
      <w:r w:rsidR="00E173E3">
        <w:t xml:space="preserve"> list as explained above</w:t>
      </w:r>
      <w:r w:rsidR="00AC6414">
        <w:t xml:space="preserve"> is that it contains data of some kind and contains address information of the next node. In our example we have created a linked list to store the current level number and the address of the next level to be loaded.</w:t>
      </w:r>
      <w:r w:rsidR="00E173E3">
        <w:t xml:space="preserve"> This kind of structure </w:t>
      </w:r>
      <w:r w:rsidR="00F44F23">
        <w:t>is really important to store the levels we want to load. Just by traversing the linked list</w:t>
      </w:r>
      <w:r w:rsidR="00FC7B91">
        <w:t xml:space="preserve">, we can load the levels in the </w:t>
      </w:r>
      <w:r w:rsidR="00CE6DD5">
        <w:t xml:space="preserve">correct </w:t>
      </w:r>
      <w:r w:rsidR="00FC7B91">
        <w:t>order. Even checkpoints in the game can be programmed in similar manner.</w:t>
      </w:r>
    </w:p>
    <w:p w14:paraId="052AF8D1" w14:textId="5523363F" w:rsidR="002D4178" w:rsidRPr="007B6DDA" w:rsidDel="00726DB4" w:rsidRDefault="002D4178" w:rsidP="002D4178">
      <w:pPr>
        <w:pStyle w:val="NormalPACKT"/>
        <w:tabs>
          <w:tab w:val="left" w:pos="0"/>
        </w:tabs>
        <w:rPr>
          <w:del w:id="35" w:author="Rashmi Suvarna" w:date="2015-08-18T10:26:00Z"/>
          <w:lang w:val="en-NZ"/>
        </w:rPr>
      </w:pPr>
    </w:p>
    <w:p w14:paraId="7541419E" w14:textId="2E23594F" w:rsidR="001225D8" w:rsidRDefault="00E735ED" w:rsidP="00291B74">
      <w:pPr>
        <w:pStyle w:val="Heading1"/>
        <w:numPr>
          <w:ilvl w:val="0"/>
          <w:numId w:val="8"/>
        </w:numPr>
        <w:tabs>
          <w:tab w:val="left" w:pos="0"/>
        </w:tabs>
      </w:pPr>
      <w:r>
        <w:t xml:space="preserve">Using </w:t>
      </w:r>
      <w:r w:rsidR="00F864FA">
        <w:t>stacks to store data</w:t>
      </w:r>
    </w:p>
    <w:p w14:paraId="4201D4A2" w14:textId="2A4EDF67" w:rsidR="005D3C0B" w:rsidRDefault="005D3C0B" w:rsidP="00E735ED">
      <w:pPr>
        <w:pStyle w:val="NormalPACKT"/>
      </w:pPr>
      <w:r>
        <w:t xml:space="preserve">Stacks are an example of linear data structure in C++. In this type of data structure, the order in which the data is entered into the data structure is very important. The last data to be entered is the first data to be deleted. That is why, this is sometimes also referred to as the </w:t>
      </w:r>
      <w:r w:rsidRPr="00E735ED">
        <w:rPr>
          <w:rStyle w:val="KeyWordPACKT"/>
        </w:rPr>
        <w:t>(LIFO) Last In First Out</w:t>
      </w:r>
      <w:r>
        <w:t xml:space="preserve"> data structure. </w:t>
      </w:r>
      <w:r w:rsidR="000C07D8">
        <w:t>The process of entering data into a stack is called push and the process of deleting data is called pop. Sometimes we just want to print the value at the top of the stack, without deleting or popping. The stack is used in variety of areas in the games industry but especially with creating an UI system for a game.</w:t>
      </w:r>
    </w:p>
    <w:p w14:paraId="265D9C1C" w14:textId="77777777" w:rsidR="001225D8" w:rsidRDefault="001225D8" w:rsidP="00291B74">
      <w:pPr>
        <w:pStyle w:val="Heading2"/>
        <w:numPr>
          <w:ilvl w:val="1"/>
          <w:numId w:val="1"/>
        </w:numPr>
        <w:tabs>
          <w:tab w:val="left" w:pos="0"/>
        </w:tabs>
      </w:pPr>
      <w:r>
        <w:t>Getting ready</w:t>
      </w:r>
    </w:p>
    <w:p w14:paraId="056AE73E" w14:textId="77777777" w:rsidR="00750B6C" w:rsidRDefault="00750B6C" w:rsidP="00750B6C">
      <w:pPr>
        <w:pStyle w:val="NormalPACKT"/>
        <w:numPr>
          <w:ilvl w:val="0"/>
          <w:numId w:val="1"/>
        </w:numPr>
      </w:pPr>
      <w:r>
        <w:t>You need to have a working copy of Visual Studio installed on your Windows machine.</w:t>
      </w:r>
    </w:p>
    <w:p w14:paraId="5E264079" w14:textId="77777777" w:rsidR="001225D8" w:rsidRDefault="001225D8" w:rsidP="00291B74">
      <w:pPr>
        <w:pStyle w:val="Heading2"/>
        <w:numPr>
          <w:ilvl w:val="1"/>
          <w:numId w:val="1"/>
        </w:numPr>
        <w:tabs>
          <w:tab w:val="left" w:pos="0"/>
        </w:tabs>
      </w:pPr>
      <w:r>
        <w:t>How to do it...</w:t>
      </w:r>
    </w:p>
    <w:p w14:paraId="5A4BB533" w14:textId="0D16D67E" w:rsidR="00EE2596" w:rsidRPr="00835736" w:rsidRDefault="00EE2596">
      <w:pPr>
        <w:pStyle w:val="NormalPACKT"/>
        <w:pPrChange w:id="36" w:author="Druhin Mukherjee" w:date="2015-08-18T23:43:00Z">
          <w:pPr>
            <w:pStyle w:val="Heading2"/>
            <w:numPr>
              <w:ilvl w:val="1"/>
              <w:numId w:val="1"/>
            </w:numPr>
            <w:tabs>
              <w:tab w:val="left" w:pos="0"/>
            </w:tabs>
          </w:pPr>
        </w:pPrChange>
      </w:pPr>
      <w:r>
        <w:rPr>
          <w:lang w:val="en-GB"/>
        </w:rPr>
        <w:t xml:space="preserve">In this recipe, we will find out how easy it is to </w:t>
      </w:r>
      <w:r w:rsidR="00D80914">
        <w:rPr>
          <w:lang w:val="en-GB"/>
        </w:rPr>
        <w:t>use the stack data structure. Stack is one of the easiest data structures to implement and used in multiple areas.</w:t>
      </w:r>
    </w:p>
    <w:p w14:paraId="2C693BA2" w14:textId="77777777" w:rsidR="00A12788" w:rsidRDefault="00A12788" w:rsidP="00291B74">
      <w:pPr>
        <w:pStyle w:val="NumberedBulletPACKT"/>
        <w:numPr>
          <w:ilvl w:val="0"/>
          <w:numId w:val="17"/>
        </w:numPr>
        <w:tabs>
          <w:tab w:val="clear" w:pos="360"/>
          <w:tab w:val="left" w:pos="720"/>
        </w:tabs>
      </w:pPr>
      <w:r>
        <w:t>Open Visual Studio.</w:t>
      </w:r>
    </w:p>
    <w:p w14:paraId="5C217038" w14:textId="77777777" w:rsidR="00A12788" w:rsidRDefault="00A12788" w:rsidP="00291B74">
      <w:pPr>
        <w:pStyle w:val="NumberedBulletPACKT"/>
        <w:numPr>
          <w:ilvl w:val="0"/>
          <w:numId w:val="17"/>
        </w:numPr>
        <w:tabs>
          <w:tab w:val="clear" w:pos="360"/>
          <w:tab w:val="left" w:pos="720"/>
        </w:tabs>
      </w:pPr>
      <w:r>
        <w:t xml:space="preserve">Create a new C++ project </w:t>
      </w:r>
    </w:p>
    <w:p w14:paraId="5AEA4073" w14:textId="33EB72D8" w:rsidR="00665C39" w:rsidRDefault="00665C39" w:rsidP="00291B74">
      <w:pPr>
        <w:pStyle w:val="NumberedBulletPACKT"/>
        <w:numPr>
          <w:ilvl w:val="0"/>
          <w:numId w:val="17"/>
        </w:numPr>
        <w:tabs>
          <w:tab w:val="clear" w:pos="360"/>
          <w:tab w:val="left" w:pos="720"/>
        </w:tabs>
      </w:pPr>
      <w:r>
        <w:t>Select a win32 console application</w:t>
      </w:r>
    </w:p>
    <w:p w14:paraId="09DB014B" w14:textId="1E2028FA" w:rsidR="00A12788" w:rsidRDefault="00A12788" w:rsidP="00291B74">
      <w:pPr>
        <w:pStyle w:val="NumberedBulletPACKT"/>
        <w:numPr>
          <w:ilvl w:val="0"/>
          <w:numId w:val="17"/>
        </w:numPr>
        <w:tabs>
          <w:tab w:val="clear" w:pos="360"/>
          <w:tab w:val="left" w:pos="720"/>
        </w:tabs>
      </w:pPr>
      <w:r>
        <w:lastRenderedPageBreak/>
        <w:t xml:space="preserve">Add a source file called </w:t>
      </w:r>
      <w:r w:rsidR="00191A22">
        <w:t>Source.cpp</w:t>
      </w:r>
    </w:p>
    <w:p w14:paraId="5BFDC1F1" w14:textId="77777777" w:rsidR="00147117" w:rsidRDefault="00A12788" w:rsidP="00291B74">
      <w:pPr>
        <w:pStyle w:val="NumberedBulletPACKT"/>
        <w:numPr>
          <w:ilvl w:val="0"/>
          <w:numId w:val="17"/>
        </w:numPr>
        <w:tabs>
          <w:tab w:val="clear" w:pos="360"/>
          <w:tab w:val="left" w:pos="720"/>
        </w:tabs>
      </w:pPr>
      <w:r>
        <w:t>Add the following lines of code.</w:t>
      </w:r>
    </w:p>
    <w:p w14:paraId="5FB8BDC8" w14:textId="6394E720" w:rsidR="00D55815" w:rsidRPr="00D55815" w:rsidRDefault="00D55815" w:rsidP="00D55815">
      <w:pPr>
        <w:pStyle w:val="NumberedBulletPACKT"/>
        <w:numPr>
          <w:ilvl w:val="0"/>
          <w:numId w:val="0"/>
        </w:numPr>
        <w:tabs>
          <w:tab w:val="clear" w:pos="360"/>
          <w:tab w:val="left" w:pos="720"/>
        </w:tabs>
        <w:ind w:left="720"/>
        <w:rPr>
          <w:b/>
        </w:rPr>
      </w:pPr>
      <w:r w:rsidRPr="00D55815">
        <w:rPr>
          <w:b/>
        </w:rPr>
        <w:t>Source.cpp</w:t>
      </w:r>
    </w:p>
    <w:p w14:paraId="27F029BD"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37" w:author="Druhin Mukherjee" w:date="2015-09-02T21:39:00Z">
          <w:pPr>
            <w:autoSpaceDE w:val="0"/>
            <w:autoSpaceDN w:val="0"/>
            <w:adjustRightInd w:val="0"/>
            <w:spacing w:before="0" w:after="0"/>
          </w:pPr>
        </w:pPrChange>
      </w:pPr>
      <w:r>
        <w:rPr>
          <w:rFonts w:ascii="Consolas" w:eastAsiaTheme="minorHAnsi" w:hAnsi="Consolas" w:cs="Consolas"/>
          <w:bCs w:val="0"/>
          <w:color w:val="0000FF"/>
          <w:sz w:val="19"/>
          <w:szCs w:val="19"/>
          <w:highlight w:val="white"/>
          <w:lang w:val="en-NZ"/>
        </w:rPr>
        <w:t>#include</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A31515"/>
          <w:sz w:val="19"/>
          <w:szCs w:val="19"/>
          <w:highlight w:val="white"/>
          <w:lang w:val="en-NZ"/>
        </w:rPr>
        <w:t>&lt;iostream&gt;</w:t>
      </w:r>
    </w:p>
    <w:p w14:paraId="437E0237"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38" w:author="Druhin Mukherjee" w:date="2015-09-02T21:39:00Z">
          <w:pPr>
            <w:autoSpaceDE w:val="0"/>
            <w:autoSpaceDN w:val="0"/>
            <w:adjustRightInd w:val="0"/>
            <w:spacing w:before="0" w:after="0"/>
          </w:pPr>
        </w:pPrChange>
      </w:pPr>
      <w:r>
        <w:rPr>
          <w:rFonts w:ascii="Consolas" w:eastAsiaTheme="minorHAnsi" w:hAnsi="Consolas" w:cs="Consolas"/>
          <w:bCs w:val="0"/>
          <w:color w:val="0000FF"/>
          <w:sz w:val="19"/>
          <w:szCs w:val="19"/>
          <w:highlight w:val="white"/>
          <w:lang w:val="en-NZ"/>
        </w:rPr>
        <w:t>#include</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A31515"/>
          <w:sz w:val="19"/>
          <w:szCs w:val="19"/>
          <w:highlight w:val="white"/>
          <w:lang w:val="en-NZ"/>
        </w:rPr>
        <w:t>&lt;conio.h&gt;</w:t>
      </w:r>
    </w:p>
    <w:p w14:paraId="5427C78E"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39" w:author="Druhin Mukherjee" w:date="2015-09-02T21:39:00Z">
          <w:pPr>
            <w:autoSpaceDE w:val="0"/>
            <w:autoSpaceDN w:val="0"/>
            <w:adjustRightInd w:val="0"/>
            <w:spacing w:before="0" w:after="0"/>
          </w:pPr>
        </w:pPrChange>
      </w:pPr>
      <w:r>
        <w:rPr>
          <w:rFonts w:ascii="Consolas" w:eastAsiaTheme="minorHAnsi" w:hAnsi="Consolas" w:cs="Consolas"/>
          <w:bCs w:val="0"/>
          <w:color w:val="0000FF"/>
          <w:sz w:val="19"/>
          <w:szCs w:val="19"/>
          <w:highlight w:val="white"/>
          <w:lang w:val="en-NZ"/>
        </w:rPr>
        <w:t>#include</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A31515"/>
          <w:sz w:val="19"/>
          <w:szCs w:val="19"/>
          <w:highlight w:val="white"/>
          <w:lang w:val="en-NZ"/>
        </w:rPr>
        <w:t>&lt;string&gt;</w:t>
      </w:r>
    </w:p>
    <w:p w14:paraId="151F68AE"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40" w:author="Druhin Mukherjee" w:date="2015-09-02T21:39:00Z">
          <w:pPr>
            <w:autoSpaceDE w:val="0"/>
            <w:autoSpaceDN w:val="0"/>
            <w:adjustRightInd w:val="0"/>
            <w:spacing w:before="0" w:after="0"/>
          </w:pPr>
        </w:pPrChange>
      </w:pPr>
    </w:p>
    <w:p w14:paraId="70FFA9BC"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41" w:author="Druhin Mukherjee" w:date="2015-09-02T21:39:00Z">
          <w:pPr>
            <w:autoSpaceDE w:val="0"/>
            <w:autoSpaceDN w:val="0"/>
            <w:adjustRightInd w:val="0"/>
            <w:spacing w:before="0" w:after="0"/>
          </w:pPr>
        </w:pPrChange>
      </w:pPr>
      <w:r>
        <w:rPr>
          <w:rFonts w:ascii="Consolas" w:eastAsiaTheme="minorHAnsi" w:hAnsi="Consolas" w:cs="Consolas"/>
          <w:bCs w:val="0"/>
          <w:color w:val="0000FF"/>
          <w:sz w:val="19"/>
          <w:szCs w:val="19"/>
          <w:highlight w:val="white"/>
          <w:lang w:val="en-NZ"/>
        </w:rPr>
        <w:t>using</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0000FF"/>
          <w:sz w:val="19"/>
          <w:szCs w:val="19"/>
          <w:highlight w:val="white"/>
          <w:lang w:val="en-NZ"/>
        </w:rPr>
        <w:t>namespace</w:t>
      </w:r>
      <w:r>
        <w:rPr>
          <w:rFonts w:ascii="Consolas" w:eastAsiaTheme="minorHAnsi" w:hAnsi="Consolas" w:cs="Consolas"/>
          <w:bCs w:val="0"/>
          <w:color w:val="000000"/>
          <w:sz w:val="19"/>
          <w:szCs w:val="19"/>
          <w:highlight w:val="white"/>
          <w:lang w:val="en-NZ"/>
        </w:rPr>
        <w:t xml:space="preserve"> std;</w:t>
      </w:r>
    </w:p>
    <w:p w14:paraId="1B1F78ED"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42" w:author="Druhin Mukherjee" w:date="2015-09-02T21:39:00Z">
          <w:pPr>
            <w:autoSpaceDE w:val="0"/>
            <w:autoSpaceDN w:val="0"/>
            <w:adjustRightInd w:val="0"/>
            <w:spacing w:before="0" w:after="0"/>
          </w:pPr>
        </w:pPrChange>
      </w:pPr>
    </w:p>
    <w:p w14:paraId="216ED7AB"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43" w:author="Druhin Mukherjee" w:date="2015-09-02T21:39:00Z">
          <w:pPr>
            <w:autoSpaceDE w:val="0"/>
            <w:autoSpaceDN w:val="0"/>
            <w:adjustRightInd w:val="0"/>
            <w:spacing w:before="0" w:after="0"/>
          </w:pPr>
        </w:pPrChange>
      </w:pPr>
    </w:p>
    <w:p w14:paraId="34547E1C"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44" w:author="Druhin Mukherjee" w:date="2015-09-02T21:39:00Z">
          <w:pPr>
            <w:autoSpaceDE w:val="0"/>
            <w:autoSpaceDN w:val="0"/>
            <w:adjustRightInd w:val="0"/>
            <w:spacing w:before="0" w:after="0"/>
          </w:pPr>
        </w:pPrChange>
      </w:pPr>
      <w:r>
        <w:rPr>
          <w:rFonts w:ascii="Consolas" w:eastAsiaTheme="minorHAnsi" w:hAnsi="Consolas" w:cs="Consolas"/>
          <w:bCs w:val="0"/>
          <w:color w:val="0000FF"/>
          <w:sz w:val="19"/>
          <w:szCs w:val="19"/>
          <w:highlight w:val="white"/>
          <w:lang w:val="en-NZ"/>
        </w:rPr>
        <w:t>class</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2B91AF"/>
          <w:sz w:val="19"/>
          <w:szCs w:val="19"/>
          <w:highlight w:val="white"/>
          <w:lang w:val="en-NZ"/>
        </w:rPr>
        <w:t>Stack</w:t>
      </w:r>
    </w:p>
    <w:p w14:paraId="2876BA7C"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45"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w:t>
      </w:r>
    </w:p>
    <w:p w14:paraId="6DDCF75E"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46" w:author="Druhin Mukherjee" w:date="2015-09-02T21:39:00Z">
          <w:pPr>
            <w:autoSpaceDE w:val="0"/>
            <w:autoSpaceDN w:val="0"/>
            <w:adjustRightInd w:val="0"/>
            <w:spacing w:before="0" w:after="0"/>
          </w:pPr>
        </w:pPrChange>
      </w:pPr>
      <w:r>
        <w:rPr>
          <w:rFonts w:ascii="Consolas" w:eastAsiaTheme="minorHAnsi" w:hAnsi="Consolas" w:cs="Consolas"/>
          <w:bCs w:val="0"/>
          <w:color w:val="0000FF"/>
          <w:sz w:val="19"/>
          <w:szCs w:val="19"/>
          <w:highlight w:val="white"/>
          <w:lang w:val="en-NZ"/>
        </w:rPr>
        <w:t>private</w:t>
      </w:r>
      <w:r>
        <w:rPr>
          <w:rFonts w:ascii="Consolas" w:eastAsiaTheme="minorHAnsi" w:hAnsi="Consolas" w:cs="Consolas"/>
          <w:bCs w:val="0"/>
          <w:color w:val="000000"/>
          <w:sz w:val="19"/>
          <w:szCs w:val="19"/>
          <w:highlight w:val="white"/>
          <w:lang w:val="en-NZ"/>
        </w:rPr>
        <w:t>:</w:t>
      </w:r>
    </w:p>
    <w:p w14:paraId="510AC68F"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47"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2B91AF"/>
          <w:sz w:val="19"/>
          <w:szCs w:val="19"/>
          <w:highlight w:val="white"/>
          <w:lang w:val="en-NZ"/>
        </w:rPr>
        <w:t>string</w:t>
      </w:r>
      <w:r>
        <w:rPr>
          <w:rFonts w:ascii="Consolas" w:eastAsiaTheme="minorHAnsi" w:hAnsi="Consolas" w:cs="Consolas"/>
          <w:bCs w:val="0"/>
          <w:color w:val="000000"/>
          <w:sz w:val="19"/>
          <w:szCs w:val="19"/>
          <w:highlight w:val="white"/>
          <w:lang w:val="en-NZ"/>
        </w:rPr>
        <w:t xml:space="preserve"> UI_Elements[10];</w:t>
      </w:r>
    </w:p>
    <w:p w14:paraId="25704E11"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48"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int</w:t>
      </w:r>
      <w:r>
        <w:rPr>
          <w:rFonts w:ascii="Consolas" w:eastAsiaTheme="minorHAnsi" w:hAnsi="Consolas" w:cs="Consolas"/>
          <w:bCs w:val="0"/>
          <w:color w:val="000000"/>
          <w:sz w:val="19"/>
          <w:szCs w:val="19"/>
          <w:highlight w:val="white"/>
          <w:lang w:val="en-NZ"/>
        </w:rPr>
        <w:t xml:space="preserve"> top;</w:t>
      </w:r>
    </w:p>
    <w:p w14:paraId="606FAE27"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49" w:author="Druhin Mukherjee" w:date="2015-09-02T21:39:00Z">
          <w:pPr>
            <w:autoSpaceDE w:val="0"/>
            <w:autoSpaceDN w:val="0"/>
            <w:adjustRightInd w:val="0"/>
            <w:spacing w:before="0" w:after="0"/>
          </w:pPr>
        </w:pPrChange>
      </w:pPr>
      <w:r>
        <w:rPr>
          <w:rFonts w:ascii="Consolas" w:eastAsiaTheme="minorHAnsi" w:hAnsi="Consolas" w:cs="Consolas"/>
          <w:bCs w:val="0"/>
          <w:color w:val="0000FF"/>
          <w:sz w:val="19"/>
          <w:szCs w:val="19"/>
          <w:highlight w:val="white"/>
          <w:lang w:val="en-NZ"/>
        </w:rPr>
        <w:t>public</w:t>
      </w:r>
      <w:r>
        <w:rPr>
          <w:rFonts w:ascii="Consolas" w:eastAsiaTheme="minorHAnsi" w:hAnsi="Consolas" w:cs="Consolas"/>
          <w:bCs w:val="0"/>
          <w:color w:val="000000"/>
          <w:sz w:val="19"/>
          <w:szCs w:val="19"/>
          <w:highlight w:val="white"/>
          <w:lang w:val="en-NZ"/>
        </w:rPr>
        <w:t>:</w:t>
      </w:r>
    </w:p>
    <w:p w14:paraId="3778EF0D"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50"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t>Stack()</w:t>
      </w:r>
    </w:p>
    <w:p w14:paraId="35779A3E"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51"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t>{</w:t>
      </w:r>
    </w:p>
    <w:p w14:paraId="4865122B"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52"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top = -1;</w:t>
      </w:r>
    </w:p>
    <w:p w14:paraId="6876C6B2"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53"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t>}</w:t>
      </w:r>
    </w:p>
    <w:p w14:paraId="2FB19B04"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54" w:author="Druhin Mukherjee" w:date="2015-09-02T21:39:00Z">
          <w:pPr>
            <w:autoSpaceDE w:val="0"/>
            <w:autoSpaceDN w:val="0"/>
            <w:adjustRightInd w:val="0"/>
            <w:spacing w:before="0" w:after="0"/>
          </w:pPr>
        </w:pPrChange>
      </w:pPr>
    </w:p>
    <w:p w14:paraId="4B94C810"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55"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void</w:t>
      </w:r>
      <w:r>
        <w:rPr>
          <w:rFonts w:ascii="Consolas" w:eastAsiaTheme="minorHAnsi" w:hAnsi="Consolas" w:cs="Consolas"/>
          <w:bCs w:val="0"/>
          <w:color w:val="000000"/>
          <w:sz w:val="19"/>
          <w:szCs w:val="19"/>
          <w:highlight w:val="white"/>
          <w:lang w:val="en-NZ"/>
        </w:rPr>
        <w:t xml:space="preserve"> Push(</w:t>
      </w:r>
      <w:r>
        <w:rPr>
          <w:rFonts w:ascii="Consolas" w:eastAsiaTheme="minorHAnsi" w:hAnsi="Consolas" w:cs="Consolas"/>
          <w:bCs w:val="0"/>
          <w:color w:val="2B91AF"/>
          <w:sz w:val="19"/>
          <w:szCs w:val="19"/>
          <w:highlight w:val="white"/>
          <w:lang w:val="en-NZ"/>
        </w:rPr>
        <w:t>string</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element</w:t>
      </w:r>
      <w:r>
        <w:rPr>
          <w:rFonts w:ascii="Consolas" w:eastAsiaTheme="minorHAnsi" w:hAnsi="Consolas" w:cs="Consolas"/>
          <w:bCs w:val="0"/>
          <w:color w:val="000000"/>
          <w:sz w:val="19"/>
          <w:szCs w:val="19"/>
          <w:highlight w:val="white"/>
          <w:lang w:val="en-NZ"/>
        </w:rPr>
        <w:t>)</w:t>
      </w:r>
    </w:p>
    <w:p w14:paraId="25CBDEF6"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56"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t>{</w:t>
      </w:r>
    </w:p>
    <w:p w14:paraId="19355258"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57"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if</w:t>
      </w:r>
      <w:r>
        <w:rPr>
          <w:rFonts w:ascii="Consolas" w:eastAsiaTheme="minorHAnsi" w:hAnsi="Consolas" w:cs="Consolas"/>
          <w:bCs w:val="0"/>
          <w:color w:val="000000"/>
          <w:sz w:val="19"/>
          <w:szCs w:val="19"/>
          <w:highlight w:val="white"/>
          <w:lang w:val="en-NZ"/>
        </w:rPr>
        <w:t xml:space="preserve"> (top &gt;= 10)</w:t>
      </w:r>
    </w:p>
    <w:p w14:paraId="2DA4BEAE"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58"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w:t>
      </w:r>
    </w:p>
    <w:p w14:paraId="2433E258"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59"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 xml:space="preserve">cout &lt;&lt; </w:t>
      </w:r>
      <w:r>
        <w:rPr>
          <w:rFonts w:ascii="Consolas" w:eastAsiaTheme="minorHAnsi" w:hAnsi="Consolas" w:cs="Consolas"/>
          <w:bCs w:val="0"/>
          <w:color w:val="A31515"/>
          <w:sz w:val="19"/>
          <w:szCs w:val="19"/>
          <w:highlight w:val="white"/>
          <w:lang w:val="en-NZ"/>
        </w:rPr>
        <w:t>"Some error occured"</w:t>
      </w:r>
      <w:r>
        <w:rPr>
          <w:rFonts w:ascii="Consolas" w:eastAsiaTheme="minorHAnsi" w:hAnsi="Consolas" w:cs="Consolas"/>
          <w:bCs w:val="0"/>
          <w:color w:val="000000"/>
          <w:sz w:val="19"/>
          <w:szCs w:val="19"/>
          <w:highlight w:val="white"/>
          <w:lang w:val="en-NZ"/>
        </w:rPr>
        <w:t>;</w:t>
      </w:r>
    </w:p>
    <w:p w14:paraId="757F083B"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60"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w:t>
      </w:r>
    </w:p>
    <w:p w14:paraId="256BBD77"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61"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 xml:space="preserve">UI_Elements[++top] = </w:t>
      </w:r>
      <w:r>
        <w:rPr>
          <w:rFonts w:ascii="Consolas" w:eastAsiaTheme="minorHAnsi" w:hAnsi="Consolas" w:cs="Consolas"/>
          <w:bCs w:val="0"/>
          <w:color w:val="808080"/>
          <w:sz w:val="19"/>
          <w:szCs w:val="19"/>
          <w:highlight w:val="white"/>
          <w:lang w:val="en-NZ"/>
        </w:rPr>
        <w:t>element</w:t>
      </w:r>
      <w:r>
        <w:rPr>
          <w:rFonts w:ascii="Consolas" w:eastAsiaTheme="minorHAnsi" w:hAnsi="Consolas" w:cs="Consolas"/>
          <w:bCs w:val="0"/>
          <w:color w:val="000000"/>
          <w:sz w:val="19"/>
          <w:szCs w:val="19"/>
          <w:highlight w:val="white"/>
          <w:lang w:val="en-NZ"/>
        </w:rPr>
        <w:t>;</w:t>
      </w:r>
    </w:p>
    <w:p w14:paraId="315045CA"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62"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t>}</w:t>
      </w:r>
    </w:p>
    <w:p w14:paraId="6F921BC4"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63" w:author="Druhin Mukherjee" w:date="2015-09-02T21:39:00Z">
          <w:pPr>
            <w:autoSpaceDE w:val="0"/>
            <w:autoSpaceDN w:val="0"/>
            <w:adjustRightInd w:val="0"/>
            <w:spacing w:before="0" w:after="0"/>
          </w:pPr>
        </w:pPrChange>
      </w:pPr>
    </w:p>
    <w:p w14:paraId="53400FAF"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64"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2B91AF"/>
          <w:sz w:val="19"/>
          <w:szCs w:val="19"/>
          <w:highlight w:val="white"/>
          <w:lang w:val="en-NZ"/>
        </w:rPr>
        <w:t>string</w:t>
      </w:r>
      <w:r>
        <w:rPr>
          <w:rFonts w:ascii="Consolas" w:eastAsiaTheme="minorHAnsi" w:hAnsi="Consolas" w:cs="Consolas"/>
          <w:bCs w:val="0"/>
          <w:color w:val="000000"/>
          <w:sz w:val="19"/>
          <w:szCs w:val="19"/>
          <w:highlight w:val="white"/>
          <w:lang w:val="en-NZ"/>
        </w:rPr>
        <w:t xml:space="preserve"> Pop()</w:t>
      </w:r>
    </w:p>
    <w:p w14:paraId="5BA6928D"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65"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t>{</w:t>
      </w:r>
    </w:p>
    <w:p w14:paraId="20510D3B"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66"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if</w:t>
      </w:r>
      <w:r>
        <w:rPr>
          <w:rFonts w:ascii="Consolas" w:eastAsiaTheme="minorHAnsi" w:hAnsi="Consolas" w:cs="Consolas"/>
          <w:bCs w:val="0"/>
          <w:color w:val="000000"/>
          <w:sz w:val="19"/>
          <w:szCs w:val="19"/>
          <w:highlight w:val="white"/>
          <w:lang w:val="en-NZ"/>
        </w:rPr>
        <w:t xml:space="preserve"> (top == -1)</w:t>
      </w:r>
    </w:p>
    <w:p w14:paraId="60755A63"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67"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w:t>
      </w:r>
    </w:p>
    <w:p w14:paraId="11196C86"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68"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 xml:space="preserve">cout &lt;&lt; </w:t>
      </w:r>
      <w:r>
        <w:rPr>
          <w:rFonts w:ascii="Consolas" w:eastAsiaTheme="minorHAnsi" w:hAnsi="Consolas" w:cs="Consolas"/>
          <w:bCs w:val="0"/>
          <w:color w:val="A31515"/>
          <w:sz w:val="19"/>
          <w:szCs w:val="19"/>
          <w:highlight w:val="white"/>
          <w:lang w:val="en-NZ"/>
        </w:rPr>
        <w:t>"Some error occured"</w:t>
      </w:r>
      <w:r>
        <w:rPr>
          <w:rFonts w:ascii="Consolas" w:eastAsiaTheme="minorHAnsi" w:hAnsi="Consolas" w:cs="Consolas"/>
          <w:bCs w:val="0"/>
          <w:color w:val="000000"/>
          <w:sz w:val="19"/>
          <w:szCs w:val="19"/>
          <w:highlight w:val="white"/>
          <w:lang w:val="en-NZ"/>
        </w:rPr>
        <w:t>;</w:t>
      </w:r>
    </w:p>
    <w:p w14:paraId="1764FB04"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69"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w:t>
      </w:r>
    </w:p>
    <w:p w14:paraId="17FE93FC"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70"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return</w:t>
      </w:r>
      <w:r>
        <w:rPr>
          <w:rFonts w:ascii="Consolas" w:eastAsiaTheme="minorHAnsi" w:hAnsi="Consolas" w:cs="Consolas"/>
          <w:bCs w:val="0"/>
          <w:color w:val="000000"/>
          <w:sz w:val="19"/>
          <w:szCs w:val="19"/>
          <w:highlight w:val="white"/>
          <w:lang w:val="en-NZ"/>
        </w:rPr>
        <w:t xml:space="preserve"> UI_Elements[top--];</w:t>
      </w:r>
    </w:p>
    <w:p w14:paraId="1C7FE19F"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71"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t>}</w:t>
      </w:r>
    </w:p>
    <w:p w14:paraId="70FF57A4"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72" w:author="Druhin Mukherjee" w:date="2015-09-02T21:39:00Z">
          <w:pPr>
            <w:autoSpaceDE w:val="0"/>
            <w:autoSpaceDN w:val="0"/>
            <w:adjustRightInd w:val="0"/>
            <w:spacing w:before="0" w:after="0"/>
          </w:pPr>
        </w:pPrChange>
      </w:pPr>
    </w:p>
    <w:p w14:paraId="0ED22857"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73"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2B91AF"/>
          <w:sz w:val="19"/>
          <w:szCs w:val="19"/>
          <w:highlight w:val="white"/>
          <w:lang w:val="en-NZ"/>
        </w:rPr>
        <w:t>string</w:t>
      </w:r>
      <w:r>
        <w:rPr>
          <w:rFonts w:ascii="Consolas" w:eastAsiaTheme="minorHAnsi" w:hAnsi="Consolas" w:cs="Consolas"/>
          <w:bCs w:val="0"/>
          <w:color w:val="000000"/>
          <w:sz w:val="19"/>
          <w:szCs w:val="19"/>
          <w:highlight w:val="white"/>
          <w:lang w:val="en-NZ"/>
        </w:rPr>
        <w:t xml:space="preserve"> Top()</w:t>
      </w:r>
    </w:p>
    <w:p w14:paraId="2F624B87"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74"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t>{</w:t>
      </w:r>
    </w:p>
    <w:p w14:paraId="68F83D2D"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75"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return</w:t>
      </w:r>
      <w:r>
        <w:rPr>
          <w:rFonts w:ascii="Consolas" w:eastAsiaTheme="minorHAnsi" w:hAnsi="Consolas" w:cs="Consolas"/>
          <w:bCs w:val="0"/>
          <w:color w:val="000000"/>
          <w:sz w:val="19"/>
          <w:szCs w:val="19"/>
          <w:highlight w:val="white"/>
          <w:lang w:val="en-NZ"/>
        </w:rPr>
        <w:t xml:space="preserve"> UI_Elements[top];</w:t>
      </w:r>
    </w:p>
    <w:p w14:paraId="164FDDF6"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76"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t>}</w:t>
      </w:r>
    </w:p>
    <w:p w14:paraId="1102EE74"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77" w:author="Druhin Mukherjee" w:date="2015-09-02T21:39:00Z">
          <w:pPr>
            <w:autoSpaceDE w:val="0"/>
            <w:autoSpaceDN w:val="0"/>
            <w:adjustRightInd w:val="0"/>
            <w:spacing w:before="0" w:after="0"/>
          </w:pPr>
        </w:pPrChange>
      </w:pPr>
    </w:p>
    <w:p w14:paraId="38828194"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78"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int</w:t>
      </w:r>
      <w:r>
        <w:rPr>
          <w:rFonts w:ascii="Consolas" w:eastAsiaTheme="minorHAnsi" w:hAnsi="Consolas" w:cs="Consolas"/>
          <w:bCs w:val="0"/>
          <w:color w:val="000000"/>
          <w:sz w:val="19"/>
          <w:szCs w:val="19"/>
          <w:highlight w:val="white"/>
          <w:lang w:val="en-NZ"/>
        </w:rPr>
        <w:t xml:space="preserve"> Size()</w:t>
      </w:r>
    </w:p>
    <w:p w14:paraId="01B1CF67"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79"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t>{</w:t>
      </w:r>
    </w:p>
    <w:p w14:paraId="1D6E6495"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80"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return</w:t>
      </w:r>
      <w:r>
        <w:rPr>
          <w:rFonts w:ascii="Consolas" w:eastAsiaTheme="minorHAnsi" w:hAnsi="Consolas" w:cs="Consolas"/>
          <w:bCs w:val="0"/>
          <w:color w:val="000000"/>
          <w:sz w:val="19"/>
          <w:szCs w:val="19"/>
          <w:highlight w:val="white"/>
          <w:lang w:val="en-NZ"/>
        </w:rPr>
        <w:t xml:space="preserve"> top + 1;</w:t>
      </w:r>
    </w:p>
    <w:p w14:paraId="2F156A85"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81"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lastRenderedPageBreak/>
        <w:tab/>
        <w:t>}</w:t>
      </w:r>
    </w:p>
    <w:p w14:paraId="63A4383F"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82" w:author="Druhin Mukherjee" w:date="2015-09-02T21:39:00Z">
          <w:pPr>
            <w:autoSpaceDE w:val="0"/>
            <w:autoSpaceDN w:val="0"/>
            <w:adjustRightInd w:val="0"/>
            <w:spacing w:before="0" w:after="0"/>
          </w:pPr>
        </w:pPrChange>
      </w:pPr>
    </w:p>
    <w:p w14:paraId="2E0EB11D"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83"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bool</w:t>
      </w:r>
      <w:r>
        <w:rPr>
          <w:rFonts w:ascii="Consolas" w:eastAsiaTheme="minorHAnsi" w:hAnsi="Consolas" w:cs="Consolas"/>
          <w:bCs w:val="0"/>
          <w:color w:val="000000"/>
          <w:sz w:val="19"/>
          <w:szCs w:val="19"/>
          <w:highlight w:val="white"/>
          <w:lang w:val="en-NZ"/>
        </w:rPr>
        <w:t xml:space="preserve"> isEmpty()</w:t>
      </w:r>
    </w:p>
    <w:p w14:paraId="04AD726A"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84"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t>{</w:t>
      </w:r>
    </w:p>
    <w:p w14:paraId="0D0B0DEC"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85"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return</w:t>
      </w:r>
      <w:r>
        <w:rPr>
          <w:rFonts w:ascii="Consolas" w:eastAsiaTheme="minorHAnsi" w:hAnsi="Consolas" w:cs="Consolas"/>
          <w:bCs w:val="0"/>
          <w:color w:val="000000"/>
          <w:sz w:val="19"/>
          <w:szCs w:val="19"/>
          <w:highlight w:val="white"/>
          <w:lang w:val="en-NZ"/>
        </w:rPr>
        <w:t xml:space="preserve"> (top == -1) ? </w:t>
      </w:r>
      <w:r>
        <w:rPr>
          <w:rFonts w:ascii="Consolas" w:eastAsiaTheme="minorHAnsi" w:hAnsi="Consolas" w:cs="Consolas"/>
          <w:bCs w:val="0"/>
          <w:color w:val="0000FF"/>
          <w:sz w:val="19"/>
          <w:szCs w:val="19"/>
          <w:highlight w:val="white"/>
          <w:lang w:val="en-NZ"/>
        </w:rPr>
        <w:t>true</w:t>
      </w:r>
      <w:r>
        <w:rPr>
          <w:rFonts w:ascii="Consolas" w:eastAsiaTheme="minorHAnsi" w:hAnsi="Consolas" w:cs="Consolas"/>
          <w:bCs w:val="0"/>
          <w:color w:val="000000"/>
          <w:sz w:val="19"/>
          <w:szCs w:val="19"/>
          <w:highlight w:val="white"/>
          <w:lang w:val="en-NZ"/>
        </w:rPr>
        <w:t xml:space="preserve"> : </w:t>
      </w:r>
      <w:r>
        <w:rPr>
          <w:rFonts w:ascii="Consolas" w:eastAsiaTheme="minorHAnsi" w:hAnsi="Consolas" w:cs="Consolas"/>
          <w:bCs w:val="0"/>
          <w:color w:val="0000FF"/>
          <w:sz w:val="19"/>
          <w:szCs w:val="19"/>
          <w:highlight w:val="white"/>
          <w:lang w:val="en-NZ"/>
        </w:rPr>
        <w:t>false</w:t>
      </w:r>
      <w:r>
        <w:rPr>
          <w:rFonts w:ascii="Consolas" w:eastAsiaTheme="minorHAnsi" w:hAnsi="Consolas" w:cs="Consolas"/>
          <w:bCs w:val="0"/>
          <w:color w:val="000000"/>
          <w:sz w:val="19"/>
          <w:szCs w:val="19"/>
          <w:highlight w:val="white"/>
          <w:lang w:val="en-NZ"/>
        </w:rPr>
        <w:t>;</w:t>
      </w:r>
    </w:p>
    <w:p w14:paraId="7C21E029"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86"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t>}</w:t>
      </w:r>
    </w:p>
    <w:p w14:paraId="3AA18566"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87"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w:t>
      </w:r>
    </w:p>
    <w:p w14:paraId="6187614F"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88" w:author="Druhin Mukherjee" w:date="2015-09-02T21:39:00Z">
          <w:pPr>
            <w:autoSpaceDE w:val="0"/>
            <w:autoSpaceDN w:val="0"/>
            <w:adjustRightInd w:val="0"/>
            <w:spacing w:before="0" w:after="0"/>
          </w:pPr>
        </w:pPrChange>
      </w:pPr>
    </w:p>
    <w:p w14:paraId="21AD09F0"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89" w:author="Druhin Mukherjee" w:date="2015-09-02T21:39:00Z">
          <w:pPr>
            <w:autoSpaceDE w:val="0"/>
            <w:autoSpaceDN w:val="0"/>
            <w:adjustRightInd w:val="0"/>
            <w:spacing w:before="0" w:after="0"/>
          </w:pPr>
        </w:pPrChange>
      </w:pPr>
      <w:r>
        <w:rPr>
          <w:rFonts w:ascii="Consolas" w:eastAsiaTheme="minorHAnsi" w:hAnsi="Consolas" w:cs="Consolas"/>
          <w:bCs w:val="0"/>
          <w:color w:val="0000FF"/>
          <w:sz w:val="19"/>
          <w:szCs w:val="19"/>
          <w:highlight w:val="white"/>
          <w:lang w:val="en-NZ"/>
        </w:rPr>
        <w:t>int</w:t>
      </w:r>
      <w:r>
        <w:rPr>
          <w:rFonts w:ascii="Consolas" w:eastAsiaTheme="minorHAnsi" w:hAnsi="Consolas" w:cs="Consolas"/>
          <w:bCs w:val="0"/>
          <w:color w:val="000000"/>
          <w:sz w:val="19"/>
          <w:szCs w:val="19"/>
          <w:highlight w:val="white"/>
          <w:lang w:val="en-NZ"/>
        </w:rPr>
        <w:t xml:space="preserve"> main()</w:t>
      </w:r>
    </w:p>
    <w:p w14:paraId="066307CB"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90"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w:t>
      </w:r>
    </w:p>
    <w:p w14:paraId="202EB4CA"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91"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2B91AF"/>
          <w:sz w:val="19"/>
          <w:szCs w:val="19"/>
          <w:highlight w:val="white"/>
          <w:lang w:val="en-NZ"/>
        </w:rPr>
        <w:t>Stack</w:t>
      </w:r>
      <w:r>
        <w:rPr>
          <w:rFonts w:ascii="Consolas" w:eastAsiaTheme="minorHAnsi" w:hAnsi="Consolas" w:cs="Consolas"/>
          <w:bCs w:val="0"/>
          <w:color w:val="000000"/>
          <w:sz w:val="19"/>
          <w:szCs w:val="19"/>
          <w:highlight w:val="white"/>
          <w:lang w:val="en-NZ"/>
        </w:rPr>
        <w:t xml:space="preserve"> _stack;</w:t>
      </w:r>
    </w:p>
    <w:p w14:paraId="3ADA6C25"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92" w:author="Druhin Mukherjee" w:date="2015-09-02T21:39:00Z">
          <w:pPr>
            <w:autoSpaceDE w:val="0"/>
            <w:autoSpaceDN w:val="0"/>
            <w:adjustRightInd w:val="0"/>
            <w:spacing w:before="0" w:after="0"/>
          </w:pPr>
        </w:pPrChange>
      </w:pPr>
    </w:p>
    <w:p w14:paraId="68739B36"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93"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if</w:t>
      </w:r>
      <w:r>
        <w:rPr>
          <w:rFonts w:ascii="Consolas" w:eastAsiaTheme="minorHAnsi" w:hAnsi="Consolas" w:cs="Consolas"/>
          <w:bCs w:val="0"/>
          <w:color w:val="000000"/>
          <w:sz w:val="19"/>
          <w:szCs w:val="19"/>
          <w:highlight w:val="white"/>
          <w:lang w:val="en-NZ"/>
        </w:rPr>
        <w:t xml:space="preserve"> (_stack.isEmpty())</w:t>
      </w:r>
    </w:p>
    <w:p w14:paraId="3616434E"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94"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w:t>
      </w:r>
    </w:p>
    <w:p w14:paraId="0F20D544"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95"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 xml:space="preserve">cout &lt;&lt; </w:t>
      </w:r>
      <w:r>
        <w:rPr>
          <w:rFonts w:ascii="Consolas" w:eastAsiaTheme="minorHAnsi" w:hAnsi="Consolas" w:cs="Consolas"/>
          <w:bCs w:val="0"/>
          <w:color w:val="A31515"/>
          <w:sz w:val="19"/>
          <w:szCs w:val="19"/>
          <w:highlight w:val="white"/>
          <w:lang w:val="en-NZ"/>
        </w:rPr>
        <w:t>"Stack is empty"</w:t>
      </w:r>
      <w:r>
        <w:rPr>
          <w:rFonts w:ascii="Consolas" w:eastAsiaTheme="minorHAnsi" w:hAnsi="Consolas" w:cs="Consolas"/>
          <w:bCs w:val="0"/>
          <w:color w:val="000000"/>
          <w:sz w:val="19"/>
          <w:szCs w:val="19"/>
          <w:highlight w:val="white"/>
          <w:lang w:val="en-NZ"/>
        </w:rPr>
        <w:t xml:space="preserve"> &lt;&lt; endl;</w:t>
      </w:r>
    </w:p>
    <w:p w14:paraId="79A24194"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96"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w:t>
      </w:r>
    </w:p>
    <w:p w14:paraId="60BACD97"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97"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8000"/>
          <w:sz w:val="19"/>
          <w:szCs w:val="19"/>
          <w:highlight w:val="white"/>
          <w:lang w:val="en-NZ"/>
        </w:rPr>
        <w:t xml:space="preserve">// Push elements    </w:t>
      </w:r>
    </w:p>
    <w:p w14:paraId="796DF963"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98"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_stack.Push(</w:t>
      </w:r>
      <w:r>
        <w:rPr>
          <w:rFonts w:ascii="Consolas" w:eastAsiaTheme="minorHAnsi" w:hAnsi="Consolas" w:cs="Consolas"/>
          <w:bCs w:val="0"/>
          <w:color w:val="A31515"/>
          <w:sz w:val="19"/>
          <w:szCs w:val="19"/>
          <w:highlight w:val="white"/>
          <w:lang w:val="en-NZ"/>
        </w:rPr>
        <w:t>"UI_Element1"</w:t>
      </w:r>
      <w:r>
        <w:rPr>
          <w:rFonts w:ascii="Consolas" w:eastAsiaTheme="minorHAnsi" w:hAnsi="Consolas" w:cs="Consolas"/>
          <w:bCs w:val="0"/>
          <w:color w:val="000000"/>
          <w:sz w:val="19"/>
          <w:szCs w:val="19"/>
          <w:highlight w:val="white"/>
          <w:lang w:val="en-NZ"/>
        </w:rPr>
        <w:t>);</w:t>
      </w:r>
    </w:p>
    <w:p w14:paraId="0B053B83"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99"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_stack.Push(</w:t>
      </w:r>
      <w:r>
        <w:rPr>
          <w:rFonts w:ascii="Consolas" w:eastAsiaTheme="minorHAnsi" w:hAnsi="Consolas" w:cs="Consolas"/>
          <w:bCs w:val="0"/>
          <w:color w:val="A31515"/>
          <w:sz w:val="19"/>
          <w:szCs w:val="19"/>
          <w:highlight w:val="white"/>
          <w:lang w:val="en-NZ"/>
        </w:rPr>
        <w:t>"UI_Element2"</w:t>
      </w:r>
      <w:r>
        <w:rPr>
          <w:rFonts w:ascii="Consolas" w:eastAsiaTheme="minorHAnsi" w:hAnsi="Consolas" w:cs="Consolas"/>
          <w:bCs w:val="0"/>
          <w:color w:val="000000"/>
          <w:sz w:val="19"/>
          <w:szCs w:val="19"/>
          <w:highlight w:val="white"/>
          <w:lang w:val="en-NZ"/>
        </w:rPr>
        <w:t>);</w:t>
      </w:r>
    </w:p>
    <w:p w14:paraId="62C8BD78"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100"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8000"/>
          <w:sz w:val="19"/>
          <w:szCs w:val="19"/>
          <w:highlight w:val="white"/>
          <w:lang w:val="en-NZ"/>
        </w:rPr>
        <w:t>// Size of stack</w:t>
      </w:r>
    </w:p>
    <w:p w14:paraId="4A199D3A"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101"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 xml:space="preserve">cout &lt;&lt; </w:t>
      </w:r>
      <w:r>
        <w:rPr>
          <w:rFonts w:ascii="Consolas" w:eastAsiaTheme="minorHAnsi" w:hAnsi="Consolas" w:cs="Consolas"/>
          <w:bCs w:val="0"/>
          <w:color w:val="A31515"/>
          <w:sz w:val="19"/>
          <w:szCs w:val="19"/>
          <w:highlight w:val="white"/>
          <w:lang w:val="en-NZ"/>
        </w:rPr>
        <w:t>"Size of stack = "</w:t>
      </w:r>
      <w:r>
        <w:rPr>
          <w:rFonts w:ascii="Consolas" w:eastAsiaTheme="minorHAnsi" w:hAnsi="Consolas" w:cs="Consolas"/>
          <w:bCs w:val="0"/>
          <w:color w:val="000000"/>
          <w:sz w:val="19"/>
          <w:szCs w:val="19"/>
          <w:highlight w:val="white"/>
          <w:lang w:val="en-NZ"/>
        </w:rPr>
        <w:t xml:space="preserve"> &lt;&lt; _stack.Size() &lt;&lt; endl;</w:t>
      </w:r>
    </w:p>
    <w:p w14:paraId="53B1A4D8"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102"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8000"/>
          <w:sz w:val="19"/>
          <w:szCs w:val="19"/>
          <w:highlight w:val="white"/>
          <w:lang w:val="en-NZ"/>
        </w:rPr>
        <w:t xml:space="preserve">// Top element    </w:t>
      </w:r>
    </w:p>
    <w:p w14:paraId="610DC616"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103"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cout &lt;&lt; _stack.Top() &lt;&lt; endl;</w:t>
      </w:r>
    </w:p>
    <w:p w14:paraId="68752F1A"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104"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8000"/>
          <w:sz w:val="19"/>
          <w:szCs w:val="19"/>
          <w:highlight w:val="white"/>
          <w:lang w:val="en-NZ"/>
        </w:rPr>
        <w:t xml:space="preserve">// Pop element    </w:t>
      </w:r>
    </w:p>
    <w:p w14:paraId="729CF4F9"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105"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cout &lt;&lt; _stack.Pop() &lt;&lt; endl;</w:t>
      </w:r>
    </w:p>
    <w:p w14:paraId="0A6EF051"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106"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8000"/>
          <w:sz w:val="19"/>
          <w:szCs w:val="19"/>
          <w:highlight w:val="white"/>
          <w:lang w:val="en-NZ"/>
        </w:rPr>
        <w:t xml:space="preserve">// Top element    </w:t>
      </w:r>
    </w:p>
    <w:p w14:paraId="5D0610A4"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107"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cout &lt;&lt; _stack.Top() &lt;&lt; endl;</w:t>
      </w:r>
    </w:p>
    <w:p w14:paraId="4CB94CC7"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108" w:author="Druhin Mukherjee" w:date="2015-09-02T21:39:00Z">
          <w:pPr>
            <w:autoSpaceDE w:val="0"/>
            <w:autoSpaceDN w:val="0"/>
            <w:adjustRightInd w:val="0"/>
            <w:spacing w:before="0" w:after="0"/>
          </w:pPr>
        </w:pPrChange>
      </w:pPr>
    </w:p>
    <w:p w14:paraId="7BC34907"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109" w:author="Druhin Mukherjee" w:date="2015-09-02T21:39:00Z">
          <w:pPr>
            <w:autoSpaceDE w:val="0"/>
            <w:autoSpaceDN w:val="0"/>
            <w:adjustRightInd w:val="0"/>
            <w:spacing w:before="0" w:after="0"/>
          </w:pPr>
        </w:pPrChange>
      </w:pPr>
    </w:p>
    <w:p w14:paraId="0DD5907A"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110"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_getch();</w:t>
      </w:r>
    </w:p>
    <w:p w14:paraId="55144068"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111"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return</w:t>
      </w:r>
      <w:r>
        <w:rPr>
          <w:rFonts w:ascii="Consolas" w:eastAsiaTheme="minorHAnsi" w:hAnsi="Consolas" w:cs="Consolas"/>
          <w:bCs w:val="0"/>
          <w:color w:val="000000"/>
          <w:sz w:val="19"/>
          <w:szCs w:val="19"/>
          <w:highlight w:val="white"/>
          <w:lang w:val="en-NZ"/>
        </w:rPr>
        <w:t xml:space="preserve"> 0;</w:t>
      </w:r>
    </w:p>
    <w:p w14:paraId="04F7B671" w14:textId="77777777" w:rsidR="00766CB9" w:rsidRDefault="00766CB9">
      <w:pPr>
        <w:autoSpaceDE w:val="0"/>
        <w:autoSpaceDN w:val="0"/>
        <w:adjustRightInd w:val="0"/>
        <w:spacing w:before="0" w:after="0"/>
        <w:ind w:left="720"/>
        <w:rPr>
          <w:rFonts w:ascii="Consolas" w:eastAsiaTheme="minorHAnsi" w:hAnsi="Consolas" w:cs="Consolas"/>
          <w:bCs w:val="0"/>
          <w:color w:val="000000"/>
          <w:sz w:val="19"/>
          <w:szCs w:val="19"/>
          <w:highlight w:val="white"/>
          <w:lang w:val="en-NZ"/>
        </w:rPr>
        <w:pPrChange w:id="112" w:author="Druhin Mukherjee" w:date="2015-09-02T21:39:00Z">
          <w:pPr>
            <w:autoSpaceDE w:val="0"/>
            <w:autoSpaceDN w:val="0"/>
            <w:adjustRightInd w:val="0"/>
            <w:spacing w:before="0" w:after="0"/>
          </w:pPr>
        </w:pPrChange>
      </w:pPr>
      <w:r>
        <w:rPr>
          <w:rFonts w:ascii="Consolas" w:eastAsiaTheme="minorHAnsi" w:hAnsi="Consolas" w:cs="Consolas"/>
          <w:bCs w:val="0"/>
          <w:color w:val="000000"/>
          <w:sz w:val="19"/>
          <w:szCs w:val="19"/>
          <w:highlight w:val="white"/>
          <w:lang w:val="en-NZ"/>
        </w:rPr>
        <w:tab/>
        <w:t>}</w:t>
      </w:r>
    </w:p>
    <w:p w14:paraId="116FAC69" w14:textId="5EBD8E71" w:rsidR="001225D8" w:rsidRDefault="001225D8" w:rsidP="00291B74">
      <w:pPr>
        <w:pStyle w:val="Heading2"/>
        <w:numPr>
          <w:ilvl w:val="1"/>
          <w:numId w:val="1"/>
        </w:numPr>
        <w:tabs>
          <w:tab w:val="left" w:pos="0"/>
        </w:tabs>
      </w:pPr>
      <w:r>
        <w:t>How it works...</w:t>
      </w:r>
    </w:p>
    <w:p w14:paraId="06F2A6DC" w14:textId="55576B42" w:rsidR="007E20C9" w:rsidRDefault="00CC2CB7" w:rsidP="00E735ED">
      <w:pPr>
        <w:pStyle w:val="NormalPACKT"/>
      </w:pPr>
      <w:r>
        <w:t xml:space="preserve">In this example, we have used the </w:t>
      </w:r>
      <w:r w:rsidRPr="00534D66">
        <w:rPr>
          <w:rStyle w:val="SubtleReference"/>
        </w:rPr>
        <w:t>STACK</w:t>
      </w:r>
      <w:r>
        <w:t xml:space="preserve"> data structure</w:t>
      </w:r>
      <w:r w:rsidR="00AE2D5A">
        <w:t xml:space="preserve"> to push the various UI elements into the stack. The </w:t>
      </w:r>
      <w:r w:rsidR="00AE2D5A" w:rsidRPr="00534D66">
        <w:rPr>
          <w:rStyle w:val="SubtleReference"/>
        </w:rPr>
        <w:t>STACK</w:t>
      </w:r>
      <w:r w:rsidR="00AE2D5A">
        <w:t xml:space="preserve"> itself is created with the help of a</w:t>
      </w:r>
      <w:r w:rsidR="00D65D39">
        <w:t>n array.</w:t>
      </w:r>
      <w:r w:rsidR="00AE2D5A">
        <w:t xml:space="preserve"> . While pushing an element, we need to check whether the stack is empty or it has already some elements present in the stack. While popping elements, we need to delete the element which is at the top of the stack and change the pointer address accordingly. While printing the </w:t>
      </w:r>
      <w:r w:rsidR="004F639A">
        <w:t xml:space="preserve">UI </w:t>
      </w:r>
      <w:r w:rsidR="00AE2D5A">
        <w:t>elements of the</w:t>
      </w:r>
      <w:r w:rsidR="00534D66">
        <w:t xml:space="preserve"> stack, we traverse the entire stack and display them from the top. Let us consider a game with the following levels: Main Menu, Chapter Select, Level Select, and Play Game. Now when we want to quit the game, we want the user to select the levels in the reverse order. So the first level should be Play Game (Pause State) followed by Level Select, Chapter Select and finally Main Menu. This can be easily achieved by stack as explained in the example above.</w:t>
      </w:r>
    </w:p>
    <w:p w14:paraId="13763AAF" w14:textId="4718BB5A" w:rsidR="007E20C9" w:rsidRPr="00CA44B4" w:rsidDel="004B77F4" w:rsidRDefault="007E20C9">
      <w:pPr>
        <w:pStyle w:val="NormalPACKT"/>
        <w:rPr>
          <w:del w:id="113" w:author="Rashmi Suvarna" w:date="2015-08-18T10:27:00Z"/>
          <w:lang w:val="en-NZ"/>
        </w:rPr>
      </w:pPr>
    </w:p>
    <w:p w14:paraId="5CDE3866" w14:textId="56AF50CE" w:rsidR="001225D8" w:rsidRDefault="00FA777A" w:rsidP="00291B74">
      <w:pPr>
        <w:pStyle w:val="Heading1"/>
        <w:numPr>
          <w:ilvl w:val="0"/>
          <w:numId w:val="9"/>
        </w:numPr>
        <w:tabs>
          <w:tab w:val="left" w:pos="0"/>
        </w:tabs>
      </w:pPr>
      <w:r>
        <w:t>Us</w:t>
      </w:r>
      <w:r w:rsidR="00E735ED">
        <w:t>ing</w:t>
      </w:r>
      <w:r>
        <w:t xml:space="preserve"> </w:t>
      </w:r>
      <w:r w:rsidR="00D23AD7">
        <w:t>queue to store data</w:t>
      </w:r>
    </w:p>
    <w:p w14:paraId="36ECF9D5" w14:textId="5802B278" w:rsidR="001225D8" w:rsidRDefault="004C3122" w:rsidP="00E735ED">
      <w:pPr>
        <w:pStyle w:val="NormalPACKT"/>
      </w:pPr>
      <w:r>
        <w:t xml:space="preserve">Queue is example of a </w:t>
      </w:r>
      <w:r w:rsidR="00963B7C">
        <w:t>dynamic</w:t>
      </w:r>
      <w:r>
        <w:t xml:space="preserve"> data structure</w:t>
      </w:r>
      <w:r w:rsidR="00710E0E">
        <w:t xml:space="preserve">. </w:t>
      </w:r>
      <w:r w:rsidR="00963B7C">
        <w:t>This means the size of the queue can be changed at runtime. This is a huge advantage when it comes to programming in games.</w:t>
      </w:r>
      <w:r w:rsidR="00D730DA">
        <w:t xml:space="preserve"> Queues are enqeued/inserted from the rear of the data structure and dequeued/deleted/pushed out from the front of the data structure. This makes it a FIFO (First in First Out) data structure. Imagine in a game, we have an inventory but we want to let the player currently use the first item he has picked up unless he manually changes to a different item. This can be easily achieved by a queue.</w:t>
      </w:r>
      <w:r w:rsidR="007A367E">
        <w:t xml:space="preserve"> If we want to design such that the current item switches to the most powerful item in the inventory, we can use a priority queue for that purpose.</w:t>
      </w:r>
    </w:p>
    <w:p w14:paraId="58EA57F0" w14:textId="6F5F72A5" w:rsidR="00D730DA" w:rsidDel="004B77F4" w:rsidRDefault="00D730DA" w:rsidP="001225D8">
      <w:pPr>
        <w:rPr>
          <w:del w:id="114" w:author="Rashmi Suvarna" w:date="2015-08-18T10:27:00Z"/>
        </w:rPr>
      </w:pPr>
    </w:p>
    <w:p w14:paraId="3C392B62" w14:textId="77777777" w:rsidR="001225D8" w:rsidRDefault="001225D8" w:rsidP="00291B74">
      <w:pPr>
        <w:pStyle w:val="Heading2"/>
        <w:numPr>
          <w:ilvl w:val="1"/>
          <w:numId w:val="1"/>
        </w:numPr>
        <w:tabs>
          <w:tab w:val="left" w:pos="0"/>
        </w:tabs>
      </w:pPr>
      <w:r>
        <w:t>Getting ready</w:t>
      </w:r>
    </w:p>
    <w:p w14:paraId="1C10B47E" w14:textId="2486738A" w:rsidR="001225D8" w:rsidRDefault="001225D8" w:rsidP="0054457E">
      <w:pPr>
        <w:pStyle w:val="NormalPACKT"/>
      </w:pPr>
      <w:r>
        <w:t xml:space="preserve">For this recipe, </w:t>
      </w:r>
      <w:r w:rsidR="0054457E">
        <w:t>you will need a Windows machine with a working copy of Visual Studio.</w:t>
      </w:r>
    </w:p>
    <w:p w14:paraId="47E9169F" w14:textId="77777777" w:rsidR="001225D8" w:rsidRDefault="001225D8" w:rsidP="00291B74">
      <w:pPr>
        <w:pStyle w:val="Heading2"/>
        <w:numPr>
          <w:ilvl w:val="1"/>
          <w:numId w:val="1"/>
        </w:numPr>
        <w:tabs>
          <w:tab w:val="left" w:pos="0"/>
        </w:tabs>
      </w:pPr>
      <w:r>
        <w:t>How to do it...</w:t>
      </w:r>
    </w:p>
    <w:p w14:paraId="35989C03" w14:textId="49715016" w:rsidR="001E3D20" w:rsidRPr="00835736" w:rsidRDefault="001E3D20">
      <w:pPr>
        <w:pStyle w:val="NormalPACKT"/>
        <w:pPrChange w:id="115" w:author="Druhin Mukherjee" w:date="2015-08-19T00:08:00Z">
          <w:pPr>
            <w:pStyle w:val="Heading2"/>
            <w:numPr>
              <w:ilvl w:val="1"/>
              <w:numId w:val="1"/>
            </w:numPr>
            <w:tabs>
              <w:tab w:val="left" w:pos="0"/>
            </w:tabs>
          </w:pPr>
        </w:pPrChange>
      </w:pPr>
      <w:r>
        <w:rPr>
          <w:lang w:val="en-GB"/>
        </w:rPr>
        <w:t xml:space="preserve">In this recipe we will implement the queue data structure using linked list. It is very easy to implement a queue </w:t>
      </w:r>
      <w:r w:rsidR="007A59F5">
        <w:rPr>
          <w:lang w:val="en-GB"/>
        </w:rPr>
        <w:t xml:space="preserve">and it is a very robust data structure to use. </w:t>
      </w:r>
    </w:p>
    <w:p w14:paraId="278FF2E1" w14:textId="77777777" w:rsidR="007C6E0B" w:rsidRDefault="007C6E0B" w:rsidP="00291B74">
      <w:pPr>
        <w:pStyle w:val="NumberedBulletPACKT"/>
        <w:numPr>
          <w:ilvl w:val="0"/>
          <w:numId w:val="18"/>
        </w:numPr>
        <w:tabs>
          <w:tab w:val="clear" w:pos="360"/>
        </w:tabs>
      </w:pPr>
      <w:r>
        <w:t>Open Visual Studio</w:t>
      </w:r>
      <w:del w:id="116" w:author="Rashmi Suvarna" w:date="2015-08-18T10:28:00Z">
        <w:r w:rsidDel="004B77F4">
          <w:delText>.</w:delText>
        </w:r>
      </w:del>
    </w:p>
    <w:p w14:paraId="58657608" w14:textId="77777777" w:rsidR="007C6E0B" w:rsidRDefault="007C6E0B" w:rsidP="00291B74">
      <w:pPr>
        <w:pStyle w:val="NumberedBulletPACKT"/>
        <w:numPr>
          <w:ilvl w:val="0"/>
          <w:numId w:val="18"/>
        </w:numPr>
        <w:tabs>
          <w:tab w:val="clear" w:pos="360"/>
        </w:tabs>
      </w:pPr>
      <w:r>
        <w:t xml:space="preserve">Create a new C++ project </w:t>
      </w:r>
    </w:p>
    <w:p w14:paraId="5177378F" w14:textId="50B5F2C2" w:rsidR="00C10388" w:rsidRDefault="00C10388" w:rsidP="00291B74">
      <w:pPr>
        <w:pStyle w:val="NumberedBulletPACKT"/>
        <w:numPr>
          <w:ilvl w:val="0"/>
          <w:numId w:val="18"/>
        </w:numPr>
        <w:tabs>
          <w:tab w:val="clear" w:pos="360"/>
        </w:tabs>
      </w:pPr>
      <w:r>
        <w:t>Select a win32 console application</w:t>
      </w:r>
    </w:p>
    <w:p w14:paraId="476DF802" w14:textId="1357C80A" w:rsidR="007C6E0B" w:rsidRDefault="007C6E0B" w:rsidP="00291B74">
      <w:pPr>
        <w:pStyle w:val="NumberedBulletPACKT"/>
        <w:numPr>
          <w:ilvl w:val="0"/>
          <w:numId w:val="18"/>
        </w:numPr>
        <w:tabs>
          <w:tab w:val="clear" w:pos="360"/>
        </w:tabs>
      </w:pPr>
      <w:r>
        <w:t>Ad</w:t>
      </w:r>
      <w:r w:rsidR="00B52A08">
        <w:t xml:space="preserve">d a source file called </w:t>
      </w:r>
      <w:r w:rsidR="00DE539C">
        <w:t>Source.cpp</w:t>
      </w:r>
    </w:p>
    <w:p w14:paraId="60D03C2B" w14:textId="77777777" w:rsidR="007C6E0B" w:rsidRDefault="007C6E0B" w:rsidP="00291B74">
      <w:pPr>
        <w:pStyle w:val="NumberedBulletPACKT"/>
        <w:numPr>
          <w:ilvl w:val="0"/>
          <w:numId w:val="18"/>
        </w:numPr>
        <w:tabs>
          <w:tab w:val="clear" w:pos="360"/>
        </w:tabs>
      </w:pPr>
      <w:r>
        <w:t>Add the following lines of code</w:t>
      </w:r>
      <w:del w:id="117" w:author="Rashmi Suvarna" w:date="2015-08-18T10:28:00Z">
        <w:r w:rsidDel="004B77F4">
          <w:delText>.</w:delText>
        </w:r>
      </w:del>
    </w:p>
    <w:p w14:paraId="5E56A543" w14:textId="75709345" w:rsidR="001225D8" w:rsidRDefault="001225D8" w:rsidP="001225D8">
      <w:pPr>
        <w:pStyle w:val="NumberedBulletPACKT"/>
        <w:numPr>
          <w:ilvl w:val="0"/>
          <w:numId w:val="0"/>
        </w:numPr>
        <w:tabs>
          <w:tab w:val="left" w:pos="683"/>
        </w:tabs>
        <w:ind w:left="323"/>
      </w:pPr>
    </w:p>
    <w:p w14:paraId="3560E632" w14:textId="4464D00E" w:rsidR="00B52A08" w:rsidRPr="00B52A08" w:rsidRDefault="00DE539C" w:rsidP="00B52A08">
      <w:pPr>
        <w:pStyle w:val="NumberedBulletPACKT"/>
        <w:numPr>
          <w:ilvl w:val="0"/>
          <w:numId w:val="0"/>
        </w:numPr>
        <w:tabs>
          <w:tab w:val="left" w:pos="683"/>
        </w:tabs>
        <w:rPr>
          <w:b/>
        </w:rPr>
      </w:pPr>
      <w:r>
        <w:rPr>
          <w:b/>
        </w:rPr>
        <w:t>Source</w:t>
      </w:r>
      <w:r w:rsidR="00B52A08" w:rsidRPr="00B52A08">
        <w:rPr>
          <w:b/>
        </w:rPr>
        <w:t>.cpp</w:t>
      </w:r>
    </w:p>
    <w:p w14:paraId="3B9662D6" w14:textId="77777777" w:rsidR="00B52A08" w:rsidRDefault="00B52A08" w:rsidP="001225D8">
      <w:pPr>
        <w:pStyle w:val="NumberedBulletPACKT"/>
        <w:numPr>
          <w:ilvl w:val="0"/>
          <w:numId w:val="0"/>
        </w:numPr>
        <w:tabs>
          <w:tab w:val="left" w:pos="683"/>
        </w:tabs>
        <w:ind w:left="323"/>
      </w:pPr>
    </w:p>
    <w:p w14:paraId="456C031E" w14:textId="77777777" w:rsidR="00840EAF" w:rsidRDefault="00840EAF" w:rsidP="00840EAF">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FF"/>
          <w:sz w:val="19"/>
          <w:szCs w:val="19"/>
          <w:highlight w:val="white"/>
          <w:lang w:val="en-NZ"/>
        </w:rPr>
        <w:t>#include</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A31515"/>
          <w:sz w:val="19"/>
          <w:szCs w:val="19"/>
          <w:highlight w:val="white"/>
          <w:lang w:val="en-NZ"/>
        </w:rPr>
        <w:t>&lt;iostream&gt;</w:t>
      </w:r>
    </w:p>
    <w:p w14:paraId="5BC0616D" w14:textId="77777777" w:rsidR="00840EAF" w:rsidRDefault="00840EAF" w:rsidP="00840EAF">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FF"/>
          <w:sz w:val="19"/>
          <w:szCs w:val="19"/>
          <w:highlight w:val="white"/>
          <w:lang w:val="en-NZ"/>
        </w:rPr>
        <w:t>#include</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A31515"/>
          <w:sz w:val="19"/>
          <w:szCs w:val="19"/>
          <w:highlight w:val="white"/>
          <w:lang w:val="en-NZ"/>
        </w:rPr>
        <w:t>&lt;queue&gt;</w:t>
      </w:r>
    </w:p>
    <w:p w14:paraId="7E667008" w14:textId="77777777" w:rsidR="00840EAF" w:rsidRDefault="00840EAF" w:rsidP="00840EAF">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FF"/>
          <w:sz w:val="19"/>
          <w:szCs w:val="19"/>
          <w:highlight w:val="white"/>
          <w:lang w:val="en-NZ"/>
        </w:rPr>
        <w:t>#include</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A31515"/>
          <w:sz w:val="19"/>
          <w:szCs w:val="19"/>
          <w:highlight w:val="white"/>
          <w:lang w:val="en-NZ"/>
        </w:rPr>
        <w:t>&lt;string&gt;</w:t>
      </w:r>
    </w:p>
    <w:p w14:paraId="3AE4D027" w14:textId="77777777" w:rsidR="00840EAF" w:rsidRDefault="00840EAF" w:rsidP="00840EAF">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FF"/>
          <w:sz w:val="19"/>
          <w:szCs w:val="19"/>
          <w:highlight w:val="white"/>
          <w:lang w:val="en-NZ"/>
        </w:rPr>
        <w:t>#include</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A31515"/>
          <w:sz w:val="19"/>
          <w:szCs w:val="19"/>
          <w:highlight w:val="white"/>
          <w:lang w:val="en-NZ"/>
        </w:rPr>
        <w:t>&lt;conio.h&gt;</w:t>
      </w:r>
    </w:p>
    <w:p w14:paraId="77123BB6" w14:textId="77777777" w:rsidR="00840EAF" w:rsidRDefault="00840EAF" w:rsidP="00840EAF">
      <w:p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1189A344" w14:textId="77777777" w:rsidR="00840EAF" w:rsidRDefault="00840EAF" w:rsidP="00840EAF">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FF"/>
          <w:sz w:val="19"/>
          <w:szCs w:val="19"/>
          <w:highlight w:val="white"/>
          <w:lang w:val="en-NZ"/>
        </w:rPr>
        <w:t>using</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0000FF"/>
          <w:sz w:val="19"/>
          <w:szCs w:val="19"/>
          <w:highlight w:val="white"/>
          <w:lang w:val="en-NZ"/>
        </w:rPr>
        <w:t>namespace</w:t>
      </w:r>
      <w:r>
        <w:rPr>
          <w:rFonts w:ascii="Consolas" w:eastAsiaTheme="minorHAnsi" w:hAnsi="Consolas" w:cs="Consolas"/>
          <w:bCs w:val="0"/>
          <w:color w:val="000000"/>
          <w:sz w:val="19"/>
          <w:szCs w:val="19"/>
          <w:highlight w:val="white"/>
          <w:lang w:val="en-NZ"/>
        </w:rPr>
        <w:t xml:space="preserve"> std;</w:t>
      </w:r>
    </w:p>
    <w:p w14:paraId="68491BC7" w14:textId="77777777" w:rsidR="00840EAF" w:rsidRDefault="00840EAF" w:rsidP="00840EAF">
      <w:p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57BB8459" w14:textId="77777777" w:rsidR="00840EAF" w:rsidRDefault="00840EAF" w:rsidP="00840EAF">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FF"/>
          <w:sz w:val="19"/>
          <w:szCs w:val="19"/>
          <w:highlight w:val="white"/>
          <w:lang w:val="en-NZ"/>
        </w:rPr>
        <w:t>int</w:t>
      </w:r>
      <w:r>
        <w:rPr>
          <w:rFonts w:ascii="Consolas" w:eastAsiaTheme="minorHAnsi" w:hAnsi="Consolas" w:cs="Consolas"/>
          <w:bCs w:val="0"/>
          <w:color w:val="000000"/>
          <w:sz w:val="19"/>
          <w:szCs w:val="19"/>
          <w:highlight w:val="white"/>
          <w:lang w:val="en-NZ"/>
        </w:rPr>
        <w:t xml:space="preserve"> main()</w:t>
      </w:r>
    </w:p>
    <w:p w14:paraId="4FD1291E" w14:textId="77777777" w:rsidR="00840EAF" w:rsidRDefault="00840EAF" w:rsidP="00840EAF">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w:t>
      </w:r>
    </w:p>
    <w:p w14:paraId="2623351F" w14:textId="77777777" w:rsidR="00840EAF" w:rsidRDefault="00840EAF" w:rsidP="00840EAF">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2B91AF"/>
          <w:sz w:val="19"/>
          <w:szCs w:val="19"/>
          <w:highlight w:val="white"/>
          <w:lang w:val="en-NZ"/>
        </w:rPr>
        <w:t>queue</w:t>
      </w:r>
      <w:r>
        <w:rPr>
          <w:rFonts w:ascii="Consolas" w:eastAsiaTheme="minorHAnsi" w:hAnsi="Consolas" w:cs="Consolas"/>
          <w:bCs w:val="0"/>
          <w:color w:val="000000"/>
          <w:sz w:val="19"/>
          <w:szCs w:val="19"/>
          <w:highlight w:val="white"/>
          <w:lang w:val="en-NZ"/>
        </w:rPr>
        <w:t xml:space="preserve"> &lt;</w:t>
      </w:r>
      <w:r>
        <w:rPr>
          <w:rFonts w:ascii="Consolas" w:eastAsiaTheme="minorHAnsi" w:hAnsi="Consolas" w:cs="Consolas"/>
          <w:bCs w:val="0"/>
          <w:color w:val="2B91AF"/>
          <w:sz w:val="19"/>
          <w:szCs w:val="19"/>
          <w:highlight w:val="white"/>
          <w:lang w:val="en-NZ"/>
        </w:rPr>
        <w:t>string</w:t>
      </w:r>
      <w:r>
        <w:rPr>
          <w:rFonts w:ascii="Consolas" w:eastAsiaTheme="minorHAnsi" w:hAnsi="Consolas" w:cs="Consolas"/>
          <w:bCs w:val="0"/>
          <w:color w:val="000000"/>
          <w:sz w:val="19"/>
          <w:szCs w:val="19"/>
          <w:highlight w:val="white"/>
          <w:lang w:val="en-NZ"/>
        </w:rPr>
        <w:t xml:space="preserve">&gt; gunInventory; </w:t>
      </w:r>
    </w:p>
    <w:p w14:paraId="2FB9BC35" w14:textId="77777777" w:rsidR="00840EAF" w:rsidRDefault="00840EAF" w:rsidP="00840EAF">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lastRenderedPageBreak/>
        <w:tab/>
        <w:t>gunInventory.push(</w:t>
      </w:r>
      <w:r>
        <w:rPr>
          <w:rFonts w:ascii="Consolas" w:eastAsiaTheme="minorHAnsi" w:hAnsi="Consolas" w:cs="Consolas"/>
          <w:bCs w:val="0"/>
          <w:color w:val="A31515"/>
          <w:sz w:val="19"/>
          <w:szCs w:val="19"/>
          <w:highlight w:val="white"/>
          <w:lang w:val="en-NZ"/>
        </w:rPr>
        <w:t>"AK-47"</w:t>
      </w:r>
      <w:r>
        <w:rPr>
          <w:rFonts w:ascii="Consolas" w:eastAsiaTheme="minorHAnsi" w:hAnsi="Consolas" w:cs="Consolas"/>
          <w:bCs w:val="0"/>
          <w:color w:val="000000"/>
          <w:sz w:val="19"/>
          <w:szCs w:val="19"/>
          <w:highlight w:val="white"/>
          <w:lang w:val="en-NZ"/>
        </w:rPr>
        <w:t xml:space="preserve">); </w:t>
      </w:r>
    </w:p>
    <w:p w14:paraId="0375FDD9" w14:textId="77777777" w:rsidR="00840EAF" w:rsidRDefault="00840EAF" w:rsidP="00840EAF">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t>gunInventory.push(</w:t>
      </w:r>
      <w:r>
        <w:rPr>
          <w:rFonts w:ascii="Consolas" w:eastAsiaTheme="minorHAnsi" w:hAnsi="Consolas" w:cs="Consolas"/>
          <w:bCs w:val="0"/>
          <w:color w:val="A31515"/>
          <w:sz w:val="19"/>
          <w:szCs w:val="19"/>
          <w:highlight w:val="white"/>
          <w:lang w:val="en-NZ"/>
        </w:rPr>
        <w:t>"BullPup"</w:t>
      </w:r>
      <w:r>
        <w:rPr>
          <w:rFonts w:ascii="Consolas" w:eastAsiaTheme="minorHAnsi" w:hAnsi="Consolas" w:cs="Consolas"/>
          <w:bCs w:val="0"/>
          <w:color w:val="000000"/>
          <w:sz w:val="19"/>
          <w:szCs w:val="19"/>
          <w:highlight w:val="white"/>
          <w:lang w:val="en-NZ"/>
        </w:rPr>
        <w:t xml:space="preserve">); </w:t>
      </w:r>
    </w:p>
    <w:p w14:paraId="609810F9" w14:textId="77777777" w:rsidR="00840EAF" w:rsidRDefault="00840EAF" w:rsidP="00840EAF">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t>gunInventory.push(</w:t>
      </w:r>
      <w:r>
        <w:rPr>
          <w:rFonts w:ascii="Consolas" w:eastAsiaTheme="minorHAnsi" w:hAnsi="Consolas" w:cs="Consolas"/>
          <w:bCs w:val="0"/>
          <w:color w:val="A31515"/>
          <w:sz w:val="19"/>
          <w:szCs w:val="19"/>
          <w:highlight w:val="white"/>
          <w:lang w:val="en-NZ"/>
        </w:rPr>
        <w:t>"Carbine"</w:t>
      </w:r>
      <w:r>
        <w:rPr>
          <w:rFonts w:ascii="Consolas" w:eastAsiaTheme="minorHAnsi" w:hAnsi="Consolas" w:cs="Consolas"/>
          <w:bCs w:val="0"/>
          <w:color w:val="000000"/>
          <w:sz w:val="19"/>
          <w:szCs w:val="19"/>
          <w:highlight w:val="white"/>
          <w:lang w:val="en-NZ"/>
        </w:rPr>
        <w:t xml:space="preserve">); </w:t>
      </w:r>
    </w:p>
    <w:p w14:paraId="44D00190" w14:textId="77777777" w:rsidR="00840EAF" w:rsidRDefault="00840EAF" w:rsidP="00840EAF">
      <w:p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7AD8DABC" w14:textId="77777777" w:rsidR="00840EAF" w:rsidRDefault="00840EAF" w:rsidP="00840EAF">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t xml:space="preserve">cout &lt;&lt; </w:t>
      </w:r>
      <w:r>
        <w:rPr>
          <w:rFonts w:ascii="Consolas" w:eastAsiaTheme="minorHAnsi" w:hAnsi="Consolas" w:cs="Consolas"/>
          <w:bCs w:val="0"/>
          <w:color w:val="A31515"/>
          <w:sz w:val="19"/>
          <w:szCs w:val="19"/>
          <w:highlight w:val="white"/>
          <w:lang w:val="en-NZ"/>
        </w:rPr>
        <w:t>"This is your weapons inventory"</w:t>
      </w:r>
      <w:r>
        <w:rPr>
          <w:rFonts w:ascii="Consolas" w:eastAsiaTheme="minorHAnsi" w:hAnsi="Consolas" w:cs="Consolas"/>
          <w:bCs w:val="0"/>
          <w:color w:val="000000"/>
          <w:sz w:val="19"/>
          <w:szCs w:val="19"/>
          <w:highlight w:val="white"/>
          <w:lang w:val="en-NZ"/>
        </w:rPr>
        <w:t xml:space="preserve"> &lt;&lt; endl &lt;&lt; endl;</w:t>
      </w:r>
    </w:p>
    <w:p w14:paraId="6C4C4DF0" w14:textId="77777777" w:rsidR="00840EAF" w:rsidRDefault="00840EAF" w:rsidP="00840EAF">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t xml:space="preserve">cout &lt;&lt; </w:t>
      </w:r>
      <w:r>
        <w:rPr>
          <w:rFonts w:ascii="Consolas" w:eastAsiaTheme="minorHAnsi" w:hAnsi="Consolas" w:cs="Consolas"/>
          <w:bCs w:val="0"/>
          <w:color w:val="A31515"/>
          <w:sz w:val="19"/>
          <w:szCs w:val="19"/>
          <w:highlight w:val="white"/>
          <w:lang w:val="en-NZ"/>
        </w:rPr>
        <w:t>"The first gun that you are using is "</w:t>
      </w:r>
    </w:p>
    <w:p w14:paraId="4656E2E7" w14:textId="77777777" w:rsidR="00840EAF" w:rsidRDefault="00840EAF" w:rsidP="00840EAF">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&lt;&lt; gunInventory.front() &lt;&lt; endl &lt;&lt; endl;</w:t>
      </w:r>
    </w:p>
    <w:p w14:paraId="0E4B955B" w14:textId="77777777" w:rsidR="00840EAF" w:rsidRDefault="00840EAF" w:rsidP="00840EAF">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t>gunInventory.pop();</w:t>
      </w:r>
    </w:p>
    <w:p w14:paraId="04AD8AF2" w14:textId="77777777" w:rsidR="00840EAF" w:rsidRDefault="00840EAF" w:rsidP="00840EAF">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t xml:space="preserve">cout &lt;&lt; </w:t>
      </w:r>
      <w:r>
        <w:rPr>
          <w:rFonts w:ascii="Consolas" w:eastAsiaTheme="minorHAnsi" w:hAnsi="Consolas" w:cs="Consolas"/>
          <w:bCs w:val="0"/>
          <w:color w:val="A31515"/>
          <w:sz w:val="19"/>
          <w:szCs w:val="19"/>
          <w:highlight w:val="white"/>
          <w:lang w:val="en-NZ"/>
        </w:rPr>
        <w:t>"There are currently "</w:t>
      </w:r>
      <w:r>
        <w:rPr>
          <w:rFonts w:ascii="Consolas" w:eastAsiaTheme="minorHAnsi" w:hAnsi="Consolas" w:cs="Consolas"/>
          <w:bCs w:val="0"/>
          <w:color w:val="000000"/>
          <w:sz w:val="19"/>
          <w:szCs w:val="19"/>
          <w:highlight w:val="white"/>
          <w:lang w:val="en-NZ"/>
        </w:rPr>
        <w:t xml:space="preserve"> &lt;&lt; gunInventory.size()</w:t>
      </w:r>
    </w:p>
    <w:p w14:paraId="10B812F3" w14:textId="77777777" w:rsidR="00840EAF" w:rsidRDefault="00840EAF" w:rsidP="00840EAF">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 xml:space="preserve">&lt;&lt; </w:t>
      </w:r>
      <w:r>
        <w:rPr>
          <w:rFonts w:ascii="Consolas" w:eastAsiaTheme="minorHAnsi" w:hAnsi="Consolas" w:cs="Consolas"/>
          <w:bCs w:val="0"/>
          <w:color w:val="A31515"/>
          <w:sz w:val="19"/>
          <w:szCs w:val="19"/>
          <w:highlight w:val="white"/>
          <w:lang w:val="en-NZ"/>
        </w:rPr>
        <w:t>" more guns in your inventory. "</w:t>
      </w:r>
      <w:r>
        <w:rPr>
          <w:rFonts w:ascii="Consolas" w:eastAsiaTheme="minorHAnsi" w:hAnsi="Consolas" w:cs="Consolas"/>
          <w:bCs w:val="0"/>
          <w:color w:val="000000"/>
          <w:sz w:val="19"/>
          <w:szCs w:val="19"/>
          <w:highlight w:val="white"/>
          <w:lang w:val="en-NZ"/>
        </w:rPr>
        <w:t xml:space="preserve"> &lt;&lt; endl &lt;&lt; endl</w:t>
      </w:r>
    </w:p>
    <w:p w14:paraId="00BBAE20" w14:textId="77777777" w:rsidR="00840EAF" w:rsidRDefault="00840EAF" w:rsidP="00840EAF">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 xml:space="preserve">&lt;&lt; </w:t>
      </w:r>
      <w:r>
        <w:rPr>
          <w:rFonts w:ascii="Consolas" w:eastAsiaTheme="minorHAnsi" w:hAnsi="Consolas" w:cs="Consolas"/>
          <w:bCs w:val="0"/>
          <w:color w:val="A31515"/>
          <w:sz w:val="19"/>
          <w:szCs w:val="19"/>
          <w:highlight w:val="white"/>
          <w:lang w:val="en-NZ"/>
        </w:rPr>
        <w:t>"The next gun in the inventory is "</w:t>
      </w:r>
    </w:p>
    <w:p w14:paraId="3B13BDCB" w14:textId="77777777" w:rsidR="00840EAF" w:rsidRDefault="00840EAF" w:rsidP="00840EAF">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 xml:space="preserve">&lt;&lt; gunInventory.front() &lt;&lt; </w:t>
      </w:r>
      <w:r>
        <w:rPr>
          <w:rFonts w:ascii="Consolas" w:eastAsiaTheme="minorHAnsi" w:hAnsi="Consolas" w:cs="Consolas"/>
          <w:bCs w:val="0"/>
          <w:color w:val="A31515"/>
          <w:sz w:val="19"/>
          <w:szCs w:val="19"/>
          <w:highlight w:val="white"/>
          <w:lang w:val="en-NZ"/>
        </w:rPr>
        <w:t>"."</w:t>
      </w:r>
      <w:r>
        <w:rPr>
          <w:rFonts w:ascii="Consolas" w:eastAsiaTheme="minorHAnsi" w:hAnsi="Consolas" w:cs="Consolas"/>
          <w:bCs w:val="0"/>
          <w:color w:val="000000"/>
          <w:sz w:val="19"/>
          <w:szCs w:val="19"/>
          <w:highlight w:val="white"/>
          <w:lang w:val="en-NZ"/>
        </w:rPr>
        <w:t xml:space="preserve"> &lt;&lt; endl &lt;&lt; endl</w:t>
      </w:r>
    </w:p>
    <w:p w14:paraId="7F64E91D" w14:textId="77777777" w:rsidR="00840EAF" w:rsidRDefault="00840EAF" w:rsidP="00840EAF">
      <w:p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5D4FF711" w14:textId="77777777" w:rsidR="00840EAF" w:rsidRDefault="00840EAF" w:rsidP="00840EAF">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 xml:space="preserve">&lt;&lt; gunInventory.back() &lt;&lt; </w:t>
      </w:r>
      <w:r>
        <w:rPr>
          <w:rFonts w:ascii="Consolas" w:eastAsiaTheme="minorHAnsi" w:hAnsi="Consolas" w:cs="Consolas"/>
          <w:bCs w:val="0"/>
          <w:color w:val="A31515"/>
          <w:sz w:val="19"/>
          <w:szCs w:val="19"/>
          <w:highlight w:val="white"/>
          <w:lang w:val="en-NZ"/>
        </w:rPr>
        <w:t>" is the last gun in the inventory."</w:t>
      </w:r>
    </w:p>
    <w:p w14:paraId="5FC638FE" w14:textId="77777777" w:rsidR="00840EAF" w:rsidRDefault="00840EAF" w:rsidP="00840EAF">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&lt;&lt; endl;</w:t>
      </w:r>
    </w:p>
    <w:p w14:paraId="52853EBD" w14:textId="77777777" w:rsidR="00840EAF" w:rsidRDefault="00840EAF" w:rsidP="00840EAF">
      <w:p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5CC4CA06" w14:textId="77777777" w:rsidR="00840EAF" w:rsidRDefault="00840EAF" w:rsidP="00840EAF">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t>_getch();</w:t>
      </w:r>
    </w:p>
    <w:p w14:paraId="04874191" w14:textId="77777777" w:rsidR="00840EAF" w:rsidRDefault="00840EAF" w:rsidP="00840EAF">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return</w:t>
      </w:r>
      <w:r>
        <w:rPr>
          <w:rFonts w:ascii="Consolas" w:eastAsiaTheme="minorHAnsi" w:hAnsi="Consolas" w:cs="Consolas"/>
          <w:bCs w:val="0"/>
          <w:color w:val="000000"/>
          <w:sz w:val="19"/>
          <w:szCs w:val="19"/>
          <w:highlight w:val="white"/>
          <w:lang w:val="en-NZ"/>
        </w:rPr>
        <w:t xml:space="preserve"> 0;</w:t>
      </w:r>
    </w:p>
    <w:p w14:paraId="53EB150B" w14:textId="77777777" w:rsidR="00840EAF" w:rsidRDefault="00840EAF" w:rsidP="00840EAF">
      <w:p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4000304F" w14:textId="77777777" w:rsidR="000F1DAD" w:rsidRPr="000F1DAD" w:rsidRDefault="00840EAF" w:rsidP="00291B74">
      <w:pPr>
        <w:pStyle w:val="Heading2"/>
        <w:numPr>
          <w:ilvl w:val="1"/>
          <w:numId w:val="10"/>
        </w:numPr>
        <w:tabs>
          <w:tab w:val="left" w:pos="0"/>
        </w:tabs>
        <w:rPr>
          <w:ins w:id="118" w:author="Druhin Mukherjee" w:date="2015-09-02T22:00:00Z"/>
          <w:rPrChange w:id="119" w:author="Druhin Mukherjee" w:date="2015-09-02T22:00:00Z">
            <w:rPr>
              <w:ins w:id="120" w:author="Druhin Mukherjee" w:date="2015-09-02T22:00:00Z"/>
              <w:rFonts w:ascii="Consolas" w:eastAsiaTheme="minorHAnsi" w:hAnsi="Consolas" w:cs="Consolas"/>
              <w:bCs w:val="0"/>
              <w:color w:val="000000"/>
              <w:sz w:val="19"/>
              <w:szCs w:val="19"/>
              <w:lang w:val="en-NZ"/>
            </w:rPr>
          </w:rPrChange>
        </w:rPr>
      </w:pPr>
      <w:r>
        <w:rPr>
          <w:rFonts w:ascii="Consolas" w:eastAsiaTheme="minorHAnsi" w:hAnsi="Consolas" w:cs="Consolas"/>
          <w:bCs w:val="0"/>
          <w:color w:val="000000"/>
          <w:sz w:val="19"/>
          <w:szCs w:val="19"/>
          <w:highlight w:val="white"/>
          <w:lang w:val="en-NZ"/>
        </w:rPr>
        <w:t>}</w:t>
      </w:r>
    </w:p>
    <w:p w14:paraId="3C4BD5FD" w14:textId="624A1C57" w:rsidR="001225D8" w:rsidRDefault="001225D8" w:rsidP="00291B74">
      <w:pPr>
        <w:pStyle w:val="Heading2"/>
        <w:numPr>
          <w:ilvl w:val="1"/>
          <w:numId w:val="10"/>
        </w:numPr>
        <w:tabs>
          <w:tab w:val="left" w:pos="0"/>
        </w:tabs>
      </w:pPr>
      <w:r>
        <w:t>How it works...</w:t>
      </w:r>
    </w:p>
    <w:p w14:paraId="572BF83C" w14:textId="4E812073" w:rsidR="00C76F59" w:rsidRPr="00C76F59" w:rsidRDefault="00634EEF" w:rsidP="0095755F">
      <w:pPr>
        <w:pStyle w:val="NormalPACKT"/>
      </w:pPr>
      <w:r>
        <w:t xml:space="preserve">We </w:t>
      </w:r>
      <w:r w:rsidR="004F639A">
        <w:t xml:space="preserve">have </w:t>
      </w:r>
      <w:r w:rsidR="003472BC">
        <w:t xml:space="preserve">used </w:t>
      </w:r>
      <w:r w:rsidR="00221428">
        <w:t>STL</w:t>
      </w:r>
      <w:r w:rsidR="002E3122">
        <w:t>: queue</w:t>
      </w:r>
      <w:r w:rsidR="00221428">
        <w:t xml:space="preserve"> to create the queue structure or rather use the queue structure. Queue structure as we know is important when we need to use the FIFO data </w:t>
      </w:r>
      <w:r w:rsidR="00E810F5">
        <w:t>structure. Like</w:t>
      </w:r>
      <w:r w:rsidR="00221428">
        <w:t xml:space="preserve"> in a First Person Shooter, we may want the user to use </w:t>
      </w:r>
      <w:r w:rsidR="002E3122">
        <w:t>the first gun he picks up and the remaining guns to be put in the inventory. This is an ideal case for queue as explained in the example.</w:t>
      </w:r>
      <w:r w:rsidR="003472BC">
        <w:t xml:space="preserve"> The front of the queue structure holds the first gun he picked up or the most current gun and the remaining guns are stored in the inventory in the order in which they are picked up. Sometimes we do want in our game that if we pick up a gun more powerful than the one we are using, it should automatically swap to that. </w:t>
      </w:r>
      <w:r w:rsidR="008E4D47">
        <w:t>In such a case, we can use a more specialized form of the queue called a priority queue where we need to use the same queue structure but just specify on what parameters the queue is to get sorted.</w:t>
      </w:r>
    </w:p>
    <w:p w14:paraId="7651801A" w14:textId="368F8C83" w:rsidR="001225D8" w:rsidDel="001B0C0E" w:rsidRDefault="001225D8" w:rsidP="001225D8">
      <w:pPr>
        <w:rPr>
          <w:del w:id="121" w:author="Rashmi Suvarna" w:date="2015-08-18T10:28:00Z"/>
        </w:rPr>
      </w:pPr>
    </w:p>
    <w:p w14:paraId="578F78D6" w14:textId="4D8881F9" w:rsidR="001225D8" w:rsidRDefault="00BC14C7" w:rsidP="00291B74">
      <w:pPr>
        <w:pStyle w:val="Heading1"/>
        <w:numPr>
          <w:ilvl w:val="0"/>
          <w:numId w:val="11"/>
        </w:numPr>
        <w:tabs>
          <w:tab w:val="left" w:pos="0"/>
        </w:tabs>
      </w:pPr>
      <w:r>
        <w:t xml:space="preserve">Using </w:t>
      </w:r>
      <w:r w:rsidR="00B36AED">
        <w:t>tree to store data</w:t>
      </w:r>
    </w:p>
    <w:p w14:paraId="776B71B7" w14:textId="3B682753" w:rsidR="00AA4C81" w:rsidRDefault="00F96E48" w:rsidP="00E735ED">
      <w:pPr>
        <w:pStyle w:val="NormalPACKT"/>
      </w:pPr>
      <w:r>
        <w:t>A tree is an example of non-linear data structu</w:t>
      </w:r>
      <w:r w:rsidR="008E48E8">
        <w:t xml:space="preserve">re, unlike array and </w:t>
      </w:r>
      <w:r w:rsidR="001742A8">
        <w:t>linked list</w:t>
      </w:r>
      <w:r w:rsidR="008E48E8">
        <w:t xml:space="preserve"> which are linear.</w:t>
      </w:r>
      <w:r w:rsidR="001742A8">
        <w:t xml:space="preserve"> A tree is often used in games which require hierarchy.</w:t>
      </w:r>
      <w:r w:rsidR="00301542">
        <w:t xml:space="preserve"> Imagine a car with many parts and all the parts are functional, upgradable and can be interacted with. In this case, we will create the entire class of the car using a tree data structure. A tree uses a parent child relationship to traverse between all the nodes.</w:t>
      </w:r>
    </w:p>
    <w:p w14:paraId="580F82C0" w14:textId="77777777" w:rsidR="001225D8" w:rsidRDefault="001225D8" w:rsidP="00291B74">
      <w:pPr>
        <w:pStyle w:val="Heading2"/>
        <w:numPr>
          <w:ilvl w:val="1"/>
          <w:numId w:val="1"/>
        </w:numPr>
        <w:tabs>
          <w:tab w:val="left" w:pos="0"/>
        </w:tabs>
      </w:pPr>
      <w:r>
        <w:lastRenderedPageBreak/>
        <w:t>Getting ready</w:t>
      </w:r>
    </w:p>
    <w:p w14:paraId="3D2D25E1" w14:textId="77777777" w:rsidR="0042575E" w:rsidRDefault="0042575E" w:rsidP="00291B74">
      <w:pPr>
        <w:pStyle w:val="NormalPACKT"/>
        <w:numPr>
          <w:ilvl w:val="0"/>
          <w:numId w:val="1"/>
        </w:numPr>
      </w:pPr>
      <w:r>
        <w:t>For this recipe, you will need a Windows machine with a working copy of Visual Studio.</w:t>
      </w:r>
    </w:p>
    <w:p w14:paraId="62F4FB5E" w14:textId="77777777" w:rsidR="001225D8" w:rsidRDefault="001225D8" w:rsidP="00291B74">
      <w:pPr>
        <w:pStyle w:val="Heading2"/>
        <w:numPr>
          <w:ilvl w:val="1"/>
          <w:numId w:val="1"/>
        </w:numPr>
        <w:tabs>
          <w:tab w:val="left" w:pos="0"/>
        </w:tabs>
      </w:pPr>
      <w:r>
        <w:t>How to do it...</w:t>
      </w:r>
    </w:p>
    <w:p w14:paraId="6457E9CB" w14:textId="7B920681" w:rsidR="007A59F5" w:rsidRPr="00835736" w:rsidRDefault="007A59F5" w:rsidP="00A712DF">
      <w:pPr>
        <w:pStyle w:val="NormalPACKT"/>
      </w:pPr>
      <w:r>
        <w:rPr>
          <w:lang w:val="en-GB"/>
        </w:rPr>
        <w:t>In this recipe we will be implementing a binary tree. There are many variations of the binary tree. We will be creating the most basic binary</w:t>
      </w:r>
      <w:r w:rsidR="00BC1B48">
        <w:rPr>
          <w:lang w:val="en-GB"/>
        </w:rPr>
        <w:t xml:space="preserve"> tree. It is very easy to a</w:t>
      </w:r>
      <w:r>
        <w:rPr>
          <w:lang w:val="en-GB"/>
        </w:rPr>
        <w:t xml:space="preserve">dd new logic </w:t>
      </w:r>
      <w:r w:rsidR="00BC1B48">
        <w:rPr>
          <w:lang w:val="en-GB"/>
        </w:rPr>
        <w:t xml:space="preserve">to the binary tree </w:t>
      </w:r>
      <w:r>
        <w:rPr>
          <w:lang w:val="en-GB"/>
        </w:rPr>
        <w:t>to implement a balanced binary or AVL tree and so on</w:t>
      </w:r>
      <w:r w:rsidR="00CF1175">
        <w:rPr>
          <w:lang w:val="en-GB"/>
        </w:rPr>
        <w:t>.</w:t>
      </w:r>
    </w:p>
    <w:p w14:paraId="22EA18A5" w14:textId="77777777" w:rsidR="00A74169" w:rsidRDefault="005C685E">
      <w:pPr>
        <w:pStyle w:val="NumberedBulletPACKT"/>
        <w:pPrChange w:id="122" w:author="Rashmi Suvarna" w:date="2015-08-18T10:33:00Z">
          <w:pPr>
            <w:pStyle w:val="Heading2"/>
            <w:numPr>
              <w:numId w:val="25"/>
            </w:numPr>
            <w:spacing w:before="0"/>
            <w:ind w:left="360" w:hanging="360"/>
          </w:pPr>
        </w:pPrChange>
      </w:pPr>
      <w:r w:rsidRPr="005C685E">
        <w:t>Open Visual Studio.</w:t>
      </w:r>
    </w:p>
    <w:p w14:paraId="1C6553E3" w14:textId="09C02D83" w:rsidR="006C58BF" w:rsidRPr="00A74169" w:rsidRDefault="006C58BF">
      <w:pPr>
        <w:pStyle w:val="NumberedBulletPACKT"/>
        <w:pPrChange w:id="123" w:author="Rashmi Suvarna" w:date="2015-08-18T10:33:00Z">
          <w:pPr>
            <w:pStyle w:val="Heading2"/>
            <w:numPr>
              <w:numId w:val="25"/>
            </w:numPr>
            <w:spacing w:before="0"/>
            <w:ind w:left="360" w:hanging="360"/>
          </w:pPr>
        </w:pPrChange>
      </w:pPr>
      <w:r w:rsidRPr="00A74169">
        <w:t>Create a new C++ project</w:t>
      </w:r>
    </w:p>
    <w:p w14:paraId="12C440C0" w14:textId="008AA2F7" w:rsidR="006C58BF" w:rsidRDefault="006C58BF" w:rsidP="00840EAF">
      <w:pPr>
        <w:pStyle w:val="NumberedBulletPACKT"/>
      </w:pPr>
      <w:r>
        <w:t>Select a win32 console application</w:t>
      </w:r>
    </w:p>
    <w:p w14:paraId="0B479757" w14:textId="6819CBDB" w:rsidR="005C685E" w:rsidRPr="005C685E" w:rsidRDefault="005C685E" w:rsidP="007A59F5">
      <w:pPr>
        <w:pStyle w:val="NumberedBulletPACKT"/>
      </w:pPr>
      <w:r w:rsidRPr="005C685E">
        <w:t xml:space="preserve">Add a source file called </w:t>
      </w:r>
      <w:r w:rsidR="0024058C">
        <w:t>CTree.cpp</w:t>
      </w:r>
    </w:p>
    <w:p w14:paraId="548591A3" w14:textId="42BDA5B3" w:rsidR="005C685E" w:rsidRDefault="005C685E" w:rsidP="007A59F5">
      <w:pPr>
        <w:pStyle w:val="NumberedBulletPACKT"/>
      </w:pPr>
      <w:r w:rsidRPr="005C685E">
        <w:t>Add the following lines of code.</w:t>
      </w:r>
    </w:p>
    <w:p w14:paraId="33E1D95F" w14:textId="77777777" w:rsidR="0008546A" w:rsidRDefault="0008546A" w:rsidP="0008546A">
      <w:pPr>
        <w:pStyle w:val="NormalPACKT"/>
      </w:pPr>
    </w:p>
    <w:p w14:paraId="3783E81D" w14:textId="77777777" w:rsidR="00B32243" w:rsidRDefault="00B32243" w:rsidP="00B32243">
      <w:pPr>
        <w:autoSpaceDE w:val="0"/>
        <w:autoSpaceDN w:val="0"/>
        <w:adjustRightInd w:val="0"/>
        <w:spacing w:before="0" w:after="0"/>
        <w:rPr>
          <w:ins w:id="124" w:author="Druhin Mukherjee" w:date="2015-09-06T17:34:00Z"/>
          <w:rFonts w:ascii="Consolas" w:eastAsiaTheme="minorHAnsi" w:hAnsi="Consolas" w:cs="Consolas"/>
          <w:bCs w:val="0"/>
          <w:color w:val="000000"/>
          <w:sz w:val="19"/>
          <w:szCs w:val="19"/>
          <w:highlight w:val="white"/>
          <w:lang w:val="en-NZ"/>
        </w:rPr>
      </w:pPr>
      <w:commentRangeStart w:id="125"/>
      <w:commentRangeStart w:id="126"/>
    </w:p>
    <w:p w14:paraId="5A6C84CA" w14:textId="77777777" w:rsidR="00B32243" w:rsidRDefault="00B32243" w:rsidP="00B32243">
      <w:pPr>
        <w:autoSpaceDE w:val="0"/>
        <w:autoSpaceDN w:val="0"/>
        <w:adjustRightInd w:val="0"/>
        <w:spacing w:before="0" w:after="0"/>
        <w:rPr>
          <w:ins w:id="127" w:author="Druhin Mukherjee" w:date="2015-09-06T17:34:00Z"/>
          <w:rFonts w:ascii="Consolas" w:eastAsiaTheme="minorHAnsi" w:hAnsi="Consolas" w:cs="Consolas"/>
          <w:bCs w:val="0"/>
          <w:color w:val="000000"/>
          <w:sz w:val="19"/>
          <w:szCs w:val="19"/>
          <w:highlight w:val="white"/>
          <w:lang w:val="en-NZ"/>
        </w:rPr>
      </w:pPr>
      <w:ins w:id="128" w:author="Druhin Mukherjee" w:date="2015-09-06T17:34:00Z">
        <w:r>
          <w:rPr>
            <w:rFonts w:ascii="Consolas" w:eastAsiaTheme="minorHAnsi" w:hAnsi="Consolas" w:cs="Consolas"/>
            <w:bCs w:val="0"/>
            <w:color w:val="008000"/>
            <w:sz w:val="19"/>
            <w:szCs w:val="19"/>
            <w:highlight w:val="white"/>
            <w:lang w:val="en-NZ"/>
          </w:rPr>
          <w:t>// Initialise the node with a value and pointers</w:t>
        </w:r>
      </w:ins>
    </w:p>
    <w:p w14:paraId="102F1493" w14:textId="77777777" w:rsidR="00B32243" w:rsidRDefault="00B32243" w:rsidP="00B32243">
      <w:pPr>
        <w:autoSpaceDE w:val="0"/>
        <w:autoSpaceDN w:val="0"/>
        <w:adjustRightInd w:val="0"/>
        <w:spacing w:before="0" w:after="0"/>
        <w:rPr>
          <w:ins w:id="129" w:author="Druhin Mukherjee" w:date="2015-09-06T17:34:00Z"/>
          <w:rFonts w:ascii="Consolas" w:eastAsiaTheme="minorHAnsi" w:hAnsi="Consolas" w:cs="Consolas"/>
          <w:bCs w:val="0"/>
          <w:color w:val="000000"/>
          <w:sz w:val="19"/>
          <w:szCs w:val="19"/>
          <w:highlight w:val="white"/>
          <w:lang w:val="en-NZ"/>
        </w:rPr>
      </w:pPr>
      <w:ins w:id="130" w:author="Druhin Mukherjee" w:date="2015-09-06T17:34:00Z">
        <w:r>
          <w:rPr>
            <w:rFonts w:ascii="Consolas" w:eastAsiaTheme="minorHAnsi" w:hAnsi="Consolas" w:cs="Consolas"/>
            <w:bCs w:val="0"/>
            <w:color w:val="008000"/>
            <w:sz w:val="19"/>
            <w:szCs w:val="19"/>
            <w:highlight w:val="white"/>
            <w:lang w:val="en-NZ"/>
          </w:rPr>
          <w:t>// to left child</w:t>
        </w:r>
      </w:ins>
    </w:p>
    <w:p w14:paraId="7935010C" w14:textId="77777777" w:rsidR="00B32243" w:rsidRDefault="00B32243" w:rsidP="00B32243">
      <w:pPr>
        <w:autoSpaceDE w:val="0"/>
        <w:autoSpaceDN w:val="0"/>
        <w:adjustRightInd w:val="0"/>
        <w:spacing w:before="0" w:after="0"/>
        <w:rPr>
          <w:ins w:id="131" w:author="Druhin Mukherjee" w:date="2015-09-06T17:34:00Z"/>
          <w:rFonts w:ascii="Consolas" w:eastAsiaTheme="minorHAnsi" w:hAnsi="Consolas" w:cs="Consolas"/>
          <w:bCs w:val="0"/>
          <w:color w:val="000000"/>
          <w:sz w:val="19"/>
          <w:szCs w:val="19"/>
          <w:highlight w:val="white"/>
          <w:lang w:val="en-NZ"/>
        </w:rPr>
      </w:pPr>
      <w:ins w:id="132" w:author="Druhin Mukherjee" w:date="2015-09-06T17:34:00Z">
        <w:r>
          <w:rPr>
            <w:rFonts w:ascii="Consolas" w:eastAsiaTheme="minorHAnsi" w:hAnsi="Consolas" w:cs="Consolas"/>
            <w:bCs w:val="0"/>
            <w:color w:val="008000"/>
            <w:sz w:val="19"/>
            <w:szCs w:val="19"/>
            <w:highlight w:val="white"/>
            <w:lang w:val="en-NZ"/>
          </w:rPr>
          <w:t>// and right child</w:t>
        </w:r>
      </w:ins>
    </w:p>
    <w:p w14:paraId="01762BAA" w14:textId="77777777" w:rsidR="00B32243" w:rsidRDefault="00B32243" w:rsidP="00B32243">
      <w:pPr>
        <w:autoSpaceDE w:val="0"/>
        <w:autoSpaceDN w:val="0"/>
        <w:adjustRightInd w:val="0"/>
        <w:spacing w:before="0" w:after="0"/>
        <w:rPr>
          <w:ins w:id="133" w:author="Druhin Mukherjee" w:date="2015-09-06T17:34:00Z"/>
          <w:rFonts w:ascii="Consolas" w:eastAsiaTheme="minorHAnsi" w:hAnsi="Consolas" w:cs="Consolas"/>
          <w:bCs w:val="0"/>
          <w:color w:val="000000"/>
          <w:sz w:val="19"/>
          <w:szCs w:val="19"/>
          <w:highlight w:val="white"/>
          <w:lang w:val="en-NZ"/>
        </w:rPr>
      </w:pPr>
      <w:ins w:id="134" w:author="Druhin Mukherjee" w:date="2015-09-06T17:34:00Z">
        <w:r>
          <w:rPr>
            <w:rFonts w:ascii="Consolas" w:eastAsiaTheme="minorHAnsi" w:hAnsi="Consolas" w:cs="Consolas"/>
            <w:bCs w:val="0"/>
            <w:color w:val="0000FF"/>
            <w:sz w:val="19"/>
            <w:szCs w:val="19"/>
            <w:highlight w:val="white"/>
            <w:lang w:val="en-NZ"/>
          </w:rPr>
          <w:t>struct</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2B91AF"/>
            <w:sz w:val="19"/>
            <w:szCs w:val="19"/>
            <w:highlight w:val="white"/>
            <w:lang w:val="en-NZ"/>
          </w:rPr>
          <w:t>node</w:t>
        </w:r>
      </w:ins>
    </w:p>
    <w:p w14:paraId="2D75C771" w14:textId="77777777" w:rsidR="00B32243" w:rsidRDefault="00B32243" w:rsidP="00B32243">
      <w:pPr>
        <w:autoSpaceDE w:val="0"/>
        <w:autoSpaceDN w:val="0"/>
        <w:adjustRightInd w:val="0"/>
        <w:spacing w:before="0" w:after="0"/>
        <w:rPr>
          <w:ins w:id="135" w:author="Druhin Mukherjee" w:date="2015-09-06T17:34:00Z"/>
          <w:rFonts w:ascii="Consolas" w:eastAsiaTheme="minorHAnsi" w:hAnsi="Consolas" w:cs="Consolas"/>
          <w:bCs w:val="0"/>
          <w:color w:val="000000"/>
          <w:sz w:val="19"/>
          <w:szCs w:val="19"/>
          <w:highlight w:val="white"/>
          <w:lang w:val="en-NZ"/>
        </w:rPr>
      </w:pPr>
      <w:ins w:id="136" w:author="Druhin Mukherjee" w:date="2015-09-06T17:34:00Z">
        <w:r>
          <w:rPr>
            <w:rFonts w:ascii="Consolas" w:eastAsiaTheme="minorHAnsi" w:hAnsi="Consolas" w:cs="Consolas"/>
            <w:bCs w:val="0"/>
            <w:color w:val="000000"/>
            <w:sz w:val="19"/>
            <w:szCs w:val="19"/>
            <w:highlight w:val="white"/>
            <w:lang w:val="en-NZ"/>
          </w:rPr>
          <w:t>{</w:t>
        </w:r>
      </w:ins>
    </w:p>
    <w:p w14:paraId="1A70F3C0" w14:textId="77777777" w:rsidR="00B32243" w:rsidRDefault="00B32243" w:rsidP="00B32243">
      <w:pPr>
        <w:autoSpaceDE w:val="0"/>
        <w:autoSpaceDN w:val="0"/>
        <w:adjustRightInd w:val="0"/>
        <w:spacing w:before="0" w:after="0"/>
        <w:rPr>
          <w:ins w:id="137" w:author="Druhin Mukherjee" w:date="2015-09-06T17:34:00Z"/>
          <w:rFonts w:ascii="Consolas" w:eastAsiaTheme="minorHAnsi" w:hAnsi="Consolas" w:cs="Consolas"/>
          <w:bCs w:val="0"/>
          <w:color w:val="000000"/>
          <w:sz w:val="19"/>
          <w:szCs w:val="19"/>
          <w:highlight w:val="white"/>
          <w:lang w:val="en-NZ"/>
        </w:rPr>
      </w:pPr>
      <w:ins w:id="138" w:author="Druhin Mukherjee" w:date="2015-09-06T17:34:00Z">
        <w:r>
          <w:rPr>
            <w:rFonts w:ascii="Consolas" w:eastAsiaTheme="minorHAnsi" w:hAnsi="Consolas" w:cs="Consolas"/>
            <w:bCs w:val="0"/>
            <w:color w:val="000000"/>
            <w:sz w:val="19"/>
            <w:szCs w:val="19"/>
            <w:highlight w:val="white"/>
            <w:lang w:val="en-NZ"/>
          </w:rPr>
          <w:tab/>
          <w:t>string data_value;</w:t>
        </w:r>
      </w:ins>
    </w:p>
    <w:p w14:paraId="7A43C67B" w14:textId="77777777" w:rsidR="00B32243" w:rsidRDefault="00B32243" w:rsidP="00B32243">
      <w:pPr>
        <w:autoSpaceDE w:val="0"/>
        <w:autoSpaceDN w:val="0"/>
        <w:adjustRightInd w:val="0"/>
        <w:spacing w:before="0" w:after="0"/>
        <w:rPr>
          <w:ins w:id="139" w:author="Druhin Mukherjee" w:date="2015-09-06T17:34:00Z"/>
          <w:rFonts w:ascii="Consolas" w:eastAsiaTheme="minorHAnsi" w:hAnsi="Consolas" w:cs="Consolas"/>
          <w:bCs w:val="0"/>
          <w:color w:val="000000"/>
          <w:sz w:val="19"/>
          <w:szCs w:val="19"/>
          <w:highlight w:val="white"/>
          <w:lang w:val="en-NZ"/>
        </w:rPr>
      </w:pPr>
      <w:ins w:id="140" w:author="Druhin Mukherjee" w:date="2015-09-06T17:34: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2B91AF"/>
            <w:sz w:val="19"/>
            <w:szCs w:val="19"/>
            <w:highlight w:val="white"/>
            <w:lang w:val="en-NZ"/>
          </w:rPr>
          <w:t>node</w:t>
        </w:r>
        <w:r>
          <w:rPr>
            <w:rFonts w:ascii="Consolas" w:eastAsiaTheme="minorHAnsi" w:hAnsi="Consolas" w:cs="Consolas"/>
            <w:bCs w:val="0"/>
            <w:color w:val="000000"/>
            <w:sz w:val="19"/>
            <w:szCs w:val="19"/>
            <w:highlight w:val="white"/>
            <w:lang w:val="en-NZ"/>
          </w:rPr>
          <w:t xml:space="preserve"> *left;</w:t>
        </w:r>
      </w:ins>
    </w:p>
    <w:p w14:paraId="152247F2" w14:textId="77777777" w:rsidR="00B32243" w:rsidRDefault="00B32243" w:rsidP="00B32243">
      <w:pPr>
        <w:autoSpaceDE w:val="0"/>
        <w:autoSpaceDN w:val="0"/>
        <w:adjustRightInd w:val="0"/>
        <w:spacing w:before="0" w:after="0"/>
        <w:rPr>
          <w:ins w:id="141" w:author="Druhin Mukherjee" w:date="2015-09-06T17:34:00Z"/>
          <w:rFonts w:ascii="Consolas" w:eastAsiaTheme="minorHAnsi" w:hAnsi="Consolas" w:cs="Consolas"/>
          <w:bCs w:val="0"/>
          <w:color w:val="000000"/>
          <w:sz w:val="19"/>
          <w:szCs w:val="19"/>
          <w:highlight w:val="white"/>
          <w:lang w:val="en-NZ"/>
        </w:rPr>
      </w:pPr>
      <w:ins w:id="142" w:author="Druhin Mukherjee" w:date="2015-09-06T17:34: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2B91AF"/>
            <w:sz w:val="19"/>
            <w:szCs w:val="19"/>
            <w:highlight w:val="white"/>
            <w:lang w:val="en-NZ"/>
          </w:rPr>
          <w:t>node</w:t>
        </w:r>
        <w:r>
          <w:rPr>
            <w:rFonts w:ascii="Consolas" w:eastAsiaTheme="minorHAnsi" w:hAnsi="Consolas" w:cs="Consolas"/>
            <w:bCs w:val="0"/>
            <w:color w:val="000000"/>
            <w:sz w:val="19"/>
            <w:szCs w:val="19"/>
            <w:highlight w:val="white"/>
            <w:lang w:val="en-NZ"/>
          </w:rPr>
          <w:t xml:space="preserve"> *right;</w:t>
        </w:r>
      </w:ins>
    </w:p>
    <w:p w14:paraId="5F2ED652" w14:textId="77777777" w:rsidR="00B32243" w:rsidRDefault="00B32243" w:rsidP="00B32243">
      <w:pPr>
        <w:autoSpaceDE w:val="0"/>
        <w:autoSpaceDN w:val="0"/>
        <w:adjustRightInd w:val="0"/>
        <w:spacing w:before="0" w:after="0"/>
        <w:rPr>
          <w:ins w:id="143" w:author="Druhin Mukherjee" w:date="2015-09-06T17:34:00Z"/>
          <w:rFonts w:ascii="Consolas" w:eastAsiaTheme="minorHAnsi" w:hAnsi="Consolas" w:cs="Consolas"/>
          <w:bCs w:val="0"/>
          <w:color w:val="000000"/>
          <w:sz w:val="19"/>
          <w:szCs w:val="19"/>
          <w:highlight w:val="white"/>
          <w:lang w:val="en-NZ"/>
        </w:rPr>
      </w:pPr>
      <w:ins w:id="144" w:author="Druhin Mukherjee" w:date="2015-09-06T17:34:00Z">
        <w:r>
          <w:rPr>
            <w:rFonts w:ascii="Consolas" w:eastAsiaTheme="minorHAnsi" w:hAnsi="Consolas" w:cs="Consolas"/>
            <w:bCs w:val="0"/>
            <w:color w:val="000000"/>
            <w:sz w:val="19"/>
            <w:szCs w:val="19"/>
            <w:highlight w:val="white"/>
            <w:lang w:val="en-NZ"/>
          </w:rPr>
          <w:t>};</w:t>
        </w:r>
      </w:ins>
    </w:p>
    <w:p w14:paraId="22E0E59A" w14:textId="77777777" w:rsidR="00B32243" w:rsidRDefault="00B32243" w:rsidP="00B32243">
      <w:pPr>
        <w:autoSpaceDE w:val="0"/>
        <w:autoSpaceDN w:val="0"/>
        <w:adjustRightInd w:val="0"/>
        <w:spacing w:before="0" w:after="0"/>
        <w:rPr>
          <w:ins w:id="145" w:author="Druhin Mukherjee" w:date="2015-09-06T17:34:00Z"/>
          <w:rFonts w:ascii="Consolas" w:eastAsiaTheme="minorHAnsi" w:hAnsi="Consolas" w:cs="Consolas"/>
          <w:bCs w:val="0"/>
          <w:color w:val="000000"/>
          <w:sz w:val="19"/>
          <w:szCs w:val="19"/>
          <w:highlight w:val="white"/>
          <w:lang w:val="en-NZ"/>
        </w:rPr>
      </w:pPr>
    </w:p>
    <w:p w14:paraId="28D5084F" w14:textId="77777777" w:rsidR="00B32243" w:rsidRDefault="00B32243" w:rsidP="00B32243">
      <w:pPr>
        <w:autoSpaceDE w:val="0"/>
        <w:autoSpaceDN w:val="0"/>
        <w:adjustRightInd w:val="0"/>
        <w:spacing w:before="0" w:after="0"/>
        <w:rPr>
          <w:ins w:id="146" w:author="Druhin Mukherjee" w:date="2015-09-06T17:34:00Z"/>
          <w:rFonts w:ascii="Consolas" w:eastAsiaTheme="minorHAnsi" w:hAnsi="Consolas" w:cs="Consolas"/>
          <w:bCs w:val="0"/>
          <w:color w:val="000000"/>
          <w:sz w:val="19"/>
          <w:szCs w:val="19"/>
          <w:highlight w:val="white"/>
          <w:lang w:val="en-NZ"/>
        </w:rPr>
      </w:pPr>
      <w:ins w:id="147" w:author="Druhin Mukherjee" w:date="2015-09-06T17:34:00Z">
        <w:r>
          <w:rPr>
            <w:rFonts w:ascii="Consolas" w:eastAsiaTheme="minorHAnsi" w:hAnsi="Consolas" w:cs="Consolas"/>
            <w:bCs w:val="0"/>
            <w:color w:val="0000FF"/>
            <w:sz w:val="19"/>
            <w:szCs w:val="19"/>
            <w:highlight w:val="white"/>
            <w:lang w:val="en-NZ"/>
          </w:rPr>
          <w:t>class</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2B91AF"/>
            <w:sz w:val="19"/>
            <w:szCs w:val="19"/>
            <w:highlight w:val="white"/>
            <w:lang w:val="en-NZ"/>
          </w:rPr>
          <w:t>Binary_Tree</w:t>
        </w:r>
      </w:ins>
    </w:p>
    <w:p w14:paraId="0FAC7D7E" w14:textId="77777777" w:rsidR="00B32243" w:rsidRDefault="00B32243" w:rsidP="00B32243">
      <w:pPr>
        <w:autoSpaceDE w:val="0"/>
        <w:autoSpaceDN w:val="0"/>
        <w:adjustRightInd w:val="0"/>
        <w:spacing w:before="0" w:after="0"/>
        <w:rPr>
          <w:ins w:id="148" w:author="Druhin Mukherjee" w:date="2015-09-06T17:34:00Z"/>
          <w:rFonts w:ascii="Consolas" w:eastAsiaTheme="minorHAnsi" w:hAnsi="Consolas" w:cs="Consolas"/>
          <w:bCs w:val="0"/>
          <w:color w:val="000000"/>
          <w:sz w:val="19"/>
          <w:szCs w:val="19"/>
          <w:highlight w:val="white"/>
          <w:lang w:val="en-NZ"/>
        </w:rPr>
      </w:pPr>
      <w:ins w:id="149" w:author="Druhin Mukherjee" w:date="2015-09-06T17:34:00Z">
        <w:r>
          <w:rPr>
            <w:rFonts w:ascii="Consolas" w:eastAsiaTheme="minorHAnsi" w:hAnsi="Consolas" w:cs="Consolas"/>
            <w:bCs w:val="0"/>
            <w:color w:val="000000"/>
            <w:sz w:val="19"/>
            <w:szCs w:val="19"/>
            <w:highlight w:val="white"/>
            <w:lang w:val="en-NZ"/>
          </w:rPr>
          <w:t>{</w:t>
        </w:r>
      </w:ins>
    </w:p>
    <w:p w14:paraId="6757067D" w14:textId="77777777" w:rsidR="00B32243" w:rsidRDefault="00B32243" w:rsidP="00B32243">
      <w:pPr>
        <w:autoSpaceDE w:val="0"/>
        <w:autoSpaceDN w:val="0"/>
        <w:adjustRightInd w:val="0"/>
        <w:spacing w:before="0" w:after="0"/>
        <w:rPr>
          <w:ins w:id="150" w:author="Druhin Mukherjee" w:date="2015-09-06T17:34:00Z"/>
          <w:rFonts w:ascii="Consolas" w:eastAsiaTheme="minorHAnsi" w:hAnsi="Consolas" w:cs="Consolas"/>
          <w:bCs w:val="0"/>
          <w:color w:val="000000"/>
          <w:sz w:val="19"/>
          <w:szCs w:val="19"/>
          <w:highlight w:val="white"/>
          <w:lang w:val="en-NZ"/>
        </w:rPr>
      </w:pPr>
      <w:ins w:id="151" w:author="Druhin Mukherjee" w:date="2015-09-06T17:34:00Z">
        <w:r>
          <w:rPr>
            <w:rFonts w:ascii="Consolas" w:eastAsiaTheme="minorHAnsi" w:hAnsi="Consolas" w:cs="Consolas"/>
            <w:bCs w:val="0"/>
            <w:color w:val="0000FF"/>
            <w:sz w:val="19"/>
            <w:szCs w:val="19"/>
            <w:highlight w:val="white"/>
            <w:lang w:val="en-NZ"/>
          </w:rPr>
          <w:t>public</w:t>
        </w:r>
        <w:r>
          <w:rPr>
            <w:rFonts w:ascii="Consolas" w:eastAsiaTheme="minorHAnsi" w:hAnsi="Consolas" w:cs="Consolas"/>
            <w:bCs w:val="0"/>
            <w:color w:val="000000"/>
            <w:sz w:val="19"/>
            <w:szCs w:val="19"/>
            <w:highlight w:val="white"/>
            <w:lang w:val="en-NZ"/>
          </w:rPr>
          <w:t>:</w:t>
        </w:r>
      </w:ins>
    </w:p>
    <w:p w14:paraId="10A0E0B3" w14:textId="77777777" w:rsidR="00B32243" w:rsidRDefault="00B32243" w:rsidP="00B32243">
      <w:pPr>
        <w:autoSpaceDE w:val="0"/>
        <w:autoSpaceDN w:val="0"/>
        <w:adjustRightInd w:val="0"/>
        <w:spacing w:before="0" w:after="0"/>
        <w:rPr>
          <w:ins w:id="152" w:author="Druhin Mukherjee" w:date="2015-09-06T17:34:00Z"/>
          <w:rFonts w:ascii="Consolas" w:eastAsiaTheme="minorHAnsi" w:hAnsi="Consolas" w:cs="Consolas"/>
          <w:bCs w:val="0"/>
          <w:color w:val="000000"/>
          <w:sz w:val="19"/>
          <w:szCs w:val="19"/>
          <w:highlight w:val="white"/>
          <w:lang w:val="en-NZ"/>
        </w:rPr>
      </w:pPr>
      <w:ins w:id="153" w:author="Druhin Mukherjee" w:date="2015-09-06T17:34:00Z">
        <w:r>
          <w:rPr>
            <w:rFonts w:ascii="Consolas" w:eastAsiaTheme="minorHAnsi" w:hAnsi="Consolas" w:cs="Consolas"/>
            <w:bCs w:val="0"/>
            <w:color w:val="000000"/>
            <w:sz w:val="19"/>
            <w:szCs w:val="19"/>
            <w:highlight w:val="white"/>
            <w:lang w:val="en-NZ"/>
          </w:rPr>
          <w:tab/>
          <w:t>Binary_Tree();</w:t>
        </w:r>
      </w:ins>
    </w:p>
    <w:p w14:paraId="06D8ED1A" w14:textId="77777777" w:rsidR="00B32243" w:rsidRDefault="00B32243" w:rsidP="00B32243">
      <w:pPr>
        <w:autoSpaceDE w:val="0"/>
        <w:autoSpaceDN w:val="0"/>
        <w:adjustRightInd w:val="0"/>
        <w:spacing w:before="0" w:after="0"/>
        <w:rPr>
          <w:ins w:id="154" w:author="Druhin Mukherjee" w:date="2015-09-06T17:34:00Z"/>
          <w:rFonts w:ascii="Consolas" w:eastAsiaTheme="minorHAnsi" w:hAnsi="Consolas" w:cs="Consolas"/>
          <w:bCs w:val="0"/>
          <w:color w:val="000000"/>
          <w:sz w:val="19"/>
          <w:szCs w:val="19"/>
          <w:highlight w:val="white"/>
          <w:lang w:val="en-NZ"/>
        </w:rPr>
      </w:pPr>
      <w:ins w:id="155" w:author="Druhin Mukherjee" w:date="2015-09-06T17:34:00Z">
        <w:r>
          <w:rPr>
            <w:rFonts w:ascii="Consolas" w:eastAsiaTheme="minorHAnsi" w:hAnsi="Consolas" w:cs="Consolas"/>
            <w:bCs w:val="0"/>
            <w:color w:val="000000"/>
            <w:sz w:val="19"/>
            <w:szCs w:val="19"/>
            <w:highlight w:val="white"/>
            <w:lang w:val="en-NZ"/>
          </w:rPr>
          <w:tab/>
          <w:t>~Binary_Tree();</w:t>
        </w:r>
      </w:ins>
    </w:p>
    <w:p w14:paraId="4B0CA927" w14:textId="77777777" w:rsidR="00B32243" w:rsidRDefault="00B32243" w:rsidP="00B32243">
      <w:pPr>
        <w:autoSpaceDE w:val="0"/>
        <w:autoSpaceDN w:val="0"/>
        <w:adjustRightInd w:val="0"/>
        <w:spacing w:before="0" w:after="0"/>
        <w:rPr>
          <w:ins w:id="156" w:author="Druhin Mukherjee" w:date="2015-09-06T17:34:00Z"/>
          <w:rFonts w:ascii="Consolas" w:eastAsiaTheme="minorHAnsi" w:hAnsi="Consolas" w:cs="Consolas"/>
          <w:bCs w:val="0"/>
          <w:color w:val="000000"/>
          <w:sz w:val="19"/>
          <w:szCs w:val="19"/>
          <w:highlight w:val="white"/>
          <w:lang w:val="en-NZ"/>
        </w:rPr>
      </w:pPr>
    </w:p>
    <w:p w14:paraId="3FC22B8A" w14:textId="77777777" w:rsidR="00B32243" w:rsidRDefault="00B32243" w:rsidP="00B32243">
      <w:pPr>
        <w:autoSpaceDE w:val="0"/>
        <w:autoSpaceDN w:val="0"/>
        <w:adjustRightInd w:val="0"/>
        <w:spacing w:before="0" w:after="0"/>
        <w:rPr>
          <w:ins w:id="157" w:author="Druhin Mukherjee" w:date="2015-09-06T17:34:00Z"/>
          <w:rFonts w:ascii="Consolas" w:eastAsiaTheme="minorHAnsi" w:hAnsi="Consolas" w:cs="Consolas"/>
          <w:bCs w:val="0"/>
          <w:color w:val="000000"/>
          <w:sz w:val="19"/>
          <w:szCs w:val="19"/>
          <w:highlight w:val="white"/>
          <w:lang w:val="en-NZ"/>
        </w:rPr>
      </w:pPr>
      <w:ins w:id="158" w:author="Druhin Mukherjee" w:date="2015-09-06T17:34: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void</w:t>
        </w:r>
        <w:r>
          <w:rPr>
            <w:rFonts w:ascii="Consolas" w:eastAsiaTheme="minorHAnsi" w:hAnsi="Consolas" w:cs="Consolas"/>
            <w:bCs w:val="0"/>
            <w:color w:val="000000"/>
            <w:sz w:val="19"/>
            <w:szCs w:val="19"/>
            <w:highlight w:val="white"/>
            <w:lang w:val="en-NZ"/>
          </w:rPr>
          <w:t xml:space="preserve"> insert(string key);</w:t>
        </w:r>
      </w:ins>
    </w:p>
    <w:p w14:paraId="170D15F7" w14:textId="77777777" w:rsidR="00B32243" w:rsidRDefault="00B32243" w:rsidP="00B32243">
      <w:pPr>
        <w:autoSpaceDE w:val="0"/>
        <w:autoSpaceDN w:val="0"/>
        <w:adjustRightInd w:val="0"/>
        <w:spacing w:before="0" w:after="0"/>
        <w:rPr>
          <w:ins w:id="159" w:author="Druhin Mukherjee" w:date="2015-09-06T17:34:00Z"/>
          <w:rFonts w:ascii="Consolas" w:eastAsiaTheme="minorHAnsi" w:hAnsi="Consolas" w:cs="Consolas"/>
          <w:bCs w:val="0"/>
          <w:color w:val="000000"/>
          <w:sz w:val="19"/>
          <w:szCs w:val="19"/>
          <w:highlight w:val="white"/>
          <w:lang w:val="en-NZ"/>
        </w:rPr>
      </w:pPr>
      <w:ins w:id="160" w:author="Druhin Mukherjee" w:date="2015-09-06T17:34: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2B91AF"/>
            <w:sz w:val="19"/>
            <w:szCs w:val="19"/>
            <w:highlight w:val="white"/>
            <w:lang w:val="en-NZ"/>
          </w:rPr>
          <w:t>node</w:t>
        </w:r>
        <w:r>
          <w:rPr>
            <w:rFonts w:ascii="Consolas" w:eastAsiaTheme="minorHAnsi" w:hAnsi="Consolas" w:cs="Consolas"/>
            <w:bCs w:val="0"/>
            <w:color w:val="000000"/>
            <w:sz w:val="19"/>
            <w:szCs w:val="19"/>
            <w:highlight w:val="white"/>
            <w:lang w:val="en-NZ"/>
          </w:rPr>
          <w:t xml:space="preserve"> *search(string key);</w:t>
        </w:r>
      </w:ins>
    </w:p>
    <w:p w14:paraId="6C106D7C" w14:textId="77777777" w:rsidR="00B32243" w:rsidRDefault="00B32243" w:rsidP="00B32243">
      <w:pPr>
        <w:autoSpaceDE w:val="0"/>
        <w:autoSpaceDN w:val="0"/>
        <w:adjustRightInd w:val="0"/>
        <w:spacing w:before="0" w:after="0"/>
        <w:rPr>
          <w:ins w:id="161" w:author="Druhin Mukherjee" w:date="2015-09-06T17:34:00Z"/>
          <w:rFonts w:ascii="Consolas" w:eastAsiaTheme="minorHAnsi" w:hAnsi="Consolas" w:cs="Consolas"/>
          <w:bCs w:val="0"/>
          <w:color w:val="000000"/>
          <w:sz w:val="19"/>
          <w:szCs w:val="19"/>
          <w:highlight w:val="white"/>
          <w:lang w:val="en-NZ"/>
        </w:rPr>
      </w:pPr>
      <w:ins w:id="162" w:author="Druhin Mukherjee" w:date="2015-09-06T17:34: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void</w:t>
        </w:r>
        <w:r>
          <w:rPr>
            <w:rFonts w:ascii="Consolas" w:eastAsiaTheme="minorHAnsi" w:hAnsi="Consolas" w:cs="Consolas"/>
            <w:bCs w:val="0"/>
            <w:color w:val="000000"/>
            <w:sz w:val="19"/>
            <w:szCs w:val="19"/>
            <w:highlight w:val="white"/>
            <w:lang w:val="en-NZ"/>
          </w:rPr>
          <w:t xml:space="preserve"> destroy_tree();</w:t>
        </w:r>
      </w:ins>
    </w:p>
    <w:p w14:paraId="4D451632" w14:textId="77777777" w:rsidR="00B32243" w:rsidRDefault="00B32243" w:rsidP="00B32243">
      <w:pPr>
        <w:autoSpaceDE w:val="0"/>
        <w:autoSpaceDN w:val="0"/>
        <w:adjustRightInd w:val="0"/>
        <w:spacing w:before="0" w:after="0"/>
        <w:rPr>
          <w:ins w:id="163" w:author="Druhin Mukherjee" w:date="2015-09-06T17:34:00Z"/>
          <w:rFonts w:ascii="Consolas" w:eastAsiaTheme="minorHAnsi" w:hAnsi="Consolas" w:cs="Consolas"/>
          <w:bCs w:val="0"/>
          <w:color w:val="000000"/>
          <w:sz w:val="19"/>
          <w:szCs w:val="19"/>
          <w:highlight w:val="white"/>
          <w:lang w:val="en-NZ"/>
        </w:rPr>
      </w:pPr>
    </w:p>
    <w:p w14:paraId="6E716895" w14:textId="77777777" w:rsidR="00B32243" w:rsidRDefault="00B32243" w:rsidP="00B32243">
      <w:pPr>
        <w:autoSpaceDE w:val="0"/>
        <w:autoSpaceDN w:val="0"/>
        <w:adjustRightInd w:val="0"/>
        <w:spacing w:before="0" w:after="0"/>
        <w:rPr>
          <w:ins w:id="164" w:author="Druhin Mukherjee" w:date="2015-09-06T17:34:00Z"/>
          <w:rFonts w:ascii="Consolas" w:eastAsiaTheme="minorHAnsi" w:hAnsi="Consolas" w:cs="Consolas"/>
          <w:bCs w:val="0"/>
          <w:color w:val="000000"/>
          <w:sz w:val="19"/>
          <w:szCs w:val="19"/>
          <w:highlight w:val="white"/>
          <w:lang w:val="en-NZ"/>
        </w:rPr>
      </w:pPr>
      <w:ins w:id="165" w:author="Druhin Mukherjee" w:date="2015-09-06T17:34:00Z">
        <w:r>
          <w:rPr>
            <w:rFonts w:ascii="Consolas" w:eastAsiaTheme="minorHAnsi" w:hAnsi="Consolas" w:cs="Consolas"/>
            <w:bCs w:val="0"/>
            <w:color w:val="0000FF"/>
            <w:sz w:val="19"/>
            <w:szCs w:val="19"/>
            <w:highlight w:val="white"/>
            <w:lang w:val="en-NZ"/>
          </w:rPr>
          <w:t>private</w:t>
        </w:r>
        <w:r>
          <w:rPr>
            <w:rFonts w:ascii="Consolas" w:eastAsiaTheme="minorHAnsi" w:hAnsi="Consolas" w:cs="Consolas"/>
            <w:bCs w:val="0"/>
            <w:color w:val="000000"/>
            <w:sz w:val="19"/>
            <w:szCs w:val="19"/>
            <w:highlight w:val="white"/>
            <w:lang w:val="en-NZ"/>
          </w:rPr>
          <w:t>:</w:t>
        </w:r>
      </w:ins>
    </w:p>
    <w:p w14:paraId="0FC615F7" w14:textId="77777777" w:rsidR="00B32243" w:rsidRDefault="00B32243" w:rsidP="00B32243">
      <w:pPr>
        <w:autoSpaceDE w:val="0"/>
        <w:autoSpaceDN w:val="0"/>
        <w:adjustRightInd w:val="0"/>
        <w:spacing w:before="0" w:after="0"/>
        <w:rPr>
          <w:ins w:id="166" w:author="Druhin Mukherjee" w:date="2015-09-06T17:34:00Z"/>
          <w:rFonts w:ascii="Consolas" w:eastAsiaTheme="minorHAnsi" w:hAnsi="Consolas" w:cs="Consolas"/>
          <w:bCs w:val="0"/>
          <w:color w:val="000000"/>
          <w:sz w:val="19"/>
          <w:szCs w:val="19"/>
          <w:highlight w:val="white"/>
          <w:lang w:val="en-NZ"/>
        </w:rPr>
      </w:pPr>
      <w:ins w:id="167" w:author="Druhin Mukherjee" w:date="2015-09-06T17:34: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void</w:t>
        </w:r>
        <w:r>
          <w:rPr>
            <w:rFonts w:ascii="Consolas" w:eastAsiaTheme="minorHAnsi" w:hAnsi="Consolas" w:cs="Consolas"/>
            <w:bCs w:val="0"/>
            <w:color w:val="000000"/>
            <w:sz w:val="19"/>
            <w:szCs w:val="19"/>
            <w:highlight w:val="white"/>
            <w:lang w:val="en-NZ"/>
          </w:rPr>
          <w:t xml:space="preserve"> destroy_tree(</w:t>
        </w:r>
        <w:r>
          <w:rPr>
            <w:rFonts w:ascii="Consolas" w:eastAsiaTheme="minorHAnsi" w:hAnsi="Consolas" w:cs="Consolas"/>
            <w:bCs w:val="0"/>
            <w:color w:val="2B91AF"/>
            <w:sz w:val="19"/>
            <w:szCs w:val="19"/>
            <w:highlight w:val="white"/>
            <w:lang w:val="en-NZ"/>
          </w:rPr>
          <w:t>node</w:t>
        </w:r>
        <w:r>
          <w:rPr>
            <w:rFonts w:ascii="Consolas" w:eastAsiaTheme="minorHAnsi" w:hAnsi="Consolas" w:cs="Consolas"/>
            <w:bCs w:val="0"/>
            <w:color w:val="000000"/>
            <w:sz w:val="19"/>
            <w:szCs w:val="19"/>
            <w:highlight w:val="white"/>
            <w:lang w:val="en-NZ"/>
          </w:rPr>
          <w:t xml:space="preserve"> *leaf);</w:t>
        </w:r>
      </w:ins>
    </w:p>
    <w:p w14:paraId="3D4565B2" w14:textId="77777777" w:rsidR="00B32243" w:rsidRDefault="00B32243" w:rsidP="00B32243">
      <w:pPr>
        <w:autoSpaceDE w:val="0"/>
        <w:autoSpaceDN w:val="0"/>
        <w:adjustRightInd w:val="0"/>
        <w:spacing w:before="0" w:after="0"/>
        <w:rPr>
          <w:ins w:id="168" w:author="Druhin Mukherjee" w:date="2015-09-06T17:34:00Z"/>
          <w:rFonts w:ascii="Consolas" w:eastAsiaTheme="minorHAnsi" w:hAnsi="Consolas" w:cs="Consolas"/>
          <w:bCs w:val="0"/>
          <w:color w:val="000000"/>
          <w:sz w:val="19"/>
          <w:szCs w:val="19"/>
          <w:highlight w:val="white"/>
          <w:lang w:val="en-NZ"/>
        </w:rPr>
      </w:pPr>
      <w:ins w:id="169" w:author="Druhin Mukherjee" w:date="2015-09-06T17:34: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void</w:t>
        </w:r>
        <w:r>
          <w:rPr>
            <w:rFonts w:ascii="Consolas" w:eastAsiaTheme="minorHAnsi" w:hAnsi="Consolas" w:cs="Consolas"/>
            <w:bCs w:val="0"/>
            <w:color w:val="000000"/>
            <w:sz w:val="19"/>
            <w:szCs w:val="19"/>
            <w:highlight w:val="white"/>
            <w:lang w:val="en-NZ"/>
          </w:rPr>
          <w:t xml:space="preserve"> insert(string key, </w:t>
        </w:r>
        <w:r>
          <w:rPr>
            <w:rFonts w:ascii="Consolas" w:eastAsiaTheme="minorHAnsi" w:hAnsi="Consolas" w:cs="Consolas"/>
            <w:bCs w:val="0"/>
            <w:color w:val="2B91AF"/>
            <w:sz w:val="19"/>
            <w:szCs w:val="19"/>
            <w:highlight w:val="white"/>
            <w:lang w:val="en-NZ"/>
          </w:rPr>
          <w:t>node</w:t>
        </w:r>
        <w:r>
          <w:rPr>
            <w:rFonts w:ascii="Consolas" w:eastAsiaTheme="minorHAnsi" w:hAnsi="Consolas" w:cs="Consolas"/>
            <w:bCs w:val="0"/>
            <w:color w:val="000000"/>
            <w:sz w:val="19"/>
            <w:szCs w:val="19"/>
            <w:highlight w:val="white"/>
            <w:lang w:val="en-NZ"/>
          </w:rPr>
          <w:t xml:space="preserve"> *leaf);</w:t>
        </w:r>
      </w:ins>
    </w:p>
    <w:p w14:paraId="2A5B23A6" w14:textId="77777777" w:rsidR="00B32243" w:rsidRDefault="00B32243" w:rsidP="00B32243">
      <w:pPr>
        <w:autoSpaceDE w:val="0"/>
        <w:autoSpaceDN w:val="0"/>
        <w:adjustRightInd w:val="0"/>
        <w:spacing w:before="0" w:after="0"/>
        <w:rPr>
          <w:ins w:id="170" w:author="Druhin Mukherjee" w:date="2015-09-06T17:34:00Z"/>
          <w:rFonts w:ascii="Consolas" w:eastAsiaTheme="minorHAnsi" w:hAnsi="Consolas" w:cs="Consolas"/>
          <w:bCs w:val="0"/>
          <w:color w:val="000000"/>
          <w:sz w:val="19"/>
          <w:szCs w:val="19"/>
          <w:highlight w:val="white"/>
          <w:lang w:val="en-NZ"/>
        </w:rPr>
      </w:pPr>
      <w:ins w:id="171" w:author="Druhin Mukherjee" w:date="2015-09-06T17:34: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2B91AF"/>
            <w:sz w:val="19"/>
            <w:szCs w:val="19"/>
            <w:highlight w:val="white"/>
            <w:lang w:val="en-NZ"/>
          </w:rPr>
          <w:t>node</w:t>
        </w:r>
        <w:r>
          <w:rPr>
            <w:rFonts w:ascii="Consolas" w:eastAsiaTheme="minorHAnsi" w:hAnsi="Consolas" w:cs="Consolas"/>
            <w:bCs w:val="0"/>
            <w:color w:val="000000"/>
            <w:sz w:val="19"/>
            <w:szCs w:val="19"/>
            <w:highlight w:val="white"/>
            <w:lang w:val="en-NZ"/>
          </w:rPr>
          <w:t xml:space="preserve"> *search(string key, </w:t>
        </w:r>
        <w:r>
          <w:rPr>
            <w:rFonts w:ascii="Consolas" w:eastAsiaTheme="minorHAnsi" w:hAnsi="Consolas" w:cs="Consolas"/>
            <w:bCs w:val="0"/>
            <w:color w:val="2B91AF"/>
            <w:sz w:val="19"/>
            <w:szCs w:val="19"/>
            <w:highlight w:val="white"/>
            <w:lang w:val="en-NZ"/>
          </w:rPr>
          <w:t>node</w:t>
        </w:r>
        <w:r>
          <w:rPr>
            <w:rFonts w:ascii="Consolas" w:eastAsiaTheme="minorHAnsi" w:hAnsi="Consolas" w:cs="Consolas"/>
            <w:bCs w:val="0"/>
            <w:color w:val="000000"/>
            <w:sz w:val="19"/>
            <w:szCs w:val="19"/>
            <w:highlight w:val="white"/>
            <w:lang w:val="en-NZ"/>
          </w:rPr>
          <w:t xml:space="preserve"> *leaf);</w:t>
        </w:r>
      </w:ins>
    </w:p>
    <w:p w14:paraId="057363CF" w14:textId="77777777" w:rsidR="00B32243" w:rsidRDefault="00B32243" w:rsidP="00B32243">
      <w:pPr>
        <w:autoSpaceDE w:val="0"/>
        <w:autoSpaceDN w:val="0"/>
        <w:adjustRightInd w:val="0"/>
        <w:spacing w:before="0" w:after="0"/>
        <w:rPr>
          <w:ins w:id="172" w:author="Druhin Mukherjee" w:date="2015-09-06T17:34:00Z"/>
          <w:rFonts w:ascii="Consolas" w:eastAsiaTheme="minorHAnsi" w:hAnsi="Consolas" w:cs="Consolas"/>
          <w:bCs w:val="0"/>
          <w:color w:val="000000"/>
          <w:sz w:val="19"/>
          <w:szCs w:val="19"/>
          <w:highlight w:val="white"/>
          <w:lang w:val="en-NZ"/>
        </w:rPr>
      </w:pPr>
    </w:p>
    <w:p w14:paraId="36C8C122" w14:textId="77777777" w:rsidR="00B32243" w:rsidRDefault="00B32243" w:rsidP="00B32243">
      <w:pPr>
        <w:autoSpaceDE w:val="0"/>
        <w:autoSpaceDN w:val="0"/>
        <w:adjustRightInd w:val="0"/>
        <w:spacing w:before="0" w:after="0"/>
        <w:rPr>
          <w:ins w:id="173" w:author="Druhin Mukherjee" w:date="2015-09-06T17:34:00Z"/>
          <w:rFonts w:ascii="Consolas" w:eastAsiaTheme="minorHAnsi" w:hAnsi="Consolas" w:cs="Consolas"/>
          <w:bCs w:val="0"/>
          <w:color w:val="000000"/>
          <w:sz w:val="19"/>
          <w:szCs w:val="19"/>
          <w:highlight w:val="white"/>
          <w:lang w:val="en-NZ"/>
        </w:rPr>
      </w:pPr>
      <w:ins w:id="174" w:author="Druhin Mukherjee" w:date="2015-09-06T17:34: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2B91AF"/>
            <w:sz w:val="19"/>
            <w:szCs w:val="19"/>
            <w:highlight w:val="white"/>
            <w:lang w:val="en-NZ"/>
          </w:rPr>
          <w:t>node</w:t>
        </w:r>
        <w:r>
          <w:rPr>
            <w:rFonts w:ascii="Consolas" w:eastAsiaTheme="minorHAnsi" w:hAnsi="Consolas" w:cs="Consolas"/>
            <w:bCs w:val="0"/>
            <w:color w:val="000000"/>
            <w:sz w:val="19"/>
            <w:szCs w:val="19"/>
            <w:highlight w:val="white"/>
            <w:lang w:val="en-NZ"/>
          </w:rPr>
          <w:t xml:space="preserve"> *root;</w:t>
        </w:r>
      </w:ins>
    </w:p>
    <w:p w14:paraId="4EA61363" w14:textId="77777777" w:rsidR="00B32243" w:rsidRDefault="00B32243" w:rsidP="00B32243">
      <w:pPr>
        <w:autoSpaceDE w:val="0"/>
        <w:autoSpaceDN w:val="0"/>
        <w:adjustRightInd w:val="0"/>
        <w:spacing w:before="0" w:after="0"/>
        <w:rPr>
          <w:ins w:id="175" w:author="Druhin Mukherjee" w:date="2015-09-06T17:34:00Z"/>
          <w:rFonts w:ascii="Consolas" w:eastAsiaTheme="minorHAnsi" w:hAnsi="Consolas" w:cs="Consolas"/>
          <w:bCs w:val="0"/>
          <w:color w:val="000000"/>
          <w:sz w:val="19"/>
          <w:szCs w:val="19"/>
          <w:highlight w:val="white"/>
          <w:lang w:val="en-NZ"/>
        </w:rPr>
      </w:pPr>
      <w:ins w:id="176" w:author="Druhin Mukherjee" w:date="2015-09-06T17:34:00Z">
        <w:r>
          <w:rPr>
            <w:rFonts w:ascii="Consolas" w:eastAsiaTheme="minorHAnsi" w:hAnsi="Consolas" w:cs="Consolas"/>
            <w:bCs w:val="0"/>
            <w:color w:val="000000"/>
            <w:sz w:val="19"/>
            <w:szCs w:val="19"/>
            <w:highlight w:val="white"/>
            <w:lang w:val="en-NZ"/>
          </w:rPr>
          <w:t>};</w:t>
        </w:r>
      </w:ins>
    </w:p>
    <w:p w14:paraId="5442953B" w14:textId="77777777" w:rsidR="00B32243" w:rsidRDefault="00B32243" w:rsidP="00B32243">
      <w:pPr>
        <w:autoSpaceDE w:val="0"/>
        <w:autoSpaceDN w:val="0"/>
        <w:adjustRightInd w:val="0"/>
        <w:spacing w:before="0" w:after="0"/>
        <w:rPr>
          <w:ins w:id="177" w:author="Druhin Mukherjee" w:date="2015-09-06T17:34:00Z"/>
          <w:rFonts w:ascii="Consolas" w:eastAsiaTheme="minorHAnsi" w:hAnsi="Consolas" w:cs="Consolas"/>
          <w:bCs w:val="0"/>
          <w:color w:val="000000"/>
          <w:sz w:val="19"/>
          <w:szCs w:val="19"/>
          <w:highlight w:val="white"/>
          <w:lang w:val="en-NZ"/>
        </w:rPr>
      </w:pPr>
    </w:p>
    <w:p w14:paraId="1963D13A" w14:textId="77777777" w:rsidR="00B32243" w:rsidRDefault="00B32243" w:rsidP="00B32243">
      <w:pPr>
        <w:autoSpaceDE w:val="0"/>
        <w:autoSpaceDN w:val="0"/>
        <w:adjustRightInd w:val="0"/>
        <w:spacing w:before="0" w:after="0"/>
        <w:rPr>
          <w:ins w:id="178" w:author="Druhin Mukherjee" w:date="2015-09-06T17:34:00Z"/>
          <w:rFonts w:ascii="Consolas" w:eastAsiaTheme="minorHAnsi" w:hAnsi="Consolas" w:cs="Consolas"/>
          <w:bCs w:val="0"/>
          <w:color w:val="000000"/>
          <w:sz w:val="19"/>
          <w:szCs w:val="19"/>
          <w:highlight w:val="white"/>
          <w:lang w:val="en-NZ"/>
        </w:rPr>
      </w:pPr>
      <w:ins w:id="179" w:author="Druhin Mukherjee" w:date="2015-09-06T17:34:00Z">
        <w:r>
          <w:rPr>
            <w:rFonts w:ascii="Consolas" w:eastAsiaTheme="minorHAnsi" w:hAnsi="Consolas" w:cs="Consolas"/>
            <w:bCs w:val="0"/>
            <w:color w:val="2B91AF"/>
            <w:sz w:val="19"/>
            <w:szCs w:val="19"/>
            <w:highlight w:val="white"/>
            <w:lang w:val="en-NZ"/>
          </w:rPr>
          <w:lastRenderedPageBreak/>
          <w:t>Binary_Tree</w:t>
        </w:r>
        <w:r>
          <w:rPr>
            <w:rFonts w:ascii="Consolas" w:eastAsiaTheme="minorHAnsi" w:hAnsi="Consolas" w:cs="Consolas"/>
            <w:bCs w:val="0"/>
            <w:color w:val="000000"/>
            <w:sz w:val="19"/>
            <w:szCs w:val="19"/>
            <w:highlight w:val="white"/>
            <w:lang w:val="en-NZ"/>
          </w:rPr>
          <w:t>::Binary_Tree()</w:t>
        </w:r>
      </w:ins>
    </w:p>
    <w:p w14:paraId="255E5AEA" w14:textId="77777777" w:rsidR="00B32243" w:rsidRDefault="00B32243" w:rsidP="00B32243">
      <w:pPr>
        <w:autoSpaceDE w:val="0"/>
        <w:autoSpaceDN w:val="0"/>
        <w:adjustRightInd w:val="0"/>
        <w:spacing w:before="0" w:after="0"/>
        <w:rPr>
          <w:ins w:id="180" w:author="Druhin Mukherjee" w:date="2015-09-06T17:34:00Z"/>
          <w:rFonts w:ascii="Consolas" w:eastAsiaTheme="minorHAnsi" w:hAnsi="Consolas" w:cs="Consolas"/>
          <w:bCs w:val="0"/>
          <w:color w:val="000000"/>
          <w:sz w:val="19"/>
          <w:szCs w:val="19"/>
          <w:highlight w:val="white"/>
          <w:lang w:val="en-NZ"/>
        </w:rPr>
      </w:pPr>
      <w:ins w:id="181" w:author="Druhin Mukherjee" w:date="2015-09-06T17:34:00Z">
        <w:r>
          <w:rPr>
            <w:rFonts w:ascii="Consolas" w:eastAsiaTheme="minorHAnsi" w:hAnsi="Consolas" w:cs="Consolas"/>
            <w:bCs w:val="0"/>
            <w:color w:val="000000"/>
            <w:sz w:val="19"/>
            <w:szCs w:val="19"/>
            <w:highlight w:val="white"/>
            <w:lang w:val="en-NZ"/>
          </w:rPr>
          <w:t>{</w:t>
        </w:r>
      </w:ins>
    </w:p>
    <w:p w14:paraId="2FD2895E" w14:textId="77777777" w:rsidR="00B32243" w:rsidRDefault="00B32243" w:rsidP="00B32243">
      <w:pPr>
        <w:autoSpaceDE w:val="0"/>
        <w:autoSpaceDN w:val="0"/>
        <w:adjustRightInd w:val="0"/>
        <w:spacing w:before="0" w:after="0"/>
        <w:rPr>
          <w:ins w:id="182" w:author="Druhin Mukherjee" w:date="2015-09-06T17:34:00Z"/>
          <w:rFonts w:ascii="Consolas" w:eastAsiaTheme="minorHAnsi" w:hAnsi="Consolas" w:cs="Consolas"/>
          <w:bCs w:val="0"/>
          <w:color w:val="000000"/>
          <w:sz w:val="19"/>
          <w:szCs w:val="19"/>
          <w:highlight w:val="white"/>
          <w:lang w:val="en-NZ"/>
        </w:rPr>
      </w:pPr>
      <w:ins w:id="183" w:author="Druhin Mukherjee" w:date="2015-09-06T17:34:00Z">
        <w:r>
          <w:rPr>
            <w:rFonts w:ascii="Consolas" w:eastAsiaTheme="minorHAnsi" w:hAnsi="Consolas" w:cs="Consolas"/>
            <w:bCs w:val="0"/>
            <w:color w:val="000000"/>
            <w:sz w:val="19"/>
            <w:szCs w:val="19"/>
            <w:highlight w:val="white"/>
            <w:lang w:val="en-NZ"/>
          </w:rPr>
          <w:tab/>
          <w:t>root = NULL;</w:t>
        </w:r>
      </w:ins>
    </w:p>
    <w:p w14:paraId="3AECA421" w14:textId="77777777" w:rsidR="00B32243" w:rsidRDefault="00B32243" w:rsidP="00B32243">
      <w:pPr>
        <w:autoSpaceDE w:val="0"/>
        <w:autoSpaceDN w:val="0"/>
        <w:adjustRightInd w:val="0"/>
        <w:spacing w:before="0" w:after="0"/>
        <w:rPr>
          <w:ins w:id="184" w:author="Druhin Mukherjee" w:date="2015-09-06T17:34:00Z"/>
          <w:rFonts w:ascii="Consolas" w:eastAsiaTheme="minorHAnsi" w:hAnsi="Consolas" w:cs="Consolas"/>
          <w:bCs w:val="0"/>
          <w:color w:val="000000"/>
          <w:sz w:val="19"/>
          <w:szCs w:val="19"/>
          <w:highlight w:val="white"/>
          <w:lang w:val="en-NZ"/>
        </w:rPr>
      </w:pPr>
      <w:ins w:id="185" w:author="Druhin Mukherjee" w:date="2015-09-06T17:34:00Z">
        <w:r>
          <w:rPr>
            <w:rFonts w:ascii="Consolas" w:eastAsiaTheme="minorHAnsi" w:hAnsi="Consolas" w:cs="Consolas"/>
            <w:bCs w:val="0"/>
            <w:color w:val="000000"/>
            <w:sz w:val="19"/>
            <w:szCs w:val="19"/>
            <w:highlight w:val="white"/>
            <w:lang w:val="en-NZ"/>
          </w:rPr>
          <w:t>}</w:t>
        </w:r>
      </w:ins>
    </w:p>
    <w:p w14:paraId="23615CAF" w14:textId="77777777" w:rsidR="00B32243" w:rsidRDefault="00B32243" w:rsidP="00B32243">
      <w:pPr>
        <w:autoSpaceDE w:val="0"/>
        <w:autoSpaceDN w:val="0"/>
        <w:adjustRightInd w:val="0"/>
        <w:spacing w:before="0" w:after="0"/>
        <w:rPr>
          <w:ins w:id="186" w:author="Druhin Mukherjee" w:date="2015-09-06T17:34:00Z"/>
          <w:rFonts w:ascii="Consolas" w:eastAsiaTheme="minorHAnsi" w:hAnsi="Consolas" w:cs="Consolas"/>
          <w:bCs w:val="0"/>
          <w:color w:val="000000"/>
          <w:sz w:val="19"/>
          <w:szCs w:val="19"/>
          <w:highlight w:val="white"/>
          <w:lang w:val="en-NZ"/>
        </w:rPr>
      </w:pPr>
    </w:p>
    <w:p w14:paraId="692D5F1E" w14:textId="77777777" w:rsidR="00B32243" w:rsidRDefault="00B32243" w:rsidP="00B32243">
      <w:pPr>
        <w:autoSpaceDE w:val="0"/>
        <w:autoSpaceDN w:val="0"/>
        <w:adjustRightInd w:val="0"/>
        <w:spacing w:before="0" w:after="0"/>
        <w:rPr>
          <w:ins w:id="187" w:author="Druhin Mukherjee" w:date="2015-09-06T17:34:00Z"/>
          <w:rFonts w:ascii="Consolas" w:eastAsiaTheme="minorHAnsi" w:hAnsi="Consolas" w:cs="Consolas"/>
          <w:bCs w:val="0"/>
          <w:color w:val="000000"/>
          <w:sz w:val="19"/>
          <w:szCs w:val="19"/>
          <w:highlight w:val="white"/>
          <w:lang w:val="en-NZ"/>
        </w:rPr>
      </w:pPr>
      <w:ins w:id="188" w:author="Druhin Mukherjee" w:date="2015-09-06T17:34:00Z">
        <w:r>
          <w:rPr>
            <w:rFonts w:ascii="Consolas" w:eastAsiaTheme="minorHAnsi" w:hAnsi="Consolas" w:cs="Consolas"/>
            <w:bCs w:val="0"/>
            <w:color w:val="2B91AF"/>
            <w:sz w:val="19"/>
            <w:szCs w:val="19"/>
            <w:highlight w:val="white"/>
            <w:lang w:val="en-NZ"/>
          </w:rPr>
          <w:t>Binary_Tree</w:t>
        </w:r>
        <w:r>
          <w:rPr>
            <w:rFonts w:ascii="Consolas" w:eastAsiaTheme="minorHAnsi" w:hAnsi="Consolas" w:cs="Consolas"/>
            <w:bCs w:val="0"/>
            <w:color w:val="000000"/>
            <w:sz w:val="19"/>
            <w:szCs w:val="19"/>
            <w:highlight w:val="white"/>
            <w:lang w:val="en-NZ"/>
          </w:rPr>
          <w:t>::~Binary_Tree()</w:t>
        </w:r>
      </w:ins>
    </w:p>
    <w:p w14:paraId="0CA6EEEC" w14:textId="77777777" w:rsidR="00B32243" w:rsidRDefault="00B32243" w:rsidP="00B32243">
      <w:pPr>
        <w:autoSpaceDE w:val="0"/>
        <w:autoSpaceDN w:val="0"/>
        <w:adjustRightInd w:val="0"/>
        <w:spacing w:before="0" w:after="0"/>
        <w:rPr>
          <w:ins w:id="189" w:author="Druhin Mukherjee" w:date="2015-09-06T17:34:00Z"/>
          <w:rFonts w:ascii="Consolas" w:eastAsiaTheme="minorHAnsi" w:hAnsi="Consolas" w:cs="Consolas"/>
          <w:bCs w:val="0"/>
          <w:color w:val="000000"/>
          <w:sz w:val="19"/>
          <w:szCs w:val="19"/>
          <w:highlight w:val="white"/>
          <w:lang w:val="en-NZ"/>
        </w:rPr>
      </w:pPr>
      <w:ins w:id="190" w:author="Druhin Mukherjee" w:date="2015-09-06T17:34:00Z">
        <w:r>
          <w:rPr>
            <w:rFonts w:ascii="Consolas" w:eastAsiaTheme="minorHAnsi" w:hAnsi="Consolas" w:cs="Consolas"/>
            <w:bCs w:val="0"/>
            <w:color w:val="000000"/>
            <w:sz w:val="19"/>
            <w:szCs w:val="19"/>
            <w:highlight w:val="white"/>
            <w:lang w:val="en-NZ"/>
          </w:rPr>
          <w:t>{</w:t>
        </w:r>
      </w:ins>
    </w:p>
    <w:p w14:paraId="7B289239" w14:textId="77777777" w:rsidR="00B32243" w:rsidRDefault="00B32243" w:rsidP="00B32243">
      <w:pPr>
        <w:autoSpaceDE w:val="0"/>
        <w:autoSpaceDN w:val="0"/>
        <w:adjustRightInd w:val="0"/>
        <w:spacing w:before="0" w:after="0"/>
        <w:rPr>
          <w:ins w:id="191" w:author="Druhin Mukherjee" w:date="2015-09-06T17:34:00Z"/>
          <w:rFonts w:ascii="Consolas" w:eastAsiaTheme="minorHAnsi" w:hAnsi="Consolas" w:cs="Consolas"/>
          <w:bCs w:val="0"/>
          <w:color w:val="000000"/>
          <w:sz w:val="19"/>
          <w:szCs w:val="19"/>
          <w:highlight w:val="white"/>
          <w:lang w:val="en-NZ"/>
        </w:rPr>
      </w:pPr>
      <w:ins w:id="192" w:author="Druhin Mukherjee" w:date="2015-09-06T17:34:00Z">
        <w:r>
          <w:rPr>
            <w:rFonts w:ascii="Consolas" w:eastAsiaTheme="minorHAnsi" w:hAnsi="Consolas" w:cs="Consolas"/>
            <w:bCs w:val="0"/>
            <w:color w:val="000000"/>
            <w:sz w:val="19"/>
            <w:szCs w:val="19"/>
            <w:highlight w:val="white"/>
            <w:lang w:val="en-NZ"/>
          </w:rPr>
          <w:tab/>
          <w:t>destroy_tree();</w:t>
        </w:r>
      </w:ins>
    </w:p>
    <w:p w14:paraId="5E7E8147" w14:textId="77777777" w:rsidR="00B32243" w:rsidRDefault="00B32243" w:rsidP="00B32243">
      <w:pPr>
        <w:autoSpaceDE w:val="0"/>
        <w:autoSpaceDN w:val="0"/>
        <w:adjustRightInd w:val="0"/>
        <w:spacing w:before="0" w:after="0"/>
        <w:rPr>
          <w:ins w:id="193" w:author="Druhin Mukherjee" w:date="2015-09-06T17:34:00Z"/>
          <w:rFonts w:ascii="Consolas" w:eastAsiaTheme="minorHAnsi" w:hAnsi="Consolas" w:cs="Consolas"/>
          <w:bCs w:val="0"/>
          <w:color w:val="000000"/>
          <w:sz w:val="19"/>
          <w:szCs w:val="19"/>
          <w:highlight w:val="white"/>
          <w:lang w:val="en-NZ"/>
        </w:rPr>
      </w:pPr>
      <w:ins w:id="194" w:author="Druhin Mukherjee" w:date="2015-09-06T17:34:00Z">
        <w:r>
          <w:rPr>
            <w:rFonts w:ascii="Consolas" w:eastAsiaTheme="minorHAnsi" w:hAnsi="Consolas" w:cs="Consolas"/>
            <w:bCs w:val="0"/>
            <w:color w:val="000000"/>
            <w:sz w:val="19"/>
            <w:szCs w:val="19"/>
            <w:highlight w:val="white"/>
            <w:lang w:val="en-NZ"/>
          </w:rPr>
          <w:t>}</w:t>
        </w:r>
      </w:ins>
    </w:p>
    <w:p w14:paraId="36326247" w14:textId="77777777" w:rsidR="00B32243" w:rsidRDefault="00B32243" w:rsidP="00B32243">
      <w:pPr>
        <w:autoSpaceDE w:val="0"/>
        <w:autoSpaceDN w:val="0"/>
        <w:adjustRightInd w:val="0"/>
        <w:spacing w:before="0" w:after="0"/>
        <w:rPr>
          <w:ins w:id="195" w:author="Druhin Mukherjee" w:date="2015-09-06T17:34:00Z"/>
          <w:rFonts w:ascii="Consolas" w:eastAsiaTheme="minorHAnsi" w:hAnsi="Consolas" w:cs="Consolas"/>
          <w:bCs w:val="0"/>
          <w:color w:val="000000"/>
          <w:sz w:val="19"/>
          <w:szCs w:val="19"/>
          <w:highlight w:val="white"/>
          <w:lang w:val="en-NZ"/>
        </w:rPr>
      </w:pPr>
    </w:p>
    <w:p w14:paraId="45F0FD55" w14:textId="77777777" w:rsidR="00B32243" w:rsidRDefault="00B32243" w:rsidP="00B32243">
      <w:pPr>
        <w:autoSpaceDE w:val="0"/>
        <w:autoSpaceDN w:val="0"/>
        <w:adjustRightInd w:val="0"/>
        <w:spacing w:before="0" w:after="0"/>
        <w:rPr>
          <w:ins w:id="196" w:author="Druhin Mukherjee" w:date="2015-09-06T17:34:00Z"/>
          <w:rFonts w:ascii="Consolas" w:eastAsiaTheme="minorHAnsi" w:hAnsi="Consolas" w:cs="Consolas"/>
          <w:bCs w:val="0"/>
          <w:color w:val="000000"/>
          <w:sz w:val="19"/>
          <w:szCs w:val="19"/>
          <w:highlight w:val="white"/>
          <w:lang w:val="en-NZ"/>
        </w:rPr>
      </w:pPr>
      <w:ins w:id="197" w:author="Druhin Mukherjee" w:date="2015-09-06T17:34:00Z">
        <w:r>
          <w:rPr>
            <w:rFonts w:ascii="Consolas" w:eastAsiaTheme="minorHAnsi" w:hAnsi="Consolas" w:cs="Consolas"/>
            <w:bCs w:val="0"/>
            <w:color w:val="0000FF"/>
            <w:sz w:val="19"/>
            <w:szCs w:val="19"/>
            <w:highlight w:val="white"/>
            <w:lang w:val="en-NZ"/>
          </w:rPr>
          <w:t>void</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2B91AF"/>
            <w:sz w:val="19"/>
            <w:szCs w:val="19"/>
            <w:highlight w:val="white"/>
            <w:lang w:val="en-NZ"/>
          </w:rPr>
          <w:t>Binary_Tree</w:t>
        </w:r>
        <w:r>
          <w:rPr>
            <w:rFonts w:ascii="Consolas" w:eastAsiaTheme="minorHAnsi" w:hAnsi="Consolas" w:cs="Consolas"/>
            <w:bCs w:val="0"/>
            <w:color w:val="000000"/>
            <w:sz w:val="19"/>
            <w:szCs w:val="19"/>
            <w:highlight w:val="white"/>
            <w:lang w:val="en-NZ"/>
          </w:rPr>
          <w:t>::destroy_tree(</w:t>
        </w:r>
        <w:r>
          <w:rPr>
            <w:rFonts w:ascii="Consolas" w:eastAsiaTheme="minorHAnsi" w:hAnsi="Consolas" w:cs="Consolas"/>
            <w:bCs w:val="0"/>
            <w:color w:val="2B91AF"/>
            <w:sz w:val="19"/>
            <w:szCs w:val="19"/>
            <w:highlight w:val="white"/>
            <w:lang w:val="en-NZ"/>
          </w:rPr>
          <w:t>node</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leaf</w:t>
        </w:r>
        <w:r>
          <w:rPr>
            <w:rFonts w:ascii="Consolas" w:eastAsiaTheme="minorHAnsi" w:hAnsi="Consolas" w:cs="Consolas"/>
            <w:bCs w:val="0"/>
            <w:color w:val="000000"/>
            <w:sz w:val="19"/>
            <w:szCs w:val="19"/>
            <w:highlight w:val="white"/>
            <w:lang w:val="en-NZ"/>
          </w:rPr>
          <w:t>)</w:t>
        </w:r>
      </w:ins>
    </w:p>
    <w:p w14:paraId="493380EB" w14:textId="77777777" w:rsidR="00B32243" w:rsidRDefault="00B32243" w:rsidP="00B32243">
      <w:pPr>
        <w:autoSpaceDE w:val="0"/>
        <w:autoSpaceDN w:val="0"/>
        <w:adjustRightInd w:val="0"/>
        <w:spacing w:before="0" w:after="0"/>
        <w:rPr>
          <w:ins w:id="198" w:author="Druhin Mukherjee" w:date="2015-09-06T17:34:00Z"/>
          <w:rFonts w:ascii="Consolas" w:eastAsiaTheme="minorHAnsi" w:hAnsi="Consolas" w:cs="Consolas"/>
          <w:bCs w:val="0"/>
          <w:color w:val="000000"/>
          <w:sz w:val="19"/>
          <w:szCs w:val="19"/>
          <w:highlight w:val="white"/>
          <w:lang w:val="en-NZ"/>
        </w:rPr>
      </w:pPr>
      <w:ins w:id="199" w:author="Druhin Mukherjee" w:date="2015-09-06T17:34:00Z">
        <w:r>
          <w:rPr>
            <w:rFonts w:ascii="Consolas" w:eastAsiaTheme="minorHAnsi" w:hAnsi="Consolas" w:cs="Consolas"/>
            <w:bCs w:val="0"/>
            <w:color w:val="000000"/>
            <w:sz w:val="19"/>
            <w:szCs w:val="19"/>
            <w:highlight w:val="white"/>
            <w:lang w:val="en-NZ"/>
          </w:rPr>
          <w:t>{</w:t>
        </w:r>
      </w:ins>
    </w:p>
    <w:p w14:paraId="57E58572" w14:textId="77777777" w:rsidR="00B32243" w:rsidRDefault="00B32243" w:rsidP="00B32243">
      <w:pPr>
        <w:autoSpaceDE w:val="0"/>
        <w:autoSpaceDN w:val="0"/>
        <w:adjustRightInd w:val="0"/>
        <w:spacing w:before="0" w:after="0"/>
        <w:rPr>
          <w:ins w:id="200" w:author="Druhin Mukherjee" w:date="2015-09-06T17:34:00Z"/>
          <w:rFonts w:ascii="Consolas" w:eastAsiaTheme="minorHAnsi" w:hAnsi="Consolas" w:cs="Consolas"/>
          <w:bCs w:val="0"/>
          <w:color w:val="000000"/>
          <w:sz w:val="19"/>
          <w:szCs w:val="19"/>
          <w:highlight w:val="white"/>
          <w:lang w:val="en-NZ"/>
        </w:rPr>
      </w:pPr>
      <w:ins w:id="201" w:author="Druhin Mukherjee" w:date="2015-09-06T17:34: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if</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leaf</w:t>
        </w:r>
        <w:r>
          <w:rPr>
            <w:rFonts w:ascii="Consolas" w:eastAsiaTheme="minorHAnsi" w:hAnsi="Consolas" w:cs="Consolas"/>
            <w:bCs w:val="0"/>
            <w:color w:val="000000"/>
            <w:sz w:val="19"/>
            <w:szCs w:val="19"/>
            <w:highlight w:val="white"/>
            <w:lang w:val="en-NZ"/>
          </w:rPr>
          <w:t xml:space="preserve"> != NULL)</w:t>
        </w:r>
      </w:ins>
    </w:p>
    <w:p w14:paraId="1B3D4A99" w14:textId="77777777" w:rsidR="00B32243" w:rsidRDefault="00B32243" w:rsidP="00B32243">
      <w:pPr>
        <w:autoSpaceDE w:val="0"/>
        <w:autoSpaceDN w:val="0"/>
        <w:adjustRightInd w:val="0"/>
        <w:spacing w:before="0" w:after="0"/>
        <w:rPr>
          <w:ins w:id="202" w:author="Druhin Mukherjee" w:date="2015-09-06T17:34:00Z"/>
          <w:rFonts w:ascii="Consolas" w:eastAsiaTheme="minorHAnsi" w:hAnsi="Consolas" w:cs="Consolas"/>
          <w:bCs w:val="0"/>
          <w:color w:val="000000"/>
          <w:sz w:val="19"/>
          <w:szCs w:val="19"/>
          <w:highlight w:val="white"/>
          <w:lang w:val="en-NZ"/>
        </w:rPr>
      </w:pPr>
      <w:ins w:id="203" w:author="Druhin Mukherjee" w:date="2015-09-06T17:34:00Z">
        <w:r>
          <w:rPr>
            <w:rFonts w:ascii="Consolas" w:eastAsiaTheme="minorHAnsi" w:hAnsi="Consolas" w:cs="Consolas"/>
            <w:bCs w:val="0"/>
            <w:color w:val="000000"/>
            <w:sz w:val="19"/>
            <w:szCs w:val="19"/>
            <w:highlight w:val="white"/>
            <w:lang w:val="en-NZ"/>
          </w:rPr>
          <w:tab/>
          <w:t>{</w:t>
        </w:r>
      </w:ins>
    </w:p>
    <w:p w14:paraId="19637D71" w14:textId="77777777" w:rsidR="00B32243" w:rsidRDefault="00B32243" w:rsidP="00B32243">
      <w:pPr>
        <w:autoSpaceDE w:val="0"/>
        <w:autoSpaceDN w:val="0"/>
        <w:adjustRightInd w:val="0"/>
        <w:spacing w:before="0" w:after="0"/>
        <w:rPr>
          <w:ins w:id="204" w:author="Druhin Mukherjee" w:date="2015-09-06T17:34:00Z"/>
          <w:rFonts w:ascii="Consolas" w:eastAsiaTheme="minorHAnsi" w:hAnsi="Consolas" w:cs="Consolas"/>
          <w:bCs w:val="0"/>
          <w:color w:val="000000"/>
          <w:sz w:val="19"/>
          <w:szCs w:val="19"/>
          <w:highlight w:val="white"/>
          <w:lang w:val="en-NZ"/>
        </w:rPr>
      </w:pPr>
      <w:ins w:id="205" w:author="Druhin Mukherjee" w:date="2015-09-06T17:34: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destroy_tree(</w:t>
        </w:r>
        <w:r>
          <w:rPr>
            <w:rFonts w:ascii="Consolas" w:eastAsiaTheme="minorHAnsi" w:hAnsi="Consolas" w:cs="Consolas"/>
            <w:bCs w:val="0"/>
            <w:color w:val="808080"/>
            <w:sz w:val="19"/>
            <w:szCs w:val="19"/>
            <w:highlight w:val="white"/>
            <w:lang w:val="en-NZ"/>
          </w:rPr>
          <w:t>leaf</w:t>
        </w:r>
        <w:r>
          <w:rPr>
            <w:rFonts w:ascii="Consolas" w:eastAsiaTheme="minorHAnsi" w:hAnsi="Consolas" w:cs="Consolas"/>
            <w:bCs w:val="0"/>
            <w:color w:val="000000"/>
            <w:sz w:val="19"/>
            <w:szCs w:val="19"/>
            <w:highlight w:val="white"/>
            <w:lang w:val="en-NZ"/>
          </w:rPr>
          <w:t>-&gt;left);</w:t>
        </w:r>
      </w:ins>
    </w:p>
    <w:p w14:paraId="18D011D3" w14:textId="77777777" w:rsidR="00B32243" w:rsidRDefault="00B32243" w:rsidP="00B32243">
      <w:pPr>
        <w:autoSpaceDE w:val="0"/>
        <w:autoSpaceDN w:val="0"/>
        <w:adjustRightInd w:val="0"/>
        <w:spacing w:before="0" w:after="0"/>
        <w:rPr>
          <w:ins w:id="206" w:author="Druhin Mukherjee" w:date="2015-09-06T17:34:00Z"/>
          <w:rFonts w:ascii="Consolas" w:eastAsiaTheme="minorHAnsi" w:hAnsi="Consolas" w:cs="Consolas"/>
          <w:bCs w:val="0"/>
          <w:color w:val="000000"/>
          <w:sz w:val="19"/>
          <w:szCs w:val="19"/>
          <w:highlight w:val="white"/>
          <w:lang w:val="en-NZ"/>
        </w:rPr>
      </w:pPr>
      <w:ins w:id="207" w:author="Druhin Mukherjee" w:date="2015-09-06T17:34: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destroy_tree(</w:t>
        </w:r>
        <w:r>
          <w:rPr>
            <w:rFonts w:ascii="Consolas" w:eastAsiaTheme="minorHAnsi" w:hAnsi="Consolas" w:cs="Consolas"/>
            <w:bCs w:val="0"/>
            <w:color w:val="808080"/>
            <w:sz w:val="19"/>
            <w:szCs w:val="19"/>
            <w:highlight w:val="white"/>
            <w:lang w:val="en-NZ"/>
          </w:rPr>
          <w:t>leaf</w:t>
        </w:r>
        <w:r>
          <w:rPr>
            <w:rFonts w:ascii="Consolas" w:eastAsiaTheme="minorHAnsi" w:hAnsi="Consolas" w:cs="Consolas"/>
            <w:bCs w:val="0"/>
            <w:color w:val="000000"/>
            <w:sz w:val="19"/>
            <w:szCs w:val="19"/>
            <w:highlight w:val="white"/>
            <w:lang w:val="en-NZ"/>
          </w:rPr>
          <w:t>-&gt;right);</w:t>
        </w:r>
      </w:ins>
    </w:p>
    <w:p w14:paraId="014880DB" w14:textId="77777777" w:rsidR="00B32243" w:rsidRDefault="00B32243" w:rsidP="00B32243">
      <w:pPr>
        <w:autoSpaceDE w:val="0"/>
        <w:autoSpaceDN w:val="0"/>
        <w:adjustRightInd w:val="0"/>
        <w:spacing w:before="0" w:after="0"/>
        <w:rPr>
          <w:ins w:id="208" w:author="Druhin Mukherjee" w:date="2015-09-06T17:34:00Z"/>
          <w:rFonts w:ascii="Consolas" w:eastAsiaTheme="minorHAnsi" w:hAnsi="Consolas" w:cs="Consolas"/>
          <w:bCs w:val="0"/>
          <w:color w:val="000000"/>
          <w:sz w:val="19"/>
          <w:szCs w:val="19"/>
          <w:highlight w:val="white"/>
          <w:lang w:val="en-NZ"/>
        </w:rPr>
      </w:pPr>
      <w:ins w:id="209" w:author="Druhin Mukherjee" w:date="2015-09-06T17:34: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delete</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leaf</w:t>
        </w:r>
        <w:r>
          <w:rPr>
            <w:rFonts w:ascii="Consolas" w:eastAsiaTheme="minorHAnsi" w:hAnsi="Consolas" w:cs="Consolas"/>
            <w:bCs w:val="0"/>
            <w:color w:val="000000"/>
            <w:sz w:val="19"/>
            <w:szCs w:val="19"/>
            <w:highlight w:val="white"/>
            <w:lang w:val="en-NZ"/>
          </w:rPr>
          <w:t>;</w:t>
        </w:r>
      </w:ins>
    </w:p>
    <w:p w14:paraId="558403AF" w14:textId="77777777" w:rsidR="00B32243" w:rsidRDefault="00B32243" w:rsidP="00B32243">
      <w:pPr>
        <w:autoSpaceDE w:val="0"/>
        <w:autoSpaceDN w:val="0"/>
        <w:adjustRightInd w:val="0"/>
        <w:spacing w:before="0" w:after="0"/>
        <w:rPr>
          <w:ins w:id="210" w:author="Druhin Mukherjee" w:date="2015-09-06T17:34:00Z"/>
          <w:rFonts w:ascii="Consolas" w:eastAsiaTheme="minorHAnsi" w:hAnsi="Consolas" w:cs="Consolas"/>
          <w:bCs w:val="0"/>
          <w:color w:val="000000"/>
          <w:sz w:val="19"/>
          <w:szCs w:val="19"/>
          <w:highlight w:val="white"/>
          <w:lang w:val="en-NZ"/>
        </w:rPr>
      </w:pPr>
      <w:ins w:id="211" w:author="Druhin Mukherjee" w:date="2015-09-06T17:34:00Z">
        <w:r>
          <w:rPr>
            <w:rFonts w:ascii="Consolas" w:eastAsiaTheme="minorHAnsi" w:hAnsi="Consolas" w:cs="Consolas"/>
            <w:bCs w:val="0"/>
            <w:color w:val="000000"/>
            <w:sz w:val="19"/>
            <w:szCs w:val="19"/>
            <w:highlight w:val="white"/>
            <w:lang w:val="en-NZ"/>
          </w:rPr>
          <w:tab/>
          <w:t>}</w:t>
        </w:r>
      </w:ins>
    </w:p>
    <w:p w14:paraId="448E3E45" w14:textId="77777777" w:rsidR="00B32243" w:rsidRDefault="00B32243" w:rsidP="00B32243">
      <w:pPr>
        <w:autoSpaceDE w:val="0"/>
        <w:autoSpaceDN w:val="0"/>
        <w:adjustRightInd w:val="0"/>
        <w:spacing w:before="0" w:after="0"/>
        <w:rPr>
          <w:ins w:id="212" w:author="Druhin Mukherjee" w:date="2015-09-06T17:34:00Z"/>
          <w:rFonts w:ascii="Consolas" w:eastAsiaTheme="minorHAnsi" w:hAnsi="Consolas" w:cs="Consolas"/>
          <w:bCs w:val="0"/>
          <w:color w:val="000000"/>
          <w:sz w:val="19"/>
          <w:szCs w:val="19"/>
          <w:highlight w:val="white"/>
          <w:lang w:val="en-NZ"/>
        </w:rPr>
      </w:pPr>
      <w:ins w:id="213" w:author="Druhin Mukherjee" w:date="2015-09-06T17:34:00Z">
        <w:r>
          <w:rPr>
            <w:rFonts w:ascii="Consolas" w:eastAsiaTheme="minorHAnsi" w:hAnsi="Consolas" w:cs="Consolas"/>
            <w:bCs w:val="0"/>
            <w:color w:val="000000"/>
            <w:sz w:val="19"/>
            <w:szCs w:val="19"/>
            <w:highlight w:val="white"/>
            <w:lang w:val="en-NZ"/>
          </w:rPr>
          <w:t>}</w:t>
        </w:r>
      </w:ins>
    </w:p>
    <w:p w14:paraId="1FF7BF60" w14:textId="77777777" w:rsidR="00B32243" w:rsidRDefault="00B32243" w:rsidP="00B32243">
      <w:pPr>
        <w:autoSpaceDE w:val="0"/>
        <w:autoSpaceDN w:val="0"/>
        <w:adjustRightInd w:val="0"/>
        <w:spacing w:before="0" w:after="0"/>
        <w:rPr>
          <w:ins w:id="214" w:author="Druhin Mukherjee" w:date="2015-09-06T17:34:00Z"/>
          <w:rFonts w:ascii="Consolas" w:eastAsiaTheme="minorHAnsi" w:hAnsi="Consolas" w:cs="Consolas"/>
          <w:bCs w:val="0"/>
          <w:color w:val="000000"/>
          <w:sz w:val="19"/>
          <w:szCs w:val="19"/>
          <w:highlight w:val="white"/>
          <w:lang w:val="en-NZ"/>
        </w:rPr>
      </w:pPr>
    </w:p>
    <w:p w14:paraId="7E758556" w14:textId="77777777" w:rsidR="00B32243" w:rsidRDefault="00B32243" w:rsidP="00B32243">
      <w:pPr>
        <w:autoSpaceDE w:val="0"/>
        <w:autoSpaceDN w:val="0"/>
        <w:adjustRightInd w:val="0"/>
        <w:spacing w:before="0" w:after="0"/>
        <w:rPr>
          <w:ins w:id="215" w:author="Druhin Mukherjee" w:date="2015-09-06T17:34:00Z"/>
          <w:rFonts w:ascii="Consolas" w:eastAsiaTheme="minorHAnsi" w:hAnsi="Consolas" w:cs="Consolas"/>
          <w:bCs w:val="0"/>
          <w:color w:val="000000"/>
          <w:sz w:val="19"/>
          <w:szCs w:val="19"/>
          <w:highlight w:val="white"/>
          <w:lang w:val="en-NZ"/>
        </w:rPr>
      </w:pPr>
      <w:ins w:id="216" w:author="Druhin Mukherjee" w:date="2015-09-06T17:34:00Z">
        <w:r>
          <w:rPr>
            <w:rFonts w:ascii="Consolas" w:eastAsiaTheme="minorHAnsi" w:hAnsi="Consolas" w:cs="Consolas"/>
            <w:bCs w:val="0"/>
            <w:color w:val="0000FF"/>
            <w:sz w:val="19"/>
            <w:szCs w:val="19"/>
            <w:highlight w:val="white"/>
            <w:lang w:val="en-NZ"/>
          </w:rPr>
          <w:t>void</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2B91AF"/>
            <w:sz w:val="19"/>
            <w:szCs w:val="19"/>
            <w:highlight w:val="white"/>
            <w:lang w:val="en-NZ"/>
          </w:rPr>
          <w:t>Binary_Tree</w:t>
        </w:r>
        <w:r>
          <w:rPr>
            <w:rFonts w:ascii="Consolas" w:eastAsiaTheme="minorHAnsi" w:hAnsi="Consolas" w:cs="Consolas"/>
            <w:bCs w:val="0"/>
            <w:color w:val="000000"/>
            <w:sz w:val="19"/>
            <w:szCs w:val="19"/>
            <w:highlight w:val="white"/>
            <w:lang w:val="en-NZ"/>
          </w:rPr>
          <w:t xml:space="preserve">::insert(string </w:t>
        </w:r>
        <w:r>
          <w:rPr>
            <w:rFonts w:ascii="Consolas" w:eastAsiaTheme="minorHAnsi" w:hAnsi="Consolas" w:cs="Consolas"/>
            <w:bCs w:val="0"/>
            <w:color w:val="808080"/>
            <w:sz w:val="19"/>
            <w:szCs w:val="19"/>
            <w:highlight w:val="white"/>
            <w:lang w:val="en-NZ"/>
          </w:rPr>
          <w:t>key</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2B91AF"/>
            <w:sz w:val="19"/>
            <w:szCs w:val="19"/>
            <w:highlight w:val="white"/>
            <w:lang w:val="en-NZ"/>
          </w:rPr>
          <w:t>node</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leaf</w:t>
        </w:r>
        <w:r>
          <w:rPr>
            <w:rFonts w:ascii="Consolas" w:eastAsiaTheme="minorHAnsi" w:hAnsi="Consolas" w:cs="Consolas"/>
            <w:bCs w:val="0"/>
            <w:color w:val="000000"/>
            <w:sz w:val="19"/>
            <w:szCs w:val="19"/>
            <w:highlight w:val="white"/>
            <w:lang w:val="en-NZ"/>
          </w:rPr>
          <w:t>)</w:t>
        </w:r>
      </w:ins>
    </w:p>
    <w:p w14:paraId="7D892EAC" w14:textId="77777777" w:rsidR="00B32243" w:rsidRDefault="00B32243" w:rsidP="00B32243">
      <w:pPr>
        <w:autoSpaceDE w:val="0"/>
        <w:autoSpaceDN w:val="0"/>
        <w:adjustRightInd w:val="0"/>
        <w:spacing w:before="0" w:after="0"/>
        <w:rPr>
          <w:ins w:id="217" w:author="Druhin Mukherjee" w:date="2015-09-06T17:34:00Z"/>
          <w:rFonts w:ascii="Consolas" w:eastAsiaTheme="minorHAnsi" w:hAnsi="Consolas" w:cs="Consolas"/>
          <w:bCs w:val="0"/>
          <w:color w:val="000000"/>
          <w:sz w:val="19"/>
          <w:szCs w:val="19"/>
          <w:highlight w:val="white"/>
          <w:lang w:val="en-NZ"/>
        </w:rPr>
      </w:pPr>
      <w:ins w:id="218" w:author="Druhin Mukherjee" w:date="2015-09-06T17:34:00Z">
        <w:r>
          <w:rPr>
            <w:rFonts w:ascii="Consolas" w:eastAsiaTheme="minorHAnsi" w:hAnsi="Consolas" w:cs="Consolas"/>
            <w:bCs w:val="0"/>
            <w:color w:val="000000"/>
            <w:sz w:val="19"/>
            <w:szCs w:val="19"/>
            <w:highlight w:val="white"/>
            <w:lang w:val="en-NZ"/>
          </w:rPr>
          <w:t>{</w:t>
        </w:r>
      </w:ins>
    </w:p>
    <w:p w14:paraId="12D07532" w14:textId="77777777" w:rsidR="00B32243" w:rsidRDefault="00B32243" w:rsidP="00B32243">
      <w:pPr>
        <w:autoSpaceDE w:val="0"/>
        <w:autoSpaceDN w:val="0"/>
        <w:adjustRightInd w:val="0"/>
        <w:spacing w:before="0" w:after="0"/>
        <w:rPr>
          <w:ins w:id="219" w:author="Druhin Mukherjee" w:date="2015-09-06T17:34:00Z"/>
          <w:rFonts w:ascii="Consolas" w:eastAsiaTheme="minorHAnsi" w:hAnsi="Consolas" w:cs="Consolas"/>
          <w:bCs w:val="0"/>
          <w:color w:val="000000"/>
          <w:sz w:val="19"/>
          <w:szCs w:val="19"/>
          <w:highlight w:val="white"/>
          <w:lang w:val="en-NZ"/>
        </w:rPr>
      </w:pPr>
      <w:ins w:id="220" w:author="Druhin Mukherjee" w:date="2015-09-06T17:34: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if</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key</w:t>
        </w:r>
        <w:r>
          <w:rPr>
            <w:rFonts w:ascii="Consolas" w:eastAsiaTheme="minorHAnsi" w:hAnsi="Consolas" w:cs="Consolas"/>
            <w:bCs w:val="0"/>
            <w:color w:val="000000"/>
            <w:sz w:val="19"/>
            <w:szCs w:val="19"/>
            <w:highlight w:val="white"/>
            <w:lang w:val="en-NZ"/>
          </w:rPr>
          <w:t xml:space="preserve">&lt; </w:t>
        </w:r>
        <w:r>
          <w:rPr>
            <w:rFonts w:ascii="Consolas" w:eastAsiaTheme="minorHAnsi" w:hAnsi="Consolas" w:cs="Consolas"/>
            <w:bCs w:val="0"/>
            <w:color w:val="808080"/>
            <w:sz w:val="19"/>
            <w:szCs w:val="19"/>
            <w:highlight w:val="white"/>
            <w:lang w:val="en-NZ"/>
          </w:rPr>
          <w:t>leaf</w:t>
        </w:r>
        <w:r>
          <w:rPr>
            <w:rFonts w:ascii="Consolas" w:eastAsiaTheme="minorHAnsi" w:hAnsi="Consolas" w:cs="Consolas"/>
            <w:bCs w:val="0"/>
            <w:color w:val="000000"/>
            <w:sz w:val="19"/>
            <w:szCs w:val="19"/>
            <w:highlight w:val="white"/>
            <w:lang w:val="en-NZ"/>
          </w:rPr>
          <w:t>-&gt;key_value)</w:t>
        </w:r>
      </w:ins>
    </w:p>
    <w:p w14:paraId="622CCA9D" w14:textId="77777777" w:rsidR="00B32243" w:rsidRDefault="00B32243" w:rsidP="00B32243">
      <w:pPr>
        <w:autoSpaceDE w:val="0"/>
        <w:autoSpaceDN w:val="0"/>
        <w:adjustRightInd w:val="0"/>
        <w:spacing w:before="0" w:after="0"/>
        <w:rPr>
          <w:ins w:id="221" w:author="Druhin Mukherjee" w:date="2015-09-06T17:34:00Z"/>
          <w:rFonts w:ascii="Consolas" w:eastAsiaTheme="minorHAnsi" w:hAnsi="Consolas" w:cs="Consolas"/>
          <w:bCs w:val="0"/>
          <w:color w:val="000000"/>
          <w:sz w:val="19"/>
          <w:szCs w:val="19"/>
          <w:highlight w:val="white"/>
          <w:lang w:val="en-NZ"/>
        </w:rPr>
      </w:pPr>
      <w:ins w:id="222" w:author="Druhin Mukherjee" w:date="2015-09-06T17:34:00Z">
        <w:r>
          <w:rPr>
            <w:rFonts w:ascii="Consolas" w:eastAsiaTheme="minorHAnsi" w:hAnsi="Consolas" w:cs="Consolas"/>
            <w:bCs w:val="0"/>
            <w:color w:val="000000"/>
            <w:sz w:val="19"/>
            <w:szCs w:val="19"/>
            <w:highlight w:val="white"/>
            <w:lang w:val="en-NZ"/>
          </w:rPr>
          <w:tab/>
          <w:t>{</w:t>
        </w:r>
      </w:ins>
    </w:p>
    <w:p w14:paraId="6B65E5DD" w14:textId="77777777" w:rsidR="00B32243" w:rsidRDefault="00B32243" w:rsidP="00B32243">
      <w:pPr>
        <w:autoSpaceDE w:val="0"/>
        <w:autoSpaceDN w:val="0"/>
        <w:adjustRightInd w:val="0"/>
        <w:spacing w:before="0" w:after="0"/>
        <w:rPr>
          <w:ins w:id="223" w:author="Druhin Mukherjee" w:date="2015-09-06T17:34:00Z"/>
          <w:rFonts w:ascii="Consolas" w:eastAsiaTheme="minorHAnsi" w:hAnsi="Consolas" w:cs="Consolas"/>
          <w:bCs w:val="0"/>
          <w:color w:val="000000"/>
          <w:sz w:val="19"/>
          <w:szCs w:val="19"/>
          <w:highlight w:val="white"/>
          <w:lang w:val="en-NZ"/>
        </w:rPr>
      </w:pPr>
      <w:ins w:id="224" w:author="Druhin Mukherjee" w:date="2015-09-06T17:34: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if</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leaf</w:t>
        </w:r>
        <w:r>
          <w:rPr>
            <w:rFonts w:ascii="Consolas" w:eastAsiaTheme="minorHAnsi" w:hAnsi="Consolas" w:cs="Consolas"/>
            <w:bCs w:val="0"/>
            <w:color w:val="000000"/>
            <w:sz w:val="19"/>
            <w:szCs w:val="19"/>
            <w:highlight w:val="white"/>
            <w:lang w:val="en-NZ"/>
          </w:rPr>
          <w:t>-&gt;left != NULL)</w:t>
        </w:r>
      </w:ins>
    </w:p>
    <w:p w14:paraId="3F3040A7" w14:textId="77777777" w:rsidR="00B32243" w:rsidRDefault="00B32243" w:rsidP="00B32243">
      <w:pPr>
        <w:autoSpaceDE w:val="0"/>
        <w:autoSpaceDN w:val="0"/>
        <w:adjustRightInd w:val="0"/>
        <w:spacing w:before="0" w:after="0"/>
        <w:rPr>
          <w:ins w:id="225" w:author="Druhin Mukherjee" w:date="2015-09-06T17:34:00Z"/>
          <w:rFonts w:ascii="Consolas" w:eastAsiaTheme="minorHAnsi" w:hAnsi="Consolas" w:cs="Consolas"/>
          <w:bCs w:val="0"/>
          <w:color w:val="000000"/>
          <w:sz w:val="19"/>
          <w:szCs w:val="19"/>
          <w:highlight w:val="white"/>
          <w:lang w:val="en-NZ"/>
        </w:rPr>
      </w:pPr>
      <w:ins w:id="226" w:author="Druhin Mukherjee" w:date="2015-09-06T17:34: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insert(</w:t>
        </w:r>
        <w:r>
          <w:rPr>
            <w:rFonts w:ascii="Consolas" w:eastAsiaTheme="minorHAnsi" w:hAnsi="Consolas" w:cs="Consolas"/>
            <w:bCs w:val="0"/>
            <w:color w:val="808080"/>
            <w:sz w:val="19"/>
            <w:szCs w:val="19"/>
            <w:highlight w:val="white"/>
            <w:lang w:val="en-NZ"/>
          </w:rPr>
          <w:t>key</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leaf</w:t>
        </w:r>
        <w:r>
          <w:rPr>
            <w:rFonts w:ascii="Consolas" w:eastAsiaTheme="minorHAnsi" w:hAnsi="Consolas" w:cs="Consolas"/>
            <w:bCs w:val="0"/>
            <w:color w:val="000000"/>
            <w:sz w:val="19"/>
            <w:szCs w:val="19"/>
            <w:highlight w:val="white"/>
            <w:lang w:val="en-NZ"/>
          </w:rPr>
          <w:t>-&gt;left);</w:t>
        </w:r>
      </w:ins>
    </w:p>
    <w:p w14:paraId="392D19C4" w14:textId="77777777" w:rsidR="00B32243" w:rsidRDefault="00B32243" w:rsidP="00B32243">
      <w:pPr>
        <w:autoSpaceDE w:val="0"/>
        <w:autoSpaceDN w:val="0"/>
        <w:adjustRightInd w:val="0"/>
        <w:spacing w:before="0" w:after="0"/>
        <w:rPr>
          <w:ins w:id="227" w:author="Druhin Mukherjee" w:date="2015-09-06T17:34:00Z"/>
          <w:rFonts w:ascii="Consolas" w:eastAsiaTheme="minorHAnsi" w:hAnsi="Consolas" w:cs="Consolas"/>
          <w:bCs w:val="0"/>
          <w:color w:val="000000"/>
          <w:sz w:val="19"/>
          <w:szCs w:val="19"/>
          <w:highlight w:val="white"/>
          <w:lang w:val="en-NZ"/>
        </w:rPr>
      </w:pPr>
      <w:ins w:id="228" w:author="Druhin Mukherjee" w:date="2015-09-06T17:34: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else</w:t>
        </w:r>
      </w:ins>
    </w:p>
    <w:p w14:paraId="1242388A" w14:textId="77777777" w:rsidR="00B32243" w:rsidRDefault="00B32243" w:rsidP="00B32243">
      <w:pPr>
        <w:autoSpaceDE w:val="0"/>
        <w:autoSpaceDN w:val="0"/>
        <w:adjustRightInd w:val="0"/>
        <w:spacing w:before="0" w:after="0"/>
        <w:rPr>
          <w:ins w:id="229" w:author="Druhin Mukherjee" w:date="2015-09-06T17:34:00Z"/>
          <w:rFonts w:ascii="Consolas" w:eastAsiaTheme="minorHAnsi" w:hAnsi="Consolas" w:cs="Consolas"/>
          <w:bCs w:val="0"/>
          <w:color w:val="000000"/>
          <w:sz w:val="19"/>
          <w:szCs w:val="19"/>
          <w:highlight w:val="white"/>
          <w:lang w:val="en-NZ"/>
        </w:rPr>
      </w:pPr>
      <w:ins w:id="230" w:author="Druhin Mukherjee" w:date="2015-09-06T17:34: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w:t>
        </w:r>
      </w:ins>
    </w:p>
    <w:p w14:paraId="117FD2CA" w14:textId="77777777" w:rsidR="00B32243" w:rsidRDefault="00B32243" w:rsidP="00B32243">
      <w:pPr>
        <w:autoSpaceDE w:val="0"/>
        <w:autoSpaceDN w:val="0"/>
        <w:adjustRightInd w:val="0"/>
        <w:spacing w:before="0" w:after="0"/>
        <w:rPr>
          <w:ins w:id="231" w:author="Druhin Mukherjee" w:date="2015-09-06T17:34:00Z"/>
          <w:rFonts w:ascii="Consolas" w:eastAsiaTheme="minorHAnsi" w:hAnsi="Consolas" w:cs="Consolas"/>
          <w:bCs w:val="0"/>
          <w:color w:val="000000"/>
          <w:sz w:val="19"/>
          <w:szCs w:val="19"/>
          <w:highlight w:val="white"/>
          <w:lang w:val="en-NZ"/>
        </w:rPr>
      </w:pPr>
      <w:ins w:id="232" w:author="Druhin Mukherjee" w:date="2015-09-06T17:34: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808080"/>
            <w:sz w:val="19"/>
            <w:szCs w:val="19"/>
            <w:highlight w:val="white"/>
            <w:lang w:val="en-NZ"/>
          </w:rPr>
          <w:t>leaf</w:t>
        </w:r>
        <w:r>
          <w:rPr>
            <w:rFonts w:ascii="Consolas" w:eastAsiaTheme="minorHAnsi" w:hAnsi="Consolas" w:cs="Consolas"/>
            <w:bCs w:val="0"/>
            <w:color w:val="000000"/>
            <w:sz w:val="19"/>
            <w:szCs w:val="19"/>
            <w:highlight w:val="white"/>
            <w:lang w:val="en-NZ"/>
          </w:rPr>
          <w:t xml:space="preserve">-&gt;left = </w:t>
        </w:r>
        <w:r>
          <w:rPr>
            <w:rFonts w:ascii="Consolas" w:eastAsiaTheme="minorHAnsi" w:hAnsi="Consolas" w:cs="Consolas"/>
            <w:bCs w:val="0"/>
            <w:color w:val="0000FF"/>
            <w:sz w:val="19"/>
            <w:szCs w:val="19"/>
            <w:highlight w:val="white"/>
            <w:lang w:val="en-NZ"/>
          </w:rPr>
          <w:t>new</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2B91AF"/>
            <w:sz w:val="19"/>
            <w:szCs w:val="19"/>
            <w:highlight w:val="white"/>
            <w:lang w:val="en-NZ"/>
          </w:rPr>
          <w:t>node</w:t>
        </w:r>
        <w:r>
          <w:rPr>
            <w:rFonts w:ascii="Consolas" w:eastAsiaTheme="minorHAnsi" w:hAnsi="Consolas" w:cs="Consolas"/>
            <w:bCs w:val="0"/>
            <w:color w:val="000000"/>
            <w:sz w:val="19"/>
            <w:szCs w:val="19"/>
            <w:highlight w:val="white"/>
            <w:lang w:val="en-NZ"/>
          </w:rPr>
          <w:t>;</w:t>
        </w:r>
      </w:ins>
    </w:p>
    <w:p w14:paraId="6FC63BE3" w14:textId="77777777" w:rsidR="00B32243" w:rsidRDefault="00B32243" w:rsidP="00B32243">
      <w:pPr>
        <w:autoSpaceDE w:val="0"/>
        <w:autoSpaceDN w:val="0"/>
        <w:adjustRightInd w:val="0"/>
        <w:spacing w:before="0" w:after="0"/>
        <w:rPr>
          <w:ins w:id="233" w:author="Druhin Mukherjee" w:date="2015-09-06T17:34:00Z"/>
          <w:rFonts w:ascii="Consolas" w:eastAsiaTheme="minorHAnsi" w:hAnsi="Consolas" w:cs="Consolas"/>
          <w:bCs w:val="0"/>
          <w:color w:val="000000"/>
          <w:sz w:val="19"/>
          <w:szCs w:val="19"/>
          <w:highlight w:val="white"/>
          <w:lang w:val="en-NZ"/>
        </w:rPr>
      </w:pPr>
      <w:ins w:id="234" w:author="Druhin Mukherjee" w:date="2015-09-06T17:34: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808080"/>
            <w:sz w:val="19"/>
            <w:szCs w:val="19"/>
            <w:highlight w:val="white"/>
            <w:lang w:val="en-NZ"/>
          </w:rPr>
          <w:t>leaf</w:t>
        </w:r>
        <w:r>
          <w:rPr>
            <w:rFonts w:ascii="Consolas" w:eastAsiaTheme="minorHAnsi" w:hAnsi="Consolas" w:cs="Consolas"/>
            <w:bCs w:val="0"/>
            <w:color w:val="000000"/>
            <w:sz w:val="19"/>
            <w:szCs w:val="19"/>
            <w:highlight w:val="white"/>
            <w:lang w:val="en-NZ"/>
          </w:rPr>
          <w:t xml:space="preserve">-&gt;left-&gt;key_value = </w:t>
        </w:r>
        <w:r>
          <w:rPr>
            <w:rFonts w:ascii="Consolas" w:eastAsiaTheme="minorHAnsi" w:hAnsi="Consolas" w:cs="Consolas"/>
            <w:bCs w:val="0"/>
            <w:color w:val="808080"/>
            <w:sz w:val="19"/>
            <w:szCs w:val="19"/>
            <w:highlight w:val="white"/>
            <w:lang w:val="en-NZ"/>
          </w:rPr>
          <w:t>key</w:t>
        </w:r>
        <w:r>
          <w:rPr>
            <w:rFonts w:ascii="Consolas" w:eastAsiaTheme="minorHAnsi" w:hAnsi="Consolas" w:cs="Consolas"/>
            <w:bCs w:val="0"/>
            <w:color w:val="000000"/>
            <w:sz w:val="19"/>
            <w:szCs w:val="19"/>
            <w:highlight w:val="white"/>
            <w:lang w:val="en-NZ"/>
          </w:rPr>
          <w:t>;</w:t>
        </w:r>
      </w:ins>
    </w:p>
    <w:p w14:paraId="22F46FA0" w14:textId="77777777" w:rsidR="00B32243" w:rsidRDefault="00B32243" w:rsidP="00B32243">
      <w:pPr>
        <w:autoSpaceDE w:val="0"/>
        <w:autoSpaceDN w:val="0"/>
        <w:adjustRightInd w:val="0"/>
        <w:spacing w:before="0" w:after="0"/>
        <w:rPr>
          <w:ins w:id="235" w:author="Druhin Mukherjee" w:date="2015-09-06T17:34:00Z"/>
          <w:rFonts w:ascii="Consolas" w:eastAsiaTheme="minorHAnsi" w:hAnsi="Consolas" w:cs="Consolas"/>
          <w:bCs w:val="0"/>
          <w:color w:val="000000"/>
          <w:sz w:val="19"/>
          <w:szCs w:val="19"/>
          <w:highlight w:val="white"/>
          <w:lang w:val="en-NZ"/>
        </w:rPr>
      </w:pPr>
      <w:ins w:id="236" w:author="Druhin Mukherjee" w:date="2015-09-06T17:34: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808080"/>
            <w:sz w:val="19"/>
            <w:szCs w:val="19"/>
            <w:highlight w:val="white"/>
            <w:lang w:val="en-NZ"/>
          </w:rPr>
          <w:t>leaf</w:t>
        </w:r>
        <w:r>
          <w:rPr>
            <w:rFonts w:ascii="Consolas" w:eastAsiaTheme="minorHAnsi" w:hAnsi="Consolas" w:cs="Consolas"/>
            <w:bCs w:val="0"/>
            <w:color w:val="000000"/>
            <w:sz w:val="19"/>
            <w:szCs w:val="19"/>
            <w:highlight w:val="white"/>
            <w:lang w:val="en-NZ"/>
          </w:rPr>
          <w:t xml:space="preserve">-&gt;left-&gt;left = NULL;  </w:t>
        </w:r>
      </w:ins>
    </w:p>
    <w:p w14:paraId="166AFFDB" w14:textId="77777777" w:rsidR="00B32243" w:rsidRDefault="00B32243" w:rsidP="00B32243">
      <w:pPr>
        <w:autoSpaceDE w:val="0"/>
        <w:autoSpaceDN w:val="0"/>
        <w:adjustRightInd w:val="0"/>
        <w:spacing w:before="0" w:after="0"/>
        <w:rPr>
          <w:ins w:id="237" w:author="Druhin Mukherjee" w:date="2015-09-06T17:34:00Z"/>
          <w:rFonts w:ascii="Consolas" w:eastAsiaTheme="minorHAnsi" w:hAnsi="Consolas" w:cs="Consolas"/>
          <w:bCs w:val="0"/>
          <w:color w:val="000000"/>
          <w:sz w:val="19"/>
          <w:szCs w:val="19"/>
          <w:highlight w:val="white"/>
          <w:lang w:val="en-NZ"/>
        </w:rPr>
      </w:pPr>
      <w:ins w:id="238" w:author="Druhin Mukherjee" w:date="2015-09-06T17:34: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808080"/>
            <w:sz w:val="19"/>
            <w:szCs w:val="19"/>
            <w:highlight w:val="white"/>
            <w:lang w:val="en-NZ"/>
          </w:rPr>
          <w:t>leaf</w:t>
        </w:r>
        <w:r>
          <w:rPr>
            <w:rFonts w:ascii="Consolas" w:eastAsiaTheme="minorHAnsi" w:hAnsi="Consolas" w:cs="Consolas"/>
            <w:bCs w:val="0"/>
            <w:color w:val="000000"/>
            <w:sz w:val="19"/>
            <w:szCs w:val="19"/>
            <w:highlight w:val="white"/>
            <w:lang w:val="en-NZ"/>
          </w:rPr>
          <w:t xml:space="preserve">-&gt;left-&gt;right = NULL;  </w:t>
        </w:r>
      </w:ins>
    </w:p>
    <w:p w14:paraId="21E626EA" w14:textId="77777777" w:rsidR="00B32243" w:rsidRDefault="00B32243" w:rsidP="00B32243">
      <w:pPr>
        <w:autoSpaceDE w:val="0"/>
        <w:autoSpaceDN w:val="0"/>
        <w:adjustRightInd w:val="0"/>
        <w:spacing w:before="0" w:after="0"/>
        <w:rPr>
          <w:ins w:id="239" w:author="Druhin Mukherjee" w:date="2015-09-06T17:34:00Z"/>
          <w:rFonts w:ascii="Consolas" w:eastAsiaTheme="minorHAnsi" w:hAnsi="Consolas" w:cs="Consolas"/>
          <w:bCs w:val="0"/>
          <w:color w:val="000000"/>
          <w:sz w:val="19"/>
          <w:szCs w:val="19"/>
          <w:highlight w:val="white"/>
          <w:lang w:val="en-NZ"/>
        </w:rPr>
      </w:pPr>
      <w:ins w:id="240" w:author="Druhin Mukherjee" w:date="2015-09-06T17:34: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w:t>
        </w:r>
      </w:ins>
    </w:p>
    <w:p w14:paraId="156F94E2" w14:textId="77777777" w:rsidR="00B32243" w:rsidRDefault="00B32243" w:rsidP="00B32243">
      <w:pPr>
        <w:autoSpaceDE w:val="0"/>
        <w:autoSpaceDN w:val="0"/>
        <w:adjustRightInd w:val="0"/>
        <w:spacing w:before="0" w:after="0"/>
        <w:rPr>
          <w:ins w:id="241" w:author="Druhin Mukherjee" w:date="2015-09-06T17:34:00Z"/>
          <w:rFonts w:ascii="Consolas" w:eastAsiaTheme="minorHAnsi" w:hAnsi="Consolas" w:cs="Consolas"/>
          <w:bCs w:val="0"/>
          <w:color w:val="000000"/>
          <w:sz w:val="19"/>
          <w:szCs w:val="19"/>
          <w:highlight w:val="white"/>
          <w:lang w:val="en-NZ"/>
        </w:rPr>
      </w:pPr>
      <w:ins w:id="242" w:author="Druhin Mukherjee" w:date="2015-09-06T17:34:00Z">
        <w:r>
          <w:rPr>
            <w:rFonts w:ascii="Consolas" w:eastAsiaTheme="minorHAnsi" w:hAnsi="Consolas" w:cs="Consolas"/>
            <w:bCs w:val="0"/>
            <w:color w:val="000000"/>
            <w:sz w:val="19"/>
            <w:szCs w:val="19"/>
            <w:highlight w:val="white"/>
            <w:lang w:val="en-NZ"/>
          </w:rPr>
          <w:tab/>
          <w:t>}</w:t>
        </w:r>
      </w:ins>
    </w:p>
    <w:p w14:paraId="74AF6C94" w14:textId="77777777" w:rsidR="00B32243" w:rsidRDefault="00B32243" w:rsidP="00B32243">
      <w:pPr>
        <w:autoSpaceDE w:val="0"/>
        <w:autoSpaceDN w:val="0"/>
        <w:adjustRightInd w:val="0"/>
        <w:spacing w:before="0" w:after="0"/>
        <w:rPr>
          <w:ins w:id="243" w:author="Druhin Mukherjee" w:date="2015-09-06T17:34:00Z"/>
          <w:rFonts w:ascii="Consolas" w:eastAsiaTheme="minorHAnsi" w:hAnsi="Consolas" w:cs="Consolas"/>
          <w:bCs w:val="0"/>
          <w:color w:val="000000"/>
          <w:sz w:val="19"/>
          <w:szCs w:val="19"/>
          <w:highlight w:val="white"/>
          <w:lang w:val="en-NZ"/>
        </w:rPr>
      </w:pPr>
      <w:ins w:id="244" w:author="Druhin Mukherjee" w:date="2015-09-06T17:34: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else</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0000FF"/>
            <w:sz w:val="19"/>
            <w:szCs w:val="19"/>
            <w:highlight w:val="white"/>
            <w:lang w:val="en-NZ"/>
          </w:rPr>
          <w:t>if</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key</w:t>
        </w:r>
        <w:r>
          <w:rPr>
            <w:rFonts w:ascii="Consolas" w:eastAsiaTheme="minorHAnsi" w:hAnsi="Consolas" w:cs="Consolas"/>
            <w:bCs w:val="0"/>
            <w:color w:val="000000"/>
            <w:sz w:val="19"/>
            <w:szCs w:val="19"/>
            <w:highlight w:val="white"/>
            <w:lang w:val="en-NZ"/>
          </w:rPr>
          <w:t xml:space="preserve"> &gt;= </w:t>
        </w:r>
        <w:r>
          <w:rPr>
            <w:rFonts w:ascii="Consolas" w:eastAsiaTheme="minorHAnsi" w:hAnsi="Consolas" w:cs="Consolas"/>
            <w:bCs w:val="0"/>
            <w:color w:val="808080"/>
            <w:sz w:val="19"/>
            <w:szCs w:val="19"/>
            <w:highlight w:val="white"/>
            <w:lang w:val="en-NZ"/>
          </w:rPr>
          <w:t>leaf</w:t>
        </w:r>
        <w:r>
          <w:rPr>
            <w:rFonts w:ascii="Consolas" w:eastAsiaTheme="minorHAnsi" w:hAnsi="Consolas" w:cs="Consolas"/>
            <w:bCs w:val="0"/>
            <w:color w:val="000000"/>
            <w:sz w:val="19"/>
            <w:szCs w:val="19"/>
            <w:highlight w:val="white"/>
            <w:lang w:val="en-NZ"/>
          </w:rPr>
          <w:t>-&gt;key_value)</w:t>
        </w:r>
      </w:ins>
    </w:p>
    <w:p w14:paraId="08E558BD" w14:textId="77777777" w:rsidR="00B32243" w:rsidRDefault="00B32243" w:rsidP="00B32243">
      <w:pPr>
        <w:autoSpaceDE w:val="0"/>
        <w:autoSpaceDN w:val="0"/>
        <w:adjustRightInd w:val="0"/>
        <w:spacing w:before="0" w:after="0"/>
        <w:rPr>
          <w:ins w:id="245" w:author="Druhin Mukherjee" w:date="2015-09-06T17:34:00Z"/>
          <w:rFonts w:ascii="Consolas" w:eastAsiaTheme="minorHAnsi" w:hAnsi="Consolas" w:cs="Consolas"/>
          <w:bCs w:val="0"/>
          <w:color w:val="000000"/>
          <w:sz w:val="19"/>
          <w:szCs w:val="19"/>
          <w:highlight w:val="white"/>
          <w:lang w:val="en-NZ"/>
        </w:rPr>
      </w:pPr>
      <w:ins w:id="246" w:author="Druhin Mukherjee" w:date="2015-09-06T17:34:00Z">
        <w:r>
          <w:rPr>
            <w:rFonts w:ascii="Consolas" w:eastAsiaTheme="minorHAnsi" w:hAnsi="Consolas" w:cs="Consolas"/>
            <w:bCs w:val="0"/>
            <w:color w:val="000000"/>
            <w:sz w:val="19"/>
            <w:szCs w:val="19"/>
            <w:highlight w:val="white"/>
            <w:lang w:val="en-NZ"/>
          </w:rPr>
          <w:tab/>
          <w:t>{</w:t>
        </w:r>
      </w:ins>
    </w:p>
    <w:p w14:paraId="6189FE95" w14:textId="77777777" w:rsidR="00B32243" w:rsidRDefault="00B32243" w:rsidP="00B32243">
      <w:pPr>
        <w:autoSpaceDE w:val="0"/>
        <w:autoSpaceDN w:val="0"/>
        <w:adjustRightInd w:val="0"/>
        <w:spacing w:before="0" w:after="0"/>
        <w:rPr>
          <w:ins w:id="247" w:author="Druhin Mukherjee" w:date="2015-09-06T17:34:00Z"/>
          <w:rFonts w:ascii="Consolas" w:eastAsiaTheme="minorHAnsi" w:hAnsi="Consolas" w:cs="Consolas"/>
          <w:bCs w:val="0"/>
          <w:color w:val="000000"/>
          <w:sz w:val="19"/>
          <w:szCs w:val="19"/>
          <w:highlight w:val="white"/>
          <w:lang w:val="en-NZ"/>
        </w:rPr>
      </w:pPr>
      <w:ins w:id="248" w:author="Druhin Mukherjee" w:date="2015-09-06T17:34: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if</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leaf</w:t>
        </w:r>
        <w:r>
          <w:rPr>
            <w:rFonts w:ascii="Consolas" w:eastAsiaTheme="minorHAnsi" w:hAnsi="Consolas" w:cs="Consolas"/>
            <w:bCs w:val="0"/>
            <w:color w:val="000000"/>
            <w:sz w:val="19"/>
            <w:szCs w:val="19"/>
            <w:highlight w:val="white"/>
            <w:lang w:val="en-NZ"/>
          </w:rPr>
          <w:t>-&gt;right != NULL)</w:t>
        </w:r>
      </w:ins>
    </w:p>
    <w:p w14:paraId="05F8959D" w14:textId="77777777" w:rsidR="00B32243" w:rsidRDefault="00B32243" w:rsidP="00B32243">
      <w:pPr>
        <w:autoSpaceDE w:val="0"/>
        <w:autoSpaceDN w:val="0"/>
        <w:adjustRightInd w:val="0"/>
        <w:spacing w:before="0" w:after="0"/>
        <w:rPr>
          <w:ins w:id="249" w:author="Druhin Mukherjee" w:date="2015-09-06T17:34:00Z"/>
          <w:rFonts w:ascii="Consolas" w:eastAsiaTheme="minorHAnsi" w:hAnsi="Consolas" w:cs="Consolas"/>
          <w:bCs w:val="0"/>
          <w:color w:val="000000"/>
          <w:sz w:val="19"/>
          <w:szCs w:val="19"/>
          <w:highlight w:val="white"/>
          <w:lang w:val="en-NZ"/>
        </w:rPr>
      </w:pPr>
      <w:ins w:id="250" w:author="Druhin Mukherjee" w:date="2015-09-06T17:34: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insert(</w:t>
        </w:r>
        <w:r>
          <w:rPr>
            <w:rFonts w:ascii="Consolas" w:eastAsiaTheme="minorHAnsi" w:hAnsi="Consolas" w:cs="Consolas"/>
            <w:bCs w:val="0"/>
            <w:color w:val="808080"/>
            <w:sz w:val="19"/>
            <w:szCs w:val="19"/>
            <w:highlight w:val="white"/>
            <w:lang w:val="en-NZ"/>
          </w:rPr>
          <w:t>key</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leaf</w:t>
        </w:r>
        <w:r>
          <w:rPr>
            <w:rFonts w:ascii="Consolas" w:eastAsiaTheme="minorHAnsi" w:hAnsi="Consolas" w:cs="Consolas"/>
            <w:bCs w:val="0"/>
            <w:color w:val="000000"/>
            <w:sz w:val="19"/>
            <w:szCs w:val="19"/>
            <w:highlight w:val="white"/>
            <w:lang w:val="en-NZ"/>
          </w:rPr>
          <w:t>-&gt;right);</w:t>
        </w:r>
      </w:ins>
    </w:p>
    <w:p w14:paraId="2C9068B3" w14:textId="77777777" w:rsidR="00B32243" w:rsidRDefault="00B32243" w:rsidP="00B32243">
      <w:pPr>
        <w:autoSpaceDE w:val="0"/>
        <w:autoSpaceDN w:val="0"/>
        <w:adjustRightInd w:val="0"/>
        <w:spacing w:before="0" w:after="0"/>
        <w:rPr>
          <w:ins w:id="251" w:author="Druhin Mukherjee" w:date="2015-09-06T17:34:00Z"/>
          <w:rFonts w:ascii="Consolas" w:eastAsiaTheme="minorHAnsi" w:hAnsi="Consolas" w:cs="Consolas"/>
          <w:bCs w:val="0"/>
          <w:color w:val="000000"/>
          <w:sz w:val="19"/>
          <w:szCs w:val="19"/>
          <w:highlight w:val="white"/>
          <w:lang w:val="en-NZ"/>
        </w:rPr>
      </w:pPr>
      <w:ins w:id="252" w:author="Druhin Mukherjee" w:date="2015-09-06T17:34: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else</w:t>
        </w:r>
      </w:ins>
    </w:p>
    <w:p w14:paraId="3B0D6B80" w14:textId="77777777" w:rsidR="00B32243" w:rsidRDefault="00B32243" w:rsidP="00B32243">
      <w:pPr>
        <w:autoSpaceDE w:val="0"/>
        <w:autoSpaceDN w:val="0"/>
        <w:adjustRightInd w:val="0"/>
        <w:spacing w:before="0" w:after="0"/>
        <w:rPr>
          <w:ins w:id="253" w:author="Druhin Mukherjee" w:date="2015-09-06T17:34:00Z"/>
          <w:rFonts w:ascii="Consolas" w:eastAsiaTheme="minorHAnsi" w:hAnsi="Consolas" w:cs="Consolas"/>
          <w:bCs w:val="0"/>
          <w:color w:val="000000"/>
          <w:sz w:val="19"/>
          <w:szCs w:val="19"/>
          <w:highlight w:val="white"/>
          <w:lang w:val="en-NZ"/>
        </w:rPr>
      </w:pPr>
      <w:ins w:id="254" w:author="Druhin Mukherjee" w:date="2015-09-06T17:34: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w:t>
        </w:r>
      </w:ins>
    </w:p>
    <w:p w14:paraId="0CE1EA7D" w14:textId="77777777" w:rsidR="00B32243" w:rsidRDefault="00B32243" w:rsidP="00B32243">
      <w:pPr>
        <w:autoSpaceDE w:val="0"/>
        <w:autoSpaceDN w:val="0"/>
        <w:adjustRightInd w:val="0"/>
        <w:spacing w:before="0" w:after="0"/>
        <w:rPr>
          <w:ins w:id="255" w:author="Druhin Mukherjee" w:date="2015-09-06T17:34:00Z"/>
          <w:rFonts w:ascii="Consolas" w:eastAsiaTheme="minorHAnsi" w:hAnsi="Consolas" w:cs="Consolas"/>
          <w:bCs w:val="0"/>
          <w:color w:val="000000"/>
          <w:sz w:val="19"/>
          <w:szCs w:val="19"/>
          <w:highlight w:val="white"/>
          <w:lang w:val="en-NZ"/>
        </w:rPr>
      </w:pPr>
      <w:ins w:id="256" w:author="Druhin Mukherjee" w:date="2015-09-06T17:34: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808080"/>
            <w:sz w:val="19"/>
            <w:szCs w:val="19"/>
            <w:highlight w:val="white"/>
            <w:lang w:val="en-NZ"/>
          </w:rPr>
          <w:t>leaf</w:t>
        </w:r>
        <w:r>
          <w:rPr>
            <w:rFonts w:ascii="Consolas" w:eastAsiaTheme="minorHAnsi" w:hAnsi="Consolas" w:cs="Consolas"/>
            <w:bCs w:val="0"/>
            <w:color w:val="000000"/>
            <w:sz w:val="19"/>
            <w:szCs w:val="19"/>
            <w:highlight w:val="white"/>
            <w:lang w:val="en-NZ"/>
          </w:rPr>
          <w:t xml:space="preserve">-&gt;right = </w:t>
        </w:r>
        <w:r>
          <w:rPr>
            <w:rFonts w:ascii="Consolas" w:eastAsiaTheme="minorHAnsi" w:hAnsi="Consolas" w:cs="Consolas"/>
            <w:bCs w:val="0"/>
            <w:color w:val="0000FF"/>
            <w:sz w:val="19"/>
            <w:szCs w:val="19"/>
            <w:highlight w:val="white"/>
            <w:lang w:val="en-NZ"/>
          </w:rPr>
          <w:t>new</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2B91AF"/>
            <w:sz w:val="19"/>
            <w:szCs w:val="19"/>
            <w:highlight w:val="white"/>
            <w:lang w:val="en-NZ"/>
          </w:rPr>
          <w:t>node</w:t>
        </w:r>
        <w:r>
          <w:rPr>
            <w:rFonts w:ascii="Consolas" w:eastAsiaTheme="minorHAnsi" w:hAnsi="Consolas" w:cs="Consolas"/>
            <w:bCs w:val="0"/>
            <w:color w:val="000000"/>
            <w:sz w:val="19"/>
            <w:szCs w:val="19"/>
            <w:highlight w:val="white"/>
            <w:lang w:val="en-NZ"/>
          </w:rPr>
          <w:t>;</w:t>
        </w:r>
      </w:ins>
    </w:p>
    <w:p w14:paraId="51ED80D8" w14:textId="77777777" w:rsidR="00B32243" w:rsidRDefault="00B32243" w:rsidP="00B32243">
      <w:pPr>
        <w:autoSpaceDE w:val="0"/>
        <w:autoSpaceDN w:val="0"/>
        <w:adjustRightInd w:val="0"/>
        <w:spacing w:before="0" w:after="0"/>
        <w:rPr>
          <w:ins w:id="257" w:author="Druhin Mukherjee" w:date="2015-09-06T17:34:00Z"/>
          <w:rFonts w:ascii="Consolas" w:eastAsiaTheme="minorHAnsi" w:hAnsi="Consolas" w:cs="Consolas"/>
          <w:bCs w:val="0"/>
          <w:color w:val="000000"/>
          <w:sz w:val="19"/>
          <w:szCs w:val="19"/>
          <w:highlight w:val="white"/>
          <w:lang w:val="en-NZ"/>
        </w:rPr>
      </w:pPr>
      <w:ins w:id="258" w:author="Druhin Mukherjee" w:date="2015-09-06T17:34: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808080"/>
            <w:sz w:val="19"/>
            <w:szCs w:val="19"/>
            <w:highlight w:val="white"/>
            <w:lang w:val="en-NZ"/>
          </w:rPr>
          <w:t>leaf</w:t>
        </w:r>
        <w:r>
          <w:rPr>
            <w:rFonts w:ascii="Consolas" w:eastAsiaTheme="minorHAnsi" w:hAnsi="Consolas" w:cs="Consolas"/>
            <w:bCs w:val="0"/>
            <w:color w:val="000000"/>
            <w:sz w:val="19"/>
            <w:szCs w:val="19"/>
            <w:highlight w:val="white"/>
            <w:lang w:val="en-NZ"/>
          </w:rPr>
          <w:t xml:space="preserve">-&gt;right-&gt;key_value = </w:t>
        </w:r>
        <w:r>
          <w:rPr>
            <w:rFonts w:ascii="Consolas" w:eastAsiaTheme="minorHAnsi" w:hAnsi="Consolas" w:cs="Consolas"/>
            <w:bCs w:val="0"/>
            <w:color w:val="808080"/>
            <w:sz w:val="19"/>
            <w:szCs w:val="19"/>
            <w:highlight w:val="white"/>
            <w:lang w:val="en-NZ"/>
          </w:rPr>
          <w:t>key</w:t>
        </w:r>
        <w:r>
          <w:rPr>
            <w:rFonts w:ascii="Consolas" w:eastAsiaTheme="minorHAnsi" w:hAnsi="Consolas" w:cs="Consolas"/>
            <w:bCs w:val="0"/>
            <w:color w:val="000000"/>
            <w:sz w:val="19"/>
            <w:szCs w:val="19"/>
            <w:highlight w:val="white"/>
            <w:lang w:val="en-NZ"/>
          </w:rPr>
          <w:t>;</w:t>
        </w:r>
      </w:ins>
    </w:p>
    <w:p w14:paraId="1F74CA98" w14:textId="77777777" w:rsidR="00B32243" w:rsidRDefault="00B32243" w:rsidP="00B32243">
      <w:pPr>
        <w:autoSpaceDE w:val="0"/>
        <w:autoSpaceDN w:val="0"/>
        <w:adjustRightInd w:val="0"/>
        <w:spacing w:before="0" w:after="0"/>
        <w:rPr>
          <w:ins w:id="259" w:author="Druhin Mukherjee" w:date="2015-09-06T17:34:00Z"/>
          <w:rFonts w:ascii="Consolas" w:eastAsiaTheme="minorHAnsi" w:hAnsi="Consolas" w:cs="Consolas"/>
          <w:bCs w:val="0"/>
          <w:color w:val="000000"/>
          <w:sz w:val="19"/>
          <w:szCs w:val="19"/>
          <w:highlight w:val="white"/>
          <w:lang w:val="en-NZ"/>
        </w:rPr>
      </w:pPr>
      <w:ins w:id="260" w:author="Druhin Mukherjee" w:date="2015-09-06T17:34: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808080"/>
            <w:sz w:val="19"/>
            <w:szCs w:val="19"/>
            <w:highlight w:val="white"/>
            <w:lang w:val="en-NZ"/>
          </w:rPr>
          <w:t>leaf</w:t>
        </w:r>
        <w:r>
          <w:rPr>
            <w:rFonts w:ascii="Consolas" w:eastAsiaTheme="minorHAnsi" w:hAnsi="Consolas" w:cs="Consolas"/>
            <w:bCs w:val="0"/>
            <w:color w:val="000000"/>
            <w:sz w:val="19"/>
            <w:szCs w:val="19"/>
            <w:highlight w:val="white"/>
            <w:lang w:val="en-NZ"/>
          </w:rPr>
          <w:t xml:space="preserve">-&gt;right-&gt;left = NULL; </w:t>
        </w:r>
      </w:ins>
    </w:p>
    <w:p w14:paraId="5E8CE0D0" w14:textId="77777777" w:rsidR="00B32243" w:rsidRDefault="00B32243" w:rsidP="00B32243">
      <w:pPr>
        <w:autoSpaceDE w:val="0"/>
        <w:autoSpaceDN w:val="0"/>
        <w:adjustRightInd w:val="0"/>
        <w:spacing w:before="0" w:after="0"/>
        <w:rPr>
          <w:ins w:id="261" w:author="Druhin Mukherjee" w:date="2015-09-06T17:34:00Z"/>
          <w:rFonts w:ascii="Consolas" w:eastAsiaTheme="minorHAnsi" w:hAnsi="Consolas" w:cs="Consolas"/>
          <w:bCs w:val="0"/>
          <w:color w:val="000000"/>
          <w:sz w:val="19"/>
          <w:szCs w:val="19"/>
          <w:highlight w:val="white"/>
          <w:lang w:val="en-NZ"/>
        </w:rPr>
      </w:pPr>
      <w:ins w:id="262" w:author="Druhin Mukherjee" w:date="2015-09-06T17:34: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808080"/>
            <w:sz w:val="19"/>
            <w:szCs w:val="19"/>
            <w:highlight w:val="white"/>
            <w:lang w:val="en-NZ"/>
          </w:rPr>
          <w:t>leaf</w:t>
        </w:r>
        <w:r>
          <w:rPr>
            <w:rFonts w:ascii="Consolas" w:eastAsiaTheme="minorHAnsi" w:hAnsi="Consolas" w:cs="Consolas"/>
            <w:bCs w:val="0"/>
            <w:color w:val="000000"/>
            <w:sz w:val="19"/>
            <w:szCs w:val="19"/>
            <w:highlight w:val="white"/>
            <w:lang w:val="en-NZ"/>
          </w:rPr>
          <w:t>-&gt;right-&gt;right = NULL;</w:t>
        </w:r>
      </w:ins>
    </w:p>
    <w:p w14:paraId="5D998339" w14:textId="77777777" w:rsidR="00B32243" w:rsidRDefault="00B32243" w:rsidP="00B32243">
      <w:pPr>
        <w:autoSpaceDE w:val="0"/>
        <w:autoSpaceDN w:val="0"/>
        <w:adjustRightInd w:val="0"/>
        <w:spacing w:before="0" w:after="0"/>
        <w:rPr>
          <w:ins w:id="263" w:author="Druhin Mukherjee" w:date="2015-09-06T17:34:00Z"/>
          <w:rFonts w:ascii="Consolas" w:eastAsiaTheme="minorHAnsi" w:hAnsi="Consolas" w:cs="Consolas"/>
          <w:bCs w:val="0"/>
          <w:color w:val="000000"/>
          <w:sz w:val="19"/>
          <w:szCs w:val="19"/>
          <w:highlight w:val="white"/>
          <w:lang w:val="en-NZ"/>
        </w:rPr>
      </w:pPr>
      <w:ins w:id="264" w:author="Druhin Mukherjee" w:date="2015-09-06T17:34: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w:t>
        </w:r>
      </w:ins>
    </w:p>
    <w:p w14:paraId="654BFE9E" w14:textId="77777777" w:rsidR="00B32243" w:rsidRDefault="00B32243" w:rsidP="00B32243">
      <w:pPr>
        <w:autoSpaceDE w:val="0"/>
        <w:autoSpaceDN w:val="0"/>
        <w:adjustRightInd w:val="0"/>
        <w:spacing w:before="0" w:after="0"/>
        <w:rPr>
          <w:ins w:id="265" w:author="Druhin Mukherjee" w:date="2015-09-06T17:34:00Z"/>
          <w:rFonts w:ascii="Consolas" w:eastAsiaTheme="minorHAnsi" w:hAnsi="Consolas" w:cs="Consolas"/>
          <w:bCs w:val="0"/>
          <w:color w:val="000000"/>
          <w:sz w:val="19"/>
          <w:szCs w:val="19"/>
          <w:highlight w:val="white"/>
          <w:lang w:val="en-NZ"/>
        </w:rPr>
      </w:pPr>
      <w:ins w:id="266" w:author="Druhin Mukherjee" w:date="2015-09-06T17:34:00Z">
        <w:r>
          <w:rPr>
            <w:rFonts w:ascii="Consolas" w:eastAsiaTheme="minorHAnsi" w:hAnsi="Consolas" w:cs="Consolas"/>
            <w:bCs w:val="0"/>
            <w:color w:val="000000"/>
            <w:sz w:val="19"/>
            <w:szCs w:val="19"/>
            <w:highlight w:val="white"/>
            <w:lang w:val="en-NZ"/>
          </w:rPr>
          <w:tab/>
          <w:t>}</w:t>
        </w:r>
      </w:ins>
    </w:p>
    <w:p w14:paraId="2F73D63B" w14:textId="77777777" w:rsidR="00B32243" w:rsidRDefault="00B32243" w:rsidP="00B32243">
      <w:pPr>
        <w:autoSpaceDE w:val="0"/>
        <w:autoSpaceDN w:val="0"/>
        <w:adjustRightInd w:val="0"/>
        <w:spacing w:before="0" w:after="0"/>
        <w:rPr>
          <w:ins w:id="267" w:author="Druhin Mukherjee" w:date="2015-09-06T17:34:00Z"/>
          <w:rFonts w:ascii="Consolas" w:eastAsiaTheme="minorHAnsi" w:hAnsi="Consolas" w:cs="Consolas"/>
          <w:bCs w:val="0"/>
          <w:color w:val="000000"/>
          <w:sz w:val="19"/>
          <w:szCs w:val="19"/>
          <w:highlight w:val="white"/>
          <w:lang w:val="en-NZ"/>
        </w:rPr>
      </w:pPr>
      <w:ins w:id="268" w:author="Druhin Mukherjee" w:date="2015-09-06T17:34:00Z">
        <w:r>
          <w:rPr>
            <w:rFonts w:ascii="Consolas" w:eastAsiaTheme="minorHAnsi" w:hAnsi="Consolas" w:cs="Consolas"/>
            <w:bCs w:val="0"/>
            <w:color w:val="000000"/>
            <w:sz w:val="19"/>
            <w:szCs w:val="19"/>
            <w:highlight w:val="white"/>
            <w:lang w:val="en-NZ"/>
          </w:rPr>
          <w:t>}</w:t>
        </w:r>
      </w:ins>
    </w:p>
    <w:p w14:paraId="09EE5F51" w14:textId="77777777" w:rsidR="00B32243" w:rsidRDefault="00B32243" w:rsidP="00B32243">
      <w:pPr>
        <w:autoSpaceDE w:val="0"/>
        <w:autoSpaceDN w:val="0"/>
        <w:adjustRightInd w:val="0"/>
        <w:spacing w:before="0" w:after="0"/>
        <w:rPr>
          <w:ins w:id="269" w:author="Druhin Mukherjee" w:date="2015-09-06T17:34:00Z"/>
          <w:rFonts w:ascii="Consolas" w:eastAsiaTheme="minorHAnsi" w:hAnsi="Consolas" w:cs="Consolas"/>
          <w:bCs w:val="0"/>
          <w:color w:val="000000"/>
          <w:sz w:val="19"/>
          <w:szCs w:val="19"/>
          <w:highlight w:val="white"/>
          <w:lang w:val="en-NZ"/>
        </w:rPr>
      </w:pPr>
    </w:p>
    <w:p w14:paraId="18CB5DA7" w14:textId="77777777" w:rsidR="00B32243" w:rsidRDefault="00B32243" w:rsidP="00B32243">
      <w:pPr>
        <w:autoSpaceDE w:val="0"/>
        <w:autoSpaceDN w:val="0"/>
        <w:adjustRightInd w:val="0"/>
        <w:spacing w:before="0" w:after="0"/>
        <w:rPr>
          <w:ins w:id="270" w:author="Druhin Mukherjee" w:date="2015-09-06T17:34:00Z"/>
          <w:rFonts w:ascii="Consolas" w:eastAsiaTheme="minorHAnsi" w:hAnsi="Consolas" w:cs="Consolas"/>
          <w:bCs w:val="0"/>
          <w:color w:val="000000"/>
          <w:sz w:val="19"/>
          <w:szCs w:val="19"/>
          <w:highlight w:val="white"/>
          <w:lang w:val="en-NZ"/>
        </w:rPr>
      </w:pPr>
      <w:ins w:id="271" w:author="Druhin Mukherjee" w:date="2015-09-06T17:34:00Z">
        <w:r>
          <w:rPr>
            <w:rFonts w:ascii="Consolas" w:eastAsiaTheme="minorHAnsi" w:hAnsi="Consolas" w:cs="Consolas"/>
            <w:bCs w:val="0"/>
            <w:color w:val="2B91AF"/>
            <w:sz w:val="19"/>
            <w:szCs w:val="19"/>
            <w:highlight w:val="white"/>
            <w:lang w:val="en-NZ"/>
          </w:rPr>
          <w:lastRenderedPageBreak/>
          <w:t>node</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2B91AF"/>
            <w:sz w:val="19"/>
            <w:szCs w:val="19"/>
            <w:highlight w:val="white"/>
            <w:lang w:val="en-NZ"/>
          </w:rPr>
          <w:t>Binary_Tree</w:t>
        </w:r>
        <w:r>
          <w:rPr>
            <w:rFonts w:ascii="Consolas" w:eastAsiaTheme="minorHAnsi" w:hAnsi="Consolas" w:cs="Consolas"/>
            <w:bCs w:val="0"/>
            <w:color w:val="000000"/>
            <w:sz w:val="19"/>
            <w:szCs w:val="19"/>
            <w:highlight w:val="white"/>
            <w:lang w:val="en-NZ"/>
          </w:rPr>
          <w:t xml:space="preserve">::search(string </w:t>
        </w:r>
        <w:r>
          <w:rPr>
            <w:rFonts w:ascii="Consolas" w:eastAsiaTheme="minorHAnsi" w:hAnsi="Consolas" w:cs="Consolas"/>
            <w:bCs w:val="0"/>
            <w:color w:val="808080"/>
            <w:sz w:val="19"/>
            <w:szCs w:val="19"/>
            <w:highlight w:val="white"/>
            <w:lang w:val="en-NZ"/>
          </w:rPr>
          <w:t>key</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2B91AF"/>
            <w:sz w:val="19"/>
            <w:szCs w:val="19"/>
            <w:highlight w:val="white"/>
            <w:lang w:val="en-NZ"/>
          </w:rPr>
          <w:t>node</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leaf</w:t>
        </w:r>
        <w:r>
          <w:rPr>
            <w:rFonts w:ascii="Consolas" w:eastAsiaTheme="minorHAnsi" w:hAnsi="Consolas" w:cs="Consolas"/>
            <w:bCs w:val="0"/>
            <w:color w:val="000000"/>
            <w:sz w:val="19"/>
            <w:szCs w:val="19"/>
            <w:highlight w:val="white"/>
            <w:lang w:val="en-NZ"/>
          </w:rPr>
          <w:t>)</w:t>
        </w:r>
      </w:ins>
    </w:p>
    <w:p w14:paraId="4CD47E20" w14:textId="77777777" w:rsidR="00B32243" w:rsidRDefault="00B32243" w:rsidP="00B32243">
      <w:pPr>
        <w:autoSpaceDE w:val="0"/>
        <w:autoSpaceDN w:val="0"/>
        <w:adjustRightInd w:val="0"/>
        <w:spacing w:before="0" w:after="0"/>
        <w:rPr>
          <w:ins w:id="272" w:author="Druhin Mukherjee" w:date="2015-09-06T17:34:00Z"/>
          <w:rFonts w:ascii="Consolas" w:eastAsiaTheme="minorHAnsi" w:hAnsi="Consolas" w:cs="Consolas"/>
          <w:bCs w:val="0"/>
          <w:color w:val="000000"/>
          <w:sz w:val="19"/>
          <w:szCs w:val="19"/>
          <w:highlight w:val="white"/>
          <w:lang w:val="en-NZ"/>
        </w:rPr>
      </w:pPr>
      <w:ins w:id="273" w:author="Druhin Mukherjee" w:date="2015-09-06T17:34:00Z">
        <w:r>
          <w:rPr>
            <w:rFonts w:ascii="Consolas" w:eastAsiaTheme="minorHAnsi" w:hAnsi="Consolas" w:cs="Consolas"/>
            <w:bCs w:val="0"/>
            <w:color w:val="000000"/>
            <w:sz w:val="19"/>
            <w:szCs w:val="19"/>
            <w:highlight w:val="white"/>
            <w:lang w:val="en-NZ"/>
          </w:rPr>
          <w:t>{</w:t>
        </w:r>
      </w:ins>
    </w:p>
    <w:p w14:paraId="0EF75CC8" w14:textId="77777777" w:rsidR="00B32243" w:rsidRDefault="00B32243" w:rsidP="00B32243">
      <w:pPr>
        <w:autoSpaceDE w:val="0"/>
        <w:autoSpaceDN w:val="0"/>
        <w:adjustRightInd w:val="0"/>
        <w:spacing w:before="0" w:after="0"/>
        <w:rPr>
          <w:ins w:id="274" w:author="Druhin Mukherjee" w:date="2015-09-06T17:34:00Z"/>
          <w:rFonts w:ascii="Consolas" w:eastAsiaTheme="minorHAnsi" w:hAnsi="Consolas" w:cs="Consolas"/>
          <w:bCs w:val="0"/>
          <w:color w:val="000000"/>
          <w:sz w:val="19"/>
          <w:szCs w:val="19"/>
          <w:highlight w:val="white"/>
          <w:lang w:val="en-NZ"/>
        </w:rPr>
      </w:pPr>
      <w:ins w:id="275" w:author="Druhin Mukherjee" w:date="2015-09-06T17:34: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if</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leaf</w:t>
        </w:r>
        <w:r>
          <w:rPr>
            <w:rFonts w:ascii="Consolas" w:eastAsiaTheme="minorHAnsi" w:hAnsi="Consolas" w:cs="Consolas"/>
            <w:bCs w:val="0"/>
            <w:color w:val="000000"/>
            <w:sz w:val="19"/>
            <w:szCs w:val="19"/>
            <w:highlight w:val="white"/>
            <w:lang w:val="en-NZ"/>
          </w:rPr>
          <w:t xml:space="preserve"> != NULL)</w:t>
        </w:r>
      </w:ins>
    </w:p>
    <w:p w14:paraId="42AF1F40" w14:textId="77777777" w:rsidR="00B32243" w:rsidRDefault="00B32243" w:rsidP="00B32243">
      <w:pPr>
        <w:autoSpaceDE w:val="0"/>
        <w:autoSpaceDN w:val="0"/>
        <w:adjustRightInd w:val="0"/>
        <w:spacing w:before="0" w:after="0"/>
        <w:rPr>
          <w:ins w:id="276" w:author="Druhin Mukherjee" w:date="2015-09-06T17:34:00Z"/>
          <w:rFonts w:ascii="Consolas" w:eastAsiaTheme="minorHAnsi" w:hAnsi="Consolas" w:cs="Consolas"/>
          <w:bCs w:val="0"/>
          <w:color w:val="000000"/>
          <w:sz w:val="19"/>
          <w:szCs w:val="19"/>
          <w:highlight w:val="white"/>
          <w:lang w:val="en-NZ"/>
        </w:rPr>
      </w:pPr>
      <w:ins w:id="277" w:author="Druhin Mukherjee" w:date="2015-09-06T17:34:00Z">
        <w:r>
          <w:rPr>
            <w:rFonts w:ascii="Consolas" w:eastAsiaTheme="minorHAnsi" w:hAnsi="Consolas" w:cs="Consolas"/>
            <w:bCs w:val="0"/>
            <w:color w:val="000000"/>
            <w:sz w:val="19"/>
            <w:szCs w:val="19"/>
            <w:highlight w:val="white"/>
            <w:lang w:val="en-NZ"/>
          </w:rPr>
          <w:tab/>
          <w:t>{</w:t>
        </w:r>
      </w:ins>
    </w:p>
    <w:p w14:paraId="534EB5BD" w14:textId="77777777" w:rsidR="00B32243" w:rsidRDefault="00B32243" w:rsidP="00B32243">
      <w:pPr>
        <w:autoSpaceDE w:val="0"/>
        <w:autoSpaceDN w:val="0"/>
        <w:adjustRightInd w:val="0"/>
        <w:spacing w:before="0" w:after="0"/>
        <w:rPr>
          <w:ins w:id="278" w:author="Druhin Mukherjee" w:date="2015-09-06T17:34:00Z"/>
          <w:rFonts w:ascii="Consolas" w:eastAsiaTheme="minorHAnsi" w:hAnsi="Consolas" w:cs="Consolas"/>
          <w:bCs w:val="0"/>
          <w:color w:val="000000"/>
          <w:sz w:val="19"/>
          <w:szCs w:val="19"/>
          <w:highlight w:val="white"/>
          <w:lang w:val="en-NZ"/>
        </w:rPr>
      </w:pPr>
      <w:ins w:id="279" w:author="Druhin Mukherjee" w:date="2015-09-06T17:34: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if</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key</w:t>
        </w:r>
        <w:r>
          <w:rPr>
            <w:rFonts w:ascii="Consolas" w:eastAsiaTheme="minorHAnsi" w:hAnsi="Consolas" w:cs="Consolas"/>
            <w:bCs w:val="0"/>
            <w:color w:val="000000"/>
            <w:sz w:val="19"/>
            <w:szCs w:val="19"/>
            <w:highlight w:val="white"/>
            <w:lang w:val="en-NZ"/>
          </w:rPr>
          <w:t xml:space="preserve"> == </w:t>
        </w:r>
        <w:r>
          <w:rPr>
            <w:rFonts w:ascii="Consolas" w:eastAsiaTheme="minorHAnsi" w:hAnsi="Consolas" w:cs="Consolas"/>
            <w:bCs w:val="0"/>
            <w:color w:val="808080"/>
            <w:sz w:val="19"/>
            <w:szCs w:val="19"/>
            <w:highlight w:val="white"/>
            <w:lang w:val="en-NZ"/>
          </w:rPr>
          <w:t>leaf</w:t>
        </w:r>
        <w:r>
          <w:rPr>
            <w:rFonts w:ascii="Consolas" w:eastAsiaTheme="minorHAnsi" w:hAnsi="Consolas" w:cs="Consolas"/>
            <w:bCs w:val="0"/>
            <w:color w:val="000000"/>
            <w:sz w:val="19"/>
            <w:szCs w:val="19"/>
            <w:highlight w:val="white"/>
            <w:lang w:val="en-NZ"/>
          </w:rPr>
          <w:t>-&gt;key_value)</w:t>
        </w:r>
      </w:ins>
    </w:p>
    <w:p w14:paraId="0D9EE52F" w14:textId="77777777" w:rsidR="00B32243" w:rsidRDefault="00B32243" w:rsidP="00B32243">
      <w:pPr>
        <w:autoSpaceDE w:val="0"/>
        <w:autoSpaceDN w:val="0"/>
        <w:adjustRightInd w:val="0"/>
        <w:spacing w:before="0" w:after="0"/>
        <w:rPr>
          <w:ins w:id="280" w:author="Druhin Mukherjee" w:date="2015-09-06T17:34:00Z"/>
          <w:rFonts w:ascii="Consolas" w:eastAsiaTheme="minorHAnsi" w:hAnsi="Consolas" w:cs="Consolas"/>
          <w:bCs w:val="0"/>
          <w:color w:val="000000"/>
          <w:sz w:val="19"/>
          <w:szCs w:val="19"/>
          <w:highlight w:val="white"/>
          <w:lang w:val="en-NZ"/>
        </w:rPr>
      </w:pPr>
      <w:ins w:id="281" w:author="Druhin Mukherjee" w:date="2015-09-06T17:34: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return</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leaf</w:t>
        </w:r>
        <w:r>
          <w:rPr>
            <w:rFonts w:ascii="Consolas" w:eastAsiaTheme="minorHAnsi" w:hAnsi="Consolas" w:cs="Consolas"/>
            <w:bCs w:val="0"/>
            <w:color w:val="000000"/>
            <w:sz w:val="19"/>
            <w:szCs w:val="19"/>
            <w:highlight w:val="white"/>
            <w:lang w:val="en-NZ"/>
          </w:rPr>
          <w:t>;</w:t>
        </w:r>
      </w:ins>
    </w:p>
    <w:p w14:paraId="23CB0787" w14:textId="77777777" w:rsidR="00B32243" w:rsidRDefault="00B32243" w:rsidP="00B32243">
      <w:pPr>
        <w:autoSpaceDE w:val="0"/>
        <w:autoSpaceDN w:val="0"/>
        <w:adjustRightInd w:val="0"/>
        <w:spacing w:before="0" w:after="0"/>
        <w:rPr>
          <w:ins w:id="282" w:author="Druhin Mukherjee" w:date="2015-09-06T17:34:00Z"/>
          <w:rFonts w:ascii="Consolas" w:eastAsiaTheme="minorHAnsi" w:hAnsi="Consolas" w:cs="Consolas"/>
          <w:bCs w:val="0"/>
          <w:color w:val="000000"/>
          <w:sz w:val="19"/>
          <w:szCs w:val="19"/>
          <w:highlight w:val="white"/>
          <w:lang w:val="en-NZ"/>
        </w:rPr>
      </w:pPr>
      <w:ins w:id="283" w:author="Druhin Mukherjee" w:date="2015-09-06T17:34: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if</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key</w:t>
        </w:r>
        <w:r>
          <w:rPr>
            <w:rFonts w:ascii="Consolas" w:eastAsiaTheme="minorHAnsi" w:hAnsi="Consolas" w:cs="Consolas"/>
            <w:bCs w:val="0"/>
            <w:color w:val="000000"/>
            <w:sz w:val="19"/>
            <w:szCs w:val="19"/>
            <w:highlight w:val="white"/>
            <w:lang w:val="en-NZ"/>
          </w:rPr>
          <w:t>&lt;</w:t>
        </w:r>
        <w:r>
          <w:rPr>
            <w:rFonts w:ascii="Consolas" w:eastAsiaTheme="minorHAnsi" w:hAnsi="Consolas" w:cs="Consolas"/>
            <w:bCs w:val="0"/>
            <w:color w:val="808080"/>
            <w:sz w:val="19"/>
            <w:szCs w:val="19"/>
            <w:highlight w:val="white"/>
            <w:lang w:val="en-NZ"/>
          </w:rPr>
          <w:t>leaf</w:t>
        </w:r>
        <w:r>
          <w:rPr>
            <w:rFonts w:ascii="Consolas" w:eastAsiaTheme="minorHAnsi" w:hAnsi="Consolas" w:cs="Consolas"/>
            <w:bCs w:val="0"/>
            <w:color w:val="000000"/>
            <w:sz w:val="19"/>
            <w:szCs w:val="19"/>
            <w:highlight w:val="white"/>
            <w:lang w:val="en-NZ"/>
          </w:rPr>
          <w:t>-&gt;key_value)</w:t>
        </w:r>
      </w:ins>
    </w:p>
    <w:p w14:paraId="3EEC9C83" w14:textId="77777777" w:rsidR="00B32243" w:rsidRDefault="00B32243" w:rsidP="00B32243">
      <w:pPr>
        <w:autoSpaceDE w:val="0"/>
        <w:autoSpaceDN w:val="0"/>
        <w:adjustRightInd w:val="0"/>
        <w:spacing w:before="0" w:after="0"/>
        <w:rPr>
          <w:ins w:id="284" w:author="Druhin Mukherjee" w:date="2015-09-06T17:34:00Z"/>
          <w:rFonts w:ascii="Consolas" w:eastAsiaTheme="minorHAnsi" w:hAnsi="Consolas" w:cs="Consolas"/>
          <w:bCs w:val="0"/>
          <w:color w:val="000000"/>
          <w:sz w:val="19"/>
          <w:szCs w:val="19"/>
          <w:highlight w:val="white"/>
          <w:lang w:val="en-NZ"/>
        </w:rPr>
      </w:pPr>
      <w:ins w:id="285" w:author="Druhin Mukherjee" w:date="2015-09-06T17:34: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return</w:t>
        </w:r>
        <w:r>
          <w:rPr>
            <w:rFonts w:ascii="Consolas" w:eastAsiaTheme="minorHAnsi" w:hAnsi="Consolas" w:cs="Consolas"/>
            <w:bCs w:val="0"/>
            <w:color w:val="000000"/>
            <w:sz w:val="19"/>
            <w:szCs w:val="19"/>
            <w:highlight w:val="white"/>
            <w:lang w:val="en-NZ"/>
          </w:rPr>
          <w:t xml:space="preserve"> search(</w:t>
        </w:r>
        <w:r>
          <w:rPr>
            <w:rFonts w:ascii="Consolas" w:eastAsiaTheme="minorHAnsi" w:hAnsi="Consolas" w:cs="Consolas"/>
            <w:bCs w:val="0"/>
            <w:color w:val="808080"/>
            <w:sz w:val="19"/>
            <w:szCs w:val="19"/>
            <w:highlight w:val="white"/>
            <w:lang w:val="en-NZ"/>
          </w:rPr>
          <w:t>key</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leaf</w:t>
        </w:r>
        <w:r>
          <w:rPr>
            <w:rFonts w:ascii="Consolas" w:eastAsiaTheme="minorHAnsi" w:hAnsi="Consolas" w:cs="Consolas"/>
            <w:bCs w:val="0"/>
            <w:color w:val="000000"/>
            <w:sz w:val="19"/>
            <w:szCs w:val="19"/>
            <w:highlight w:val="white"/>
            <w:lang w:val="en-NZ"/>
          </w:rPr>
          <w:t>-&gt;left);</w:t>
        </w:r>
      </w:ins>
    </w:p>
    <w:p w14:paraId="163D1899" w14:textId="77777777" w:rsidR="00B32243" w:rsidRDefault="00B32243" w:rsidP="00B32243">
      <w:pPr>
        <w:autoSpaceDE w:val="0"/>
        <w:autoSpaceDN w:val="0"/>
        <w:adjustRightInd w:val="0"/>
        <w:spacing w:before="0" w:after="0"/>
        <w:rPr>
          <w:ins w:id="286" w:author="Druhin Mukherjee" w:date="2015-09-06T17:34:00Z"/>
          <w:rFonts w:ascii="Consolas" w:eastAsiaTheme="minorHAnsi" w:hAnsi="Consolas" w:cs="Consolas"/>
          <w:bCs w:val="0"/>
          <w:color w:val="000000"/>
          <w:sz w:val="19"/>
          <w:szCs w:val="19"/>
          <w:highlight w:val="white"/>
          <w:lang w:val="en-NZ"/>
        </w:rPr>
      </w:pPr>
      <w:ins w:id="287" w:author="Druhin Mukherjee" w:date="2015-09-06T17:34: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else</w:t>
        </w:r>
      </w:ins>
    </w:p>
    <w:p w14:paraId="40E5523D" w14:textId="77777777" w:rsidR="00B32243" w:rsidRDefault="00B32243" w:rsidP="00B32243">
      <w:pPr>
        <w:autoSpaceDE w:val="0"/>
        <w:autoSpaceDN w:val="0"/>
        <w:adjustRightInd w:val="0"/>
        <w:spacing w:before="0" w:after="0"/>
        <w:rPr>
          <w:ins w:id="288" w:author="Druhin Mukherjee" w:date="2015-09-06T17:34:00Z"/>
          <w:rFonts w:ascii="Consolas" w:eastAsiaTheme="minorHAnsi" w:hAnsi="Consolas" w:cs="Consolas"/>
          <w:bCs w:val="0"/>
          <w:color w:val="000000"/>
          <w:sz w:val="19"/>
          <w:szCs w:val="19"/>
          <w:highlight w:val="white"/>
          <w:lang w:val="en-NZ"/>
        </w:rPr>
      </w:pPr>
      <w:ins w:id="289" w:author="Druhin Mukherjee" w:date="2015-09-06T17:34: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return</w:t>
        </w:r>
        <w:r>
          <w:rPr>
            <w:rFonts w:ascii="Consolas" w:eastAsiaTheme="minorHAnsi" w:hAnsi="Consolas" w:cs="Consolas"/>
            <w:bCs w:val="0"/>
            <w:color w:val="000000"/>
            <w:sz w:val="19"/>
            <w:szCs w:val="19"/>
            <w:highlight w:val="white"/>
            <w:lang w:val="en-NZ"/>
          </w:rPr>
          <w:t xml:space="preserve"> search(</w:t>
        </w:r>
        <w:r>
          <w:rPr>
            <w:rFonts w:ascii="Consolas" w:eastAsiaTheme="minorHAnsi" w:hAnsi="Consolas" w:cs="Consolas"/>
            <w:bCs w:val="0"/>
            <w:color w:val="808080"/>
            <w:sz w:val="19"/>
            <w:szCs w:val="19"/>
            <w:highlight w:val="white"/>
            <w:lang w:val="en-NZ"/>
          </w:rPr>
          <w:t>key</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leaf</w:t>
        </w:r>
        <w:r>
          <w:rPr>
            <w:rFonts w:ascii="Consolas" w:eastAsiaTheme="minorHAnsi" w:hAnsi="Consolas" w:cs="Consolas"/>
            <w:bCs w:val="0"/>
            <w:color w:val="000000"/>
            <w:sz w:val="19"/>
            <w:szCs w:val="19"/>
            <w:highlight w:val="white"/>
            <w:lang w:val="en-NZ"/>
          </w:rPr>
          <w:t>-&gt;right);</w:t>
        </w:r>
      </w:ins>
    </w:p>
    <w:p w14:paraId="3890D1E4" w14:textId="77777777" w:rsidR="00B32243" w:rsidRDefault="00B32243" w:rsidP="00B32243">
      <w:pPr>
        <w:autoSpaceDE w:val="0"/>
        <w:autoSpaceDN w:val="0"/>
        <w:adjustRightInd w:val="0"/>
        <w:spacing w:before="0" w:after="0"/>
        <w:rPr>
          <w:ins w:id="290" w:author="Druhin Mukherjee" w:date="2015-09-06T17:34:00Z"/>
          <w:rFonts w:ascii="Consolas" w:eastAsiaTheme="minorHAnsi" w:hAnsi="Consolas" w:cs="Consolas"/>
          <w:bCs w:val="0"/>
          <w:color w:val="000000"/>
          <w:sz w:val="19"/>
          <w:szCs w:val="19"/>
          <w:highlight w:val="white"/>
          <w:lang w:val="en-NZ"/>
        </w:rPr>
      </w:pPr>
      <w:ins w:id="291" w:author="Druhin Mukherjee" w:date="2015-09-06T17:34:00Z">
        <w:r>
          <w:rPr>
            <w:rFonts w:ascii="Consolas" w:eastAsiaTheme="minorHAnsi" w:hAnsi="Consolas" w:cs="Consolas"/>
            <w:bCs w:val="0"/>
            <w:color w:val="000000"/>
            <w:sz w:val="19"/>
            <w:szCs w:val="19"/>
            <w:highlight w:val="white"/>
            <w:lang w:val="en-NZ"/>
          </w:rPr>
          <w:tab/>
          <w:t>}</w:t>
        </w:r>
      </w:ins>
    </w:p>
    <w:p w14:paraId="26D0E89A" w14:textId="77777777" w:rsidR="00B32243" w:rsidRDefault="00B32243" w:rsidP="00B32243">
      <w:pPr>
        <w:autoSpaceDE w:val="0"/>
        <w:autoSpaceDN w:val="0"/>
        <w:adjustRightInd w:val="0"/>
        <w:spacing w:before="0" w:after="0"/>
        <w:rPr>
          <w:ins w:id="292" w:author="Druhin Mukherjee" w:date="2015-09-06T17:34:00Z"/>
          <w:rFonts w:ascii="Consolas" w:eastAsiaTheme="minorHAnsi" w:hAnsi="Consolas" w:cs="Consolas"/>
          <w:bCs w:val="0"/>
          <w:color w:val="000000"/>
          <w:sz w:val="19"/>
          <w:szCs w:val="19"/>
          <w:highlight w:val="white"/>
          <w:lang w:val="en-NZ"/>
        </w:rPr>
      </w:pPr>
      <w:ins w:id="293" w:author="Druhin Mukherjee" w:date="2015-09-06T17:34: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else</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0000FF"/>
            <w:sz w:val="19"/>
            <w:szCs w:val="19"/>
            <w:highlight w:val="white"/>
            <w:lang w:val="en-NZ"/>
          </w:rPr>
          <w:t>return</w:t>
        </w:r>
        <w:r>
          <w:rPr>
            <w:rFonts w:ascii="Consolas" w:eastAsiaTheme="minorHAnsi" w:hAnsi="Consolas" w:cs="Consolas"/>
            <w:bCs w:val="0"/>
            <w:color w:val="000000"/>
            <w:sz w:val="19"/>
            <w:szCs w:val="19"/>
            <w:highlight w:val="white"/>
            <w:lang w:val="en-NZ"/>
          </w:rPr>
          <w:t xml:space="preserve"> NULL;</w:t>
        </w:r>
      </w:ins>
    </w:p>
    <w:p w14:paraId="37782E71" w14:textId="77777777" w:rsidR="00B32243" w:rsidRDefault="00B32243" w:rsidP="00B32243">
      <w:pPr>
        <w:autoSpaceDE w:val="0"/>
        <w:autoSpaceDN w:val="0"/>
        <w:adjustRightInd w:val="0"/>
        <w:spacing w:before="0" w:after="0"/>
        <w:rPr>
          <w:ins w:id="294" w:author="Druhin Mukherjee" w:date="2015-09-06T17:34:00Z"/>
          <w:rFonts w:ascii="Consolas" w:eastAsiaTheme="minorHAnsi" w:hAnsi="Consolas" w:cs="Consolas"/>
          <w:bCs w:val="0"/>
          <w:color w:val="000000"/>
          <w:sz w:val="19"/>
          <w:szCs w:val="19"/>
          <w:highlight w:val="white"/>
          <w:lang w:val="en-NZ"/>
        </w:rPr>
      </w:pPr>
      <w:ins w:id="295" w:author="Druhin Mukherjee" w:date="2015-09-06T17:34:00Z">
        <w:r>
          <w:rPr>
            <w:rFonts w:ascii="Consolas" w:eastAsiaTheme="minorHAnsi" w:hAnsi="Consolas" w:cs="Consolas"/>
            <w:bCs w:val="0"/>
            <w:color w:val="000000"/>
            <w:sz w:val="19"/>
            <w:szCs w:val="19"/>
            <w:highlight w:val="white"/>
            <w:lang w:val="en-NZ"/>
          </w:rPr>
          <w:t>}</w:t>
        </w:r>
      </w:ins>
    </w:p>
    <w:p w14:paraId="189A7E5E" w14:textId="77777777" w:rsidR="00B32243" w:rsidRDefault="00B32243" w:rsidP="00B32243">
      <w:pPr>
        <w:autoSpaceDE w:val="0"/>
        <w:autoSpaceDN w:val="0"/>
        <w:adjustRightInd w:val="0"/>
        <w:spacing w:before="0" w:after="0"/>
        <w:rPr>
          <w:ins w:id="296" w:author="Druhin Mukherjee" w:date="2015-09-06T17:34:00Z"/>
          <w:rFonts w:ascii="Consolas" w:eastAsiaTheme="minorHAnsi" w:hAnsi="Consolas" w:cs="Consolas"/>
          <w:bCs w:val="0"/>
          <w:color w:val="000000"/>
          <w:sz w:val="19"/>
          <w:szCs w:val="19"/>
          <w:highlight w:val="white"/>
          <w:lang w:val="en-NZ"/>
        </w:rPr>
      </w:pPr>
    </w:p>
    <w:p w14:paraId="79EEA367" w14:textId="77777777" w:rsidR="00B32243" w:rsidRDefault="00B32243" w:rsidP="00B32243">
      <w:pPr>
        <w:autoSpaceDE w:val="0"/>
        <w:autoSpaceDN w:val="0"/>
        <w:adjustRightInd w:val="0"/>
        <w:spacing w:before="0" w:after="0"/>
        <w:rPr>
          <w:ins w:id="297" w:author="Druhin Mukherjee" w:date="2015-09-06T17:34:00Z"/>
          <w:rFonts w:ascii="Consolas" w:eastAsiaTheme="minorHAnsi" w:hAnsi="Consolas" w:cs="Consolas"/>
          <w:bCs w:val="0"/>
          <w:color w:val="000000"/>
          <w:sz w:val="19"/>
          <w:szCs w:val="19"/>
          <w:highlight w:val="white"/>
          <w:lang w:val="en-NZ"/>
        </w:rPr>
      </w:pPr>
      <w:ins w:id="298" w:author="Druhin Mukherjee" w:date="2015-09-06T17:34:00Z">
        <w:r>
          <w:rPr>
            <w:rFonts w:ascii="Consolas" w:eastAsiaTheme="minorHAnsi" w:hAnsi="Consolas" w:cs="Consolas"/>
            <w:bCs w:val="0"/>
            <w:color w:val="0000FF"/>
            <w:sz w:val="19"/>
            <w:szCs w:val="19"/>
            <w:highlight w:val="white"/>
            <w:lang w:val="en-NZ"/>
          </w:rPr>
          <w:t>void</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2B91AF"/>
            <w:sz w:val="19"/>
            <w:szCs w:val="19"/>
            <w:highlight w:val="white"/>
            <w:lang w:val="en-NZ"/>
          </w:rPr>
          <w:t>Binary_Tree</w:t>
        </w:r>
        <w:r>
          <w:rPr>
            <w:rFonts w:ascii="Consolas" w:eastAsiaTheme="minorHAnsi" w:hAnsi="Consolas" w:cs="Consolas"/>
            <w:bCs w:val="0"/>
            <w:color w:val="000000"/>
            <w:sz w:val="19"/>
            <w:szCs w:val="19"/>
            <w:highlight w:val="white"/>
            <w:lang w:val="en-NZ"/>
          </w:rPr>
          <w:t xml:space="preserve">::insert(string </w:t>
        </w:r>
        <w:r>
          <w:rPr>
            <w:rFonts w:ascii="Consolas" w:eastAsiaTheme="minorHAnsi" w:hAnsi="Consolas" w:cs="Consolas"/>
            <w:bCs w:val="0"/>
            <w:color w:val="808080"/>
            <w:sz w:val="19"/>
            <w:szCs w:val="19"/>
            <w:highlight w:val="white"/>
            <w:lang w:val="en-NZ"/>
          </w:rPr>
          <w:t>key</w:t>
        </w:r>
        <w:r>
          <w:rPr>
            <w:rFonts w:ascii="Consolas" w:eastAsiaTheme="minorHAnsi" w:hAnsi="Consolas" w:cs="Consolas"/>
            <w:bCs w:val="0"/>
            <w:color w:val="000000"/>
            <w:sz w:val="19"/>
            <w:szCs w:val="19"/>
            <w:highlight w:val="white"/>
            <w:lang w:val="en-NZ"/>
          </w:rPr>
          <w:t>)</w:t>
        </w:r>
      </w:ins>
    </w:p>
    <w:p w14:paraId="52FF9CA7" w14:textId="77777777" w:rsidR="00B32243" w:rsidRDefault="00B32243" w:rsidP="00B32243">
      <w:pPr>
        <w:autoSpaceDE w:val="0"/>
        <w:autoSpaceDN w:val="0"/>
        <w:adjustRightInd w:val="0"/>
        <w:spacing w:before="0" w:after="0"/>
        <w:rPr>
          <w:ins w:id="299" w:author="Druhin Mukherjee" w:date="2015-09-06T17:34:00Z"/>
          <w:rFonts w:ascii="Consolas" w:eastAsiaTheme="minorHAnsi" w:hAnsi="Consolas" w:cs="Consolas"/>
          <w:bCs w:val="0"/>
          <w:color w:val="000000"/>
          <w:sz w:val="19"/>
          <w:szCs w:val="19"/>
          <w:highlight w:val="white"/>
          <w:lang w:val="en-NZ"/>
        </w:rPr>
      </w:pPr>
      <w:ins w:id="300" w:author="Druhin Mukherjee" w:date="2015-09-06T17:34:00Z">
        <w:r>
          <w:rPr>
            <w:rFonts w:ascii="Consolas" w:eastAsiaTheme="minorHAnsi" w:hAnsi="Consolas" w:cs="Consolas"/>
            <w:bCs w:val="0"/>
            <w:color w:val="000000"/>
            <w:sz w:val="19"/>
            <w:szCs w:val="19"/>
            <w:highlight w:val="white"/>
            <w:lang w:val="en-NZ"/>
          </w:rPr>
          <w:t>{</w:t>
        </w:r>
      </w:ins>
    </w:p>
    <w:p w14:paraId="3329A4C9" w14:textId="77777777" w:rsidR="00B32243" w:rsidRDefault="00B32243" w:rsidP="00B32243">
      <w:pPr>
        <w:autoSpaceDE w:val="0"/>
        <w:autoSpaceDN w:val="0"/>
        <w:adjustRightInd w:val="0"/>
        <w:spacing w:before="0" w:after="0"/>
        <w:rPr>
          <w:ins w:id="301" w:author="Druhin Mukherjee" w:date="2015-09-06T17:34:00Z"/>
          <w:rFonts w:ascii="Consolas" w:eastAsiaTheme="minorHAnsi" w:hAnsi="Consolas" w:cs="Consolas"/>
          <w:bCs w:val="0"/>
          <w:color w:val="000000"/>
          <w:sz w:val="19"/>
          <w:szCs w:val="19"/>
          <w:highlight w:val="white"/>
          <w:lang w:val="en-NZ"/>
        </w:rPr>
      </w:pPr>
      <w:ins w:id="302" w:author="Druhin Mukherjee" w:date="2015-09-06T17:34: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if</w:t>
        </w:r>
        <w:r>
          <w:rPr>
            <w:rFonts w:ascii="Consolas" w:eastAsiaTheme="minorHAnsi" w:hAnsi="Consolas" w:cs="Consolas"/>
            <w:bCs w:val="0"/>
            <w:color w:val="000000"/>
            <w:sz w:val="19"/>
            <w:szCs w:val="19"/>
            <w:highlight w:val="white"/>
            <w:lang w:val="en-NZ"/>
          </w:rPr>
          <w:t xml:space="preserve"> (root != NULL)</w:t>
        </w:r>
      </w:ins>
    </w:p>
    <w:p w14:paraId="5FA37EFF" w14:textId="77777777" w:rsidR="00B32243" w:rsidRDefault="00B32243" w:rsidP="00B32243">
      <w:pPr>
        <w:autoSpaceDE w:val="0"/>
        <w:autoSpaceDN w:val="0"/>
        <w:adjustRightInd w:val="0"/>
        <w:spacing w:before="0" w:after="0"/>
        <w:rPr>
          <w:ins w:id="303" w:author="Druhin Mukherjee" w:date="2015-09-06T17:34:00Z"/>
          <w:rFonts w:ascii="Consolas" w:eastAsiaTheme="minorHAnsi" w:hAnsi="Consolas" w:cs="Consolas"/>
          <w:bCs w:val="0"/>
          <w:color w:val="000000"/>
          <w:sz w:val="19"/>
          <w:szCs w:val="19"/>
          <w:highlight w:val="white"/>
          <w:lang w:val="en-NZ"/>
        </w:rPr>
      </w:pPr>
      <w:ins w:id="304" w:author="Druhin Mukherjee" w:date="2015-09-06T17:34: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insert(</w:t>
        </w:r>
        <w:r>
          <w:rPr>
            <w:rFonts w:ascii="Consolas" w:eastAsiaTheme="minorHAnsi" w:hAnsi="Consolas" w:cs="Consolas"/>
            <w:bCs w:val="0"/>
            <w:color w:val="808080"/>
            <w:sz w:val="19"/>
            <w:szCs w:val="19"/>
            <w:highlight w:val="white"/>
            <w:lang w:val="en-NZ"/>
          </w:rPr>
          <w:t>key</w:t>
        </w:r>
        <w:r>
          <w:rPr>
            <w:rFonts w:ascii="Consolas" w:eastAsiaTheme="minorHAnsi" w:hAnsi="Consolas" w:cs="Consolas"/>
            <w:bCs w:val="0"/>
            <w:color w:val="000000"/>
            <w:sz w:val="19"/>
            <w:szCs w:val="19"/>
            <w:highlight w:val="white"/>
            <w:lang w:val="en-NZ"/>
          </w:rPr>
          <w:t>, root);</w:t>
        </w:r>
      </w:ins>
    </w:p>
    <w:p w14:paraId="1E4BDD85" w14:textId="77777777" w:rsidR="00B32243" w:rsidRDefault="00B32243" w:rsidP="00B32243">
      <w:pPr>
        <w:autoSpaceDE w:val="0"/>
        <w:autoSpaceDN w:val="0"/>
        <w:adjustRightInd w:val="0"/>
        <w:spacing w:before="0" w:after="0"/>
        <w:rPr>
          <w:ins w:id="305" w:author="Druhin Mukherjee" w:date="2015-09-06T17:34:00Z"/>
          <w:rFonts w:ascii="Consolas" w:eastAsiaTheme="minorHAnsi" w:hAnsi="Consolas" w:cs="Consolas"/>
          <w:bCs w:val="0"/>
          <w:color w:val="000000"/>
          <w:sz w:val="19"/>
          <w:szCs w:val="19"/>
          <w:highlight w:val="white"/>
          <w:lang w:val="en-NZ"/>
        </w:rPr>
      </w:pPr>
      <w:ins w:id="306" w:author="Druhin Mukherjee" w:date="2015-09-06T17:34: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else</w:t>
        </w:r>
      </w:ins>
    </w:p>
    <w:p w14:paraId="5F7E0BD5" w14:textId="77777777" w:rsidR="00B32243" w:rsidRDefault="00B32243" w:rsidP="00B32243">
      <w:pPr>
        <w:autoSpaceDE w:val="0"/>
        <w:autoSpaceDN w:val="0"/>
        <w:adjustRightInd w:val="0"/>
        <w:spacing w:before="0" w:after="0"/>
        <w:rPr>
          <w:ins w:id="307" w:author="Druhin Mukherjee" w:date="2015-09-06T17:34:00Z"/>
          <w:rFonts w:ascii="Consolas" w:eastAsiaTheme="minorHAnsi" w:hAnsi="Consolas" w:cs="Consolas"/>
          <w:bCs w:val="0"/>
          <w:color w:val="000000"/>
          <w:sz w:val="19"/>
          <w:szCs w:val="19"/>
          <w:highlight w:val="white"/>
          <w:lang w:val="en-NZ"/>
        </w:rPr>
      </w:pPr>
      <w:ins w:id="308" w:author="Druhin Mukherjee" w:date="2015-09-06T17:34:00Z">
        <w:r>
          <w:rPr>
            <w:rFonts w:ascii="Consolas" w:eastAsiaTheme="minorHAnsi" w:hAnsi="Consolas" w:cs="Consolas"/>
            <w:bCs w:val="0"/>
            <w:color w:val="000000"/>
            <w:sz w:val="19"/>
            <w:szCs w:val="19"/>
            <w:highlight w:val="white"/>
            <w:lang w:val="en-NZ"/>
          </w:rPr>
          <w:tab/>
          <w:t>{</w:t>
        </w:r>
      </w:ins>
    </w:p>
    <w:p w14:paraId="0198E664" w14:textId="77777777" w:rsidR="00B32243" w:rsidRDefault="00B32243" w:rsidP="00B32243">
      <w:pPr>
        <w:autoSpaceDE w:val="0"/>
        <w:autoSpaceDN w:val="0"/>
        <w:adjustRightInd w:val="0"/>
        <w:spacing w:before="0" w:after="0"/>
        <w:rPr>
          <w:ins w:id="309" w:author="Druhin Mukherjee" w:date="2015-09-06T17:34:00Z"/>
          <w:rFonts w:ascii="Consolas" w:eastAsiaTheme="minorHAnsi" w:hAnsi="Consolas" w:cs="Consolas"/>
          <w:bCs w:val="0"/>
          <w:color w:val="000000"/>
          <w:sz w:val="19"/>
          <w:szCs w:val="19"/>
          <w:highlight w:val="white"/>
          <w:lang w:val="en-NZ"/>
        </w:rPr>
      </w:pPr>
      <w:ins w:id="310" w:author="Druhin Mukherjee" w:date="2015-09-06T17:34: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 xml:space="preserve">root = </w:t>
        </w:r>
        <w:r>
          <w:rPr>
            <w:rFonts w:ascii="Consolas" w:eastAsiaTheme="minorHAnsi" w:hAnsi="Consolas" w:cs="Consolas"/>
            <w:bCs w:val="0"/>
            <w:color w:val="0000FF"/>
            <w:sz w:val="19"/>
            <w:szCs w:val="19"/>
            <w:highlight w:val="white"/>
            <w:lang w:val="en-NZ"/>
          </w:rPr>
          <w:t>new</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2B91AF"/>
            <w:sz w:val="19"/>
            <w:szCs w:val="19"/>
            <w:highlight w:val="white"/>
            <w:lang w:val="en-NZ"/>
          </w:rPr>
          <w:t>node</w:t>
        </w:r>
        <w:r>
          <w:rPr>
            <w:rFonts w:ascii="Consolas" w:eastAsiaTheme="minorHAnsi" w:hAnsi="Consolas" w:cs="Consolas"/>
            <w:bCs w:val="0"/>
            <w:color w:val="000000"/>
            <w:sz w:val="19"/>
            <w:szCs w:val="19"/>
            <w:highlight w:val="white"/>
            <w:lang w:val="en-NZ"/>
          </w:rPr>
          <w:t>;</w:t>
        </w:r>
      </w:ins>
    </w:p>
    <w:p w14:paraId="61CB2F0B" w14:textId="77777777" w:rsidR="00B32243" w:rsidRDefault="00B32243" w:rsidP="00B32243">
      <w:pPr>
        <w:autoSpaceDE w:val="0"/>
        <w:autoSpaceDN w:val="0"/>
        <w:adjustRightInd w:val="0"/>
        <w:spacing w:before="0" w:after="0"/>
        <w:rPr>
          <w:ins w:id="311" w:author="Druhin Mukherjee" w:date="2015-09-06T17:34:00Z"/>
          <w:rFonts w:ascii="Consolas" w:eastAsiaTheme="minorHAnsi" w:hAnsi="Consolas" w:cs="Consolas"/>
          <w:bCs w:val="0"/>
          <w:color w:val="000000"/>
          <w:sz w:val="19"/>
          <w:szCs w:val="19"/>
          <w:highlight w:val="white"/>
          <w:lang w:val="en-NZ"/>
        </w:rPr>
      </w:pPr>
      <w:ins w:id="312" w:author="Druhin Mukherjee" w:date="2015-09-06T17:34: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 xml:space="preserve">root-&gt;key_value = </w:t>
        </w:r>
        <w:r>
          <w:rPr>
            <w:rFonts w:ascii="Consolas" w:eastAsiaTheme="minorHAnsi" w:hAnsi="Consolas" w:cs="Consolas"/>
            <w:bCs w:val="0"/>
            <w:color w:val="808080"/>
            <w:sz w:val="19"/>
            <w:szCs w:val="19"/>
            <w:highlight w:val="white"/>
            <w:lang w:val="en-NZ"/>
          </w:rPr>
          <w:t>key</w:t>
        </w:r>
        <w:r>
          <w:rPr>
            <w:rFonts w:ascii="Consolas" w:eastAsiaTheme="minorHAnsi" w:hAnsi="Consolas" w:cs="Consolas"/>
            <w:bCs w:val="0"/>
            <w:color w:val="000000"/>
            <w:sz w:val="19"/>
            <w:szCs w:val="19"/>
            <w:highlight w:val="white"/>
            <w:lang w:val="en-NZ"/>
          </w:rPr>
          <w:t>;</w:t>
        </w:r>
      </w:ins>
    </w:p>
    <w:p w14:paraId="4AD892FC" w14:textId="77777777" w:rsidR="00B32243" w:rsidRDefault="00B32243" w:rsidP="00B32243">
      <w:pPr>
        <w:autoSpaceDE w:val="0"/>
        <w:autoSpaceDN w:val="0"/>
        <w:adjustRightInd w:val="0"/>
        <w:spacing w:before="0" w:after="0"/>
        <w:rPr>
          <w:ins w:id="313" w:author="Druhin Mukherjee" w:date="2015-09-06T17:34:00Z"/>
          <w:rFonts w:ascii="Consolas" w:eastAsiaTheme="minorHAnsi" w:hAnsi="Consolas" w:cs="Consolas"/>
          <w:bCs w:val="0"/>
          <w:color w:val="000000"/>
          <w:sz w:val="19"/>
          <w:szCs w:val="19"/>
          <w:highlight w:val="white"/>
          <w:lang w:val="en-NZ"/>
        </w:rPr>
      </w:pPr>
      <w:ins w:id="314" w:author="Druhin Mukherjee" w:date="2015-09-06T17:34: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root-&gt;left = NULL;</w:t>
        </w:r>
      </w:ins>
    </w:p>
    <w:p w14:paraId="718BB89E" w14:textId="77777777" w:rsidR="00B32243" w:rsidRDefault="00B32243" w:rsidP="00B32243">
      <w:pPr>
        <w:autoSpaceDE w:val="0"/>
        <w:autoSpaceDN w:val="0"/>
        <w:adjustRightInd w:val="0"/>
        <w:spacing w:before="0" w:after="0"/>
        <w:rPr>
          <w:ins w:id="315" w:author="Druhin Mukherjee" w:date="2015-09-06T17:34:00Z"/>
          <w:rFonts w:ascii="Consolas" w:eastAsiaTheme="minorHAnsi" w:hAnsi="Consolas" w:cs="Consolas"/>
          <w:bCs w:val="0"/>
          <w:color w:val="000000"/>
          <w:sz w:val="19"/>
          <w:szCs w:val="19"/>
          <w:highlight w:val="white"/>
          <w:lang w:val="en-NZ"/>
        </w:rPr>
      </w:pPr>
      <w:ins w:id="316" w:author="Druhin Mukherjee" w:date="2015-09-06T17:34: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root-&gt;right = NULL;</w:t>
        </w:r>
      </w:ins>
    </w:p>
    <w:p w14:paraId="183674E5" w14:textId="77777777" w:rsidR="00B32243" w:rsidRDefault="00B32243" w:rsidP="00B32243">
      <w:pPr>
        <w:autoSpaceDE w:val="0"/>
        <w:autoSpaceDN w:val="0"/>
        <w:adjustRightInd w:val="0"/>
        <w:spacing w:before="0" w:after="0"/>
        <w:rPr>
          <w:ins w:id="317" w:author="Druhin Mukherjee" w:date="2015-09-06T17:34:00Z"/>
          <w:rFonts w:ascii="Consolas" w:eastAsiaTheme="minorHAnsi" w:hAnsi="Consolas" w:cs="Consolas"/>
          <w:bCs w:val="0"/>
          <w:color w:val="000000"/>
          <w:sz w:val="19"/>
          <w:szCs w:val="19"/>
          <w:highlight w:val="white"/>
          <w:lang w:val="en-NZ"/>
        </w:rPr>
      </w:pPr>
      <w:ins w:id="318" w:author="Druhin Mukherjee" w:date="2015-09-06T17:34:00Z">
        <w:r>
          <w:rPr>
            <w:rFonts w:ascii="Consolas" w:eastAsiaTheme="minorHAnsi" w:hAnsi="Consolas" w:cs="Consolas"/>
            <w:bCs w:val="0"/>
            <w:color w:val="000000"/>
            <w:sz w:val="19"/>
            <w:szCs w:val="19"/>
            <w:highlight w:val="white"/>
            <w:lang w:val="en-NZ"/>
          </w:rPr>
          <w:tab/>
          <w:t>}</w:t>
        </w:r>
      </w:ins>
    </w:p>
    <w:p w14:paraId="7C2F3374" w14:textId="77777777" w:rsidR="00B32243" w:rsidRDefault="00B32243" w:rsidP="00B32243">
      <w:pPr>
        <w:autoSpaceDE w:val="0"/>
        <w:autoSpaceDN w:val="0"/>
        <w:adjustRightInd w:val="0"/>
        <w:spacing w:before="0" w:after="0"/>
        <w:rPr>
          <w:ins w:id="319" w:author="Druhin Mukherjee" w:date="2015-09-06T17:34:00Z"/>
          <w:rFonts w:ascii="Consolas" w:eastAsiaTheme="minorHAnsi" w:hAnsi="Consolas" w:cs="Consolas"/>
          <w:bCs w:val="0"/>
          <w:color w:val="000000"/>
          <w:sz w:val="19"/>
          <w:szCs w:val="19"/>
          <w:highlight w:val="white"/>
          <w:lang w:val="en-NZ"/>
        </w:rPr>
      </w:pPr>
      <w:ins w:id="320" w:author="Druhin Mukherjee" w:date="2015-09-06T17:34:00Z">
        <w:r>
          <w:rPr>
            <w:rFonts w:ascii="Consolas" w:eastAsiaTheme="minorHAnsi" w:hAnsi="Consolas" w:cs="Consolas"/>
            <w:bCs w:val="0"/>
            <w:color w:val="000000"/>
            <w:sz w:val="19"/>
            <w:szCs w:val="19"/>
            <w:highlight w:val="white"/>
            <w:lang w:val="en-NZ"/>
          </w:rPr>
          <w:t>}</w:t>
        </w:r>
      </w:ins>
    </w:p>
    <w:p w14:paraId="39D5E72C" w14:textId="77777777" w:rsidR="00B32243" w:rsidRDefault="00B32243" w:rsidP="00B32243">
      <w:pPr>
        <w:autoSpaceDE w:val="0"/>
        <w:autoSpaceDN w:val="0"/>
        <w:adjustRightInd w:val="0"/>
        <w:spacing w:before="0" w:after="0"/>
        <w:rPr>
          <w:ins w:id="321" w:author="Druhin Mukherjee" w:date="2015-09-06T17:34:00Z"/>
          <w:rFonts w:ascii="Consolas" w:eastAsiaTheme="minorHAnsi" w:hAnsi="Consolas" w:cs="Consolas"/>
          <w:bCs w:val="0"/>
          <w:color w:val="000000"/>
          <w:sz w:val="19"/>
          <w:szCs w:val="19"/>
          <w:highlight w:val="white"/>
          <w:lang w:val="en-NZ"/>
        </w:rPr>
      </w:pPr>
      <w:ins w:id="322" w:author="Druhin Mukherjee" w:date="2015-09-06T17:34:00Z">
        <w:r>
          <w:rPr>
            <w:rFonts w:ascii="Consolas" w:eastAsiaTheme="minorHAnsi" w:hAnsi="Consolas" w:cs="Consolas"/>
            <w:bCs w:val="0"/>
            <w:color w:val="2B91AF"/>
            <w:sz w:val="19"/>
            <w:szCs w:val="19"/>
            <w:highlight w:val="white"/>
            <w:lang w:val="en-NZ"/>
          </w:rPr>
          <w:t>node</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2B91AF"/>
            <w:sz w:val="19"/>
            <w:szCs w:val="19"/>
            <w:highlight w:val="white"/>
            <w:lang w:val="en-NZ"/>
          </w:rPr>
          <w:t>Binary_Tree</w:t>
        </w:r>
        <w:r>
          <w:rPr>
            <w:rFonts w:ascii="Consolas" w:eastAsiaTheme="minorHAnsi" w:hAnsi="Consolas" w:cs="Consolas"/>
            <w:bCs w:val="0"/>
            <w:color w:val="000000"/>
            <w:sz w:val="19"/>
            <w:szCs w:val="19"/>
            <w:highlight w:val="white"/>
            <w:lang w:val="en-NZ"/>
          </w:rPr>
          <w:t xml:space="preserve">::search(string </w:t>
        </w:r>
        <w:r>
          <w:rPr>
            <w:rFonts w:ascii="Consolas" w:eastAsiaTheme="minorHAnsi" w:hAnsi="Consolas" w:cs="Consolas"/>
            <w:bCs w:val="0"/>
            <w:color w:val="808080"/>
            <w:sz w:val="19"/>
            <w:szCs w:val="19"/>
            <w:highlight w:val="white"/>
            <w:lang w:val="en-NZ"/>
          </w:rPr>
          <w:t>key</w:t>
        </w:r>
        <w:r>
          <w:rPr>
            <w:rFonts w:ascii="Consolas" w:eastAsiaTheme="minorHAnsi" w:hAnsi="Consolas" w:cs="Consolas"/>
            <w:bCs w:val="0"/>
            <w:color w:val="000000"/>
            <w:sz w:val="19"/>
            <w:szCs w:val="19"/>
            <w:highlight w:val="white"/>
            <w:lang w:val="en-NZ"/>
          </w:rPr>
          <w:t>)</w:t>
        </w:r>
      </w:ins>
    </w:p>
    <w:p w14:paraId="5E124A8A" w14:textId="77777777" w:rsidR="00B32243" w:rsidRDefault="00B32243" w:rsidP="00B32243">
      <w:pPr>
        <w:autoSpaceDE w:val="0"/>
        <w:autoSpaceDN w:val="0"/>
        <w:adjustRightInd w:val="0"/>
        <w:spacing w:before="0" w:after="0"/>
        <w:rPr>
          <w:ins w:id="323" w:author="Druhin Mukherjee" w:date="2015-09-06T17:34:00Z"/>
          <w:rFonts w:ascii="Consolas" w:eastAsiaTheme="minorHAnsi" w:hAnsi="Consolas" w:cs="Consolas"/>
          <w:bCs w:val="0"/>
          <w:color w:val="000000"/>
          <w:sz w:val="19"/>
          <w:szCs w:val="19"/>
          <w:highlight w:val="white"/>
          <w:lang w:val="en-NZ"/>
        </w:rPr>
      </w:pPr>
      <w:ins w:id="324" w:author="Druhin Mukherjee" w:date="2015-09-06T17:34:00Z">
        <w:r>
          <w:rPr>
            <w:rFonts w:ascii="Consolas" w:eastAsiaTheme="minorHAnsi" w:hAnsi="Consolas" w:cs="Consolas"/>
            <w:bCs w:val="0"/>
            <w:color w:val="000000"/>
            <w:sz w:val="19"/>
            <w:szCs w:val="19"/>
            <w:highlight w:val="white"/>
            <w:lang w:val="en-NZ"/>
          </w:rPr>
          <w:t>{</w:t>
        </w:r>
      </w:ins>
    </w:p>
    <w:p w14:paraId="7EC27BE0" w14:textId="77777777" w:rsidR="00B32243" w:rsidRDefault="00B32243" w:rsidP="00B32243">
      <w:pPr>
        <w:autoSpaceDE w:val="0"/>
        <w:autoSpaceDN w:val="0"/>
        <w:adjustRightInd w:val="0"/>
        <w:spacing w:before="0" w:after="0"/>
        <w:rPr>
          <w:ins w:id="325" w:author="Druhin Mukherjee" w:date="2015-09-06T17:34:00Z"/>
          <w:rFonts w:ascii="Consolas" w:eastAsiaTheme="minorHAnsi" w:hAnsi="Consolas" w:cs="Consolas"/>
          <w:bCs w:val="0"/>
          <w:color w:val="000000"/>
          <w:sz w:val="19"/>
          <w:szCs w:val="19"/>
          <w:highlight w:val="white"/>
          <w:lang w:val="en-NZ"/>
        </w:rPr>
      </w:pPr>
      <w:ins w:id="326" w:author="Druhin Mukherjee" w:date="2015-09-06T17:34: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return</w:t>
        </w:r>
        <w:r>
          <w:rPr>
            <w:rFonts w:ascii="Consolas" w:eastAsiaTheme="minorHAnsi" w:hAnsi="Consolas" w:cs="Consolas"/>
            <w:bCs w:val="0"/>
            <w:color w:val="000000"/>
            <w:sz w:val="19"/>
            <w:szCs w:val="19"/>
            <w:highlight w:val="white"/>
            <w:lang w:val="en-NZ"/>
          </w:rPr>
          <w:t xml:space="preserve"> search(</w:t>
        </w:r>
        <w:r>
          <w:rPr>
            <w:rFonts w:ascii="Consolas" w:eastAsiaTheme="minorHAnsi" w:hAnsi="Consolas" w:cs="Consolas"/>
            <w:bCs w:val="0"/>
            <w:color w:val="808080"/>
            <w:sz w:val="19"/>
            <w:szCs w:val="19"/>
            <w:highlight w:val="white"/>
            <w:lang w:val="en-NZ"/>
          </w:rPr>
          <w:t>key</w:t>
        </w:r>
        <w:r>
          <w:rPr>
            <w:rFonts w:ascii="Consolas" w:eastAsiaTheme="minorHAnsi" w:hAnsi="Consolas" w:cs="Consolas"/>
            <w:bCs w:val="0"/>
            <w:color w:val="000000"/>
            <w:sz w:val="19"/>
            <w:szCs w:val="19"/>
            <w:highlight w:val="white"/>
            <w:lang w:val="en-NZ"/>
          </w:rPr>
          <w:t>, root);</w:t>
        </w:r>
      </w:ins>
    </w:p>
    <w:p w14:paraId="06174839" w14:textId="77777777" w:rsidR="00B32243" w:rsidRDefault="00B32243" w:rsidP="00B32243">
      <w:pPr>
        <w:autoSpaceDE w:val="0"/>
        <w:autoSpaceDN w:val="0"/>
        <w:adjustRightInd w:val="0"/>
        <w:spacing w:before="0" w:after="0"/>
        <w:rPr>
          <w:ins w:id="327" w:author="Druhin Mukherjee" w:date="2015-09-06T17:34:00Z"/>
          <w:rFonts w:ascii="Consolas" w:eastAsiaTheme="minorHAnsi" w:hAnsi="Consolas" w:cs="Consolas"/>
          <w:bCs w:val="0"/>
          <w:color w:val="000000"/>
          <w:sz w:val="19"/>
          <w:szCs w:val="19"/>
          <w:highlight w:val="white"/>
          <w:lang w:val="en-NZ"/>
        </w:rPr>
      </w:pPr>
      <w:ins w:id="328" w:author="Druhin Mukherjee" w:date="2015-09-06T17:34:00Z">
        <w:r>
          <w:rPr>
            <w:rFonts w:ascii="Consolas" w:eastAsiaTheme="minorHAnsi" w:hAnsi="Consolas" w:cs="Consolas"/>
            <w:bCs w:val="0"/>
            <w:color w:val="000000"/>
            <w:sz w:val="19"/>
            <w:szCs w:val="19"/>
            <w:highlight w:val="white"/>
            <w:lang w:val="en-NZ"/>
          </w:rPr>
          <w:t>}</w:t>
        </w:r>
      </w:ins>
    </w:p>
    <w:p w14:paraId="463A7252" w14:textId="77777777" w:rsidR="00B32243" w:rsidRDefault="00B32243" w:rsidP="00B32243">
      <w:pPr>
        <w:autoSpaceDE w:val="0"/>
        <w:autoSpaceDN w:val="0"/>
        <w:adjustRightInd w:val="0"/>
        <w:spacing w:before="0" w:after="0"/>
        <w:rPr>
          <w:ins w:id="329" w:author="Druhin Mukherjee" w:date="2015-09-06T17:34:00Z"/>
          <w:rFonts w:ascii="Consolas" w:eastAsiaTheme="minorHAnsi" w:hAnsi="Consolas" w:cs="Consolas"/>
          <w:bCs w:val="0"/>
          <w:color w:val="000000"/>
          <w:sz w:val="19"/>
          <w:szCs w:val="19"/>
          <w:highlight w:val="white"/>
          <w:lang w:val="en-NZ"/>
        </w:rPr>
      </w:pPr>
    </w:p>
    <w:p w14:paraId="4B4095CB" w14:textId="77777777" w:rsidR="00B32243" w:rsidRDefault="00B32243" w:rsidP="00B32243">
      <w:pPr>
        <w:autoSpaceDE w:val="0"/>
        <w:autoSpaceDN w:val="0"/>
        <w:adjustRightInd w:val="0"/>
        <w:spacing w:before="0" w:after="0"/>
        <w:rPr>
          <w:ins w:id="330" w:author="Druhin Mukherjee" w:date="2015-09-06T17:34:00Z"/>
          <w:rFonts w:ascii="Consolas" w:eastAsiaTheme="minorHAnsi" w:hAnsi="Consolas" w:cs="Consolas"/>
          <w:bCs w:val="0"/>
          <w:color w:val="000000"/>
          <w:sz w:val="19"/>
          <w:szCs w:val="19"/>
          <w:highlight w:val="white"/>
          <w:lang w:val="en-NZ"/>
        </w:rPr>
      </w:pPr>
      <w:ins w:id="331" w:author="Druhin Mukherjee" w:date="2015-09-06T17:34:00Z">
        <w:r>
          <w:rPr>
            <w:rFonts w:ascii="Consolas" w:eastAsiaTheme="minorHAnsi" w:hAnsi="Consolas" w:cs="Consolas"/>
            <w:bCs w:val="0"/>
            <w:color w:val="0000FF"/>
            <w:sz w:val="19"/>
            <w:szCs w:val="19"/>
            <w:highlight w:val="white"/>
            <w:lang w:val="en-NZ"/>
          </w:rPr>
          <w:t>void</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2B91AF"/>
            <w:sz w:val="19"/>
            <w:szCs w:val="19"/>
            <w:highlight w:val="white"/>
            <w:lang w:val="en-NZ"/>
          </w:rPr>
          <w:t>Binary_Tree</w:t>
        </w:r>
        <w:r>
          <w:rPr>
            <w:rFonts w:ascii="Consolas" w:eastAsiaTheme="minorHAnsi" w:hAnsi="Consolas" w:cs="Consolas"/>
            <w:bCs w:val="0"/>
            <w:color w:val="000000"/>
            <w:sz w:val="19"/>
            <w:szCs w:val="19"/>
            <w:highlight w:val="white"/>
            <w:lang w:val="en-NZ"/>
          </w:rPr>
          <w:t>::destroy_tree()</w:t>
        </w:r>
      </w:ins>
    </w:p>
    <w:p w14:paraId="07BF7D11" w14:textId="77777777" w:rsidR="00B32243" w:rsidRDefault="00B32243" w:rsidP="00B32243">
      <w:pPr>
        <w:autoSpaceDE w:val="0"/>
        <w:autoSpaceDN w:val="0"/>
        <w:adjustRightInd w:val="0"/>
        <w:spacing w:before="0" w:after="0"/>
        <w:rPr>
          <w:ins w:id="332" w:author="Druhin Mukherjee" w:date="2015-09-06T17:34:00Z"/>
          <w:rFonts w:ascii="Consolas" w:eastAsiaTheme="minorHAnsi" w:hAnsi="Consolas" w:cs="Consolas"/>
          <w:bCs w:val="0"/>
          <w:color w:val="000000"/>
          <w:sz w:val="19"/>
          <w:szCs w:val="19"/>
          <w:highlight w:val="white"/>
          <w:lang w:val="en-NZ"/>
        </w:rPr>
      </w:pPr>
      <w:ins w:id="333" w:author="Druhin Mukherjee" w:date="2015-09-06T17:34:00Z">
        <w:r>
          <w:rPr>
            <w:rFonts w:ascii="Consolas" w:eastAsiaTheme="minorHAnsi" w:hAnsi="Consolas" w:cs="Consolas"/>
            <w:bCs w:val="0"/>
            <w:color w:val="000000"/>
            <w:sz w:val="19"/>
            <w:szCs w:val="19"/>
            <w:highlight w:val="white"/>
            <w:lang w:val="en-NZ"/>
          </w:rPr>
          <w:t>{</w:t>
        </w:r>
      </w:ins>
    </w:p>
    <w:p w14:paraId="582DB35D" w14:textId="77777777" w:rsidR="00B32243" w:rsidRDefault="00B32243" w:rsidP="00B32243">
      <w:pPr>
        <w:autoSpaceDE w:val="0"/>
        <w:autoSpaceDN w:val="0"/>
        <w:adjustRightInd w:val="0"/>
        <w:spacing w:before="0" w:after="0"/>
        <w:rPr>
          <w:ins w:id="334" w:author="Druhin Mukherjee" w:date="2015-09-06T17:34:00Z"/>
          <w:rFonts w:ascii="Consolas" w:eastAsiaTheme="minorHAnsi" w:hAnsi="Consolas" w:cs="Consolas"/>
          <w:bCs w:val="0"/>
          <w:color w:val="000000"/>
          <w:sz w:val="19"/>
          <w:szCs w:val="19"/>
          <w:highlight w:val="white"/>
          <w:lang w:val="en-NZ"/>
        </w:rPr>
      </w:pPr>
      <w:ins w:id="335" w:author="Druhin Mukherjee" w:date="2015-09-06T17:34:00Z">
        <w:r>
          <w:rPr>
            <w:rFonts w:ascii="Consolas" w:eastAsiaTheme="minorHAnsi" w:hAnsi="Consolas" w:cs="Consolas"/>
            <w:bCs w:val="0"/>
            <w:color w:val="000000"/>
            <w:sz w:val="19"/>
            <w:szCs w:val="19"/>
            <w:highlight w:val="white"/>
            <w:lang w:val="en-NZ"/>
          </w:rPr>
          <w:tab/>
          <w:t>destroy_tree(root);</w:t>
        </w:r>
      </w:ins>
    </w:p>
    <w:p w14:paraId="6AF993A1" w14:textId="6C46EDD8" w:rsidR="0024058C" w:rsidDel="00B32243" w:rsidRDefault="00B32243" w:rsidP="00B32243">
      <w:pPr>
        <w:pStyle w:val="NumberedBulletPACKT"/>
        <w:numPr>
          <w:ilvl w:val="0"/>
          <w:numId w:val="0"/>
        </w:numPr>
        <w:tabs>
          <w:tab w:val="left" w:pos="683"/>
        </w:tabs>
        <w:rPr>
          <w:del w:id="336" w:author="Druhin Mukherjee" w:date="2015-09-06T17:34:00Z"/>
          <w:b/>
        </w:rPr>
      </w:pPr>
      <w:ins w:id="337" w:author="Druhin Mukherjee" w:date="2015-09-06T17:34:00Z">
        <w:r>
          <w:rPr>
            <w:rFonts w:ascii="Consolas" w:eastAsiaTheme="minorHAnsi" w:hAnsi="Consolas" w:cs="Consolas"/>
            <w:bCs/>
            <w:color w:val="000000"/>
            <w:sz w:val="19"/>
            <w:szCs w:val="19"/>
            <w:highlight w:val="white"/>
            <w:lang w:val="en-NZ"/>
          </w:rPr>
          <w:t>}</w:t>
        </w:r>
      </w:ins>
      <w:del w:id="338" w:author="Druhin Mukherjee" w:date="2015-09-06T17:34:00Z">
        <w:r w:rsidR="0024058C" w:rsidDel="00B32243">
          <w:rPr>
            <w:b/>
          </w:rPr>
          <w:delText>CTree</w:delText>
        </w:r>
        <w:r w:rsidR="0024058C" w:rsidRPr="00B52A08" w:rsidDel="00B32243">
          <w:rPr>
            <w:b/>
          </w:rPr>
          <w:delText>.</w:delText>
        </w:r>
        <w:r w:rsidR="0024058C" w:rsidDel="00B32243">
          <w:rPr>
            <w:b/>
          </w:rPr>
          <w:delText>cpp</w:delText>
        </w:r>
      </w:del>
    </w:p>
    <w:p w14:paraId="358C85E6" w14:textId="0F62E226" w:rsidR="0024058C" w:rsidDel="00B32243" w:rsidRDefault="0024058C" w:rsidP="0024058C">
      <w:pPr>
        <w:autoSpaceDE w:val="0"/>
        <w:autoSpaceDN w:val="0"/>
        <w:adjustRightInd w:val="0"/>
        <w:spacing w:after="0"/>
        <w:rPr>
          <w:del w:id="339" w:author="Druhin Mukherjee" w:date="2015-09-06T17:34:00Z"/>
          <w:rFonts w:ascii="Consolas" w:eastAsiaTheme="minorHAnsi" w:hAnsi="Consolas" w:cs="Consolas"/>
          <w:color w:val="000000"/>
          <w:sz w:val="19"/>
          <w:szCs w:val="19"/>
          <w:highlight w:val="white"/>
        </w:rPr>
      </w:pPr>
    </w:p>
    <w:p w14:paraId="46212678" w14:textId="33433008" w:rsidR="0024058C" w:rsidDel="00B32243" w:rsidRDefault="0024058C" w:rsidP="00E735ED">
      <w:pPr>
        <w:pStyle w:val="CodePACKT"/>
        <w:rPr>
          <w:del w:id="340" w:author="Druhin Mukherjee" w:date="2015-09-06T17:34:00Z"/>
          <w:rFonts w:eastAsiaTheme="minorHAnsi"/>
          <w:highlight w:val="white"/>
        </w:rPr>
      </w:pPr>
      <w:del w:id="341" w:author="Druhin Mukherjee" w:date="2015-09-06T17:34:00Z">
        <w:r w:rsidDel="00B32243">
          <w:rPr>
            <w:rFonts w:eastAsiaTheme="minorHAnsi"/>
            <w:color w:val="2B91AF"/>
            <w:highlight w:val="white"/>
          </w:rPr>
          <w:delText>btree</w:delText>
        </w:r>
        <w:r w:rsidDel="00B32243">
          <w:rPr>
            <w:rFonts w:eastAsiaTheme="minorHAnsi"/>
            <w:highlight w:val="white"/>
          </w:rPr>
          <w:delText>::btree()</w:delText>
        </w:r>
      </w:del>
    </w:p>
    <w:p w14:paraId="00CDA41D" w14:textId="2FBDD73D" w:rsidR="0024058C" w:rsidDel="00B32243" w:rsidRDefault="0024058C" w:rsidP="00E735ED">
      <w:pPr>
        <w:pStyle w:val="CodePACKT"/>
        <w:rPr>
          <w:del w:id="342" w:author="Druhin Mukherjee" w:date="2015-09-06T17:34:00Z"/>
          <w:rFonts w:eastAsiaTheme="minorHAnsi"/>
          <w:highlight w:val="white"/>
        </w:rPr>
      </w:pPr>
      <w:del w:id="343" w:author="Druhin Mukherjee" w:date="2015-09-06T17:34:00Z">
        <w:r w:rsidDel="00B32243">
          <w:rPr>
            <w:rFonts w:eastAsiaTheme="minorHAnsi"/>
            <w:highlight w:val="white"/>
          </w:rPr>
          <w:delText>{</w:delText>
        </w:r>
      </w:del>
    </w:p>
    <w:p w14:paraId="6C1DA0D5" w14:textId="4369FC75" w:rsidR="0024058C" w:rsidDel="00B32243" w:rsidRDefault="0024058C" w:rsidP="00E735ED">
      <w:pPr>
        <w:pStyle w:val="CodePACKT"/>
        <w:rPr>
          <w:del w:id="344" w:author="Druhin Mukherjee" w:date="2015-09-06T17:34:00Z"/>
          <w:rFonts w:eastAsiaTheme="minorHAnsi"/>
          <w:highlight w:val="white"/>
        </w:rPr>
      </w:pPr>
      <w:del w:id="345" w:author="Druhin Mukherjee" w:date="2015-09-06T17:34:00Z">
        <w:r w:rsidDel="00B32243">
          <w:rPr>
            <w:rFonts w:eastAsiaTheme="minorHAnsi"/>
            <w:highlight w:val="white"/>
          </w:rPr>
          <w:tab/>
          <w:delText>root = NULL;</w:delText>
        </w:r>
      </w:del>
    </w:p>
    <w:p w14:paraId="47B00357" w14:textId="2615789F" w:rsidR="0024058C" w:rsidDel="00B32243" w:rsidRDefault="0024058C" w:rsidP="00E735ED">
      <w:pPr>
        <w:pStyle w:val="CodePACKT"/>
        <w:rPr>
          <w:del w:id="346" w:author="Druhin Mukherjee" w:date="2015-09-06T17:34:00Z"/>
          <w:rFonts w:eastAsiaTheme="minorHAnsi"/>
          <w:highlight w:val="white"/>
        </w:rPr>
      </w:pPr>
      <w:del w:id="347" w:author="Druhin Mukherjee" w:date="2015-09-06T17:34:00Z">
        <w:r w:rsidDel="00B32243">
          <w:rPr>
            <w:rFonts w:eastAsiaTheme="minorHAnsi"/>
            <w:highlight w:val="white"/>
          </w:rPr>
          <w:delText>}</w:delText>
        </w:r>
      </w:del>
    </w:p>
    <w:p w14:paraId="467CFEA4" w14:textId="20C12DDA" w:rsidR="0024058C" w:rsidDel="00B32243" w:rsidRDefault="0024058C" w:rsidP="00E735ED">
      <w:pPr>
        <w:pStyle w:val="CodePACKT"/>
        <w:rPr>
          <w:del w:id="348" w:author="Druhin Mukherjee" w:date="2015-09-06T17:34:00Z"/>
          <w:rFonts w:eastAsiaTheme="minorHAnsi"/>
          <w:highlight w:val="white"/>
        </w:rPr>
      </w:pPr>
    </w:p>
    <w:p w14:paraId="4441B1D8" w14:textId="78C29754" w:rsidR="0024058C" w:rsidDel="00B32243" w:rsidRDefault="0024058C" w:rsidP="00E735ED">
      <w:pPr>
        <w:pStyle w:val="CodePACKT"/>
        <w:rPr>
          <w:del w:id="349" w:author="Druhin Mukherjee" w:date="2015-09-06T17:34:00Z"/>
          <w:rFonts w:eastAsiaTheme="minorHAnsi"/>
          <w:highlight w:val="white"/>
        </w:rPr>
      </w:pPr>
      <w:del w:id="350" w:author="Druhin Mukherjee" w:date="2015-09-06T17:34:00Z">
        <w:r w:rsidDel="00B32243">
          <w:rPr>
            <w:rFonts w:eastAsiaTheme="minorHAnsi"/>
            <w:color w:val="2B91AF"/>
            <w:highlight w:val="white"/>
          </w:rPr>
          <w:delText>btree</w:delText>
        </w:r>
        <w:r w:rsidDel="00B32243">
          <w:rPr>
            <w:rFonts w:eastAsiaTheme="minorHAnsi"/>
            <w:highlight w:val="white"/>
          </w:rPr>
          <w:delText>::~btree()</w:delText>
        </w:r>
      </w:del>
    </w:p>
    <w:p w14:paraId="27508443" w14:textId="6171A362" w:rsidR="0024058C" w:rsidDel="00B32243" w:rsidRDefault="0024058C" w:rsidP="00E735ED">
      <w:pPr>
        <w:pStyle w:val="CodePACKT"/>
        <w:rPr>
          <w:del w:id="351" w:author="Druhin Mukherjee" w:date="2015-09-06T17:34:00Z"/>
          <w:rFonts w:eastAsiaTheme="minorHAnsi"/>
          <w:highlight w:val="white"/>
        </w:rPr>
      </w:pPr>
      <w:del w:id="352" w:author="Druhin Mukherjee" w:date="2015-09-06T17:34:00Z">
        <w:r w:rsidDel="00B32243">
          <w:rPr>
            <w:rFonts w:eastAsiaTheme="minorHAnsi"/>
            <w:highlight w:val="white"/>
          </w:rPr>
          <w:delText>{</w:delText>
        </w:r>
      </w:del>
    </w:p>
    <w:p w14:paraId="56EEBB2E" w14:textId="0F691C33" w:rsidR="0024058C" w:rsidDel="00B32243" w:rsidRDefault="0024058C" w:rsidP="00E735ED">
      <w:pPr>
        <w:pStyle w:val="CodePACKT"/>
        <w:rPr>
          <w:del w:id="353" w:author="Druhin Mukherjee" w:date="2015-09-06T17:34:00Z"/>
          <w:rFonts w:eastAsiaTheme="minorHAnsi"/>
          <w:highlight w:val="white"/>
        </w:rPr>
      </w:pPr>
      <w:del w:id="354" w:author="Druhin Mukherjee" w:date="2015-09-06T17:34:00Z">
        <w:r w:rsidDel="00B32243">
          <w:rPr>
            <w:rFonts w:eastAsiaTheme="minorHAnsi"/>
            <w:highlight w:val="white"/>
          </w:rPr>
          <w:tab/>
          <w:delText>destroy_tree();</w:delText>
        </w:r>
      </w:del>
    </w:p>
    <w:p w14:paraId="1F8FC06F" w14:textId="0F043CE8" w:rsidR="0024058C" w:rsidDel="00B32243" w:rsidRDefault="0024058C" w:rsidP="00E735ED">
      <w:pPr>
        <w:pStyle w:val="CodePACKT"/>
        <w:rPr>
          <w:del w:id="355" w:author="Druhin Mukherjee" w:date="2015-09-06T17:34:00Z"/>
          <w:rFonts w:eastAsiaTheme="minorHAnsi"/>
          <w:highlight w:val="white"/>
        </w:rPr>
      </w:pPr>
      <w:del w:id="356" w:author="Druhin Mukherjee" w:date="2015-09-06T17:34:00Z">
        <w:r w:rsidDel="00B32243">
          <w:rPr>
            <w:rFonts w:eastAsiaTheme="minorHAnsi"/>
            <w:highlight w:val="white"/>
          </w:rPr>
          <w:delText>}</w:delText>
        </w:r>
      </w:del>
    </w:p>
    <w:p w14:paraId="68D62B4D" w14:textId="30A153DE" w:rsidR="0024058C" w:rsidDel="00B32243" w:rsidRDefault="0024058C" w:rsidP="00E735ED">
      <w:pPr>
        <w:pStyle w:val="CodePACKT"/>
        <w:rPr>
          <w:del w:id="357" w:author="Druhin Mukherjee" w:date="2015-09-06T17:34:00Z"/>
          <w:rFonts w:eastAsiaTheme="minorHAnsi"/>
          <w:highlight w:val="white"/>
        </w:rPr>
      </w:pPr>
    </w:p>
    <w:p w14:paraId="7B482606" w14:textId="2154D749" w:rsidR="0024058C" w:rsidDel="00B32243" w:rsidRDefault="0024058C" w:rsidP="00E735ED">
      <w:pPr>
        <w:pStyle w:val="CodePACKT"/>
        <w:rPr>
          <w:del w:id="358" w:author="Druhin Mukherjee" w:date="2015-09-06T17:34:00Z"/>
          <w:rFonts w:eastAsiaTheme="minorHAnsi"/>
          <w:highlight w:val="white"/>
        </w:rPr>
      </w:pPr>
      <w:del w:id="359" w:author="Druhin Mukherjee" w:date="2015-09-06T17:34:00Z">
        <w:r w:rsidDel="00B32243">
          <w:rPr>
            <w:rFonts w:eastAsiaTheme="minorHAnsi"/>
            <w:color w:val="0000FF"/>
            <w:highlight w:val="white"/>
          </w:rPr>
          <w:delText>void</w:delText>
        </w:r>
        <w:r w:rsidDel="00B32243">
          <w:rPr>
            <w:rFonts w:eastAsiaTheme="minorHAnsi"/>
            <w:highlight w:val="white"/>
          </w:rPr>
          <w:delText xml:space="preserve"> </w:delText>
        </w:r>
        <w:r w:rsidDel="00B32243">
          <w:rPr>
            <w:rFonts w:eastAsiaTheme="minorHAnsi"/>
            <w:color w:val="2B91AF"/>
            <w:highlight w:val="white"/>
          </w:rPr>
          <w:delText>btree</w:delText>
        </w:r>
        <w:r w:rsidDel="00B32243">
          <w:rPr>
            <w:rFonts w:eastAsiaTheme="minorHAnsi"/>
            <w:highlight w:val="white"/>
          </w:rPr>
          <w:delText>::destroy_tree(</w:delText>
        </w:r>
        <w:r w:rsidDel="00B32243">
          <w:rPr>
            <w:rFonts w:eastAsiaTheme="minorHAnsi"/>
            <w:color w:val="2B91AF"/>
            <w:highlight w:val="white"/>
          </w:rPr>
          <w:delText>node</w:delText>
        </w:r>
        <w:r w:rsidDel="00B32243">
          <w:rPr>
            <w:rFonts w:eastAsiaTheme="minorHAnsi"/>
            <w:highlight w:val="white"/>
          </w:rPr>
          <w:delText xml:space="preserve"> *</w:delText>
        </w:r>
        <w:r w:rsidDel="00B32243">
          <w:rPr>
            <w:rFonts w:eastAsiaTheme="minorHAnsi"/>
            <w:color w:val="808080"/>
            <w:highlight w:val="white"/>
          </w:rPr>
          <w:delText>leaf</w:delText>
        </w:r>
        <w:r w:rsidDel="00B32243">
          <w:rPr>
            <w:rFonts w:eastAsiaTheme="minorHAnsi"/>
            <w:highlight w:val="white"/>
          </w:rPr>
          <w:delText>)</w:delText>
        </w:r>
      </w:del>
    </w:p>
    <w:p w14:paraId="19E7BA74" w14:textId="3185F26F" w:rsidR="0024058C" w:rsidDel="00B32243" w:rsidRDefault="0024058C" w:rsidP="00E735ED">
      <w:pPr>
        <w:pStyle w:val="CodePACKT"/>
        <w:rPr>
          <w:del w:id="360" w:author="Druhin Mukherjee" w:date="2015-09-06T17:34:00Z"/>
          <w:rFonts w:eastAsiaTheme="minorHAnsi"/>
          <w:highlight w:val="white"/>
        </w:rPr>
      </w:pPr>
      <w:del w:id="361" w:author="Druhin Mukherjee" w:date="2015-09-06T17:34:00Z">
        <w:r w:rsidDel="00B32243">
          <w:rPr>
            <w:rFonts w:eastAsiaTheme="minorHAnsi"/>
            <w:highlight w:val="white"/>
          </w:rPr>
          <w:lastRenderedPageBreak/>
          <w:delText>{</w:delText>
        </w:r>
      </w:del>
    </w:p>
    <w:p w14:paraId="69E8BACC" w14:textId="446B58AA" w:rsidR="0024058C" w:rsidDel="00B32243" w:rsidRDefault="0024058C" w:rsidP="00E735ED">
      <w:pPr>
        <w:pStyle w:val="CodePACKT"/>
        <w:rPr>
          <w:del w:id="362" w:author="Druhin Mukherjee" w:date="2015-09-06T17:34:00Z"/>
          <w:rFonts w:eastAsiaTheme="minorHAnsi"/>
          <w:highlight w:val="white"/>
        </w:rPr>
      </w:pPr>
      <w:del w:id="363" w:author="Druhin Mukherjee" w:date="2015-09-06T17:34:00Z">
        <w:r w:rsidDel="00B32243">
          <w:rPr>
            <w:rFonts w:eastAsiaTheme="minorHAnsi"/>
            <w:highlight w:val="white"/>
          </w:rPr>
          <w:tab/>
        </w:r>
        <w:r w:rsidDel="00B32243">
          <w:rPr>
            <w:rFonts w:eastAsiaTheme="minorHAnsi"/>
            <w:color w:val="0000FF"/>
            <w:highlight w:val="white"/>
          </w:rPr>
          <w:delText>if</w:delText>
        </w:r>
        <w:r w:rsidDel="00B32243">
          <w:rPr>
            <w:rFonts w:eastAsiaTheme="minorHAnsi"/>
            <w:highlight w:val="white"/>
          </w:rPr>
          <w:delText xml:space="preserve"> (</w:delText>
        </w:r>
        <w:r w:rsidDel="00B32243">
          <w:rPr>
            <w:rFonts w:eastAsiaTheme="minorHAnsi"/>
            <w:color w:val="808080"/>
            <w:highlight w:val="white"/>
          </w:rPr>
          <w:delText>leaf</w:delText>
        </w:r>
        <w:r w:rsidDel="00B32243">
          <w:rPr>
            <w:rFonts w:eastAsiaTheme="minorHAnsi"/>
            <w:highlight w:val="white"/>
          </w:rPr>
          <w:delText xml:space="preserve"> != NULL)</w:delText>
        </w:r>
      </w:del>
    </w:p>
    <w:p w14:paraId="205308F7" w14:textId="49A4B29D" w:rsidR="0024058C" w:rsidDel="00B32243" w:rsidRDefault="0024058C" w:rsidP="00E735ED">
      <w:pPr>
        <w:pStyle w:val="CodePACKT"/>
        <w:rPr>
          <w:del w:id="364" w:author="Druhin Mukherjee" w:date="2015-09-06T17:34:00Z"/>
          <w:rFonts w:eastAsiaTheme="minorHAnsi"/>
          <w:highlight w:val="white"/>
        </w:rPr>
      </w:pPr>
      <w:del w:id="365" w:author="Druhin Mukherjee" w:date="2015-09-06T17:34:00Z">
        <w:r w:rsidDel="00B32243">
          <w:rPr>
            <w:rFonts w:eastAsiaTheme="minorHAnsi"/>
            <w:highlight w:val="white"/>
          </w:rPr>
          <w:tab/>
          <w:delText>{</w:delText>
        </w:r>
      </w:del>
    </w:p>
    <w:p w14:paraId="2C8BB1F1" w14:textId="6228D33A" w:rsidR="0024058C" w:rsidDel="00B32243" w:rsidRDefault="0024058C" w:rsidP="00E735ED">
      <w:pPr>
        <w:pStyle w:val="CodePACKT"/>
        <w:rPr>
          <w:del w:id="366" w:author="Druhin Mukherjee" w:date="2015-09-06T17:34:00Z"/>
          <w:rFonts w:eastAsiaTheme="minorHAnsi"/>
          <w:highlight w:val="white"/>
        </w:rPr>
      </w:pPr>
      <w:del w:id="367" w:author="Druhin Mukherjee" w:date="2015-09-06T17:34:00Z">
        <w:r w:rsidDel="00B32243">
          <w:rPr>
            <w:rFonts w:eastAsiaTheme="minorHAnsi"/>
            <w:highlight w:val="white"/>
          </w:rPr>
          <w:tab/>
        </w:r>
        <w:r w:rsidDel="00B32243">
          <w:rPr>
            <w:rFonts w:eastAsiaTheme="minorHAnsi"/>
            <w:highlight w:val="white"/>
          </w:rPr>
          <w:tab/>
          <w:delText>destroy_tree(</w:delText>
        </w:r>
        <w:r w:rsidDel="00B32243">
          <w:rPr>
            <w:rFonts w:eastAsiaTheme="minorHAnsi"/>
            <w:color w:val="808080"/>
            <w:highlight w:val="white"/>
          </w:rPr>
          <w:delText>leaf</w:delText>
        </w:r>
        <w:r w:rsidDel="00B32243">
          <w:rPr>
            <w:rFonts w:eastAsiaTheme="minorHAnsi"/>
            <w:highlight w:val="white"/>
          </w:rPr>
          <w:delText>-&gt;left);</w:delText>
        </w:r>
      </w:del>
    </w:p>
    <w:p w14:paraId="06362599" w14:textId="5C9FF92B" w:rsidR="0024058C" w:rsidDel="00B32243" w:rsidRDefault="0024058C" w:rsidP="00E735ED">
      <w:pPr>
        <w:pStyle w:val="CodePACKT"/>
        <w:rPr>
          <w:del w:id="368" w:author="Druhin Mukherjee" w:date="2015-09-06T17:34:00Z"/>
          <w:rFonts w:eastAsiaTheme="minorHAnsi"/>
          <w:highlight w:val="white"/>
        </w:rPr>
      </w:pPr>
      <w:del w:id="369" w:author="Druhin Mukherjee" w:date="2015-09-06T17:34:00Z">
        <w:r w:rsidDel="00B32243">
          <w:rPr>
            <w:rFonts w:eastAsiaTheme="minorHAnsi"/>
            <w:highlight w:val="white"/>
          </w:rPr>
          <w:tab/>
        </w:r>
        <w:r w:rsidDel="00B32243">
          <w:rPr>
            <w:rFonts w:eastAsiaTheme="minorHAnsi"/>
            <w:highlight w:val="white"/>
          </w:rPr>
          <w:tab/>
          <w:delText>destroy_tree(</w:delText>
        </w:r>
        <w:r w:rsidDel="00B32243">
          <w:rPr>
            <w:rFonts w:eastAsiaTheme="minorHAnsi"/>
            <w:color w:val="808080"/>
            <w:highlight w:val="white"/>
          </w:rPr>
          <w:delText>leaf</w:delText>
        </w:r>
        <w:r w:rsidDel="00B32243">
          <w:rPr>
            <w:rFonts w:eastAsiaTheme="minorHAnsi"/>
            <w:highlight w:val="white"/>
          </w:rPr>
          <w:delText>-&gt;right);</w:delText>
        </w:r>
      </w:del>
    </w:p>
    <w:p w14:paraId="664D1727" w14:textId="1E224D11" w:rsidR="0024058C" w:rsidDel="00B32243" w:rsidRDefault="0024058C" w:rsidP="00E735ED">
      <w:pPr>
        <w:pStyle w:val="CodePACKT"/>
        <w:rPr>
          <w:del w:id="370" w:author="Druhin Mukherjee" w:date="2015-09-06T17:34:00Z"/>
          <w:rFonts w:eastAsiaTheme="minorHAnsi"/>
          <w:highlight w:val="white"/>
        </w:rPr>
      </w:pPr>
      <w:del w:id="371" w:author="Druhin Mukherjee" w:date="2015-09-06T17:34:00Z">
        <w:r w:rsidDel="00B32243">
          <w:rPr>
            <w:rFonts w:eastAsiaTheme="minorHAnsi"/>
            <w:highlight w:val="white"/>
          </w:rPr>
          <w:tab/>
        </w:r>
        <w:r w:rsidDel="00B32243">
          <w:rPr>
            <w:rFonts w:eastAsiaTheme="minorHAnsi"/>
            <w:highlight w:val="white"/>
          </w:rPr>
          <w:tab/>
        </w:r>
        <w:r w:rsidDel="00B32243">
          <w:rPr>
            <w:rFonts w:eastAsiaTheme="minorHAnsi"/>
            <w:color w:val="0000FF"/>
            <w:highlight w:val="white"/>
          </w:rPr>
          <w:delText>delete</w:delText>
        </w:r>
        <w:r w:rsidDel="00B32243">
          <w:rPr>
            <w:rFonts w:eastAsiaTheme="minorHAnsi"/>
            <w:highlight w:val="white"/>
          </w:rPr>
          <w:delText xml:space="preserve"> </w:delText>
        </w:r>
        <w:r w:rsidDel="00B32243">
          <w:rPr>
            <w:rFonts w:eastAsiaTheme="minorHAnsi"/>
            <w:color w:val="808080"/>
            <w:highlight w:val="white"/>
          </w:rPr>
          <w:delText>leaf</w:delText>
        </w:r>
        <w:r w:rsidDel="00B32243">
          <w:rPr>
            <w:rFonts w:eastAsiaTheme="minorHAnsi"/>
            <w:highlight w:val="white"/>
          </w:rPr>
          <w:delText>;</w:delText>
        </w:r>
      </w:del>
    </w:p>
    <w:p w14:paraId="367E1254" w14:textId="25382928" w:rsidR="0024058C" w:rsidDel="00B32243" w:rsidRDefault="0024058C" w:rsidP="00E735ED">
      <w:pPr>
        <w:pStyle w:val="CodePACKT"/>
        <w:rPr>
          <w:del w:id="372" w:author="Druhin Mukherjee" w:date="2015-09-06T17:34:00Z"/>
          <w:rFonts w:eastAsiaTheme="minorHAnsi"/>
          <w:highlight w:val="white"/>
        </w:rPr>
      </w:pPr>
      <w:del w:id="373" w:author="Druhin Mukherjee" w:date="2015-09-06T17:34:00Z">
        <w:r w:rsidDel="00B32243">
          <w:rPr>
            <w:rFonts w:eastAsiaTheme="minorHAnsi"/>
            <w:highlight w:val="white"/>
          </w:rPr>
          <w:tab/>
          <w:delText>}</w:delText>
        </w:r>
      </w:del>
    </w:p>
    <w:p w14:paraId="1D91EE38" w14:textId="0027BC4E" w:rsidR="0024058C" w:rsidDel="00B32243" w:rsidRDefault="0024058C" w:rsidP="00E735ED">
      <w:pPr>
        <w:pStyle w:val="CodePACKT"/>
        <w:rPr>
          <w:del w:id="374" w:author="Druhin Mukherjee" w:date="2015-09-06T17:34:00Z"/>
          <w:rFonts w:eastAsiaTheme="minorHAnsi"/>
          <w:highlight w:val="white"/>
        </w:rPr>
      </w:pPr>
      <w:del w:id="375" w:author="Druhin Mukherjee" w:date="2015-09-06T17:34:00Z">
        <w:r w:rsidDel="00B32243">
          <w:rPr>
            <w:rFonts w:eastAsiaTheme="minorHAnsi"/>
            <w:highlight w:val="white"/>
          </w:rPr>
          <w:delText>}</w:delText>
        </w:r>
      </w:del>
    </w:p>
    <w:p w14:paraId="026C9BAF" w14:textId="0F6FA8EC" w:rsidR="0024058C" w:rsidDel="00B32243" w:rsidRDefault="0024058C" w:rsidP="00E735ED">
      <w:pPr>
        <w:pStyle w:val="CodePACKT"/>
        <w:rPr>
          <w:del w:id="376" w:author="Druhin Mukherjee" w:date="2015-09-06T17:34:00Z"/>
          <w:rFonts w:eastAsiaTheme="minorHAnsi"/>
          <w:highlight w:val="white"/>
        </w:rPr>
      </w:pPr>
    </w:p>
    <w:p w14:paraId="1B9D4B0A" w14:textId="7C888BD7" w:rsidR="0024058C" w:rsidDel="00B32243" w:rsidRDefault="0024058C" w:rsidP="00E735ED">
      <w:pPr>
        <w:pStyle w:val="CodePACKT"/>
        <w:rPr>
          <w:del w:id="377" w:author="Druhin Mukherjee" w:date="2015-09-06T17:34:00Z"/>
          <w:rFonts w:eastAsiaTheme="minorHAnsi"/>
          <w:highlight w:val="white"/>
        </w:rPr>
      </w:pPr>
      <w:del w:id="378" w:author="Druhin Mukherjee" w:date="2015-09-06T17:34:00Z">
        <w:r w:rsidDel="00B32243">
          <w:rPr>
            <w:rFonts w:eastAsiaTheme="minorHAnsi"/>
            <w:color w:val="0000FF"/>
            <w:highlight w:val="white"/>
          </w:rPr>
          <w:delText>void</w:delText>
        </w:r>
        <w:r w:rsidDel="00B32243">
          <w:rPr>
            <w:rFonts w:eastAsiaTheme="minorHAnsi"/>
            <w:highlight w:val="white"/>
          </w:rPr>
          <w:delText xml:space="preserve"> </w:delText>
        </w:r>
        <w:r w:rsidDel="00B32243">
          <w:rPr>
            <w:rFonts w:eastAsiaTheme="minorHAnsi"/>
            <w:color w:val="2B91AF"/>
            <w:highlight w:val="white"/>
          </w:rPr>
          <w:delText>btree</w:delText>
        </w:r>
        <w:r w:rsidDel="00B32243">
          <w:rPr>
            <w:rFonts w:eastAsiaTheme="minorHAnsi"/>
            <w:highlight w:val="white"/>
          </w:rPr>
          <w:delText>::insert(</w:delText>
        </w:r>
        <w:r w:rsidDel="00B32243">
          <w:rPr>
            <w:rFonts w:eastAsiaTheme="minorHAnsi"/>
            <w:color w:val="0000FF"/>
            <w:highlight w:val="white"/>
          </w:rPr>
          <w:delText>int</w:delText>
        </w:r>
        <w:r w:rsidDel="00B32243">
          <w:rPr>
            <w:rFonts w:eastAsiaTheme="minorHAnsi"/>
            <w:highlight w:val="white"/>
          </w:rPr>
          <w:delText xml:space="preserve"> </w:delText>
        </w:r>
        <w:r w:rsidDel="00B32243">
          <w:rPr>
            <w:rFonts w:eastAsiaTheme="minorHAnsi"/>
            <w:color w:val="808080"/>
            <w:highlight w:val="white"/>
          </w:rPr>
          <w:delText>key</w:delText>
        </w:r>
        <w:r w:rsidDel="00B32243">
          <w:rPr>
            <w:rFonts w:eastAsiaTheme="minorHAnsi"/>
            <w:highlight w:val="white"/>
          </w:rPr>
          <w:delText xml:space="preserve">, </w:delText>
        </w:r>
        <w:r w:rsidDel="00B32243">
          <w:rPr>
            <w:rFonts w:eastAsiaTheme="minorHAnsi"/>
            <w:color w:val="2B91AF"/>
            <w:highlight w:val="white"/>
          </w:rPr>
          <w:delText>node</w:delText>
        </w:r>
        <w:r w:rsidDel="00B32243">
          <w:rPr>
            <w:rFonts w:eastAsiaTheme="minorHAnsi"/>
            <w:highlight w:val="white"/>
          </w:rPr>
          <w:delText xml:space="preserve"> *</w:delText>
        </w:r>
        <w:r w:rsidDel="00B32243">
          <w:rPr>
            <w:rFonts w:eastAsiaTheme="minorHAnsi"/>
            <w:color w:val="808080"/>
            <w:highlight w:val="white"/>
          </w:rPr>
          <w:delText>leaf</w:delText>
        </w:r>
        <w:r w:rsidDel="00B32243">
          <w:rPr>
            <w:rFonts w:eastAsiaTheme="minorHAnsi"/>
            <w:highlight w:val="white"/>
          </w:rPr>
          <w:delText>)</w:delText>
        </w:r>
      </w:del>
    </w:p>
    <w:p w14:paraId="7C547687" w14:textId="79BBB9B0" w:rsidR="0024058C" w:rsidDel="00B32243" w:rsidRDefault="0024058C" w:rsidP="00E735ED">
      <w:pPr>
        <w:pStyle w:val="CodePACKT"/>
        <w:rPr>
          <w:del w:id="379" w:author="Druhin Mukherjee" w:date="2015-09-06T17:34:00Z"/>
          <w:rFonts w:eastAsiaTheme="minorHAnsi"/>
          <w:highlight w:val="white"/>
        </w:rPr>
      </w:pPr>
      <w:del w:id="380" w:author="Druhin Mukherjee" w:date="2015-09-06T17:34:00Z">
        <w:r w:rsidDel="00B32243">
          <w:rPr>
            <w:rFonts w:eastAsiaTheme="minorHAnsi"/>
            <w:highlight w:val="white"/>
          </w:rPr>
          <w:delText>{</w:delText>
        </w:r>
      </w:del>
    </w:p>
    <w:p w14:paraId="4F541D37" w14:textId="735549A5" w:rsidR="0024058C" w:rsidDel="00B32243" w:rsidRDefault="0024058C" w:rsidP="00E735ED">
      <w:pPr>
        <w:pStyle w:val="CodePACKT"/>
        <w:rPr>
          <w:del w:id="381" w:author="Druhin Mukherjee" w:date="2015-09-06T17:34:00Z"/>
          <w:rFonts w:eastAsiaTheme="minorHAnsi"/>
          <w:highlight w:val="white"/>
        </w:rPr>
      </w:pPr>
      <w:del w:id="382" w:author="Druhin Mukherjee" w:date="2015-09-06T17:34:00Z">
        <w:r w:rsidDel="00B32243">
          <w:rPr>
            <w:rFonts w:eastAsiaTheme="minorHAnsi"/>
            <w:highlight w:val="white"/>
          </w:rPr>
          <w:tab/>
        </w:r>
        <w:r w:rsidDel="00B32243">
          <w:rPr>
            <w:rFonts w:eastAsiaTheme="minorHAnsi"/>
            <w:color w:val="0000FF"/>
            <w:highlight w:val="white"/>
          </w:rPr>
          <w:delText>if</w:delText>
        </w:r>
        <w:r w:rsidDel="00B32243">
          <w:rPr>
            <w:rFonts w:eastAsiaTheme="minorHAnsi"/>
            <w:highlight w:val="white"/>
          </w:rPr>
          <w:delText xml:space="preserve"> (</w:delText>
        </w:r>
        <w:r w:rsidDel="00B32243">
          <w:rPr>
            <w:rFonts w:eastAsiaTheme="minorHAnsi"/>
            <w:color w:val="808080"/>
            <w:highlight w:val="white"/>
          </w:rPr>
          <w:delText>key</w:delText>
        </w:r>
        <w:r w:rsidDel="00B32243">
          <w:rPr>
            <w:rFonts w:eastAsiaTheme="minorHAnsi"/>
            <w:highlight w:val="white"/>
          </w:rPr>
          <w:delText xml:space="preserve">&lt; </w:delText>
        </w:r>
        <w:r w:rsidDel="00B32243">
          <w:rPr>
            <w:rFonts w:eastAsiaTheme="minorHAnsi"/>
            <w:color w:val="808080"/>
            <w:highlight w:val="white"/>
          </w:rPr>
          <w:delText>leaf</w:delText>
        </w:r>
        <w:r w:rsidDel="00B32243">
          <w:rPr>
            <w:rFonts w:eastAsiaTheme="minorHAnsi"/>
            <w:highlight w:val="white"/>
          </w:rPr>
          <w:delText>-&gt;key_value)</w:delText>
        </w:r>
      </w:del>
    </w:p>
    <w:p w14:paraId="68F1B0B4" w14:textId="09DD0732" w:rsidR="0024058C" w:rsidDel="00B32243" w:rsidRDefault="0024058C" w:rsidP="00E735ED">
      <w:pPr>
        <w:pStyle w:val="CodePACKT"/>
        <w:rPr>
          <w:del w:id="383" w:author="Druhin Mukherjee" w:date="2015-09-06T17:34:00Z"/>
          <w:rFonts w:eastAsiaTheme="minorHAnsi"/>
          <w:highlight w:val="white"/>
        </w:rPr>
      </w:pPr>
      <w:del w:id="384" w:author="Druhin Mukherjee" w:date="2015-09-06T17:34:00Z">
        <w:r w:rsidDel="00B32243">
          <w:rPr>
            <w:rFonts w:eastAsiaTheme="minorHAnsi"/>
            <w:highlight w:val="white"/>
          </w:rPr>
          <w:tab/>
          <w:delText>{</w:delText>
        </w:r>
      </w:del>
    </w:p>
    <w:p w14:paraId="1B14CE8C" w14:textId="4F3C4519" w:rsidR="0024058C" w:rsidDel="00B32243" w:rsidRDefault="0024058C" w:rsidP="00E735ED">
      <w:pPr>
        <w:pStyle w:val="CodePACKT"/>
        <w:rPr>
          <w:del w:id="385" w:author="Druhin Mukherjee" w:date="2015-09-06T17:34:00Z"/>
          <w:rFonts w:eastAsiaTheme="minorHAnsi"/>
          <w:highlight w:val="white"/>
        </w:rPr>
      </w:pPr>
      <w:del w:id="386" w:author="Druhin Mukherjee" w:date="2015-09-06T17:34:00Z">
        <w:r w:rsidDel="00B32243">
          <w:rPr>
            <w:rFonts w:eastAsiaTheme="minorHAnsi"/>
            <w:highlight w:val="white"/>
          </w:rPr>
          <w:tab/>
        </w:r>
        <w:r w:rsidDel="00B32243">
          <w:rPr>
            <w:rFonts w:eastAsiaTheme="minorHAnsi"/>
            <w:highlight w:val="white"/>
          </w:rPr>
          <w:tab/>
        </w:r>
        <w:r w:rsidDel="00B32243">
          <w:rPr>
            <w:rFonts w:eastAsiaTheme="minorHAnsi"/>
            <w:color w:val="0000FF"/>
            <w:highlight w:val="white"/>
          </w:rPr>
          <w:delText>if</w:delText>
        </w:r>
        <w:r w:rsidDel="00B32243">
          <w:rPr>
            <w:rFonts w:eastAsiaTheme="minorHAnsi"/>
            <w:highlight w:val="white"/>
          </w:rPr>
          <w:delText xml:space="preserve"> (</w:delText>
        </w:r>
        <w:r w:rsidDel="00B32243">
          <w:rPr>
            <w:rFonts w:eastAsiaTheme="minorHAnsi"/>
            <w:color w:val="808080"/>
            <w:highlight w:val="white"/>
          </w:rPr>
          <w:delText>leaf</w:delText>
        </w:r>
        <w:r w:rsidDel="00B32243">
          <w:rPr>
            <w:rFonts w:eastAsiaTheme="minorHAnsi"/>
            <w:highlight w:val="white"/>
          </w:rPr>
          <w:delText>-&gt;left != NULL)</w:delText>
        </w:r>
      </w:del>
    </w:p>
    <w:p w14:paraId="08448C95" w14:textId="65846B72" w:rsidR="0024058C" w:rsidDel="00B32243" w:rsidRDefault="0024058C" w:rsidP="00E735ED">
      <w:pPr>
        <w:pStyle w:val="CodePACKT"/>
        <w:rPr>
          <w:del w:id="387" w:author="Druhin Mukherjee" w:date="2015-09-06T17:34:00Z"/>
          <w:rFonts w:eastAsiaTheme="minorHAnsi"/>
          <w:highlight w:val="white"/>
        </w:rPr>
      </w:pPr>
      <w:del w:id="388" w:author="Druhin Mukherjee" w:date="2015-09-06T17:34:00Z">
        <w:r w:rsidDel="00B32243">
          <w:rPr>
            <w:rFonts w:eastAsiaTheme="minorHAnsi"/>
            <w:highlight w:val="white"/>
          </w:rPr>
          <w:tab/>
        </w:r>
        <w:r w:rsidDel="00B32243">
          <w:rPr>
            <w:rFonts w:eastAsiaTheme="minorHAnsi"/>
            <w:highlight w:val="white"/>
          </w:rPr>
          <w:tab/>
        </w:r>
        <w:r w:rsidDel="00B32243">
          <w:rPr>
            <w:rFonts w:eastAsiaTheme="minorHAnsi"/>
            <w:highlight w:val="white"/>
          </w:rPr>
          <w:tab/>
          <w:delText>insert(</w:delText>
        </w:r>
        <w:r w:rsidDel="00B32243">
          <w:rPr>
            <w:rFonts w:eastAsiaTheme="minorHAnsi"/>
            <w:color w:val="808080"/>
            <w:highlight w:val="white"/>
          </w:rPr>
          <w:delText>key</w:delText>
        </w:r>
        <w:r w:rsidDel="00B32243">
          <w:rPr>
            <w:rFonts w:eastAsiaTheme="minorHAnsi"/>
            <w:highlight w:val="white"/>
          </w:rPr>
          <w:delText xml:space="preserve">, </w:delText>
        </w:r>
        <w:r w:rsidDel="00B32243">
          <w:rPr>
            <w:rFonts w:eastAsiaTheme="minorHAnsi"/>
            <w:color w:val="808080"/>
            <w:highlight w:val="white"/>
          </w:rPr>
          <w:delText>leaf</w:delText>
        </w:r>
        <w:r w:rsidDel="00B32243">
          <w:rPr>
            <w:rFonts w:eastAsiaTheme="minorHAnsi"/>
            <w:highlight w:val="white"/>
          </w:rPr>
          <w:delText>-&gt;left);</w:delText>
        </w:r>
      </w:del>
    </w:p>
    <w:p w14:paraId="48D1DAB0" w14:textId="1DC5ADFE" w:rsidR="0024058C" w:rsidDel="00B32243" w:rsidRDefault="0024058C" w:rsidP="00E735ED">
      <w:pPr>
        <w:pStyle w:val="CodePACKT"/>
        <w:rPr>
          <w:del w:id="389" w:author="Druhin Mukherjee" w:date="2015-09-06T17:34:00Z"/>
          <w:rFonts w:eastAsiaTheme="minorHAnsi"/>
          <w:highlight w:val="white"/>
        </w:rPr>
      </w:pPr>
      <w:del w:id="390" w:author="Druhin Mukherjee" w:date="2015-09-06T17:34:00Z">
        <w:r w:rsidDel="00B32243">
          <w:rPr>
            <w:rFonts w:eastAsiaTheme="minorHAnsi"/>
            <w:highlight w:val="white"/>
          </w:rPr>
          <w:tab/>
        </w:r>
        <w:r w:rsidDel="00B32243">
          <w:rPr>
            <w:rFonts w:eastAsiaTheme="minorHAnsi"/>
            <w:highlight w:val="white"/>
          </w:rPr>
          <w:tab/>
        </w:r>
        <w:r w:rsidDel="00B32243">
          <w:rPr>
            <w:rFonts w:eastAsiaTheme="minorHAnsi"/>
            <w:color w:val="0000FF"/>
            <w:highlight w:val="white"/>
          </w:rPr>
          <w:delText>else</w:delText>
        </w:r>
      </w:del>
    </w:p>
    <w:p w14:paraId="35BF725F" w14:textId="6BEA075B" w:rsidR="0024058C" w:rsidDel="00B32243" w:rsidRDefault="0024058C" w:rsidP="00E735ED">
      <w:pPr>
        <w:pStyle w:val="CodePACKT"/>
        <w:rPr>
          <w:del w:id="391" w:author="Druhin Mukherjee" w:date="2015-09-06T17:34:00Z"/>
          <w:rFonts w:eastAsiaTheme="minorHAnsi"/>
          <w:highlight w:val="white"/>
        </w:rPr>
      </w:pPr>
      <w:del w:id="392" w:author="Druhin Mukherjee" w:date="2015-09-06T17:34:00Z">
        <w:r w:rsidDel="00B32243">
          <w:rPr>
            <w:rFonts w:eastAsiaTheme="minorHAnsi"/>
            <w:highlight w:val="white"/>
          </w:rPr>
          <w:tab/>
        </w:r>
        <w:r w:rsidDel="00B32243">
          <w:rPr>
            <w:rFonts w:eastAsiaTheme="minorHAnsi"/>
            <w:highlight w:val="white"/>
          </w:rPr>
          <w:tab/>
          <w:delText>{</w:delText>
        </w:r>
      </w:del>
    </w:p>
    <w:p w14:paraId="0C937796" w14:textId="0026B1E7" w:rsidR="0024058C" w:rsidDel="00B32243" w:rsidRDefault="0024058C" w:rsidP="00E735ED">
      <w:pPr>
        <w:pStyle w:val="CodePACKT"/>
        <w:rPr>
          <w:del w:id="393" w:author="Druhin Mukherjee" w:date="2015-09-06T17:34:00Z"/>
          <w:rFonts w:eastAsiaTheme="minorHAnsi"/>
          <w:highlight w:val="white"/>
        </w:rPr>
      </w:pPr>
      <w:del w:id="394" w:author="Druhin Mukherjee" w:date="2015-09-06T17:34:00Z">
        <w:r w:rsidDel="00B32243">
          <w:rPr>
            <w:rFonts w:eastAsiaTheme="minorHAnsi"/>
            <w:highlight w:val="white"/>
          </w:rPr>
          <w:tab/>
        </w:r>
        <w:r w:rsidDel="00B32243">
          <w:rPr>
            <w:rFonts w:eastAsiaTheme="minorHAnsi"/>
            <w:highlight w:val="white"/>
          </w:rPr>
          <w:tab/>
        </w:r>
        <w:r w:rsidDel="00B32243">
          <w:rPr>
            <w:rFonts w:eastAsiaTheme="minorHAnsi"/>
            <w:highlight w:val="white"/>
          </w:rPr>
          <w:tab/>
        </w:r>
        <w:r w:rsidDel="00B32243">
          <w:rPr>
            <w:rFonts w:eastAsiaTheme="minorHAnsi"/>
            <w:color w:val="808080"/>
            <w:highlight w:val="white"/>
          </w:rPr>
          <w:delText>leaf</w:delText>
        </w:r>
        <w:r w:rsidDel="00B32243">
          <w:rPr>
            <w:rFonts w:eastAsiaTheme="minorHAnsi"/>
            <w:highlight w:val="white"/>
          </w:rPr>
          <w:delText xml:space="preserve">-&gt;left = </w:delText>
        </w:r>
        <w:r w:rsidDel="00B32243">
          <w:rPr>
            <w:rFonts w:eastAsiaTheme="minorHAnsi"/>
            <w:color w:val="0000FF"/>
            <w:highlight w:val="white"/>
          </w:rPr>
          <w:delText>new</w:delText>
        </w:r>
        <w:r w:rsidDel="00B32243">
          <w:rPr>
            <w:rFonts w:eastAsiaTheme="minorHAnsi"/>
            <w:highlight w:val="white"/>
          </w:rPr>
          <w:delText xml:space="preserve"> </w:delText>
        </w:r>
        <w:r w:rsidDel="00B32243">
          <w:rPr>
            <w:rFonts w:eastAsiaTheme="minorHAnsi"/>
            <w:color w:val="2B91AF"/>
            <w:highlight w:val="white"/>
          </w:rPr>
          <w:delText>node</w:delText>
        </w:r>
        <w:r w:rsidDel="00B32243">
          <w:rPr>
            <w:rFonts w:eastAsiaTheme="minorHAnsi"/>
            <w:highlight w:val="white"/>
          </w:rPr>
          <w:delText>;</w:delText>
        </w:r>
      </w:del>
    </w:p>
    <w:p w14:paraId="105F7D80" w14:textId="23C9F123" w:rsidR="0024058C" w:rsidDel="00B32243" w:rsidRDefault="0024058C" w:rsidP="00E735ED">
      <w:pPr>
        <w:pStyle w:val="CodePACKT"/>
        <w:rPr>
          <w:del w:id="395" w:author="Druhin Mukherjee" w:date="2015-09-06T17:34:00Z"/>
          <w:rFonts w:eastAsiaTheme="minorHAnsi"/>
          <w:highlight w:val="white"/>
        </w:rPr>
      </w:pPr>
      <w:del w:id="396" w:author="Druhin Mukherjee" w:date="2015-09-06T17:34:00Z">
        <w:r w:rsidDel="00B32243">
          <w:rPr>
            <w:rFonts w:eastAsiaTheme="minorHAnsi"/>
            <w:highlight w:val="white"/>
          </w:rPr>
          <w:tab/>
        </w:r>
        <w:r w:rsidDel="00B32243">
          <w:rPr>
            <w:rFonts w:eastAsiaTheme="minorHAnsi"/>
            <w:highlight w:val="white"/>
          </w:rPr>
          <w:tab/>
        </w:r>
        <w:r w:rsidDel="00B32243">
          <w:rPr>
            <w:rFonts w:eastAsiaTheme="minorHAnsi"/>
            <w:highlight w:val="white"/>
          </w:rPr>
          <w:tab/>
        </w:r>
        <w:r w:rsidDel="00B32243">
          <w:rPr>
            <w:rFonts w:eastAsiaTheme="minorHAnsi"/>
            <w:color w:val="808080"/>
            <w:highlight w:val="white"/>
          </w:rPr>
          <w:delText>leaf</w:delText>
        </w:r>
        <w:r w:rsidDel="00B32243">
          <w:rPr>
            <w:rFonts w:eastAsiaTheme="minorHAnsi"/>
            <w:highlight w:val="white"/>
          </w:rPr>
          <w:delText xml:space="preserve">-&gt;left-&gt;key_value = </w:delText>
        </w:r>
        <w:r w:rsidDel="00B32243">
          <w:rPr>
            <w:rFonts w:eastAsiaTheme="minorHAnsi"/>
            <w:color w:val="808080"/>
            <w:highlight w:val="white"/>
          </w:rPr>
          <w:delText>key</w:delText>
        </w:r>
        <w:r w:rsidDel="00B32243">
          <w:rPr>
            <w:rFonts w:eastAsiaTheme="minorHAnsi"/>
            <w:highlight w:val="white"/>
          </w:rPr>
          <w:delText>;</w:delText>
        </w:r>
      </w:del>
    </w:p>
    <w:p w14:paraId="3A5E6055" w14:textId="33C61319" w:rsidR="0024058C" w:rsidDel="00B32243" w:rsidRDefault="0024058C" w:rsidP="00E735ED">
      <w:pPr>
        <w:pStyle w:val="CodePACKT"/>
        <w:rPr>
          <w:del w:id="397" w:author="Druhin Mukherjee" w:date="2015-09-06T17:34:00Z"/>
          <w:rFonts w:eastAsiaTheme="minorHAnsi"/>
          <w:highlight w:val="white"/>
        </w:rPr>
      </w:pPr>
      <w:del w:id="398" w:author="Druhin Mukherjee" w:date="2015-09-06T17:34:00Z">
        <w:r w:rsidDel="00B32243">
          <w:rPr>
            <w:rFonts w:eastAsiaTheme="minorHAnsi"/>
            <w:highlight w:val="white"/>
          </w:rPr>
          <w:tab/>
        </w:r>
        <w:r w:rsidDel="00B32243">
          <w:rPr>
            <w:rFonts w:eastAsiaTheme="minorHAnsi"/>
            <w:highlight w:val="white"/>
          </w:rPr>
          <w:tab/>
        </w:r>
        <w:r w:rsidDel="00B32243">
          <w:rPr>
            <w:rFonts w:eastAsiaTheme="minorHAnsi"/>
            <w:highlight w:val="white"/>
          </w:rPr>
          <w:tab/>
        </w:r>
        <w:r w:rsidDel="00B32243">
          <w:rPr>
            <w:rFonts w:eastAsiaTheme="minorHAnsi"/>
            <w:color w:val="808080"/>
            <w:highlight w:val="white"/>
          </w:rPr>
          <w:delText>leaf</w:delText>
        </w:r>
        <w:r w:rsidDel="00B32243">
          <w:rPr>
            <w:rFonts w:eastAsiaTheme="minorHAnsi"/>
            <w:highlight w:val="white"/>
          </w:rPr>
          <w:delText xml:space="preserve">-&gt;left-&gt;left = NULL;    </w:delText>
        </w:r>
      </w:del>
    </w:p>
    <w:p w14:paraId="51A265A2" w14:textId="093907D3" w:rsidR="0024058C" w:rsidDel="00B32243" w:rsidRDefault="0024058C" w:rsidP="00E735ED">
      <w:pPr>
        <w:pStyle w:val="CodePACKT"/>
        <w:rPr>
          <w:del w:id="399" w:author="Druhin Mukherjee" w:date="2015-09-06T17:34:00Z"/>
          <w:rFonts w:eastAsiaTheme="minorHAnsi"/>
          <w:highlight w:val="white"/>
        </w:rPr>
      </w:pPr>
      <w:del w:id="400" w:author="Druhin Mukherjee" w:date="2015-09-06T17:34:00Z">
        <w:r w:rsidDel="00B32243">
          <w:rPr>
            <w:rFonts w:eastAsiaTheme="minorHAnsi"/>
            <w:highlight w:val="white"/>
          </w:rPr>
          <w:tab/>
        </w:r>
        <w:r w:rsidDel="00B32243">
          <w:rPr>
            <w:rFonts w:eastAsiaTheme="minorHAnsi"/>
            <w:highlight w:val="white"/>
          </w:rPr>
          <w:tab/>
        </w:r>
        <w:r w:rsidDel="00B32243">
          <w:rPr>
            <w:rFonts w:eastAsiaTheme="minorHAnsi"/>
            <w:highlight w:val="white"/>
          </w:rPr>
          <w:tab/>
        </w:r>
        <w:r w:rsidDel="00B32243">
          <w:rPr>
            <w:rFonts w:eastAsiaTheme="minorHAnsi"/>
            <w:color w:val="808080"/>
            <w:highlight w:val="white"/>
          </w:rPr>
          <w:delText>leaf</w:delText>
        </w:r>
        <w:r w:rsidDel="00B32243">
          <w:rPr>
            <w:rFonts w:eastAsiaTheme="minorHAnsi"/>
            <w:highlight w:val="white"/>
          </w:rPr>
          <w:delText>-&gt;left-&gt;right = NULL</w:delText>
        </w:r>
      </w:del>
    </w:p>
    <w:p w14:paraId="5E21E000" w14:textId="1D24055D" w:rsidR="0024058C" w:rsidDel="00B32243" w:rsidRDefault="0024058C" w:rsidP="00E735ED">
      <w:pPr>
        <w:pStyle w:val="CodePACKT"/>
        <w:rPr>
          <w:del w:id="401" w:author="Druhin Mukherjee" w:date="2015-09-06T17:34:00Z"/>
          <w:rFonts w:eastAsiaTheme="minorHAnsi"/>
          <w:highlight w:val="white"/>
        </w:rPr>
      </w:pPr>
      <w:del w:id="402" w:author="Druhin Mukherjee" w:date="2015-09-06T17:34:00Z">
        <w:r w:rsidDel="00B32243">
          <w:rPr>
            <w:rFonts w:eastAsiaTheme="minorHAnsi"/>
            <w:highlight w:val="white"/>
          </w:rPr>
          <w:tab/>
        </w:r>
        <w:r w:rsidDel="00B32243">
          <w:rPr>
            <w:rFonts w:eastAsiaTheme="minorHAnsi"/>
            <w:highlight w:val="white"/>
          </w:rPr>
          <w:tab/>
          <w:delText>}</w:delText>
        </w:r>
      </w:del>
    </w:p>
    <w:p w14:paraId="549B4C45" w14:textId="1EDA5E64" w:rsidR="0024058C" w:rsidDel="00B32243" w:rsidRDefault="0024058C" w:rsidP="00E735ED">
      <w:pPr>
        <w:pStyle w:val="CodePACKT"/>
        <w:rPr>
          <w:del w:id="403" w:author="Druhin Mukherjee" w:date="2015-09-06T17:34:00Z"/>
          <w:rFonts w:eastAsiaTheme="minorHAnsi"/>
          <w:highlight w:val="white"/>
        </w:rPr>
      </w:pPr>
      <w:del w:id="404" w:author="Druhin Mukherjee" w:date="2015-09-06T17:34:00Z">
        <w:r w:rsidDel="00B32243">
          <w:rPr>
            <w:rFonts w:eastAsiaTheme="minorHAnsi"/>
            <w:highlight w:val="white"/>
          </w:rPr>
          <w:tab/>
          <w:delText>}</w:delText>
        </w:r>
      </w:del>
    </w:p>
    <w:p w14:paraId="64C9DEF6" w14:textId="13EC0087" w:rsidR="0024058C" w:rsidDel="00B32243" w:rsidRDefault="0024058C" w:rsidP="00E735ED">
      <w:pPr>
        <w:pStyle w:val="CodePACKT"/>
        <w:rPr>
          <w:del w:id="405" w:author="Druhin Mukherjee" w:date="2015-09-06T17:34:00Z"/>
          <w:rFonts w:eastAsiaTheme="minorHAnsi"/>
          <w:highlight w:val="white"/>
        </w:rPr>
      </w:pPr>
      <w:del w:id="406" w:author="Druhin Mukherjee" w:date="2015-09-06T17:34:00Z">
        <w:r w:rsidDel="00B32243">
          <w:rPr>
            <w:rFonts w:eastAsiaTheme="minorHAnsi"/>
            <w:highlight w:val="white"/>
          </w:rPr>
          <w:tab/>
        </w:r>
        <w:r w:rsidDel="00B32243">
          <w:rPr>
            <w:rFonts w:eastAsiaTheme="minorHAnsi"/>
            <w:color w:val="0000FF"/>
            <w:highlight w:val="white"/>
          </w:rPr>
          <w:delText>else</w:delText>
        </w:r>
        <w:r w:rsidDel="00B32243">
          <w:rPr>
            <w:rFonts w:eastAsiaTheme="minorHAnsi"/>
            <w:highlight w:val="white"/>
          </w:rPr>
          <w:delText xml:space="preserve"> </w:delText>
        </w:r>
        <w:r w:rsidDel="00B32243">
          <w:rPr>
            <w:rFonts w:eastAsiaTheme="minorHAnsi"/>
            <w:color w:val="0000FF"/>
            <w:highlight w:val="white"/>
          </w:rPr>
          <w:delText>if</w:delText>
        </w:r>
        <w:r w:rsidDel="00B32243">
          <w:rPr>
            <w:rFonts w:eastAsiaTheme="minorHAnsi"/>
            <w:highlight w:val="white"/>
          </w:rPr>
          <w:delText xml:space="preserve"> (</w:delText>
        </w:r>
        <w:r w:rsidDel="00B32243">
          <w:rPr>
            <w:rFonts w:eastAsiaTheme="minorHAnsi"/>
            <w:color w:val="808080"/>
            <w:highlight w:val="white"/>
          </w:rPr>
          <w:delText>key</w:delText>
        </w:r>
        <w:r w:rsidDel="00B32243">
          <w:rPr>
            <w:rFonts w:eastAsiaTheme="minorHAnsi"/>
            <w:highlight w:val="white"/>
          </w:rPr>
          <w:delText xml:space="preserve"> &gt;= </w:delText>
        </w:r>
        <w:r w:rsidDel="00B32243">
          <w:rPr>
            <w:rFonts w:eastAsiaTheme="minorHAnsi"/>
            <w:color w:val="808080"/>
            <w:highlight w:val="white"/>
          </w:rPr>
          <w:delText>leaf</w:delText>
        </w:r>
        <w:r w:rsidDel="00B32243">
          <w:rPr>
            <w:rFonts w:eastAsiaTheme="minorHAnsi"/>
            <w:highlight w:val="white"/>
          </w:rPr>
          <w:delText>-&gt;key_value)</w:delText>
        </w:r>
      </w:del>
    </w:p>
    <w:p w14:paraId="2F7B72C9" w14:textId="3A9D2BA5" w:rsidR="0024058C" w:rsidDel="00B32243" w:rsidRDefault="0024058C" w:rsidP="00E735ED">
      <w:pPr>
        <w:pStyle w:val="CodePACKT"/>
        <w:rPr>
          <w:del w:id="407" w:author="Druhin Mukherjee" w:date="2015-09-06T17:34:00Z"/>
          <w:rFonts w:eastAsiaTheme="minorHAnsi"/>
          <w:highlight w:val="white"/>
        </w:rPr>
      </w:pPr>
      <w:del w:id="408" w:author="Druhin Mukherjee" w:date="2015-09-06T17:34:00Z">
        <w:r w:rsidDel="00B32243">
          <w:rPr>
            <w:rFonts w:eastAsiaTheme="minorHAnsi"/>
            <w:highlight w:val="white"/>
          </w:rPr>
          <w:tab/>
          <w:delText>{</w:delText>
        </w:r>
      </w:del>
    </w:p>
    <w:p w14:paraId="2DEF66AE" w14:textId="6910D329" w:rsidR="0024058C" w:rsidDel="00B32243" w:rsidRDefault="0024058C" w:rsidP="00E735ED">
      <w:pPr>
        <w:pStyle w:val="CodePACKT"/>
        <w:rPr>
          <w:del w:id="409" w:author="Druhin Mukherjee" w:date="2015-09-06T17:34:00Z"/>
          <w:rFonts w:eastAsiaTheme="minorHAnsi"/>
          <w:highlight w:val="white"/>
        </w:rPr>
      </w:pPr>
      <w:del w:id="410" w:author="Druhin Mukherjee" w:date="2015-09-06T17:34:00Z">
        <w:r w:rsidDel="00B32243">
          <w:rPr>
            <w:rFonts w:eastAsiaTheme="minorHAnsi"/>
            <w:highlight w:val="white"/>
          </w:rPr>
          <w:tab/>
        </w:r>
        <w:r w:rsidDel="00B32243">
          <w:rPr>
            <w:rFonts w:eastAsiaTheme="minorHAnsi"/>
            <w:highlight w:val="white"/>
          </w:rPr>
          <w:tab/>
        </w:r>
        <w:r w:rsidDel="00B32243">
          <w:rPr>
            <w:rFonts w:eastAsiaTheme="minorHAnsi"/>
            <w:color w:val="0000FF"/>
            <w:highlight w:val="white"/>
          </w:rPr>
          <w:delText>if</w:delText>
        </w:r>
        <w:r w:rsidDel="00B32243">
          <w:rPr>
            <w:rFonts w:eastAsiaTheme="minorHAnsi"/>
            <w:highlight w:val="white"/>
          </w:rPr>
          <w:delText xml:space="preserve"> (</w:delText>
        </w:r>
        <w:r w:rsidDel="00B32243">
          <w:rPr>
            <w:rFonts w:eastAsiaTheme="minorHAnsi"/>
            <w:color w:val="808080"/>
            <w:highlight w:val="white"/>
          </w:rPr>
          <w:delText>leaf</w:delText>
        </w:r>
        <w:r w:rsidDel="00B32243">
          <w:rPr>
            <w:rFonts w:eastAsiaTheme="minorHAnsi"/>
            <w:highlight w:val="white"/>
          </w:rPr>
          <w:delText>-&gt;right != NULL)</w:delText>
        </w:r>
      </w:del>
    </w:p>
    <w:p w14:paraId="5442FCFF" w14:textId="63FC89E7" w:rsidR="0024058C" w:rsidDel="00B32243" w:rsidRDefault="0024058C" w:rsidP="00E735ED">
      <w:pPr>
        <w:pStyle w:val="CodePACKT"/>
        <w:rPr>
          <w:del w:id="411" w:author="Druhin Mukherjee" w:date="2015-09-06T17:34:00Z"/>
          <w:rFonts w:eastAsiaTheme="minorHAnsi"/>
          <w:highlight w:val="white"/>
        </w:rPr>
      </w:pPr>
      <w:del w:id="412" w:author="Druhin Mukherjee" w:date="2015-09-06T17:34:00Z">
        <w:r w:rsidDel="00B32243">
          <w:rPr>
            <w:rFonts w:eastAsiaTheme="minorHAnsi"/>
            <w:highlight w:val="white"/>
          </w:rPr>
          <w:tab/>
        </w:r>
        <w:r w:rsidDel="00B32243">
          <w:rPr>
            <w:rFonts w:eastAsiaTheme="minorHAnsi"/>
            <w:highlight w:val="white"/>
          </w:rPr>
          <w:tab/>
        </w:r>
        <w:r w:rsidDel="00B32243">
          <w:rPr>
            <w:rFonts w:eastAsiaTheme="minorHAnsi"/>
            <w:highlight w:val="white"/>
          </w:rPr>
          <w:tab/>
          <w:delText>insert(</w:delText>
        </w:r>
        <w:r w:rsidDel="00B32243">
          <w:rPr>
            <w:rFonts w:eastAsiaTheme="minorHAnsi"/>
            <w:color w:val="808080"/>
            <w:highlight w:val="white"/>
          </w:rPr>
          <w:delText>key</w:delText>
        </w:r>
        <w:r w:rsidDel="00B32243">
          <w:rPr>
            <w:rFonts w:eastAsiaTheme="minorHAnsi"/>
            <w:highlight w:val="white"/>
          </w:rPr>
          <w:delText xml:space="preserve">, </w:delText>
        </w:r>
        <w:r w:rsidDel="00B32243">
          <w:rPr>
            <w:rFonts w:eastAsiaTheme="minorHAnsi"/>
            <w:color w:val="808080"/>
            <w:highlight w:val="white"/>
          </w:rPr>
          <w:delText>leaf</w:delText>
        </w:r>
        <w:r w:rsidDel="00B32243">
          <w:rPr>
            <w:rFonts w:eastAsiaTheme="minorHAnsi"/>
            <w:highlight w:val="white"/>
          </w:rPr>
          <w:delText>-&gt;right);</w:delText>
        </w:r>
      </w:del>
    </w:p>
    <w:p w14:paraId="28F0B009" w14:textId="6D47C34B" w:rsidR="0024058C" w:rsidDel="00B32243" w:rsidRDefault="0024058C" w:rsidP="00E735ED">
      <w:pPr>
        <w:pStyle w:val="CodePACKT"/>
        <w:rPr>
          <w:del w:id="413" w:author="Druhin Mukherjee" w:date="2015-09-06T17:34:00Z"/>
          <w:rFonts w:eastAsiaTheme="minorHAnsi"/>
          <w:highlight w:val="white"/>
        </w:rPr>
      </w:pPr>
      <w:del w:id="414" w:author="Druhin Mukherjee" w:date="2015-09-06T17:34:00Z">
        <w:r w:rsidDel="00B32243">
          <w:rPr>
            <w:rFonts w:eastAsiaTheme="minorHAnsi"/>
            <w:highlight w:val="white"/>
          </w:rPr>
          <w:tab/>
        </w:r>
        <w:r w:rsidDel="00B32243">
          <w:rPr>
            <w:rFonts w:eastAsiaTheme="minorHAnsi"/>
            <w:highlight w:val="white"/>
          </w:rPr>
          <w:tab/>
        </w:r>
        <w:r w:rsidDel="00B32243">
          <w:rPr>
            <w:rFonts w:eastAsiaTheme="minorHAnsi"/>
            <w:color w:val="0000FF"/>
            <w:highlight w:val="white"/>
          </w:rPr>
          <w:delText>else</w:delText>
        </w:r>
      </w:del>
    </w:p>
    <w:p w14:paraId="349E043D" w14:textId="4E441463" w:rsidR="0024058C" w:rsidDel="00B32243" w:rsidRDefault="0024058C" w:rsidP="00E735ED">
      <w:pPr>
        <w:pStyle w:val="CodePACKT"/>
        <w:rPr>
          <w:del w:id="415" w:author="Druhin Mukherjee" w:date="2015-09-06T17:34:00Z"/>
          <w:rFonts w:eastAsiaTheme="minorHAnsi"/>
          <w:highlight w:val="white"/>
        </w:rPr>
      </w:pPr>
      <w:del w:id="416" w:author="Druhin Mukherjee" w:date="2015-09-06T17:34:00Z">
        <w:r w:rsidDel="00B32243">
          <w:rPr>
            <w:rFonts w:eastAsiaTheme="minorHAnsi"/>
            <w:highlight w:val="white"/>
          </w:rPr>
          <w:tab/>
        </w:r>
        <w:r w:rsidDel="00B32243">
          <w:rPr>
            <w:rFonts w:eastAsiaTheme="minorHAnsi"/>
            <w:highlight w:val="white"/>
          </w:rPr>
          <w:tab/>
          <w:delText>{</w:delText>
        </w:r>
      </w:del>
    </w:p>
    <w:p w14:paraId="2D157021" w14:textId="17467F3A" w:rsidR="0024058C" w:rsidDel="00B32243" w:rsidRDefault="0024058C" w:rsidP="00E735ED">
      <w:pPr>
        <w:pStyle w:val="CodePACKT"/>
        <w:rPr>
          <w:del w:id="417" w:author="Druhin Mukherjee" w:date="2015-09-06T17:34:00Z"/>
          <w:rFonts w:eastAsiaTheme="minorHAnsi"/>
          <w:highlight w:val="white"/>
        </w:rPr>
      </w:pPr>
      <w:del w:id="418" w:author="Druhin Mukherjee" w:date="2015-09-06T17:34:00Z">
        <w:r w:rsidDel="00B32243">
          <w:rPr>
            <w:rFonts w:eastAsiaTheme="minorHAnsi"/>
            <w:highlight w:val="white"/>
          </w:rPr>
          <w:tab/>
        </w:r>
        <w:r w:rsidDel="00B32243">
          <w:rPr>
            <w:rFonts w:eastAsiaTheme="minorHAnsi"/>
            <w:highlight w:val="white"/>
          </w:rPr>
          <w:tab/>
        </w:r>
        <w:r w:rsidDel="00B32243">
          <w:rPr>
            <w:rFonts w:eastAsiaTheme="minorHAnsi"/>
            <w:highlight w:val="white"/>
          </w:rPr>
          <w:tab/>
        </w:r>
        <w:r w:rsidDel="00B32243">
          <w:rPr>
            <w:rFonts w:eastAsiaTheme="minorHAnsi"/>
            <w:color w:val="808080"/>
            <w:highlight w:val="white"/>
          </w:rPr>
          <w:delText>leaf</w:delText>
        </w:r>
        <w:r w:rsidDel="00B32243">
          <w:rPr>
            <w:rFonts w:eastAsiaTheme="minorHAnsi"/>
            <w:highlight w:val="white"/>
          </w:rPr>
          <w:delText xml:space="preserve">-&gt;right = </w:delText>
        </w:r>
        <w:r w:rsidDel="00B32243">
          <w:rPr>
            <w:rFonts w:eastAsiaTheme="minorHAnsi"/>
            <w:color w:val="0000FF"/>
            <w:highlight w:val="white"/>
          </w:rPr>
          <w:delText>new</w:delText>
        </w:r>
        <w:r w:rsidDel="00B32243">
          <w:rPr>
            <w:rFonts w:eastAsiaTheme="minorHAnsi"/>
            <w:highlight w:val="white"/>
          </w:rPr>
          <w:delText xml:space="preserve"> </w:delText>
        </w:r>
        <w:r w:rsidDel="00B32243">
          <w:rPr>
            <w:rFonts w:eastAsiaTheme="minorHAnsi"/>
            <w:color w:val="2B91AF"/>
            <w:highlight w:val="white"/>
          </w:rPr>
          <w:delText>node</w:delText>
        </w:r>
        <w:r w:rsidDel="00B32243">
          <w:rPr>
            <w:rFonts w:eastAsiaTheme="minorHAnsi"/>
            <w:highlight w:val="white"/>
          </w:rPr>
          <w:delText>;</w:delText>
        </w:r>
      </w:del>
    </w:p>
    <w:p w14:paraId="2A7B5EE8" w14:textId="4A05018E" w:rsidR="0024058C" w:rsidDel="00B32243" w:rsidRDefault="0024058C" w:rsidP="00E735ED">
      <w:pPr>
        <w:pStyle w:val="CodePACKT"/>
        <w:rPr>
          <w:del w:id="419" w:author="Druhin Mukherjee" w:date="2015-09-06T17:34:00Z"/>
          <w:rFonts w:eastAsiaTheme="minorHAnsi"/>
          <w:highlight w:val="white"/>
        </w:rPr>
      </w:pPr>
      <w:del w:id="420" w:author="Druhin Mukherjee" w:date="2015-09-06T17:34:00Z">
        <w:r w:rsidDel="00B32243">
          <w:rPr>
            <w:rFonts w:eastAsiaTheme="minorHAnsi"/>
            <w:highlight w:val="white"/>
          </w:rPr>
          <w:tab/>
        </w:r>
        <w:r w:rsidDel="00B32243">
          <w:rPr>
            <w:rFonts w:eastAsiaTheme="minorHAnsi"/>
            <w:highlight w:val="white"/>
          </w:rPr>
          <w:tab/>
        </w:r>
        <w:r w:rsidDel="00B32243">
          <w:rPr>
            <w:rFonts w:eastAsiaTheme="minorHAnsi"/>
            <w:highlight w:val="white"/>
          </w:rPr>
          <w:tab/>
        </w:r>
        <w:r w:rsidDel="00B32243">
          <w:rPr>
            <w:rFonts w:eastAsiaTheme="minorHAnsi"/>
            <w:color w:val="808080"/>
            <w:highlight w:val="white"/>
          </w:rPr>
          <w:delText>leaf</w:delText>
        </w:r>
        <w:r w:rsidDel="00B32243">
          <w:rPr>
            <w:rFonts w:eastAsiaTheme="minorHAnsi"/>
            <w:highlight w:val="white"/>
          </w:rPr>
          <w:delText xml:space="preserve">-&gt;right-&gt;key_value = </w:delText>
        </w:r>
        <w:r w:rsidDel="00B32243">
          <w:rPr>
            <w:rFonts w:eastAsiaTheme="minorHAnsi"/>
            <w:color w:val="808080"/>
            <w:highlight w:val="white"/>
          </w:rPr>
          <w:delText>key</w:delText>
        </w:r>
        <w:r w:rsidDel="00B32243">
          <w:rPr>
            <w:rFonts w:eastAsiaTheme="minorHAnsi"/>
            <w:highlight w:val="white"/>
          </w:rPr>
          <w:delText>;</w:delText>
        </w:r>
      </w:del>
    </w:p>
    <w:p w14:paraId="59F4B79B" w14:textId="75A2367E" w:rsidR="0024058C" w:rsidDel="00B32243" w:rsidRDefault="0024058C" w:rsidP="00E735ED">
      <w:pPr>
        <w:pStyle w:val="CodePACKT"/>
        <w:rPr>
          <w:del w:id="421" w:author="Druhin Mukherjee" w:date="2015-09-06T17:34:00Z"/>
          <w:rFonts w:eastAsiaTheme="minorHAnsi"/>
          <w:highlight w:val="white"/>
        </w:rPr>
      </w:pPr>
      <w:del w:id="422" w:author="Druhin Mukherjee" w:date="2015-09-06T17:34:00Z">
        <w:r w:rsidDel="00B32243">
          <w:rPr>
            <w:rFonts w:eastAsiaTheme="minorHAnsi"/>
            <w:highlight w:val="white"/>
          </w:rPr>
          <w:tab/>
        </w:r>
        <w:r w:rsidDel="00B32243">
          <w:rPr>
            <w:rFonts w:eastAsiaTheme="minorHAnsi"/>
            <w:highlight w:val="white"/>
          </w:rPr>
          <w:tab/>
        </w:r>
        <w:r w:rsidDel="00B32243">
          <w:rPr>
            <w:rFonts w:eastAsiaTheme="minorHAnsi"/>
            <w:highlight w:val="white"/>
          </w:rPr>
          <w:tab/>
        </w:r>
        <w:r w:rsidDel="00B32243">
          <w:rPr>
            <w:rFonts w:eastAsiaTheme="minorHAnsi"/>
            <w:color w:val="808080"/>
            <w:highlight w:val="white"/>
          </w:rPr>
          <w:delText>leaf</w:delText>
        </w:r>
        <w:r w:rsidDel="00B32243">
          <w:rPr>
            <w:rFonts w:eastAsiaTheme="minorHAnsi"/>
            <w:highlight w:val="white"/>
          </w:rPr>
          <w:delText>-&gt;right-&gt;left = NULL</w:delText>
        </w:r>
      </w:del>
    </w:p>
    <w:p w14:paraId="1C34A089" w14:textId="08E9A2F6" w:rsidR="0024058C" w:rsidDel="00B32243" w:rsidRDefault="0024058C" w:rsidP="00E735ED">
      <w:pPr>
        <w:pStyle w:val="CodePACKT"/>
        <w:rPr>
          <w:del w:id="423" w:author="Druhin Mukherjee" w:date="2015-09-06T17:34:00Z"/>
          <w:rFonts w:eastAsiaTheme="minorHAnsi"/>
          <w:highlight w:val="white"/>
        </w:rPr>
      </w:pPr>
      <w:del w:id="424" w:author="Druhin Mukherjee" w:date="2015-09-06T17:34:00Z">
        <w:r w:rsidDel="00B32243">
          <w:rPr>
            <w:rFonts w:eastAsiaTheme="minorHAnsi"/>
            <w:highlight w:val="white"/>
          </w:rPr>
          <w:tab/>
        </w:r>
        <w:r w:rsidDel="00B32243">
          <w:rPr>
            <w:rFonts w:eastAsiaTheme="minorHAnsi"/>
            <w:highlight w:val="white"/>
          </w:rPr>
          <w:tab/>
        </w:r>
        <w:r w:rsidDel="00B32243">
          <w:rPr>
            <w:rFonts w:eastAsiaTheme="minorHAnsi"/>
            <w:highlight w:val="white"/>
          </w:rPr>
          <w:tab/>
        </w:r>
        <w:r w:rsidDel="00B32243">
          <w:rPr>
            <w:rFonts w:eastAsiaTheme="minorHAnsi"/>
            <w:color w:val="808080"/>
            <w:highlight w:val="white"/>
          </w:rPr>
          <w:delText>leaf</w:delText>
        </w:r>
        <w:r w:rsidDel="00B32243">
          <w:rPr>
            <w:rFonts w:eastAsiaTheme="minorHAnsi"/>
            <w:highlight w:val="white"/>
          </w:rPr>
          <w:delText xml:space="preserve">-&gt;right-&gt;right = NULL; </w:delText>
        </w:r>
      </w:del>
    </w:p>
    <w:p w14:paraId="29FF5879" w14:textId="33535E3A" w:rsidR="0024058C" w:rsidDel="00B32243" w:rsidRDefault="0024058C" w:rsidP="00E735ED">
      <w:pPr>
        <w:pStyle w:val="CodePACKT"/>
        <w:rPr>
          <w:del w:id="425" w:author="Druhin Mukherjee" w:date="2015-09-06T17:34:00Z"/>
          <w:rFonts w:eastAsiaTheme="minorHAnsi"/>
          <w:highlight w:val="white"/>
        </w:rPr>
      </w:pPr>
      <w:del w:id="426" w:author="Druhin Mukherjee" w:date="2015-09-06T17:34:00Z">
        <w:r w:rsidDel="00B32243">
          <w:rPr>
            <w:rFonts w:eastAsiaTheme="minorHAnsi"/>
            <w:highlight w:val="white"/>
          </w:rPr>
          <w:tab/>
        </w:r>
        <w:r w:rsidDel="00B32243">
          <w:rPr>
            <w:rFonts w:eastAsiaTheme="minorHAnsi"/>
            <w:highlight w:val="white"/>
          </w:rPr>
          <w:tab/>
          <w:delText>}</w:delText>
        </w:r>
      </w:del>
    </w:p>
    <w:p w14:paraId="43F1F658" w14:textId="1C29510C" w:rsidR="0024058C" w:rsidDel="00B32243" w:rsidRDefault="0024058C" w:rsidP="00E735ED">
      <w:pPr>
        <w:pStyle w:val="CodePACKT"/>
        <w:rPr>
          <w:del w:id="427" w:author="Druhin Mukherjee" w:date="2015-09-06T17:34:00Z"/>
          <w:rFonts w:eastAsiaTheme="minorHAnsi"/>
          <w:highlight w:val="white"/>
        </w:rPr>
      </w:pPr>
      <w:del w:id="428" w:author="Druhin Mukherjee" w:date="2015-09-06T17:34:00Z">
        <w:r w:rsidDel="00B32243">
          <w:rPr>
            <w:rFonts w:eastAsiaTheme="minorHAnsi"/>
            <w:highlight w:val="white"/>
          </w:rPr>
          <w:tab/>
          <w:delText>}</w:delText>
        </w:r>
      </w:del>
    </w:p>
    <w:p w14:paraId="34846663" w14:textId="2562BE91" w:rsidR="0024058C" w:rsidDel="00B32243" w:rsidRDefault="0024058C" w:rsidP="00E735ED">
      <w:pPr>
        <w:pStyle w:val="CodePACKT"/>
        <w:rPr>
          <w:del w:id="429" w:author="Druhin Mukherjee" w:date="2015-09-06T17:34:00Z"/>
          <w:rFonts w:eastAsiaTheme="minorHAnsi"/>
          <w:highlight w:val="white"/>
        </w:rPr>
      </w:pPr>
      <w:del w:id="430" w:author="Druhin Mukherjee" w:date="2015-09-06T17:34:00Z">
        <w:r w:rsidDel="00B32243">
          <w:rPr>
            <w:rFonts w:eastAsiaTheme="minorHAnsi"/>
            <w:highlight w:val="white"/>
          </w:rPr>
          <w:delText>}</w:delText>
        </w:r>
      </w:del>
    </w:p>
    <w:p w14:paraId="5658A454" w14:textId="58358F20" w:rsidR="0024058C" w:rsidDel="00B32243" w:rsidRDefault="0024058C" w:rsidP="00E735ED">
      <w:pPr>
        <w:pStyle w:val="CodePACKT"/>
        <w:rPr>
          <w:del w:id="431" w:author="Druhin Mukherjee" w:date="2015-09-06T17:34:00Z"/>
          <w:rFonts w:eastAsiaTheme="minorHAnsi"/>
          <w:highlight w:val="white"/>
        </w:rPr>
      </w:pPr>
    </w:p>
    <w:p w14:paraId="21A5057B" w14:textId="720E68C1" w:rsidR="0024058C" w:rsidDel="00B32243" w:rsidRDefault="0024058C" w:rsidP="00E735ED">
      <w:pPr>
        <w:pStyle w:val="CodePACKT"/>
        <w:rPr>
          <w:del w:id="432" w:author="Druhin Mukherjee" w:date="2015-09-06T17:34:00Z"/>
          <w:rFonts w:eastAsiaTheme="minorHAnsi"/>
          <w:highlight w:val="white"/>
        </w:rPr>
      </w:pPr>
      <w:del w:id="433" w:author="Druhin Mukherjee" w:date="2015-09-06T17:34:00Z">
        <w:r w:rsidDel="00B32243">
          <w:rPr>
            <w:rFonts w:eastAsiaTheme="minorHAnsi"/>
            <w:color w:val="2B91AF"/>
            <w:highlight w:val="white"/>
          </w:rPr>
          <w:delText>node</w:delText>
        </w:r>
        <w:r w:rsidDel="00B32243">
          <w:rPr>
            <w:rFonts w:eastAsiaTheme="minorHAnsi"/>
            <w:highlight w:val="white"/>
          </w:rPr>
          <w:delText xml:space="preserve"> *</w:delText>
        </w:r>
        <w:r w:rsidDel="00B32243">
          <w:rPr>
            <w:rFonts w:eastAsiaTheme="minorHAnsi"/>
            <w:color w:val="2B91AF"/>
            <w:highlight w:val="white"/>
          </w:rPr>
          <w:delText>btree</w:delText>
        </w:r>
        <w:r w:rsidDel="00B32243">
          <w:rPr>
            <w:rFonts w:eastAsiaTheme="minorHAnsi"/>
            <w:highlight w:val="white"/>
          </w:rPr>
          <w:delText>::search(</w:delText>
        </w:r>
        <w:r w:rsidDel="00B32243">
          <w:rPr>
            <w:rFonts w:eastAsiaTheme="minorHAnsi"/>
            <w:color w:val="0000FF"/>
            <w:highlight w:val="white"/>
          </w:rPr>
          <w:delText>int</w:delText>
        </w:r>
        <w:r w:rsidDel="00B32243">
          <w:rPr>
            <w:rFonts w:eastAsiaTheme="minorHAnsi"/>
            <w:highlight w:val="white"/>
          </w:rPr>
          <w:delText xml:space="preserve"> </w:delText>
        </w:r>
        <w:r w:rsidDel="00B32243">
          <w:rPr>
            <w:rFonts w:eastAsiaTheme="minorHAnsi"/>
            <w:color w:val="808080"/>
            <w:highlight w:val="white"/>
          </w:rPr>
          <w:delText>key</w:delText>
        </w:r>
        <w:r w:rsidDel="00B32243">
          <w:rPr>
            <w:rFonts w:eastAsiaTheme="minorHAnsi"/>
            <w:highlight w:val="white"/>
          </w:rPr>
          <w:delText xml:space="preserve">, </w:delText>
        </w:r>
        <w:r w:rsidDel="00B32243">
          <w:rPr>
            <w:rFonts w:eastAsiaTheme="minorHAnsi"/>
            <w:color w:val="2B91AF"/>
            <w:highlight w:val="white"/>
          </w:rPr>
          <w:delText>node</w:delText>
        </w:r>
        <w:r w:rsidDel="00B32243">
          <w:rPr>
            <w:rFonts w:eastAsiaTheme="minorHAnsi"/>
            <w:highlight w:val="white"/>
          </w:rPr>
          <w:delText xml:space="preserve"> *</w:delText>
        </w:r>
        <w:r w:rsidDel="00B32243">
          <w:rPr>
            <w:rFonts w:eastAsiaTheme="minorHAnsi"/>
            <w:color w:val="808080"/>
            <w:highlight w:val="white"/>
          </w:rPr>
          <w:delText>leaf</w:delText>
        </w:r>
        <w:r w:rsidDel="00B32243">
          <w:rPr>
            <w:rFonts w:eastAsiaTheme="minorHAnsi"/>
            <w:highlight w:val="white"/>
          </w:rPr>
          <w:delText>)</w:delText>
        </w:r>
      </w:del>
    </w:p>
    <w:p w14:paraId="52D006CA" w14:textId="7AD7F4B8" w:rsidR="0024058C" w:rsidDel="00B32243" w:rsidRDefault="0024058C" w:rsidP="00E735ED">
      <w:pPr>
        <w:pStyle w:val="CodePACKT"/>
        <w:rPr>
          <w:del w:id="434" w:author="Druhin Mukherjee" w:date="2015-09-06T17:34:00Z"/>
          <w:rFonts w:eastAsiaTheme="minorHAnsi"/>
          <w:highlight w:val="white"/>
        </w:rPr>
      </w:pPr>
      <w:del w:id="435" w:author="Druhin Mukherjee" w:date="2015-09-06T17:34:00Z">
        <w:r w:rsidDel="00B32243">
          <w:rPr>
            <w:rFonts w:eastAsiaTheme="minorHAnsi"/>
            <w:highlight w:val="white"/>
          </w:rPr>
          <w:delText>{</w:delText>
        </w:r>
      </w:del>
    </w:p>
    <w:p w14:paraId="11A15BB0" w14:textId="53B99E30" w:rsidR="0024058C" w:rsidDel="00B32243" w:rsidRDefault="0024058C" w:rsidP="00E735ED">
      <w:pPr>
        <w:pStyle w:val="CodePACKT"/>
        <w:rPr>
          <w:del w:id="436" w:author="Druhin Mukherjee" w:date="2015-09-06T17:34:00Z"/>
          <w:rFonts w:eastAsiaTheme="minorHAnsi"/>
          <w:highlight w:val="white"/>
        </w:rPr>
      </w:pPr>
      <w:del w:id="437" w:author="Druhin Mukherjee" w:date="2015-09-06T17:34:00Z">
        <w:r w:rsidDel="00B32243">
          <w:rPr>
            <w:rFonts w:eastAsiaTheme="minorHAnsi"/>
            <w:highlight w:val="white"/>
          </w:rPr>
          <w:tab/>
        </w:r>
        <w:r w:rsidDel="00B32243">
          <w:rPr>
            <w:rFonts w:eastAsiaTheme="minorHAnsi"/>
            <w:color w:val="0000FF"/>
            <w:highlight w:val="white"/>
          </w:rPr>
          <w:delText>if</w:delText>
        </w:r>
        <w:r w:rsidDel="00B32243">
          <w:rPr>
            <w:rFonts w:eastAsiaTheme="minorHAnsi"/>
            <w:highlight w:val="white"/>
          </w:rPr>
          <w:delText xml:space="preserve"> (</w:delText>
        </w:r>
        <w:r w:rsidDel="00B32243">
          <w:rPr>
            <w:rFonts w:eastAsiaTheme="minorHAnsi"/>
            <w:color w:val="808080"/>
            <w:highlight w:val="white"/>
          </w:rPr>
          <w:delText>leaf</w:delText>
        </w:r>
        <w:r w:rsidDel="00B32243">
          <w:rPr>
            <w:rFonts w:eastAsiaTheme="minorHAnsi"/>
            <w:highlight w:val="white"/>
          </w:rPr>
          <w:delText xml:space="preserve"> != NULL)</w:delText>
        </w:r>
      </w:del>
    </w:p>
    <w:p w14:paraId="76471C6A" w14:textId="12F74762" w:rsidR="0024058C" w:rsidDel="00B32243" w:rsidRDefault="0024058C" w:rsidP="00E735ED">
      <w:pPr>
        <w:pStyle w:val="CodePACKT"/>
        <w:rPr>
          <w:del w:id="438" w:author="Druhin Mukherjee" w:date="2015-09-06T17:34:00Z"/>
          <w:rFonts w:eastAsiaTheme="minorHAnsi"/>
          <w:highlight w:val="white"/>
        </w:rPr>
      </w:pPr>
      <w:del w:id="439" w:author="Druhin Mukherjee" w:date="2015-09-06T17:34:00Z">
        <w:r w:rsidDel="00B32243">
          <w:rPr>
            <w:rFonts w:eastAsiaTheme="minorHAnsi"/>
            <w:highlight w:val="white"/>
          </w:rPr>
          <w:tab/>
          <w:delText>{</w:delText>
        </w:r>
      </w:del>
    </w:p>
    <w:p w14:paraId="211A1887" w14:textId="1A0349A6" w:rsidR="0024058C" w:rsidDel="00B32243" w:rsidRDefault="0024058C" w:rsidP="00E735ED">
      <w:pPr>
        <w:pStyle w:val="CodePACKT"/>
        <w:rPr>
          <w:del w:id="440" w:author="Druhin Mukherjee" w:date="2015-09-06T17:34:00Z"/>
          <w:rFonts w:eastAsiaTheme="minorHAnsi"/>
          <w:highlight w:val="white"/>
        </w:rPr>
      </w:pPr>
      <w:del w:id="441" w:author="Druhin Mukherjee" w:date="2015-09-06T17:34:00Z">
        <w:r w:rsidDel="00B32243">
          <w:rPr>
            <w:rFonts w:eastAsiaTheme="minorHAnsi"/>
            <w:highlight w:val="white"/>
          </w:rPr>
          <w:tab/>
        </w:r>
        <w:r w:rsidDel="00B32243">
          <w:rPr>
            <w:rFonts w:eastAsiaTheme="minorHAnsi"/>
            <w:highlight w:val="white"/>
          </w:rPr>
          <w:tab/>
        </w:r>
        <w:r w:rsidDel="00B32243">
          <w:rPr>
            <w:rFonts w:eastAsiaTheme="minorHAnsi"/>
            <w:color w:val="0000FF"/>
            <w:highlight w:val="white"/>
          </w:rPr>
          <w:delText>if</w:delText>
        </w:r>
        <w:r w:rsidDel="00B32243">
          <w:rPr>
            <w:rFonts w:eastAsiaTheme="minorHAnsi"/>
            <w:highlight w:val="white"/>
          </w:rPr>
          <w:delText xml:space="preserve"> (</w:delText>
        </w:r>
        <w:r w:rsidDel="00B32243">
          <w:rPr>
            <w:rFonts w:eastAsiaTheme="minorHAnsi"/>
            <w:color w:val="808080"/>
            <w:highlight w:val="white"/>
          </w:rPr>
          <w:delText>key</w:delText>
        </w:r>
        <w:r w:rsidDel="00B32243">
          <w:rPr>
            <w:rFonts w:eastAsiaTheme="minorHAnsi"/>
            <w:highlight w:val="white"/>
          </w:rPr>
          <w:delText xml:space="preserve"> == </w:delText>
        </w:r>
        <w:r w:rsidDel="00B32243">
          <w:rPr>
            <w:rFonts w:eastAsiaTheme="minorHAnsi"/>
            <w:color w:val="808080"/>
            <w:highlight w:val="white"/>
          </w:rPr>
          <w:delText>leaf</w:delText>
        </w:r>
        <w:r w:rsidDel="00B32243">
          <w:rPr>
            <w:rFonts w:eastAsiaTheme="minorHAnsi"/>
            <w:highlight w:val="white"/>
          </w:rPr>
          <w:delText>-&gt;key_value)</w:delText>
        </w:r>
      </w:del>
    </w:p>
    <w:p w14:paraId="012BBD00" w14:textId="060EF0E3" w:rsidR="0024058C" w:rsidDel="00B32243" w:rsidRDefault="0024058C" w:rsidP="00E735ED">
      <w:pPr>
        <w:pStyle w:val="CodePACKT"/>
        <w:rPr>
          <w:del w:id="442" w:author="Druhin Mukherjee" w:date="2015-09-06T17:34:00Z"/>
          <w:rFonts w:eastAsiaTheme="minorHAnsi"/>
          <w:highlight w:val="white"/>
        </w:rPr>
      </w:pPr>
      <w:del w:id="443" w:author="Druhin Mukherjee" w:date="2015-09-06T17:34:00Z">
        <w:r w:rsidDel="00B32243">
          <w:rPr>
            <w:rFonts w:eastAsiaTheme="minorHAnsi"/>
            <w:highlight w:val="white"/>
          </w:rPr>
          <w:tab/>
        </w:r>
        <w:r w:rsidDel="00B32243">
          <w:rPr>
            <w:rFonts w:eastAsiaTheme="minorHAnsi"/>
            <w:highlight w:val="white"/>
          </w:rPr>
          <w:tab/>
        </w:r>
        <w:r w:rsidDel="00B32243">
          <w:rPr>
            <w:rFonts w:eastAsiaTheme="minorHAnsi"/>
            <w:highlight w:val="white"/>
          </w:rPr>
          <w:tab/>
        </w:r>
        <w:r w:rsidDel="00B32243">
          <w:rPr>
            <w:rFonts w:eastAsiaTheme="minorHAnsi"/>
            <w:color w:val="0000FF"/>
            <w:highlight w:val="white"/>
          </w:rPr>
          <w:delText>return</w:delText>
        </w:r>
        <w:r w:rsidDel="00B32243">
          <w:rPr>
            <w:rFonts w:eastAsiaTheme="minorHAnsi"/>
            <w:highlight w:val="white"/>
          </w:rPr>
          <w:delText xml:space="preserve"> </w:delText>
        </w:r>
        <w:r w:rsidDel="00B32243">
          <w:rPr>
            <w:rFonts w:eastAsiaTheme="minorHAnsi"/>
            <w:color w:val="808080"/>
            <w:highlight w:val="white"/>
          </w:rPr>
          <w:delText>leaf</w:delText>
        </w:r>
        <w:r w:rsidDel="00B32243">
          <w:rPr>
            <w:rFonts w:eastAsiaTheme="minorHAnsi"/>
            <w:highlight w:val="white"/>
          </w:rPr>
          <w:delText>;</w:delText>
        </w:r>
      </w:del>
    </w:p>
    <w:p w14:paraId="05FE6732" w14:textId="2D6588CE" w:rsidR="0024058C" w:rsidDel="00B32243" w:rsidRDefault="0024058C" w:rsidP="00E735ED">
      <w:pPr>
        <w:pStyle w:val="CodePACKT"/>
        <w:rPr>
          <w:del w:id="444" w:author="Druhin Mukherjee" w:date="2015-09-06T17:34:00Z"/>
          <w:rFonts w:eastAsiaTheme="minorHAnsi"/>
          <w:highlight w:val="white"/>
        </w:rPr>
      </w:pPr>
      <w:del w:id="445" w:author="Druhin Mukherjee" w:date="2015-09-06T17:34:00Z">
        <w:r w:rsidDel="00B32243">
          <w:rPr>
            <w:rFonts w:eastAsiaTheme="minorHAnsi"/>
            <w:highlight w:val="white"/>
          </w:rPr>
          <w:tab/>
        </w:r>
        <w:r w:rsidDel="00B32243">
          <w:rPr>
            <w:rFonts w:eastAsiaTheme="minorHAnsi"/>
            <w:highlight w:val="white"/>
          </w:rPr>
          <w:tab/>
        </w:r>
        <w:r w:rsidDel="00B32243">
          <w:rPr>
            <w:rFonts w:eastAsiaTheme="minorHAnsi"/>
            <w:color w:val="0000FF"/>
            <w:highlight w:val="white"/>
          </w:rPr>
          <w:delText>if</w:delText>
        </w:r>
        <w:r w:rsidDel="00B32243">
          <w:rPr>
            <w:rFonts w:eastAsiaTheme="minorHAnsi"/>
            <w:highlight w:val="white"/>
          </w:rPr>
          <w:delText xml:space="preserve"> (</w:delText>
        </w:r>
        <w:r w:rsidDel="00B32243">
          <w:rPr>
            <w:rFonts w:eastAsiaTheme="minorHAnsi"/>
            <w:color w:val="808080"/>
            <w:highlight w:val="white"/>
          </w:rPr>
          <w:delText>key</w:delText>
        </w:r>
        <w:r w:rsidDel="00B32243">
          <w:rPr>
            <w:rFonts w:eastAsiaTheme="minorHAnsi"/>
            <w:highlight w:val="white"/>
          </w:rPr>
          <w:delText>&lt;</w:delText>
        </w:r>
        <w:r w:rsidDel="00B32243">
          <w:rPr>
            <w:rFonts w:eastAsiaTheme="minorHAnsi"/>
            <w:color w:val="808080"/>
            <w:highlight w:val="white"/>
          </w:rPr>
          <w:delText>leaf</w:delText>
        </w:r>
        <w:r w:rsidDel="00B32243">
          <w:rPr>
            <w:rFonts w:eastAsiaTheme="minorHAnsi"/>
            <w:highlight w:val="white"/>
          </w:rPr>
          <w:delText>-&gt;key_value)</w:delText>
        </w:r>
      </w:del>
    </w:p>
    <w:p w14:paraId="0BC99381" w14:textId="1CEC3A49" w:rsidR="0024058C" w:rsidDel="00B32243" w:rsidRDefault="0024058C" w:rsidP="00E735ED">
      <w:pPr>
        <w:pStyle w:val="CodePACKT"/>
        <w:rPr>
          <w:del w:id="446" w:author="Druhin Mukherjee" w:date="2015-09-06T17:34:00Z"/>
          <w:rFonts w:eastAsiaTheme="minorHAnsi"/>
          <w:highlight w:val="white"/>
        </w:rPr>
      </w:pPr>
      <w:del w:id="447" w:author="Druhin Mukherjee" w:date="2015-09-06T17:34:00Z">
        <w:r w:rsidDel="00B32243">
          <w:rPr>
            <w:rFonts w:eastAsiaTheme="minorHAnsi"/>
            <w:highlight w:val="white"/>
          </w:rPr>
          <w:tab/>
        </w:r>
        <w:r w:rsidDel="00B32243">
          <w:rPr>
            <w:rFonts w:eastAsiaTheme="minorHAnsi"/>
            <w:highlight w:val="white"/>
          </w:rPr>
          <w:tab/>
        </w:r>
        <w:r w:rsidDel="00B32243">
          <w:rPr>
            <w:rFonts w:eastAsiaTheme="minorHAnsi"/>
            <w:highlight w:val="white"/>
          </w:rPr>
          <w:tab/>
        </w:r>
        <w:r w:rsidDel="00B32243">
          <w:rPr>
            <w:rFonts w:eastAsiaTheme="minorHAnsi"/>
            <w:color w:val="0000FF"/>
            <w:highlight w:val="white"/>
          </w:rPr>
          <w:delText>return</w:delText>
        </w:r>
        <w:r w:rsidDel="00B32243">
          <w:rPr>
            <w:rFonts w:eastAsiaTheme="minorHAnsi"/>
            <w:highlight w:val="white"/>
          </w:rPr>
          <w:delText xml:space="preserve"> search(</w:delText>
        </w:r>
        <w:r w:rsidDel="00B32243">
          <w:rPr>
            <w:rFonts w:eastAsiaTheme="minorHAnsi"/>
            <w:color w:val="808080"/>
            <w:highlight w:val="white"/>
          </w:rPr>
          <w:delText>key</w:delText>
        </w:r>
        <w:r w:rsidDel="00B32243">
          <w:rPr>
            <w:rFonts w:eastAsiaTheme="minorHAnsi"/>
            <w:highlight w:val="white"/>
          </w:rPr>
          <w:delText xml:space="preserve">, </w:delText>
        </w:r>
        <w:r w:rsidDel="00B32243">
          <w:rPr>
            <w:rFonts w:eastAsiaTheme="minorHAnsi"/>
            <w:color w:val="808080"/>
            <w:highlight w:val="white"/>
          </w:rPr>
          <w:delText>leaf</w:delText>
        </w:r>
        <w:r w:rsidDel="00B32243">
          <w:rPr>
            <w:rFonts w:eastAsiaTheme="minorHAnsi"/>
            <w:highlight w:val="white"/>
          </w:rPr>
          <w:delText>-&gt;left);</w:delText>
        </w:r>
      </w:del>
    </w:p>
    <w:p w14:paraId="4F2C6C86" w14:textId="648B809E" w:rsidR="0024058C" w:rsidDel="00B32243" w:rsidRDefault="0024058C" w:rsidP="00E735ED">
      <w:pPr>
        <w:pStyle w:val="CodePACKT"/>
        <w:rPr>
          <w:del w:id="448" w:author="Druhin Mukherjee" w:date="2015-09-06T17:34:00Z"/>
          <w:rFonts w:eastAsiaTheme="minorHAnsi"/>
          <w:highlight w:val="white"/>
        </w:rPr>
      </w:pPr>
      <w:del w:id="449" w:author="Druhin Mukherjee" w:date="2015-09-06T17:34:00Z">
        <w:r w:rsidDel="00B32243">
          <w:rPr>
            <w:rFonts w:eastAsiaTheme="minorHAnsi"/>
            <w:highlight w:val="white"/>
          </w:rPr>
          <w:lastRenderedPageBreak/>
          <w:tab/>
        </w:r>
        <w:r w:rsidDel="00B32243">
          <w:rPr>
            <w:rFonts w:eastAsiaTheme="minorHAnsi"/>
            <w:highlight w:val="white"/>
          </w:rPr>
          <w:tab/>
        </w:r>
        <w:r w:rsidDel="00B32243">
          <w:rPr>
            <w:rFonts w:eastAsiaTheme="minorHAnsi"/>
            <w:color w:val="0000FF"/>
            <w:highlight w:val="white"/>
          </w:rPr>
          <w:delText>else</w:delText>
        </w:r>
      </w:del>
    </w:p>
    <w:p w14:paraId="764C3523" w14:textId="6D79C109" w:rsidR="0024058C" w:rsidDel="00B32243" w:rsidRDefault="0024058C" w:rsidP="00E735ED">
      <w:pPr>
        <w:pStyle w:val="CodePACKT"/>
        <w:rPr>
          <w:del w:id="450" w:author="Druhin Mukherjee" w:date="2015-09-06T17:34:00Z"/>
          <w:rFonts w:eastAsiaTheme="minorHAnsi"/>
          <w:highlight w:val="white"/>
        </w:rPr>
      </w:pPr>
      <w:del w:id="451" w:author="Druhin Mukherjee" w:date="2015-09-06T17:34:00Z">
        <w:r w:rsidDel="00B32243">
          <w:rPr>
            <w:rFonts w:eastAsiaTheme="minorHAnsi"/>
            <w:highlight w:val="white"/>
          </w:rPr>
          <w:tab/>
        </w:r>
        <w:r w:rsidDel="00B32243">
          <w:rPr>
            <w:rFonts w:eastAsiaTheme="minorHAnsi"/>
            <w:highlight w:val="white"/>
          </w:rPr>
          <w:tab/>
        </w:r>
        <w:r w:rsidDel="00B32243">
          <w:rPr>
            <w:rFonts w:eastAsiaTheme="minorHAnsi"/>
            <w:highlight w:val="white"/>
          </w:rPr>
          <w:tab/>
        </w:r>
        <w:r w:rsidDel="00B32243">
          <w:rPr>
            <w:rFonts w:eastAsiaTheme="minorHAnsi"/>
            <w:color w:val="0000FF"/>
            <w:highlight w:val="white"/>
          </w:rPr>
          <w:delText>return</w:delText>
        </w:r>
        <w:r w:rsidDel="00B32243">
          <w:rPr>
            <w:rFonts w:eastAsiaTheme="minorHAnsi"/>
            <w:highlight w:val="white"/>
          </w:rPr>
          <w:delText xml:space="preserve"> search(</w:delText>
        </w:r>
        <w:r w:rsidDel="00B32243">
          <w:rPr>
            <w:rFonts w:eastAsiaTheme="minorHAnsi"/>
            <w:color w:val="808080"/>
            <w:highlight w:val="white"/>
          </w:rPr>
          <w:delText>key</w:delText>
        </w:r>
        <w:r w:rsidDel="00B32243">
          <w:rPr>
            <w:rFonts w:eastAsiaTheme="minorHAnsi"/>
            <w:highlight w:val="white"/>
          </w:rPr>
          <w:delText xml:space="preserve">, </w:delText>
        </w:r>
        <w:r w:rsidDel="00B32243">
          <w:rPr>
            <w:rFonts w:eastAsiaTheme="minorHAnsi"/>
            <w:color w:val="808080"/>
            <w:highlight w:val="white"/>
          </w:rPr>
          <w:delText>leaf</w:delText>
        </w:r>
        <w:r w:rsidDel="00B32243">
          <w:rPr>
            <w:rFonts w:eastAsiaTheme="minorHAnsi"/>
            <w:highlight w:val="white"/>
          </w:rPr>
          <w:delText>-&gt;right);</w:delText>
        </w:r>
      </w:del>
    </w:p>
    <w:p w14:paraId="649F77AC" w14:textId="63F7BBDD" w:rsidR="0024058C" w:rsidDel="00B32243" w:rsidRDefault="0024058C" w:rsidP="00E735ED">
      <w:pPr>
        <w:pStyle w:val="CodePACKT"/>
        <w:rPr>
          <w:del w:id="452" w:author="Druhin Mukherjee" w:date="2015-09-06T17:34:00Z"/>
          <w:rFonts w:eastAsiaTheme="minorHAnsi"/>
          <w:highlight w:val="white"/>
        </w:rPr>
      </w:pPr>
      <w:del w:id="453" w:author="Druhin Mukherjee" w:date="2015-09-06T17:34:00Z">
        <w:r w:rsidDel="00B32243">
          <w:rPr>
            <w:rFonts w:eastAsiaTheme="minorHAnsi"/>
            <w:highlight w:val="white"/>
          </w:rPr>
          <w:tab/>
          <w:delText>}</w:delText>
        </w:r>
      </w:del>
    </w:p>
    <w:p w14:paraId="54BEFA58" w14:textId="78290A75" w:rsidR="0024058C" w:rsidDel="00B32243" w:rsidRDefault="0024058C" w:rsidP="00E735ED">
      <w:pPr>
        <w:pStyle w:val="CodePACKT"/>
        <w:rPr>
          <w:del w:id="454" w:author="Druhin Mukherjee" w:date="2015-09-06T17:34:00Z"/>
          <w:rFonts w:eastAsiaTheme="minorHAnsi"/>
          <w:highlight w:val="white"/>
        </w:rPr>
      </w:pPr>
      <w:del w:id="455" w:author="Druhin Mukherjee" w:date="2015-09-06T17:34:00Z">
        <w:r w:rsidDel="00B32243">
          <w:rPr>
            <w:rFonts w:eastAsiaTheme="minorHAnsi"/>
            <w:highlight w:val="white"/>
          </w:rPr>
          <w:tab/>
        </w:r>
        <w:r w:rsidDel="00B32243">
          <w:rPr>
            <w:rFonts w:eastAsiaTheme="minorHAnsi"/>
            <w:color w:val="0000FF"/>
            <w:highlight w:val="white"/>
          </w:rPr>
          <w:delText>else</w:delText>
        </w:r>
        <w:r w:rsidDel="00B32243">
          <w:rPr>
            <w:rFonts w:eastAsiaTheme="minorHAnsi"/>
            <w:highlight w:val="white"/>
          </w:rPr>
          <w:delText xml:space="preserve"> </w:delText>
        </w:r>
        <w:r w:rsidDel="00B32243">
          <w:rPr>
            <w:rFonts w:eastAsiaTheme="minorHAnsi"/>
            <w:color w:val="0000FF"/>
            <w:highlight w:val="white"/>
          </w:rPr>
          <w:delText>return</w:delText>
        </w:r>
        <w:r w:rsidDel="00B32243">
          <w:rPr>
            <w:rFonts w:eastAsiaTheme="minorHAnsi"/>
            <w:highlight w:val="white"/>
          </w:rPr>
          <w:delText xml:space="preserve"> NULL;</w:delText>
        </w:r>
      </w:del>
    </w:p>
    <w:p w14:paraId="3D96DB49" w14:textId="17DC411D" w:rsidR="0024058C" w:rsidDel="00B32243" w:rsidRDefault="0024058C" w:rsidP="00E735ED">
      <w:pPr>
        <w:pStyle w:val="CodePACKT"/>
        <w:rPr>
          <w:del w:id="456" w:author="Druhin Mukherjee" w:date="2015-09-06T17:34:00Z"/>
          <w:rFonts w:eastAsiaTheme="minorHAnsi"/>
          <w:highlight w:val="white"/>
        </w:rPr>
      </w:pPr>
      <w:del w:id="457" w:author="Druhin Mukherjee" w:date="2015-09-06T17:34:00Z">
        <w:r w:rsidDel="00B32243">
          <w:rPr>
            <w:rFonts w:eastAsiaTheme="minorHAnsi"/>
            <w:highlight w:val="white"/>
          </w:rPr>
          <w:delText>}</w:delText>
        </w:r>
      </w:del>
    </w:p>
    <w:p w14:paraId="5F6746C6" w14:textId="77BAA3B0" w:rsidR="0024058C" w:rsidDel="00B32243" w:rsidRDefault="0024058C" w:rsidP="00E735ED">
      <w:pPr>
        <w:pStyle w:val="CodePACKT"/>
        <w:rPr>
          <w:del w:id="458" w:author="Druhin Mukherjee" w:date="2015-09-06T17:34:00Z"/>
          <w:rFonts w:eastAsiaTheme="minorHAnsi"/>
          <w:highlight w:val="white"/>
        </w:rPr>
      </w:pPr>
    </w:p>
    <w:p w14:paraId="1813102B" w14:textId="02179A50" w:rsidR="0024058C" w:rsidDel="00B32243" w:rsidRDefault="0024058C" w:rsidP="00E735ED">
      <w:pPr>
        <w:pStyle w:val="CodePACKT"/>
        <w:rPr>
          <w:del w:id="459" w:author="Druhin Mukherjee" w:date="2015-09-06T17:34:00Z"/>
          <w:rFonts w:eastAsiaTheme="minorHAnsi"/>
          <w:highlight w:val="white"/>
        </w:rPr>
      </w:pPr>
      <w:del w:id="460" w:author="Druhin Mukherjee" w:date="2015-09-06T17:34:00Z">
        <w:r w:rsidDel="00B32243">
          <w:rPr>
            <w:rFonts w:eastAsiaTheme="minorHAnsi"/>
            <w:color w:val="0000FF"/>
            <w:highlight w:val="white"/>
          </w:rPr>
          <w:delText>void</w:delText>
        </w:r>
        <w:r w:rsidDel="00B32243">
          <w:rPr>
            <w:rFonts w:eastAsiaTheme="minorHAnsi"/>
            <w:highlight w:val="white"/>
          </w:rPr>
          <w:delText xml:space="preserve"> </w:delText>
        </w:r>
        <w:r w:rsidDel="00B32243">
          <w:rPr>
            <w:rFonts w:eastAsiaTheme="minorHAnsi"/>
            <w:color w:val="2B91AF"/>
            <w:highlight w:val="white"/>
          </w:rPr>
          <w:delText>btree</w:delText>
        </w:r>
        <w:r w:rsidDel="00B32243">
          <w:rPr>
            <w:rFonts w:eastAsiaTheme="minorHAnsi"/>
            <w:highlight w:val="white"/>
          </w:rPr>
          <w:delText>::insert(</w:delText>
        </w:r>
        <w:r w:rsidDel="00B32243">
          <w:rPr>
            <w:rFonts w:eastAsiaTheme="minorHAnsi"/>
            <w:color w:val="0000FF"/>
            <w:highlight w:val="white"/>
          </w:rPr>
          <w:delText>int</w:delText>
        </w:r>
        <w:r w:rsidDel="00B32243">
          <w:rPr>
            <w:rFonts w:eastAsiaTheme="minorHAnsi"/>
            <w:highlight w:val="white"/>
          </w:rPr>
          <w:delText xml:space="preserve"> </w:delText>
        </w:r>
        <w:r w:rsidDel="00B32243">
          <w:rPr>
            <w:rFonts w:eastAsiaTheme="minorHAnsi"/>
            <w:color w:val="808080"/>
            <w:highlight w:val="white"/>
          </w:rPr>
          <w:delText>key</w:delText>
        </w:r>
        <w:r w:rsidDel="00B32243">
          <w:rPr>
            <w:rFonts w:eastAsiaTheme="minorHAnsi"/>
            <w:highlight w:val="white"/>
          </w:rPr>
          <w:delText>)</w:delText>
        </w:r>
      </w:del>
    </w:p>
    <w:p w14:paraId="2E600D3A" w14:textId="15EEC8BD" w:rsidR="0024058C" w:rsidDel="00B32243" w:rsidRDefault="0024058C" w:rsidP="00E735ED">
      <w:pPr>
        <w:pStyle w:val="CodePACKT"/>
        <w:rPr>
          <w:del w:id="461" w:author="Druhin Mukherjee" w:date="2015-09-06T17:34:00Z"/>
          <w:rFonts w:eastAsiaTheme="minorHAnsi"/>
          <w:highlight w:val="white"/>
        </w:rPr>
      </w:pPr>
      <w:del w:id="462" w:author="Druhin Mukherjee" w:date="2015-09-06T17:34:00Z">
        <w:r w:rsidDel="00B32243">
          <w:rPr>
            <w:rFonts w:eastAsiaTheme="minorHAnsi"/>
            <w:highlight w:val="white"/>
          </w:rPr>
          <w:delText>{</w:delText>
        </w:r>
      </w:del>
    </w:p>
    <w:p w14:paraId="35E8281D" w14:textId="495574A9" w:rsidR="0024058C" w:rsidDel="00B32243" w:rsidRDefault="0024058C" w:rsidP="00E735ED">
      <w:pPr>
        <w:pStyle w:val="CodePACKT"/>
        <w:rPr>
          <w:del w:id="463" w:author="Druhin Mukherjee" w:date="2015-09-06T17:34:00Z"/>
          <w:rFonts w:eastAsiaTheme="minorHAnsi"/>
          <w:highlight w:val="white"/>
        </w:rPr>
      </w:pPr>
      <w:del w:id="464" w:author="Druhin Mukherjee" w:date="2015-09-06T17:34:00Z">
        <w:r w:rsidDel="00B32243">
          <w:rPr>
            <w:rFonts w:eastAsiaTheme="minorHAnsi"/>
            <w:highlight w:val="white"/>
          </w:rPr>
          <w:tab/>
        </w:r>
        <w:r w:rsidDel="00B32243">
          <w:rPr>
            <w:rFonts w:eastAsiaTheme="minorHAnsi"/>
            <w:color w:val="0000FF"/>
            <w:highlight w:val="white"/>
          </w:rPr>
          <w:delText>if</w:delText>
        </w:r>
        <w:r w:rsidDel="00B32243">
          <w:rPr>
            <w:rFonts w:eastAsiaTheme="minorHAnsi"/>
            <w:highlight w:val="white"/>
          </w:rPr>
          <w:delText xml:space="preserve"> (root != NULL)</w:delText>
        </w:r>
      </w:del>
    </w:p>
    <w:p w14:paraId="2657A34C" w14:textId="7D6D5013" w:rsidR="0024058C" w:rsidDel="00B32243" w:rsidRDefault="0024058C" w:rsidP="00E735ED">
      <w:pPr>
        <w:pStyle w:val="CodePACKT"/>
        <w:rPr>
          <w:del w:id="465" w:author="Druhin Mukherjee" w:date="2015-09-06T17:34:00Z"/>
          <w:rFonts w:eastAsiaTheme="minorHAnsi"/>
          <w:highlight w:val="white"/>
        </w:rPr>
      </w:pPr>
      <w:del w:id="466" w:author="Druhin Mukherjee" w:date="2015-09-06T17:34:00Z">
        <w:r w:rsidDel="00B32243">
          <w:rPr>
            <w:rFonts w:eastAsiaTheme="minorHAnsi"/>
            <w:highlight w:val="white"/>
          </w:rPr>
          <w:tab/>
        </w:r>
        <w:r w:rsidDel="00B32243">
          <w:rPr>
            <w:rFonts w:eastAsiaTheme="minorHAnsi"/>
            <w:highlight w:val="white"/>
          </w:rPr>
          <w:tab/>
          <w:delText>insert(</w:delText>
        </w:r>
        <w:r w:rsidDel="00B32243">
          <w:rPr>
            <w:rFonts w:eastAsiaTheme="minorHAnsi"/>
            <w:color w:val="808080"/>
            <w:highlight w:val="white"/>
          </w:rPr>
          <w:delText>key</w:delText>
        </w:r>
        <w:r w:rsidDel="00B32243">
          <w:rPr>
            <w:rFonts w:eastAsiaTheme="minorHAnsi"/>
            <w:highlight w:val="white"/>
          </w:rPr>
          <w:delText>, root);</w:delText>
        </w:r>
      </w:del>
    </w:p>
    <w:p w14:paraId="0B206E62" w14:textId="2A7C51B8" w:rsidR="0024058C" w:rsidDel="00B32243" w:rsidRDefault="0024058C" w:rsidP="00E735ED">
      <w:pPr>
        <w:pStyle w:val="CodePACKT"/>
        <w:rPr>
          <w:del w:id="467" w:author="Druhin Mukherjee" w:date="2015-09-06T17:34:00Z"/>
          <w:rFonts w:eastAsiaTheme="minorHAnsi"/>
          <w:highlight w:val="white"/>
        </w:rPr>
      </w:pPr>
      <w:del w:id="468" w:author="Druhin Mukherjee" w:date="2015-09-06T17:34:00Z">
        <w:r w:rsidDel="00B32243">
          <w:rPr>
            <w:rFonts w:eastAsiaTheme="minorHAnsi"/>
            <w:highlight w:val="white"/>
          </w:rPr>
          <w:tab/>
        </w:r>
        <w:r w:rsidDel="00B32243">
          <w:rPr>
            <w:rFonts w:eastAsiaTheme="minorHAnsi"/>
            <w:color w:val="0000FF"/>
            <w:highlight w:val="white"/>
          </w:rPr>
          <w:delText>else</w:delText>
        </w:r>
      </w:del>
    </w:p>
    <w:p w14:paraId="76375BEC" w14:textId="06281B39" w:rsidR="0024058C" w:rsidDel="00B32243" w:rsidRDefault="0024058C" w:rsidP="00E735ED">
      <w:pPr>
        <w:pStyle w:val="CodePACKT"/>
        <w:rPr>
          <w:del w:id="469" w:author="Druhin Mukherjee" w:date="2015-09-06T17:34:00Z"/>
          <w:rFonts w:eastAsiaTheme="minorHAnsi"/>
          <w:highlight w:val="white"/>
        </w:rPr>
      </w:pPr>
      <w:del w:id="470" w:author="Druhin Mukherjee" w:date="2015-09-06T17:34:00Z">
        <w:r w:rsidDel="00B32243">
          <w:rPr>
            <w:rFonts w:eastAsiaTheme="minorHAnsi"/>
            <w:highlight w:val="white"/>
          </w:rPr>
          <w:tab/>
          <w:delText>{</w:delText>
        </w:r>
      </w:del>
    </w:p>
    <w:p w14:paraId="44CE6106" w14:textId="0EB28AA4" w:rsidR="0024058C" w:rsidDel="00B32243" w:rsidRDefault="0024058C" w:rsidP="00E735ED">
      <w:pPr>
        <w:pStyle w:val="CodePACKT"/>
        <w:rPr>
          <w:del w:id="471" w:author="Druhin Mukherjee" w:date="2015-09-06T17:34:00Z"/>
          <w:rFonts w:eastAsiaTheme="minorHAnsi"/>
          <w:highlight w:val="white"/>
        </w:rPr>
      </w:pPr>
      <w:del w:id="472" w:author="Druhin Mukherjee" w:date="2015-09-06T17:34:00Z">
        <w:r w:rsidDel="00B32243">
          <w:rPr>
            <w:rFonts w:eastAsiaTheme="minorHAnsi"/>
            <w:highlight w:val="white"/>
          </w:rPr>
          <w:tab/>
        </w:r>
        <w:r w:rsidDel="00B32243">
          <w:rPr>
            <w:rFonts w:eastAsiaTheme="minorHAnsi"/>
            <w:highlight w:val="white"/>
          </w:rPr>
          <w:tab/>
          <w:delText xml:space="preserve">root = </w:delText>
        </w:r>
        <w:r w:rsidDel="00B32243">
          <w:rPr>
            <w:rFonts w:eastAsiaTheme="minorHAnsi"/>
            <w:color w:val="0000FF"/>
            <w:highlight w:val="white"/>
          </w:rPr>
          <w:delText>new</w:delText>
        </w:r>
        <w:r w:rsidDel="00B32243">
          <w:rPr>
            <w:rFonts w:eastAsiaTheme="minorHAnsi"/>
            <w:highlight w:val="white"/>
          </w:rPr>
          <w:delText xml:space="preserve"> </w:delText>
        </w:r>
        <w:r w:rsidDel="00B32243">
          <w:rPr>
            <w:rFonts w:eastAsiaTheme="minorHAnsi"/>
            <w:color w:val="2B91AF"/>
            <w:highlight w:val="white"/>
          </w:rPr>
          <w:delText>node</w:delText>
        </w:r>
        <w:r w:rsidDel="00B32243">
          <w:rPr>
            <w:rFonts w:eastAsiaTheme="minorHAnsi"/>
            <w:highlight w:val="white"/>
          </w:rPr>
          <w:delText>;</w:delText>
        </w:r>
      </w:del>
    </w:p>
    <w:p w14:paraId="3C6CF96C" w14:textId="3C7516EC" w:rsidR="0024058C" w:rsidDel="00B32243" w:rsidRDefault="0024058C" w:rsidP="00E735ED">
      <w:pPr>
        <w:pStyle w:val="CodePACKT"/>
        <w:rPr>
          <w:del w:id="473" w:author="Druhin Mukherjee" w:date="2015-09-06T17:34:00Z"/>
          <w:rFonts w:eastAsiaTheme="minorHAnsi"/>
          <w:highlight w:val="white"/>
        </w:rPr>
      </w:pPr>
      <w:del w:id="474" w:author="Druhin Mukherjee" w:date="2015-09-06T17:34:00Z">
        <w:r w:rsidDel="00B32243">
          <w:rPr>
            <w:rFonts w:eastAsiaTheme="minorHAnsi"/>
            <w:highlight w:val="white"/>
          </w:rPr>
          <w:tab/>
        </w:r>
        <w:r w:rsidDel="00B32243">
          <w:rPr>
            <w:rFonts w:eastAsiaTheme="minorHAnsi"/>
            <w:highlight w:val="white"/>
          </w:rPr>
          <w:tab/>
          <w:delText xml:space="preserve">root-&gt;key_value = </w:delText>
        </w:r>
        <w:r w:rsidDel="00B32243">
          <w:rPr>
            <w:rFonts w:eastAsiaTheme="minorHAnsi"/>
            <w:color w:val="808080"/>
            <w:highlight w:val="white"/>
          </w:rPr>
          <w:delText>key</w:delText>
        </w:r>
        <w:r w:rsidDel="00B32243">
          <w:rPr>
            <w:rFonts w:eastAsiaTheme="minorHAnsi"/>
            <w:highlight w:val="white"/>
          </w:rPr>
          <w:delText>;</w:delText>
        </w:r>
      </w:del>
    </w:p>
    <w:p w14:paraId="3BA980B2" w14:textId="745C7855" w:rsidR="0024058C" w:rsidDel="00B32243" w:rsidRDefault="0024058C" w:rsidP="00E735ED">
      <w:pPr>
        <w:pStyle w:val="CodePACKT"/>
        <w:rPr>
          <w:del w:id="475" w:author="Druhin Mukherjee" w:date="2015-09-06T17:34:00Z"/>
          <w:rFonts w:eastAsiaTheme="minorHAnsi"/>
          <w:highlight w:val="white"/>
        </w:rPr>
      </w:pPr>
      <w:del w:id="476" w:author="Druhin Mukherjee" w:date="2015-09-06T17:34:00Z">
        <w:r w:rsidDel="00B32243">
          <w:rPr>
            <w:rFonts w:eastAsiaTheme="minorHAnsi"/>
            <w:highlight w:val="white"/>
          </w:rPr>
          <w:tab/>
        </w:r>
        <w:r w:rsidDel="00B32243">
          <w:rPr>
            <w:rFonts w:eastAsiaTheme="minorHAnsi"/>
            <w:highlight w:val="white"/>
          </w:rPr>
          <w:tab/>
          <w:delText>root-&gt;left = NULL;</w:delText>
        </w:r>
      </w:del>
    </w:p>
    <w:p w14:paraId="70BB0C0C" w14:textId="6F61D019" w:rsidR="0024058C" w:rsidDel="00B32243" w:rsidRDefault="0024058C" w:rsidP="00E735ED">
      <w:pPr>
        <w:pStyle w:val="CodePACKT"/>
        <w:rPr>
          <w:del w:id="477" w:author="Druhin Mukherjee" w:date="2015-09-06T17:34:00Z"/>
          <w:rFonts w:eastAsiaTheme="minorHAnsi"/>
          <w:highlight w:val="white"/>
        </w:rPr>
      </w:pPr>
      <w:del w:id="478" w:author="Druhin Mukherjee" w:date="2015-09-06T17:34:00Z">
        <w:r w:rsidDel="00B32243">
          <w:rPr>
            <w:rFonts w:eastAsiaTheme="minorHAnsi"/>
            <w:highlight w:val="white"/>
          </w:rPr>
          <w:tab/>
        </w:r>
        <w:r w:rsidDel="00B32243">
          <w:rPr>
            <w:rFonts w:eastAsiaTheme="minorHAnsi"/>
            <w:highlight w:val="white"/>
          </w:rPr>
          <w:tab/>
          <w:delText>root-&gt;right = NULL;</w:delText>
        </w:r>
      </w:del>
    </w:p>
    <w:p w14:paraId="52CA0AF7" w14:textId="42D5C407" w:rsidR="0024058C" w:rsidDel="00B32243" w:rsidRDefault="0024058C" w:rsidP="00E735ED">
      <w:pPr>
        <w:pStyle w:val="CodePACKT"/>
        <w:rPr>
          <w:del w:id="479" w:author="Druhin Mukherjee" w:date="2015-09-06T17:34:00Z"/>
          <w:rFonts w:eastAsiaTheme="minorHAnsi"/>
          <w:highlight w:val="white"/>
        </w:rPr>
      </w:pPr>
      <w:del w:id="480" w:author="Druhin Mukherjee" w:date="2015-09-06T17:34:00Z">
        <w:r w:rsidDel="00B32243">
          <w:rPr>
            <w:rFonts w:eastAsiaTheme="minorHAnsi"/>
            <w:highlight w:val="white"/>
          </w:rPr>
          <w:tab/>
          <w:delText>}</w:delText>
        </w:r>
      </w:del>
    </w:p>
    <w:p w14:paraId="2C138112" w14:textId="07978A9D" w:rsidR="0024058C" w:rsidDel="00B32243" w:rsidRDefault="0024058C" w:rsidP="00E735ED">
      <w:pPr>
        <w:pStyle w:val="CodePACKT"/>
        <w:rPr>
          <w:del w:id="481" w:author="Druhin Mukherjee" w:date="2015-09-06T17:34:00Z"/>
          <w:rFonts w:eastAsiaTheme="minorHAnsi"/>
          <w:highlight w:val="white"/>
        </w:rPr>
      </w:pPr>
      <w:del w:id="482" w:author="Druhin Mukherjee" w:date="2015-09-06T17:34:00Z">
        <w:r w:rsidDel="00B32243">
          <w:rPr>
            <w:rFonts w:eastAsiaTheme="minorHAnsi"/>
            <w:highlight w:val="white"/>
          </w:rPr>
          <w:delText>}</w:delText>
        </w:r>
      </w:del>
    </w:p>
    <w:p w14:paraId="034B5321" w14:textId="33DD2E43" w:rsidR="0024058C" w:rsidDel="00B32243" w:rsidRDefault="0024058C" w:rsidP="00E735ED">
      <w:pPr>
        <w:pStyle w:val="CodePACKT"/>
        <w:rPr>
          <w:del w:id="483" w:author="Druhin Mukherjee" w:date="2015-09-06T17:34:00Z"/>
          <w:rFonts w:eastAsiaTheme="minorHAnsi"/>
          <w:highlight w:val="white"/>
        </w:rPr>
      </w:pPr>
      <w:del w:id="484" w:author="Druhin Mukherjee" w:date="2015-09-06T17:34:00Z">
        <w:r w:rsidDel="00B32243">
          <w:rPr>
            <w:rFonts w:eastAsiaTheme="minorHAnsi"/>
            <w:color w:val="2B91AF"/>
            <w:highlight w:val="white"/>
          </w:rPr>
          <w:delText>node</w:delText>
        </w:r>
        <w:r w:rsidDel="00B32243">
          <w:rPr>
            <w:rFonts w:eastAsiaTheme="minorHAnsi"/>
            <w:highlight w:val="white"/>
          </w:rPr>
          <w:delText xml:space="preserve"> *</w:delText>
        </w:r>
        <w:r w:rsidDel="00B32243">
          <w:rPr>
            <w:rFonts w:eastAsiaTheme="minorHAnsi"/>
            <w:color w:val="2B91AF"/>
            <w:highlight w:val="white"/>
          </w:rPr>
          <w:delText>btree</w:delText>
        </w:r>
        <w:r w:rsidDel="00B32243">
          <w:rPr>
            <w:rFonts w:eastAsiaTheme="minorHAnsi"/>
            <w:highlight w:val="white"/>
          </w:rPr>
          <w:delText>::search(</w:delText>
        </w:r>
        <w:r w:rsidDel="00B32243">
          <w:rPr>
            <w:rFonts w:eastAsiaTheme="minorHAnsi"/>
            <w:color w:val="0000FF"/>
            <w:highlight w:val="white"/>
          </w:rPr>
          <w:delText>int</w:delText>
        </w:r>
        <w:r w:rsidDel="00B32243">
          <w:rPr>
            <w:rFonts w:eastAsiaTheme="minorHAnsi"/>
            <w:highlight w:val="white"/>
          </w:rPr>
          <w:delText xml:space="preserve"> </w:delText>
        </w:r>
        <w:r w:rsidDel="00B32243">
          <w:rPr>
            <w:rFonts w:eastAsiaTheme="minorHAnsi"/>
            <w:color w:val="808080"/>
            <w:highlight w:val="white"/>
          </w:rPr>
          <w:delText>key</w:delText>
        </w:r>
        <w:r w:rsidDel="00B32243">
          <w:rPr>
            <w:rFonts w:eastAsiaTheme="minorHAnsi"/>
            <w:highlight w:val="white"/>
          </w:rPr>
          <w:delText>)</w:delText>
        </w:r>
      </w:del>
    </w:p>
    <w:p w14:paraId="7BC0C651" w14:textId="2ABF6C35" w:rsidR="0024058C" w:rsidDel="00B32243" w:rsidRDefault="0024058C" w:rsidP="00E735ED">
      <w:pPr>
        <w:pStyle w:val="CodePACKT"/>
        <w:rPr>
          <w:del w:id="485" w:author="Druhin Mukherjee" w:date="2015-09-06T17:34:00Z"/>
          <w:rFonts w:eastAsiaTheme="minorHAnsi"/>
          <w:highlight w:val="white"/>
        </w:rPr>
      </w:pPr>
      <w:del w:id="486" w:author="Druhin Mukherjee" w:date="2015-09-06T17:34:00Z">
        <w:r w:rsidDel="00B32243">
          <w:rPr>
            <w:rFonts w:eastAsiaTheme="minorHAnsi"/>
            <w:highlight w:val="white"/>
          </w:rPr>
          <w:delText>{</w:delText>
        </w:r>
      </w:del>
    </w:p>
    <w:p w14:paraId="2D850D83" w14:textId="77BBBD42" w:rsidR="0024058C" w:rsidDel="00B32243" w:rsidRDefault="0024058C" w:rsidP="00E735ED">
      <w:pPr>
        <w:pStyle w:val="CodePACKT"/>
        <w:rPr>
          <w:del w:id="487" w:author="Druhin Mukherjee" w:date="2015-09-06T17:34:00Z"/>
          <w:rFonts w:eastAsiaTheme="minorHAnsi"/>
          <w:highlight w:val="white"/>
        </w:rPr>
      </w:pPr>
      <w:del w:id="488" w:author="Druhin Mukherjee" w:date="2015-09-06T17:34:00Z">
        <w:r w:rsidDel="00B32243">
          <w:rPr>
            <w:rFonts w:eastAsiaTheme="minorHAnsi"/>
            <w:highlight w:val="white"/>
          </w:rPr>
          <w:tab/>
        </w:r>
        <w:r w:rsidDel="00B32243">
          <w:rPr>
            <w:rFonts w:eastAsiaTheme="minorHAnsi"/>
            <w:color w:val="0000FF"/>
            <w:highlight w:val="white"/>
          </w:rPr>
          <w:delText>return</w:delText>
        </w:r>
        <w:r w:rsidDel="00B32243">
          <w:rPr>
            <w:rFonts w:eastAsiaTheme="minorHAnsi"/>
            <w:highlight w:val="white"/>
          </w:rPr>
          <w:delText xml:space="preserve"> search(</w:delText>
        </w:r>
        <w:r w:rsidDel="00B32243">
          <w:rPr>
            <w:rFonts w:eastAsiaTheme="minorHAnsi"/>
            <w:color w:val="808080"/>
            <w:highlight w:val="white"/>
          </w:rPr>
          <w:delText>key</w:delText>
        </w:r>
        <w:r w:rsidDel="00B32243">
          <w:rPr>
            <w:rFonts w:eastAsiaTheme="minorHAnsi"/>
            <w:highlight w:val="white"/>
          </w:rPr>
          <w:delText>, root);</w:delText>
        </w:r>
      </w:del>
    </w:p>
    <w:p w14:paraId="64641D59" w14:textId="77133C21" w:rsidR="0024058C" w:rsidDel="00B32243" w:rsidRDefault="0024058C" w:rsidP="00E735ED">
      <w:pPr>
        <w:pStyle w:val="CodePACKT"/>
        <w:rPr>
          <w:del w:id="489" w:author="Druhin Mukherjee" w:date="2015-09-06T17:34:00Z"/>
          <w:rFonts w:eastAsiaTheme="minorHAnsi"/>
          <w:highlight w:val="white"/>
        </w:rPr>
      </w:pPr>
      <w:del w:id="490" w:author="Druhin Mukherjee" w:date="2015-09-06T17:34:00Z">
        <w:r w:rsidDel="00B32243">
          <w:rPr>
            <w:rFonts w:eastAsiaTheme="minorHAnsi"/>
            <w:highlight w:val="white"/>
          </w:rPr>
          <w:delText>}</w:delText>
        </w:r>
      </w:del>
    </w:p>
    <w:p w14:paraId="6FC6D976" w14:textId="37F6B2A7" w:rsidR="0024058C" w:rsidDel="00B32243" w:rsidRDefault="0024058C" w:rsidP="00E735ED">
      <w:pPr>
        <w:pStyle w:val="CodePACKT"/>
        <w:rPr>
          <w:del w:id="491" w:author="Druhin Mukherjee" w:date="2015-09-06T17:34:00Z"/>
          <w:rFonts w:eastAsiaTheme="minorHAnsi"/>
          <w:highlight w:val="white"/>
        </w:rPr>
      </w:pPr>
    </w:p>
    <w:p w14:paraId="3A9186EB" w14:textId="0FE37C05" w:rsidR="0024058C" w:rsidDel="00B32243" w:rsidRDefault="0024058C" w:rsidP="00E735ED">
      <w:pPr>
        <w:pStyle w:val="CodePACKT"/>
        <w:rPr>
          <w:del w:id="492" w:author="Druhin Mukherjee" w:date="2015-09-06T17:34:00Z"/>
          <w:rFonts w:eastAsiaTheme="minorHAnsi"/>
          <w:highlight w:val="white"/>
        </w:rPr>
      </w:pPr>
      <w:del w:id="493" w:author="Druhin Mukherjee" w:date="2015-09-06T17:34:00Z">
        <w:r w:rsidDel="00B32243">
          <w:rPr>
            <w:rFonts w:eastAsiaTheme="minorHAnsi"/>
            <w:color w:val="0000FF"/>
            <w:highlight w:val="white"/>
          </w:rPr>
          <w:delText>void</w:delText>
        </w:r>
        <w:r w:rsidDel="00B32243">
          <w:rPr>
            <w:rFonts w:eastAsiaTheme="minorHAnsi"/>
            <w:highlight w:val="white"/>
          </w:rPr>
          <w:delText xml:space="preserve"> </w:delText>
        </w:r>
        <w:r w:rsidDel="00B32243">
          <w:rPr>
            <w:rFonts w:eastAsiaTheme="minorHAnsi"/>
            <w:color w:val="2B91AF"/>
            <w:highlight w:val="white"/>
          </w:rPr>
          <w:delText>btree</w:delText>
        </w:r>
        <w:r w:rsidDel="00B32243">
          <w:rPr>
            <w:rFonts w:eastAsiaTheme="minorHAnsi"/>
            <w:highlight w:val="white"/>
          </w:rPr>
          <w:delText>::destroy_tree()</w:delText>
        </w:r>
      </w:del>
    </w:p>
    <w:p w14:paraId="7BF1B35E" w14:textId="5E51F0A0" w:rsidR="0024058C" w:rsidDel="00B32243" w:rsidRDefault="0024058C" w:rsidP="00E735ED">
      <w:pPr>
        <w:pStyle w:val="CodePACKT"/>
        <w:rPr>
          <w:del w:id="494" w:author="Druhin Mukherjee" w:date="2015-09-06T17:34:00Z"/>
          <w:rFonts w:eastAsiaTheme="minorHAnsi"/>
          <w:highlight w:val="white"/>
        </w:rPr>
      </w:pPr>
      <w:del w:id="495" w:author="Druhin Mukherjee" w:date="2015-09-06T17:34:00Z">
        <w:r w:rsidDel="00B32243">
          <w:rPr>
            <w:rFonts w:eastAsiaTheme="minorHAnsi"/>
            <w:highlight w:val="white"/>
          </w:rPr>
          <w:delText>{</w:delText>
        </w:r>
      </w:del>
    </w:p>
    <w:p w14:paraId="027B20BA" w14:textId="0AEB7219" w:rsidR="0024058C" w:rsidDel="00B32243" w:rsidRDefault="0024058C" w:rsidP="00E735ED">
      <w:pPr>
        <w:pStyle w:val="CodePACKT"/>
        <w:rPr>
          <w:del w:id="496" w:author="Druhin Mukherjee" w:date="2015-09-06T17:34:00Z"/>
          <w:rFonts w:eastAsiaTheme="minorHAnsi"/>
          <w:highlight w:val="white"/>
        </w:rPr>
      </w:pPr>
      <w:del w:id="497" w:author="Druhin Mukherjee" w:date="2015-09-06T17:34:00Z">
        <w:r w:rsidDel="00B32243">
          <w:rPr>
            <w:rFonts w:eastAsiaTheme="minorHAnsi"/>
            <w:highlight w:val="white"/>
          </w:rPr>
          <w:tab/>
          <w:delText>destroy_tree(root);</w:delText>
        </w:r>
      </w:del>
    </w:p>
    <w:p w14:paraId="37B0A79F" w14:textId="536A7E80" w:rsidR="0024058C" w:rsidRPr="0024058C" w:rsidRDefault="0024058C" w:rsidP="00E735ED">
      <w:pPr>
        <w:pStyle w:val="CodePACKT"/>
      </w:pPr>
      <w:del w:id="498" w:author="Druhin Mukherjee" w:date="2015-09-06T17:34:00Z">
        <w:r w:rsidDel="00B32243">
          <w:rPr>
            <w:rFonts w:eastAsiaTheme="minorHAnsi"/>
            <w:highlight w:val="white"/>
          </w:rPr>
          <w:delText>}</w:delText>
        </w:r>
        <w:commentRangeEnd w:id="125"/>
        <w:r w:rsidR="004B12F6" w:rsidDel="00B32243">
          <w:rPr>
            <w:rStyle w:val="CommentReference"/>
            <w:rFonts w:ascii="Arial" w:hAnsi="Arial" w:cs="Arial"/>
            <w:bCs/>
            <w:lang w:eastAsia="en-US"/>
          </w:rPr>
          <w:commentReference w:id="125"/>
        </w:r>
      </w:del>
      <w:commentRangeEnd w:id="126"/>
      <w:r w:rsidR="009D41E7">
        <w:rPr>
          <w:rStyle w:val="CommentReference"/>
          <w:rFonts w:ascii="Arial" w:hAnsi="Arial" w:cs="Arial"/>
          <w:bCs/>
          <w:lang w:eastAsia="en-US"/>
        </w:rPr>
        <w:commentReference w:id="126"/>
      </w:r>
    </w:p>
    <w:p w14:paraId="4E56C68A" w14:textId="0F1B4E7D" w:rsidR="001225D8" w:rsidRDefault="001225D8" w:rsidP="00291B74">
      <w:pPr>
        <w:pStyle w:val="Heading2"/>
        <w:numPr>
          <w:ilvl w:val="1"/>
          <w:numId w:val="12"/>
        </w:numPr>
        <w:tabs>
          <w:tab w:val="left" w:pos="0"/>
        </w:tabs>
      </w:pPr>
      <w:r>
        <w:t>How it works...</w:t>
      </w:r>
    </w:p>
    <w:p w14:paraId="594D65E2" w14:textId="36B4F738" w:rsidR="00B22FB8" w:rsidRDefault="005D6525" w:rsidP="0050372F">
      <w:pPr>
        <w:pStyle w:val="NormalPACKT"/>
      </w:pPr>
      <w:r>
        <w:t>We</w:t>
      </w:r>
      <w:r w:rsidR="00E45AF8">
        <w:t xml:space="preserve"> use a struct to store the value and a pointer to the left child and the right child. There is no particular rule as to which elements should be your left child and which elements should be part of the right child. We can decide if we want so that all elements lower than the root element to be on the left and all elements greater that the root are to the right.</w:t>
      </w:r>
    </w:p>
    <w:p w14:paraId="0B2F36DF" w14:textId="407A76A0" w:rsidR="00061851" w:rsidRDefault="00061851">
      <w:pPr>
        <w:pStyle w:val="FigurePACKT"/>
        <w:pPrChange w:id="499" w:author="Rashmi Suvarna" w:date="2015-08-18T10:29:00Z">
          <w:pPr>
            <w:pStyle w:val="NormalPACKT"/>
          </w:pPr>
        </w:pPrChange>
      </w:pPr>
      <w:r>
        <w:rPr>
          <w:noProof/>
          <w:lang w:val="en-NZ" w:eastAsia="en-NZ"/>
        </w:rPr>
        <w:lastRenderedPageBreak/>
        <w:drawing>
          <wp:inline distT="0" distB="0" distL="0" distR="0" wp14:anchorId="3525AFF1" wp14:editId="57148E59">
            <wp:extent cx="3571875" cy="3000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e.jpg"/>
                    <pic:cNvPicPr/>
                  </pic:nvPicPr>
                  <pic:blipFill>
                    <a:blip r:embed="rId11">
                      <a:extLst>
                        <a:ext uri="{28A0092B-C50C-407E-A947-70E740481C1C}">
                          <a14:useLocalDpi xmlns:a14="http://schemas.microsoft.com/office/drawing/2010/main" val="0"/>
                        </a:ext>
                      </a:extLst>
                    </a:blip>
                    <a:stretch>
                      <a:fillRect/>
                    </a:stretch>
                  </pic:blipFill>
                  <pic:spPr>
                    <a:xfrm>
                      <a:off x="0" y="0"/>
                      <a:ext cx="3571875" cy="3000375"/>
                    </a:xfrm>
                    <a:prstGeom prst="rect">
                      <a:avLst/>
                    </a:prstGeom>
                  </pic:spPr>
                </pic:pic>
              </a:graphicData>
            </a:graphic>
          </wp:inline>
        </w:drawing>
      </w:r>
    </w:p>
    <w:p w14:paraId="4AC7BB94" w14:textId="5E0FC437" w:rsidR="00A40553" w:rsidRDefault="00A40553" w:rsidP="00A40553">
      <w:pPr>
        <w:pStyle w:val="LayoutInformationPACKT"/>
      </w:pPr>
      <w:r>
        <w:t xml:space="preserve">Insert Image B04929_03_02.png </w:t>
      </w:r>
    </w:p>
    <w:p w14:paraId="3C7B37F4" w14:textId="0E3C9D0E" w:rsidR="00061851" w:rsidDel="003444B0" w:rsidRDefault="00061851" w:rsidP="0050372F">
      <w:pPr>
        <w:pStyle w:val="NormalPACKT"/>
        <w:rPr>
          <w:del w:id="500" w:author="Rashmi Suvarna" w:date="2015-08-18T10:29:00Z"/>
        </w:rPr>
      </w:pPr>
    </w:p>
    <w:p w14:paraId="6C4FF0FE" w14:textId="350AF516" w:rsidR="00061851" w:rsidRDefault="00061851" w:rsidP="0050372F">
      <w:pPr>
        <w:pStyle w:val="NormalPACKT"/>
      </w:pPr>
      <w:r>
        <w:t xml:space="preserve">Both insertion and deletion in the tree data structure is done in a recursive way. </w:t>
      </w:r>
      <w:r w:rsidR="00884773">
        <w:t>To insert elements, w</w:t>
      </w:r>
      <w:r>
        <w:t xml:space="preserve">e traverse the tree and check if it is empty. If it is empty, we create a new node and </w:t>
      </w:r>
      <w:r w:rsidR="009308AA">
        <w:t xml:space="preserve">add </w:t>
      </w:r>
      <w:r>
        <w:t xml:space="preserve">all the corresponding nodes recursively by checking if the new node’s value is greater than or less than the root node. Searching for an element is also done in a similar way. If the element to be searched has a value lower than the root node, we can ignore the entire right hand section of the tree </w:t>
      </w:r>
      <w:r w:rsidR="00423948">
        <w:t>as</w:t>
      </w:r>
      <w:r>
        <w:t xml:space="preserve"> we can see in our </w:t>
      </w:r>
      <w:r w:rsidRPr="00423948">
        <w:rPr>
          <w:rStyle w:val="SubtleReference"/>
        </w:rPr>
        <w:t>Search</w:t>
      </w:r>
      <w:r>
        <w:t xml:space="preserve"> function</w:t>
      </w:r>
      <w:r w:rsidR="009A7EC1">
        <w:t xml:space="preserve"> and keep searching recursively</w:t>
      </w:r>
      <w:r>
        <w:t xml:space="preserve">. </w:t>
      </w:r>
      <w:r w:rsidR="006B4568">
        <w:t xml:space="preserve">This reduces the search space considerably and </w:t>
      </w:r>
      <w:r w:rsidR="00B32243">
        <w:t>optimizes</w:t>
      </w:r>
      <w:r w:rsidR="006B4568">
        <w:t xml:space="preserve"> our algorithm. This means searching for an item at runtime will be faster.</w:t>
      </w:r>
      <w:ins w:id="501" w:author="Druhin Mukherjee" w:date="2015-09-06T17:36:00Z">
        <w:r w:rsidR="00B32243">
          <w:t xml:space="preserve"> Let us say we are creating a game where we need to </w:t>
        </w:r>
      </w:ins>
      <w:ins w:id="502" w:author="Druhin Mukherjee" w:date="2015-09-06T17:53:00Z">
        <w:r w:rsidR="00650F39">
          <w:t>implement</w:t>
        </w:r>
      </w:ins>
      <w:ins w:id="503" w:author="Druhin Mukherjee" w:date="2015-09-06T17:36:00Z">
        <w:r w:rsidR="00B32243">
          <w:t xml:space="preserve"> a procedural terrain.</w:t>
        </w:r>
      </w:ins>
      <w:ins w:id="504" w:author="Druhin Mukherjee" w:date="2015-09-06T17:57:00Z">
        <w:r w:rsidR="0008318E">
          <w:t xml:space="preserve"> After the scene is loaded, we can use a binary tree to divide the entire level into sections </w:t>
        </w:r>
      </w:ins>
      <w:ins w:id="505" w:author="Druhin Mukherjee" w:date="2015-09-06T18:21:00Z">
        <w:r w:rsidR="00673EAD">
          <w:t xml:space="preserve">based on which appear left or right. If this information </w:t>
        </w:r>
      </w:ins>
      <w:ins w:id="506" w:author="Druhin Mukherjee" w:date="2015-09-06T18:29:00Z">
        <w:r w:rsidR="00673EAD">
          <w:t xml:space="preserve">is </w:t>
        </w:r>
      </w:ins>
      <w:ins w:id="507" w:author="Druhin Mukherjee" w:date="2015-09-06T18:21:00Z">
        <w:r w:rsidR="00673EAD">
          <w:t>correctly stored in the tree,</w:t>
        </w:r>
      </w:ins>
      <w:ins w:id="508" w:author="Druhin Mukherjee" w:date="2015-09-06T18:29:00Z">
        <w:r w:rsidR="00673EAD">
          <w:t xml:space="preserve"> then the game camera can use this information to decide which section is rendered and which is not. This also created a great level of culling </w:t>
        </w:r>
      </w:ins>
      <w:ins w:id="509" w:author="Druhin Mukherjee" w:date="2015-09-06T18:30:00Z">
        <w:r w:rsidR="00673EAD">
          <w:t>optimization</w:t>
        </w:r>
      </w:ins>
      <w:ins w:id="510" w:author="Druhin Mukherjee" w:date="2015-09-06T18:29:00Z">
        <w:r w:rsidR="00673EAD">
          <w:t>.</w:t>
        </w:r>
      </w:ins>
      <w:ins w:id="511" w:author="Druhin Mukherjee" w:date="2015-09-06T18:30:00Z">
        <w:r w:rsidR="00673EAD">
          <w:t xml:space="preserve"> If the parent does not get rendered, we can neglect checking the remaining of tree for rendering.</w:t>
        </w:r>
      </w:ins>
      <w:bookmarkStart w:id="512" w:name="_GoBack"/>
      <w:bookmarkEnd w:id="512"/>
      <w:ins w:id="513" w:author="Druhin Mukherjee" w:date="2015-09-06T18:21:00Z">
        <w:r w:rsidR="00673EAD">
          <w:t xml:space="preserve"> </w:t>
        </w:r>
      </w:ins>
    </w:p>
    <w:p w14:paraId="40BE6087" w14:textId="24FD274C" w:rsidR="001225D8" w:rsidRDefault="009D49E8" w:rsidP="00291B74">
      <w:pPr>
        <w:pStyle w:val="Heading1"/>
        <w:numPr>
          <w:ilvl w:val="0"/>
          <w:numId w:val="13"/>
        </w:numPr>
        <w:tabs>
          <w:tab w:val="left" w:pos="0"/>
        </w:tabs>
      </w:pPr>
      <w:r>
        <w:t>Us</w:t>
      </w:r>
      <w:r w:rsidR="00E735ED">
        <w:t>ing</w:t>
      </w:r>
      <w:r>
        <w:t xml:space="preserve"> graph to store data</w:t>
      </w:r>
    </w:p>
    <w:p w14:paraId="740ECB3C" w14:textId="1C281D8F" w:rsidR="001225D8" w:rsidRDefault="00190BF0" w:rsidP="0086015E">
      <w:pPr>
        <w:pStyle w:val="NormalPACKT"/>
      </w:pPr>
      <w:r>
        <w:t xml:space="preserve">In this recipe we </w:t>
      </w:r>
      <w:r w:rsidR="00334F5A">
        <w:t>will see how easy it is to store data using the graph data structure.</w:t>
      </w:r>
      <w:r w:rsidR="00035340">
        <w:t xml:space="preserve"> The graph data structure is extremely useful if we have to create a system </w:t>
      </w:r>
      <w:r w:rsidR="0079128E">
        <w:t xml:space="preserve">like facebook to sell </w:t>
      </w:r>
      <w:r w:rsidR="0079128E">
        <w:lastRenderedPageBreak/>
        <w:t>and share our game with friends and friends of friends.</w:t>
      </w:r>
      <w:r w:rsidR="00FE6043">
        <w:t xml:space="preserve"> A graph can be implemented in few </w:t>
      </w:r>
      <w:r w:rsidR="00566DDE">
        <w:t>ways. The most used method is by using edges and nodes.</w:t>
      </w:r>
    </w:p>
    <w:p w14:paraId="0905BC7B" w14:textId="77777777" w:rsidR="00D33F74" w:rsidRDefault="00D33F74" w:rsidP="00291B74">
      <w:pPr>
        <w:pStyle w:val="Heading2"/>
        <w:numPr>
          <w:ilvl w:val="1"/>
          <w:numId w:val="1"/>
        </w:numPr>
        <w:tabs>
          <w:tab w:val="left" w:pos="0"/>
        </w:tabs>
      </w:pPr>
      <w:r>
        <w:t>Getting ready</w:t>
      </w:r>
    </w:p>
    <w:p w14:paraId="3C1C664B" w14:textId="77777777" w:rsidR="00D33F74" w:rsidRDefault="00D33F74" w:rsidP="00D33F74">
      <w:pPr>
        <w:pStyle w:val="NormalPACKT"/>
      </w:pPr>
      <w:r>
        <w:t>To step through this recipe, you will need a machine running Windows. No other prerequisites are required.</w:t>
      </w:r>
      <w:r w:rsidRPr="00C06F1E">
        <w:t xml:space="preserve"> </w:t>
      </w:r>
      <w:r>
        <w:t>You need to have a working copy of Visual Studio installed on your Windows machine.</w:t>
      </w:r>
    </w:p>
    <w:p w14:paraId="288D1A26" w14:textId="77777777" w:rsidR="00D33F74" w:rsidRDefault="00D33F74" w:rsidP="00291B74">
      <w:pPr>
        <w:pStyle w:val="Heading2"/>
        <w:numPr>
          <w:ilvl w:val="1"/>
          <w:numId w:val="1"/>
        </w:numPr>
        <w:tabs>
          <w:tab w:val="left" w:pos="0"/>
        </w:tabs>
      </w:pPr>
      <w:r>
        <w:t>How to do it...</w:t>
      </w:r>
    </w:p>
    <w:p w14:paraId="37A69372" w14:textId="4C0174A1" w:rsidR="00A712DF" w:rsidRPr="004E5CAC" w:rsidRDefault="00A712DF">
      <w:pPr>
        <w:pStyle w:val="NormalPACKT"/>
        <w:pPrChange w:id="514" w:author="USER1" w:date="2015-08-19T09:48:00Z">
          <w:pPr>
            <w:pStyle w:val="Heading2"/>
            <w:numPr>
              <w:ilvl w:val="1"/>
              <w:numId w:val="1"/>
            </w:numPr>
            <w:tabs>
              <w:tab w:val="left" w:pos="0"/>
            </w:tabs>
          </w:pPr>
        </w:pPrChange>
      </w:pPr>
      <w:r>
        <w:rPr>
          <w:lang w:val="en-GB"/>
        </w:rPr>
        <w:t>In this recipe, we will see how we can implement graphs. Graphs are a very good data structure for interconnecting various states and data together with edge conditions. Any social networking algorithm uses the graph data structure in some way or the other.</w:t>
      </w:r>
    </w:p>
    <w:p w14:paraId="4830E18C" w14:textId="52D17E15" w:rsidR="00D33F74" w:rsidRDefault="00D33F74" w:rsidP="00291B74">
      <w:pPr>
        <w:pStyle w:val="NumberedBulletPACKT"/>
        <w:numPr>
          <w:ilvl w:val="0"/>
          <w:numId w:val="21"/>
        </w:numPr>
        <w:tabs>
          <w:tab w:val="clear" w:pos="360"/>
          <w:tab w:val="left" w:pos="720"/>
        </w:tabs>
      </w:pPr>
      <w:r>
        <w:t>Open Visual Studio.</w:t>
      </w:r>
    </w:p>
    <w:p w14:paraId="1649851D" w14:textId="77777777" w:rsidR="00D33F74" w:rsidRDefault="00D33F74" w:rsidP="00291B74">
      <w:pPr>
        <w:pStyle w:val="NumberedBulletPACKT"/>
        <w:numPr>
          <w:ilvl w:val="1"/>
          <w:numId w:val="21"/>
        </w:numPr>
        <w:tabs>
          <w:tab w:val="clear" w:pos="360"/>
          <w:tab w:val="left" w:pos="720"/>
        </w:tabs>
      </w:pPr>
      <w:r>
        <w:t xml:space="preserve">Create a new C++ project </w:t>
      </w:r>
    </w:p>
    <w:p w14:paraId="1D84676E" w14:textId="77777777" w:rsidR="00D33F74" w:rsidRDefault="00D33F74" w:rsidP="00291B74">
      <w:pPr>
        <w:pStyle w:val="NumberedBulletPACKT"/>
        <w:numPr>
          <w:ilvl w:val="1"/>
          <w:numId w:val="21"/>
        </w:numPr>
        <w:tabs>
          <w:tab w:val="clear" w:pos="360"/>
          <w:tab w:val="left" w:pos="720"/>
        </w:tabs>
      </w:pPr>
      <w:r>
        <w:t>Select a win32 console application</w:t>
      </w:r>
    </w:p>
    <w:p w14:paraId="7B809BC8" w14:textId="4B75D558" w:rsidR="00D33F74" w:rsidRDefault="00D33F74" w:rsidP="00291B74">
      <w:pPr>
        <w:pStyle w:val="NumberedBulletPACKT"/>
        <w:numPr>
          <w:ilvl w:val="1"/>
          <w:numId w:val="21"/>
        </w:numPr>
        <w:tabs>
          <w:tab w:val="clear" w:pos="360"/>
          <w:tab w:val="left" w:pos="720"/>
        </w:tabs>
      </w:pPr>
      <w:r>
        <w:t xml:space="preserve">Add the following files:  </w:t>
      </w:r>
      <w:r w:rsidR="003A79B9">
        <w:t>CGraph.h/cpp</w:t>
      </w:r>
    </w:p>
    <w:p w14:paraId="0FE54A09" w14:textId="77777777" w:rsidR="00D33F74" w:rsidRDefault="00D33F74" w:rsidP="00291B74">
      <w:pPr>
        <w:pStyle w:val="NumberedBulletPACKT"/>
        <w:numPr>
          <w:ilvl w:val="1"/>
          <w:numId w:val="21"/>
        </w:numPr>
        <w:tabs>
          <w:tab w:val="clear" w:pos="360"/>
          <w:tab w:val="left" w:pos="720"/>
        </w:tabs>
      </w:pPr>
      <w:r>
        <w:t>Add the following lines of code.</w:t>
      </w:r>
    </w:p>
    <w:p w14:paraId="02865C33" w14:textId="77777777" w:rsidR="003A79B9" w:rsidRDefault="003A79B9" w:rsidP="00017479">
      <w:pPr>
        <w:autoSpaceDE w:val="0"/>
        <w:autoSpaceDN w:val="0"/>
        <w:adjustRightInd w:val="0"/>
        <w:spacing w:after="0"/>
        <w:rPr>
          <w:rFonts w:ascii="Consolas" w:eastAsiaTheme="minorHAnsi" w:hAnsi="Consolas" w:cs="Consolas"/>
          <w:color w:val="0000FF"/>
          <w:sz w:val="19"/>
          <w:szCs w:val="19"/>
          <w:highlight w:val="white"/>
          <w:lang w:val="en-NZ"/>
        </w:rPr>
      </w:pPr>
    </w:p>
    <w:p w14:paraId="1FBB092F" w14:textId="64FF3708" w:rsidR="003A79B9" w:rsidRDefault="003A79B9" w:rsidP="003A79B9">
      <w:pPr>
        <w:pStyle w:val="NumberedBulletPACKT"/>
        <w:numPr>
          <w:ilvl w:val="0"/>
          <w:numId w:val="0"/>
        </w:numPr>
        <w:tabs>
          <w:tab w:val="left" w:pos="683"/>
        </w:tabs>
        <w:rPr>
          <w:b/>
        </w:rPr>
      </w:pPr>
      <w:r>
        <w:rPr>
          <w:b/>
        </w:rPr>
        <w:t>CGraph</w:t>
      </w:r>
      <w:r w:rsidRPr="00B52A08">
        <w:rPr>
          <w:b/>
        </w:rPr>
        <w:t>.</w:t>
      </w:r>
      <w:r>
        <w:rPr>
          <w:b/>
        </w:rPr>
        <w:t>h</w:t>
      </w:r>
    </w:p>
    <w:p w14:paraId="77D7EE69" w14:textId="77777777" w:rsidR="006B6985" w:rsidRDefault="006B6985" w:rsidP="00E735ED">
      <w:pPr>
        <w:pStyle w:val="CodePACKT"/>
        <w:rPr>
          <w:rFonts w:eastAsiaTheme="minorHAnsi"/>
          <w:color w:val="000000"/>
          <w:highlight w:val="white"/>
        </w:rPr>
      </w:pPr>
      <w:r>
        <w:rPr>
          <w:rFonts w:eastAsiaTheme="minorHAnsi"/>
          <w:color w:val="0000FF"/>
          <w:highlight w:val="white"/>
        </w:rPr>
        <w:t>#include</w:t>
      </w:r>
      <w:r>
        <w:rPr>
          <w:rFonts w:eastAsiaTheme="minorHAnsi"/>
          <w:color w:val="000000"/>
          <w:highlight w:val="white"/>
        </w:rPr>
        <w:t xml:space="preserve"> </w:t>
      </w:r>
      <w:r>
        <w:rPr>
          <w:rFonts w:eastAsiaTheme="minorHAnsi"/>
          <w:highlight w:val="white"/>
        </w:rPr>
        <w:t>&lt;iostream&gt;</w:t>
      </w:r>
    </w:p>
    <w:p w14:paraId="31E224B6" w14:textId="77777777" w:rsidR="006B6985" w:rsidRDefault="006B6985" w:rsidP="00E735ED">
      <w:pPr>
        <w:pStyle w:val="CodePACKT"/>
        <w:rPr>
          <w:rFonts w:eastAsiaTheme="minorHAnsi"/>
          <w:color w:val="000000"/>
          <w:highlight w:val="white"/>
        </w:rPr>
      </w:pPr>
      <w:r>
        <w:rPr>
          <w:rFonts w:eastAsiaTheme="minorHAnsi"/>
          <w:color w:val="0000FF"/>
          <w:highlight w:val="white"/>
        </w:rPr>
        <w:t>#include</w:t>
      </w:r>
      <w:r>
        <w:rPr>
          <w:rFonts w:eastAsiaTheme="minorHAnsi"/>
          <w:color w:val="000000"/>
          <w:highlight w:val="white"/>
        </w:rPr>
        <w:t xml:space="preserve"> </w:t>
      </w:r>
      <w:r>
        <w:rPr>
          <w:rFonts w:eastAsiaTheme="minorHAnsi"/>
          <w:highlight w:val="white"/>
        </w:rPr>
        <w:t>&lt;vector&gt;</w:t>
      </w:r>
    </w:p>
    <w:p w14:paraId="4BA7299E" w14:textId="77777777" w:rsidR="006B6985" w:rsidRDefault="006B6985" w:rsidP="00E735ED">
      <w:pPr>
        <w:pStyle w:val="CodePACKT"/>
        <w:rPr>
          <w:rFonts w:eastAsiaTheme="minorHAnsi"/>
          <w:color w:val="000000"/>
          <w:highlight w:val="white"/>
        </w:rPr>
      </w:pPr>
      <w:r>
        <w:rPr>
          <w:rFonts w:eastAsiaTheme="minorHAnsi"/>
          <w:color w:val="0000FF"/>
          <w:highlight w:val="white"/>
        </w:rPr>
        <w:t>#include</w:t>
      </w:r>
      <w:r>
        <w:rPr>
          <w:rFonts w:eastAsiaTheme="minorHAnsi"/>
          <w:color w:val="000000"/>
          <w:highlight w:val="white"/>
        </w:rPr>
        <w:t xml:space="preserve"> </w:t>
      </w:r>
      <w:r>
        <w:rPr>
          <w:rFonts w:eastAsiaTheme="minorHAnsi"/>
          <w:highlight w:val="white"/>
        </w:rPr>
        <w:t>&lt;map&gt;</w:t>
      </w:r>
    </w:p>
    <w:p w14:paraId="66F46185" w14:textId="77777777" w:rsidR="006B6985" w:rsidRDefault="006B6985" w:rsidP="00E735ED">
      <w:pPr>
        <w:pStyle w:val="CodePACKT"/>
        <w:rPr>
          <w:rFonts w:eastAsiaTheme="minorHAnsi"/>
          <w:color w:val="000000"/>
          <w:highlight w:val="white"/>
        </w:rPr>
      </w:pPr>
      <w:r>
        <w:rPr>
          <w:rFonts w:eastAsiaTheme="minorHAnsi"/>
          <w:color w:val="0000FF"/>
          <w:highlight w:val="white"/>
        </w:rPr>
        <w:t>#include</w:t>
      </w:r>
      <w:r>
        <w:rPr>
          <w:rFonts w:eastAsiaTheme="minorHAnsi"/>
          <w:color w:val="000000"/>
          <w:highlight w:val="white"/>
        </w:rPr>
        <w:t xml:space="preserve"> </w:t>
      </w:r>
      <w:r>
        <w:rPr>
          <w:rFonts w:eastAsiaTheme="minorHAnsi"/>
          <w:highlight w:val="white"/>
        </w:rPr>
        <w:t>&lt;string&gt;</w:t>
      </w:r>
    </w:p>
    <w:p w14:paraId="484E2453" w14:textId="77777777" w:rsidR="006B6985" w:rsidRDefault="006B6985" w:rsidP="00E735ED">
      <w:pPr>
        <w:pStyle w:val="CodePACKT"/>
        <w:rPr>
          <w:rFonts w:eastAsiaTheme="minorHAnsi"/>
          <w:color w:val="000000"/>
          <w:highlight w:val="white"/>
        </w:rPr>
      </w:pPr>
    </w:p>
    <w:p w14:paraId="78D46B66" w14:textId="77777777" w:rsidR="006B6985" w:rsidRDefault="006B6985" w:rsidP="00E735ED">
      <w:pPr>
        <w:pStyle w:val="CodePACKT"/>
        <w:rPr>
          <w:rFonts w:eastAsiaTheme="minorHAnsi"/>
          <w:color w:val="000000"/>
          <w:highlight w:val="white"/>
        </w:rPr>
      </w:pPr>
      <w:r>
        <w:rPr>
          <w:rFonts w:eastAsiaTheme="minorHAnsi"/>
          <w:color w:val="0000FF"/>
          <w:highlight w:val="white"/>
        </w:rPr>
        <w:t>using</w:t>
      </w:r>
      <w:r>
        <w:rPr>
          <w:rFonts w:eastAsiaTheme="minorHAnsi"/>
          <w:color w:val="000000"/>
          <w:highlight w:val="white"/>
        </w:rPr>
        <w:t xml:space="preserve"> </w:t>
      </w:r>
      <w:r>
        <w:rPr>
          <w:rFonts w:eastAsiaTheme="minorHAnsi"/>
          <w:color w:val="0000FF"/>
          <w:highlight w:val="white"/>
        </w:rPr>
        <w:t>namespace</w:t>
      </w:r>
      <w:r>
        <w:rPr>
          <w:rFonts w:eastAsiaTheme="minorHAnsi"/>
          <w:color w:val="000000"/>
          <w:highlight w:val="white"/>
        </w:rPr>
        <w:t xml:space="preserve"> std;</w:t>
      </w:r>
    </w:p>
    <w:p w14:paraId="082933CD" w14:textId="77777777" w:rsidR="006B6985" w:rsidRDefault="006B6985" w:rsidP="00E735ED">
      <w:pPr>
        <w:pStyle w:val="CodePACKT"/>
        <w:rPr>
          <w:rFonts w:eastAsiaTheme="minorHAnsi"/>
          <w:color w:val="000000"/>
          <w:highlight w:val="white"/>
        </w:rPr>
      </w:pPr>
    </w:p>
    <w:p w14:paraId="2FB4E9CF" w14:textId="77777777" w:rsidR="006B6985" w:rsidRDefault="006B6985" w:rsidP="00E735ED">
      <w:pPr>
        <w:pStyle w:val="CodePACKT"/>
        <w:rPr>
          <w:rFonts w:eastAsiaTheme="minorHAnsi"/>
          <w:color w:val="000000"/>
          <w:highlight w:val="white"/>
        </w:rPr>
      </w:pPr>
      <w:r>
        <w:rPr>
          <w:rFonts w:eastAsiaTheme="minorHAnsi"/>
          <w:color w:val="0000FF"/>
          <w:highlight w:val="white"/>
        </w:rPr>
        <w:t>struct</w:t>
      </w:r>
      <w:r>
        <w:rPr>
          <w:rFonts w:eastAsiaTheme="minorHAnsi"/>
          <w:color w:val="000000"/>
          <w:highlight w:val="white"/>
        </w:rPr>
        <w:t xml:space="preserve"> </w:t>
      </w:r>
      <w:r>
        <w:rPr>
          <w:rFonts w:eastAsiaTheme="minorHAnsi"/>
          <w:color w:val="2B91AF"/>
          <w:highlight w:val="white"/>
        </w:rPr>
        <w:t>vertex</w:t>
      </w:r>
    </w:p>
    <w:p w14:paraId="4A7A75BA" w14:textId="77777777" w:rsidR="006B6985" w:rsidRDefault="006B6985" w:rsidP="00E735ED">
      <w:pPr>
        <w:pStyle w:val="CodePACKT"/>
        <w:rPr>
          <w:rFonts w:eastAsiaTheme="minorHAnsi"/>
          <w:color w:val="000000"/>
          <w:highlight w:val="white"/>
        </w:rPr>
      </w:pPr>
      <w:r>
        <w:rPr>
          <w:rFonts w:eastAsiaTheme="minorHAnsi"/>
          <w:color w:val="000000"/>
          <w:highlight w:val="white"/>
        </w:rPr>
        <w:t>{</w:t>
      </w:r>
    </w:p>
    <w:p w14:paraId="57033E01" w14:textId="77777777" w:rsidR="006B6985" w:rsidRDefault="006B6985" w:rsidP="00E735ED">
      <w:pPr>
        <w:pStyle w:val="CodePACKT"/>
        <w:rPr>
          <w:rFonts w:eastAsiaTheme="minorHAnsi"/>
          <w:color w:val="000000"/>
          <w:highlight w:val="white"/>
        </w:rPr>
      </w:pPr>
      <w:r>
        <w:rPr>
          <w:rFonts w:eastAsiaTheme="minorHAnsi"/>
          <w:color w:val="000000"/>
          <w:highlight w:val="white"/>
        </w:rPr>
        <w:tab/>
      </w:r>
      <w:r>
        <w:rPr>
          <w:rFonts w:eastAsiaTheme="minorHAnsi"/>
          <w:color w:val="0000FF"/>
          <w:highlight w:val="white"/>
        </w:rPr>
        <w:t>typedef</w:t>
      </w:r>
      <w:r>
        <w:rPr>
          <w:rFonts w:eastAsiaTheme="minorHAnsi"/>
          <w:color w:val="000000"/>
          <w:highlight w:val="white"/>
        </w:rPr>
        <w:t xml:space="preserve"> </w:t>
      </w:r>
      <w:r>
        <w:rPr>
          <w:rFonts w:eastAsiaTheme="minorHAnsi"/>
          <w:color w:val="2B91AF"/>
          <w:highlight w:val="white"/>
        </w:rPr>
        <w:t>pair</w:t>
      </w:r>
      <w:r>
        <w:rPr>
          <w:rFonts w:eastAsiaTheme="minorHAnsi"/>
          <w:color w:val="000000"/>
          <w:highlight w:val="white"/>
        </w:rPr>
        <w:t>&lt;</w:t>
      </w:r>
      <w:r>
        <w:rPr>
          <w:rFonts w:eastAsiaTheme="minorHAnsi"/>
          <w:color w:val="0000FF"/>
          <w:highlight w:val="white"/>
        </w:rPr>
        <w:t>int</w:t>
      </w:r>
      <w:r>
        <w:rPr>
          <w:rFonts w:eastAsiaTheme="minorHAnsi"/>
          <w:color w:val="000000"/>
          <w:highlight w:val="white"/>
        </w:rPr>
        <w:t xml:space="preserve">, </w:t>
      </w:r>
      <w:r>
        <w:rPr>
          <w:rFonts w:eastAsiaTheme="minorHAnsi"/>
          <w:color w:val="2B91AF"/>
          <w:highlight w:val="white"/>
        </w:rPr>
        <w:t>vertex</w:t>
      </w:r>
      <w:r>
        <w:rPr>
          <w:rFonts w:eastAsiaTheme="minorHAnsi"/>
          <w:color w:val="000000"/>
          <w:highlight w:val="white"/>
        </w:rPr>
        <w:t xml:space="preserve">*&gt; </w:t>
      </w:r>
      <w:r>
        <w:rPr>
          <w:rFonts w:eastAsiaTheme="minorHAnsi"/>
          <w:color w:val="2B91AF"/>
          <w:highlight w:val="white"/>
        </w:rPr>
        <w:t>ve</w:t>
      </w:r>
      <w:r>
        <w:rPr>
          <w:rFonts w:eastAsiaTheme="minorHAnsi"/>
          <w:color w:val="000000"/>
          <w:highlight w:val="white"/>
        </w:rPr>
        <w:t>;</w:t>
      </w:r>
    </w:p>
    <w:p w14:paraId="326E999C" w14:textId="77777777" w:rsidR="006B6985" w:rsidRDefault="006B6985" w:rsidP="00E735ED">
      <w:pPr>
        <w:pStyle w:val="CodePACKT"/>
        <w:rPr>
          <w:rFonts w:eastAsiaTheme="minorHAnsi"/>
          <w:color w:val="000000"/>
          <w:highlight w:val="white"/>
        </w:rPr>
      </w:pPr>
      <w:r>
        <w:rPr>
          <w:rFonts w:eastAsiaTheme="minorHAnsi"/>
          <w:color w:val="000000"/>
          <w:highlight w:val="white"/>
        </w:rPr>
        <w:tab/>
      </w:r>
      <w:r>
        <w:rPr>
          <w:rFonts w:eastAsiaTheme="minorHAnsi"/>
          <w:color w:val="2B91AF"/>
          <w:highlight w:val="white"/>
        </w:rPr>
        <w:t>vector</w:t>
      </w:r>
      <w:r>
        <w:rPr>
          <w:rFonts w:eastAsiaTheme="minorHAnsi"/>
          <w:color w:val="000000"/>
          <w:highlight w:val="white"/>
        </w:rPr>
        <w:t>&lt;</w:t>
      </w:r>
      <w:r>
        <w:rPr>
          <w:rFonts w:eastAsiaTheme="minorHAnsi"/>
          <w:color w:val="2B91AF"/>
          <w:highlight w:val="white"/>
        </w:rPr>
        <w:t>ve</w:t>
      </w:r>
      <w:r>
        <w:rPr>
          <w:rFonts w:eastAsiaTheme="minorHAnsi"/>
          <w:color w:val="000000"/>
          <w:highlight w:val="white"/>
        </w:rPr>
        <w:t xml:space="preserve">&gt; adj; </w:t>
      </w:r>
      <w:r>
        <w:rPr>
          <w:rFonts w:eastAsiaTheme="minorHAnsi"/>
          <w:color w:val="008000"/>
          <w:highlight w:val="white"/>
        </w:rPr>
        <w:t>//cost of edge, destination vertex</w:t>
      </w:r>
    </w:p>
    <w:p w14:paraId="5807C911" w14:textId="77777777" w:rsidR="006B6985" w:rsidRDefault="006B6985" w:rsidP="00E735ED">
      <w:pPr>
        <w:pStyle w:val="CodePACKT"/>
        <w:rPr>
          <w:rFonts w:eastAsiaTheme="minorHAnsi"/>
          <w:color w:val="000000"/>
          <w:highlight w:val="white"/>
        </w:rPr>
      </w:pPr>
      <w:r>
        <w:rPr>
          <w:rFonts w:eastAsiaTheme="minorHAnsi"/>
          <w:color w:val="000000"/>
          <w:highlight w:val="white"/>
        </w:rPr>
        <w:tab/>
      </w:r>
      <w:r>
        <w:rPr>
          <w:rFonts w:eastAsiaTheme="minorHAnsi"/>
          <w:color w:val="2B91AF"/>
          <w:highlight w:val="white"/>
        </w:rPr>
        <w:t>string</w:t>
      </w:r>
      <w:r>
        <w:rPr>
          <w:rFonts w:eastAsiaTheme="minorHAnsi"/>
          <w:color w:val="000000"/>
          <w:highlight w:val="white"/>
        </w:rPr>
        <w:t xml:space="preserve"> name;</w:t>
      </w:r>
    </w:p>
    <w:p w14:paraId="3DB97162" w14:textId="77777777" w:rsidR="006B6985" w:rsidRDefault="006B6985" w:rsidP="00E735ED">
      <w:pPr>
        <w:pStyle w:val="CodePACKT"/>
        <w:rPr>
          <w:rFonts w:eastAsiaTheme="minorHAnsi"/>
          <w:color w:val="000000"/>
          <w:highlight w:val="white"/>
        </w:rPr>
      </w:pPr>
      <w:r>
        <w:rPr>
          <w:rFonts w:eastAsiaTheme="minorHAnsi"/>
          <w:color w:val="000000"/>
          <w:highlight w:val="white"/>
        </w:rPr>
        <w:tab/>
        <w:t>vertex(</w:t>
      </w:r>
      <w:r>
        <w:rPr>
          <w:rFonts w:eastAsiaTheme="minorHAnsi"/>
          <w:color w:val="2B91AF"/>
          <w:highlight w:val="white"/>
        </w:rPr>
        <w:t>string</w:t>
      </w:r>
      <w:r>
        <w:rPr>
          <w:rFonts w:eastAsiaTheme="minorHAnsi"/>
          <w:color w:val="000000"/>
          <w:highlight w:val="white"/>
        </w:rPr>
        <w:t xml:space="preserve"> </w:t>
      </w:r>
      <w:r>
        <w:rPr>
          <w:rFonts w:eastAsiaTheme="minorHAnsi"/>
          <w:color w:val="808080"/>
          <w:highlight w:val="white"/>
        </w:rPr>
        <w:t>s</w:t>
      </w:r>
      <w:r>
        <w:rPr>
          <w:rFonts w:eastAsiaTheme="minorHAnsi"/>
          <w:color w:val="000000"/>
          <w:highlight w:val="white"/>
        </w:rPr>
        <w:t>)</w:t>
      </w:r>
    </w:p>
    <w:p w14:paraId="0E3F9F23" w14:textId="77777777" w:rsidR="006B6985" w:rsidRDefault="006B6985" w:rsidP="00E735ED">
      <w:pPr>
        <w:pStyle w:val="CodePACKT"/>
        <w:rPr>
          <w:rFonts w:eastAsiaTheme="minorHAnsi"/>
          <w:color w:val="000000"/>
          <w:highlight w:val="white"/>
        </w:rPr>
      </w:pPr>
      <w:r>
        <w:rPr>
          <w:rFonts w:eastAsiaTheme="minorHAnsi"/>
          <w:color w:val="000000"/>
          <w:highlight w:val="white"/>
        </w:rPr>
        <w:tab/>
        <w:t>{</w:t>
      </w:r>
    </w:p>
    <w:p w14:paraId="39C8AFB9" w14:textId="77777777" w:rsidR="006B6985" w:rsidRDefault="006B6985" w:rsidP="00E735ED">
      <w:pPr>
        <w:pStyle w:val="CodePACKT"/>
        <w:rPr>
          <w:rFonts w:eastAsiaTheme="minorHAnsi"/>
          <w:color w:val="000000"/>
          <w:highlight w:val="white"/>
        </w:rPr>
      </w:pPr>
      <w:r>
        <w:rPr>
          <w:rFonts w:eastAsiaTheme="minorHAnsi"/>
          <w:color w:val="000000"/>
          <w:highlight w:val="white"/>
        </w:rPr>
        <w:tab/>
      </w:r>
      <w:r>
        <w:rPr>
          <w:rFonts w:eastAsiaTheme="minorHAnsi"/>
          <w:color w:val="000000"/>
          <w:highlight w:val="white"/>
        </w:rPr>
        <w:tab/>
        <w:t xml:space="preserve">name = </w:t>
      </w:r>
      <w:r>
        <w:rPr>
          <w:rFonts w:eastAsiaTheme="minorHAnsi"/>
          <w:color w:val="808080"/>
          <w:highlight w:val="white"/>
        </w:rPr>
        <w:t>s</w:t>
      </w:r>
      <w:r>
        <w:rPr>
          <w:rFonts w:eastAsiaTheme="minorHAnsi"/>
          <w:color w:val="000000"/>
          <w:highlight w:val="white"/>
        </w:rPr>
        <w:t>;</w:t>
      </w:r>
    </w:p>
    <w:p w14:paraId="630A13E9" w14:textId="77777777" w:rsidR="006B6985" w:rsidRDefault="006B6985" w:rsidP="00E735ED">
      <w:pPr>
        <w:pStyle w:val="CodePACKT"/>
        <w:rPr>
          <w:rFonts w:eastAsiaTheme="minorHAnsi"/>
          <w:color w:val="000000"/>
          <w:highlight w:val="white"/>
        </w:rPr>
      </w:pPr>
      <w:r>
        <w:rPr>
          <w:rFonts w:eastAsiaTheme="minorHAnsi"/>
          <w:color w:val="000000"/>
          <w:highlight w:val="white"/>
        </w:rPr>
        <w:tab/>
        <w:t>}</w:t>
      </w:r>
    </w:p>
    <w:p w14:paraId="14AACB55" w14:textId="77777777" w:rsidR="006B6985" w:rsidRDefault="006B6985" w:rsidP="00E735ED">
      <w:pPr>
        <w:pStyle w:val="CodePACKT"/>
        <w:rPr>
          <w:rFonts w:eastAsiaTheme="minorHAnsi"/>
          <w:color w:val="000000"/>
          <w:highlight w:val="white"/>
        </w:rPr>
      </w:pPr>
      <w:r>
        <w:rPr>
          <w:rFonts w:eastAsiaTheme="minorHAnsi"/>
          <w:color w:val="000000"/>
          <w:highlight w:val="white"/>
        </w:rPr>
        <w:t>};</w:t>
      </w:r>
    </w:p>
    <w:p w14:paraId="77472EC1" w14:textId="77777777" w:rsidR="006B6985" w:rsidRDefault="006B6985" w:rsidP="00E735ED">
      <w:pPr>
        <w:pStyle w:val="CodePACKT"/>
        <w:rPr>
          <w:rFonts w:eastAsiaTheme="minorHAnsi"/>
          <w:color w:val="000000"/>
          <w:highlight w:val="white"/>
        </w:rPr>
      </w:pPr>
    </w:p>
    <w:p w14:paraId="00D988C5" w14:textId="77777777" w:rsidR="006B6985" w:rsidRDefault="006B6985" w:rsidP="00E735ED">
      <w:pPr>
        <w:pStyle w:val="CodePACKT"/>
        <w:rPr>
          <w:rFonts w:eastAsiaTheme="minorHAnsi"/>
          <w:color w:val="000000"/>
          <w:highlight w:val="white"/>
        </w:rPr>
      </w:pPr>
      <w:r>
        <w:rPr>
          <w:rFonts w:eastAsiaTheme="minorHAnsi"/>
          <w:color w:val="0000FF"/>
          <w:highlight w:val="white"/>
        </w:rPr>
        <w:t>class</w:t>
      </w:r>
      <w:r>
        <w:rPr>
          <w:rFonts w:eastAsiaTheme="minorHAnsi"/>
          <w:color w:val="000000"/>
          <w:highlight w:val="white"/>
        </w:rPr>
        <w:t xml:space="preserve"> </w:t>
      </w:r>
      <w:r>
        <w:rPr>
          <w:rFonts w:eastAsiaTheme="minorHAnsi"/>
          <w:color w:val="2B91AF"/>
          <w:highlight w:val="white"/>
        </w:rPr>
        <w:t>graph</w:t>
      </w:r>
    </w:p>
    <w:p w14:paraId="34609B59" w14:textId="77777777" w:rsidR="006B6985" w:rsidRDefault="006B6985" w:rsidP="00E735ED">
      <w:pPr>
        <w:pStyle w:val="CodePACKT"/>
        <w:rPr>
          <w:rFonts w:eastAsiaTheme="minorHAnsi"/>
          <w:color w:val="000000"/>
          <w:highlight w:val="white"/>
        </w:rPr>
      </w:pPr>
      <w:r>
        <w:rPr>
          <w:rFonts w:eastAsiaTheme="minorHAnsi"/>
          <w:color w:val="000000"/>
          <w:highlight w:val="white"/>
        </w:rPr>
        <w:t>{</w:t>
      </w:r>
    </w:p>
    <w:p w14:paraId="79347E7F" w14:textId="77777777" w:rsidR="006B6985" w:rsidRDefault="006B6985" w:rsidP="00E735ED">
      <w:pPr>
        <w:pStyle w:val="CodePACKT"/>
        <w:rPr>
          <w:rFonts w:eastAsiaTheme="minorHAnsi"/>
          <w:color w:val="000000"/>
          <w:highlight w:val="white"/>
        </w:rPr>
      </w:pPr>
      <w:r>
        <w:rPr>
          <w:rFonts w:eastAsiaTheme="minorHAnsi"/>
          <w:color w:val="0000FF"/>
          <w:highlight w:val="white"/>
        </w:rPr>
        <w:t>public</w:t>
      </w:r>
      <w:r>
        <w:rPr>
          <w:rFonts w:eastAsiaTheme="minorHAnsi"/>
          <w:color w:val="000000"/>
          <w:highlight w:val="white"/>
        </w:rPr>
        <w:t>:</w:t>
      </w:r>
    </w:p>
    <w:p w14:paraId="6DE5B952" w14:textId="77777777" w:rsidR="006B6985" w:rsidRDefault="006B6985" w:rsidP="00E735ED">
      <w:pPr>
        <w:pStyle w:val="CodePACKT"/>
        <w:rPr>
          <w:rFonts w:eastAsiaTheme="minorHAnsi"/>
          <w:color w:val="000000"/>
          <w:highlight w:val="white"/>
        </w:rPr>
      </w:pPr>
      <w:r>
        <w:rPr>
          <w:rFonts w:eastAsiaTheme="minorHAnsi"/>
          <w:color w:val="000000"/>
          <w:highlight w:val="white"/>
        </w:rPr>
        <w:lastRenderedPageBreak/>
        <w:tab/>
      </w:r>
      <w:r>
        <w:rPr>
          <w:rFonts w:eastAsiaTheme="minorHAnsi"/>
          <w:color w:val="0000FF"/>
          <w:highlight w:val="white"/>
        </w:rPr>
        <w:t>typedef</w:t>
      </w:r>
      <w:r>
        <w:rPr>
          <w:rFonts w:eastAsiaTheme="minorHAnsi"/>
          <w:color w:val="000000"/>
          <w:highlight w:val="white"/>
        </w:rPr>
        <w:t xml:space="preserve"> </w:t>
      </w:r>
      <w:r>
        <w:rPr>
          <w:rFonts w:eastAsiaTheme="minorHAnsi"/>
          <w:color w:val="2B91AF"/>
          <w:highlight w:val="white"/>
        </w:rPr>
        <w:t>map</w:t>
      </w:r>
      <w:r>
        <w:rPr>
          <w:rFonts w:eastAsiaTheme="minorHAnsi"/>
          <w:color w:val="000000"/>
          <w:highlight w:val="white"/>
        </w:rPr>
        <w:t>&lt;</w:t>
      </w:r>
      <w:r>
        <w:rPr>
          <w:rFonts w:eastAsiaTheme="minorHAnsi"/>
          <w:color w:val="2B91AF"/>
          <w:highlight w:val="white"/>
        </w:rPr>
        <w:t>string</w:t>
      </w:r>
      <w:r>
        <w:rPr>
          <w:rFonts w:eastAsiaTheme="minorHAnsi"/>
          <w:color w:val="000000"/>
          <w:highlight w:val="white"/>
        </w:rPr>
        <w:t xml:space="preserve">, </w:t>
      </w:r>
      <w:r>
        <w:rPr>
          <w:rFonts w:eastAsiaTheme="minorHAnsi"/>
          <w:color w:val="2B91AF"/>
          <w:highlight w:val="white"/>
        </w:rPr>
        <w:t>vertex</w:t>
      </w:r>
      <w:r>
        <w:rPr>
          <w:rFonts w:eastAsiaTheme="minorHAnsi"/>
          <w:color w:val="000000"/>
          <w:highlight w:val="white"/>
        </w:rPr>
        <w:t xml:space="preserve"> *&gt; </w:t>
      </w:r>
      <w:r>
        <w:rPr>
          <w:rFonts w:eastAsiaTheme="minorHAnsi"/>
          <w:color w:val="2B91AF"/>
          <w:highlight w:val="white"/>
        </w:rPr>
        <w:t>vmap</w:t>
      </w:r>
      <w:r>
        <w:rPr>
          <w:rFonts w:eastAsiaTheme="minorHAnsi"/>
          <w:color w:val="000000"/>
          <w:highlight w:val="white"/>
        </w:rPr>
        <w:t>;</w:t>
      </w:r>
    </w:p>
    <w:p w14:paraId="210365AB" w14:textId="77777777" w:rsidR="006B6985" w:rsidRDefault="006B6985" w:rsidP="00E735ED">
      <w:pPr>
        <w:pStyle w:val="CodePACKT"/>
        <w:rPr>
          <w:rFonts w:eastAsiaTheme="minorHAnsi"/>
          <w:color w:val="000000"/>
          <w:highlight w:val="white"/>
        </w:rPr>
      </w:pPr>
      <w:r>
        <w:rPr>
          <w:rFonts w:eastAsiaTheme="minorHAnsi"/>
          <w:color w:val="000000"/>
          <w:highlight w:val="white"/>
        </w:rPr>
        <w:tab/>
      </w:r>
      <w:r>
        <w:rPr>
          <w:rFonts w:eastAsiaTheme="minorHAnsi"/>
          <w:color w:val="2B91AF"/>
          <w:highlight w:val="white"/>
        </w:rPr>
        <w:t>vmap</w:t>
      </w:r>
      <w:r>
        <w:rPr>
          <w:rFonts w:eastAsiaTheme="minorHAnsi"/>
          <w:color w:val="000000"/>
          <w:highlight w:val="white"/>
        </w:rPr>
        <w:t xml:space="preserve"> work;</w:t>
      </w:r>
    </w:p>
    <w:p w14:paraId="1A6013BC" w14:textId="77777777" w:rsidR="006B6985" w:rsidRDefault="006B6985" w:rsidP="00E735ED">
      <w:pPr>
        <w:pStyle w:val="CodePACKT"/>
        <w:rPr>
          <w:rFonts w:eastAsiaTheme="minorHAnsi"/>
          <w:color w:val="000000"/>
          <w:highlight w:val="white"/>
        </w:rPr>
      </w:pPr>
      <w:r>
        <w:rPr>
          <w:rFonts w:eastAsiaTheme="minorHAnsi"/>
          <w:color w:val="000000"/>
          <w:highlight w:val="white"/>
        </w:rPr>
        <w:tab/>
      </w:r>
      <w:r>
        <w:rPr>
          <w:rFonts w:eastAsiaTheme="minorHAnsi"/>
          <w:color w:val="0000FF"/>
          <w:highlight w:val="white"/>
        </w:rPr>
        <w:t>void</w:t>
      </w:r>
      <w:r>
        <w:rPr>
          <w:rFonts w:eastAsiaTheme="minorHAnsi"/>
          <w:color w:val="000000"/>
          <w:highlight w:val="white"/>
        </w:rPr>
        <w:t xml:space="preserve"> addvertex(</w:t>
      </w:r>
      <w:r>
        <w:rPr>
          <w:rFonts w:eastAsiaTheme="minorHAnsi"/>
          <w:color w:val="0000FF"/>
          <w:highlight w:val="white"/>
        </w:rPr>
        <w:t>const</w:t>
      </w:r>
      <w:r>
        <w:rPr>
          <w:rFonts w:eastAsiaTheme="minorHAnsi"/>
          <w:color w:val="000000"/>
          <w:highlight w:val="white"/>
        </w:rPr>
        <w:t xml:space="preserve"> </w:t>
      </w:r>
      <w:r>
        <w:rPr>
          <w:rFonts w:eastAsiaTheme="minorHAnsi"/>
          <w:color w:val="2B91AF"/>
          <w:highlight w:val="white"/>
        </w:rPr>
        <w:t>string</w:t>
      </w:r>
      <w:r>
        <w:rPr>
          <w:rFonts w:eastAsiaTheme="minorHAnsi"/>
          <w:color w:val="000000"/>
          <w:highlight w:val="white"/>
        </w:rPr>
        <w:t>&amp;);</w:t>
      </w:r>
    </w:p>
    <w:p w14:paraId="72E1D921" w14:textId="77777777" w:rsidR="006B6985" w:rsidRDefault="006B6985" w:rsidP="00E735ED">
      <w:pPr>
        <w:pStyle w:val="CodePACKT"/>
        <w:rPr>
          <w:rFonts w:eastAsiaTheme="minorHAnsi"/>
          <w:color w:val="000000"/>
          <w:highlight w:val="white"/>
        </w:rPr>
      </w:pPr>
      <w:r>
        <w:rPr>
          <w:rFonts w:eastAsiaTheme="minorHAnsi"/>
          <w:color w:val="000000"/>
          <w:highlight w:val="white"/>
        </w:rPr>
        <w:tab/>
      </w:r>
      <w:r>
        <w:rPr>
          <w:rFonts w:eastAsiaTheme="minorHAnsi"/>
          <w:color w:val="0000FF"/>
          <w:highlight w:val="white"/>
        </w:rPr>
        <w:t>void</w:t>
      </w:r>
      <w:r>
        <w:rPr>
          <w:rFonts w:eastAsiaTheme="minorHAnsi"/>
          <w:color w:val="000000"/>
          <w:highlight w:val="white"/>
        </w:rPr>
        <w:t xml:space="preserve"> addedge(</w:t>
      </w:r>
      <w:r>
        <w:rPr>
          <w:rFonts w:eastAsiaTheme="minorHAnsi"/>
          <w:color w:val="0000FF"/>
          <w:highlight w:val="white"/>
        </w:rPr>
        <w:t>const</w:t>
      </w:r>
      <w:r>
        <w:rPr>
          <w:rFonts w:eastAsiaTheme="minorHAnsi"/>
          <w:color w:val="000000"/>
          <w:highlight w:val="white"/>
        </w:rPr>
        <w:t xml:space="preserve"> </w:t>
      </w:r>
      <w:r>
        <w:rPr>
          <w:rFonts w:eastAsiaTheme="minorHAnsi"/>
          <w:color w:val="2B91AF"/>
          <w:highlight w:val="white"/>
        </w:rPr>
        <w:t>string</w:t>
      </w:r>
      <w:r>
        <w:rPr>
          <w:rFonts w:eastAsiaTheme="minorHAnsi"/>
          <w:color w:val="000000"/>
          <w:highlight w:val="white"/>
        </w:rPr>
        <w:t xml:space="preserve">&amp; from, </w:t>
      </w:r>
      <w:r>
        <w:rPr>
          <w:rFonts w:eastAsiaTheme="minorHAnsi"/>
          <w:color w:val="0000FF"/>
          <w:highlight w:val="white"/>
        </w:rPr>
        <w:t>const</w:t>
      </w:r>
      <w:r>
        <w:rPr>
          <w:rFonts w:eastAsiaTheme="minorHAnsi"/>
          <w:color w:val="000000"/>
          <w:highlight w:val="white"/>
        </w:rPr>
        <w:t xml:space="preserve"> </w:t>
      </w:r>
      <w:r>
        <w:rPr>
          <w:rFonts w:eastAsiaTheme="minorHAnsi"/>
          <w:color w:val="2B91AF"/>
          <w:highlight w:val="white"/>
        </w:rPr>
        <w:t>string</w:t>
      </w:r>
      <w:r>
        <w:rPr>
          <w:rFonts w:eastAsiaTheme="minorHAnsi"/>
          <w:color w:val="000000"/>
          <w:highlight w:val="white"/>
        </w:rPr>
        <w:t xml:space="preserve">&amp; to, </w:t>
      </w:r>
      <w:r>
        <w:rPr>
          <w:rFonts w:eastAsiaTheme="minorHAnsi"/>
          <w:color w:val="0000FF"/>
          <w:highlight w:val="white"/>
        </w:rPr>
        <w:t>double</w:t>
      </w:r>
      <w:r>
        <w:rPr>
          <w:rFonts w:eastAsiaTheme="minorHAnsi"/>
          <w:color w:val="000000"/>
          <w:highlight w:val="white"/>
        </w:rPr>
        <w:t xml:space="preserve"> cost);</w:t>
      </w:r>
    </w:p>
    <w:p w14:paraId="5D53ABEA" w14:textId="77777777" w:rsidR="006B6985" w:rsidRDefault="006B6985" w:rsidP="00E735ED">
      <w:pPr>
        <w:pStyle w:val="CodePACKT"/>
        <w:rPr>
          <w:rFonts w:eastAsiaTheme="minorHAnsi"/>
          <w:color w:val="000000"/>
          <w:highlight w:val="white"/>
        </w:rPr>
      </w:pPr>
      <w:r>
        <w:rPr>
          <w:rFonts w:eastAsiaTheme="minorHAnsi"/>
          <w:color w:val="000000"/>
          <w:highlight w:val="white"/>
        </w:rPr>
        <w:t>};</w:t>
      </w:r>
    </w:p>
    <w:p w14:paraId="1DA3852D" w14:textId="77777777" w:rsidR="001A0C8B" w:rsidRDefault="001A0C8B" w:rsidP="001A0C8B">
      <w:pPr>
        <w:autoSpaceDE w:val="0"/>
        <w:autoSpaceDN w:val="0"/>
        <w:adjustRightInd w:val="0"/>
        <w:spacing w:after="0"/>
        <w:rPr>
          <w:rFonts w:ascii="Consolas" w:eastAsiaTheme="minorHAnsi" w:hAnsi="Consolas" w:cs="Consolas"/>
          <w:color w:val="000000"/>
          <w:sz w:val="19"/>
          <w:szCs w:val="19"/>
          <w:highlight w:val="white"/>
          <w:lang w:val="en-NZ"/>
        </w:rPr>
      </w:pPr>
    </w:p>
    <w:p w14:paraId="3D1E6F04" w14:textId="1047E294" w:rsidR="006B6985" w:rsidRDefault="006B6985" w:rsidP="006B6985">
      <w:pPr>
        <w:pStyle w:val="NumberedBulletPACKT"/>
        <w:numPr>
          <w:ilvl w:val="0"/>
          <w:numId w:val="0"/>
        </w:numPr>
        <w:tabs>
          <w:tab w:val="left" w:pos="683"/>
        </w:tabs>
        <w:rPr>
          <w:b/>
        </w:rPr>
      </w:pPr>
      <w:r>
        <w:rPr>
          <w:b/>
        </w:rPr>
        <w:t>CGraph</w:t>
      </w:r>
      <w:r w:rsidRPr="00B52A08">
        <w:rPr>
          <w:b/>
        </w:rPr>
        <w:t>.</w:t>
      </w:r>
      <w:r>
        <w:rPr>
          <w:b/>
        </w:rPr>
        <w:t>cpp</w:t>
      </w:r>
    </w:p>
    <w:p w14:paraId="4616B10F" w14:textId="77777777" w:rsidR="006B6985" w:rsidRDefault="006B6985" w:rsidP="00E735ED">
      <w:pPr>
        <w:pStyle w:val="CodePACKT"/>
        <w:rPr>
          <w:rFonts w:eastAsiaTheme="minorHAnsi"/>
          <w:highlight w:val="white"/>
        </w:rPr>
      </w:pPr>
      <w:r>
        <w:rPr>
          <w:rFonts w:eastAsiaTheme="minorHAnsi"/>
          <w:color w:val="0000FF"/>
          <w:highlight w:val="white"/>
        </w:rPr>
        <w:t>void</w:t>
      </w:r>
      <w:r>
        <w:rPr>
          <w:rFonts w:eastAsiaTheme="minorHAnsi"/>
          <w:highlight w:val="white"/>
        </w:rPr>
        <w:t xml:space="preserve"> </w:t>
      </w:r>
      <w:r>
        <w:rPr>
          <w:rFonts w:eastAsiaTheme="minorHAnsi"/>
          <w:color w:val="2B91AF"/>
          <w:highlight w:val="white"/>
        </w:rPr>
        <w:t>graph</w:t>
      </w:r>
      <w:r>
        <w:rPr>
          <w:rFonts w:eastAsiaTheme="minorHAnsi"/>
          <w:highlight w:val="white"/>
        </w:rPr>
        <w:t>::addvertex(</w:t>
      </w:r>
      <w:r>
        <w:rPr>
          <w:rFonts w:eastAsiaTheme="minorHAnsi"/>
          <w:color w:val="0000FF"/>
          <w:highlight w:val="white"/>
        </w:rPr>
        <w:t>const</w:t>
      </w:r>
      <w:r>
        <w:rPr>
          <w:rFonts w:eastAsiaTheme="minorHAnsi"/>
          <w:highlight w:val="white"/>
        </w:rPr>
        <w:t xml:space="preserve"> </w:t>
      </w:r>
      <w:r>
        <w:rPr>
          <w:rFonts w:eastAsiaTheme="minorHAnsi"/>
          <w:color w:val="2B91AF"/>
          <w:highlight w:val="white"/>
        </w:rPr>
        <w:t>string</w:t>
      </w:r>
      <w:r>
        <w:rPr>
          <w:rFonts w:eastAsiaTheme="minorHAnsi"/>
          <w:highlight w:val="white"/>
        </w:rPr>
        <w:t xml:space="preserve"> &amp;</w:t>
      </w:r>
      <w:r>
        <w:rPr>
          <w:rFonts w:eastAsiaTheme="minorHAnsi"/>
          <w:color w:val="808080"/>
          <w:highlight w:val="white"/>
        </w:rPr>
        <w:t>name</w:t>
      </w:r>
      <w:r>
        <w:rPr>
          <w:rFonts w:eastAsiaTheme="minorHAnsi"/>
          <w:highlight w:val="white"/>
        </w:rPr>
        <w:t>)</w:t>
      </w:r>
    </w:p>
    <w:p w14:paraId="6F935D72" w14:textId="77777777" w:rsidR="006B6985" w:rsidRDefault="006B6985" w:rsidP="00E735ED">
      <w:pPr>
        <w:pStyle w:val="CodePACKT"/>
        <w:rPr>
          <w:rFonts w:eastAsiaTheme="minorHAnsi"/>
          <w:highlight w:val="white"/>
        </w:rPr>
      </w:pPr>
      <w:r>
        <w:rPr>
          <w:rFonts w:eastAsiaTheme="minorHAnsi"/>
          <w:highlight w:val="white"/>
        </w:rPr>
        <w:t>{</w:t>
      </w:r>
    </w:p>
    <w:p w14:paraId="0374C5D2" w14:textId="77777777" w:rsidR="006B6985" w:rsidRDefault="006B6985" w:rsidP="00E735ED">
      <w:pPr>
        <w:pStyle w:val="CodePACKT"/>
        <w:rPr>
          <w:rFonts w:eastAsiaTheme="minorHAnsi"/>
          <w:highlight w:val="white"/>
        </w:rPr>
      </w:pPr>
      <w:r>
        <w:rPr>
          <w:rFonts w:eastAsiaTheme="minorHAnsi"/>
          <w:highlight w:val="white"/>
        </w:rPr>
        <w:tab/>
      </w:r>
      <w:r>
        <w:rPr>
          <w:rFonts w:eastAsiaTheme="minorHAnsi"/>
          <w:color w:val="2B91AF"/>
          <w:highlight w:val="white"/>
        </w:rPr>
        <w:t>vmap</w:t>
      </w:r>
      <w:r>
        <w:rPr>
          <w:rFonts w:eastAsiaTheme="minorHAnsi"/>
          <w:highlight w:val="white"/>
        </w:rPr>
        <w:t>::</w:t>
      </w:r>
      <w:r>
        <w:rPr>
          <w:rFonts w:eastAsiaTheme="minorHAnsi"/>
          <w:color w:val="2B91AF"/>
          <w:highlight w:val="white"/>
        </w:rPr>
        <w:t>iterator</w:t>
      </w:r>
      <w:r>
        <w:rPr>
          <w:rFonts w:eastAsiaTheme="minorHAnsi"/>
          <w:highlight w:val="white"/>
        </w:rPr>
        <w:t xml:space="preserve"> itr = work.begin();</w:t>
      </w:r>
    </w:p>
    <w:p w14:paraId="31D5AFE1" w14:textId="77777777" w:rsidR="006B6985" w:rsidRDefault="006B6985" w:rsidP="00E735ED">
      <w:pPr>
        <w:pStyle w:val="CodePACKT"/>
        <w:rPr>
          <w:rFonts w:eastAsiaTheme="minorHAnsi"/>
          <w:highlight w:val="white"/>
        </w:rPr>
      </w:pPr>
      <w:r>
        <w:rPr>
          <w:rFonts w:eastAsiaTheme="minorHAnsi"/>
          <w:highlight w:val="white"/>
        </w:rPr>
        <w:tab/>
        <w:t>itr = work.find(</w:t>
      </w:r>
      <w:r>
        <w:rPr>
          <w:rFonts w:eastAsiaTheme="minorHAnsi"/>
          <w:color w:val="808080"/>
          <w:highlight w:val="white"/>
        </w:rPr>
        <w:t>name</w:t>
      </w:r>
      <w:r>
        <w:rPr>
          <w:rFonts w:eastAsiaTheme="minorHAnsi"/>
          <w:highlight w:val="white"/>
        </w:rPr>
        <w:t>);</w:t>
      </w:r>
    </w:p>
    <w:p w14:paraId="6DC9131E" w14:textId="77777777" w:rsidR="006B6985" w:rsidRDefault="006B6985" w:rsidP="00E735ED">
      <w:pPr>
        <w:pStyle w:val="CodePACKT"/>
        <w:rPr>
          <w:rFonts w:eastAsiaTheme="minorHAnsi"/>
          <w:highlight w:val="white"/>
        </w:rPr>
      </w:pPr>
      <w:r>
        <w:rPr>
          <w:rFonts w:eastAsiaTheme="minorHAnsi"/>
          <w:highlight w:val="white"/>
        </w:rPr>
        <w:tab/>
      </w:r>
      <w:r>
        <w:rPr>
          <w:rFonts w:eastAsiaTheme="minorHAnsi"/>
          <w:color w:val="0000FF"/>
          <w:highlight w:val="white"/>
        </w:rPr>
        <w:t>if</w:t>
      </w:r>
      <w:r>
        <w:rPr>
          <w:rFonts w:eastAsiaTheme="minorHAnsi"/>
          <w:highlight w:val="white"/>
        </w:rPr>
        <w:t xml:space="preserve"> (itr == work.end())</w:t>
      </w:r>
    </w:p>
    <w:p w14:paraId="55EF5192" w14:textId="77777777" w:rsidR="006B6985" w:rsidRDefault="006B6985" w:rsidP="00E735ED">
      <w:pPr>
        <w:pStyle w:val="CodePACKT"/>
        <w:rPr>
          <w:rFonts w:eastAsiaTheme="minorHAnsi"/>
          <w:highlight w:val="white"/>
        </w:rPr>
      </w:pPr>
      <w:r>
        <w:rPr>
          <w:rFonts w:eastAsiaTheme="minorHAnsi"/>
          <w:highlight w:val="white"/>
        </w:rPr>
        <w:tab/>
        <w:t>{</w:t>
      </w:r>
    </w:p>
    <w:p w14:paraId="591928A0" w14:textId="77777777" w:rsidR="006B6985" w:rsidRDefault="006B6985" w:rsidP="00E735ED">
      <w:pPr>
        <w:pStyle w:val="CodePACKT"/>
        <w:rPr>
          <w:rFonts w:eastAsiaTheme="minorHAnsi"/>
          <w:highlight w:val="white"/>
        </w:rPr>
      </w:pPr>
      <w:r>
        <w:rPr>
          <w:rFonts w:eastAsiaTheme="minorHAnsi"/>
          <w:highlight w:val="white"/>
        </w:rPr>
        <w:tab/>
      </w:r>
      <w:r>
        <w:rPr>
          <w:rFonts w:eastAsiaTheme="minorHAnsi"/>
          <w:highlight w:val="white"/>
        </w:rPr>
        <w:tab/>
      </w:r>
      <w:r>
        <w:rPr>
          <w:rFonts w:eastAsiaTheme="minorHAnsi"/>
          <w:color w:val="2B91AF"/>
          <w:highlight w:val="white"/>
        </w:rPr>
        <w:t>vertex</w:t>
      </w:r>
      <w:r>
        <w:rPr>
          <w:rFonts w:eastAsiaTheme="minorHAnsi"/>
          <w:highlight w:val="white"/>
        </w:rPr>
        <w:t xml:space="preserve"> *v;</w:t>
      </w:r>
    </w:p>
    <w:p w14:paraId="3538731E" w14:textId="77777777" w:rsidR="006B6985" w:rsidRDefault="006B6985" w:rsidP="00E735ED">
      <w:pPr>
        <w:pStyle w:val="CodePACKT"/>
        <w:rPr>
          <w:rFonts w:eastAsiaTheme="minorHAnsi"/>
          <w:highlight w:val="white"/>
        </w:rPr>
      </w:pPr>
      <w:r>
        <w:rPr>
          <w:rFonts w:eastAsiaTheme="minorHAnsi"/>
          <w:highlight w:val="white"/>
        </w:rPr>
        <w:tab/>
      </w:r>
      <w:r>
        <w:rPr>
          <w:rFonts w:eastAsiaTheme="minorHAnsi"/>
          <w:highlight w:val="white"/>
        </w:rPr>
        <w:tab/>
        <w:t xml:space="preserve">v = </w:t>
      </w:r>
      <w:r>
        <w:rPr>
          <w:rFonts w:eastAsiaTheme="minorHAnsi"/>
          <w:color w:val="0000FF"/>
          <w:highlight w:val="white"/>
        </w:rPr>
        <w:t>new</w:t>
      </w:r>
      <w:r>
        <w:rPr>
          <w:rFonts w:eastAsiaTheme="minorHAnsi"/>
          <w:highlight w:val="white"/>
        </w:rPr>
        <w:t xml:space="preserve"> </w:t>
      </w:r>
      <w:r>
        <w:rPr>
          <w:rFonts w:eastAsiaTheme="minorHAnsi"/>
          <w:color w:val="2B91AF"/>
          <w:highlight w:val="white"/>
        </w:rPr>
        <w:t>vertex</w:t>
      </w:r>
      <w:r>
        <w:rPr>
          <w:rFonts w:eastAsiaTheme="minorHAnsi"/>
          <w:highlight w:val="white"/>
        </w:rPr>
        <w:t>(</w:t>
      </w:r>
      <w:r>
        <w:rPr>
          <w:rFonts w:eastAsiaTheme="minorHAnsi"/>
          <w:color w:val="808080"/>
          <w:highlight w:val="white"/>
        </w:rPr>
        <w:t>name</w:t>
      </w:r>
      <w:r>
        <w:rPr>
          <w:rFonts w:eastAsiaTheme="minorHAnsi"/>
          <w:highlight w:val="white"/>
        </w:rPr>
        <w:t>);</w:t>
      </w:r>
    </w:p>
    <w:p w14:paraId="51A51C71" w14:textId="77777777" w:rsidR="006B6985" w:rsidRDefault="006B6985" w:rsidP="00E735ED">
      <w:pPr>
        <w:pStyle w:val="CodePACKT"/>
        <w:rPr>
          <w:rFonts w:eastAsiaTheme="minorHAnsi"/>
          <w:highlight w:val="white"/>
        </w:rPr>
      </w:pPr>
      <w:r>
        <w:rPr>
          <w:rFonts w:eastAsiaTheme="minorHAnsi"/>
          <w:highlight w:val="white"/>
        </w:rPr>
        <w:tab/>
      </w:r>
      <w:r>
        <w:rPr>
          <w:rFonts w:eastAsiaTheme="minorHAnsi"/>
          <w:highlight w:val="white"/>
        </w:rPr>
        <w:tab/>
        <w:t>work[</w:t>
      </w:r>
      <w:r>
        <w:rPr>
          <w:rFonts w:eastAsiaTheme="minorHAnsi"/>
          <w:color w:val="808080"/>
          <w:highlight w:val="white"/>
        </w:rPr>
        <w:t>name</w:t>
      </w:r>
      <w:r>
        <w:rPr>
          <w:rFonts w:eastAsiaTheme="minorHAnsi"/>
          <w:highlight w:val="white"/>
        </w:rPr>
        <w:t>] = v;</w:t>
      </w:r>
    </w:p>
    <w:p w14:paraId="4640ED06" w14:textId="77777777" w:rsidR="006B6985" w:rsidRDefault="006B6985" w:rsidP="00E735ED">
      <w:pPr>
        <w:pStyle w:val="CodePACKT"/>
        <w:rPr>
          <w:rFonts w:eastAsiaTheme="minorHAnsi"/>
          <w:highlight w:val="white"/>
        </w:rPr>
      </w:pPr>
      <w:r>
        <w:rPr>
          <w:rFonts w:eastAsiaTheme="minorHAnsi"/>
          <w:highlight w:val="white"/>
        </w:rPr>
        <w:tab/>
      </w:r>
      <w:r>
        <w:rPr>
          <w:rFonts w:eastAsiaTheme="minorHAnsi"/>
          <w:highlight w:val="white"/>
        </w:rPr>
        <w:tab/>
      </w:r>
      <w:r>
        <w:rPr>
          <w:rFonts w:eastAsiaTheme="minorHAnsi"/>
          <w:color w:val="0000FF"/>
          <w:highlight w:val="white"/>
        </w:rPr>
        <w:t>return</w:t>
      </w:r>
      <w:r>
        <w:rPr>
          <w:rFonts w:eastAsiaTheme="minorHAnsi"/>
          <w:highlight w:val="white"/>
        </w:rPr>
        <w:t>;</w:t>
      </w:r>
    </w:p>
    <w:p w14:paraId="43D1CE14" w14:textId="77777777" w:rsidR="006B6985" w:rsidRDefault="006B6985" w:rsidP="00E735ED">
      <w:pPr>
        <w:pStyle w:val="CodePACKT"/>
        <w:rPr>
          <w:rFonts w:eastAsiaTheme="minorHAnsi"/>
          <w:highlight w:val="white"/>
        </w:rPr>
      </w:pPr>
      <w:r>
        <w:rPr>
          <w:rFonts w:eastAsiaTheme="minorHAnsi"/>
          <w:highlight w:val="white"/>
        </w:rPr>
        <w:tab/>
        <w:t>}</w:t>
      </w:r>
    </w:p>
    <w:p w14:paraId="62DBB95E" w14:textId="77777777" w:rsidR="006B6985" w:rsidRDefault="006B6985" w:rsidP="00E735ED">
      <w:pPr>
        <w:pStyle w:val="CodePACKT"/>
        <w:rPr>
          <w:rFonts w:eastAsiaTheme="minorHAnsi"/>
          <w:highlight w:val="white"/>
        </w:rPr>
      </w:pPr>
      <w:r>
        <w:rPr>
          <w:rFonts w:eastAsiaTheme="minorHAnsi"/>
          <w:highlight w:val="white"/>
        </w:rPr>
        <w:tab/>
        <w:t xml:space="preserve">cout &lt;&lt; </w:t>
      </w:r>
      <w:r>
        <w:rPr>
          <w:rFonts w:eastAsiaTheme="minorHAnsi"/>
          <w:color w:val="A31515"/>
          <w:highlight w:val="white"/>
        </w:rPr>
        <w:t>"\nVertex already exists!"</w:t>
      </w:r>
      <w:r>
        <w:rPr>
          <w:rFonts w:eastAsiaTheme="minorHAnsi"/>
          <w:highlight w:val="white"/>
        </w:rPr>
        <w:t>;</w:t>
      </w:r>
    </w:p>
    <w:p w14:paraId="22633EC4" w14:textId="77777777" w:rsidR="006B6985" w:rsidRDefault="006B6985" w:rsidP="00E735ED">
      <w:pPr>
        <w:pStyle w:val="CodePACKT"/>
        <w:rPr>
          <w:rFonts w:eastAsiaTheme="minorHAnsi"/>
          <w:highlight w:val="white"/>
        </w:rPr>
      </w:pPr>
      <w:r>
        <w:rPr>
          <w:rFonts w:eastAsiaTheme="minorHAnsi"/>
          <w:highlight w:val="white"/>
        </w:rPr>
        <w:t>}</w:t>
      </w:r>
    </w:p>
    <w:p w14:paraId="546BA318" w14:textId="77777777" w:rsidR="006B6985" w:rsidRDefault="006B6985" w:rsidP="00E735ED">
      <w:pPr>
        <w:pStyle w:val="CodePACKT"/>
        <w:rPr>
          <w:rFonts w:eastAsiaTheme="minorHAnsi"/>
          <w:highlight w:val="white"/>
        </w:rPr>
      </w:pPr>
    </w:p>
    <w:p w14:paraId="405CAAE8" w14:textId="77777777" w:rsidR="006B6985" w:rsidRDefault="006B6985" w:rsidP="00E735ED">
      <w:pPr>
        <w:pStyle w:val="CodePACKT"/>
        <w:rPr>
          <w:rFonts w:eastAsiaTheme="minorHAnsi"/>
          <w:highlight w:val="white"/>
        </w:rPr>
      </w:pPr>
      <w:r>
        <w:rPr>
          <w:rFonts w:eastAsiaTheme="minorHAnsi"/>
          <w:color w:val="0000FF"/>
          <w:highlight w:val="white"/>
        </w:rPr>
        <w:t>void</w:t>
      </w:r>
      <w:r>
        <w:rPr>
          <w:rFonts w:eastAsiaTheme="minorHAnsi"/>
          <w:highlight w:val="white"/>
        </w:rPr>
        <w:t xml:space="preserve"> </w:t>
      </w:r>
      <w:r>
        <w:rPr>
          <w:rFonts w:eastAsiaTheme="minorHAnsi"/>
          <w:color w:val="2B91AF"/>
          <w:highlight w:val="white"/>
        </w:rPr>
        <w:t>graph</w:t>
      </w:r>
      <w:r>
        <w:rPr>
          <w:rFonts w:eastAsiaTheme="minorHAnsi"/>
          <w:highlight w:val="white"/>
        </w:rPr>
        <w:t>::addedge(</w:t>
      </w:r>
      <w:r>
        <w:rPr>
          <w:rFonts w:eastAsiaTheme="minorHAnsi"/>
          <w:color w:val="0000FF"/>
          <w:highlight w:val="white"/>
        </w:rPr>
        <w:t>const</w:t>
      </w:r>
      <w:r>
        <w:rPr>
          <w:rFonts w:eastAsiaTheme="minorHAnsi"/>
          <w:highlight w:val="white"/>
        </w:rPr>
        <w:t xml:space="preserve"> </w:t>
      </w:r>
      <w:r>
        <w:rPr>
          <w:rFonts w:eastAsiaTheme="minorHAnsi"/>
          <w:color w:val="2B91AF"/>
          <w:highlight w:val="white"/>
        </w:rPr>
        <w:t>string</w:t>
      </w:r>
      <w:r>
        <w:rPr>
          <w:rFonts w:eastAsiaTheme="minorHAnsi"/>
          <w:highlight w:val="white"/>
        </w:rPr>
        <w:t xml:space="preserve">&amp; </w:t>
      </w:r>
      <w:r>
        <w:rPr>
          <w:rFonts w:eastAsiaTheme="minorHAnsi"/>
          <w:color w:val="808080"/>
          <w:highlight w:val="white"/>
        </w:rPr>
        <w:t>from</w:t>
      </w:r>
      <w:r>
        <w:rPr>
          <w:rFonts w:eastAsiaTheme="minorHAnsi"/>
          <w:highlight w:val="white"/>
        </w:rPr>
        <w:t xml:space="preserve">, </w:t>
      </w:r>
      <w:r>
        <w:rPr>
          <w:rFonts w:eastAsiaTheme="minorHAnsi"/>
          <w:color w:val="0000FF"/>
          <w:highlight w:val="white"/>
        </w:rPr>
        <w:t>const</w:t>
      </w:r>
      <w:r>
        <w:rPr>
          <w:rFonts w:eastAsiaTheme="minorHAnsi"/>
          <w:highlight w:val="white"/>
        </w:rPr>
        <w:t xml:space="preserve"> </w:t>
      </w:r>
      <w:r>
        <w:rPr>
          <w:rFonts w:eastAsiaTheme="minorHAnsi"/>
          <w:color w:val="2B91AF"/>
          <w:highlight w:val="white"/>
        </w:rPr>
        <w:t>string</w:t>
      </w:r>
      <w:r>
        <w:rPr>
          <w:rFonts w:eastAsiaTheme="minorHAnsi"/>
          <w:highlight w:val="white"/>
        </w:rPr>
        <w:t xml:space="preserve">&amp; </w:t>
      </w:r>
      <w:r>
        <w:rPr>
          <w:rFonts w:eastAsiaTheme="minorHAnsi"/>
          <w:color w:val="808080"/>
          <w:highlight w:val="white"/>
        </w:rPr>
        <w:t>to</w:t>
      </w:r>
      <w:r>
        <w:rPr>
          <w:rFonts w:eastAsiaTheme="minorHAnsi"/>
          <w:highlight w:val="white"/>
        </w:rPr>
        <w:t xml:space="preserve">, </w:t>
      </w:r>
      <w:r>
        <w:rPr>
          <w:rFonts w:eastAsiaTheme="minorHAnsi"/>
          <w:color w:val="0000FF"/>
          <w:highlight w:val="white"/>
        </w:rPr>
        <w:t>double</w:t>
      </w:r>
      <w:r>
        <w:rPr>
          <w:rFonts w:eastAsiaTheme="minorHAnsi"/>
          <w:highlight w:val="white"/>
        </w:rPr>
        <w:t xml:space="preserve"> </w:t>
      </w:r>
      <w:r>
        <w:rPr>
          <w:rFonts w:eastAsiaTheme="minorHAnsi"/>
          <w:color w:val="808080"/>
          <w:highlight w:val="white"/>
        </w:rPr>
        <w:t>cost</w:t>
      </w:r>
      <w:r>
        <w:rPr>
          <w:rFonts w:eastAsiaTheme="minorHAnsi"/>
          <w:highlight w:val="white"/>
        </w:rPr>
        <w:t>)</w:t>
      </w:r>
    </w:p>
    <w:p w14:paraId="3E15624B" w14:textId="77777777" w:rsidR="006B6985" w:rsidRDefault="006B6985" w:rsidP="00E735ED">
      <w:pPr>
        <w:pStyle w:val="CodePACKT"/>
        <w:rPr>
          <w:rFonts w:eastAsiaTheme="minorHAnsi"/>
          <w:highlight w:val="white"/>
        </w:rPr>
      </w:pPr>
      <w:r>
        <w:rPr>
          <w:rFonts w:eastAsiaTheme="minorHAnsi"/>
          <w:highlight w:val="white"/>
        </w:rPr>
        <w:t>{</w:t>
      </w:r>
    </w:p>
    <w:p w14:paraId="5568B32F" w14:textId="77777777" w:rsidR="006B6985" w:rsidRDefault="006B6985" w:rsidP="00E735ED">
      <w:pPr>
        <w:pStyle w:val="CodePACKT"/>
        <w:rPr>
          <w:rFonts w:eastAsiaTheme="minorHAnsi"/>
          <w:highlight w:val="white"/>
        </w:rPr>
      </w:pPr>
      <w:r>
        <w:rPr>
          <w:rFonts w:eastAsiaTheme="minorHAnsi"/>
          <w:highlight w:val="white"/>
        </w:rPr>
        <w:tab/>
      </w:r>
      <w:r>
        <w:rPr>
          <w:rFonts w:eastAsiaTheme="minorHAnsi"/>
          <w:color w:val="2B91AF"/>
          <w:highlight w:val="white"/>
        </w:rPr>
        <w:t>vertex</w:t>
      </w:r>
      <w:r>
        <w:rPr>
          <w:rFonts w:eastAsiaTheme="minorHAnsi"/>
          <w:highlight w:val="white"/>
        </w:rPr>
        <w:t xml:space="preserve"> *f = (work.find(</w:t>
      </w:r>
      <w:r>
        <w:rPr>
          <w:rFonts w:eastAsiaTheme="minorHAnsi"/>
          <w:color w:val="808080"/>
          <w:highlight w:val="white"/>
        </w:rPr>
        <w:t>from</w:t>
      </w:r>
      <w:r>
        <w:rPr>
          <w:rFonts w:eastAsiaTheme="minorHAnsi"/>
          <w:highlight w:val="white"/>
        </w:rPr>
        <w:t>)-&gt;second);</w:t>
      </w:r>
    </w:p>
    <w:p w14:paraId="2CAEE70B" w14:textId="77777777" w:rsidR="006B6985" w:rsidRDefault="006B6985" w:rsidP="00E735ED">
      <w:pPr>
        <w:pStyle w:val="CodePACKT"/>
        <w:rPr>
          <w:rFonts w:eastAsiaTheme="minorHAnsi"/>
          <w:highlight w:val="white"/>
        </w:rPr>
      </w:pPr>
      <w:r>
        <w:rPr>
          <w:rFonts w:eastAsiaTheme="minorHAnsi"/>
          <w:highlight w:val="white"/>
        </w:rPr>
        <w:tab/>
      </w:r>
      <w:r>
        <w:rPr>
          <w:rFonts w:eastAsiaTheme="minorHAnsi"/>
          <w:color w:val="2B91AF"/>
          <w:highlight w:val="white"/>
        </w:rPr>
        <w:t>vertex</w:t>
      </w:r>
      <w:r>
        <w:rPr>
          <w:rFonts w:eastAsiaTheme="minorHAnsi"/>
          <w:highlight w:val="white"/>
        </w:rPr>
        <w:t xml:space="preserve"> *t = (work.find(</w:t>
      </w:r>
      <w:r>
        <w:rPr>
          <w:rFonts w:eastAsiaTheme="minorHAnsi"/>
          <w:color w:val="808080"/>
          <w:highlight w:val="white"/>
        </w:rPr>
        <w:t>to</w:t>
      </w:r>
      <w:r>
        <w:rPr>
          <w:rFonts w:eastAsiaTheme="minorHAnsi"/>
          <w:highlight w:val="white"/>
        </w:rPr>
        <w:t>)-&gt;second);</w:t>
      </w:r>
    </w:p>
    <w:p w14:paraId="4CE26A16" w14:textId="77777777" w:rsidR="006B6985" w:rsidRDefault="006B6985" w:rsidP="00E735ED">
      <w:pPr>
        <w:pStyle w:val="CodePACKT"/>
        <w:rPr>
          <w:rFonts w:eastAsiaTheme="minorHAnsi"/>
          <w:highlight w:val="white"/>
        </w:rPr>
      </w:pPr>
      <w:r>
        <w:rPr>
          <w:rFonts w:eastAsiaTheme="minorHAnsi"/>
          <w:highlight w:val="white"/>
        </w:rPr>
        <w:tab/>
      </w:r>
      <w:r>
        <w:rPr>
          <w:rFonts w:eastAsiaTheme="minorHAnsi"/>
          <w:color w:val="2B91AF"/>
          <w:highlight w:val="white"/>
        </w:rPr>
        <w:t>pair</w:t>
      </w:r>
      <w:r>
        <w:rPr>
          <w:rFonts w:eastAsiaTheme="minorHAnsi"/>
          <w:highlight w:val="white"/>
        </w:rPr>
        <w:t>&lt;</w:t>
      </w:r>
      <w:r>
        <w:rPr>
          <w:rFonts w:eastAsiaTheme="minorHAnsi"/>
          <w:color w:val="0000FF"/>
          <w:highlight w:val="white"/>
        </w:rPr>
        <w:t>int</w:t>
      </w:r>
      <w:r>
        <w:rPr>
          <w:rFonts w:eastAsiaTheme="minorHAnsi"/>
          <w:highlight w:val="white"/>
        </w:rPr>
        <w:t xml:space="preserve">, </w:t>
      </w:r>
      <w:r>
        <w:rPr>
          <w:rFonts w:eastAsiaTheme="minorHAnsi"/>
          <w:color w:val="2B91AF"/>
          <w:highlight w:val="white"/>
        </w:rPr>
        <w:t>vertex</w:t>
      </w:r>
      <w:r>
        <w:rPr>
          <w:rFonts w:eastAsiaTheme="minorHAnsi"/>
          <w:highlight w:val="white"/>
        </w:rPr>
        <w:t xml:space="preserve"> *&gt; edge = make_pair(</w:t>
      </w:r>
      <w:r>
        <w:rPr>
          <w:rFonts w:eastAsiaTheme="minorHAnsi"/>
          <w:color w:val="808080"/>
          <w:highlight w:val="white"/>
        </w:rPr>
        <w:t>cost</w:t>
      </w:r>
      <w:r>
        <w:rPr>
          <w:rFonts w:eastAsiaTheme="minorHAnsi"/>
          <w:highlight w:val="white"/>
        </w:rPr>
        <w:t>, t);</w:t>
      </w:r>
    </w:p>
    <w:p w14:paraId="250CA6B6" w14:textId="77777777" w:rsidR="006B6985" w:rsidRDefault="006B6985" w:rsidP="00E735ED">
      <w:pPr>
        <w:pStyle w:val="CodePACKT"/>
        <w:rPr>
          <w:rFonts w:eastAsiaTheme="minorHAnsi"/>
          <w:highlight w:val="white"/>
        </w:rPr>
      </w:pPr>
      <w:r>
        <w:rPr>
          <w:rFonts w:eastAsiaTheme="minorHAnsi"/>
          <w:highlight w:val="white"/>
        </w:rPr>
        <w:tab/>
        <w:t>f-&gt;adj.push_back(edge);</w:t>
      </w:r>
    </w:p>
    <w:p w14:paraId="341E7A55" w14:textId="716449FD" w:rsidR="006B6985" w:rsidRDefault="006B6985" w:rsidP="00E735ED">
      <w:pPr>
        <w:pStyle w:val="CodePACKT"/>
        <w:rPr>
          <w:b/>
        </w:rPr>
      </w:pPr>
      <w:r>
        <w:rPr>
          <w:rFonts w:eastAsiaTheme="minorHAnsi"/>
          <w:highlight w:val="white"/>
        </w:rPr>
        <w:t>}</w:t>
      </w:r>
    </w:p>
    <w:p w14:paraId="346D9AA5" w14:textId="4CA0FA61" w:rsidR="001A0C8B" w:rsidDel="00476EA7" w:rsidRDefault="001A0C8B" w:rsidP="001A0C8B">
      <w:pPr>
        <w:pStyle w:val="NormalPACKT"/>
        <w:rPr>
          <w:del w:id="515" w:author="Rashmi Suvarna" w:date="2015-08-18T10:31:00Z"/>
          <w:lang w:val="en-NZ"/>
        </w:rPr>
      </w:pPr>
    </w:p>
    <w:p w14:paraId="47DAD6CF" w14:textId="44B479AF" w:rsidR="001A0C8B" w:rsidDel="00551A0E" w:rsidRDefault="001A0C8B" w:rsidP="001A0C8B">
      <w:pPr>
        <w:pStyle w:val="NormalPACKT"/>
        <w:rPr>
          <w:del w:id="516" w:author="Rashmi Suvarna" w:date="2015-08-18T10:30:00Z"/>
          <w:lang w:val="en-NZ"/>
        </w:rPr>
      </w:pPr>
    </w:p>
    <w:p w14:paraId="5520DC22" w14:textId="5AAD0112" w:rsidR="001A0C8B" w:rsidRPr="001A0C8B" w:rsidDel="00551A0E" w:rsidRDefault="001A0C8B" w:rsidP="001A0C8B">
      <w:pPr>
        <w:pStyle w:val="NormalPACKT"/>
        <w:rPr>
          <w:del w:id="517" w:author="Rashmi Suvarna" w:date="2015-08-18T10:30:00Z"/>
          <w:lang w:val="en-NZ"/>
        </w:rPr>
      </w:pPr>
    </w:p>
    <w:p w14:paraId="73272181" w14:textId="7C6A278B" w:rsidR="001225D8" w:rsidRDefault="001225D8" w:rsidP="00291B74">
      <w:pPr>
        <w:pStyle w:val="Heading2"/>
        <w:numPr>
          <w:ilvl w:val="1"/>
          <w:numId w:val="14"/>
        </w:numPr>
        <w:tabs>
          <w:tab w:val="left" w:pos="0"/>
        </w:tabs>
      </w:pPr>
      <w:r>
        <w:t>How it works...</w:t>
      </w:r>
    </w:p>
    <w:p w14:paraId="7DB4F830" w14:textId="3D266978" w:rsidR="001D7E6D" w:rsidRDefault="00462B5E" w:rsidP="004A543D">
      <w:pPr>
        <w:pStyle w:val="NormalPACKT"/>
      </w:pPr>
      <w:r>
        <w:t>A graph is comprised of edges and nodes. So the first thing to do while implementing a graph data structure is to create a struct</w:t>
      </w:r>
      <w:r w:rsidR="00E40842">
        <w:t xml:space="preserve"> to store the node and vertex information.</w:t>
      </w:r>
      <w:r w:rsidR="00451429">
        <w:t xml:space="preserve"> The diagram </w:t>
      </w:r>
      <w:r w:rsidR="0019061E">
        <w:t xml:space="preserve">below </w:t>
      </w:r>
      <w:r w:rsidR="00451429">
        <w:t>has 6 nodes and 7 edges. To implement a graph we need to understand the cost of each edge to go from one node to another. These are called adjacency costs.</w:t>
      </w:r>
      <w:r w:rsidR="00D352A1">
        <w:t xml:space="preserve"> To insert a node, we create a node. To add an edge to the node, we need to supply the information about the two nodes that needs to be connected and the cost </w:t>
      </w:r>
      <w:r w:rsidR="0019061E">
        <w:t xml:space="preserve">of </w:t>
      </w:r>
      <w:r w:rsidR="00D352A1">
        <w:t>the edge.</w:t>
      </w:r>
    </w:p>
    <w:p w14:paraId="16FAC43F" w14:textId="3A807DE1" w:rsidR="00893496" w:rsidRDefault="00893496" w:rsidP="004A543D">
      <w:pPr>
        <w:pStyle w:val="NormalPACKT"/>
      </w:pPr>
      <w:r>
        <w:lastRenderedPageBreak/>
        <w:t>After we get that information we create a pair using the cost of the edge and one of the nodes and push that edge information to the other node.</w:t>
      </w:r>
    </w:p>
    <w:p w14:paraId="1075E5A5" w14:textId="57A63A53" w:rsidR="00451429" w:rsidRDefault="00451429" w:rsidP="004A543D">
      <w:pPr>
        <w:pStyle w:val="NormalPACKT"/>
      </w:pPr>
    </w:p>
    <w:p w14:paraId="77452643" w14:textId="0566F739" w:rsidR="004A543D" w:rsidRDefault="00451429" w:rsidP="00E735ED">
      <w:pPr>
        <w:pStyle w:val="FigurePACKT"/>
      </w:pPr>
      <w:r>
        <w:rPr>
          <w:noProof/>
          <w:lang w:val="en-NZ" w:eastAsia="en-NZ"/>
        </w:rPr>
        <w:drawing>
          <wp:inline distT="0" distB="0" distL="0" distR="0" wp14:anchorId="5A26F7FC" wp14:editId="0D0165A1">
            <wp:extent cx="5029200" cy="4211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png"/>
                    <pic:cNvPicPr/>
                  </pic:nvPicPr>
                  <pic:blipFill>
                    <a:blip r:embed="rId12">
                      <a:extLst>
                        <a:ext uri="{28A0092B-C50C-407E-A947-70E740481C1C}">
                          <a14:useLocalDpi xmlns:a14="http://schemas.microsoft.com/office/drawing/2010/main" val="0"/>
                        </a:ext>
                      </a:extLst>
                    </a:blip>
                    <a:stretch>
                      <a:fillRect/>
                    </a:stretch>
                  </pic:blipFill>
                  <pic:spPr>
                    <a:xfrm>
                      <a:off x="0" y="0"/>
                      <a:ext cx="5029200" cy="4211955"/>
                    </a:xfrm>
                    <a:prstGeom prst="rect">
                      <a:avLst/>
                    </a:prstGeom>
                  </pic:spPr>
                </pic:pic>
              </a:graphicData>
            </a:graphic>
          </wp:inline>
        </w:drawing>
      </w:r>
    </w:p>
    <w:p w14:paraId="50EC5F93" w14:textId="14680797" w:rsidR="00A40553" w:rsidRDefault="00A40553" w:rsidP="00A40553">
      <w:pPr>
        <w:pStyle w:val="LayoutInformationPACKT"/>
      </w:pPr>
      <w:r>
        <w:t xml:space="preserve">Insert Image B04929_03_03.png </w:t>
      </w:r>
    </w:p>
    <w:p w14:paraId="1DE763CD" w14:textId="6BB4F8CB" w:rsidR="00A40553" w:rsidRPr="004A543D" w:rsidDel="004F73CA" w:rsidRDefault="00A40553" w:rsidP="004A543D">
      <w:pPr>
        <w:pStyle w:val="NormalPACKT"/>
        <w:rPr>
          <w:del w:id="518" w:author="Rashmi Suvarna" w:date="2015-08-18T10:31:00Z"/>
        </w:rPr>
      </w:pPr>
    </w:p>
    <w:p w14:paraId="41B691A1" w14:textId="790A0720" w:rsidR="0065555D" w:rsidRDefault="00B43CBF" w:rsidP="00291B74">
      <w:pPr>
        <w:pStyle w:val="Heading1"/>
        <w:numPr>
          <w:ilvl w:val="0"/>
          <w:numId w:val="15"/>
        </w:numPr>
        <w:tabs>
          <w:tab w:val="left" w:pos="0"/>
        </w:tabs>
      </w:pPr>
      <w:r>
        <w:t xml:space="preserve">Using STL </w:t>
      </w:r>
      <w:r w:rsidR="00453C33">
        <w:t>List to store data</w:t>
      </w:r>
    </w:p>
    <w:p w14:paraId="686AD069" w14:textId="490384E7" w:rsidR="00E7799B" w:rsidRPr="00E7799B" w:rsidRDefault="005E2DEF" w:rsidP="00E735ED">
      <w:pPr>
        <w:pStyle w:val="NormalPACKT"/>
      </w:pPr>
      <w:ins w:id="519" w:author="Druhin Mukherjee" w:date="2015-09-05T18:19:00Z">
        <w:r>
          <w:t>STL is a standard template library which contains a lot of implementation of the basic data structures, which means we can directl</w:t>
        </w:r>
      </w:ins>
      <w:ins w:id="520" w:author="Druhin Mukherjee" w:date="2015-09-05T18:20:00Z">
        <w:r>
          <w:t>y</w:t>
        </w:r>
      </w:ins>
      <w:ins w:id="521" w:author="Druhin Mukherjee" w:date="2015-09-05T18:19:00Z">
        <w:r>
          <w:t xml:space="preserve"> use them</w:t>
        </w:r>
      </w:ins>
      <w:ins w:id="522" w:author="Druhin Mukherjee" w:date="2015-09-05T18:20:00Z">
        <w:r>
          <w:t xml:space="preserve"> for our purpose. The</w:t>
        </w:r>
      </w:ins>
      <w:r w:rsidR="00641E47">
        <w:t xml:space="preserve"> list is internally implemented as doubly linked lists, which means insertion and deletion can happen at both ends.</w:t>
      </w:r>
    </w:p>
    <w:p w14:paraId="6A3A496A" w14:textId="2D1605C9" w:rsidR="0091088B" w:rsidDel="009D02B7" w:rsidRDefault="0091088B" w:rsidP="00E7799B">
      <w:pPr>
        <w:pStyle w:val="Heading2"/>
        <w:numPr>
          <w:ilvl w:val="1"/>
          <w:numId w:val="1"/>
        </w:numPr>
        <w:rPr>
          <w:del w:id="523" w:author="Rashmi Suvarna" w:date="2015-08-18T10:33:00Z"/>
        </w:rPr>
      </w:pPr>
    </w:p>
    <w:p w14:paraId="051492AD" w14:textId="64CA44DA" w:rsidR="0065555D" w:rsidRDefault="0065555D" w:rsidP="00E7799B">
      <w:pPr>
        <w:pStyle w:val="Heading2"/>
        <w:numPr>
          <w:ilvl w:val="1"/>
          <w:numId w:val="1"/>
        </w:numPr>
      </w:pPr>
      <w:r>
        <w:t>Getting ready</w:t>
      </w:r>
    </w:p>
    <w:p w14:paraId="014B9965" w14:textId="77777777" w:rsidR="0065555D" w:rsidRDefault="0065555D" w:rsidP="00291B74">
      <w:pPr>
        <w:pStyle w:val="NormalPACKT"/>
        <w:numPr>
          <w:ilvl w:val="0"/>
          <w:numId w:val="1"/>
        </w:numPr>
      </w:pPr>
      <w:r>
        <w:t>For this recipe, you will need a Windows machine with a working copy of Visual Studio.</w:t>
      </w:r>
    </w:p>
    <w:p w14:paraId="4C48610D" w14:textId="77777777" w:rsidR="0065555D" w:rsidRDefault="0065555D" w:rsidP="00291B74">
      <w:pPr>
        <w:pStyle w:val="Heading2"/>
        <w:numPr>
          <w:ilvl w:val="1"/>
          <w:numId w:val="1"/>
        </w:numPr>
        <w:tabs>
          <w:tab w:val="left" w:pos="0"/>
        </w:tabs>
      </w:pPr>
      <w:commentRangeStart w:id="524"/>
      <w:r>
        <w:t>How to do it...</w:t>
      </w:r>
      <w:commentRangeEnd w:id="524"/>
      <w:r w:rsidR="003F6B22">
        <w:rPr>
          <w:rStyle w:val="CommentReference"/>
          <w:b w:val="0"/>
          <w:iCs w:val="0"/>
          <w:color w:val="auto"/>
          <w:lang w:val="en-US"/>
        </w:rPr>
        <w:commentReference w:id="524"/>
      </w:r>
    </w:p>
    <w:p w14:paraId="79DACCD3" w14:textId="5068284F" w:rsidR="003F02A7" w:rsidRPr="004E5CAC" w:rsidRDefault="003F02A7">
      <w:pPr>
        <w:pStyle w:val="NormalPACKT"/>
        <w:pPrChange w:id="525" w:author="USER1" w:date="2015-08-19T09:50:00Z">
          <w:pPr>
            <w:pStyle w:val="Heading2"/>
            <w:numPr>
              <w:ilvl w:val="1"/>
              <w:numId w:val="1"/>
            </w:numPr>
            <w:tabs>
              <w:tab w:val="left" w:pos="0"/>
            </w:tabs>
          </w:pPr>
        </w:pPrChange>
      </w:pPr>
      <w:r>
        <w:rPr>
          <w:lang w:val="en-GB"/>
        </w:rPr>
        <w:t>In this recipe we will see how we can easily use the inbuilt template library provided to us by C++ to create complex data structures. After the complex data structure is created, we can easily use it to store data and access it.</w:t>
      </w:r>
    </w:p>
    <w:p w14:paraId="0FC013C2" w14:textId="77777777" w:rsidR="0065555D" w:rsidRPr="005C685E" w:rsidRDefault="0065555D" w:rsidP="00E735ED">
      <w:pPr>
        <w:pStyle w:val="NumberedBulletPACKT"/>
        <w:numPr>
          <w:ilvl w:val="0"/>
          <w:numId w:val="48"/>
        </w:numPr>
      </w:pPr>
      <w:r w:rsidRPr="005C685E">
        <w:t>Open Visual Studio.</w:t>
      </w:r>
    </w:p>
    <w:p w14:paraId="56C2A4DC" w14:textId="77777777" w:rsidR="0065555D" w:rsidRPr="005C685E" w:rsidRDefault="0065555D" w:rsidP="00E735ED">
      <w:pPr>
        <w:pStyle w:val="NumberedBulletPACKT"/>
        <w:numPr>
          <w:ilvl w:val="0"/>
          <w:numId w:val="48"/>
        </w:numPr>
      </w:pPr>
      <w:r w:rsidRPr="005C685E">
        <w:t xml:space="preserve">Create a new C++ project </w:t>
      </w:r>
    </w:p>
    <w:p w14:paraId="043B6C49" w14:textId="176C5916" w:rsidR="0065555D" w:rsidRPr="005C685E" w:rsidRDefault="0065555D" w:rsidP="00E735ED">
      <w:pPr>
        <w:pStyle w:val="NumberedBulletPACKT"/>
        <w:numPr>
          <w:ilvl w:val="0"/>
          <w:numId w:val="48"/>
        </w:numPr>
      </w:pPr>
      <w:r w:rsidRPr="005C685E">
        <w:t xml:space="preserve">Add a source file called </w:t>
      </w:r>
      <w:r w:rsidR="002571A4">
        <w:t xml:space="preserve">Source.cpp </w:t>
      </w:r>
    </w:p>
    <w:p w14:paraId="76B5D042" w14:textId="77777777" w:rsidR="0065555D" w:rsidRDefault="0065555D" w:rsidP="00E735ED">
      <w:pPr>
        <w:pStyle w:val="NumberedBulletPACKT"/>
        <w:numPr>
          <w:ilvl w:val="0"/>
          <w:numId w:val="48"/>
        </w:numPr>
      </w:pPr>
      <w:r w:rsidRPr="005C685E">
        <w:t>Add the following lines of code.</w:t>
      </w:r>
    </w:p>
    <w:p w14:paraId="7A164CE2" w14:textId="77777777" w:rsidR="00356575" w:rsidRDefault="00356575" w:rsidP="00356575">
      <w:pPr>
        <w:autoSpaceDE w:val="0"/>
        <w:autoSpaceDN w:val="0"/>
        <w:adjustRightInd w:val="0"/>
        <w:spacing w:after="0"/>
        <w:rPr>
          <w:rFonts w:ascii="Consolas" w:eastAsiaTheme="minorHAnsi" w:hAnsi="Consolas" w:cs="Consolas"/>
          <w:color w:val="000000"/>
          <w:sz w:val="19"/>
          <w:szCs w:val="19"/>
          <w:highlight w:val="white"/>
          <w:lang w:val="en-NZ"/>
        </w:rPr>
      </w:pPr>
    </w:p>
    <w:p w14:paraId="6FB83B92" w14:textId="670E2EB3" w:rsidR="00356575" w:rsidRPr="001B6524" w:rsidRDefault="00356575" w:rsidP="00291B74">
      <w:pPr>
        <w:pStyle w:val="NumberedBulletPACKT"/>
        <w:numPr>
          <w:ilvl w:val="0"/>
          <w:numId w:val="12"/>
        </w:numPr>
        <w:tabs>
          <w:tab w:val="left" w:pos="683"/>
        </w:tabs>
        <w:suppressAutoHyphens w:val="0"/>
        <w:autoSpaceDE w:val="0"/>
        <w:autoSpaceDN w:val="0"/>
        <w:adjustRightInd w:val="0"/>
        <w:spacing w:after="0"/>
        <w:rPr>
          <w:rFonts w:ascii="Consolas" w:eastAsiaTheme="minorHAnsi" w:hAnsi="Consolas" w:cs="Consolas"/>
          <w:color w:val="000000"/>
          <w:sz w:val="19"/>
          <w:szCs w:val="19"/>
          <w:highlight w:val="white"/>
          <w:lang w:val="en-NZ"/>
        </w:rPr>
      </w:pPr>
      <w:r>
        <w:rPr>
          <w:b/>
        </w:rPr>
        <w:t>Source</w:t>
      </w:r>
      <w:r w:rsidRPr="00AD2233">
        <w:rPr>
          <w:b/>
        </w:rPr>
        <w:t>.</w:t>
      </w:r>
      <w:r>
        <w:rPr>
          <w:b/>
        </w:rPr>
        <w:t>cpp</w:t>
      </w:r>
    </w:p>
    <w:p w14:paraId="6FDD67E2" w14:textId="77777777" w:rsidR="00356575" w:rsidRDefault="00356575" w:rsidP="00356575">
      <w:pPr>
        <w:autoSpaceDE w:val="0"/>
        <w:autoSpaceDN w:val="0"/>
        <w:adjustRightInd w:val="0"/>
        <w:spacing w:after="0"/>
        <w:rPr>
          <w:rFonts w:ascii="Consolas" w:eastAsiaTheme="minorHAnsi" w:hAnsi="Consolas" w:cs="Consolas"/>
          <w:color w:val="000000"/>
          <w:sz w:val="19"/>
          <w:szCs w:val="19"/>
          <w:highlight w:val="white"/>
          <w:lang w:val="en-NZ"/>
        </w:rPr>
      </w:pPr>
    </w:p>
    <w:p w14:paraId="219CD88D" w14:textId="77777777" w:rsidR="00C3512B" w:rsidRDefault="00C3512B" w:rsidP="00E735ED">
      <w:pPr>
        <w:pStyle w:val="CodePACKT"/>
        <w:rPr>
          <w:rFonts w:eastAsiaTheme="minorHAnsi"/>
          <w:color w:val="000000"/>
          <w:highlight w:val="white"/>
        </w:rPr>
      </w:pPr>
      <w:r>
        <w:rPr>
          <w:rFonts w:eastAsiaTheme="minorHAnsi"/>
          <w:color w:val="0000FF"/>
          <w:highlight w:val="white"/>
        </w:rPr>
        <w:t>#include</w:t>
      </w:r>
      <w:r>
        <w:rPr>
          <w:rFonts w:eastAsiaTheme="minorHAnsi"/>
          <w:color w:val="000000"/>
          <w:highlight w:val="white"/>
        </w:rPr>
        <w:t xml:space="preserve"> </w:t>
      </w:r>
      <w:r>
        <w:rPr>
          <w:rFonts w:eastAsiaTheme="minorHAnsi"/>
          <w:highlight w:val="white"/>
        </w:rPr>
        <w:t>&lt;iostream&gt;</w:t>
      </w:r>
    </w:p>
    <w:p w14:paraId="192C6833" w14:textId="77777777" w:rsidR="00C3512B" w:rsidRDefault="00C3512B" w:rsidP="00E735ED">
      <w:pPr>
        <w:pStyle w:val="CodePACKT"/>
        <w:rPr>
          <w:rFonts w:eastAsiaTheme="minorHAnsi"/>
          <w:color w:val="000000"/>
          <w:highlight w:val="white"/>
        </w:rPr>
      </w:pPr>
      <w:r>
        <w:rPr>
          <w:rFonts w:eastAsiaTheme="minorHAnsi"/>
          <w:color w:val="0000FF"/>
          <w:highlight w:val="white"/>
        </w:rPr>
        <w:t>#include</w:t>
      </w:r>
      <w:r>
        <w:rPr>
          <w:rFonts w:eastAsiaTheme="minorHAnsi"/>
          <w:color w:val="000000"/>
          <w:highlight w:val="white"/>
        </w:rPr>
        <w:t xml:space="preserve"> </w:t>
      </w:r>
      <w:r>
        <w:rPr>
          <w:rFonts w:eastAsiaTheme="minorHAnsi"/>
          <w:highlight w:val="white"/>
        </w:rPr>
        <w:t>&lt;list&gt;</w:t>
      </w:r>
    </w:p>
    <w:p w14:paraId="57A6313C" w14:textId="77777777" w:rsidR="00C3512B" w:rsidRDefault="00C3512B" w:rsidP="00E735ED">
      <w:pPr>
        <w:pStyle w:val="CodePACKT"/>
        <w:rPr>
          <w:rFonts w:eastAsiaTheme="minorHAnsi"/>
          <w:color w:val="000000"/>
          <w:highlight w:val="white"/>
        </w:rPr>
      </w:pPr>
      <w:r>
        <w:rPr>
          <w:rFonts w:eastAsiaTheme="minorHAnsi"/>
          <w:color w:val="0000FF"/>
          <w:highlight w:val="white"/>
        </w:rPr>
        <w:t>#include</w:t>
      </w:r>
      <w:r>
        <w:rPr>
          <w:rFonts w:eastAsiaTheme="minorHAnsi"/>
          <w:color w:val="000000"/>
          <w:highlight w:val="white"/>
        </w:rPr>
        <w:t xml:space="preserve"> </w:t>
      </w:r>
      <w:r>
        <w:rPr>
          <w:rFonts w:eastAsiaTheme="minorHAnsi"/>
          <w:highlight w:val="white"/>
        </w:rPr>
        <w:t>&lt;conio.h&gt;</w:t>
      </w:r>
    </w:p>
    <w:p w14:paraId="1DBBBA4B" w14:textId="77777777" w:rsidR="00C3512B" w:rsidRDefault="00C3512B" w:rsidP="00E735ED">
      <w:pPr>
        <w:pStyle w:val="CodePACKT"/>
        <w:rPr>
          <w:rFonts w:eastAsiaTheme="minorHAnsi"/>
          <w:color w:val="000000"/>
          <w:highlight w:val="white"/>
        </w:rPr>
      </w:pPr>
    </w:p>
    <w:p w14:paraId="45E68D83" w14:textId="77777777" w:rsidR="00C3512B" w:rsidRDefault="00C3512B" w:rsidP="00E735ED">
      <w:pPr>
        <w:pStyle w:val="CodePACKT"/>
        <w:rPr>
          <w:rFonts w:eastAsiaTheme="minorHAnsi"/>
          <w:color w:val="000000"/>
          <w:highlight w:val="white"/>
        </w:rPr>
      </w:pPr>
      <w:r>
        <w:rPr>
          <w:rFonts w:eastAsiaTheme="minorHAnsi"/>
          <w:color w:val="0000FF"/>
          <w:highlight w:val="white"/>
        </w:rPr>
        <w:t>using</w:t>
      </w:r>
      <w:r>
        <w:rPr>
          <w:rFonts w:eastAsiaTheme="minorHAnsi"/>
          <w:color w:val="000000"/>
          <w:highlight w:val="white"/>
        </w:rPr>
        <w:t xml:space="preserve"> </w:t>
      </w:r>
      <w:r>
        <w:rPr>
          <w:rFonts w:eastAsiaTheme="minorHAnsi"/>
          <w:color w:val="0000FF"/>
          <w:highlight w:val="white"/>
        </w:rPr>
        <w:t>namespace</w:t>
      </w:r>
      <w:r>
        <w:rPr>
          <w:rFonts w:eastAsiaTheme="minorHAnsi"/>
          <w:color w:val="000000"/>
          <w:highlight w:val="white"/>
        </w:rPr>
        <w:t xml:space="preserve"> std;</w:t>
      </w:r>
    </w:p>
    <w:p w14:paraId="38CFB242" w14:textId="77777777" w:rsidR="00C3512B" w:rsidRDefault="00C3512B" w:rsidP="00E735ED">
      <w:pPr>
        <w:pStyle w:val="CodePACKT"/>
        <w:rPr>
          <w:rFonts w:eastAsiaTheme="minorHAnsi"/>
          <w:color w:val="000000"/>
          <w:highlight w:val="white"/>
        </w:rPr>
      </w:pPr>
    </w:p>
    <w:p w14:paraId="12F65563" w14:textId="77777777" w:rsidR="00C3512B" w:rsidRDefault="00C3512B" w:rsidP="00E735ED">
      <w:pPr>
        <w:pStyle w:val="CodePACKT"/>
        <w:rPr>
          <w:rFonts w:eastAsiaTheme="minorHAnsi"/>
          <w:color w:val="000000"/>
          <w:highlight w:val="white"/>
        </w:rPr>
      </w:pPr>
      <w:r>
        <w:rPr>
          <w:rFonts w:eastAsiaTheme="minorHAnsi"/>
          <w:color w:val="0000FF"/>
          <w:highlight w:val="white"/>
        </w:rPr>
        <w:t>int</w:t>
      </w:r>
      <w:r>
        <w:rPr>
          <w:rFonts w:eastAsiaTheme="minorHAnsi"/>
          <w:color w:val="000000"/>
          <w:highlight w:val="white"/>
        </w:rPr>
        <w:t xml:space="preserve"> main()</w:t>
      </w:r>
    </w:p>
    <w:p w14:paraId="0F366E6A" w14:textId="77777777" w:rsidR="00C3512B" w:rsidRDefault="00C3512B" w:rsidP="00E735ED">
      <w:pPr>
        <w:pStyle w:val="CodePACKT"/>
        <w:rPr>
          <w:rFonts w:eastAsiaTheme="minorHAnsi"/>
          <w:color w:val="000000"/>
          <w:highlight w:val="white"/>
        </w:rPr>
      </w:pPr>
      <w:r>
        <w:rPr>
          <w:rFonts w:eastAsiaTheme="minorHAnsi"/>
          <w:color w:val="000000"/>
          <w:highlight w:val="white"/>
        </w:rPr>
        <w:t>{</w:t>
      </w:r>
    </w:p>
    <w:p w14:paraId="36369BDF" w14:textId="77777777" w:rsidR="00C3512B" w:rsidRDefault="00C3512B" w:rsidP="00E735ED">
      <w:pPr>
        <w:pStyle w:val="CodePACKT"/>
        <w:rPr>
          <w:rFonts w:eastAsiaTheme="minorHAnsi"/>
          <w:color w:val="000000"/>
          <w:highlight w:val="white"/>
        </w:rPr>
      </w:pPr>
      <w:r>
        <w:rPr>
          <w:rFonts w:eastAsiaTheme="minorHAnsi"/>
          <w:color w:val="000000"/>
          <w:highlight w:val="white"/>
        </w:rPr>
        <w:tab/>
      </w:r>
      <w:r>
        <w:rPr>
          <w:rFonts w:eastAsiaTheme="minorHAnsi"/>
          <w:color w:val="2B91AF"/>
          <w:highlight w:val="white"/>
        </w:rPr>
        <w:t>list</w:t>
      </w:r>
      <w:r>
        <w:rPr>
          <w:rFonts w:eastAsiaTheme="minorHAnsi"/>
          <w:color w:val="000000"/>
          <w:highlight w:val="white"/>
        </w:rPr>
        <w:t>&lt;</w:t>
      </w:r>
      <w:r>
        <w:rPr>
          <w:rFonts w:eastAsiaTheme="minorHAnsi"/>
          <w:color w:val="0000FF"/>
          <w:highlight w:val="white"/>
        </w:rPr>
        <w:t>int</w:t>
      </w:r>
      <w:r>
        <w:rPr>
          <w:rFonts w:eastAsiaTheme="minorHAnsi"/>
          <w:color w:val="000000"/>
          <w:highlight w:val="white"/>
        </w:rPr>
        <w:t>&gt; possible_paths;</w:t>
      </w:r>
    </w:p>
    <w:p w14:paraId="680678CD" w14:textId="77777777" w:rsidR="00C3512B" w:rsidRDefault="00C3512B" w:rsidP="00E735ED">
      <w:pPr>
        <w:pStyle w:val="CodePACKT"/>
        <w:rPr>
          <w:rFonts w:eastAsiaTheme="minorHAnsi"/>
          <w:color w:val="000000"/>
          <w:highlight w:val="white"/>
        </w:rPr>
      </w:pPr>
      <w:r>
        <w:rPr>
          <w:rFonts w:eastAsiaTheme="minorHAnsi"/>
          <w:color w:val="000000"/>
          <w:highlight w:val="white"/>
        </w:rPr>
        <w:tab/>
        <w:t>possible_paths.push_back(1);</w:t>
      </w:r>
    </w:p>
    <w:p w14:paraId="5B55328D" w14:textId="77777777" w:rsidR="00C3512B" w:rsidRDefault="00C3512B" w:rsidP="00E735ED">
      <w:pPr>
        <w:pStyle w:val="CodePACKT"/>
        <w:rPr>
          <w:rFonts w:eastAsiaTheme="minorHAnsi"/>
          <w:color w:val="000000"/>
          <w:highlight w:val="white"/>
        </w:rPr>
      </w:pPr>
      <w:r>
        <w:rPr>
          <w:rFonts w:eastAsiaTheme="minorHAnsi"/>
          <w:color w:val="000000"/>
          <w:highlight w:val="white"/>
        </w:rPr>
        <w:tab/>
        <w:t>possible_paths.push_back(1);</w:t>
      </w:r>
    </w:p>
    <w:p w14:paraId="6E814282" w14:textId="77777777" w:rsidR="00C3512B" w:rsidRDefault="00C3512B" w:rsidP="00E735ED">
      <w:pPr>
        <w:pStyle w:val="CodePACKT"/>
        <w:rPr>
          <w:rFonts w:eastAsiaTheme="minorHAnsi"/>
          <w:color w:val="000000"/>
          <w:highlight w:val="white"/>
        </w:rPr>
      </w:pPr>
      <w:r>
        <w:rPr>
          <w:rFonts w:eastAsiaTheme="minorHAnsi"/>
          <w:color w:val="000000"/>
          <w:highlight w:val="white"/>
        </w:rPr>
        <w:tab/>
        <w:t>possible_paths.push_back(8);</w:t>
      </w:r>
    </w:p>
    <w:p w14:paraId="6FE155A8" w14:textId="77777777" w:rsidR="00C3512B" w:rsidRDefault="00C3512B" w:rsidP="00E735ED">
      <w:pPr>
        <w:pStyle w:val="CodePACKT"/>
        <w:rPr>
          <w:rFonts w:eastAsiaTheme="minorHAnsi"/>
          <w:color w:val="000000"/>
          <w:highlight w:val="white"/>
        </w:rPr>
      </w:pPr>
      <w:r>
        <w:rPr>
          <w:rFonts w:eastAsiaTheme="minorHAnsi"/>
          <w:color w:val="000000"/>
          <w:highlight w:val="white"/>
        </w:rPr>
        <w:tab/>
        <w:t>possible_paths.push_back(9);</w:t>
      </w:r>
    </w:p>
    <w:p w14:paraId="32A0058B" w14:textId="77777777" w:rsidR="00C3512B" w:rsidRDefault="00C3512B" w:rsidP="00E735ED">
      <w:pPr>
        <w:pStyle w:val="CodePACKT"/>
        <w:rPr>
          <w:rFonts w:eastAsiaTheme="minorHAnsi"/>
          <w:color w:val="000000"/>
          <w:highlight w:val="white"/>
        </w:rPr>
      </w:pPr>
      <w:r>
        <w:rPr>
          <w:rFonts w:eastAsiaTheme="minorHAnsi"/>
          <w:color w:val="000000"/>
          <w:highlight w:val="white"/>
        </w:rPr>
        <w:tab/>
        <w:t>possible_paths.push_back(7);</w:t>
      </w:r>
    </w:p>
    <w:p w14:paraId="4001748C" w14:textId="77777777" w:rsidR="00C3512B" w:rsidRDefault="00C3512B" w:rsidP="00E735ED">
      <w:pPr>
        <w:pStyle w:val="CodePACKT"/>
        <w:rPr>
          <w:rFonts w:eastAsiaTheme="minorHAnsi"/>
          <w:color w:val="000000"/>
          <w:highlight w:val="white"/>
        </w:rPr>
      </w:pPr>
      <w:r>
        <w:rPr>
          <w:rFonts w:eastAsiaTheme="minorHAnsi"/>
          <w:color w:val="000000"/>
          <w:highlight w:val="white"/>
        </w:rPr>
        <w:tab/>
        <w:t>possible_paths.push_back(8);</w:t>
      </w:r>
    </w:p>
    <w:p w14:paraId="12E0EA8A" w14:textId="77777777" w:rsidR="00C3512B" w:rsidRDefault="00C3512B" w:rsidP="00E735ED">
      <w:pPr>
        <w:pStyle w:val="CodePACKT"/>
        <w:rPr>
          <w:rFonts w:eastAsiaTheme="minorHAnsi"/>
          <w:color w:val="000000"/>
          <w:highlight w:val="white"/>
        </w:rPr>
      </w:pPr>
      <w:r>
        <w:rPr>
          <w:rFonts w:eastAsiaTheme="minorHAnsi"/>
          <w:color w:val="000000"/>
          <w:highlight w:val="white"/>
        </w:rPr>
        <w:tab/>
        <w:t>possible_paths.push_back(2);</w:t>
      </w:r>
    </w:p>
    <w:p w14:paraId="59927524" w14:textId="77777777" w:rsidR="00C3512B" w:rsidRDefault="00C3512B" w:rsidP="00E735ED">
      <w:pPr>
        <w:pStyle w:val="CodePACKT"/>
        <w:rPr>
          <w:rFonts w:eastAsiaTheme="minorHAnsi"/>
          <w:color w:val="000000"/>
          <w:highlight w:val="white"/>
        </w:rPr>
      </w:pPr>
      <w:r>
        <w:rPr>
          <w:rFonts w:eastAsiaTheme="minorHAnsi"/>
          <w:color w:val="000000"/>
          <w:highlight w:val="white"/>
        </w:rPr>
        <w:tab/>
        <w:t>possible_paths.push_back(3);</w:t>
      </w:r>
    </w:p>
    <w:p w14:paraId="62A4CB14" w14:textId="77777777" w:rsidR="00C3512B" w:rsidRDefault="00C3512B" w:rsidP="00E735ED">
      <w:pPr>
        <w:pStyle w:val="CodePACKT"/>
        <w:rPr>
          <w:rFonts w:eastAsiaTheme="minorHAnsi"/>
          <w:color w:val="000000"/>
          <w:highlight w:val="white"/>
        </w:rPr>
      </w:pPr>
      <w:r>
        <w:rPr>
          <w:rFonts w:eastAsiaTheme="minorHAnsi"/>
          <w:color w:val="000000"/>
          <w:highlight w:val="white"/>
        </w:rPr>
        <w:tab/>
        <w:t>possible_paths.push_back(3);</w:t>
      </w:r>
    </w:p>
    <w:p w14:paraId="670FB8C5" w14:textId="77777777" w:rsidR="00C3512B" w:rsidRDefault="00C3512B" w:rsidP="00E735ED">
      <w:pPr>
        <w:pStyle w:val="CodePACKT"/>
        <w:rPr>
          <w:rFonts w:eastAsiaTheme="minorHAnsi"/>
          <w:color w:val="000000"/>
          <w:highlight w:val="white"/>
        </w:rPr>
      </w:pPr>
    </w:p>
    <w:p w14:paraId="61305D18" w14:textId="77777777" w:rsidR="00C3512B" w:rsidRDefault="00C3512B" w:rsidP="00E735ED">
      <w:pPr>
        <w:pStyle w:val="CodePACKT"/>
        <w:rPr>
          <w:rFonts w:eastAsiaTheme="minorHAnsi"/>
          <w:color w:val="000000"/>
          <w:highlight w:val="white"/>
        </w:rPr>
      </w:pPr>
      <w:r>
        <w:rPr>
          <w:rFonts w:eastAsiaTheme="minorHAnsi"/>
          <w:color w:val="000000"/>
          <w:highlight w:val="white"/>
        </w:rPr>
        <w:tab/>
        <w:t>possible_paths.sort();</w:t>
      </w:r>
    </w:p>
    <w:p w14:paraId="17704168" w14:textId="77777777" w:rsidR="00C3512B" w:rsidRDefault="00C3512B" w:rsidP="00E735ED">
      <w:pPr>
        <w:pStyle w:val="CodePACKT"/>
        <w:rPr>
          <w:rFonts w:eastAsiaTheme="minorHAnsi"/>
          <w:color w:val="000000"/>
          <w:highlight w:val="white"/>
        </w:rPr>
      </w:pPr>
      <w:r>
        <w:rPr>
          <w:rFonts w:eastAsiaTheme="minorHAnsi"/>
          <w:color w:val="000000"/>
          <w:highlight w:val="white"/>
        </w:rPr>
        <w:tab/>
        <w:t>possible_paths.unique();</w:t>
      </w:r>
    </w:p>
    <w:p w14:paraId="4889E489" w14:textId="77777777" w:rsidR="00C3512B" w:rsidRDefault="00C3512B" w:rsidP="00E735ED">
      <w:pPr>
        <w:pStyle w:val="CodePACKT"/>
        <w:rPr>
          <w:rFonts w:eastAsiaTheme="minorHAnsi"/>
          <w:color w:val="000000"/>
          <w:highlight w:val="white"/>
        </w:rPr>
      </w:pPr>
    </w:p>
    <w:p w14:paraId="6D11269F" w14:textId="77777777" w:rsidR="00C3512B" w:rsidRDefault="00C3512B" w:rsidP="00E735ED">
      <w:pPr>
        <w:pStyle w:val="CodePACKT"/>
        <w:rPr>
          <w:rFonts w:eastAsiaTheme="minorHAnsi"/>
          <w:color w:val="000000"/>
          <w:highlight w:val="white"/>
        </w:rPr>
      </w:pPr>
      <w:r>
        <w:rPr>
          <w:rFonts w:eastAsiaTheme="minorHAnsi"/>
          <w:color w:val="000000"/>
          <w:highlight w:val="white"/>
        </w:rPr>
        <w:tab/>
      </w:r>
      <w:r>
        <w:rPr>
          <w:rFonts w:eastAsiaTheme="minorHAnsi"/>
          <w:color w:val="0000FF"/>
          <w:highlight w:val="white"/>
        </w:rPr>
        <w:t>for</w:t>
      </w:r>
      <w:r>
        <w:rPr>
          <w:rFonts w:eastAsiaTheme="minorHAnsi"/>
          <w:color w:val="000000"/>
          <w:highlight w:val="white"/>
        </w:rPr>
        <w:t xml:space="preserve"> (</w:t>
      </w:r>
      <w:r>
        <w:rPr>
          <w:rFonts w:eastAsiaTheme="minorHAnsi"/>
          <w:color w:val="2B91AF"/>
          <w:highlight w:val="white"/>
        </w:rPr>
        <w:t>list</w:t>
      </w:r>
      <w:r>
        <w:rPr>
          <w:rFonts w:eastAsiaTheme="minorHAnsi"/>
          <w:color w:val="000000"/>
          <w:highlight w:val="white"/>
        </w:rPr>
        <w:t>&lt;</w:t>
      </w:r>
      <w:r>
        <w:rPr>
          <w:rFonts w:eastAsiaTheme="minorHAnsi"/>
          <w:color w:val="0000FF"/>
          <w:highlight w:val="white"/>
        </w:rPr>
        <w:t>int</w:t>
      </w:r>
      <w:r>
        <w:rPr>
          <w:rFonts w:eastAsiaTheme="minorHAnsi"/>
          <w:color w:val="000000"/>
          <w:highlight w:val="white"/>
        </w:rPr>
        <w:t>&gt;::</w:t>
      </w:r>
      <w:r>
        <w:rPr>
          <w:rFonts w:eastAsiaTheme="minorHAnsi"/>
          <w:color w:val="2B91AF"/>
          <w:highlight w:val="white"/>
        </w:rPr>
        <w:t>iterator</w:t>
      </w:r>
      <w:r>
        <w:rPr>
          <w:rFonts w:eastAsiaTheme="minorHAnsi"/>
          <w:color w:val="000000"/>
          <w:highlight w:val="white"/>
        </w:rPr>
        <w:t xml:space="preserve"> list_iter = possible_paths.begin();</w:t>
      </w:r>
    </w:p>
    <w:p w14:paraId="46038D35" w14:textId="77777777" w:rsidR="00C3512B" w:rsidRDefault="00C3512B" w:rsidP="00E735ED">
      <w:pPr>
        <w:pStyle w:val="CodePACKT"/>
        <w:rPr>
          <w:rFonts w:eastAsiaTheme="minorHAnsi"/>
          <w:color w:val="000000"/>
          <w:highlight w:val="white"/>
        </w:rPr>
      </w:pPr>
      <w:r>
        <w:rPr>
          <w:rFonts w:eastAsiaTheme="minorHAnsi"/>
          <w:color w:val="000000"/>
          <w:highlight w:val="white"/>
        </w:rPr>
        <w:tab/>
      </w:r>
      <w:r>
        <w:rPr>
          <w:rFonts w:eastAsiaTheme="minorHAnsi"/>
          <w:color w:val="000000"/>
          <w:highlight w:val="white"/>
        </w:rPr>
        <w:tab/>
        <w:t>list_iter != possible_paths.end(); list_iter++)</w:t>
      </w:r>
    </w:p>
    <w:p w14:paraId="114D1661" w14:textId="77777777" w:rsidR="00C3512B" w:rsidRDefault="00C3512B" w:rsidP="00E735ED">
      <w:pPr>
        <w:pStyle w:val="CodePACKT"/>
        <w:rPr>
          <w:rFonts w:eastAsiaTheme="minorHAnsi"/>
          <w:color w:val="000000"/>
          <w:highlight w:val="white"/>
        </w:rPr>
      </w:pPr>
      <w:r>
        <w:rPr>
          <w:rFonts w:eastAsiaTheme="minorHAnsi"/>
          <w:color w:val="000000"/>
          <w:highlight w:val="white"/>
        </w:rPr>
        <w:lastRenderedPageBreak/>
        <w:tab/>
        <w:t>{</w:t>
      </w:r>
    </w:p>
    <w:p w14:paraId="55603ED6" w14:textId="77777777" w:rsidR="00C3512B" w:rsidRDefault="00C3512B" w:rsidP="00E735ED">
      <w:pPr>
        <w:pStyle w:val="CodePACKT"/>
        <w:rPr>
          <w:rFonts w:eastAsiaTheme="minorHAnsi"/>
          <w:color w:val="000000"/>
          <w:highlight w:val="white"/>
        </w:rPr>
      </w:pPr>
      <w:r>
        <w:rPr>
          <w:rFonts w:eastAsiaTheme="minorHAnsi"/>
          <w:color w:val="000000"/>
          <w:highlight w:val="white"/>
        </w:rPr>
        <w:tab/>
      </w:r>
      <w:r>
        <w:rPr>
          <w:rFonts w:eastAsiaTheme="minorHAnsi"/>
          <w:color w:val="000000"/>
          <w:highlight w:val="white"/>
        </w:rPr>
        <w:tab/>
        <w:t>cout &lt;&lt; *list_iter &lt;&lt; endl;</w:t>
      </w:r>
    </w:p>
    <w:p w14:paraId="6857690A" w14:textId="77777777" w:rsidR="00C3512B" w:rsidRDefault="00C3512B" w:rsidP="00E735ED">
      <w:pPr>
        <w:pStyle w:val="CodePACKT"/>
        <w:rPr>
          <w:rFonts w:eastAsiaTheme="minorHAnsi"/>
          <w:color w:val="000000"/>
          <w:highlight w:val="white"/>
        </w:rPr>
      </w:pPr>
      <w:r>
        <w:rPr>
          <w:rFonts w:eastAsiaTheme="minorHAnsi"/>
          <w:color w:val="000000"/>
          <w:highlight w:val="white"/>
        </w:rPr>
        <w:tab/>
        <w:t>}</w:t>
      </w:r>
    </w:p>
    <w:p w14:paraId="7C65818A" w14:textId="77777777" w:rsidR="00C3512B" w:rsidRDefault="00C3512B" w:rsidP="00E735ED">
      <w:pPr>
        <w:pStyle w:val="CodePACKT"/>
        <w:rPr>
          <w:rFonts w:eastAsiaTheme="minorHAnsi"/>
          <w:color w:val="000000"/>
          <w:highlight w:val="white"/>
        </w:rPr>
      </w:pPr>
    </w:p>
    <w:p w14:paraId="5D279453" w14:textId="77777777" w:rsidR="00C3512B" w:rsidRDefault="00C3512B" w:rsidP="00E735ED">
      <w:pPr>
        <w:pStyle w:val="CodePACKT"/>
        <w:rPr>
          <w:rFonts w:eastAsiaTheme="minorHAnsi"/>
          <w:color w:val="000000"/>
          <w:highlight w:val="white"/>
        </w:rPr>
      </w:pPr>
    </w:p>
    <w:p w14:paraId="52722478" w14:textId="77777777" w:rsidR="00C3512B" w:rsidRDefault="00C3512B" w:rsidP="00E735ED">
      <w:pPr>
        <w:pStyle w:val="CodePACKT"/>
        <w:rPr>
          <w:rFonts w:eastAsiaTheme="minorHAnsi"/>
          <w:color w:val="000000"/>
          <w:highlight w:val="white"/>
        </w:rPr>
      </w:pPr>
      <w:r>
        <w:rPr>
          <w:rFonts w:eastAsiaTheme="minorHAnsi"/>
          <w:color w:val="000000"/>
          <w:highlight w:val="white"/>
        </w:rPr>
        <w:tab/>
        <w:t>_getch();</w:t>
      </w:r>
    </w:p>
    <w:p w14:paraId="7FEDF425" w14:textId="77777777" w:rsidR="00C3512B" w:rsidRDefault="00C3512B" w:rsidP="00E735ED">
      <w:pPr>
        <w:pStyle w:val="CodePACKT"/>
        <w:rPr>
          <w:rFonts w:eastAsiaTheme="minorHAnsi"/>
          <w:color w:val="000000"/>
          <w:highlight w:val="white"/>
        </w:rPr>
      </w:pPr>
      <w:r>
        <w:rPr>
          <w:rFonts w:eastAsiaTheme="minorHAnsi"/>
          <w:color w:val="000000"/>
          <w:highlight w:val="white"/>
        </w:rPr>
        <w:tab/>
      </w:r>
      <w:r>
        <w:rPr>
          <w:rFonts w:eastAsiaTheme="minorHAnsi"/>
          <w:color w:val="0000FF"/>
          <w:highlight w:val="white"/>
        </w:rPr>
        <w:t>return</w:t>
      </w:r>
      <w:r>
        <w:rPr>
          <w:rFonts w:eastAsiaTheme="minorHAnsi"/>
          <w:color w:val="000000"/>
          <w:highlight w:val="white"/>
        </w:rPr>
        <w:t xml:space="preserve"> 0;</w:t>
      </w:r>
    </w:p>
    <w:p w14:paraId="66BC2680" w14:textId="77777777" w:rsidR="00C3512B" w:rsidRDefault="00C3512B" w:rsidP="00E735ED">
      <w:pPr>
        <w:pStyle w:val="CodePACKT"/>
        <w:rPr>
          <w:rFonts w:eastAsiaTheme="minorHAnsi"/>
          <w:color w:val="000000"/>
          <w:highlight w:val="white"/>
        </w:rPr>
      </w:pPr>
    </w:p>
    <w:p w14:paraId="58914AB7" w14:textId="5B1DEE77" w:rsidR="00C539F0" w:rsidRPr="001B6524" w:rsidRDefault="00C3512B" w:rsidP="006A5026">
      <w:pPr>
        <w:pStyle w:val="CodePACKT"/>
        <w:rPr>
          <w:rFonts w:eastAsiaTheme="minorHAnsi"/>
          <w:color w:val="000000"/>
          <w:highlight w:val="white"/>
          <w:lang w:val="en-NZ"/>
        </w:rPr>
      </w:pPr>
      <w:r>
        <w:rPr>
          <w:rFonts w:eastAsiaTheme="minorHAnsi"/>
          <w:color w:val="000000"/>
          <w:highlight w:val="white"/>
        </w:rPr>
        <w:t>}</w:t>
      </w:r>
    </w:p>
    <w:p w14:paraId="6B9923CE" w14:textId="77777777" w:rsidR="00B9352C" w:rsidRPr="00356575" w:rsidRDefault="00B9352C" w:rsidP="006A5026">
      <w:pPr>
        <w:pStyle w:val="CodePACKT"/>
        <w:rPr>
          <w:rFonts w:eastAsiaTheme="minorHAnsi"/>
          <w:color w:val="000000"/>
          <w:highlight w:val="white"/>
          <w:lang w:val="en-NZ"/>
        </w:rPr>
      </w:pPr>
    </w:p>
    <w:p w14:paraId="03A0307D" w14:textId="77777777" w:rsidR="0065555D" w:rsidRDefault="0065555D" w:rsidP="00291B74">
      <w:pPr>
        <w:pStyle w:val="Heading2"/>
        <w:numPr>
          <w:ilvl w:val="1"/>
          <w:numId w:val="16"/>
        </w:numPr>
        <w:tabs>
          <w:tab w:val="left" w:pos="0"/>
        </w:tabs>
      </w:pPr>
      <w:r>
        <w:t>How it works...</w:t>
      </w:r>
    </w:p>
    <w:p w14:paraId="23E2A61F" w14:textId="503D188F" w:rsidR="0046249C" w:rsidRPr="00C539F0" w:rsidDel="007423C4" w:rsidRDefault="0046249C" w:rsidP="00C539F0">
      <w:pPr>
        <w:autoSpaceDE w:val="0"/>
        <w:autoSpaceDN w:val="0"/>
        <w:adjustRightInd w:val="0"/>
        <w:spacing w:after="0"/>
        <w:rPr>
          <w:del w:id="526" w:author="Rashmi Suvarna" w:date="2015-08-18T10:31:00Z"/>
          <w:rFonts w:asciiTheme="minorHAnsi" w:eastAsiaTheme="minorHAnsi" w:hAnsiTheme="minorHAnsi" w:cs="Consolas"/>
          <w:color w:val="000000"/>
          <w:szCs w:val="22"/>
          <w:highlight w:val="white"/>
          <w:lang w:val="en-NZ"/>
        </w:rPr>
      </w:pPr>
    </w:p>
    <w:p w14:paraId="51EE8BCD" w14:textId="26D6FA19" w:rsidR="00C539F0" w:rsidRPr="00C539F0" w:rsidRDefault="009A1531" w:rsidP="00C539F0">
      <w:pPr>
        <w:pStyle w:val="NormalPACKT"/>
      </w:pPr>
      <w:r>
        <w:t>We have the used the list to push back values of possible path costs of a certain AI player</w:t>
      </w:r>
      <w:r w:rsidR="000B45EC">
        <w:t xml:space="preserve"> to reach a destination</w:t>
      </w:r>
      <w:r>
        <w:t xml:space="preserve">. Because we have used STL List, it comes in built with few functions which we can apply on the container. We use the </w:t>
      </w:r>
      <w:r w:rsidRPr="00164471">
        <w:rPr>
          <w:rStyle w:val="SubtleReference"/>
        </w:rPr>
        <w:t>sort</w:t>
      </w:r>
      <w:r>
        <w:t xml:space="preserve"> function to sort the list in ascending order.</w:t>
      </w:r>
      <w:r w:rsidR="00164471">
        <w:t xml:space="preserve"> We also have </w:t>
      </w:r>
      <w:r w:rsidR="00164471" w:rsidRPr="00164471">
        <w:rPr>
          <w:rStyle w:val="SubtleReference"/>
        </w:rPr>
        <w:t>unique</w:t>
      </w:r>
      <w:r w:rsidR="00164471">
        <w:t xml:space="preserve"> function to delete all duplicate values from the list. After sorting the list, we have the least path cost and accordingly we can apply that path to the AI player.</w:t>
      </w:r>
      <w:r w:rsidR="00EF1336">
        <w:t xml:space="preserve"> Although the code size is reduced immensely and it is much easier to write, we should use STL with caution as we are never sure about the algorithm behind the inbuilt functions. For example the </w:t>
      </w:r>
      <w:r w:rsidR="00EF1336" w:rsidRPr="00EF1336">
        <w:rPr>
          <w:rStyle w:val="SubtleReference"/>
        </w:rPr>
        <w:t>sort</w:t>
      </w:r>
      <w:r w:rsidR="00EF1336">
        <w:t xml:space="preserve"> function, most likely uses QuickSort but we don’t know.</w:t>
      </w:r>
    </w:p>
    <w:p w14:paraId="74B58DF8" w14:textId="6CC79B83" w:rsidR="0002002E" w:rsidRDefault="0002002E" w:rsidP="0002002E">
      <w:pPr>
        <w:pStyle w:val="Heading1"/>
        <w:numPr>
          <w:ilvl w:val="0"/>
          <w:numId w:val="15"/>
        </w:numPr>
        <w:tabs>
          <w:tab w:val="left" w:pos="0"/>
        </w:tabs>
      </w:pPr>
      <w:r>
        <w:t xml:space="preserve">Using STL </w:t>
      </w:r>
      <w:r w:rsidR="00B61B88">
        <w:t>Map</w:t>
      </w:r>
      <w:r>
        <w:t xml:space="preserve"> to store data</w:t>
      </w:r>
    </w:p>
    <w:p w14:paraId="741460E5" w14:textId="1D696D1E" w:rsidR="0002002E" w:rsidRPr="00E7799B" w:rsidRDefault="00B53C06" w:rsidP="006A5026">
      <w:pPr>
        <w:pStyle w:val="NormalPACKT"/>
      </w:pPr>
      <w:r>
        <w:t>Map is one</w:t>
      </w:r>
      <w:r w:rsidR="005C4E9D">
        <w:t xml:space="preserve"> of </w:t>
      </w:r>
      <w:r>
        <w:t xml:space="preserve">the </w:t>
      </w:r>
      <w:r w:rsidRPr="005C4E9D">
        <w:t>associative</w:t>
      </w:r>
      <w:r w:rsidR="005C4E9D" w:rsidRPr="005C4E9D">
        <w:t xml:space="preserve"> containers </w:t>
      </w:r>
      <w:r w:rsidR="005C4E9D">
        <w:t xml:space="preserve">of STL </w:t>
      </w:r>
      <w:r w:rsidR="005C4E9D" w:rsidRPr="005C4E9D">
        <w:t xml:space="preserve">that store elements formed by a combination of a key value and a mapped value, following a specific </w:t>
      </w:r>
      <w:r w:rsidR="00806DC6" w:rsidRPr="005C4E9D">
        <w:t>order</w:t>
      </w:r>
      <w:r w:rsidR="00806DC6">
        <w:t>.</w:t>
      </w:r>
      <w:r w:rsidR="00806DC6">
        <w:rPr>
          <w:rStyle w:val="CommentReference"/>
          <w:b/>
          <w:iCs/>
        </w:rPr>
        <w:t xml:space="preserve"> </w:t>
      </w:r>
      <w:r w:rsidR="00806DC6">
        <w:t>Map is a part of the Standard Template Library provided to us by C++.</w:t>
      </w:r>
    </w:p>
    <w:p w14:paraId="500F42FD" w14:textId="77777777" w:rsidR="0002002E" w:rsidRDefault="0002002E" w:rsidP="00C60F49">
      <w:pPr>
        <w:pStyle w:val="Heading2"/>
        <w:numPr>
          <w:ilvl w:val="1"/>
          <w:numId w:val="1"/>
        </w:numPr>
      </w:pPr>
      <w:r>
        <w:t>Getting ready</w:t>
      </w:r>
    </w:p>
    <w:p w14:paraId="7489CF5B" w14:textId="77777777" w:rsidR="0002002E" w:rsidRDefault="0002002E" w:rsidP="0002002E">
      <w:pPr>
        <w:pStyle w:val="NormalPACKT"/>
        <w:numPr>
          <w:ilvl w:val="0"/>
          <w:numId w:val="1"/>
        </w:numPr>
      </w:pPr>
      <w:r>
        <w:t>For this recipe, you will need a Windows machine with a working copy of Visual Studio.</w:t>
      </w:r>
    </w:p>
    <w:p w14:paraId="65E4C207" w14:textId="77777777" w:rsidR="0002002E" w:rsidRDefault="0002002E" w:rsidP="0002002E">
      <w:pPr>
        <w:pStyle w:val="Heading2"/>
        <w:numPr>
          <w:ilvl w:val="1"/>
          <w:numId w:val="1"/>
        </w:numPr>
        <w:tabs>
          <w:tab w:val="left" w:pos="0"/>
        </w:tabs>
      </w:pPr>
      <w:r>
        <w:t>How to do it...</w:t>
      </w:r>
    </w:p>
    <w:p w14:paraId="501A0B45" w14:textId="77777777" w:rsidR="00806DC6" w:rsidRPr="00332703" w:rsidRDefault="00806DC6" w:rsidP="00806DC6">
      <w:pPr>
        <w:pStyle w:val="NormalPACKT"/>
        <w:numPr>
          <w:ilvl w:val="0"/>
          <w:numId w:val="1"/>
        </w:numPr>
        <w:rPr>
          <w:lang w:val="en-GB"/>
        </w:rPr>
      </w:pPr>
      <w:r>
        <w:rPr>
          <w:lang w:val="en-GB"/>
        </w:rPr>
        <w:t>In this recipe we will see how we can easily use the inbuilt template library provided to us by C++ to create complex data structures. After the complex data structure is created, we can easily use it to store data and access it.</w:t>
      </w:r>
    </w:p>
    <w:p w14:paraId="6F028E4D" w14:textId="77777777" w:rsidR="00806DC6" w:rsidRPr="004E5CAC" w:rsidRDefault="00806DC6">
      <w:pPr>
        <w:pStyle w:val="NormalPACKT"/>
        <w:pPrChange w:id="527" w:author="USER1" w:date="2015-08-19T09:54:00Z">
          <w:pPr>
            <w:pStyle w:val="Heading2"/>
            <w:numPr>
              <w:ilvl w:val="1"/>
              <w:numId w:val="1"/>
            </w:numPr>
            <w:tabs>
              <w:tab w:val="left" w:pos="0"/>
            </w:tabs>
          </w:pPr>
        </w:pPrChange>
      </w:pPr>
    </w:p>
    <w:p w14:paraId="13F47D02" w14:textId="77777777" w:rsidR="0002002E" w:rsidRPr="005C685E" w:rsidRDefault="0002002E" w:rsidP="006A5026">
      <w:pPr>
        <w:pStyle w:val="NumberedBulletPACKT"/>
        <w:numPr>
          <w:ilvl w:val="0"/>
          <w:numId w:val="49"/>
        </w:numPr>
      </w:pPr>
      <w:r w:rsidRPr="005C685E">
        <w:t>Open Visual Studio.</w:t>
      </w:r>
    </w:p>
    <w:p w14:paraId="256C6FDF" w14:textId="77777777" w:rsidR="0002002E" w:rsidRPr="005C685E" w:rsidRDefault="0002002E" w:rsidP="006A5026">
      <w:pPr>
        <w:pStyle w:val="NumberedBulletPACKT"/>
        <w:numPr>
          <w:ilvl w:val="0"/>
          <w:numId w:val="49"/>
        </w:numPr>
      </w:pPr>
      <w:r w:rsidRPr="005C685E">
        <w:t xml:space="preserve">Create a new C++ project </w:t>
      </w:r>
    </w:p>
    <w:p w14:paraId="4C0C960D" w14:textId="77777777" w:rsidR="0002002E" w:rsidRPr="005C685E" w:rsidRDefault="0002002E" w:rsidP="006A5026">
      <w:pPr>
        <w:pStyle w:val="NumberedBulletPACKT"/>
        <w:numPr>
          <w:ilvl w:val="0"/>
          <w:numId w:val="49"/>
        </w:numPr>
      </w:pPr>
      <w:r w:rsidRPr="005C685E">
        <w:lastRenderedPageBreak/>
        <w:t xml:space="preserve">Add a source file called </w:t>
      </w:r>
      <w:r>
        <w:t xml:space="preserve">Source.cpp </w:t>
      </w:r>
    </w:p>
    <w:p w14:paraId="19E55AF9" w14:textId="77777777" w:rsidR="0002002E" w:rsidRDefault="0002002E" w:rsidP="006A5026">
      <w:pPr>
        <w:pStyle w:val="NumberedBulletPACKT"/>
        <w:numPr>
          <w:ilvl w:val="0"/>
          <w:numId w:val="49"/>
        </w:numPr>
      </w:pPr>
      <w:r w:rsidRPr="005C685E">
        <w:t>Add the following lines of code.</w:t>
      </w:r>
    </w:p>
    <w:p w14:paraId="0EDFCBAA" w14:textId="77777777" w:rsidR="0002002E" w:rsidRDefault="0002002E" w:rsidP="0002002E">
      <w:pPr>
        <w:autoSpaceDE w:val="0"/>
        <w:autoSpaceDN w:val="0"/>
        <w:adjustRightInd w:val="0"/>
        <w:spacing w:after="0"/>
        <w:rPr>
          <w:rFonts w:ascii="Consolas" w:eastAsiaTheme="minorHAnsi" w:hAnsi="Consolas" w:cs="Consolas"/>
          <w:color w:val="000000"/>
          <w:sz w:val="19"/>
          <w:szCs w:val="19"/>
          <w:highlight w:val="white"/>
          <w:lang w:val="en-NZ"/>
        </w:rPr>
      </w:pPr>
    </w:p>
    <w:p w14:paraId="3A94FDFE" w14:textId="77777777" w:rsidR="0002002E" w:rsidRPr="001B6524" w:rsidRDefault="0002002E" w:rsidP="0002002E">
      <w:pPr>
        <w:pStyle w:val="NumberedBulletPACKT"/>
        <w:numPr>
          <w:ilvl w:val="0"/>
          <w:numId w:val="12"/>
        </w:numPr>
        <w:tabs>
          <w:tab w:val="left" w:pos="683"/>
        </w:tabs>
        <w:suppressAutoHyphens w:val="0"/>
        <w:autoSpaceDE w:val="0"/>
        <w:autoSpaceDN w:val="0"/>
        <w:adjustRightInd w:val="0"/>
        <w:spacing w:after="0"/>
        <w:rPr>
          <w:rFonts w:ascii="Consolas" w:eastAsiaTheme="minorHAnsi" w:hAnsi="Consolas" w:cs="Consolas"/>
          <w:color w:val="000000"/>
          <w:sz w:val="19"/>
          <w:szCs w:val="19"/>
          <w:highlight w:val="white"/>
          <w:lang w:val="en-NZ"/>
        </w:rPr>
      </w:pPr>
      <w:r>
        <w:rPr>
          <w:b/>
        </w:rPr>
        <w:t>Source</w:t>
      </w:r>
      <w:r w:rsidRPr="00AD2233">
        <w:rPr>
          <w:b/>
        </w:rPr>
        <w:t>.</w:t>
      </w:r>
      <w:r>
        <w:rPr>
          <w:b/>
        </w:rPr>
        <w:t>cpp</w:t>
      </w:r>
    </w:p>
    <w:p w14:paraId="00E0CCD3" w14:textId="77777777" w:rsidR="0002002E" w:rsidRDefault="0002002E" w:rsidP="0002002E">
      <w:pPr>
        <w:autoSpaceDE w:val="0"/>
        <w:autoSpaceDN w:val="0"/>
        <w:adjustRightInd w:val="0"/>
        <w:spacing w:after="0"/>
        <w:rPr>
          <w:rFonts w:ascii="Consolas" w:eastAsiaTheme="minorHAnsi" w:hAnsi="Consolas" w:cs="Consolas"/>
          <w:color w:val="000000"/>
          <w:sz w:val="19"/>
          <w:szCs w:val="19"/>
          <w:highlight w:val="white"/>
          <w:lang w:val="en-NZ"/>
        </w:rPr>
      </w:pPr>
    </w:p>
    <w:p w14:paraId="2CD8A385" w14:textId="77777777" w:rsidR="00E221F7" w:rsidRDefault="00E221F7" w:rsidP="006A5026">
      <w:pPr>
        <w:pStyle w:val="CodePACKT"/>
        <w:rPr>
          <w:rFonts w:eastAsiaTheme="minorHAnsi"/>
          <w:color w:val="000000"/>
          <w:highlight w:val="white"/>
        </w:rPr>
      </w:pPr>
      <w:r>
        <w:rPr>
          <w:rFonts w:eastAsiaTheme="minorHAnsi"/>
          <w:color w:val="0000FF"/>
          <w:highlight w:val="white"/>
        </w:rPr>
        <w:t>#include</w:t>
      </w:r>
      <w:r>
        <w:rPr>
          <w:rFonts w:eastAsiaTheme="minorHAnsi"/>
          <w:color w:val="000000"/>
          <w:highlight w:val="white"/>
        </w:rPr>
        <w:t xml:space="preserve"> </w:t>
      </w:r>
      <w:r>
        <w:rPr>
          <w:rFonts w:eastAsiaTheme="minorHAnsi"/>
          <w:highlight w:val="white"/>
        </w:rPr>
        <w:t>&lt;iostream&gt;</w:t>
      </w:r>
    </w:p>
    <w:p w14:paraId="0E05FC03" w14:textId="77777777" w:rsidR="00E221F7" w:rsidRDefault="00E221F7" w:rsidP="006A5026">
      <w:pPr>
        <w:pStyle w:val="CodePACKT"/>
        <w:rPr>
          <w:rFonts w:eastAsiaTheme="minorHAnsi"/>
          <w:color w:val="000000"/>
          <w:highlight w:val="white"/>
        </w:rPr>
      </w:pPr>
      <w:r>
        <w:rPr>
          <w:rFonts w:eastAsiaTheme="minorHAnsi"/>
          <w:color w:val="0000FF"/>
          <w:highlight w:val="white"/>
        </w:rPr>
        <w:t>#include</w:t>
      </w:r>
      <w:r>
        <w:rPr>
          <w:rFonts w:eastAsiaTheme="minorHAnsi"/>
          <w:color w:val="000000"/>
          <w:highlight w:val="white"/>
        </w:rPr>
        <w:t xml:space="preserve"> </w:t>
      </w:r>
      <w:r>
        <w:rPr>
          <w:rFonts w:eastAsiaTheme="minorHAnsi"/>
          <w:highlight w:val="white"/>
        </w:rPr>
        <w:t>&lt;map&gt;</w:t>
      </w:r>
    </w:p>
    <w:p w14:paraId="16A1B8A3" w14:textId="77777777" w:rsidR="00E221F7" w:rsidRDefault="00E221F7" w:rsidP="006A5026">
      <w:pPr>
        <w:pStyle w:val="CodePACKT"/>
        <w:rPr>
          <w:rFonts w:eastAsiaTheme="minorHAnsi"/>
          <w:color w:val="000000"/>
          <w:highlight w:val="white"/>
        </w:rPr>
      </w:pPr>
      <w:r>
        <w:rPr>
          <w:rFonts w:eastAsiaTheme="minorHAnsi"/>
          <w:color w:val="0000FF"/>
          <w:highlight w:val="white"/>
        </w:rPr>
        <w:t>#include</w:t>
      </w:r>
      <w:r>
        <w:rPr>
          <w:rFonts w:eastAsiaTheme="minorHAnsi"/>
          <w:color w:val="000000"/>
          <w:highlight w:val="white"/>
        </w:rPr>
        <w:t xml:space="preserve"> </w:t>
      </w:r>
      <w:r>
        <w:rPr>
          <w:rFonts w:eastAsiaTheme="minorHAnsi"/>
          <w:highlight w:val="white"/>
        </w:rPr>
        <w:t>&lt;conio.h&gt;</w:t>
      </w:r>
    </w:p>
    <w:p w14:paraId="55350BDF" w14:textId="77777777" w:rsidR="00E221F7" w:rsidRDefault="00E221F7" w:rsidP="006A5026">
      <w:pPr>
        <w:pStyle w:val="CodePACKT"/>
        <w:rPr>
          <w:rFonts w:eastAsiaTheme="minorHAnsi"/>
          <w:color w:val="000000"/>
          <w:highlight w:val="white"/>
        </w:rPr>
      </w:pPr>
    </w:p>
    <w:p w14:paraId="6F154EDD" w14:textId="77777777" w:rsidR="00E221F7" w:rsidRDefault="00E221F7" w:rsidP="006A5026">
      <w:pPr>
        <w:pStyle w:val="CodePACKT"/>
        <w:rPr>
          <w:rFonts w:eastAsiaTheme="minorHAnsi"/>
          <w:color w:val="000000"/>
          <w:highlight w:val="white"/>
        </w:rPr>
      </w:pPr>
      <w:r>
        <w:rPr>
          <w:rFonts w:eastAsiaTheme="minorHAnsi"/>
          <w:color w:val="0000FF"/>
          <w:highlight w:val="white"/>
        </w:rPr>
        <w:t>using</w:t>
      </w:r>
      <w:r>
        <w:rPr>
          <w:rFonts w:eastAsiaTheme="minorHAnsi"/>
          <w:color w:val="000000"/>
          <w:highlight w:val="white"/>
        </w:rPr>
        <w:t xml:space="preserve"> </w:t>
      </w:r>
      <w:r>
        <w:rPr>
          <w:rFonts w:eastAsiaTheme="minorHAnsi"/>
          <w:color w:val="0000FF"/>
          <w:highlight w:val="white"/>
        </w:rPr>
        <w:t>namespace</w:t>
      </w:r>
      <w:r>
        <w:rPr>
          <w:rFonts w:eastAsiaTheme="minorHAnsi"/>
          <w:color w:val="000000"/>
          <w:highlight w:val="white"/>
        </w:rPr>
        <w:t xml:space="preserve"> std;</w:t>
      </w:r>
    </w:p>
    <w:p w14:paraId="1F7F60DC" w14:textId="77777777" w:rsidR="00E221F7" w:rsidRDefault="00E221F7" w:rsidP="006A5026">
      <w:pPr>
        <w:pStyle w:val="CodePACKT"/>
        <w:rPr>
          <w:rFonts w:eastAsiaTheme="minorHAnsi"/>
          <w:color w:val="000000"/>
          <w:highlight w:val="white"/>
        </w:rPr>
      </w:pPr>
    </w:p>
    <w:p w14:paraId="74B3930A" w14:textId="77777777" w:rsidR="00E221F7" w:rsidRDefault="00E221F7" w:rsidP="006A5026">
      <w:pPr>
        <w:pStyle w:val="CodePACKT"/>
        <w:rPr>
          <w:rFonts w:eastAsiaTheme="minorHAnsi"/>
          <w:color w:val="000000"/>
          <w:highlight w:val="white"/>
        </w:rPr>
      </w:pPr>
      <w:r>
        <w:rPr>
          <w:rFonts w:eastAsiaTheme="minorHAnsi"/>
          <w:color w:val="0000FF"/>
          <w:highlight w:val="white"/>
        </w:rPr>
        <w:t>int</w:t>
      </w:r>
      <w:r>
        <w:rPr>
          <w:rFonts w:eastAsiaTheme="minorHAnsi"/>
          <w:color w:val="000000"/>
          <w:highlight w:val="white"/>
        </w:rPr>
        <w:t xml:space="preserve"> main()</w:t>
      </w:r>
    </w:p>
    <w:p w14:paraId="281CCC89" w14:textId="77777777" w:rsidR="00E221F7" w:rsidRDefault="00E221F7" w:rsidP="006A5026">
      <w:pPr>
        <w:pStyle w:val="CodePACKT"/>
        <w:rPr>
          <w:rFonts w:eastAsiaTheme="minorHAnsi"/>
          <w:color w:val="000000"/>
          <w:highlight w:val="white"/>
        </w:rPr>
      </w:pPr>
      <w:r>
        <w:rPr>
          <w:rFonts w:eastAsiaTheme="minorHAnsi"/>
          <w:color w:val="000000"/>
          <w:highlight w:val="white"/>
        </w:rPr>
        <w:t>{</w:t>
      </w:r>
    </w:p>
    <w:p w14:paraId="73DF7ECE" w14:textId="77777777" w:rsidR="00E221F7" w:rsidRDefault="00E221F7" w:rsidP="006A5026">
      <w:pPr>
        <w:pStyle w:val="CodePACKT"/>
        <w:rPr>
          <w:rFonts w:eastAsiaTheme="minorHAnsi"/>
          <w:color w:val="000000"/>
          <w:highlight w:val="white"/>
        </w:rPr>
      </w:pPr>
      <w:r>
        <w:rPr>
          <w:rFonts w:eastAsiaTheme="minorHAnsi"/>
          <w:color w:val="000000"/>
          <w:highlight w:val="white"/>
        </w:rPr>
        <w:tab/>
      </w:r>
      <w:r>
        <w:rPr>
          <w:rFonts w:eastAsiaTheme="minorHAnsi"/>
          <w:color w:val="2B91AF"/>
          <w:highlight w:val="white"/>
        </w:rPr>
        <w:t>map</w:t>
      </w:r>
      <w:r>
        <w:rPr>
          <w:rFonts w:eastAsiaTheme="minorHAnsi"/>
          <w:color w:val="000000"/>
          <w:highlight w:val="white"/>
        </w:rPr>
        <w:t xml:space="preserve"> &lt;</w:t>
      </w:r>
      <w:r>
        <w:rPr>
          <w:rFonts w:eastAsiaTheme="minorHAnsi"/>
          <w:color w:val="2B91AF"/>
          <w:highlight w:val="white"/>
        </w:rPr>
        <w:t>string</w:t>
      </w:r>
      <w:r>
        <w:rPr>
          <w:rFonts w:eastAsiaTheme="minorHAnsi"/>
          <w:color w:val="000000"/>
          <w:highlight w:val="white"/>
        </w:rPr>
        <w:t xml:space="preserve">, </w:t>
      </w:r>
      <w:r>
        <w:rPr>
          <w:rFonts w:eastAsiaTheme="minorHAnsi"/>
          <w:color w:val="0000FF"/>
          <w:highlight w:val="white"/>
        </w:rPr>
        <w:t>int</w:t>
      </w:r>
      <w:r>
        <w:rPr>
          <w:rFonts w:eastAsiaTheme="minorHAnsi"/>
          <w:color w:val="000000"/>
          <w:highlight w:val="white"/>
        </w:rPr>
        <w:t>&gt; score_list;</w:t>
      </w:r>
    </w:p>
    <w:p w14:paraId="60109946" w14:textId="77777777" w:rsidR="00E221F7" w:rsidRDefault="00E221F7" w:rsidP="006A5026">
      <w:pPr>
        <w:pStyle w:val="CodePACKT"/>
        <w:rPr>
          <w:rFonts w:eastAsiaTheme="minorHAnsi"/>
          <w:color w:val="000000"/>
          <w:highlight w:val="white"/>
        </w:rPr>
      </w:pPr>
    </w:p>
    <w:p w14:paraId="77D4F6C1" w14:textId="77777777" w:rsidR="00E221F7" w:rsidRDefault="00E221F7" w:rsidP="006A5026">
      <w:pPr>
        <w:pStyle w:val="CodePACKT"/>
        <w:rPr>
          <w:rFonts w:eastAsiaTheme="minorHAnsi"/>
          <w:color w:val="000000"/>
          <w:highlight w:val="white"/>
        </w:rPr>
      </w:pPr>
      <w:r>
        <w:rPr>
          <w:rFonts w:eastAsiaTheme="minorHAnsi"/>
          <w:color w:val="000000"/>
          <w:highlight w:val="white"/>
        </w:rPr>
        <w:tab/>
        <w:t>score_list[</w:t>
      </w:r>
      <w:r>
        <w:rPr>
          <w:rFonts w:eastAsiaTheme="minorHAnsi"/>
          <w:highlight w:val="white"/>
        </w:rPr>
        <w:t>"John"</w:t>
      </w:r>
      <w:r>
        <w:rPr>
          <w:rFonts w:eastAsiaTheme="minorHAnsi"/>
          <w:color w:val="000000"/>
          <w:highlight w:val="white"/>
        </w:rPr>
        <w:t>] = 242;</w:t>
      </w:r>
    </w:p>
    <w:p w14:paraId="400B52A2" w14:textId="77777777" w:rsidR="00E221F7" w:rsidRDefault="00E221F7" w:rsidP="006A5026">
      <w:pPr>
        <w:pStyle w:val="CodePACKT"/>
        <w:rPr>
          <w:rFonts w:eastAsiaTheme="minorHAnsi"/>
          <w:color w:val="000000"/>
          <w:highlight w:val="white"/>
        </w:rPr>
      </w:pPr>
      <w:r>
        <w:rPr>
          <w:rFonts w:eastAsiaTheme="minorHAnsi"/>
          <w:color w:val="000000"/>
          <w:highlight w:val="white"/>
        </w:rPr>
        <w:tab/>
        <w:t>score_list[</w:t>
      </w:r>
      <w:r>
        <w:rPr>
          <w:rFonts w:eastAsiaTheme="minorHAnsi"/>
          <w:highlight w:val="white"/>
        </w:rPr>
        <w:t>"Tim"</w:t>
      </w:r>
      <w:r>
        <w:rPr>
          <w:rFonts w:eastAsiaTheme="minorHAnsi"/>
          <w:color w:val="000000"/>
          <w:highlight w:val="white"/>
        </w:rPr>
        <w:t>] = 768;</w:t>
      </w:r>
    </w:p>
    <w:p w14:paraId="0D6DE8E5" w14:textId="77777777" w:rsidR="00E221F7" w:rsidRDefault="00E221F7" w:rsidP="006A5026">
      <w:pPr>
        <w:pStyle w:val="CodePACKT"/>
        <w:rPr>
          <w:rFonts w:eastAsiaTheme="minorHAnsi"/>
          <w:color w:val="000000"/>
          <w:highlight w:val="white"/>
        </w:rPr>
      </w:pPr>
      <w:r>
        <w:rPr>
          <w:rFonts w:eastAsiaTheme="minorHAnsi"/>
          <w:color w:val="000000"/>
          <w:highlight w:val="white"/>
        </w:rPr>
        <w:tab/>
        <w:t>score_list[</w:t>
      </w:r>
      <w:r>
        <w:rPr>
          <w:rFonts w:eastAsiaTheme="minorHAnsi"/>
          <w:highlight w:val="white"/>
        </w:rPr>
        <w:t>"Sam"</w:t>
      </w:r>
      <w:r>
        <w:rPr>
          <w:rFonts w:eastAsiaTheme="minorHAnsi"/>
          <w:color w:val="000000"/>
          <w:highlight w:val="white"/>
        </w:rPr>
        <w:t>] = 34;</w:t>
      </w:r>
    </w:p>
    <w:p w14:paraId="4C8C5D13" w14:textId="77777777" w:rsidR="00E221F7" w:rsidRDefault="00E221F7" w:rsidP="006A5026">
      <w:pPr>
        <w:pStyle w:val="CodePACKT"/>
        <w:rPr>
          <w:rFonts w:eastAsiaTheme="minorHAnsi"/>
          <w:color w:val="000000"/>
          <w:highlight w:val="white"/>
        </w:rPr>
      </w:pPr>
    </w:p>
    <w:p w14:paraId="3FDB9179" w14:textId="77777777" w:rsidR="00E221F7" w:rsidRDefault="00E221F7" w:rsidP="006A5026">
      <w:pPr>
        <w:pStyle w:val="CodePACKT"/>
        <w:rPr>
          <w:rFonts w:eastAsiaTheme="minorHAnsi"/>
          <w:color w:val="000000"/>
          <w:highlight w:val="white"/>
        </w:rPr>
      </w:pPr>
      <w:r>
        <w:rPr>
          <w:rFonts w:eastAsiaTheme="minorHAnsi"/>
          <w:color w:val="000000"/>
          <w:highlight w:val="white"/>
        </w:rPr>
        <w:tab/>
      </w:r>
      <w:r>
        <w:rPr>
          <w:rFonts w:eastAsiaTheme="minorHAnsi"/>
          <w:color w:val="0000FF"/>
          <w:highlight w:val="white"/>
        </w:rPr>
        <w:t>if</w:t>
      </w:r>
      <w:r>
        <w:rPr>
          <w:rFonts w:eastAsiaTheme="minorHAnsi"/>
          <w:color w:val="000000"/>
          <w:highlight w:val="white"/>
        </w:rPr>
        <w:t xml:space="preserve"> (score_list.find(</w:t>
      </w:r>
      <w:r>
        <w:rPr>
          <w:rFonts w:eastAsiaTheme="minorHAnsi"/>
          <w:highlight w:val="white"/>
        </w:rPr>
        <w:t>"Samuel"</w:t>
      </w:r>
      <w:r>
        <w:rPr>
          <w:rFonts w:eastAsiaTheme="minorHAnsi"/>
          <w:color w:val="000000"/>
          <w:highlight w:val="white"/>
        </w:rPr>
        <w:t>) == score_list.end())</w:t>
      </w:r>
    </w:p>
    <w:p w14:paraId="65689430" w14:textId="77777777" w:rsidR="00E221F7" w:rsidRDefault="00E221F7" w:rsidP="006A5026">
      <w:pPr>
        <w:pStyle w:val="CodePACKT"/>
        <w:rPr>
          <w:rFonts w:eastAsiaTheme="minorHAnsi"/>
          <w:color w:val="000000"/>
          <w:highlight w:val="white"/>
        </w:rPr>
      </w:pPr>
      <w:r>
        <w:rPr>
          <w:rFonts w:eastAsiaTheme="minorHAnsi"/>
          <w:color w:val="000000"/>
          <w:highlight w:val="white"/>
        </w:rPr>
        <w:tab/>
        <w:t>{</w:t>
      </w:r>
    </w:p>
    <w:p w14:paraId="7809EF58" w14:textId="77777777" w:rsidR="00E221F7" w:rsidRDefault="00E221F7" w:rsidP="006A5026">
      <w:pPr>
        <w:pStyle w:val="CodePACKT"/>
        <w:rPr>
          <w:rFonts w:eastAsiaTheme="minorHAnsi"/>
          <w:color w:val="000000"/>
          <w:highlight w:val="white"/>
        </w:rPr>
      </w:pPr>
      <w:r>
        <w:rPr>
          <w:rFonts w:eastAsiaTheme="minorHAnsi"/>
          <w:color w:val="000000"/>
          <w:highlight w:val="white"/>
        </w:rPr>
        <w:tab/>
      </w:r>
      <w:r>
        <w:rPr>
          <w:rFonts w:eastAsiaTheme="minorHAnsi"/>
          <w:color w:val="000000"/>
          <w:highlight w:val="white"/>
        </w:rPr>
        <w:tab/>
        <w:t xml:space="preserve">cout &lt;&lt; </w:t>
      </w:r>
      <w:r>
        <w:rPr>
          <w:rFonts w:eastAsiaTheme="minorHAnsi"/>
          <w:highlight w:val="white"/>
        </w:rPr>
        <w:t>"Samuel is not in the map!"</w:t>
      </w:r>
      <w:r>
        <w:rPr>
          <w:rFonts w:eastAsiaTheme="minorHAnsi"/>
          <w:color w:val="000000"/>
          <w:highlight w:val="white"/>
        </w:rPr>
        <w:t xml:space="preserve"> &lt;&lt; endl;</w:t>
      </w:r>
    </w:p>
    <w:p w14:paraId="302FF11D" w14:textId="77777777" w:rsidR="00E221F7" w:rsidRDefault="00E221F7" w:rsidP="006A5026">
      <w:pPr>
        <w:pStyle w:val="CodePACKT"/>
        <w:rPr>
          <w:rFonts w:eastAsiaTheme="minorHAnsi"/>
          <w:color w:val="000000"/>
          <w:highlight w:val="white"/>
        </w:rPr>
      </w:pPr>
      <w:r>
        <w:rPr>
          <w:rFonts w:eastAsiaTheme="minorHAnsi"/>
          <w:color w:val="000000"/>
          <w:highlight w:val="white"/>
        </w:rPr>
        <w:tab/>
        <w:t>}</w:t>
      </w:r>
    </w:p>
    <w:p w14:paraId="3A41BFF9" w14:textId="77777777" w:rsidR="00E221F7" w:rsidRDefault="00E221F7" w:rsidP="006A5026">
      <w:pPr>
        <w:pStyle w:val="CodePACKT"/>
        <w:rPr>
          <w:rFonts w:eastAsiaTheme="minorHAnsi"/>
          <w:color w:val="000000"/>
          <w:highlight w:val="white"/>
        </w:rPr>
      </w:pPr>
    </w:p>
    <w:p w14:paraId="076E9684" w14:textId="77777777" w:rsidR="00E221F7" w:rsidRDefault="00E221F7" w:rsidP="006A5026">
      <w:pPr>
        <w:pStyle w:val="CodePACKT"/>
        <w:rPr>
          <w:rFonts w:eastAsiaTheme="minorHAnsi"/>
          <w:color w:val="000000"/>
          <w:highlight w:val="white"/>
        </w:rPr>
      </w:pPr>
    </w:p>
    <w:p w14:paraId="3890FE60" w14:textId="77777777" w:rsidR="00E221F7" w:rsidRDefault="00E221F7" w:rsidP="006A5026">
      <w:pPr>
        <w:pStyle w:val="CodePACKT"/>
        <w:rPr>
          <w:rFonts w:eastAsiaTheme="minorHAnsi"/>
          <w:color w:val="000000"/>
          <w:highlight w:val="white"/>
        </w:rPr>
      </w:pPr>
      <w:r>
        <w:rPr>
          <w:rFonts w:eastAsiaTheme="minorHAnsi"/>
          <w:color w:val="000000"/>
          <w:highlight w:val="white"/>
        </w:rPr>
        <w:tab/>
        <w:t>cout &lt;&lt; score_list.begin()-&gt;second &lt;&lt; endl;</w:t>
      </w:r>
    </w:p>
    <w:p w14:paraId="2D7B7A19" w14:textId="77777777" w:rsidR="00E221F7" w:rsidRDefault="00E221F7" w:rsidP="006A5026">
      <w:pPr>
        <w:pStyle w:val="CodePACKT"/>
        <w:rPr>
          <w:rFonts w:eastAsiaTheme="minorHAnsi"/>
          <w:color w:val="000000"/>
          <w:highlight w:val="white"/>
        </w:rPr>
      </w:pPr>
      <w:r>
        <w:rPr>
          <w:rFonts w:eastAsiaTheme="minorHAnsi"/>
          <w:color w:val="000000"/>
          <w:highlight w:val="white"/>
        </w:rPr>
        <w:tab/>
      </w:r>
    </w:p>
    <w:p w14:paraId="7507E706" w14:textId="77777777" w:rsidR="00E221F7" w:rsidRDefault="00E221F7" w:rsidP="006A5026">
      <w:pPr>
        <w:pStyle w:val="CodePACKT"/>
        <w:rPr>
          <w:rFonts w:eastAsiaTheme="minorHAnsi"/>
          <w:color w:val="000000"/>
          <w:highlight w:val="white"/>
        </w:rPr>
      </w:pPr>
      <w:r>
        <w:rPr>
          <w:rFonts w:eastAsiaTheme="minorHAnsi"/>
          <w:color w:val="000000"/>
          <w:highlight w:val="white"/>
        </w:rPr>
        <w:tab/>
      </w:r>
    </w:p>
    <w:p w14:paraId="4B36B821" w14:textId="77777777" w:rsidR="00E221F7" w:rsidRDefault="00E221F7" w:rsidP="006A5026">
      <w:pPr>
        <w:pStyle w:val="CodePACKT"/>
        <w:rPr>
          <w:rFonts w:eastAsiaTheme="minorHAnsi"/>
          <w:color w:val="000000"/>
          <w:highlight w:val="white"/>
        </w:rPr>
      </w:pPr>
      <w:r>
        <w:rPr>
          <w:rFonts w:eastAsiaTheme="minorHAnsi"/>
          <w:color w:val="000000"/>
          <w:highlight w:val="white"/>
        </w:rPr>
        <w:tab/>
      </w:r>
      <w:r>
        <w:rPr>
          <w:rFonts w:eastAsiaTheme="minorHAnsi"/>
          <w:color w:val="000000"/>
          <w:highlight w:val="white"/>
        </w:rPr>
        <w:tab/>
      </w:r>
    </w:p>
    <w:p w14:paraId="0D42BA02" w14:textId="77777777" w:rsidR="00E221F7" w:rsidRDefault="00E221F7" w:rsidP="006A5026">
      <w:pPr>
        <w:pStyle w:val="CodePACKT"/>
        <w:rPr>
          <w:rFonts w:eastAsiaTheme="minorHAnsi"/>
          <w:color w:val="000000"/>
          <w:highlight w:val="white"/>
        </w:rPr>
      </w:pPr>
    </w:p>
    <w:p w14:paraId="53E6A768" w14:textId="77777777" w:rsidR="00E221F7" w:rsidRDefault="00E221F7" w:rsidP="006A5026">
      <w:pPr>
        <w:pStyle w:val="CodePACKT"/>
        <w:rPr>
          <w:rFonts w:eastAsiaTheme="minorHAnsi"/>
          <w:color w:val="000000"/>
          <w:highlight w:val="white"/>
        </w:rPr>
      </w:pPr>
      <w:r>
        <w:rPr>
          <w:rFonts w:eastAsiaTheme="minorHAnsi"/>
          <w:color w:val="000000"/>
          <w:highlight w:val="white"/>
        </w:rPr>
        <w:tab/>
        <w:t>_getch();</w:t>
      </w:r>
    </w:p>
    <w:p w14:paraId="52B121F6" w14:textId="77777777" w:rsidR="00E221F7" w:rsidRDefault="00E221F7" w:rsidP="006A5026">
      <w:pPr>
        <w:pStyle w:val="CodePACKT"/>
        <w:rPr>
          <w:rFonts w:eastAsiaTheme="minorHAnsi"/>
          <w:color w:val="000000"/>
          <w:highlight w:val="white"/>
        </w:rPr>
      </w:pPr>
      <w:r>
        <w:rPr>
          <w:rFonts w:eastAsiaTheme="minorHAnsi"/>
          <w:color w:val="000000"/>
          <w:highlight w:val="white"/>
        </w:rPr>
        <w:tab/>
      </w:r>
      <w:r>
        <w:rPr>
          <w:rFonts w:eastAsiaTheme="minorHAnsi"/>
          <w:color w:val="0000FF"/>
          <w:highlight w:val="white"/>
        </w:rPr>
        <w:t>return</w:t>
      </w:r>
      <w:r>
        <w:rPr>
          <w:rFonts w:eastAsiaTheme="minorHAnsi"/>
          <w:color w:val="000000"/>
          <w:highlight w:val="white"/>
        </w:rPr>
        <w:t xml:space="preserve"> 0;</w:t>
      </w:r>
    </w:p>
    <w:p w14:paraId="7070CAC2" w14:textId="77777777" w:rsidR="00E221F7" w:rsidRDefault="00E221F7" w:rsidP="006A5026">
      <w:pPr>
        <w:pStyle w:val="CodePACKT"/>
        <w:rPr>
          <w:rFonts w:eastAsiaTheme="minorHAnsi"/>
          <w:color w:val="000000"/>
          <w:highlight w:val="white"/>
        </w:rPr>
      </w:pPr>
    </w:p>
    <w:p w14:paraId="7375E11D" w14:textId="321F6000" w:rsidR="0002002E" w:rsidRPr="00356575" w:rsidRDefault="00E221F7" w:rsidP="006A5026">
      <w:pPr>
        <w:pStyle w:val="CodePACKT"/>
        <w:rPr>
          <w:rFonts w:eastAsiaTheme="minorHAnsi"/>
          <w:color w:val="000000"/>
          <w:highlight w:val="white"/>
          <w:lang w:val="en-NZ"/>
        </w:rPr>
      </w:pPr>
      <w:r>
        <w:rPr>
          <w:rFonts w:eastAsiaTheme="minorHAnsi"/>
          <w:color w:val="000000"/>
          <w:highlight w:val="white"/>
        </w:rPr>
        <w:t>}</w:t>
      </w:r>
    </w:p>
    <w:p w14:paraId="0C4A18F6" w14:textId="77777777" w:rsidR="0002002E" w:rsidRDefault="0002002E" w:rsidP="0002002E">
      <w:pPr>
        <w:pStyle w:val="Heading2"/>
        <w:numPr>
          <w:ilvl w:val="1"/>
          <w:numId w:val="16"/>
        </w:numPr>
        <w:tabs>
          <w:tab w:val="left" w:pos="0"/>
        </w:tabs>
      </w:pPr>
      <w:r>
        <w:t>How it works...</w:t>
      </w:r>
    </w:p>
    <w:p w14:paraId="11AC5FED" w14:textId="02E436C7" w:rsidR="0002002E" w:rsidRPr="00C539F0" w:rsidDel="00533932" w:rsidRDefault="0002002E" w:rsidP="0002002E">
      <w:pPr>
        <w:autoSpaceDE w:val="0"/>
        <w:autoSpaceDN w:val="0"/>
        <w:adjustRightInd w:val="0"/>
        <w:spacing w:after="0"/>
        <w:rPr>
          <w:del w:id="528" w:author="Rashmi Suvarna" w:date="2015-08-18T10:32:00Z"/>
          <w:rFonts w:asciiTheme="minorHAnsi" w:eastAsiaTheme="minorHAnsi" w:hAnsiTheme="minorHAnsi" w:cs="Consolas"/>
          <w:color w:val="000000"/>
          <w:szCs w:val="22"/>
          <w:highlight w:val="white"/>
          <w:lang w:val="en-NZ"/>
        </w:rPr>
      </w:pPr>
    </w:p>
    <w:p w14:paraId="1CE8B050" w14:textId="6A849649" w:rsidR="0002002E" w:rsidRPr="00C539F0" w:rsidRDefault="00A03ED5" w:rsidP="0002002E">
      <w:pPr>
        <w:pStyle w:val="NormalPACKT"/>
      </w:pPr>
      <w:r>
        <w:t xml:space="preserve">We have used the STL map to create a key and value pair to store the names of the players playing our game along with their high score. We can use any data type in a map. In our example we have used a string and an int. After creating the data structure, it is very easy to find whether a player exists in the data base and we can also sort the map and display the score associated with the player. The </w:t>
      </w:r>
      <w:r w:rsidRPr="00A03ED5">
        <w:rPr>
          <w:rStyle w:val="SubtleReference"/>
        </w:rPr>
        <w:t>second</w:t>
      </w:r>
      <w:r>
        <w:t xml:space="preserve"> field gives us the values whereas the </w:t>
      </w:r>
      <w:r w:rsidRPr="00A03ED5">
        <w:rPr>
          <w:rStyle w:val="SubtleReference"/>
        </w:rPr>
        <w:t>first</w:t>
      </w:r>
      <w:r>
        <w:t xml:space="preserve"> field gives us the key.</w:t>
      </w:r>
    </w:p>
    <w:p w14:paraId="25C09CCB" w14:textId="39A8E6C5" w:rsidR="0002002E" w:rsidRDefault="0002002E" w:rsidP="0002002E">
      <w:pPr>
        <w:pStyle w:val="Heading1"/>
        <w:numPr>
          <w:ilvl w:val="0"/>
          <w:numId w:val="15"/>
        </w:numPr>
        <w:tabs>
          <w:tab w:val="left" w:pos="0"/>
        </w:tabs>
      </w:pPr>
      <w:r>
        <w:lastRenderedPageBreak/>
        <w:t xml:space="preserve">Using STL </w:t>
      </w:r>
      <w:r w:rsidR="00B61B88">
        <w:t>HashTables</w:t>
      </w:r>
      <w:r>
        <w:t xml:space="preserve"> to store data</w:t>
      </w:r>
    </w:p>
    <w:p w14:paraId="1FCDCCB2" w14:textId="110AADF6" w:rsidR="0002002E" w:rsidRDefault="000F6E8E" w:rsidP="006A5026">
      <w:pPr>
        <w:pStyle w:val="NormalPACKT"/>
      </w:pPr>
      <w:commentRangeStart w:id="529"/>
      <w:del w:id="530" w:author="Druhin Mukherjee" w:date="2015-09-05T18:15:00Z">
        <w:r w:rsidRPr="000F6E8E" w:rsidDel="005E2DEF">
          <w:delText>While a map is an ordered sequence of pairs (key, value) in which we can look up a value based on a key, a unordered_map is an unordered sequence of pairs (key, value).</w:delText>
        </w:r>
        <w:r w:rsidDel="005E2DEF">
          <w:delText xml:space="preserve"> A unordered_map is used to implement various variations of the hash table</w:delText>
        </w:r>
      </w:del>
      <w:ins w:id="531" w:author="Druhin Mukherjee" w:date="2015-09-05T18:15:00Z">
        <w:r w:rsidR="005E2DEF">
          <w:t xml:space="preserve">The biggest difference between a map and a hash table is that while the map data structure is ordered, a hash table is unordered. Both use the same principle of key, value pairs. </w:t>
        </w:r>
      </w:ins>
      <w:r>
        <w:t>.</w:t>
      </w:r>
      <w:commentRangeEnd w:id="529"/>
      <w:r w:rsidR="00141360">
        <w:rPr>
          <w:rStyle w:val="CommentReference"/>
          <w:b/>
          <w:iCs/>
        </w:rPr>
        <w:commentReference w:id="529"/>
      </w:r>
      <w:r w:rsidR="001F1DEA">
        <w:t>The worst case search complexity for unordered_map is O(N) as it is not ordered like a map which has a complexity of O( log N).</w:t>
      </w:r>
    </w:p>
    <w:p w14:paraId="35328428" w14:textId="77777777" w:rsidR="0002002E" w:rsidRDefault="0002002E" w:rsidP="0002002E">
      <w:pPr>
        <w:pStyle w:val="Heading2"/>
        <w:numPr>
          <w:ilvl w:val="1"/>
          <w:numId w:val="1"/>
        </w:numPr>
      </w:pPr>
      <w:r>
        <w:t>Getting ready</w:t>
      </w:r>
    </w:p>
    <w:p w14:paraId="6E04D4E9" w14:textId="77777777" w:rsidR="0002002E" w:rsidRDefault="0002002E" w:rsidP="0002002E">
      <w:pPr>
        <w:pStyle w:val="NormalPACKT"/>
        <w:numPr>
          <w:ilvl w:val="0"/>
          <w:numId w:val="1"/>
        </w:numPr>
      </w:pPr>
      <w:r>
        <w:t>For this recipe, you will need a Windows machine with a working copy of Visual Studio.</w:t>
      </w:r>
    </w:p>
    <w:p w14:paraId="4A68DB71" w14:textId="77777777" w:rsidR="0002002E" w:rsidRDefault="0002002E" w:rsidP="0002002E">
      <w:pPr>
        <w:pStyle w:val="Heading2"/>
        <w:numPr>
          <w:ilvl w:val="1"/>
          <w:numId w:val="1"/>
        </w:numPr>
        <w:tabs>
          <w:tab w:val="left" w:pos="0"/>
        </w:tabs>
      </w:pPr>
      <w:r>
        <w:t>How to do it...</w:t>
      </w:r>
    </w:p>
    <w:p w14:paraId="37EEA1B6" w14:textId="77777777" w:rsidR="00806DC6" w:rsidRPr="00332703" w:rsidRDefault="00806DC6" w:rsidP="00806DC6">
      <w:pPr>
        <w:pStyle w:val="NormalPACKT"/>
        <w:numPr>
          <w:ilvl w:val="0"/>
          <w:numId w:val="1"/>
        </w:numPr>
        <w:rPr>
          <w:lang w:val="en-GB"/>
        </w:rPr>
      </w:pPr>
      <w:r>
        <w:rPr>
          <w:lang w:val="en-GB"/>
        </w:rPr>
        <w:t>In this recipe we will see how we can easily use the inbuilt template library provided to us by C++ to create complex data structures. After the complex data structure is created, we can easily use it to store data and access it.</w:t>
      </w:r>
    </w:p>
    <w:p w14:paraId="122F341B" w14:textId="77777777" w:rsidR="00806DC6" w:rsidRPr="004E5CAC" w:rsidRDefault="00806DC6">
      <w:pPr>
        <w:pStyle w:val="NormalPACKT"/>
        <w:pPrChange w:id="532" w:author="USER1" w:date="2015-08-19T09:54:00Z">
          <w:pPr>
            <w:pStyle w:val="Heading2"/>
            <w:numPr>
              <w:ilvl w:val="1"/>
              <w:numId w:val="1"/>
            </w:numPr>
            <w:tabs>
              <w:tab w:val="left" w:pos="0"/>
            </w:tabs>
          </w:pPr>
        </w:pPrChange>
      </w:pPr>
    </w:p>
    <w:p w14:paraId="33B74E00" w14:textId="77777777" w:rsidR="0002002E" w:rsidRPr="005C685E" w:rsidRDefault="0002002E" w:rsidP="006A5026">
      <w:pPr>
        <w:pStyle w:val="NumberedBulletPACKT"/>
        <w:numPr>
          <w:ilvl w:val="0"/>
          <w:numId w:val="48"/>
        </w:numPr>
      </w:pPr>
      <w:r w:rsidRPr="005C685E">
        <w:t>Open Visual Studio.</w:t>
      </w:r>
    </w:p>
    <w:p w14:paraId="1A382893" w14:textId="77777777" w:rsidR="0002002E" w:rsidRPr="005C685E" w:rsidRDefault="0002002E" w:rsidP="006A5026">
      <w:pPr>
        <w:pStyle w:val="NumberedBulletPACKT"/>
        <w:numPr>
          <w:ilvl w:val="0"/>
          <w:numId w:val="48"/>
        </w:numPr>
      </w:pPr>
      <w:r w:rsidRPr="005C685E">
        <w:t xml:space="preserve">Create a new C++ project </w:t>
      </w:r>
    </w:p>
    <w:p w14:paraId="77794952" w14:textId="77777777" w:rsidR="0002002E" w:rsidRPr="005C685E" w:rsidRDefault="0002002E" w:rsidP="006A5026">
      <w:pPr>
        <w:pStyle w:val="NumberedBulletPACKT"/>
        <w:numPr>
          <w:ilvl w:val="0"/>
          <w:numId w:val="48"/>
        </w:numPr>
      </w:pPr>
      <w:r w:rsidRPr="005C685E">
        <w:t xml:space="preserve">Add a source file called </w:t>
      </w:r>
      <w:r>
        <w:t xml:space="preserve">Source.cpp </w:t>
      </w:r>
    </w:p>
    <w:p w14:paraId="02FEB84B" w14:textId="77777777" w:rsidR="0002002E" w:rsidRDefault="0002002E" w:rsidP="006A5026">
      <w:pPr>
        <w:pStyle w:val="NumberedBulletPACKT"/>
        <w:numPr>
          <w:ilvl w:val="0"/>
          <w:numId w:val="48"/>
        </w:numPr>
      </w:pPr>
      <w:r w:rsidRPr="005C685E">
        <w:t>Add the following lines of code.</w:t>
      </w:r>
    </w:p>
    <w:p w14:paraId="00F0BF23" w14:textId="77777777" w:rsidR="0002002E" w:rsidRDefault="0002002E" w:rsidP="0002002E">
      <w:pPr>
        <w:autoSpaceDE w:val="0"/>
        <w:autoSpaceDN w:val="0"/>
        <w:adjustRightInd w:val="0"/>
        <w:spacing w:after="0"/>
        <w:rPr>
          <w:rFonts w:ascii="Consolas" w:eastAsiaTheme="minorHAnsi" w:hAnsi="Consolas" w:cs="Consolas"/>
          <w:color w:val="000000"/>
          <w:sz w:val="19"/>
          <w:szCs w:val="19"/>
          <w:highlight w:val="white"/>
          <w:lang w:val="en-NZ"/>
        </w:rPr>
      </w:pPr>
    </w:p>
    <w:p w14:paraId="2EE14370" w14:textId="77777777" w:rsidR="0002002E" w:rsidRPr="001B6524" w:rsidRDefault="0002002E" w:rsidP="0002002E">
      <w:pPr>
        <w:pStyle w:val="NumberedBulletPACKT"/>
        <w:numPr>
          <w:ilvl w:val="0"/>
          <w:numId w:val="12"/>
        </w:numPr>
        <w:tabs>
          <w:tab w:val="left" w:pos="683"/>
        </w:tabs>
        <w:suppressAutoHyphens w:val="0"/>
        <w:autoSpaceDE w:val="0"/>
        <w:autoSpaceDN w:val="0"/>
        <w:adjustRightInd w:val="0"/>
        <w:spacing w:after="0"/>
        <w:rPr>
          <w:rFonts w:ascii="Consolas" w:eastAsiaTheme="minorHAnsi" w:hAnsi="Consolas" w:cs="Consolas"/>
          <w:color w:val="000000"/>
          <w:sz w:val="19"/>
          <w:szCs w:val="19"/>
          <w:highlight w:val="white"/>
          <w:lang w:val="en-NZ"/>
        </w:rPr>
      </w:pPr>
      <w:r>
        <w:rPr>
          <w:b/>
        </w:rPr>
        <w:t>Source</w:t>
      </w:r>
      <w:r w:rsidRPr="00AD2233">
        <w:rPr>
          <w:b/>
        </w:rPr>
        <w:t>.</w:t>
      </w:r>
      <w:r>
        <w:rPr>
          <w:b/>
        </w:rPr>
        <w:t>cpp</w:t>
      </w:r>
    </w:p>
    <w:p w14:paraId="12E4E020" w14:textId="77777777" w:rsidR="0002002E" w:rsidRDefault="0002002E" w:rsidP="0002002E">
      <w:pPr>
        <w:autoSpaceDE w:val="0"/>
        <w:autoSpaceDN w:val="0"/>
        <w:adjustRightInd w:val="0"/>
        <w:spacing w:after="0"/>
        <w:rPr>
          <w:rFonts w:ascii="Consolas" w:eastAsiaTheme="minorHAnsi" w:hAnsi="Consolas" w:cs="Consolas"/>
          <w:color w:val="000000"/>
          <w:sz w:val="19"/>
          <w:szCs w:val="19"/>
          <w:highlight w:val="white"/>
          <w:lang w:val="en-NZ"/>
        </w:rPr>
      </w:pPr>
    </w:p>
    <w:p w14:paraId="277A2948" w14:textId="77777777" w:rsidR="008A56AF" w:rsidRPr="008A56AF" w:rsidRDefault="008A56AF" w:rsidP="006A5026">
      <w:pPr>
        <w:pStyle w:val="CodePACKT"/>
        <w:rPr>
          <w:rFonts w:eastAsiaTheme="minorHAnsi"/>
          <w:color w:val="000000"/>
          <w:highlight w:val="white"/>
        </w:rPr>
      </w:pPr>
      <w:r w:rsidRPr="008A56AF">
        <w:rPr>
          <w:rFonts w:eastAsiaTheme="minorHAnsi"/>
          <w:color w:val="0000FF"/>
          <w:highlight w:val="white"/>
        </w:rPr>
        <w:t>#include</w:t>
      </w:r>
      <w:r w:rsidRPr="008A56AF">
        <w:rPr>
          <w:rFonts w:eastAsiaTheme="minorHAnsi"/>
          <w:color w:val="000000"/>
          <w:highlight w:val="white"/>
        </w:rPr>
        <w:t xml:space="preserve"> </w:t>
      </w:r>
      <w:r w:rsidRPr="008A56AF">
        <w:rPr>
          <w:rFonts w:eastAsiaTheme="minorHAnsi"/>
          <w:highlight w:val="white"/>
        </w:rPr>
        <w:t>&lt;unordered_map&gt;</w:t>
      </w:r>
    </w:p>
    <w:p w14:paraId="148E784A" w14:textId="77777777" w:rsidR="008A56AF" w:rsidRPr="008A56AF" w:rsidRDefault="008A56AF" w:rsidP="006A5026">
      <w:pPr>
        <w:pStyle w:val="CodePACKT"/>
        <w:rPr>
          <w:rFonts w:eastAsiaTheme="minorHAnsi"/>
          <w:color w:val="000000"/>
          <w:highlight w:val="white"/>
        </w:rPr>
      </w:pPr>
      <w:r w:rsidRPr="008A56AF">
        <w:rPr>
          <w:rFonts w:eastAsiaTheme="minorHAnsi"/>
          <w:color w:val="0000FF"/>
          <w:highlight w:val="white"/>
        </w:rPr>
        <w:t>#include</w:t>
      </w:r>
      <w:r w:rsidRPr="008A56AF">
        <w:rPr>
          <w:rFonts w:eastAsiaTheme="minorHAnsi"/>
          <w:color w:val="000000"/>
          <w:highlight w:val="white"/>
        </w:rPr>
        <w:t xml:space="preserve"> </w:t>
      </w:r>
      <w:r w:rsidRPr="008A56AF">
        <w:rPr>
          <w:rFonts w:eastAsiaTheme="minorHAnsi"/>
          <w:highlight w:val="white"/>
        </w:rPr>
        <w:t>&lt;string&gt;</w:t>
      </w:r>
    </w:p>
    <w:p w14:paraId="38A96D26" w14:textId="77777777" w:rsidR="008A56AF" w:rsidRPr="008A56AF" w:rsidRDefault="008A56AF" w:rsidP="006A5026">
      <w:pPr>
        <w:pStyle w:val="CodePACKT"/>
        <w:rPr>
          <w:rFonts w:eastAsiaTheme="minorHAnsi"/>
          <w:color w:val="000000"/>
          <w:highlight w:val="white"/>
        </w:rPr>
      </w:pPr>
      <w:r w:rsidRPr="008A56AF">
        <w:rPr>
          <w:rFonts w:eastAsiaTheme="minorHAnsi"/>
          <w:color w:val="0000FF"/>
          <w:highlight w:val="white"/>
        </w:rPr>
        <w:t>#include</w:t>
      </w:r>
      <w:r w:rsidRPr="008A56AF">
        <w:rPr>
          <w:rFonts w:eastAsiaTheme="minorHAnsi"/>
          <w:color w:val="000000"/>
          <w:highlight w:val="white"/>
        </w:rPr>
        <w:t xml:space="preserve"> </w:t>
      </w:r>
      <w:r w:rsidRPr="008A56AF">
        <w:rPr>
          <w:rFonts w:eastAsiaTheme="minorHAnsi"/>
          <w:highlight w:val="white"/>
        </w:rPr>
        <w:t>&lt;iostream&gt;</w:t>
      </w:r>
    </w:p>
    <w:p w14:paraId="56CD2278" w14:textId="77777777" w:rsidR="008A56AF" w:rsidRPr="008A56AF" w:rsidRDefault="008A56AF" w:rsidP="006A5026">
      <w:pPr>
        <w:pStyle w:val="CodePACKT"/>
        <w:rPr>
          <w:rFonts w:eastAsiaTheme="minorHAnsi"/>
          <w:color w:val="000000"/>
          <w:highlight w:val="white"/>
        </w:rPr>
      </w:pPr>
      <w:r w:rsidRPr="008A56AF">
        <w:rPr>
          <w:rFonts w:eastAsiaTheme="minorHAnsi"/>
          <w:color w:val="0000FF"/>
          <w:highlight w:val="white"/>
        </w:rPr>
        <w:t>#include</w:t>
      </w:r>
      <w:r w:rsidRPr="008A56AF">
        <w:rPr>
          <w:rFonts w:eastAsiaTheme="minorHAnsi"/>
          <w:color w:val="000000"/>
          <w:highlight w:val="white"/>
        </w:rPr>
        <w:t xml:space="preserve"> </w:t>
      </w:r>
      <w:r w:rsidRPr="008A56AF">
        <w:rPr>
          <w:rFonts w:eastAsiaTheme="minorHAnsi"/>
          <w:highlight w:val="white"/>
        </w:rPr>
        <w:t>&lt;conio.h&gt;</w:t>
      </w:r>
    </w:p>
    <w:p w14:paraId="16B0435E" w14:textId="77777777" w:rsidR="008A56AF" w:rsidRPr="008A56AF" w:rsidRDefault="008A56AF" w:rsidP="006A5026">
      <w:pPr>
        <w:pStyle w:val="CodePACKT"/>
        <w:rPr>
          <w:rFonts w:eastAsiaTheme="minorHAnsi"/>
          <w:color w:val="000000"/>
          <w:highlight w:val="white"/>
        </w:rPr>
      </w:pPr>
    </w:p>
    <w:p w14:paraId="03152499" w14:textId="77777777" w:rsidR="008A56AF" w:rsidRPr="008A56AF" w:rsidRDefault="008A56AF" w:rsidP="006A5026">
      <w:pPr>
        <w:pStyle w:val="CodePACKT"/>
        <w:rPr>
          <w:rFonts w:eastAsiaTheme="minorHAnsi"/>
          <w:color w:val="000000"/>
          <w:highlight w:val="white"/>
        </w:rPr>
      </w:pPr>
      <w:r w:rsidRPr="008A56AF">
        <w:rPr>
          <w:rFonts w:eastAsiaTheme="minorHAnsi"/>
          <w:color w:val="0000FF"/>
          <w:highlight w:val="white"/>
        </w:rPr>
        <w:t>using</w:t>
      </w:r>
      <w:r w:rsidRPr="008A56AF">
        <w:rPr>
          <w:rFonts w:eastAsiaTheme="minorHAnsi"/>
          <w:color w:val="000000"/>
          <w:highlight w:val="white"/>
        </w:rPr>
        <w:t xml:space="preserve"> </w:t>
      </w:r>
      <w:r w:rsidRPr="008A56AF">
        <w:rPr>
          <w:rFonts w:eastAsiaTheme="minorHAnsi"/>
          <w:color w:val="0000FF"/>
          <w:highlight w:val="white"/>
        </w:rPr>
        <w:t>namespace</w:t>
      </w:r>
      <w:r w:rsidRPr="008A56AF">
        <w:rPr>
          <w:rFonts w:eastAsiaTheme="minorHAnsi"/>
          <w:color w:val="000000"/>
          <w:highlight w:val="white"/>
        </w:rPr>
        <w:t xml:space="preserve"> std;</w:t>
      </w:r>
    </w:p>
    <w:p w14:paraId="5D29C4F1" w14:textId="77777777" w:rsidR="008A56AF" w:rsidRPr="008A56AF" w:rsidRDefault="008A56AF" w:rsidP="006A5026">
      <w:pPr>
        <w:pStyle w:val="CodePACKT"/>
        <w:rPr>
          <w:rFonts w:eastAsiaTheme="minorHAnsi"/>
          <w:color w:val="000000"/>
          <w:highlight w:val="white"/>
        </w:rPr>
      </w:pPr>
    </w:p>
    <w:p w14:paraId="267536B5" w14:textId="77777777" w:rsidR="008A56AF" w:rsidRPr="008A56AF" w:rsidRDefault="008A56AF" w:rsidP="006A5026">
      <w:pPr>
        <w:pStyle w:val="CodePACKT"/>
        <w:rPr>
          <w:rFonts w:eastAsiaTheme="minorHAnsi"/>
          <w:color w:val="000000"/>
          <w:highlight w:val="white"/>
        </w:rPr>
      </w:pPr>
    </w:p>
    <w:p w14:paraId="79C09079" w14:textId="77777777" w:rsidR="008A56AF" w:rsidRPr="008A56AF" w:rsidRDefault="008A56AF" w:rsidP="006A5026">
      <w:pPr>
        <w:pStyle w:val="CodePACKT"/>
        <w:rPr>
          <w:rFonts w:eastAsiaTheme="minorHAnsi"/>
          <w:color w:val="000000"/>
          <w:highlight w:val="white"/>
        </w:rPr>
      </w:pPr>
      <w:r w:rsidRPr="008A56AF">
        <w:rPr>
          <w:rFonts w:eastAsiaTheme="minorHAnsi"/>
          <w:color w:val="0000FF"/>
          <w:highlight w:val="white"/>
        </w:rPr>
        <w:t>int</w:t>
      </w:r>
      <w:r w:rsidRPr="008A56AF">
        <w:rPr>
          <w:rFonts w:eastAsiaTheme="minorHAnsi"/>
          <w:color w:val="000000"/>
          <w:highlight w:val="white"/>
        </w:rPr>
        <w:t xml:space="preserve"> main()</w:t>
      </w:r>
    </w:p>
    <w:p w14:paraId="6B73602D" w14:textId="77777777" w:rsidR="008A56AF" w:rsidRPr="008A56AF" w:rsidRDefault="008A56AF" w:rsidP="006A5026">
      <w:pPr>
        <w:pStyle w:val="CodePACKT"/>
        <w:rPr>
          <w:rFonts w:eastAsiaTheme="minorHAnsi"/>
          <w:color w:val="000000"/>
          <w:highlight w:val="white"/>
        </w:rPr>
      </w:pPr>
      <w:r w:rsidRPr="008A56AF">
        <w:rPr>
          <w:rFonts w:eastAsiaTheme="minorHAnsi"/>
          <w:color w:val="000000"/>
          <w:highlight w:val="white"/>
        </w:rPr>
        <w:t>{</w:t>
      </w:r>
    </w:p>
    <w:p w14:paraId="443D7FAE" w14:textId="77777777" w:rsidR="008A56AF" w:rsidRPr="008A56AF" w:rsidRDefault="008A56AF" w:rsidP="006A5026">
      <w:pPr>
        <w:pStyle w:val="CodePACKT"/>
        <w:rPr>
          <w:rFonts w:eastAsiaTheme="minorHAnsi"/>
          <w:color w:val="000000"/>
          <w:highlight w:val="white"/>
        </w:rPr>
      </w:pPr>
      <w:r w:rsidRPr="008A56AF">
        <w:rPr>
          <w:rFonts w:eastAsiaTheme="minorHAnsi"/>
          <w:color w:val="000000"/>
          <w:highlight w:val="white"/>
        </w:rPr>
        <w:tab/>
      </w:r>
      <w:r w:rsidRPr="008A56AF">
        <w:rPr>
          <w:rFonts w:eastAsiaTheme="minorHAnsi"/>
          <w:color w:val="2B91AF"/>
          <w:highlight w:val="white"/>
        </w:rPr>
        <w:t>unordered_map</w:t>
      </w:r>
      <w:r w:rsidRPr="008A56AF">
        <w:rPr>
          <w:rFonts w:eastAsiaTheme="minorHAnsi"/>
          <w:color w:val="000000"/>
          <w:highlight w:val="white"/>
        </w:rPr>
        <w:t>&lt;</w:t>
      </w:r>
      <w:r w:rsidRPr="008A56AF">
        <w:rPr>
          <w:rFonts w:eastAsiaTheme="minorHAnsi"/>
          <w:color w:val="2B91AF"/>
          <w:highlight w:val="white"/>
        </w:rPr>
        <w:t>string</w:t>
      </w:r>
      <w:r w:rsidRPr="008A56AF">
        <w:rPr>
          <w:rFonts w:eastAsiaTheme="minorHAnsi"/>
          <w:color w:val="000000"/>
          <w:highlight w:val="white"/>
        </w:rPr>
        <w:t xml:space="preserve">, </w:t>
      </w:r>
      <w:r w:rsidRPr="008A56AF">
        <w:rPr>
          <w:rFonts w:eastAsiaTheme="minorHAnsi"/>
          <w:color w:val="2B91AF"/>
          <w:highlight w:val="white"/>
        </w:rPr>
        <w:t>string</w:t>
      </w:r>
      <w:r w:rsidRPr="008A56AF">
        <w:rPr>
          <w:rFonts w:eastAsiaTheme="minorHAnsi"/>
          <w:color w:val="000000"/>
          <w:highlight w:val="white"/>
        </w:rPr>
        <w:t>&gt; hashtable;</w:t>
      </w:r>
    </w:p>
    <w:p w14:paraId="06580E41" w14:textId="77777777" w:rsidR="008A56AF" w:rsidRPr="008A56AF" w:rsidRDefault="008A56AF" w:rsidP="006A5026">
      <w:pPr>
        <w:pStyle w:val="CodePACKT"/>
        <w:rPr>
          <w:rFonts w:eastAsiaTheme="minorHAnsi"/>
          <w:color w:val="000000"/>
          <w:highlight w:val="white"/>
        </w:rPr>
      </w:pPr>
      <w:r w:rsidRPr="008A56AF">
        <w:rPr>
          <w:rFonts w:eastAsiaTheme="minorHAnsi"/>
          <w:color w:val="000000"/>
          <w:highlight w:val="white"/>
        </w:rPr>
        <w:tab/>
        <w:t>hashtable.emplace(</w:t>
      </w:r>
      <w:r w:rsidRPr="008A56AF">
        <w:rPr>
          <w:rFonts w:eastAsiaTheme="minorHAnsi"/>
          <w:highlight w:val="white"/>
        </w:rPr>
        <w:t>"Alexander"</w:t>
      </w:r>
      <w:r w:rsidRPr="008A56AF">
        <w:rPr>
          <w:rFonts w:eastAsiaTheme="minorHAnsi"/>
          <w:color w:val="000000"/>
          <w:highlight w:val="white"/>
        </w:rPr>
        <w:t xml:space="preserve">, </w:t>
      </w:r>
      <w:r w:rsidRPr="008A56AF">
        <w:rPr>
          <w:rFonts w:eastAsiaTheme="minorHAnsi"/>
          <w:highlight w:val="white"/>
        </w:rPr>
        <w:t>"23ms"</w:t>
      </w:r>
      <w:r w:rsidRPr="008A56AF">
        <w:rPr>
          <w:rFonts w:eastAsiaTheme="minorHAnsi"/>
          <w:color w:val="000000"/>
          <w:highlight w:val="white"/>
        </w:rPr>
        <w:t>);</w:t>
      </w:r>
    </w:p>
    <w:p w14:paraId="7B27977F" w14:textId="77777777" w:rsidR="008A56AF" w:rsidRPr="008A56AF" w:rsidRDefault="008A56AF" w:rsidP="006A5026">
      <w:pPr>
        <w:pStyle w:val="CodePACKT"/>
        <w:rPr>
          <w:rFonts w:eastAsiaTheme="minorHAnsi"/>
          <w:color w:val="000000"/>
          <w:highlight w:val="white"/>
        </w:rPr>
      </w:pPr>
      <w:r w:rsidRPr="008A56AF">
        <w:rPr>
          <w:rFonts w:eastAsiaTheme="minorHAnsi"/>
          <w:color w:val="000000"/>
          <w:highlight w:val="white"/>
        </w:rPr>
        <w:tab/>
        <w:t>hashtable.emplace(</w:t>
      </w:r>
      <w:r w:rsidRPr="008A56AF">
        <w:rPr>
          <w:rFonts w:eastAsiaTheme="minorHAnsi"/>
          <w:highlight w:val="white"/>
        </w:rPr>
        <w:t>"Christopher"</w:t>
      </w:r>
      <w:r w:rsidRPr="008A56AF">
        <w:rPr>
          <w:rFonts w:eastAsiaTheme="minorHAnsi"/>
          <w:color w:val="000000"/>
          <w:highlight w:val="white"/>
        </w:rPr>
        <w:t xml:space="preserve">, </w:t>
      </w:r>
      <w:r w:rsidRPr="008A56AF">
        <w:rPr>
          <w:rFonts w:eastAsiaTheme="minorHAnsi"/>
          <w:highlight w:val="white"/>
        </w:rPr>
        <w:t>"21ms"</w:t>
      </w:r>
      <w:r w:rsidRPr="008A56AF">
        <w:rPr>
          <w:rFonts w:eastAsiaTheme="minorHAnsi"/>
          <w:color w:val="000000"/>
          <w:highlight w:val="white"/>
        </w:rPr>
        <w:t>);</w:t>
      </w:r>
    </w:p>
    <w:p w14:paraId="38EBD2B5" w14:textId="77777777" w:rsidR="008A56AF" w:rsidRPr="008A56AF" w:rsidRDefault="008A56AF" w:rsidP="006A5026">
      <w:pPr>
        <w:pStyle w:val="CodePACKT"/>
        <w:rPr>
          <w:rFonts w:eastAsiaTheme="minorHAnsi"/>
          <w:color w:val="000000"/>
          <w:highlight w:val="white"/>
        </w:rPr>
      </w:pPr>
      <w:r w:rsidRPr="008A56AF">
        <w:rPr>
          <w:rFonts w:eastAsiaTheme="minorHAnsi"/>
          <w:color w:val="000000"/>
          <w:highlight w:val="white"/>
        </w:rPr>
        <w:tab/>
        <w:t>hashtable.emplace(</w:t>
      </w:r>
      <w:r w:rsidRPr="008A56AF">
        <w:rPr>
          <w:rFonts w:eastAsiaTheme="minorHAnsi"/>
          <w:highlight w:val="white"/>
        </w:rPr>
        <w:t>"Steve"</w:t>
      </w:r>
      <w:r w:rsidRPr="008A56AF">
        <w:rPr>
          <w:rFonts w:eastAsiaTheme="minorHAnsi"/>
          <w:color w:val="000000"/>
          <w:highlight w:val="white"/>
        </w:rPr>
        <w:t xml:space="preserve">, </w:t>
      </w:r>
      <w:r w:rsidRPr="008A56AF">
        <w:rPr>
          <w:rFonts w:eastAsiaTheme="minorHAnsi"/>
          <w:highlight w:val="white"/>
        </w:rPr>
        <w:t>"55ms"</w:t>
      </w:r>
      <w:r w:rsidRPr="008A56AF">
        <w:rPr>
          <w:rFonts w:eastAsiaTheme="minorHAnsi"/>
          <w:color w:val="000000"/>
          <w:highlight w:val="white"/>
        </w:rPr>
        <w:t>);</w:t>
      </w:r>
    </w:p>
    <w:p w14:paraId="49FF2F10" w14:textId="77777777" w:rsidR="008A56AF" w:rsidRPr="008A56AF" w:rsidRDefault="008A56AF" w:rsidP="006A5026">
      <w:pPr>
        <w:pStyle w:val="CodePACKT"/>
        <w:rPr>
          <w:rFonts w:eastAsiaTheme="minorHAnsi"/>
          <w:color w:val="000000"/>
          <w:highlight w:val="white"/>
        </w:rPr>
      </w:pPr>
      <w:r w:rsidRPr="008A56AF">
        <w:rPr>
          <w:rFonts w:eastAsiaTheme="minorHAnsi"/>
          <w:color w:val="000000"/>
          <w:highlight w:val="white"/>
        </w:rPr>
        <w:tab/>
        <w:t>hashtable.emplace(</w:t>
      </w:r>
      <w:r w:rsidRPr="008A56AF">
        <w:rPr>
          <w:rFonts w:eastAsiaTheme="minorHAnsi"/>
          <w:highlight w:val="white"/>
        </w:rPr>
        <w:t>"Amy"</w:t>
      </w:r>
      <w:r w:rsidRPr="008A56AF">
        <w:rPr>
          <w:rFonts w:eastAsiaTheme="minorHAnsi"/>
          <w:color w:val="000000"/>
          <w:highlight w:val="white"/>
        </w:rPr>
        <w:t xml:space="preserve">, </w:t>
      </w:r>
      <w:r w:rsidRPr="008A56AF">
        <w:rPr>
          <w:rFonts w:eastAsiaTheme="minorHAnsi"/>
          <w:highlight w:val="white"/>
        </w:rPr>
        <w:t>"17ms"</w:t>
      </w:r>
      <w:r w:rsidRPr="008A56AF">
        <w:rPr>
          <w:rFonts w:eastAsiaTheme="minorHAnsi"/>
          <w:color w:val="000000"/>
          <w:highlight w:val="white"/>
        </w:rPr>
        <w:t>);</w:t>
      </w:r>
    </w:p>
    <w:p w14:paraId="5DBD5353" w14:textId="77777777" w:rsidR="008A56AF" w:rsidRPr="008A56AF" w:rsidRDefault="008A56AF" w:rsidP="006A5026">
      <w:pPr>
        <w:pStyle w:val="CodePACKT"/>
        <w:rPr>
          <w:rFonts w:eastAsiaTheme="minorHAnsi"/>
          <w:color w:val="000000"/>
          <w:highlight w:val="white"/>
        </w:rPr>
      </w:pPr>
      <w:r w:rsidRPr="008A56AF">
        <w:rPr>
          <w:rFonts w:eastAsiaTheme="minorHAnsi"/>
          <w:color w:val="000000"/>
          <w:highlight w:val="white"/>
        </w:rPr>
        <w:lastRenderedPageBreak/>
        <w:tab/>
        <w:t>hashtable.emplace(</w:t>
      </w:r>
      <w:r w:rsidRPr="008A56AF">
        <w:rPr>
          <w:rFonts w:eastAsiaTheme="minorHAnsi"/>
          <w:highlight w:val="white"/>
        </w:rPr>
        <w:t>"Declan"</w:t>
      </w:r>
      <w:r w:rsidRPr="008A56AF">
        <w:rPr>
          <w:rFonts w:eastAsiaTheme="minorHAnsi"/>
          <w:color w:val="000000"/>
          <w:highlight w:val="white"/>
        </w:rPr>
        <w:t xml:space="preserve">, </w:t>
      </w:r>
      <w:r w:rsidRPr="008A56AF">
        <w:rPr>
          <w:rFonts w:eastAsiaTheme="minorHAnsi"/>
          <w:highlight w:val="white"/>
        </w:rPr>
        <w:t>"999ms"</w:t>
      </w:r>
      <w:r w:rsidRPr="008A56AF">
        <w:rPr>
          <w:rFonts w:eastAsiaTheme="minorHAnsi"/>
          <w:color w:val="000000"/>
          <w:highlight w:val="white"/>
        </w:rPr>
        <w:t>);</w:t>
      </w:r>
    </w:p>
    <w:p w14:paraId="4332812D" w14:textId="77777777" w:rsidR="008A56AF" w:rsidRPr="008A56AF" w:rsidRDefault="008A56AF" w:rsidP="006A5026">
      <w:pPr>
        <w:pStyle w:val="CodePACKT"/>
        <w:rPr>
          <w:rFonts w:eastAsiaTheme="minorHAnsi"/>
          <w:color w:val="000000"/>
          <w:highlight w:val="white"/>
        </w:rPr>
      </w:pPr>
    </w:p>
    <w:p w14:paraId="03927604" w14:textId="77777777" w:rsidR="008A56AF" w:rsidRPr="008A56AF" w:rsidRDefault="008A56AF" w:rsidP="006A5026">
      <w:pPr>
        <w:pStyle w:val="CodePACKT"/>
        <w:rPr>
          <w:rFonts w:eastAsiaTheme="minorHAnsi"/>
          <w:color w:val="000000"/>
          <w:highlight w:val="white"/>
        </w:rPr>
      </w:pPr>
      <w:r w:rsidRPr="008A56AF">
        <w:rPr>
          <w:rFonts w:eastAsiaTheme="minorHAnsi"/>
          <w:color w:val="000000"/>
          <w:highlight w:val="white"/>
        </w:rPr>
        <w:tab/>
        <w:t xml:space="preserve">cout &lt;&lt; </w:t>
      </w:r>
      <w:r w:rsidRPr="008A56AF">
        <w:rPr>
          <w:rFonts w:eastAsiaTheme="minorHAnsi"/>
          <w:highlight w:val="white"/>
        </w:rPr>
        <w:t>"Ping time in milliseconds: "</w:t>
      </w:r>
      <w:r w:rsidRPr="008A56AF">
        <w:rPr>
          <w:rFonts w:eastAsiaTheme="minorHAnsi"/>
          <w:color w:val="000000"/>
          <w:highlight w:val="white"/>
        </w:rPr>
        <w:t xml:space="preserve"> &lt;&lt; hashtable[</w:t>
      </w:r>
      <w:r w:rsidRPr="008A56AF">
        <w:rPr>
          <w:rFonts w:eastAsiaTheme="minorHAnsi"/>
          <w:highlight w:val="white"/>
        </w:rPr>
        <w:t>"Amy"</w:t>
      </w:r>
      <w:r w:rsidRPr="008A56AF">
        <w:rPr>
          <w:rFonts w:eastAsiaTheme="minorHAnsi"/>
          <w:color w:val="000000"/>
          <w:highlight w:val="white"/>
        </w:rPr>
        <w:t>] &lt;&lt; endl&lt;&lt;endl;</w:t>
      </w:r>
    </w:p>
    <w:p w14:paraId="24C622B0" w14:textId="77777777" w:rsidR="008A56AF" w:rsidRPr="008A56AF" w:rsidRDefault="008A56AF" w:rsidP="006A5026">
      <w:pPr>
        <w:pStyle w:val="CodePACKT"/>
        <w:rPr>
          <w:rFonts w:eastAsiaTheme="minorHAnsi"/>
          <w:color w:val="000000"/>
          <w:highlight w:val="white"/>
        </w:rPr>
      </w:pPr>
      <w:r w:rsidRPr="008A56AF">
        <w:rPr>
          <w:rFonts w:eastAsiaTheme="minorHAnsi"/>
          <w:color w:val="000000"/>
          <w:highlight w:val="white"/>
        </w:rPr>
        <w:tab/>
        <w:t xml:space="preserve">cout &lt;&lt; </w:t>
      </w:r>
      <w:r w:rsidRPr="008A56AF">
        <w:rPr>
          <w:rFonts w:eastAsiaTheme="minorHAnsi"/>
          <w:highlight w:val="white"/>
        </w:rPr>
        <w:t>"----------------------------------"</w:t>
      </w:r>
      <w:r w:rsidRPr="008A56AF">
        <w:rPr>
          <w:rFonts w:eastAsiaTheme="minorHAnsi"/>
          <w:color w:val="000000"/>
          <w:highlight w:val="white"/>
        </w:rPr>
        <w:t xml:space="preserve"> &lt;&lt; endl &lt;&lt; endl;</w:t>
      </w:r>
    </w:p>
    <w:p w14:paraId="602D8C5B" w14:textId="77777777" w:rsidR="008A56AF" w:rsidRPr="008A56AF" w:rsidRDefault="008A56AF" w:rsidP="006A5026">
      <w:pPr>
        <w:pStyle w:val="CodePACKT"/>
        <w:rPr>
          <w:rFonts w:eastAsiaTheme="minorHAnsi"/>
          <w:color w:val="000000"/>
          <w:highlight w:val="white"/>
        </w:rPr>
      </w:pPr>
    </w:p>
    <w:p w14:paraId="4E6E77C4" w14:textId="77777777" w:rsidR="008A56AF" w:rsidRPr="008A56AF" w:rsidRDefault="008A56AF" w:rsidP="006A5026">
      <w:pPr>
        <w:pStyle w:val="CodePACKT"/>
        <w:rPr>
          <w:rFonts w:eastAsiaTheme="minorHAnsi"/>
          <w:color w:val="000000"/>
          <w:highlight w:val="white"/>
        </w:rPr>
      </w:pPr>
      <w:r w:rsidRPr="008A56AF">
        <w:rPr>
          <w:rFonts w:eastAsiaTheme="minorHAnsi"/>
          <w:color w:val="000000"/>
          <w:highlight w:val="white"/>
        </w:rPr>
        <w:tab/>
        <w:t>hashtable.insert(make_pair(</w:t>
      </w:r>
      <w:r w:rsidRPr="008A56AF">
        <w:rPr>
          <w:rFonts w:eastAsiaTheme="minorHAnsi"/>
          <w:highlight w:val="white"/>
        </w:rPr>
        <w:t>"Fawad"</w:t>
      </w:r>
      <w:r w:rsidRPr="008A56AF">
        <w:rPr>
          <w:rFonts w:eastAsiaTheme="minorHAnsi"/>
          <w:color w:val="000000"/>
          <w:highlight w:val="white"/>
        </w:rPr>
        <w:t xml:space="preserve">, </w:t>
      </w:r>
      <w:r w:rsidRPr="008A56AF">
        <w:rPr>
          <w:rFonts w:eastAsiaTheme="minorHAnsi"/>
          <w:highlight w:val="white"/>
        </w:rPr>
        <w:t>"67ms"</w:t>
      </w:r>
      <w:r w:rsidRPr="008A56AF">
        <w:rPr>
          <w:rFonts w:eastAsiaTheme="minorHAnsi"/>
          <w:color w:val="000000"/>
          <w:highlight w:val="white"/>
        </w:rPr>
        <w:t>));</w:t>
      </w:r>
    </w:p>
    <w:p w14:paraId="7EF58BF1" w14:textId="77777777" w:rsidR="008A56AF" w:rsidRPr="008A56AF" w:rsidRDefault="008A56AF" w:rsidP="006A5026">
      <w:pPr>
        <w:pStyle w:val="CodePACKT"/>
        <w:rPr>
          <w:rFonts w:eastAsiaTheme="minorHAnsi"/>
          <w:color w:val="000000"/>
          <w:highlight w:val="white"/>
        </w:rPr>
      </w:pPr>
    </w:p>
    <w:p w14:paraId="2D06926A" w14:textId="77777777" w:rsidR="008A56AF" w:rsidRPr="008A56AF" w:rsidRDefault="008A56AF" w:rsidP="006A5026">
      <w:pPr>
        <w:pStyle w:val="CodePACKT"/>
        <w:rPr>
          <w:rFonts w:eastAsiaTheme="minorHAnsi"/>
          <w:color w:val="000000"/>
          <w:highlight w:val="white"/>
        </w:rPr>
      </w:pPr>
      <w:r w:rsidRPr="008A56AF">
        <w:rPr>
          <w:rFonts w:eastAsiaTheme="minorHAnsi"/>
          <w:color w:val="000000"/>
          <w:highlight w:val="white"/>
        </w:rPr>
        <w:tab/>
        <w:t>cout &lt;&lt; endl&lt;&lt;</w:t>
      </w:r>
      <w:r w:rsidRPr="008A56AF">
        <w:rPr>
          <w:rFonts w:eastAsiaTheme="minorHAnsi"/>
          <w:highlight w:val="white"/>
        </w:rPr>
        <w:t>"Ping time of all player is the server"</w:t>
      </w:r>
      <w:r w:rsidRPr="008A56AF">
        <w:rPr>
          <w:rFonts w:eastAsiaTheme="minorHAnsi"/>
          <w:color w:val="000000"/>
          <w:highlight w:val="white"/>
        </w:rPr>
        <w:t xml:space="preserve"> &lt;&lt; endl;</w:t>
      </w:r>
    </w:p>
    <w:p w14:paraId="702BBBB4" w14:textId="77777777" w:rsidR="008A56AF" w:rsidRPr="008A56AF" w:rsidRDefault="008A56AF" w:rsidP="006A5026">
      <w:pPr>
        <w:pStyle w:val="CodePACKT"/>
        <w:rPr>
          <w:rFonts w:eastAsiaTheme="minorHAnsi"/>
          <w:color w:val="000000"/>
          <w:highlight w:val="white"/>
        </w:rPr>
      </w:pPr>
      <w:r w:rsidRPr="008A56AF">
        <w:rPr>
          <w:rFonts w:eastAsiaTheme="minorHAnsi"/>
          <w:color w:val="000000"/>
          <w:highlight w:val="white"/>
        </w:rPr>
        <w:tab/>
        <w:t xml:space="preserve">cout &lt;&lt; </w:t>
      </w:r>
      <w:r w:rsidRPr="008A56AF">
        <w:rPr>
          <w:rFonts w:eastAsiaTheme="minorHAnsi"/>
          <w:highlight w:val="white"/>
        </w:rPr>
        <w:t>"------------------------------------"</w:t>
      </w:r>
      <w:r w:rsidRPr="008A56AF">
        <w:rPr>
          <w:rFonts w:eastAsiaTheme="minorHAnsi"/>
          <w:color w:val="000000"/>
          <w:highlight w:val="white"/>
        </w:rPr>
        <w:t xml:space="preserve"> &lt;&lt; endl &lt;&lt; endl;</w:t>
      </w:r>
    </w:p>
    <w:p w14:paraId="58CCE85E" w14:textId="77777777" w:rsidR="008A56AF" w:rsidRPr="008A56AF" w:rsidRDefault="008A56AF" w:rsidP="006A5026">
      <w:pPr>
        <w:pStyle w:val="CodePACKT"/>
        <w:rPr>
          <w:rFonts w:eastAsiaTheme="minorHAnsi"/>
          <w:color w:val="000000"/>
          <w:highlight w:val="white"/>
        </w:rPr>
      </w:pPr>
      <w:r w:rsidRPr="008A56AF">
        <w:rPr>
          <w:rFonts w:eastAsiaTheme="minorHAnsi"/>
          <w:color w:val="000000"/>
          <w:highlight w:val="white"/>
        </w:rPr>
        <w:tab/>
      </w:r>
      <w:r w:rsidRPr="008A56AF">
        <w:rPr>
          <w:rFonts w:eastAsiaTheme="minorHAnsi"/>
          <w:color w:val="0000FF"/>
          <w:highlight w:val="white"/>
        </w:rPr>
        <w:t>for</w:t>
      </w:r>
      <w:r w:rsidRPr="008A56AF">
        <w:rPr>
          <w:rFonts w:eastAsiaTheme="minorHAnsi"/>
          <w:color w:val="000000"/>
          <w:highlight w:val="white"/>
        </w:rPr>
        <w:t xml:space="preserve"> (</w:t>
      </w:r>
      <w:r w:rsidRPr="008A56AF">
        <w:rPr>
          <w:rFonts w:eastAsiaTheme="minorHAnsi"/>
          <w:color w:val="0000FF"/>
          <w:highlight w:val="white"/>
        </w:rPr>
        <w:t>auto</w:t>
      </w:r>
      <w:r w:rsidRPr="008A56AF">
        <w:rPr>
          <w:rFonts w:eastAsiaTheme="minorHAnsi"/>
          <w:color w:val="000000"/>
          <w:highlight w:val="white"/>
        </w:rPr>
        <w:t xml:space="preserve"> &amp;itr : hashtable)</w:t>
      </w:r>
    </w:p>
    <w:p w14:paraId="47FB4147" w14:textId="77777777" w:rsidR="008A56AF" w:rsidRPr="008A56AF" w:rsidRDefault="008A56AF" w:rsidP="006A5026">
      <w:pPr>
        <w:pStyle w:val="CodePACKT"/>
        <w:rPr>
          <w:rFonts w:eastAsiaTheme="minorHAnsi"/>
          <w:color w:val="000000"/>
          <w:highlight w:val="white"/>
        </w:rPr>
      </w:pPr>
      <w:r w:rsidRPr="008A56AF">
        <w:rPr>
          <w:rFonts w:eastAsiaTheme="minorHAnsi"/>
          <w:color w:val="000000"/>
          <w:highlight w:val="white"/>
        </w:rPr>
        <w:tab/>
        <w:t>{</w:t>
      </w:r>
    </w:p>
    <w:p w14:paraId="0D04268D" w14:textId="77777777" w:rsidR="008A56AF" w:rsidRPr="008A56AF" w:rsidRDefault="008A56AF" w:rsidP="006A5026">
      <w:pPr>
        <w:pStyle w:val="CodePACKT"/>
        <w:rPr>
          <w:rFonts w:eastAsiaTheme="minorHAnsi"/>
          <w:color w:val="000000"/>
          <w:highlight w:val="white"/>
        </w:rPr>
      </w:pPr>
      <w:r w:rsidRPr="008A56AF">
        <w:rPr>
          <w:rFonts w:eastAsiaTheme="minorHAnsi"/>
          <w:color w:val="000000"/>
          <w:highlight w:val="white"/>
        </w:rPr>
        <w:tab/>
      </w:r>
      <w:r w:rsidRPr="008A56AF">
        <w:rPr>
          <w:rFonts w:eastAsiaTheme="minorHAnsi"/>
          <w:color w:val="000000"/>
          <w:highlight w:val="white"/>
        </w:rPr>
        <w:tab/>
        <w:t xml:space="preserve">cout &lt;&lt; itr.first &lt;&lt; </w:t>
      </w:r>
      <w:r w:rsidRPr="008A56AF">
        <w:rPr>
          <w:rFonts w:eastAsiaTheme="minorHAnsi"/>
          <w:highlight w:val="white"/>
        </w:rPr>
        <w:t>": "</w:t>
      </w:r>
      <w:r w:rsidRPr="008A56AF">
        <w:rPr>
          <w:rFonts w:eastAsiaTheme="minorHAnsi"/>
          <w:color w:val="000000"/>
          <w:highlight w:val="white"/>
        </w:rPr>
        <w:t xml:space="preserve"> &lt;&lt; itr.second &lt;&lt; endl;</w:t>
      </w:r>
    </w:p>
    <w:p w14:paraId="734795F5" w14:textId="77777777" w:rsidR="008A56AF" w:rsidRPr="008A56AF" w:rsidRDefault="008A56AF" w:rsidP="006A5026">
      <w:pPr>
        <w:pStyle w:val="CodePACKT"/>
        <w:rPr>
          <w:rFonts w:eastAsiaTheme="minorHAnsi"/>
          <w:color w:val="000000"/>
          <w:highlight w:val="white"/>
        </w:rPr>
      </w:pPr>
      <w:r w:rsidRPr="008A56AF">
        <w:rPr>
          <w:rFonts w:eastAsiaTheme="minorHAnsi"/>
          <w:color w:val="000000"/>
          <w:highlight w:val="white"/>
        </w:rPr>
        <w:tab/>
        <w:t>}</w:t>
      </w:r>
    </w:p>
    <w:p w14:paraId="1C50D4B0" w14:textId="77777777" w:rsidR="008A56AF" w:rsidRPr="008A56AF" w:rsidRDefault="008A56AF" w:rsidP="006A5026">
      <w:pPr>
        <w:pStyle w:val="CodePACKT"/>
        <w:rPr>
          <w:rFonts w:eastAsiaTheme="minorHAnsi"/>
          <w:color w:val="000000"/>
          <w:highlight w:val="white"/>
        </w:rPr>
      </w:pPr>
    </w:p>
    <w:p w14:paraId="63FC2101" w14:textId="77777777" w:rsidR="008A56AF" w:rsidRPr="008A56AF" w:rsidRDefault="008A56AF" w:rsidP="006A5026">
      <w:pPr>
        <w:pStyle w:val="CodePACKT"/>
        <w:rPr>
          <w:rFonts w:eastAsiaTheme="minorHAnsi"/>
          <w:color w:val="000000"/>
          <w:highlight w:val="white"/>
        </w:rPr>
      </w:pPr>
      <w:r w:rsidRPr="008A56AF">
        <w:rPr>
          <w:rFonts w:eastAsiaTheme="minorHAnsi"/>
          <w:color w:val="000000"/>
          <w:highlight w:val="white"/>
        </w:rPr>
        <w:tab/>
        <w:t>_getch();</w:t>
      </w:r>
    </w:p>
    <w:p w14:paraId="5A8AFEA0" w14:textId="77777777" w:rsidR="008A56AF" w:rsidRPr="008A56AF" w:rsidRDefault="008A56AF" w:rsidP="006A5026">
      <w:pPr>
        <w:pStyle w:val="CodePACKT"/>
        <w:rPr>
          <w:rFonts w:eastAsiaTheme="minorHAnsi"/>
          <w:color w:val="000000"/>
          <w:highlight w:val="white"/>
        </w:rPr>
      </w:pPr>
      <w:r w:rsidRPr="008A56AF">
        <w:rPr>
          <w:rFonts w:eastAsiaTheme="minorHAnsi"/>
          <w:color w:val="000000"/>
          <w:highlight w:val="white"/>
        </w:rPr>
        <w:tab/>
      </w:r>
      <w:r w:rsidRPr="008A56AF">
        <w:rPr>
          <w:rFonts w:eastAsiaTheme="minorHAnsi"/>
          <w:color w:val="0000FF"/>
          <w:highlight w:val="white"/>
        </w:rPr>
        <w:t>return</w:t>
      </w:r>
      <w:r w:rsidRPr="008A56AF">
        <w:rPr>
          <w:rFonts w:eastAsiaTheme="minorHAnsi"/>
          <w:color w:val="000000"/>
          <w:highlight w:val="white"/>
        </w:rPr>
        <w:t xml:space="preserve"> 0;</w:t>
      </w:r>
    </w:p>
    <w:p w14:paraId="2157231C" w14:textId="77777777" w:rsidR="008A56AF" w:rsidRPr="008A56AF" w:rsidRDefault="008A56AF" w:rsidP="006A5026">
      <w:pPr>
        <w:pStyle w:val="CodePACKT"/>
        <w:rPr>
          <w:rFonts w:eastAsiaTheme="minorHAnsi"/>
          <w:color w:val="000000"/>
          <w:highlight w:val="white"/>
        </w:rPr>
      </w:pPr>
      <w:r w:rsidRPr="008A56AF">
        <w:rPr>
          <w:rFonts w:eastAsiaTheme="minorHAnsi"/>
          <w:color w:val="000000"/>
          <w:highlight w:val="white"/>
        </w:rPr>
        <w:t>}</w:t>
      </w:r>
    </w:p>
    <w:p w14:paraId="26EA9AA0" w14:textId="3F75D986" w:rsidR="008A56AF" w:rsidRPr="008A56AF" w:rsidDel="00F91817" w:rsidRDefault="008A56AF" w:rsidP="008A56AF">
      <w:pPr>
        <w:pStyle w:val="ListParagraph"/>
        <w:numPr>
          <w:ilvl w:val="0"/>
          <w:numId w:val="16"/>
        </w:numPr>
        <w:autoSpaceDE w:val="0"/>
        <w:autoSpaceDN w:val="0"/>
        <w:adjustRightInd w:val="0"/>
        <w:spacing w:after="0"/>
        <w:rPr>
          <w:del w:id="533" w:author="Rashmi Suvarna" w:date="2015-08-18T10:32:00Z"/>
          <w:rFonts w:ascii="Consolas" w:eastAsiaTheme="minorHAnsi" w:hAnsi="Consolas" w:cs="Consolas"/>
          <w:color w:val="000000"/>
          <w:sz w:val="19"/>
          <w:szCs w:val="19"/>
          <w:highlight w:val="white"/>
        </w:rPr>
      </w:pPr>
    </w:p>
    <w:p w14:paraId="3AAE8226" w14:textId="77777777" w:rsidR="0002002E" w:rsidRDefault="0002002E" w:rsidP="0002002E">
      <w:pPr>
        <w:pStyle w:val="Heading2"/>
        <w:numPr>
          <w:ilvl w:val="1"/>
          <w:numId w:val="16"/>
        </w:numPr>
        <w:tabs>
          <w:tab w:val="left" w:pos="0"/>
        </w:tabs>
      </w:pPr>
      <w:r>
        <w:t>How it works...</w:t>
      </w:r>
    </w:p>
    <w:p w14:paraId="53C3CAF6" w14:textId="5136D428" w:rsidR="0002002E" w:rsidRPr="00C539F0" w:rsidDel="00F91817" w:rsidRDefault="0002002E" w:rsidP="0002002E">
      <w:pPr>
        <w:autoSpaceDE w:val="0"/>
        <w:autoSpaceDN w:val="0"/>
        <w:adjustRightInd w:val="0"/>
        <w:spacing w:after="0"/>
        <w:rPr>
          <w:del w:id="534" w:author="Rashmi Suvarna" w:date="2015-08-18T10:32:00Z"/>
          <w:rFonts w:asciiTheme="minorHAnsi" w:eastAsiaTheme="minorHAnsi" w:hAnsiTheme="minorHAnsi" w:cs="Consolas"/>
          <w:color w:val="000000"/>
          <w:szCs w:val="22"/>
          <w:highlight w:val="white"/>
          <w:lang w:val="en-NZ"/>
        </w:rPr>
      </w:pPr>
    </w:p>
    <w:p w14:paraId="194E336F" w14:textId="040E39D6" w:rsidR="0002002E" w:rsidRPr="00C539F0" w:rsidRDefault="000074E7" w:rsidP="0002002E">
      <w:pPr>
        <w:pStyle w:val="NormalPACKT"/>
      </w:pPr>
      <w:r>
        <w:t xml:space="preserve">The program calculates the ping time of all players who are currently playing our game on the server. We create a hash table and store all their names and ping times using the </w:t>
      </w:r>
      <w:r w:rsidRPr="00F9726D">
        <w:rPr>
          <w:rStyle w:val="SubtleReference"/>
        </w:rPr>
        <w:t>emplace</w:t>
      </w:r>
      <w:r>
        <w:t xml:space="preserve"> keyword. We can also insert a new player </w:t>
      </w:r>
      <w:r w:rsidR="00A24B8B">
        <w:t xml:space="preserve">later on </w:t>
      </w:r>
      <w:r>
        <w:t xml:space="preserve">with his ping time by using the </w:t>
      </w:r>
      <w:r w:rsidRPr="00F9726D">
        <w:rPr>
          <w:rStyle w:val="SubtleReference"/>
        </w:rPr>
        <w:t>make_pair</w:t>
      </w:r>
      <w:r>
        <w:t xml:space="preserve"> keyword. After the hash table is created, we can easily display the ping time of a particular player or the ping time of all players in the server.</w:t>
      </w:r>
      <w:r w:rsidR="006361D0">
        <w:t xml:space="preserve"> We use an iterator to iterate through the hash table. The first parameter gives us the key and the second parameter gives us the value.</w:t>
      </w:r>
    </w:p>
    <w:p w14:paraId="00CC2536" w14:textId="77777777" w:rsidR="006C759B" w:rsidRPr="006C759B" w:rsidRDefault="006C759B" w:rsidP="006C759B">
      <w:pPr>
        <w:pStyle w:val="NormalPACKT"/>
      </w:pPr>
    </w:p>
    <w:sectPr w:rsidR="006C759B" w:rsidRPr="006C759B" w:rsidSect="003B32C0">
      <w:footerReference w:type="even" r:id="rId13"/>
      <w:footerReference w:type="default" r:id="rId14"/>
      <w:footnotePr>
        <w:pos w:val="beneathText"/>
      </w:footnotePr>
      <w:pgSz w:w="12240" w:h="15840"/>
      <w:pgMar w:top="2347" w:right="2160" w:bottom="2707" w:left="2160" w:header="1973" w:footer="2347"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ashmi Suvarna" w:date="2015-08-18T10:34:00Z" w:initials="RS">
    <w:p w14:paraId="6E71B8B1" w14:textId="3607E74D" w:rsidR="00B32243" w:rsidRDefault="00B32243">
      <w:pPr>
        <w:pStyle w:val="CommentText"/>
      </w:pPr>
      <w:r>
        <w:rPr>
          <w:rStyle w:val="CommentReference"/>
        </w:rPr>
        <w:annotationRef/>
      </w:r>
      <w:r>
        <w:t xml:space="preserve">The chapter is written really well. All the codes/recipes are covered very properly. </w:t>
      </w:r>
    </w:p>
    <w:p w14:paraId="4863C1A0" w14:textId="28C4BDEA" w:rsidR="00B32243" w:rsidRDefault="00B32243">
      <w:pPr>
        <w:pStyle w:val="CommentText"/>
      </w:pPr>
      <w:r>
        <w:t xml:space="preserve">Good job! </w:t>
      </w:r>
    </w:p>
    <w:p w14:paraId="003F6EFE" w14:textId="77777777" w:rsidR="00B32243" w:rsidRDefault="00B32243">
      <w:pPr>
        <w:pStyle w:val="CommentText"/>
      </w:pPr>
    </w:p>
    <w:p w14:paraId="1C91BB53" w14:textId="4F3670A7" w:rsidR="00B32243" w:rsidRDefault="00B32243" w:rsidP="002A0F76">
      <w:pPr>
        <w:pStyle w:val="CommentText"/>
        <w:numPr>
          <w:ilvl w:val="0"/>
          <w:numId w:val="47"/>
        </w:numPr>
      </w:pPr>
      <w:r>
        <w:t xml:space="preserve"> Is this recipe not going to get covered- “</w:t>
      </w:r>
      <w:r w:rsidRPr="002A0F76">
        <w:t>Using quad trees in games development</w:t>
      </w:r>
      <w:r>
        <w:t>” and also this recipe- “</w:t>
      </w:r>
      <w:r w:rsidRPr="002A0F76">
        <w:t>Using oct trees in game development</w:t>
      </w:r>
      <w:r>
        <w:t xml:space="preserve">”. Was there any update on these? </w:t>
      </w:r>
    </w:p>
    <w:p w14:paraId="68413615" w14:textId="77777777" w:rsidR="00B32243" w:rsidRDefault="00B32243">
      <w:pPr>
        <w:pStyle w:val="CommentText"/>
      </w:pPr>
    </w:p>
    <w:p w14:paraId="1EB67E45" w14:textId="768C8903" w:rsidR="00B32243" w:rsidRDefault="00B32243">
      <w:pPr>
        <w:pStyle w:val="CommentText"/>
      </w:pPr>
      <w:r>
        <w:t>Few more aspects are commented upon. Please take note of it.</w:t>
      </w:r>
    </w:p>
    <w:p w14:paraId="012D931F" w14:textId="77777777" w:rsidR="00B32243" w:rsidRDefault="00B32243">
      <w:pPr>
        <w:pStyle w:val="CommentText"/>
      </w:pPr>
    </w:p>
    <w:p w14:paraId="4C71AFDA" w14:textId="77777777" w:rsidR="00B32243" w:rsidRDefault="00B32243">
      <w:pPr>
        <w:pStyle w:val="CommentText"/>
      </w:pPr>
    </w:p>
  </w:comment>
  <w:comment w:id="125" w:author="Rashmi Suvarna" w:date="2015-08-21T16:20:00Z" w:initials="RS">
    <w:p w14:paraId="09FCAC7A" w14:textId="1A0E750C" w:rsidR="00B32243" w:rsidRDefault="00B32243">
      <w:pPr>
        <w:pStyle w:val="CommentText"/>
      </w:pPr>
      <w:r>
        <w:rPr>
          <w:rStyle w:val="CommentReference"/>
        </w:rPr>
        <w:annotationRef/>
      </w:r>
      <w:r>
        <w:t>Here too please change the names of the variable and other keywords wherever possible and feasible.</w:t>
      </w:r>
    </w:p>
  </w:comment>
  <w:comment w:id="126" w:author="Rashmi Suvarna" w:date="2015-09-02T09:48:00Z" w:initials="RS">
    <w:p w14:paraId="607EB891" w14:textId="67BD73B7" w:rsidR="00B32243" w:rsidRDefault="00B32243">
      <w:pPr>
        <w:pStyle w:val="CommentText"/>
      </w:pPr>
      <w:r>
        <w:rPr>
          <w:rStyle w:val="CommentReference"/>
        </w:rPr>
        <w:annotationRef/>
      </w:r>
      <w:r>
        <w:t xml:space="preserve">Here too please do the same thing as before. The values and other user-defined variables/text/comments needs to be replaced. </w:t>
      </w:r>
    </w:p>
    <w:p w14:paraId="0FF29150" w14:textId="77777777" w:rsidR="00B32243" w:rsidRDefault="00B32243">
      <w:pPr>
        <w:pStyle w:val="CommentText"/>
      </w:pPr>
    </w:p>
  </w:comment>
  <w:comment w:id="524" w:author="Rashmi Suvarna" w:date="2015-08-18T10:20:00Z" w:initials="RS">
    <w:p w14:paraId="501100BA" w14:textId="05009696" w:rsidR="00B32243" w:rsidRDefault="00B32243">
      <w:pPr>
        <w:pStyle w:val="CommentText"/>
      </w:pPr>
      <w:r>
        <w:rPr>
          <w:rStyle w:val="CommentReference"/>
        </w:rPr>
        <w:annotationRef/>
      </w:r>
      <w:r>
        <w:t>Please provide what this recipe will achieve and what it is about in brief for the readers.</w:t>
      </w:r>
    </w:p>
  </w:comment>
  <w:comment w:id="529" w:author="Rashmi Suvarna" w:date="2015-08-18T10:09:00Z" w:initials="RS">
    <w:p w14:paraId="48262B6D" w14:textId="409443D6" w:rsidR="00B32243" w:rsidRDefault="00B32243">
      <w:pPr>
        <w:pStyle w:val="CommentText"/>
      </w:pPr>
      <w:r>
        <w:rPr>
          <w:rStyle w:val="CommentReference"/>
        </w:rPr>
        <w:annotationRef/>
      </w:r>
      <w:r>
        <w:t>This content too, replace this with your own content. You can put it in your own words or give a reference to this content for the readers.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71AFDA" w15:done="0"/>
  <w15:commentEx w15:paraId="09FCAC7A" w15:done="0"/>
  <w15:commentEx w15:paraId="0FF29150" w15:done="0"/>
  <w15:commentEx w15:paraId="501100BA" w15:done="0"/>
  <w15:commentEx w15:paraId="48262B6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B93532" w14:textId="77777777" w:rsidR="00FC3756" w:rsidRDefault="00FC3756">
      <w:pPr>
        <w:spacing w:after="0"/>
      </w:pPr>
      <w:r>
        <w:separator/>
      </w:r>
    </w:p>
  </w:endnote>
  <w:endnote w:type="continuationSeparator" w:id="0">
    <w:p w14:paraId="0AD84CD6" w14:textId="77777777" w:rsidR="00FC3756" w:rsidRDefault="00FC37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87179" w14:textId="77777777" w:rsidR="00B32243" w:rsidRDefault="00B32243">
    <w:pPr>
      <w:ind w:right="360" w:firstLine="360"/>
    </w:pPr>
    <w:r>
      <w:rPr>
        <w:lang w:eastAsia="ar-SA"/>
      </w:rPr>
      <w:pict w14:anchorId="08C05064">
        <v:shapetype id="_x0000_t202" coordsize="21600,21600" o:spt="202" path="m,l,21600r21600,l21600,xe">
          <v:stroke joinstyle="miter"/>
          <v:path gradientshapeok="t" o:connecttype="rect"/>
        </v:shapetype>
        <v:shape id="_x0000_s2050" type="#_x0000_t202" style="position:absolute;left:0;text-align:left;margin-left:108pt;margin-top:.05pt;width:4.45pt;height:10.45pt;z-index:251660288;mso-wrap-distance-left:0;mso-wrap-distance-right:0;mso-position-horizontal-relative:page" stroked="f">
          <v:fill opacity="0" color2="black"/>
          <v:textbox inset="0,0,0,0">
            <w:txbxContent>
              <w:p w14:paraId="19D8B84C" w14:textId="77777777" w:rsidR="00B32243" w:rsidRDefault="00B32243">
                <w:r>
                  <w:rPr>
                    <w:rStyle w:val="PageNumber"/>
                  </w:rPr>
                  <w:fldChar w:fldCharType="begin"/>
                </w:r>
                <w:r>
                  <w:rPr>
                    <w:rStyle w:val="PageNumber"/>
                  </w:rPr>
                  <w:instrText xml:space="preserve"> PAGE </w:instrText>
                </w:r>
                <w:r>
                  <w:rPr>
                    <w:rStyle w:val="PageNumber"/>
                  </w:rPr>
                  <w:fldChar w:fldCharType="separate"/>
                </w:r>
                <w:r w:rsidR="00673EAD">
                  <w:rPr>
                    <w:rStyle w:val="PageNumber"/>
                    <w:noProof/>
                  </w:rPr>
                  <w:t>30</w:t>
                </w:r>
                <w:r>
                  <w:rPr>
                    <w:rStyle w:val="PageNumber"/>
                  </w:rPr>
                  <w:fldChar w:fldCharType="end"/>
                </w:r>
              </w:p>
            </w:txbxContent>
          </v:textbox>
          <w10:wrap type="square" side="largest" anchorx="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FEE7F" w14:textId="77777777" w:rsidR="00B32243" w:rsidRDefault="00B32243" w:rsidP="00E65BBB">
    <w:pPr>
      <w:ind w:right="360" w:firstLine="360"/>
      <w:jc w:val="center"/>
    </w:pPr>
    <w:r>
      <w:rPr>
        <w:lang w:eastAsia="ar-SA"/>
      </w:rPr>
      <w:pict w14:anchorId="54D8BD08">
        <v:shapetype id="_x0000_t202" coordsize="21600,21600" o:spt="202" path="m,l,21600r21600,l21600,xe">
          <v:stroke joinstyle="miter"/>
          <v:path gradientshapeok="t" o:connecttype="rect"/>
        </v:shapetype>
        <v:shape id="_x0000_s2049" type="#_x0000_t202" style="position:absolute;left:0;text-align:left;margin-left:495.05pt;margin-top:.05pt;width:4.45pt;height:10.45pt;z-index:251659264;mso-wrap-distance-left:0;mso-wrap-distance-right:0;mso-position-horizontal-relative:page" stroked="f">
          <v:fill opacity="0" color2="black"/>
          <v:textbox style="mso-next-textbox:#_x0000_s2049" inset="0,0,0,0">
            <w:txbxContent>
              <w:p w14:paraId="19045320" w14:textId="3FECFDBA" w:rsidR="00B32243" w:rsidRDefault="00B32243"/>
            </w:txbxContent>
          </v:textbox>
          <w10:wrap type="square" side="largest" anchorx="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971D22" w14:textId="77777777" w:rsidR="00FC3756" w:rsidRDefault="00FC3756">
      <w:pPr>
        <w:spacing w:after="0"/>
      </w:pPr>
      <w:r>
        <w:separator/>
      </w:r>
    </w:p>
  </w:footnote>
  <w:footnote w:type="continuationSeparator" w:id="0">
    <w:p w14:paraId="4DAE6559" w14:textId="77777777" w:rsidR="00FC3756" w:rsidRDefault="00FC375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2A4098E"/>
    <w:lvl w:ilvl="0">
      <w:start w:val="1"/>
      <w:numFmt w:val="decimal"/>
      <w:lvlText w:val="%1."/>
      <w:lvlJc w:val="left"/>
      <w:pPr>
        <w:tabs>
          <w:tab w:val="num" w:pos="1492"/>
        </w:tabs>
        <w:ind w:left="1492" w:hanging="360"/>
      </w:pPr>
    </w:lvl>
  </w:abstractNum>
  <w:abstractNum w:abstractNumId="1">
    <w:nsid w:val="FFFFFF7D"/>
    <w:multiLevelType w:val="singleLevel"/>
    <w:tmpl w:val="2D4AB390"/>
    <w:lvl w:ilvl="0">
      <w:start w:val="1"/>
      <w:numFmt w:val="decimal"/>
      <w:lvlText w:val="%1."/>
      <w:lvlJc w:val="left"/>
      <w:pPr>
        <w:tabs>
          <w:tab w:val="num" w:pos="1209"/>
        </w:tabs>
        <w:ind w:left="1209" w:hanging="360"/>
      </w:pPr>
    </w:lvl>
  </w:abstractNum>
  <w:abstractNum w:abstractNumId="2">
    <w:nsid w:val="FFFFFF7E"/>
    <w:multiLevelType w:val="singleLevel"/>
    <w:tmpl w:val="D67048CC"/>
    <w:lvl w:ilvl="0">
      <w:start w:val="1"/>
      <w:numFmt w:val="decimal"/>
      <w:lvlText w:val="%1."/>
      <w:lvlJc w:val="left"/>
      <w:pPr>
        <w:tabs>
          <w:tab w:val="num" w:pos="926"/>
        </w:tabs>
        <w:ind w:left="926" w:hanging="360"/>
      </w:pPr>
    </w:lvl>
  </w:abstractNum>
  <w:abstractNum w:abstractNumId="3">
    <w:nsid w:val="FFFFFF7F"/>
    <w:multiLevelType w:val="singleLevel"/>
    <w:tmpl w:val="0BCC0ADC"/>
    <w:lvl w:ilvl="0">
      <w:start w:val="1"/>
      <w:numFmt w:val="decimal"/>
      <w:lvlText w:val="%1."/>
      <w:lvlJc w:val="left"/>
      <w:pPr>
        <w:tabs>
          <w:tab w:val="num" w:pos="643"/>
        </w:tabs>
        <w:ind w:left="643" w:hanging="360"/>
      </w:pPr>
    </w:lvl>
  </w:abstractNum>
  <w:abstractNum w:abstractNumId="4">
    <w:nsid w:val="FFFFFF80"/>
    <w:multiLevelType w:val="singleLevel"/>
    <w:tmpl w:val="11ECF45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218892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648F0E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F5050E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0307BAC"/>
    <w:lvl w:ilvl="0">
      <w:start w:val="1"/>
      <w:numFmt w:val="decimal"/>
      <w:lvlText w:val="%1."/>
      <w:lvlJc w:val="left"/>
      <w:pPr>
        <w:tabs>
          <w:tab w:val="num" w:pos="360"/>
        </w:tabs>
        <w:ind w:left="360" w:hanging="360"/>
      </w:pPr>
    </w:lvl>
  </w:abstractNum>
  <w:abstractNum w:abstractNumId="9">
    <w:nsid w:val="FFFFFF89"/>
    <w:multiLevelType w:val="singleLevel"/>
    <w:tmpl w:val="5F909992"/>
    <w:lvl w:ilvl="0">
      <w:start w:val="1"/>
      <w:numFmt w:val="bullet"/>
      <w:lvlText w:val=""/>
      <w:lvlJc w:val="left"/>
      <w:pPr>
        <w:tabs>
          <w:tab w:val="num" w:pos="360"/>
        </w:tabs>
        <w:ind w:left="360" w:hanging="360"/>
      </w:pPr>
      <w:rPr>
        <w:rFonts w:ascii="Symbol" w:hAnsi="Symbol" w:hint="default"/>
      </w:rPr>
    </w:lvl>
  </w:abstractNum>
  <w:abstractNum w:abstractNumId="10">
    <w:nsid w:val="00000006"/>
    <w:multiLevelType w:val="multilevel"/>
    <w:tmpl w:val="000000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nsid w:val="00000008"/>
    <w:multiLevelType w:val="multilevel"/>
    <w:tmpl w:val="000000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nsid w:val="00000009"/>
    <w:multiLevelType w:val="multilevel"/>
    <w:tmpl w:val="00000009"/>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13">
    <w:nsid w:val="0000000A"/>
    <w:multiLevelType w:val="multilevel"/>
    <w:tmpl w:val="000000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nsid w:val="0000000C"/>
    <w:multiLevelType w:val="multilevel"/>
    <w:tmpl w:val="000000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nsid w:val="0000000D"/>
    <w:multiLevelType w:val="multilevel"/>
    <w:tmpl w:val="0000000D"/>
    <w:lvl w:ilvl="0">
      <w:start w:val="1"/>
      <w:numFmt w:val="decimal"/>
      <w:lvlText w:val="%1."/>
      <w:lvlJc w:val="left"/>
      <w:pPr>
        <w:tabs>
          <w:tab w:val="num" w:pos="-2160"/>
        </w:tabs>
        <w:ind w:left="-2160" w:firstLine="0"/>
      </w:pPr>
    </w:lvl>
    <w:lvl w:ilvl="1">
      <w:start w:val="1"/>
      <w:numFmt w:val="decimal"/>
      <w:lvlText w:val="%2."/>
      <w:lvlJc w:val="left"/>
      <w:pPr>
        <w:tabs>
          <w:tab w:val="num" w:pos="-2160"/>
        </w:tabs>
        <w:ind w:left="-2160" w:firstLine="0"/>
      </w:pPr>
    </w:lvl>
    <w:lvl w:ilvl="2">
      <w:start w:val="1"/>
      <w:numFmt w:val="decimal"/>
      <w:lvlText w:val="%3."/>
      <w:lvlJc w:val="left"/>
      <w:pPr>
        <w:tabs>
          <w:tab w:val="num" w:pos="-2160"/>
        </w:tabs>
        <w:ind w:left="-2160" w:firstLine="0"/>
      </w:pPr>
    </w:lvl>
    <w:lvl w:ilvl="3">
      <w:start w:val="1"/>
      <w:numFmt w:val="decimal"/>
      <w:lvlText w:val="%4."/>
      <w:lvlJc w:val="left"/>
      <w:pPr>
        <w:tabs>
          <w:tab w:val="num" w:pos="-2160"/>
        </w:tabs>
        <w:ind w:left="-2160" w:firstLine="0"/>
      </w:pPr>
    </w:lvl>
    <w:lvl w:ilvl="4">
      <w:start w:val="1"/>
      <w:numFmt w:val="decimal"/>
      <w:lvlText w:val="%5."/>
      <w:lvlJc w:val="left"/>
      <w:pPr>
        <w:tabs>
          <w:tab w:val="num" w:pos="-2160"/>
        </w:tabs>
        <w:ind w:left="-2160" w:firstLine="0"/>
      </w:pPr>
    </w:lvl>
    <w:lvl w:ilvl="5">
      <w:start w:val="1"/>
      <w:numFmt w:val="decimal"/>
      <w:lvlText w:val="%6."/>
      <w:lvlJc w:val="left"/>
      <w:pPr>
        <w:tabs>
          <w:tab w:val="num" w:pos="-2160"/>
        </w:tabs>
        <w:ind w:left="-2160" w:firstLine="0"/>
      </w:pPr>
    </w:lvl>
    <w:lvl w:ilvl="6">
      <w:start w:val="1"/>
      <w:numFmt w:val="decimal"/>
      <w:lvlText w:val="%7."/>
      <w:lvlJc w:val="left"/>
      <w:pPr>
        <w:tabs>
          <w:tab w:val="num" w:pos="-2160"/>
        </w:tabs>
        <w:ind w:left="-2160" w:firstLine="0"/>
      </w:pPr>
    </w:lvl>
    <w:lvl w:ilvl="7">
      <w:start w:val="1"/>
      <w:numFmt w:val="decimal"/>
      <w:lvlText w:val="%8."/>
      <w:lvlJc w:val="left"/>
      <w:pPr>
        <w:tabs>
          <w:tab w:val="num" w:pos="-2160"/>
        </w:tabs>
        <w:ind w:left="-2160" w:firstLine="0"/>
      </w:pPr>
    </w:lvl>
    <w:lvl w:ilvl="8">
      <w:start w:val="1"/>
      <w:numFmt w:val="decimal"/>
      <w:lvlText w:val="%9."/>
      <w:lvlJc w:val="left"/>
      <w:pPr>
        <w:tabs>
          <w:tab w:val="num" w:pos="-2160"/>
        </w:tabs>
        <w:ind w:left="-2160" w:firstLine="0"/>
      </w:pPr>
    </w:lvl>
  </w:abstractNum>
  <w:abstractNum w:abstractNumId="16">
    <w:nsid w:val="0000000E"/>
    <w:multiLevelType w:val="multilevel"/>
    <w:tmpl w:val="000000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nsid w:val="00000011"/>
    <w:multiLevelType w:val="multilevel"/>
    <w:tmpl w:val="0000001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8">
    <w:nsid w:val="00000015"/>
    <w:multiLevelType w:val="multilevel"/>
    <w:tmpl w:val="00000015"/>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9">
    <w:nsid w:val="00000017"/>
    <w:multiLevelType w:val="multilevel"/>
    <w:tmpl w:val="00000017"/>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0">
    <w:nsid w:val="00000019"/>
    <w:multiLevelType w:val="multilevel"/>
    <w:tmpl w:val="00000019"/>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nsid w:val="0000001B"/>
    <w:multiLevelType w:val="multilevel"/>
    <w:tmpl w:val="0000001B"/>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2">
    <w:nsid w:val="0000001D"/>
    <w:multiLevelType w:val="multilevel"/>
    <w:tmpl w:val="0000001D"/>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3">
    <w:nsid w:val="0000001F"/>
    <w:multiLevelType w:val="multilevel"/>
    <w:tmpl w:val="0000001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4">
    <w:nsid w:val="00000021"/>
    <w:multiLevelType w:val="multilevel"/>
    <w:tmpl w:val="0000002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5">
    <w:nsid w:val="00000023"/>
    <w:multiLevelType w:val="multilevel"/>
    <w:tmpl w:val="0000002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6">
    <w:nsid w:val="0DF40469"/>
    <w:multiLevelType w:val="multilevel"/>
    <w:tmpl w:val="9CF62986"/>
    <w:lvl w:ilvl="0">
      <w:start w:val="1"/>
      <w:numFmt w:val="none"/>
      <w:suff w:val="nothing"/>
      <w:lvlText w:val=""/>
      <w:lvlJc w:val="left"/>
      <w:pPr>
        <w:tabs>
          <w:tab w:val="num" w:pos="0"/>
        </w:tabs>
        <w:ind w:left="0" w:firstLine="0"/>
      </w:pPr>
    </w:lvl>
    <w:lvl w:ilvl="1">
      <w:start w:val="1"/>
      <w:numFmt w:val="decimal"/>
      <w:lvlText w:val="%2."/>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7">
    <w:nsid w:val="18E24844"/>
    <w:multiLevelType w:val="multilevel"/>
    <w:tmpl w:val="71FE86E8"/>
    <w:styleLink w:val="NumberedBulletWithinBullet"/>
    <w:lvl w:ilvl="0">
      <w:start w:val="1"/>
      <w:numFmt w:val="decimal"/>
      <w:pStyle w:val="NumberedBulletWithin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28">
    <w:nsid w:val="1ECE6D09"/>
    <w:multiLevelType w:val="hybridMultilevel"/>
    <w:tmpl w:val="7E68D7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22F66041"/>
    <w:multiLevelType w:val="hybridMultilevel"/>
    <w:tmpl w:val="ADF62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234F38C8"/>
    <w:multiLevelType w:val="multilevel"/>
    <w:tmpl w:val="E5E07D92"/>
    <w:styleLink w:val="AlphabeticalBullet"/>
    <w:lvl w:ilvl="0">
      <w:start w:val="1"/>
      <w:numFmt w:val="lowerLetter"/>
      <w:pStyle w:val="Alphabetical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31">
    <w:nsid w:val="256840DB"/>
    <w:multiLevelType w:val="hybridMultilevel"/>
    <w:tmpl w:val="991E92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2BB91B92"/>
    <w:multiLevelType w:val="multilevel"/>
    <w:tmpl w:val="ADB0C294"/>
    <w:styleLink w:val="NumberedBullet"/>
    <w:lvl w:ilvl="0">
      <w:start w:val="1"/>
      <w:numFmt w:val="decimal"/>
      <w:pStyle w:val="NumberedBulletPACKT"/>
      <w:lvlText w:val="%1."/>
      <w:lvlJc w:val="left"/>
      <w:pPr>
        <w:ind w:left="720" w:hanging="363"/>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3">
    <w:nsid w:val="2CC65F48"/>
    <w:multiLevelType w:val="hybridMultilevel"/>
    <w:tmpl w:val="181E8714"/>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4">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2FA051E7"/>
    <w:multiLevelType w:val="multilevel"/>
    <w:tmpl w:val="BE2EA410"/>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6">
    <w:nsid w:val="35BB0BFE"/>
    <w:multiLevelType w:val="multilevel"/>
    <w:tmpl w:val="9CF62986"/>
    <w:lvl w:ilvl="0">
      <w:start w:val="1"/>
      <w:numFmt w:val="none"/>
      <w:suff w:val="nothing"/>
      <w:lvlText w:val=""/>
      <w:lvlJc w:val="left"/>
      <w:pPr>
        <w:tabs>
          <w:tab w:val="num" w:pos="0"/>
        </w:tabs>
        <w:ind w:left="0" w:firstLine="0"/>
      </w:pPr>
    </w:lvl>
    <w:lvl w:ilvl="1">
      <w:start w:val="1"/>
      <w:numFmt w:val="decimal"/>
      <w:lvlText w:val="%2."/>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7">
    <w:nsid w:val="41161F71"/>
    <w:multiLevelType w:val="hybridMultilevel"/>
    <w:tmpl w:val="B08802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44C44B38"/>
    <w:multiLevelType w:val="hybridMultilevel"/>
    <w:tmpl w:val="E47C1D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4CD54D99"/>
    <w:multiLevelType w:val="multilevel"/>
    <w:tmpl w:val="7398FDEA"/>
    <w:styleLink w:val="RomanNumberedBullet"/>
    <w:lvl w:ilvl="0">
      <w:start w:val="1"/>
      <w:numFmt w:val="lowerRoman"/>
      <w:pStyle w:val="RomanNumberedBulletPACKT"/>
      <w:lvlText w:val="%1."/>
      <w:lvlJc w:val="right"/>
      <w:pPr>
        <w:ind w:left="1304" w:hanging="227"/>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40">
    <w:nsid w:val="6199028D"/>
    <w:multiLevelType w:val="hybridMultilevel"/>
    <w:tmpl w:val="14EE2C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63C71BF5"/>
    <w:multiLevelType w:val="hybridMultilevel"/>
    <w:tmpl w:val="9DFC534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42">
    <w:nsid w:val="6A59234C"/>
    <w:multiLevelType w:val="multilevel"/>
    <w:tmpl w:val="0000000D"/>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43">
    <w:nsid w:val="7F1F2AB0"/>
    <w:multiLevelType w:val="hybridMultilevel"/>
    <w:tmpl w:val="B6B24C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12"/>
  </w:num>
  <w:num w:numId="4">
    <w:abstractNumId w:val="13"/>
  </w:num>
  <w:num w:numId="5">
    <w:abstractNumId w:val="14"/>
  </w:num>
  <w:num w:numId="6">
    <w:abstractNumId w:val="15"/>
  </w:num>
  <w:num w:numId="7">
    <w:abstractNumId w:val="16"/>
  </w:num>
  <w:num w:numId="8">
    <w:abstractNumId w:val="17"/>
  </w:num>
  <w:num w:numId="9">
    <w:abstractNumId w:val="18"/>
  </w:num>
  <w:num w:numId="10">
    <w:abstractNumId w:val="19"/>
  </w:num>
  <w:num w:numId="11">
    <w:abstractNumId w:val="20"/>
  </w:num>
  <w:num w:numId="12">
    <w:abstractNumId w:val="21"/>
  </w:num>
  <w:num w:numId="13">
    <w:abstractNumId w:val="22"/>
  </w:num>
  <w:num w:numId="14">
    <w:abstractNumId w:val="23"/>
  </w:num>
  <w:num w:numId="15">
    <w:abstractNumId w:val="24"/>
  </w:num>
  <w:num w:numId="16">
    <w:abstractNumId w:val="25"/>
  </w:num>
  <w:num w:numId="17">
    <w:abstractNumId w:val="33"/>
  </w:num>
  <w:num w:numId="18">
    <w:abstractNumId w:val="35"/>
  </w:num>
  <w:num w:numId="19">
    <w:abstractNumId w:val="36"/>
  </w:num>
  <w:num w:numId="20">
    <w:abstractNumId w:val="26"/>
  </w:num>
  <w:num w:numId="21">
    <w:abstractNumId w:val="42"/>
  </w:num>
  <w:num w:numId="22">
    <w:abstractNumId w:val="29"/>
  </w:num>
  <w:num w:numId="23">
    <w:abstractNumId w:val="41"/>
  </w:num>
  <w:num w:numId="24">
    <w:abstractNumId w:val="43"/>
  </w:num>
  <w:num w:numId="25">
    <w:abstractNumId w:val="40"/>
  </w:num>
  <w:num w:numId="26">
    <w:abstractNumId w:val="31"/>
  </w:num>
  <w:num w:numId="27">
    <w:abstractNumId w:val="38"/>
  </w:num>
  <w:num w:numId="28">
    <w:abstractNumId w:val="37"/>
  </w:num>
  <w:num w:numId="29">
    <w:abstractNumId w:val="34"/>
  </w:num>
  <w:num w:numId="30">
    <w:abstractNumId w:val="32"/>
  </w:num>
  <w:num w:numId="31">
    <w:abstractNumId w:val="27"/>
  </w:num>
  <w:num w:numId="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9"/>
  </w:num>
  <w:num w:numId="3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num>
  <w:num w:numId="37">
    <w:abstractNumId w:val="9"/>
  </w:num>
  <w:num w:numId="38">
    <w:abstractNumId w:val="7"/>
  </w:num>
  <w:num w:numId="39">
    <w:abstractNumId w:val="6"/>
  </w:num>
  <w:num w:numId="40">
    <w:abstractNumId w:val="5"/>
  </w:num>
  <w:num w:numId="41">
    <w:abstractNumId w:val="4"/>
  </w:num>
  <w:num w:numId="42">
    <w:abstractNumId w:val="8"/>
  </w:num>
  <w:num w:numId="43">
    <w:abstractNumId w:val="3"/>
  </w:num>
  <w:num w:numId="44">
    <w:abstractNumId w:val="2"/>
  </w:num>
  <w:num w:numId="45">
    <w:abstractNumId w:val="1"/>
  </w:num>
  <w:num w:numId="46">
    <w:abstractNumId w:val="0"/>
  </w:num>
  <w:num w:numId="47">
    <w:abstractNumId w:val="28"/>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shmi Suvarna">
    <w15:presenceInfo w15:providerId="AD" w15:userId="S-1-5-21-226508970-3071066648-2496781527-7003"/>
  </w15:person>
  <w15:person w15:author="Druhin Mukherjee">
    <w15:presenceInfo w15:providerId="Windows Live" w15:userId="e60040ede1a712a1"/>
  </w15:person>
  <w15:person w15:author="USER1">
    <w15:presenceInfo w15:providerId="None" w15:userId="USER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evenAndOddHeaders/>
  <w:characterSpacingControl w:val="doNotCompress"/>
  <w:hdrShapeDefaults>
    <o:shapedefaults v:ext="edit" spidmax="2051"/>
    <o:shapelayout v:ext="edit">
      <o:idmap v:ext="edit" data="2"/>
    </o:shapelayout>
  </w:hdrShapeDefaults>
  <w:footnotePr>
    <w:pos w:val="beneathText"/>
    <w:footnote w:id="-1"/>
    <w:footnote w:id="0"/>
  </w:footnotePr>
  <w:endnotePr>
    <w:endnote w:id="-1"/>
    <w:endnote w:id="0"/>
  </w:endnotePr>
  <w:compat>
    <w:compatSetting w:name="compatibilityMode" w:uri="http://schemas.microsoft.com/office/word" w:val="12"/>
  </w:compat>
  <w:rsids>
    <w:rsidRoot w:val="00A80F55"/>
    <w:rsid w:val="00002A7D"/>
    <w:rsid w:val="000074E7"/>
    <w:rsid w:val="000163D5"/>
    <w:rsid w:val="00017479"/>
    <w:rsid w:val="00017CF2"/>
    <w:rsid w:val="0002002E"/>
    <w:rsid w:val="00022D21"/>
    <w:rsid w:val="000321F8"/>
    <w:rsid w:val="00035340"/>
    <w:rsid w:val="00043143"/>
    <w:rsid w:val="00043A7E"/>
    <w:rsid w:val="00043C9B"/>
    <w:rsid w:val="00047C53"/>
    <w:rsid w:val="00061851"/>
    <w:rsid w:val="00070F37"/>
    <w:rsid w:val="0008318E"/>
    <w:rsid w:val="0008546A"/>
    <w:rsid w:val="00087D42"/>
    <w:rsid w:val="00094C57"/>
    <w:rsid w:val="000964D0"/>
    <w:rsid w:val="00096635"/>
    <w:rsid w:val="00097DAD"/>
    <w:rsid w:val="000A0A35"/>
    <w:rsid w:val="000A230E"/>
    <w:rsid w:val="000A26CF"/>
    <w:rsid w:val="000A35F6"/>
    <w:rsid w:val="000A3F4B"/>
    <w:rsid w:val="000A70D4"/>
    <w:rsid w:val="000B1BCE"/>
    <w:rsid w:val="000B2423"/>
    <w:rsid w:val="000B45EC"/>
    <w:rsid w:val="000B6BE5"/>
    <w:rsid w:val="000C07D8"/>
    <w:rsid w:val="000C50BC"/>
    <w:rsid w:val="000C5BE7"/>
    <w:rsid w:val="000C6CCD"/>
    <w:rsid w:val="000D5EAB"/>
    <w:rsid w:val="000E63BF"/>
    <w:rsid w:val="000F1DAD"/>
    <w:rsid w:val="000F6E8E"/>
    <w:rsid w:val="000F75DB"/>
    <w:rsid w:val="00100198"/>
    <w:rsid w:val="001003A0"/>
    <w:rsid w:val="001048F7"/>
    <w:rsid w:val="0010529B"/>
    <w:rsid w:val="00112FB2"/>
    <w:rsid w:val="0011666C"/>
    <w:rsid w:val="001225D8"/>
    <w:rsid w:val="00130015"/>
    <w:rsid w:val="0013062D"/>
    <w:rsid w:val="00141360"/>
    <w:rsid w:val="00142E77"/>
    <w:rsid w:val="00147117"/>
    <w:rsid w:val="001509B1"/>
    <w:rsid w:val="00164471"/>
    <w:rsid w:val="0016524F"/>
    <w:rsid w:val="001742A8"/>
    <w:rsid w:val="001756A4"/>
    <w:rsid w:val="0017634B"/>
    <w:rsid w:val="0019061E"/>
    <w:rsid w:val="00190BF0"/>
    <w:rsid w:val="00190C17"/>
    <w:rsid w:val="00191A22"/>
    <w:rsid w:val="00192697"/>
    <w:rsid w:val="0019363C"/>
    <w:rsid w:val="001A0C8B"/>
    <w:rsid w:val="001A1774"/>
    <w:rsid w:val="001A7479"/>
    <w:rsid w:val="001B0554"/>
    <w:rsid w:val="001B0C0E"/>
    <w:rsid w:val="001B26B2"/>
    <w:rsid w:val="001B3D4B"/>
    <w:rsid w:val="001B6524"/>
    <w:rsid w:val="001B7E40"/>
    <w:rsid w:val="001C7504"/>
    <w:rsid w:val="001D6C0A"/>
    <w:rsid w:val="001D7E6D"/>
    <w:rsid w:val="001E14A7"/>
    <w:rsid w:val="001E3D20"/>
    <w:rsid w:val="001E54C2"/>
    <w:rsid w:val="001E75E3"/>
    <w:rsid w:val="001F1DEA"/>
    <w:rsid w:val="00202ABC"/>
    <w:rsid w:val="00204F44"/>
    <w:rsid w:val="0021374B"/>
    <w:rsid w:val="00215A3B"/>
    <w:rsid w:val="00216BF1"/>
    <w:rsid w:val="00221428"/>
    <w:rsid w:val="00222DF4"/>
    <w:rsid w:val="00235FCF"/>
    <w:rsid w:val="0024058C"/>
    <w:rsid w:val="00241CA5"/>
    <w:rsid w:val="002571A4"/>
    <w:rsid w:val="00267C16"/>
    <w:rsid w:val="00275076"/>
    <w:rsid w:val="00290962"/>
    <w:rsid w:val="00291B74"/>
    <w:rsid w:val="002A0F76"/>
    <w:rsid w:val="002A647E"/>
    <w:rsid w:val="002A7219"/>
    <w:rsid w:val="002A7E2E"/>
    <w:rsid w:val="002B671D"/>
    <w:rsid w:val="002B6D5F"/>
    <w:rsid w:val="002C030D"/>
    <w:rsid w:val="002C230E"/>
    <w:rsid w:val="002C360E"/>
    <w:rsid w:val="002C78FC"/>
    <w:rsid w:val="002C7C8F"/>
    <w:rsid w:val="002C7DAB"/>
    <w:rsid w:val="002D2DA3"/>
    <w:rsid w:val="002D4178"/>
    <w:rsid w:val="002E191F"/>
    <w:rsid w:val="002E3122"/>
    <w:rsid w:val="002E3A69"/>
    <w:rsid w:val="002E511F"/>
    <w:rsid w:val="002F321E"/>
    <w:rsid w:val="003011DE"/>
    <w:rsid w:val="00301542"/>
    <w:rsid w:val="003033CD"/>
    <w:rsid w:val="00307F29"/>
    <w:rsid w:val="003277B1"/>
    <w:rsid w:val="00333FEC"/>
    <w:rsid w:val="00334F5A"/>
    <w:rsid w:val="00340586"/>
    <w:rsid w:val="003435FC"/>
    <w:rsid w:val="003444B0"/>
    <w:rsid w:val="003472BC"/>
    <w:rsid w:val="00351F4E"/>
    <w:rsid w:val="00353071"/>
    <w:rsid w:val="00355FEA"/>
    <w:rsid w:val="00356575"/>
    <w:rsid w:val="00357D22"/>
    <w:rsid w:val="00365746"/>
    <w:rsid w:val="0037472A"/>
    <w:rsid w:val="0038039D"/>
    <w:rsid w:val="00385439"/>
    <w:rsid w:val="003905B1"/>
    <w:rsid w:val="00390B39"/>
    <w:rsid w:val="003919E4"/>
    <w:rsid w:val="0039242C"/>
    <w:rsid w:val="00395139"/>
    <w:rsid w:val="0039520A"/>
    <w:rsid w:val="003A3531"/>
    <w:rsid w:val="003A67CE"/>
    <w:rsid w:val="003A79B9"/>
    <w:rsid w:val="003B11EA"/>
    <w:rsid w:val="003B1DE6"/>
    <w:rsid w:val="003B32C0"/>
    <w:rsid w:val="003C087F"/>
    <w:rsid w:val="003C6B1B"/>
    <w:rsid w:val="003C74CF"/>
    <w:rsid w:val="003D08B1"/>
    <w:rsid w:val="003D2E18"/>
    <w:rsid w:val="003D3088"/>
    <w:rsid w:val="003D3300"/>
    <w:rsid w:val="003D5418"/>
    <w:rsid w:val="003E44AB"/>
    <w:rsid w:val="003F02A7"/>
    <w:rsid w:val="003F13B7"/>
    <w:rsid w:val="003F287E"/>
    <w:rsid w:val="003F6B22"/>
    <w:rsid w:val="003F75D0"/>
    <w:rsid w:val="0040085E"/>
    <w:rsid w:val="00405B83"/>
    <w:rsid w:val="0040746B"/>
    <w:rsid w:val="00407B0D"/>
    <w:rsid w:val="00410DE4"/>
    <w:rsid w:val="004135A6"/>
    <w:rsid w:val="004221FC"/>
    <w:rsid w:val="00423948"/>
    <w:rsid w:val="004248A1"/>
    <w:rsid w:val="0042575E"/>
    <w:rsid w:val="00427751"/>
    <w:rsid w:val="00440824"/>
    <w:rsid w:val="00451429"/>
    <w:rsid w:val="00453C33"/>
    <w:rsid w:val="004613EE"/>
    <w:rsid w:val="00461D70"/>
    <w:rsid w:val="0046249C"/>
    <w:rsid w:val="00462B5E"/>
    <w:rsid w:val="00463A06"/>
    <w:rsid w:val="00463FB6"/>
    <w:rsid w:val="00476EA7"/>
    <w:rsid w:val="00482967"/>
    <w:rsid w:val="00485D34"/>
    <w:rsid w:val="0049178D"/>
    <w:rsid w:val="004949BD"/>
    <w:rsid w:val="00495B55"/>
    <w:rsid w:val="0049661B"/>
    <w:rsid w:val="004A4A5B"/>
    <w:rsid w:val="004A543D"/>
    <w:rsid w:val="004A5BA2"/>
    <w:rsid w:val="004B12F6"/>
    <w:rsid w:val="004B4E6D"/>
    <w:rsid w:val="004B77F4"/>
    <w:rsid w:val="004C3122"/>
    <w:rsid w:val="004C3477"/>
    <w:rsid w:val="004D42D7"/>
    <w:rsid w:val="004E1381"/>
    <w:rsid w:val="004E5CAC"/>
    <w:rsid w:val="004E72A7"/>
    <w:rsid w:val="004F0467"/>
    <w:rsid w:val="004F639A"/>
    <w:rsid w:val="004F73CA"/>
    <w:rsid w:val="0050027A"/>
    <w:rsid w:val="0050372F"/>
    <w:rsid w:val="00503F6B"/>
    <w:rsid w:val="0050622F"/>
    <w:rsid w:val="00511945"/>
    <w:rsid w:val="00516A5F"/>
    <w:rsid w:val="00523AB5"/>
    <w:rsid w:val="00526F45"/>
    <w:rsid w:val="00532691"/>
    <w:rsid w:val="00532FC5"/>
    <w:rsid w:val="00533932"/>
    <w:rsid w:val="00534D66"/>
    <w:rsid w:val="00541F6F"/>
    <w:rsid w:val="0054457E"/>
    <w:rsid w:val="00551A0E"/>
    <w:rsid w:val="0055300F"/>
    <w:rsid w:val="00563E41"/>
    <w:rsid w:val="00565FC7"/>
    <w:rsid w:val="00566DDE"/>
    <w:rsid w:val="005814C5"/>
    <w:rsid w:val="00581D09"/>
    <w:rsid w:val="00583AAE"/>
    <w:rsid w:val="005A1D77"/>
    <w:rsid w:val="005B0804"/>
    <w:rsid w:val="005B74BB"/>
    <w:rsid w:val="005C26D8"/>
    <w:rsid w:val="005C4E9D"/>
    <w:rsid w:val="005C685E"/>
    <w:rsid w:val="005D3C0B"/>
    <w:rsid w:val="005D4819"/>
    <w:rsid w:val="005D6525"/>
    <w:rsid w:val="005E2DEF"/>
    <w:rsid w:val="005F3CDA"/>
    <w:rsid w:val="005F643D"/>
    <w:rsid w:val="00600BD9"/>
    <w:rsid w:val="00604510"/>
    <w:rsid w:val="006063BD"/>
    <w:rsid w:val="00615EAA"/>
    <w:rsid w:val="006326B0"/>
    <w:rsid w:val="00633573"/>
    <w:rsid w:val="00634EEF"/>
    <w:rsid w:val="006361D0"/>
    <w:rsid w:val="00641E47"/>
    <w:rsid w:val="0064538A"/>
    <w:rsid w:val="006467D0"/>
    <w:rsid w:val="0064688C"/>
    <w:rsid w:val="00650F39"/>
    <w:rsid w:val="006516A8"/>
    <w:rsid w:val="00652406"/>
    <w:rsid w:val="0065555D"/>
    <w:rsid w:val="006608D1"/>
    <w:rsid w:val="00665C39"/>
    <w:rsid w:val="00673EAD"/>
    <w:rsid w:val="0068339A"/>
    <w:rsid w:val="00695A07"/>
    <w:rsid w:val="006A5026"/>
    <w:rsid w:val="006B4469"/>
    <w:rsid w:val="006B4568"/>
    <w:rsid w:val="006B5118"/>
    <w:rsid w:val="006B6985"/>
    <w:rsid w:val="006C2048"/>
    <w:rsid w:val="006C58BF"/>
    <w:rsid w:val="006C759B"/>
    <w:rsid w:val="006C7E68"/>
    <w:rsid w:val="006D2D57"/>
    <w:rsid w:val="006E3F30"/>
    <w:rsid w:val="006E60BD"/>
    <w:rsid w:val="006F07BB"/>
    <w:rsid w:val="006F0B0F"/>
    <w:rsid w:val="006F26D7"/>
    <w:rsid w:val="006F74A7"/>
    <w:rsid w:val="007015A4"/>
    <w:rsid w:val="007029FB"/>
    <w:rsid w:val="00703C8E"/>
    <w:rsid w:val="00710E0E"/>
    <w:rsid w:val="007119A8"/>
    <w:rsid w:val="00713CAE"/>
    <w:rsid w:val="007260BF"/>
    <w:rsid w:val="00726DB4"/>
    <w:rsid w:val="007423C4"/>
    <w:rsid w:val="007465C7"/>
    <w:rsid w:val="00750B6C"/>
    <w:rsid w:val="00752A39"/>
    <w:rsid w:val="00757534"/>
    <w:rsid w:val="00761269"/>
    <w:rsid w:val="00766CB9"/>
    <w:rsid w:val="00767A9D"/>
    <w:rsid w:val="007736AD"/>
    <w:rsid w:val="00776EDC"/>
    <w:rsid w:val="00777E4F"/>
    <w:rsid w:val="007802FB"/>
    <w:rsid w:val="00781B51"/>
    <w:rsid w:val="00783021"/>
    <w:rsid w:val="00784E52"/>
    <w:rsid w:val="0079128E"/>
    <w:rsid w:val="007977FB"/>
    <w:rsid w:val="007A12D8"/>
    <w:rsid w:val="007A367E"/>
    <w:rsid w:val="007A59F5"/>
    <w:rsid w:val="007B2ECD"/>
    <w:rsid w:val="007B4BD0"/>
    <w:rsid w:val="007B5166"/>
    <w:rsid w:val="007B6DDA"/>
    <w:rsid w:val="007B7D03"/>
    <w:rsid w:val="007C2ED9"/>
    <w:rsid w:val="007C4EE4"/>
    <w:rsid w:val="007C6E0B"/>
    <w:rsid w:val="007D0BB9"/>
    <w:rsid w:val="007D51BB"/>
    <w:rsid w:val="007E20C9"/>
    <w:rsid w:val="007F03BC"/>
    <w:rsid w:val="00801F21"/>
    <w:rsid w:val="00806DC6"/>
    <w:rsid w:val="00821ECC"/>
    <w:rsid w:val="00822853"/>
    <w:rsid w:val="00824519"/>
    <w:rsid w:val="00835736"/>
    <w:rsid w:val="00840EAF"/>
    <w:rsid w:val="0085206A"/>
    <w:rsid w:val="0086015E"/>
    <w:rsid w:val="00860D06"/>
    <w:rsid w:val="00860E43"/>
    <w:rsid w:val="00863C0E"/>
    <w:rsid w:val="0086621B"/>
    <w:rsid w:val="008666A9"/>
    <w:rsid w:val="00870431"/>
    <w:rsid w:val="00870EB2"/>
    <w:rsid w:val="008746C5"/>
    <w:rsid w:val="008800AE"/>
    <w:rsid w:val="00884773"/>
    <w:rsid w:val="00893496"/>
    <w:rsid w:val="00893523"/>
    <w:rsid w:val="00895A79"/>
    <w:rsid w:val="008A1AB6"/>
    <w:rsid w:val="008A56AF"/>
    <w:rsid w:val="008B1BA4"/>
    <w:rsid w:val="008B4758"/>
    <w:rsid w:val="008B5B2E"/>
    <w:rsid w:val="008C260B"/>
    <w:rsid w:val="008C3177"/>
    <w:rsid w:val="008C37EA"/>
    <w:rsid w:val="008C3B8C"/>
    <w:rsid w:val="008D463C"/>
    <w:rsid w:val="008D520B"/>
    <w:rsid w:val="008E36AF"/>
    <w:rsid w:val="008E48E8"/>
    <w:rsid w:val="008E4D47"/>
    <w:rsid w:val="008E586B"/>
    <w:rsid w:val="008F44E5"/>
    <w:rsid w:val="008F4EFA"/>
    <w:rsid w:val="008F59D5"/>
    <w:rsid w:val="00900D56"/>
    <w:rsid w:val="009041E3"/>
    <w:rsid w:val="0091088B"/>
    <w:rsid w:val="00915B0A"/>
    <w:rsid w:val="009161EA"/>
    <w:rsid w:val="00922177"/>
    <w:rsid w:val="00926C20"/>
    <w:rsid w:val="009308AA"/>
    <w:rsid w:val="00944A85"/>
    <w:rsid w:val="00944AB7"/>
    <w:rsid w:val="0095595A"/>
    <w:rsid w:val="00956EE2"/>
    <w:rsid w:val="0095755F"/>
    <w:rsid w:val="00961423"/>
    <w:rsid w:val="00961F42"/>
    <w:rsid w:val="00963B7C"/>
    <w:rsid w:val="00977368"/>
    <w:rsid w:val="00982F6A"/>
    <w:rsid w:val="00985C97"/>
    <w:rsid w:val="00987798"/>
    <w:rsid w:val="0099058E"/>
    <w:rsid w:val="0099077F"/>
    <w:rsid w:val="00991977"/>
    <w:rsid w:val="00997DC0"/>
    <w:rsid w:val="009A0264"/>
    <w:rsid w:val="009A0BE1"/>
    <w:rsid w:val="009A1531"/>
    <w:rsid w:val="009A7EC1"/>
    <w:rsid w:val="009B6C35"/>
    <w:rsid w:val="009B7879"/>
    <w:rsid w:val="009C4BB1"/>
    <w:rsid w:val="009D02B7"/>
    <w:rsid w:val="009D41E7"/>
    <w:rsid w:val="009D49E8"/>
    <w:rsid w:val="009E00B9"/>
    <w:rsid w:val="009E14FE"/>
    <w:rsid w:val="009E2827"/>
    <w:rsid w:val="009F0D98"/>
    <w:rsid w:val="009F2566"/>
    <w:rsid w:val="00A00609"/>
    <w:rsid w:val="00A01265"/>
    <w:rsid w:val="00A03ED5"/>
    <w:rsid w:val="00A10BB1"/>
    <w:rsid w:val="00A12788"/>
    <w:rsid w:val="00A15CBA"/>
    <w:rsid w:val="00A174F2"/>
    <w:rsid w:val="00A200E0"/>
    <w:rsid w:val="00A21DCF"/>
    <w:rsid w:val="00A23E46"/>
    <w:rsid w:val="00A24B8B"/>
    <w:rsid w:val="00A27314"/>
    <w:rsid w:val="00A40553"/>
    <w:rsid w:val="00A40CE3"/>
    <w:rsid w:val="00A5250D"/>
    <w:rsid w:val="00A5406C"/>
    <w:rsid w:val="00A64666"/>
    <w:rsid w:val="00A666F2"/>
    <w:rsid w:val="00A66C21"/>
    <w:rsid w:val="00A712DF"/>
    <w:rsid w:val="00A74169"/>
    <w:rsid w:val="00A80F55"/>
    <w:rsid w:val="00A96488"/>
    <w:rsid w:val="00AA4C81"/>
    <w:rsid w:val="00AB28BA"/>
    <w:rsid w:val="00AB34EC"/>
    <w:rsid w:val="00AB3727"/>
    <w:rsid w:val="00AC6414"/>
    <w:rsid w:val="00AC7C7E"/>
    <w:rsid w:val="00AD2233"/>
    <w:rsid w:val="00AD4994"/>
    <w:rsid w:val="00AE2D5A"/>
    <w:rsid w:val="00AF1A53"/>
    <w:rsid w:val="00AF1BFE"/>
    <w:rsid w:val="00AF5D9D"/>
    <w:rsid w:val="00B0684B"/>
    <w:rsid w:val="00B14237"/>
    <w:rsid w:val="00B22F48"/>
    <w:rsid w:val="00B22FB8"/>
    <w:rsid w:val="00B31236"/>
    <w:rsid w:val="00B32243"/>
    <w:rsid w:val="00B33D7E"/>
    <w:rsid w:val="00B34AB2"/>
    <w:rsid w:val="00B36AED"/>
    <w:rsid w:val="00B40B55"/>
    <w:rsid w:val="00B434E5"/>
    <w:rsid w:val="00B43CBF"/>
    <w:rsid w:val="00B47F0F"/>
    <w:rsid w:val="00B51265"/>
    <w:rsid w:val="00B52A08"/>
    <w:rsid w:val="00B53C06"/>
    <w:rsid w:val="00B61B88"/>
    <w:rsid w:val="00B77DB8"/>
    <w:rsid w:val="00B80345"/>
    <w:rsid w:val="00B81B07"/>
    <w:rsid w:val="00B83142"/>
    <w:rsid w:val="00B8696A"/>
    <w:rsid w:val="00B8769A"/>
    <w:rsid w:val="00B92D8D"/>
    <w:rsid w:val="00B9352C"/>
    <w:rsid w:val="00BA05B6"/>
    <w:rsid w:val="00BA1A56"/>
    <w:rsid w:val="00BB2DA4"/>
    <w:rsid w:val="00BB2FC5"/>
    <w:rsid w:val="00BB6638"/>
    <w:rsid w:val="00BB752D"/>
    <w:rsid w:val="00BC14C7"/>
    <w:rsid w:val="00BC1B48"/>
    <w:rsid w:val="00BC4AA2"/>
    <w:rsid w:val="00BD00B2"/>
    <w:rsid w:val="00BD046D"/>
    <w:rsid w:val="00BD5FB2"/>
    <w:rsid w:val="00BF7C37"/>
    <w:rsid w:val="00C05A47"/>
    <w:rsid w:val="00C06F1E"/>
    <w:rsid w:val="00C10388"/>
    <w:rsid w:val="00C123D7"/>
    <w:rsid w:val="00C2000C"/>
    <w:rsid w:val="00C24E1A"/>
    <w:rsid w:val="00C25DBC"/>
    <w:rsid w:val="00C30655"/>
    <w:rsid w:val="00C32952"/>
    <w:rsid w:val="00C337D4"/>
    <w:rsid w:val="00C34A31"/>
    <w:rsid w:val="00C3512B"/>
    <w:rsid w:val="00C40BC3"/>
    <w:rsid w:val="00C40DBB"/>
    <w:rsid w:val="00C517E7"/>
    <w:rsid w:val="00C539F0"/>
    <w:rsid w:val="00C572B5"/>
    <w:rsid w:val="00C60F49"/>
    <w:rsid w:val="00C64020"/>
    <w:rsid w:val="00C76F59"/>
    <w:rsid w:val="00C85FE3"/>
    <w:rsid w:val="00C864EB"/>
    <w:rsid w:val="00C94EC8"/>
    <w:rsid w:val="00C95E9A"/>
    <w:rsid w:val="00CA02ED"/>
    <w:rsid w:val="00CA44B4"/>
    <w:rsid w:val="00CA4B3E"/>
    <w:rsid w:val="00CB1357"/>
    <w:rsid w:val="00CB21A6"/>
    <w:rsid w:val="00CB5427"/>
    <w:rsid w:val="00CB74AD"/>
    <w:rsid w:val="00CC2B45"/>
    <w:rsid w:val="00CC2CB7"/>
    <w:rsid w:val="00CC41BF"/>
    <w:rsid w:val="00CC5145"/>
    <w:rsid w:val="00CC77B9"/>
    <w:rsid w:val="00CD260D"/>
    <w:rsid w:val="00CD3577"/>
    <w:rsid w:val="00CD6881"/>
    <w:rsid w:val="00CE5B78"/>
    <w:rsid w:val="00CE6DD5"/>
    <w:rsid w:val="00CE7A09"/>
    <w:rsid w:val="00CF1175"/>
    <w:rsid w:val="00CF1235"/>
    <w:rsid w:val="00CF5A23"/>
    <w:rsid w:val="00CF7569"/>
    <w:rsid w:val="00D05CFF"/>
    <w:rsid w:val="00D10484"/>
    <w:rsid w:val="00D23AD7"/>
    <w:rsid w:val="00D24770"/>
    <w:rsid w:val="00D24942"/>
    <w:rsid w:val="00D33F74"/>
    <w:rsid w:val="00D34F3E"/>
    <w:rsid w:val="00D352A1"/>
    <w:rsid w:val="00D40129"/>
    <w:rsid w:val="00D41ED9"/>
    <w:rsid w:val="00D52C7D"/>
    <w:rsid w:val="00D54719"/>
    <w:rsid w:val="00D55815"/>
    <w:rsid w:val="00D55EDE"/>
    <w:rsid w:val="00D64DF0"/>
    <w:rsid w:val="00D65D39"/>
    <w:rsid w:val="00D730DA"/>
    <w:rsid w:val="00D74119"/>
    <w:rsid w:val="00D75C79"/>
    <w:rsid w:val="00D802FA"/>
    <w:rsid w:val="00D80914"/>
    <w:rsid w:val="00D8645E"/>
    <w:rsid w:val="00D900C0"/>
    <w:rsid w:val="00D9268F"/>
    <w:rsid w:val="00DA2680"/>
    <w:rsid w:val="00DA29E8"/>
    <w:rsid w:val="00DA648E"/>
    <w:rsid w:val="00DA69AC"/>
    <w:rsid w:val="00DA7C75"/>
    <w:rsid w:val="00DB6247"/>
    <w:rsid w:val="00DB6A23"/>
    <w:rsid w:val="00DB6AF1"/>
    <w:rsid w:val="00DC5DD8"/>
    <w:rsid w:val="00DC617D"/>
    <w:rsid w:val="00DD5370"/>
    <w:rsid w:val="00DD5FFB"/>
    <w:rsid w:val="00DE4419"/>
    <w:rsid w:val="00DE49D3"/>
    <w:rsid w:val="00DE539C"/>
    <w:rsid w:val="00DE7135"/>
    <w:rsid w:val="00E0763E"/>
    <w:rsid w:val="00E1398F"/>
    <w:rsid w:val="00E173E3"/>
    <w:rsid w:val="00E221F7"/>
    <w:rsid w:val="00E24574"/>
    <w:rsid w:val="00E322E1"/>
    <w:rsid w:val="00E369CE"/>
    <w:rsid w:val="00E3749E"/>
    <w:rsid w:val="00E40842"/>
    <w:rsid w:val="00E45AF8"/>
    <w:rsid w:val="00E55786"/>
    <w:rsid w:val="00E61934"/>
    <w:rsid w:val="00E65BBB"/>
    <w:rsid w:val="00E67038"/>
    <w:rsid w:val="00E70943"/>
    <w:rsid w:val="00E735ED"/>
    <w:rsid w:val="00E7799B"/>
    <w:rsid w:val="00E810F5"/>
    <w:rsid w:val="00E87C50"/>
    <w:rsid w:val="00E96FC5"/>
    <w:rsid w:val="00EA1551"/>
    <w:rsid w:val="00EA7A80"/>
    <w:rsid w:val="00EB657E"/>
    <w:rsid w:val="00EB7CCC"/>
    <w:rsid w:val="00EC617E"/>
    <w:rsid w:val="00ED1FDF"/>
    <w:rsid w:val="00ED4F3A"/>
    <w:rsid w:val="00ED702F"/>
    <w:rsid w:val="00EE12C9"/>
    <w:rsid w:val="00EE2596"/>
    <w:rsid w:val="00EE3D2D"/>
    <w:rsid w:val="00EE480E"/>
    <w:rsid w:val="00EE7A7F"/>
    <w:rsid w:val="00EF0B42"/>
    <w:rsid w:val="00EF1336"/>
    <w:rsid w:val="00EF22A1"/>
    <w:rsid w:val="00EF6276"/>
    <w:rsid w:val="00F04AC1"/>
    <w:rsid w:val="00F05DDE"/>
    <w:rsid w:val="00F06FE6"/>
    <w:rsid w:val="00F23093"/>
    <w:rsid w:val="00F32BD3"/>
    <w:rsid w:val="00F402A0"/>
    <w:rsid w:val="00F44F23"/>
    <w:rsid w:val="00F458F2"/>
    <w:rsid w:val="00F55677"/>
    <w:rsid w:val="00F82E4D"/>
    <w:rsid w:val="00F864FA"/>
    <w:rsid w:val="00F91817"/>
    <w:rsid w:val="00F9445F"/>
    <w:rsid w:val="00F96E48"/>
    <w:rsid w:val="00F9726D"/>
    <w:rsid w:val="00FA34DB"/>
    <w:rsid w:val="00FA777A"/>
    <w:rsid w:val="00FB34BC"/>
    <w:rsid w:val="00FC3756"/>
    <w:rsid w:val="00FC7B91"/>
    <w:rsid w:val="00FD006E"/>
    <w:rsid w:val="00FD5C37"/>
    <w:rsid w:val="00FD6A29"/>
    <w:rsid w:val="00FE45DC"/>
    <w:rsid w:val="00FE6043"/>
    <w:rsid w:val="00FF0AD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0304E77"/>
  <w15:chartTrackingRefBased/>
  <w15:docId w15:val="{040CFBC4-BF4F-49B1-878C-C91621D40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B32C0"/>
    <w:pPr>
      <w:spacing w:before="60" w:after="60" w:line="240" w:lineRule="auto"/>
    </w:pPr>
    <w:rPr>
      <w:rFonts w:ascii="Arial" w:eastAsia="Times New Roman" w:hAnsi="Arial" w:cs="Arial"/>
      <w:bCs/>
      <w:sz w:val="20"/>
      <w:szCs w:val="24"/>
      <w:lang w:val="en-US"/>
    </w:rPr>
  </w:style>
  <w:style w:type="paragraph" w:styleId="Heading1">
    <w:name w:val="heading 1"/>
    <w:aliases w:val="Heading 1 [PACKT]"/>
    <w:next w:val="NormalPACKT"/>
    <w:link w:val="Heading1Char"/>
    <w:qFormat/>
    <w:rsid w:val="003B32C0"/>
    <w:pPr>
      <w:keepNext/>
      <w:pBdr>
        <w:top w:val="single" w:sz="4" w:space="1" w:color="auto"/>
        <w:left w:val="single" w:sz="4" w:space="4" w:color="auto"/>
        <w:bottom w:val="single" w:sz="4" w:space="1" w:color="auto"/>
        <w:right w:val="single" w:sz="4" w:space="4" w:color="auto"/>
      </w:pBdr>
      <w:shd w:val="clear" w:color="auto" w:fill="365F91"/>
      <w:spacing w:before="400" w:after="60" w:line="240" w:lineRule="auto"/>
      <w:outlineLvl w:val="0"/>
    </w:pPr>
    <w:rPr>
      <w:rFonts w:ascii="Arial" w:eastAsia="Times New Roman" w:hAnsi="Arial" w:cs="Arial"/>
      <w:b/>
      <w:iCs/>
      <w:color w:val="FFFFFF"/>
      <w:kern w:val="32"/>
      <w:sz w:val="32"/>
      <w:szCs w:val="32"/>
      <w:lang w:val="en-GB"/>
    </w:rPr>
  </w:style>
  <w:style w:type="paragraph" w:styleId="Heading2">
    <w:name w:val="heading 2"/>
    <w:aliases w:val="Heading 2 [PACKT]"/>
    <w:next w:val="NormalPACKT"/>
    <w:link w:val="Heading2Char"/>
    <w:qFormat/>
    <w:rsid w:val="003B32C0"/>
    <w:pPr>
      <w:keepNext/>
      <w:spacing w:before="320" w:after="60" w:line="240" w:lineRule="auto"/>
      <w:outlineLvl w:val="1"/>
    </w:pPr>
    <w:rPr>
      <w:rFonts w:ascii="Arial" w:eastAsia="Times New Roman" w:hAnsi="Arial" w:cs="Arial"/>
      <w:b/>
      <w:bCs/>
      <w:iCs/>
      <w:color w:val="365F91"/>
      <w:sz w:val="28"/>
      <w:szCs w:val="28"/>
      <w:lang w:val="en-GB"/>
    </w:rPr>
  </w:style>
  <w:style w:type="paragraph" w:styleId="Heading3">
    <w:name w:val="heading 3"/>
    <w:aliases w:val="Heading 3 [PACKT]"/>
    <w:next w:val="NormalPACKT"/>
    <w:link w:val="Heading3Char"/>
    <w:qFormat/>
    <w:rsid w:val="003B32C0"/>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aliases w:val="Heading 4 [PACKT]"/>
    <w:next w:val="NormalPACKT"/>
    <w:link w:val="Heading4Char"/>
    <w:qFormat/>
    <w:rsid w:val="003B32C0"/>
    <w:pPr>
      <w:spacing w:before="160" w:after="60" w:line="240" w:lineRule="auto"/>
      <w:outlineLvl w:val="3"/>
    </w:pPr>
    <w:rPr>
      <w:rFonts w:ascii="Arial" w:eastAsia="Times New Roman" w:hAnsi="Arial" w:cs="Arial"/>
      <w:b/>
      <w:iCs/>
      <w:color w:val="000000"/>
      <w:sz w:val="24"/>
      <w:szCs w:val="28"/>
      <w:lang w:val="en-GB"/>
    </w:rPr>
  </w:style>
  <w:style w:type="paragraph" w:styleId="Heading5">
    <w:name w:val="heading 5"/>
    <w:aliases w:val="Heading 5 [PACKT]"/>
    <w:next w:val="NormalPACKT"/>
    <w:link w:val="Heading5Char"/>
    <w:qFormat/>
    <w:rsid w:val="003B32C0"/>
    <w:pPr>
      <w:spacing w:before="80" w:after="60" w:line="240" w:lineRule="auto"/>
      <w:outlineLvl w:val="4"/>
    </w:pPr>
    <w:rPr>
      <w:rFonts w:ascii="Arial" w:eastAsia="Times New Roman" w:hAnsi="Arial" w:cs="Arial"/>
      <w:b/>
      <w:color w:val="000000"/>
      <w:szCs w:val="26"/>
      <w:lang w:val="en-GB"/>
    </w:rPr>
  </w:style>
  <w:style w:type="paragraph" w:styleId="Heading6">
    <w:name w:val="heading 6"/>
    <w:aliases w:val="Heading 6 [PACKT]"/>
    <w:basedOn w:val="Heading2"/>
    <w:next w:val="NormalPACKT"/>
    <w:link w:val="Heading6Char"/>
    <w:qFormat/>
    <w:rsid w:val="003B32C0"/>
    <w:pPr>
      <w:spacing w:before="120"/>
      <w:outlineLvl w:val="5"/>
    </w:pPr>
    <w:rPr>
      <w:b w:val="0"/>
      <w:bCs w:val="0"/>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CKT] Char"/>
    <w:link w:val="Heading1"/>
    <w:rsid w:val="003B32C0"/>
    <w:rPr>
      <w:rFonts w:ascii="Arial" w:eastAsia="Times New Roman" w:hAnsi="Arial" w:cs="Arial"/>
      <w:b/>
      <w:iCs/>
      <w:color w:val="FFFFFF"/>
      <w:kern w:val="32"/>
      <w:sz w:val="32"/>
      <w:szCs w:val="32"/>
      <w:shd w:val="clear" w:color="auto" w:fill="365F91"/>
      <w:lang w:val="en-GB"/>
    </w:rPr>
  </w:style>
  <w:style w:type="character" w:customStyle="1" w:styleId="Heading2Char">
    <w:name w:val="Heading 2 Char"/>
    <w:aliases w:val="Heading 2 [PACKT] Char"/>
    <w:link w:val="Heading2"/>
    <w:rsid w:val="003B32C0"/>
    <w:rPr>
      <w:rFonts w:ascii="Arial" w:eastAsia="Times New Roman" w:hAnsi="Arial" w:cs="Arial"/>
      <w:b/>
      <w:bCs/>
      <w:iCs/>
      <w:color w:val="365F91"/>
      <w:sz w:val="28"/>
      <w:szCs w:val="28"/>
      <w:lang w:val="en-GB"/>
    </w:rPr>
  </w:style>
  <w:style w:type="character" w:customStyle="1" w:styleId="Heading3Char">
    <w:name w:val="Heading 3 Char"/>
    <w:aliases w:val="Heading 3 [PACKT] Char"/>
    <w:basedOn w:val="DefaultParagraphFont"/>
    <w:link w:val="Heading3"/>
    <w:rsid w:val="001225D8"/>
    <w:rPr>
      <w:rFonts w:ascii="Arial" w:eastAsia="Times New Roman" w:hAnsi="Arial" w:cs="Arial"/>
      <w:b/>
      <w:iCs/>
      <w:color w:val="000000"/>
      <w:sz w:val="26"/>
      <w:szCs w:val="26"/>
      <w:lang w:val="en-GB"/>
    </w:rPr>
  </w:style>
  <w:style w:type="character" w:customStyle="1" w:styleId="CodeInTextPACKT">
    <w:name w:val="Code In Text [PACKT]"/>
    <w:uiPriority w:val="99"/>
    <w:rsid w:val="003B32C0"/>
    <w:rPr>
      <w:rFonts w:ascii="Lucida Console" w:hAnsi="Lucida Console"/>
      <w:color w:val="747959"/>
      <w:sz w:val="19"/>
      <w:szCs w:val="18"/>
    </w:rPr>
  </w:style>
  <w:style w:type="character" w:styleId="PageNumber">
    <w:name w:val="page number"/>
    <w:semiHidden/>
    <w:rsid w:val="001225D8"/>
    <w:rPr>
      <w:rFonts w:ascii="Arial" w:hAnsi="Arial"/>
      <w:b/>
      <w:color w:val="000000"/>
      <w:sz w:val="16"/>
    </w:rPr>
  </w:style>
  <w:style w:type="character" w:customStyle="1" w:styleId="KeyWordPACKT">
    <w:name w:val="Key Word [PACKT]"/>
    <w:uiPriority w:val="99"/>
    <w:rsid w:val="003B32C0"/>
    <w:rPr>
      <w:b/>
    </w:rPr>
  </w:style>
  <w:style w:type="character" w:customStyle="1" w:styleId="KeyPACKT">
    <w:name w:val="Key [PACKT]"/>
    <w:uiPriority w:val="99"/>
    <w:rsid w:val="003B32C0"/>
    <w:rPr>
      <w:i/>
      <w:color w:val="00CCFF"/>
    </w:rPr>
  </w:style>
  <w:style w:type="character" w:customStyle="1" w:styleId="BoldPACKT">
    <w:name w:val="Bold [PACKT]"/>
    <w:rsid w:val="001225D8"/>
    <w:rPr>
      <w:b/>
    </w:rPr>
  </w:style>
  <w:style w:type="character" w:customStyle="1" w:styleId="InformationBoxPACKTChar">
    <w:name w:val="Information Box [PACKT] Char"/>
    <w:basedOn w:val="DefaultParagraphFont"/>
    <w:rsid w:val="001225D8"/>
    <w:rPr>
      <w:rFonts w:ascii="Calibri" w:hAnsi="Calibri"/>
      <w:sz w:val="22"/>
      <w:szCs w:val="24"/>
      <w:lang w:val="en-US" w:eastAsia="ar-SA" w:bidi="ar-SA"/>
    </w:rPr>
  </w:style>
  <w:style w:type="character" w:styleId="Hyperlink">
    <w:name w:val="Hyperlink"/>
    <w:semiHidden/>
    <w:rsid w:val="001225D8"/>
    <w:rPr>
      <w:color w:val="000080"/>
      <w:u w:val="single"/>
      <w:lang w:val="x-none" w:eastAsia="x-none" w:bidi="x-none"/>
    </w:rPr>
  </w:style>
  <w:style w:type="character" w:customStyle="1" w:styleId="Teletype">
    <w:name w:val="Teletype"/>
    <w:rsid w:val="001225D8"/>
    <w:rPr>
      <w:rFonts w:ascii="Lucida Console" w:eastAsia="Courier New" w:hAnsi="Lucida Console" w:cs="Courier New"/>
      <w:sz w:val="18"/>
    </w:rPr>
  </w:style>
  <w:style w:type="paragraph" w:customStyle="1" w:styleId="NormalPACKT">
    <w:name w:val="Normal [PACKT]"/>
    <w:uiPriority w:val="99"/>
    <w:rsid w:val="003B32C0"/>
    <w:pPr>
      <w:spacing w:after="120" w:line="240" w:lineRule="auto"/>
    </w:pPr>
    <w:rPr>
      <w:rFonts w:ascii="Times New Roman" w:eastAsia="Times New Roman" w:hAnsi="Times New Roman" w:cs="Times New Roman"/>
      <w:szCs w:val="24"/>
      <w:lang w:val="en-US"/>
    </w:rPr>
  </w:style>
  <w:style w:type="paragraph" w:customStyle="1" w:styleId="QuotePACKT">
    <w:name w:val="Quote [PACKT]"/>
    <w:basedOn w:val="NormalPACKT"/>
    <w:uiPriority w:val="99"/>
    <w:rsid w:val="003B32C0"/>
    <w:pPr>
      <w:shd w:val="clear" w:color="auto" w:fill="FFFF00"/>
      <w:spacing w:before="180" w:after="180"/>
      <w:ind w:left="432" w:right="432"/>
    </w:pPr>
    <w:rPr>
      <w:i/>
    </w:rPr>
  </w:style>
  <w:style w:type="paragraph" w:customStyle="1" w:styleId="ChapterTitlePACKT">
    <w:name w:val="Chapter Title [PACKT]"/>
    <w:next w:val="NormalPACKT"/>
    <w:uiPriority w:val="99"/>
    <w:rsid w:val="003B32C0"/>
    <w:pPr>
      <w:spacing w:after="840" w:line="240" w:lineRule="auto"/>
      <w:jc w:val="right"/>
    </w:pPr>
    <w:rPr>
      <w:rFonts w:ascii="Arial" w:eastAsia="Times New Roman" w:hAnsi="Arial" w:cs="Arial"/>
      <w:bCs/>
      <w:color w:val="000000"/>
      <w:kern w:val="32"/>
      <w:sz w:val="56"/>
      <w:szCs w:val="32"/>
      <w:lang w:val="en-GB"/>
    </w:rPr>
  </w:style>
  <w:style w:type="paragraph" w:customStyle="1" w:styleId="CodePACKT">
    <w:name w:val="Code [PACKT]"/>
    <w:basedOn w:val="NormalPACKT"/>
    <w:uiPriority w:val="99"/>
    <w:rsid w:val="003B32C0"/>
    <w:pPr>
      <w:spacing w:after="50"/>
      <w:ind w:left="360"/>
    </w:pPr>
    <w:rPr>
      <w:rFonts w:ascii="Lucida Console" w:hAnsi="Lucida Console"/>
      <w:sz w:val="19"/>
      <w:szCs w:val="18"/>
      <w:lang w:eastAsia="ar-SA"/>
    </w:rPr>
  </w:style>
  <w:style w:type="paragraph" w:customStyle="1" w:styleId="BulletPACKT">
    <w:name w:val="Bullet [PACKT]"/>
    <w:basedOn w:val="NormalPACKT"/>
    <w:uiPriority w:val="99"/>
    <w:rsid w:val="003B32C0"/>
    <w:pPr>
      <w:numPr>
        <w:numId w:val="29"/>
      </w:numPr>
      <w:tabs>
        <w:tab w:val="left" w:pos="360"/>
      </w:tabs>
      <w:suppressAutoHyphens/>
      <w:spacing w:after="60"/>
      <w:ind w:left="720" w:right="360"/>
    </w:pPr>
  </w:style>
  <w:style w:type="paragraph" w:customStyle="1" w:styleId="InformationBoxPACKT">
    <w:name w:val="Information Box [PACKT]"/>
    <w:basedOn w:val="NormalPACKT"/>
    <w:next w:val="NormalPACKT"/>
    <w:uiPriority w:val="99"/>
    <w:qFormat/>
    <w:rsid w:val="003B32C0"/>
    <w:pPr>
      <w:pBdr>
        <w:top w:val="single" w:sz="4" w:space="6" w:color="auto"/>
        <w:left w:val="single" w:sz="4" w:space="4" w:color="auto"/>
        <w:bottom w:val="single" w:sz="4" w:space="9" w:color="auto"/>
        <w:right w:val="single" w:sz="4" w:space="4" w:color="auto"/>
      </w:pBdr>
      <w:shd w:val="clear" w:color="auto" w:fill="FFFFFF"/>
      <w:suppressAutoHyphens/>
      <w:spacing w:before="180" w:after="180"/>
      <w:ind w:left="720" w:right="720"/>
    </w:pPr>
    <w:rPr>
      <w:sz w:val="20"/>
    </w:rPr>
  </w:style>
  <w:style w:type="paragraph" w:customStyle="1" w:styleId="NumberedBulletPACKT">
    <w:name w:val="Numbered Bullet [PACKT]"/>
    <w:basedOn w:val="BulletPACKT"/>
    <w:uiPriority w:val="99"/>
    <w:rsid w:val="003B32C0"/>
    <w:pPr>
      <w:numPr>
        <w:numId w:val="30"/>
      </w:numPr>
    </w:pPr>
  </w:style>
  <w:style w:type="paragraph" w:customStyle="1" w:styleId="CommandLinePACKT">
    <w:name w:val="Command Line [PACKT]"/>
    <w:basedOn w:val="CodePACKT"/>
    <w:uiPriority w:val="99"/>
    <w:qFormat/>
    <w:rsid w:val="003B32C0"/>
    <w:pPr>
      <w:spacing w:after="60"/>
      <w:ind w:left="0"/>
    </w:pPr>
  </w:style>
  <w:style w:type="paragraph" w:customStyle="1" w:styleId="ChapterNumberPACKT">
    <w:name w:val="Chapter Number [PACKT]"/>
    <w:next w:val="ChapterTitlePACKT"/>
    <w:rsid w:val="003B32C0"/>
    <w:pPr>
      <w:spacing w:after="0" w:line="240" w:lineRule="auto"/>
      <w:jc w:val="right"/>
    </w:pPr>
    <w:rPr>
      <w:rFonts w:ascii="Arial" w:eastAsia="Times New Roman" w:hAnsi="Arial" w:cs="Arial"/>
      <w:bCs/>
      <w:color w:val="000000"/>
      <w:kern w:val="32"/>
      <w:sz w:val="120"/>
      <w:szCs w:val="32"/>
      <w:lang w:val="en-GB"/>
    </w:rPr>
  </w:style>
  <w:style w:type="paragraph" w:customStyle="1" w:styleId="TipwithoutheadingPACKT">
    <w:name w:val="Tip without heading [PACKT]"/>
    <w:basedOn w:val="Normal"/>
    <w:rsid w:val="001225D8"/>
    <w:pPr>
      <w:pBdr>
        <w:top w:val="double" w:sz="1" w:space="8" w:color="000000"/>
        <w:bottom w:val="double" w:sz="1" w:space="0" w:color="000000"/>
      </w:pBdr>
      <w:spacing w:before="180" w:after="180"/>
      <w:ind w:left="360" w:right="360"/>
    </w:pPr>
    <w:rPr>
      <w:rFonts w:eastAsia="Arial"/>
      <w:szCs w:val="20"/>
      <w:lang w:val="en-GB"/>
    </w:rPr>
  </w:style>
  <w:style w:type="paragraph" w:styleId="CommentText">
    <w:name w:val="annotation text"/>
    <w:basedOn w:val="Normal"/>
    <w:link w:val="CommentTextChar"/>
    <w:uiPriority w:val="99"/>
    <w:semiHidden/>
    <w:unhideWhenUsed/>
    <w:rPr>
      <w:szCs w:val="20"/>
    </w:rPr>
  </w:style>
  <w:style w:type="character" w:customStyle="1" w:styleId="CommentTextChar">
    <w:name w:val="Comment Text Char"/>
    <w:basedOn w:val="DefaultParagraphFont"/>
    <w:link w:val="CommentText"/>
    <w:uiPriority w:val="99"/>
    <w:semiHidden/>
    <w:rPr>
      <w:rFonts w:ascii="Calibri" w:eastAsia="Times New Roman" w:hAnsi="Calibri" w:cs="Times New Roman"/>
      <w:sz w:val="20"/>
      <w:szCs w:val="20"/>
      <w:lang w:val="en-US" w:eastAsia="ar-SA"/>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rsid w:val="003B32C0"/>
    <w:pPr>
      <w:spacing w:before="0" w:after="0"/>
    </w:pPr>
    <w:rPr>
      <w:rFonts w:ascii="Tahoma" w:hAnsi="Tahoma" w:cs="Tahoma"/>
      <w:sz w:val="16"/>
      <w:szCs w:val="16"/>
    </w:rPr>
  </w:style>
  <w:style w:type="character" w:customStyle="1" w:styleId="BalloonTextChar">
    <w:name w:val="Balloon Text Char"/>
    <w:link w:val="BalloonText"/>
    <w:rsid w:val="003B32C0"/>
    <w:rPr>
      <w:rFonts w:ascii="Tahoma" w:eastAsia="Times New Roman" w:hAnsi="Tahoma" w:cs="Tahoma"/>
      <w:bCs/>
      <w:sz w:val="16"/>
      <w:szCs w:val="16"/>
      <w:lang w:val="en-US"/>
    </w:rPr>
  </w:style>
  <w:style w:type="paragraph" w:styleId="ListParagraph">
    <w:name w:val="List Paragraph"/>
    <w:basedOn w:val="Normal"/>
    <w:uiPriority w:val="34"/>
    <w:qFormat/>
    <w:rsid w:val="006D2D57"/>
    <w:pPr>
      <w:ind w:left="720"/>
      <w:contextualSpacing/>
    </w:pPr>
  </w:style>
  <w:style w:type="character" w:styleId="SubtleReference">
    <w:name w:val="Subtle Reference"/>
    <w:basedOn w:val="DefaultParagraphFont"/>
    <w:uiPriority w:val="31"/>
    <w:qFormat/>
    <w:rsid w:val="0099058E"/>
    <w:rPr>
      <w:smallCaps/>
      <w:color w:val="5A5A5A" w:themeColor="text1" w:themeTint="A5"/>
    </w:rPr>
  </w:style>
  <w:style w:type="paragraph" w:styleId="Header">
    <w:name w:val="header"/>
    <w:basedOn w:val="Normal"/>
    <w:link w:val="HeaderChar"/>
    <w:uiPriority w:val="99"/>
    <w:unhideWhenUsed/>
    <w:rsid w:val="001A0C8B"/>
    <w:pPr>
      <w:tabs>
        <w:tab w:val="center" w:pos="4513"/>
        <w:tab w:val="right" w:pos="9026"/>
      </w:tabs>
      <w:spacing w:after="0"/>
    </w:pPr>
  </w:style>
  <w:style w:type="character" w:customStyle="1" w:styleId="HeaderChar">
    <w:name w:val="Header Char"/>
    <w:basedOn w:val="DefaultParagraphFont"/>
    <w:link w:val="Header"/>
    <w:uiPriority w:val="99"/>
    <w:rsid w:val="001A0C8B"/>
    <w:rPr>
      <w:rFonts w:ascii="Calibri" w:eastAsia="Times New Roman" w:hAnsi="Calibri" w:cs="Times New Roman"/>
      <w:szCs w:val="24"/>
      <w:lang w:val="en-US" w:eastAsia="ar-SA"/>
    </w:rPr>
  </w:style>
  <w:style w:type="paragraph" w:styleId="Footer">
    <w:name w:val="footer"/>
    <w:basedOn w:val="Normal"/>
    <w:link w:val="FooterChar"/>
    <w:rsid w:val="003B32C0"/>
    <w:pPr>
      <w:tabs>
        <w:tab w:val="center" w:pos="4320"/>
        <w:tab w:val="right" w:pos="8640"/>
      </w:tabs>
    </w:pPr>
  </w:style>
  <w:style w:type="character" w:customStyle="1" w:styleId="FooterChar">
    <w:name w:val="Footer Char"/>
    <w:basedOn w:val="DefaultParagraphFont"/>
    <w:link w:val="Footer"/>
    <w:rsid w:val="001A0C8B"/>
    <w:rPr>
      <w:rFonts w:ascii="Arial" w:eastAsia="Times New Roman" w:hAnsi="Arial" w:cs="Arial"/>
      <w:bCs/>
      <w:sz w:val="20"/>
      <w:szCs w:val="24"/>
      <w:lang w:val="en-US"/>
    </w:rPr>
  </w:style>
  <w:style w:type="character" w:customStyle="1" w:styleId="apple-converted-space">
    <w:name w:val="apple-converted-space"/>
    <w:basedOn w:val="DefaultParagraphFont"/>
    <w:rsid w:val="007E20C9"/>
  </w:style>
  <w:style w:type="paragraph" w:styleId="NormalWeb">
    <w:name w:val="Normal (Web)"/>
    <w:basedOn w:val="Normal"/>
    <w:uiPriority w:val="99"/>
    <w:semiHidden/>
    <w:unhideWhenUsed/>
    <w:rsid w:val="007E20C9"/>
    <w:pPr>
      <w:spacing w:before="100" w:beforeAutospacing="1" w:after="100" w:afterAutospacing="1"/>
    </w:pPr>
    <w:rPr>
      <w:rFonts w:ascii="Times New Roman" w:hAnsi="Times New Roman"/>
      <w:sz w:val="24"/>
      <w:lang w:val="en-NZ" w:eastAsia="en-NZ"/>
    </w:rPr>
  </w:style>
  <w:style w:type="paragraph" w:customStyle="1" w:styleId="LayoutInformationPACKT">
    <w:name w:val="Layout Information [PACKT]"/>
    <w:basedOn w:val="NormalPACKT"/>
    <w:next w:val="NormalPACKT"/>
    <w:rsid w:val="003B32C0"/>
    <w:rPr>
      <w:rFonts w:ascii="Arial" w:hAnsi="Arial"/>
      <w:b/>
      <w:color w:val="FF0000"/>
      <w:sz w:val="28"/>
      <w:szCs w:val="28"/>
    </w:rPr>
  </w:style>
  <w:style w:type="paragraph" w:styleId="Quote">
    <w:name w:val="Quote"/>
    <w:basedOn w:val="Normal"/>
    <w:next w:val="Normal"/>
    <w:link w:val="QuoteChar"/>
    <w:uiPriority w:val="29"/>
    <w:qFormat/>
    <w:rsid w:val="0036574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5746"/>
    <w:rPr>
      <w:rFonts w:ascii="Calibri" w:eastAsia="Times New Roman" w:hAnsi="Calibri" w:cs="Times New Roman"/>
      <w:i/>
      <w:iCs/>
      <w:color w:val="404040" w:themeColor="text1" w:themeTint="BF"/>
      <w:szCs w:val="24"/>
      <w:lang w:val="en-US" w:eastAsia="ar-SA"/>
    </w:rPr>
  </w:style>
  <w:style w:type="character" w:styleId="IntenseReference">
    <w:name w:val="Intense Reference"/>
    <w:basedOn w:val="DefaultParagraphFont"/>
    <w:uiPriority w:val="32"/>
    <w:qFormat/>
    <w:rsid w:val="00365746"/>
    <w:rPr>
      <w:b/>
      <w:bCs/>
      <w:smallCaps/>
      <w:color w:val="4F81BD" w:themeColor="accent1"/>
      <w:spacing w:val="5"/>
    </w:rPr>
  </w:style>
  <w:style w:type="character" w:styleId="Emphasis">
    <w:name w:val="Emphasis"/>
    <w:basedOn w:val="DefaultParagraphFont"/>
    <w:uiPriority w:val="20"/>
    <w:qFormat/>
    <w:rsid w:val="006516A8"/>
    <w:rPr>
      <w:i/>
      <w:iCs/>
    </w:rPr>
  </w:style>
  <w:style w:type="character" w:styleId="SubtleEmphasis">
    <w:name w:val="Subtle Emphasis"/>
    <w:basedOn w:val="DefaultParagraphFont"/>
    <w:uiPriority w:val="19"/>
    <w:qFormat/>
    <w:rsid w:val="006516A8"/>
    <w:rPr>
      <w:i/>
      <w:iCs/>
      <w:color w:val="404040" w:themeColor="text1" w:themeTint="BF"/>
    </w:rPr>
  </w:style>
  <w:style w:type="paragraph" w:styleId="IntenseQuote">
    <w:name w:val="Intense Quote"/>
    <w:basedOn w:val="Normal"/>
    <w:next w:val="Normal"/>
    <w:link w:val="IntenseQuoteChar"/>
    <w:uiPriority w:val="30"/>
    <w:qFormat/>
    <w:rsid w:val="00EF133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F1336"/>
    <w:rPr>
      <w:rFonts w:ascii="Calibri" w:eastAsia="Times New Roman" w:hAnsi="Calibri" w:cs="Times New Roman"/>
      <w:i/>
      <w:iCs/>
      <w:color w:val="4F81BD" w:themeColor="accent1"/>
      <w:szCs w:val="24"/>
      <w:lang w:val="en-US" w:eastAsia="ar-SA"/>
    </w:rPr>
  </w:style>
  <w:style w:type="character" w:customStyle="1" w:styleId="Heading4Char">
    <w:name w:val="Heading 4 Char"/>
    <w:aliases w:val="Heading 4 [PACKT] Char"/>
    <w:basedOn w:val="DefaultParagraphFont"/>
    <w:link w:val="Heading4"/>
    <w:rsid w:val="003B32C0"/>
    <w:rPr>
      <w:rFonts w:ascii="Arial" w:eastAsia="Times New Roman" w:hAnsi="Arial" w:cs="Arial"/>
      <w:b/>
      <w:iCs/>
      <w:color w:val="000000"/>
      <w:sz w:val="24"/>
      <w:szCs w:val="28"/>
      <w:lang w:val="en-GB"/>
    </w:rPr>
  </w:style>
  <w:style w:type="character" w:customStyle="1" w:styleId="Heading5Char">
    <w:name w:val="Heading 5 Char"/>
    <w:aliases w:val="Heading 5 [PACKT] Char"/>
    <w:basedOn w:val="DefaultParagraphFont"/>
    <w:link w:val="Heading5"/>
    <w:rsid w:val="003B32C0"/>
    <w:rPr>
      <w:rFonts w:ascii="Arial" w:eastAsia="Times New Roman" w:hAnsi="Arial" w:cs="Arial"/>
      <w:b/>
      <w:color w:val="000000"/>
      <w:szCs w:val="26"/>
      <w:lang w:val="en-GB"/>
    </w:rPr>
  </w:style>
  <w:style w:type="character" w:customStyle="1" w:styleId="Heading6Char">
    <w:name w:val="Heading 6 Char"/>
    <w:aliases w:val="Heading 6 [PACKT] Char"/>
    <w:link w:val="Heading6"/>
    <w:rsid w:val="003B32C0"/>
    <w:rPr>
      <w:rFonts w:ascii="Arial" w:eastAsia="Times New Roman" w:hAnsi="Arial" w:cs="Arial"/>
      <w:iCs/>
      <w:color w:val="365F91"/>
      <w:sz w:val="20"/>
      <w:lang w:val="en-GB"/>
    </w:rPr>
  </w:style>
  <w:style w:type="character" w:customStyle="1" w:styleId="EmailPACKT">
    <w:name w:val="Email [PACKT]"/>
    <w:uiPriority w:val="99"/>
    <w:qFormat/>
    <w:locked/>
    <w:rsid w:val="003B32C0"/>
    <w:rPr>
      <w:rFonts w:ascii="Lucida Console" w:hAnsi="Lucida Console"/>
      <w:color w:val="FF6600"/>
      <w:sz w:val="19"/>
      <w:szCs w:val="18"/>
    </w:rPr>
  </w:style>
  <w:style w:type="character" w:customStyle="1" w:styleId="URLPACKT">
    <w:name w:val="URL [PACKT]"/>
    <w:uiPriority w:val="99"/>
    <w:rsid w:val="003B32C0"/>
    <w:rPr>
      <w:rFonts w:ascii="Lucida Console" w:hAnsi="Lucida Console"/>
      <w:color w:val="0000FF"/>
      <w:sz w:val="19"/>
      <w:szCs w:val="18"/>
    </w:rPr>
  </w:style>
  <w:style w:type="character" w:customStyle="1" w:styleId="ScreenTextPACKT">
    <w:name w:val="Screen Text [PACKT]"/>
    <w:uiPriority w:val="99"/>
    <w:locked/>
    <w:rsid w:val="003B32C0"/>
    <w:rPr>
      <w:rFonts w:ascii="Times New Roman" w:hAnsi="Times New Roman"/>
      <w:b/>
      <w:color w:val="008000"/>
      <w:sz w:val="22"/>
    </w:rPr>
  </w:style>
  <w:style w:type="character" w:customStyle="1" w:styleId="ChapterrefPACKT">
    <w:name w:val="Chapterref [PACKT]"/>
    <w:uiPriority w:val="99"/>
    <w:locked/>
    <w:rsid w:val="003B32C0"/>
    <w:rPr>
      <w:rFonts w:ascii="Times New Roman" w:hAnsi="Times New Roman"/>
      <w:i/>
      <w:dstrike w:val="0"/>
      <w:color w:val="808000"/>
      <w:sz w:val="22"/>
      <w:szCs w:val="22"/>
      <w:u w:val="none"/>
      <w:vertAlign w:val="baseline"/>
    </w:rPr>
  </w:style>
  <w:style w:type="paragraph" w:customStyle="1" w:styleId="TableColumnHeadingPACKT">
    <w:name w:val="Table Column Heading [PACKT]"/>
    <w:basedOn w:val="NormalPACKT"/>
    <w:uiPriority w:val="99"/>
    <w:rsid w:val="003B32C0"/>
    <w:pPr>
      <w:spacing w:before="60" w:after="60"/>
    </w:pPr>
    <w:rPr>
      <w:rFonts w:cs="Arial"/>
      <w:b/>
      <w:bCs/>
      <w:sz w:val="20"/>
    </w:rPr>
  </w:style>
  <w:style w:type="paragraph" w:customStyle="1" w:styleId="CodeEndPACKT">
    <w:name w:val="Code End [PACKT]"/>
    <w:basedOn w:val="CodePACKT"/>
    <w:next w:val="NormalPACKT"/>
    <w:uiPriority w:val="99"/>
    <w:locked/>
    <w:rsid w:val="003B32C0"/>
    <w:pPr>
      <w:spacing w:after="120"/>
    </w:pPr>
  </w:style>
  <w:style w:type="paragraph" w:customStyle="1" w:styleId="TableColumnContentPACKT">
    <w:name w:val="Table Column Content [PACKT]"/>
    <w:basedOn w:val="TableColumnHeadingPACKT"/>
    <w:uiPriority w:val="99"/>
    <w:rsid w:val="003B32C0"/>
    <w:rPr>
      <w:b w:val="0"/>
    </w:rPr>
  </w:style>
  <w:style w:type="paragraph" w:customStyle="1" w:styleId="CodeWithinTipPACKT">
    <w:name w:val="Code Within Tip [PACKT]"/>
    <w:uiPriority w:val="99"/>
    <w:qFormat/>
    <w:rsid w:val="003B32C0"/>
    <w:pPr>
      <w:pBdr>
        <w:top w:val="double" w:sz="4" w:space="6" w:color="auto"/>
        <w:bottom w:val="double" w:sz="4" w:space="9" w:color="auto"/>
      </w:pBdr>
      <w:spacing w:after="50" w:line="240" w:lineRule="auto"/>
      <w:ind w:left="720" w:right="720"/>
    </w:pPr>
    <w:rPr>
      <w:rFonts w:ascii="Lucida Console" w:eastAsia="Times New Roman" w:hAnsi="Lucida Console" w:cs="Times New Roman"/>
      <w:sz w:val="19"/>
      <w:szCs w:val="20"/>
      <w:lang w:val="en-US"/>
    </w:rPr>
  </w:style>
  <w:style w:type="paragraph" w:customStyle="1" w:styleId="BulletEndPACKT">
    <w:name w:val="Bullet End [PACKT]"/>
    <w:basedOn w:val="BulletPACKT"/>
    <w:next w:val="NormalPACKT"/>
    <w:uiPriority w:val="99"/>
    <w:locked/>
    <w:rsid w:val="003B32C0"/>
    <w:pPr>
      <w:spacing w:after="120"/>
    </w:pPr>
  </w:style>
  <w:style w:type="paragraph" w:customStyle="1" w:styleId="FigurePACKT">
    <w:name w:val="Figure [PACKT]"/>
    <w:uiPriority w:val="99"/>
    <w:locked/>
    <w:rsid w:val="003B32C0"/>
    <w:pPr>
      <w:spacing w:before="240" w:after="240" w:line="240" w:lineRule="auto"/>
      <w:jc w:val="center"/>
    </w:pPr>
    <w:rPr>
      <w:rFonts w:ascii="Tahoma" w:eastAsia="Times New Roman" w:hAnsi="Tahoma" w:cs="Tahoma"/>
      <w:sz w:val="16"/>
      <w:szCs w:val="16"/>
      <w:lang w:val="en-GB"/>
    </w:rPr>
  </w:style>
  <w:style w:type="paragraph" w:customStyle="1" w:styleId="NumberedBulletEndPACKT">
    <w:name w:val="Numbered Bullet End [PACKT]"/>
    <w:basedOn w:val="NumberedBulletPACKT"/>
    <w:next w:val="NormalPACKT"/>
    <w:uiPriority w:val="99"/>
    <w:locked/>
    <w:rsid w:val="003B32C0"/>
    <w:pPr>
      <w:spacing w:after="120"/>
    </w:pPr>
  </w:style>
  <w:style w:type="paragraph" w:customStyle="1" w:styleId="BulletWithinBulletPACKT">
    <w:name w:val="Bullet Within Bullet [PACKT]"/>
    <w:basedOn w:val="BulletPACKT"/>
    <w:uiPriority w:val="99"/>
    <w:locked/>
    <w:rsid w:val="003B32C0"/>
    <w:pPr>
      <w:tabs>
        <w:tab w:val="clear" w:pos="360"/>
      </w:tabs>
      <w:ind w:left="1440" w:right="720"/>
    </w:pPr>
  </w:style>
  <w:style w:type="paragraph" w:customStyle="1" w:styleId="BulletWithinBulletEndPACKT">
    <w:name w:val="Bullet Within Bullet End [PACKT]"/>
    <w:basedOn w:val="BulletWithinBulletPACKT"/>
    <w:uiPriority w:val="99"/>
    <w:locked/>
    <w:rsid w:val="003B32C0"/>
    <w:pPr>
      <w:spacing w:after="120"/>
    </w:pPr>
  </w:style>
  <w:style w:type="paragraph" w:customStyle="1" w:styleId="TipPACKT">
    <w:name w:val="Tip [PACKT]"/>
    <w:basedOn w:val="InformationBoxPACKT"/>
    <w:next w:val="NormalPACKT"/>
    <w:uiPriority w:val="99"/>
    <w:qFormat/>
    <w:rsid w:val="003B32C0"/>
    <w:pPr>
      <w:pBdr>
        <w:top w:val="double" w:sz="4" w:space="6" w:color="auto"/>
        <w:left w:val="none" w:sz="0" w:space="0" w:color="auto"/>
        <w:bottom w:val="double" w:sz="4" w:space="9" w:color="auto"/>
        <w:right w:val="none" w:sz="0" w:space="0" w:color="auto"/>
      </w:pBdr>
      <w:shd w:val="clear" w:color="auto" w:fill="auto"/>
    </w:pPr>
  </w:style>
  <w:style w:type="paragraph" w:customStyle="1" w:styleId="PartPACKT">
    <w:name w:val="Part [PACKT]"/>
    <w:basedOn w:val="TipWithinBulletPACKT"/>
    <w:uiPriority w:val="99"/>
    <w:qFormat/>
    <w:rsid w:val="003B32C0"/>
    <w:pPr>
      <w:pBdr>
        <w:top w:val="none" w:sz="0" w:space="0" w:color="auto"/>
        <w:bottom w:val="none" w:sz="0" w:space="0" w:color="auto"/>
      </w:pBdr>
    </w:pPr>
    <w:rPr>
      <w:b/>
      <w:sz w:val="120"/>
      <w:u w:val="single"/>
    </w:rPr>
  </w:style>
  <w:style w:type="paragraph" w:customStyle="1" w:styleId="TipWithinBulletPACKT">
    <w:name w:val="Tip Within Bullet [PACKT]"/>
    <w:basedOn w:val="TableWithinBulletPACKT"/>
    <w:uiPriority w:val="99"/>
    <w:qFormat/>
    <w:rsid w:val="003B32C0"/>
    <w:pPr>
      <w:pBdr>
        <w:top w:val="double" w:sz="4" w:space="6" w:color="auto"/>
        <w:bottom w:val="double" w:sz="4" w:space="9" w:color="auto"/>
      </w:pBdr>
      <w:spacing w:before="180" w:after="180"/>
      <w:ind w:left="720" w:right="720"/>
    </w:pPr>
  </w:style>
  <w:style w:type="paragraph" w:customStyle="1" w:styleId="TableWithinBulletPACKT">
    <w:name w:val="Table Within Bullet [PACKT]"/>
    <w:basedOn w:val="TableColumnContentPACKT"/>
    <w:uiPriority w:val="99"/>
    <w:qFormat/>
    <w:rsid w:val="003B32C0"/>
  </w:style>
  <w:style w:type="paragraph" w:customStyle="1" w:styleId="PartTitlePACKT">
    <w:name w:val="Part Title [PACKT]"/>
    <w:basedOn w:val="PartPACKT"/>
    <w:uiPriority w:val="99"/>
    <w:qFormat/>
    <w:rsid w:val="003B32C0"/>
    <w:rPr>
      <w:i/>
      <w:sz w:val="26"/>
      <w:u w:val="none"/>
    </w:rPr>
  </w:style>
  <w:style w:type="paragraph" w:customStyle="1" w:styleId="CommandLineEndPACKT">
    <w:name w:val="Command Line End [PACKT]"/>
    <w:basedOn w:val="CommandLinePACKT"/>
    <w:uiPriority w:val="99"/>
    <w:locked/>
    <w:rsid w:val="003B32C0"/>
    <w:pPr>
      <w:spacing w:after="120"/>
    </w:pPr>
    <w:rPr>
      <w:bCs/>
      <w:noProof/>
      <w:szCs w:val="20"/>
      <w:lang w:eastAsia="en-US"/>
    </w:rPr>
  </w:style>
  <w:style w:type="paragraph" w:customStyle="1" w:styleId="CodeWithinBulletsPACKT">
    <w:name w:val="Code Within Bullets [PACKT]"/>
    <w:basedOn w:val="CodePACKT"/>
    <w:uiPriority w:val="99"/>
    <w:locked/>
    <w:rsid w:val="003B32C0"/>
    <w:pPr>
      <w:ind w:left="1080"/>
    </w:pPr>
    <w:rPr>
      <w:szCs w:val="20"/>
    </w:rPr>
  </w:style>
  <w:style w:type="paragraph" w:customStyle="1" w:styleId="CodeWithinBulletsEndPACKT">
    <w:name w:val="Code Within Bullets End [PACKT]"/>
    <w:basedOn w:val="CodeWithinBulletsPACKT"/>
    <w:uiPriority w:val="99"/>
    <w:locked/>
    <w:rsid w:val="003B32C0"/>
    <w:pPr>
      <w:spacing w:after="120"/>
    </w:pPr>
  </w:style>
  <w:style w:type="paragraph" w:customStyle="1" w:styleId="NumberedBulletWithinBulletPACKT">
    <w:name w:val="Numbered Bullet Within Bullet [PACKT]"/>
    <w:basedOn w:val="BulletWithinBulletPACKT"/>
    <w:uiPriority w:val="99"/>
    <w:locked/>
    <w:rsid w:val="003B32C0"/>
    <w:pPr>
      <w:numPr>
        <w:numId w:val="31"/>
      </w:numPr>
    </w:pPr>
  </w:style>
  <w:style w:type="paragraph" w:customStyle="1" w:styleId="NumberedBulletWithinBulletEndPACKT">
    <w:name w:val="Numbered Bullet Within Bullet End [PACKT]"/>
    <w:basedOn w:val="NumberedBulletWithinBulletPACKT"/>
    <w:uiPriority w:val="99"/>
    <w:locked/>
    <w:rsid w:val="003B32C0"/>
    <w:pPr>
      <w:spacing w:after="120"/>
    </w:pPr>
  </w:style>
  <w:style w:type="paragraph" w:customStyle="1" w:styleId="BulletWithinInformationBoxPACKT">
    <w:name w:val="Bullet Within Information Box [PACKT]"/>
    <w:basedOn w:val="InformationBoxPACKT"/>
    <w:uiPriority w:val="99"/>
    <w:qFormat/>
    <w:locked/>
    <w:rsid w:val="003B32C0"/>
    <w:pPr>
      <w:spacing w:before="0" w:after="20"/>
      <w:ind w:left="1080" w:hanging="360"/>
    </w:pPr>
  </w:style>
  <w:style w:type="paragraph" w:customStyle="1" w:styleId="CodeWithinTipEndPACKT">
    <w:name w:val="Code Within Tip End [PACKT]"/>
    <w:basedOn w:val="CodeWithinTipPACKT"/>
    <w:uiPriority w:val="99"/>
    <w:qFormat/>
    <w:rsid w:val="003B32C0"/>
  </w:style>
  <w:style w:type="paragraph" w:customStyle="1" w:styleId="CodeWithinInformationBoxPACKT">
    <w:name w:val="Code Within Information Box [PACKT]"/>
    <w:basedOn w:val="CodeWithinTipPACKT"/>
    <w:uiPriority w:val="99"/>
    <w:qFormat/>
    <w:rsid w:val="003B32C0"/>
  </w:style>
  <w:style w:type="character" w:customStyle="1" w:styleId="ItalicsPACKT">
    <w:name w:val="Italics [PACKT]"/>
    <w:uiPriority w:val="99"/>
    <w:locked/>
    <w:rsid w:val="003B32C0"/>
    <w:rPr>
      <w:i/>
      <w:color w:val="FF99CC"/>
    </w:rPr>
  </w:style>
  <w:style w:type="paragraph" w:customStyle="1" w:styleId="IgnorePACKT">
    <w:name w:val="Ignore [PACKT]"/>
    <w:basedOn w:val="FigureWithinTipPACKT"/>
    <w:uiPriority w:val="99"/>
    <w:qFormat/>
    <w:rsid w:val="003B32C0"/>
  </w:style>
  <w:style w:type="paragraph" w:customStyle="1" w:styleId="FigureWithinTipPACKT">
    <w:name w:val="Figure Within Tip [PACKT]"/>
    <w:basedOn w:val="FigureWithinTableContentPACKT"/>
    <w:uiPriority w:val="99"/>
    <w:qFormat/>
    <w:rsid w:val="003B32C0"/>
    <w:pPr>
      <w:pBdr>
        <w:top w:val="double" w:sz="4" w:space="6" w:color="auto"/>
        <w:bottom w:val="double" w:sz="4" w:space="9" w:color="auto"/>
      </w:pBdr>
    </w:pPr>
  </w:style>
  <w:style w:type="paragraph" w:customStyle="1" w:styleId="FigureWithinTableContentPACKT">
    <w:name w:val="Figure Within Table Content [PACKT]"/>
    <w:basedOn w:val="FigureWithinInformationBoxPACKT"/>
    <w:uiPriority w:val="99"/>
    <w:qFormat/>
    <w:rsid w:val="003B32C0"/>
    <w:pPr>
      <w:pBdr>
        <w:top w:val="none" w:sz="0" w:space="0" w:color="auto"/>
        <w:left w:val="none" w:sz="0" w:space="0" w:color="auto"/>
        <w:bottom w:val="none" w:sz="0" w:space="0" w:color="auto"/>
        <w:right w:val="none" w:sz="0" w:space="0" w:color="auto"/>
      </w:pBdr>
      <w:spacing w:after="120"/>
    </w:pPr>
  </w:style>
  <w:style w:type="paragraph" w:customStyle="1" w:styleId="FigureWithinInformationBoxPACKT">
    <w:name w:val="Figure Within Information Box [PACKT]"/>
    <w:basedOn w:val="FigureWithinBulletPACKT"/>
    <w:qFormat/>
    <w:rsid w:val="003B32C0"/>
    <w:pPr>
      <w:pBdr>
        <w:top w:val="single" w:sz="4" w:space="6" w:color="auto"/>
        <w:left w:val="single" w:sz="4" w:space="4" w:color="auto"/>
        <w:bottom w:val="single" w:sz="4" w:space="9" w:color="auto"/>
        <w:right w:val="single" w:sz="4" w:space="4" w:color="auto"/>
      </w:pBdr>
      <w:spacing w:before="0"/>
      <w:ind w:left="720" w:right="720"/>
    </w:pPr>
    <w:rPr>
      <w:rFonts w:ascii="Times New Roman" w:hAnsi="Times New Roman"/>
    </w:rPr>
  </w:style>
  <w:style w:type="paragraph" w:customStyle="1" w:styleId="FigureWithinBulletPACKT">
    <w:name w:val="Figure Within Bullet [PACKT]"/>
    <w:basedOn w:val="FigurePACKT"/>
    <w:uiPriority w:val="99"/>
    <w:qFormat/>
    <w:rsid w:val="003B32C0"/>
  </w:style>
  <w:style w:type="paragraph" w:customStyle="1" w:styleId="InformationBoxWithinBulletPACKT">
    <w:name w:val="Information Box Within Bullet [PACKT]"/>
    <w:basedOn w:val="InformationBoxPACKT"/>
    <w:uiPriority w:val="99"/>
    <w:qFormat/>
    <w:rsid w:val="003B32C0"/>
    <w:pPr>
      <w:ind w:left="1080"/>
    </w:pPr>
  </w:style>
  <w:style w:type="paragraph" w:customStyle="1" w:styleId="BulletWithinInformationBoxEndPACKT">
    <w:name w:val="Bullet Within Information Box End [PACKT]"/>
    <w:basedOn w:val="BulletWithinInformationBoxPACKT"/>
    <w:uiPriority w:val="99"/>
    <w:qFormat/>
    <w:rsid w:val="003B32C0"/>
    <w:pPr>
      <w:spacing w:after="60"/>
    </w:pPr>
  </w:style>
  <w:style w:type="paragraph" w:customStyle="1" w:styleId="BulletWithinTipPACKT">
    <w:name w:val="Bullet Within Tip [PACKT]"/>
    <w:basedOn w:val="BulletWithinInformationBoxPACKT"/>
    <w:uiPriority w:val="99"/>
    <w:qFormat/>
    <w:rsid w:val="003B32C0"/>
    <w:pPr>
      <w:pBdr>
        <w:top w:val="double" w:sz="4" w:space="6" w:color="auto"/>
        <w:left w:val="none" w:sz="0" w:space="0" w:color="auto"/>
        <w:bottom w:val="double" w:sz="4" w:space="9" w:color="auto"/>
        <w:right w:val="none" w:sz="0" w:space="0" w:color="auto"/>
      </w:pBdr>
    </w:pPr>
  </w:style>
  <w:style w:type="paragraph" w:customStyle="1" w:styleId="BulletWithinTipEndPACKT">
    <w:name w:val="Bullet Within Tip End [PACKT]"/>
    <w:basedOn w:val="BulletWithinTipPACKT"/>
    <w:uiPriority w:val="99"/>
    <w:qFormat/>
    <w:rsid w:val="003B32C0"/>
    <w:pPr>
      <w:spacing w:after="60"/>
    </w:pPr>
  </w:style>
  <w:style w:type="paragraph" w:customStyle="1" w:styleId="CodeWithinInformationBoxEndPACKT">
    <w:name w:val="Code Within Information Box End [PACKT]"/>
    <w:basedOn w:val="CodeWithinInformationBoxPACKT"/>
    <w:qFormat/>
    <w:rsid w:val="003B32C0"/>
    <w:pPr>
      <w:pBdr>
        <w:top w:val="single" w:sz="6" w:space="6" w:color="000000"/>
        <w:left w:val="single" w:sz="6" w:space="4" w:color="000000"/>
        <w:bottom w:val="single" w:sz="6" w:space="9" w:color="000000"/>
        <w:right w:val="single" w:sz="6" w:space="4" w:color="000000"/>
      </w:pBdr>
      <w:spacing w:after="120"/>
    </w:pPr>
  </w:style>
  <w:style w:type="paragraph" w:customStyle="1" w:styleId="CodeWithinTableColumnContentPACKT">
    <w:name w:val="Code Within Table Column Content [PACKT]"/>
    <w:basedOn w:val="CodeWithinTipEndPACKT"/>
    <w:uiPriority w:val="99"/>
    <w:qFormat/>
    <w:rsid w:val="003B32C0"/>
    <w:pPr>
      <w:pBdr>
        <w:top w:val="none" w:sz="0" w:space="0" w:color="auto"/>
        <w:bottom w:val="none" w:sz="0" w:space="0" w:color="auto"/>
      </w:pBdr>
      <w:ind w:left="216"/>
    </w:pPr>
  </w:style>
  <w:style w:type="paragraph" w:customStyle="1" w:styleId="CodeWithinTableColumnContentEndPACKT">
    <w:name w:val="Code Within Table Column Content End [PACKT]"/>
    <w:basedOn w:val="CodeWithinTableColumnContentPACKT"/>
    <w:uiPriority w:val="99"/>
    <w:qFormat/>
    <w:rsid w:val="003B32C0"/>
    <w:pPr>
      <w:spacing w:after="120"/>
    </w:pPr>
  </w:style>
  <w:style w:type="paragraph" w:customStyle="1" w:styleId="CommandLineWithinTipPACKT">
    <w:name w:val="Command Line Within Tip [PACKT]"/>
    <w:basedOn w:val="CommandLinePACKT"/>
    <w:uiPriority w:val="99"/>
    <w:qFormat/>
    <w:rsid w:val="003B32C0"/>
    <w:pPr>
      <w:pBdr>
        <w:top w:val="double" w:sz="4" w:space="6" w:color="auto"/>
        <w:bottom w:val="double" w:sz="4" w:space="9" w:color="auto"/>
      </w:pBdr>
      <w:ind w:left="720" w:right="720"/>
    </w:pPr>
  </w:style>
  <w:style w:type="paragraph" w:customStyle="1" w:styleId="CommandLineWithinTipEndPACKT">
    <w:name w:val="Command Line Within Tip End [PACKT]"/>
    <w:basedOn w:val="CommandLineWithinTipPACKT"/>
    <w:uiPriority w:val="99"/>
    <w:qFormat/>
    <w:rsid w:val="003B32C0"/>
    <w:pPr>
      <w:spacing w:after="120"/>
    </w:pPr>
  </w:style>
  <w:style w:type="paragraph" w:customStyle="1" w:styleId="CommandLineWithinInformationBoxPACKT">
    <w:name w:val="Command Line Within Information Box [PACKT]"/>
    <w:basedOn w:val="CommandLineWithinTipPACKT"/>
    <w:uiPriority w:val="99"/>
    <w:qFormat/>
    <w:rsid w:val="003B32C0"/>
    <w:pPr>
      <w:pBdr>
        <w:top w:val="single" w:sz="4" w:space="6" w:color="auto"/>
        <w:left w:val="single" w:sz="4" w:space="4" w:color="auto"/>
        <w:bottom w:val="single" w:sz="4" w:space="9" w:color="auto"/>
        <w:right w:val="single" w:sz="4" w:space="4" w:color="auto"/>
      </w:pBdr>
    </w:pPr>
  </w:style>
  <w:style w:type="paragraph" w:customStyle="1" w:styleId="CommandLineWithinInformationBoxEndPACKT">
    <w:name w:val="Command Line Within Information Box End [PACKT]"/>
    <w:basedOn w:val="CommandLineWithinInformationBoxPACKT"/>
    <w:uiPriority w:val="99"/>
    <w:qFormat/>
    <w:rsid w:val="003B32C0"/>
    <w:pPr>
      <w:spacing w:after="120"/>
    </w:pPr>
  </w:style>
  <w:style w:type="paragraph" w:customStyle="1" w:styleId="CommandLineWithinTableColumnContentPACKT">
    <w:name w:val="Command Line Within Table Column Content [PACKT]"/>
    <w:basedOn w:val="CommandLineWithinInformationBoxEndPACKT"/>
    <w:uiPriority w:val="99"/>
    <w:qFormat/>
    <w:rsid w:val="003B32C0"/>
    <w:pPr>
      <w:pBdr>
        <w:top w:val="none" w:sz="0" w:space="0" w:color="auto"/>
        <w:left w:val="none" w:sz="0" w:space="0" w:color="auto"/>
        <w:bottom w:val="none" w:sz="0" w:space="0" w:color="auto"/>
        <w:right w:val="none" w:sz="0" w:space="0" w:color="auto"/>
      </w:pBdr>
      <w:spacing w:after="60"/>
      <w:ind w:left="0" w:right="0"/>
    </w:pPr>
  </w:style>
  <w:style w:type="paragraph" w:customStyle="1" w:styleId="CommandLineWithinTableColumnContentEndPACKT">
    <w:name w:val="Command Line Within Table Column Content End [PACKT]"/>
    <w:basedOn w:val="CommandLineWithinTableColumnContentPACKT"/>
    <w:qFormat/>
    <w:rsid w:val="003B32C0"/>
    <w:pPr>
      <w:spacing w:after="120"/>
    </w:pPr>
  </w:style>
  <w:style w:type="paragraph" w:customStyle="1" w:styleId="CommandLineWithinBulletPACKT">
    <w:name w:val="Command Line Within Bullet [PACKT]"/>
    <w:basedOn w:val="CommandLineWithinTableColumnContentEndPACKT"/>
    <w:uiPriority w:val="99"/>
    <w:qFormat/>
    <w:rsid w:val="003B32C0"/>
    <w:pPr>
      <w:ind w:left="720"/>
    </w:pPr>
  </w:style>
  <w:style w:type="paragraph" w:customStyle="1" w:styleId="CommandLineWithinBulletEndPACKT">
    <w:name w:val="Command Line Within Bullet End [PACKT]"/>
    <w:basedOn w:val="CommandLineWithinBulletPACKT"/>
    <w:uiPriority w:val="99"/>
    <w:qFormat/>
    <w:rsid w:val="003B32C0"/>
  </w:style>
  <w:style w:type="paragraph" w:customStyle="1" w:styleId="QuoteWithinBulletPACKT">
    <w:name w:val="Quote Within Bullet [PACKT]"/>
    <w:basedOn w:val="QuotePACKT"/>
    <w:uiPriority w:val="99"/>
    <w:qFormat/>
    <w:rsid w:val="003B32C0"/>
    <w:pPr>
      <w:ind w:left="864" w:right="864"/>
    </w:pPr>
  </w:style>
  <w:style w:type="paragraph" w:customStyle="1" w:styleId="RomanNumberedBulletPACKT">
    <w:name w:val="Roman Numbered Bullet [PACKT]"/>
    <w:basedOn w:val="NumberedBulletPACKT"/>
    <w:uiPriority w:val="99"/>
    <w:qFormat/>
    <w:rsid w:val="003B32C0"/>
    <w:pPr>
      <w:numPr>
        <w:numId w:val="34"/>
      </w:numPr>
    </w:pPr>
  </w:style>
  <w:style w:type="paragraph" w:customStyle="1" w:styleId="RomanNumberedBulletEndPACKT">
    <w:name w:val="Roman Numbered Bullet End [PACKT]"/>
    <w:basedOn w:val="RomanNumberedBulletPACKT"/>
    <w:uiPriority w:val="99"/>
    <w:qFormat/>
    <w:rsid w:val="003B32C0"/>
    <w:pPr>
      <w:spacing w:after="120"/>
    </w:pPr>
  </w:style>
  <w:style w:type="character" w:customStyle="1" w:styleId="CodeHighlightedPACKT">
    <w:name w:val="Code Highlighted [PACKT]"/>
    <w:uiPriority w:val="99"/>
    <w:qFormat/>
    <w:rsid w:val="003B32C0"/>
    <w:rPr>
      <w:rFonts w:ascii="Lucida Console" w:hAnsi="Lucida Console"/>
      <w:b/>
      <w:color w:val="747959"/>
      <w:sz w:val="18"/>
      <w:szCs w:val="18"/>
    </w:rPr>
  </w:style>
  <w:style w:type="character" w:customStyle="1" w:styleId="IconPACKT">
    <w:name w:val="Icon [PACKT]"/>
    <w:uiPriority w:val="99"/>
    <w:qFormat/>
    <w:rsid w:val="003B32C0"/>
    <w:rPr>
      <w:rFonts w:ascii="Times New Roman" w:hAnsi="Times New Roman"/>
      <w:noProof/>
      <w:sz w:val="22"/>
    </w:rPr>
  </w:style>
  <w:style w:type="table" w:styleId="TableGrid">
    <w:name w:val="Table Grid"/>
    <w:basedOn w:val="TableNormal"/>
    <w:rsid w:val="003B32C0"/>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CaptionPACKT">
    <w:name w:val="Figure Caption [PACKT]"/>
    <w:basedOn w:val="FigurePACKT"/>
    <w:uiPriority w:val="99"/>
    <w:qFormat/>
    <w:rsid w:val="003B32C0"/>
    <w:pPr>
      <w:spacing w:before="0" w:after="120"/>
    </w:pPr>
    <w:rPr>
      <w:rFonts w:ascii="Times New Roman" w:hAnsi="Times New Roman"/>
    </w:rPr>
  </w:style>
  <w:style w:type="paragraph" w:customStyle="1" w:styleId="AlphabeticalBulletPACKT">
    <w:name w:val="Alphabetical Bullet [PACKT]"/>
    <w:basedOn w:val="Normal"/>
    <w:uiPriority w:val="99"/>
    <w:qFormat/>
    <w:rsid w:val="003B32C0"/>
    <w:pPr>
      <w:numPr>
        <w:numId w:val="36"/>
      </w:numPr>
      <w:tabs>
        <w:tab w:val="left" w:pos="360"/>
      </w:tabs>
      <w:suppressAutoHyphens/>
      <w:spacing w:before="0"/>
      <w:ind w:right="720"/>
    </w:pPr>
    <w:rPr>
      <w:rFonts w:ascii="Times New Roman" w:hAnsi="Times New Roman" w:cs="Times New Roman"/>
      <w:bCs w:val="0"/>
      <w:sz w:val="22"/>
    </w:rPr>
  </w:style>
  <w:style w:type="paragraph" w:customStyle="1" w:styleId="AlphabeticalBulletEndPACKT">
    <w:name w:val="Alphabetical Bullet End [PACKT]"/>
    <w:basedOn w:val="AlphabeticalBulletPACKT"/>
    <w:uiPriority w:val="99"/>
    <w:qFormat/>
    <w:rsid w:val="003B32C0"/>
    <w:pPr>
      <w:spacing w:after="120"/>
    </w:pPr>
    <w:rPr>
      <w:bCs/>
    </w:rPr>
  </w:style>
  <w:style w:type="paragraph" w:customStyle="1" w:styleId="PartSectionPACKT">
    <w:name w:val="Part Section [PACKT]"/>
    <w:basedOn w:val="PartTitlePACKT"/>
    <w:uiPriority w:val="99"/>
    <w:qFormat/>
    <w:rsid w:val="003B32C0"/>
    <w:rPr>
      <w:sz w:val="46"/>
    </w:rPr>
  </w:style>
  <w:style w:type="paragraph" w:customStyle="1" w:styleId="BulletWithinTableColumnContentPACKT">
    <w:name w:val="Bullet Within Table Column Content [PACKT]"/>
    <w:basedOn w:val="BulletPACKT"/>
    <w:uiPriority w:val="99"/>
    <w:qFormat/>
    <w:rsid w:val="003B32C0"/>
    <w:pPr>
      <w:ind w:left="432" w:right="72"/>
    </w:pPr>
    <w:rPr>
      <w:sz w:val="20"/>
      <w:lang w:eastAsia="ar-SA"/>
    </w:rPr>
  </w:style>
  <w:style w:type="paragraph" w:customStyle="1" w:styleId="BulletWithinTableColumnContentEndPACKT">
    <w:name w:val="Bullet Within Table Column Content End [PACKT]"/>
    <w:basedOn w:val="BulletWithinTableColumnContentPACKT"/>
    <w:uiPriority w:val="99"/>
    <w:qFormat/>
    <w:rsid w:val="003B32C0"/>
    <w:pPr>
      <w:spacing w:after="120"/>
    </w:pPr>
  </w:style>
  <w:style w:type="paragraph" w:customStyle="1" w:styleId="PartHeadingPACKT">
    <w:name w:val="Part Heading [PACKT]"/>
    <w:basedOn w:val="ChapterTitlePACKT"/>
    <w:qFormat/>
    <w:rsid w:val="003B32C0"/>
  </w:style>
  <w:style w:type="paragraph" w:customStyle="1" w:styleId="BulletWithoutBulletWithinBulletPACKT">
    <w:name w:val="Bullet Without Bullet Within Bullet [PACKT]"/>
    <w:basedOn w:val="BulletPACKT"/>
    <w:uiPriority w:val="99"/>
    <w:rsid w:val="003B32C0"/>
    <w:pPr>
      <w:numPr>
        <w:numId w:val="0"/>
      </w:numPr>
      <w:tabs>
        <w:tab w:val="left" w:pos="720"/>
      </w:tabs>
      <w:autoSpaceDE w:val="0"/>
      <w:autoSpaceDN w:val="0"/>
      <w:adjustRightInd w:val="0"/>
      <w:spacing w:line="288" w:lineRule="auto"/>
      <w:ind w:left="1080" w:right="0"/>
      <w:textAlignment w:val="center"/>
    </w:pPr>
    <w:rPr>
      <w:rFonts w:ascii="Book Antiqua" w:hAnsi="Book Antiqua" w:cs="Book Antiqua"/>
      <w:color w:val="000000"/>
      <w:szCs w:val="21"/>
    </w:rPr>
  </w:style>
  <w:style w:type="paragraph" w:customStyle="1" w:styleId="BulletWithoutBulletWithinBulletEndPACKT">
    <w:name w:val="Bullet Without Bullet Within Bullet End [PACKT]"/>
    <w:basedOn w:val="BulletWithoutBulletWithinBulletPACKT"/>
    <w:uiPriority w:val="99"/>
    <w:rsid w:val="003B32C0"/>
    <w:pPr>
      <w:spacing w:after="120"/>
    </w:pPr>
  </w:style>
  <w:style w:type="paragraph" w:customStyle="1" w:styleId="BulletWithoutBulletWithinNestedBulletPACKT">
    <w:name w:val="Bullet Without Bullet Within Nested Bullet [PACKT]"/>
    <w:basedOn w:val="BulletWithoutBulletWithinBulletPACKT"/>
    <w:uiPriority w:val="99"/>
    <w:rsid w:val="003B32C0"/>
    <w:pPr>
      <w:ind w:left="1440"/>
    </w:pPr>
  </w:style>
  <w:style w:type="paragraph" w:customStyle="1" w:styleId="BulletWithoutBulletWithinNestedBulletEndPACKT">
    <w:name w:val="Bullet Without Bullet Within Nested Bullet End [PACKT]"/>
    <w:basedOn w:val="BulletWithoutBulletWithinNestedBulletPACKT"/>
    <w:uiPriority w:val="99"/>
    <w:rsid w:val="003B32C0"/>
    <w:pPr>
      <w:spacing w:after="173"/>
    </w:pPr>
  </w:style>
  <w:style w:type="paragraph" w:customStyle="1" w:styleId="AppendixTitlePACKT">
    <w:name w:val="Appendix Title [PACKT]"/>
    <w:basedOn w:val="NormalPACKT"/>
    <w:uiPriority w:val="99"/>
    <w:rsid w:val="003B32C0"/>
    <w:pPr>
      <w:suppressAutoHyphens/>
      <w:autoSpaceDE w:val="0"/>
      <w:autoSpaceDN w:val="0"/>
      <w:adjustRightInd w:val="0"/>
      <w:spacing w:before="202" w:after="432" w:line="2100" w:lineRule="atLeast"/>
      <w:jc w:val="right"/>
      <w:textAlignment w:val="center"/>
    </w:pPr>
    <w:rPr>
      <w:rFonts w:ascii="Arial" w:hAnsi="Arial" w:cs="Arial"/>
      <w:color w:val="000000"/>
      <w:sz w:val="60"/>
      <w:szCs w:val="60"/>
      <w:lang w:val="en-GB"/>
    </w:rPr>
  </w:style>
  <w:style w:type="numbering" w:customStyle="1" w:styleId="NumberedBullet">
    <w:name w:val="Numbered Bullet"/>
    <w:uiPriority w:val="99"/>
    <w:rsid w:val="003B32C0"/>
    <w:pPr>
      <w:numPr>
        <w:numId w:val="30"/>
      </w:numPr>
    </w:pPr>
  </w:style>
  <w:style w:type="numbering" w:customStyle="1" w:styleId="NumberedBulletWithinBullet">
    <w:name w:val="Numbered Bullet Within Bullet"/>
    <w:uiPriority w:val="99"/>
    <w:rsid w:val="003B32C0"/>
    <w:pPr>
      <w:numPr>
        <w:numId w:val="31"/>
      </w:numPr>
    </w:pPr>
  </w:style>
  <w:style w:type="numbering" w:customStyle="1" w:styleId="RomanNumberedBullet">
    <w:name w:val="Roman Numbered Bullet"/>
    <w:uiPriority w:val="99"/>
    <w:rsid w:val="003B32C0"/>
    <w:pPr>
      <w:numPr>
        <w:numId w:val="34"/>
      </w:numPr>
    </w:pPr>
  </w:style>
  <w:style w:type="numbering" w:customStyle="1" w:styleId="AlphabeticalBullet">
    <w:name w:val="Alphabetical Bullet"/>
    <w:uiPriority w:val="99"/>
    <w:rsid w:val="003B32C0"/>
    <w:pPr>
      <w:numPr>
        <w:numId w:val="36"/>
      </w:numPr>
    </w:pPr>
  </w:style>
  <w:style w:type="paragraph" w:styleId="CommentSubject">
    <w:name w:val="annotation subject"/>
    <w:basedOn w:val="CommentText"/>
    <w:next w:val="CommentText"/>
    <w:link w:val="CommentSubjectChar"/>
    <w:uiPriority w:val="99"/>
    <w:semiHidden/>
    <w:unhideWhenUsed/>
    <w:rsid w:val="003B32C0"/>
    <w:rPr>
      <w:b/>
    </w:rPr>
  </w:style>
  <w:style w:type="character" w:customStyle="1" w:styleId="CommentSubjectChar">
    <w:name w:val="Comment Subject Char"/>
    <w:basedOn w:val="CommentTextChar"/>
    <w:link w:val="CommentSubject"/>
    <w:uiPriority w:val="99"/>
    <w:semiHidden/>
    <w:rsid w:val="003B32C0"/>
    <w:rPr>
      <w:rFonts w:ascii="Arial" w:eastAsia="Times New Roman" w:hAnsi="Arial" w:cs="Arial"/>
      <w:b/>
      <w:bCs/>
      <w:sz w:val="20"/>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484117">
      <w:bodyDiv w:val="1"/>
      <w:marLeft w:val="0"/>
      <w:marRight w:val="0"/>
      <w:marTop w:val="0"/>
      <w:marBottom w:val="0"/>
      <w:divBdr>
        <w:top w:val="none" w:sz="0" w:space="0" w:color="auto"/>
        <w:left w:val="none" w:sz="0" w:space="0" w:color="auto"/>
        <w:bottom w:val="none" w:sz="0" w:space="0" w:color="auto"/>
        <w:right w:val="none" w:sz="0" w:space="0" w:color="auto"/>
      </w:divBdr>
      <w:divsChild>
        <w:div w:id="1302617619">
          <w:marLeft w:val="1166"/>
          <w:marRight w:val="0"/>
          <w:marTop w:val="115"/>
          <w:marBottom w:val="0"/>
          <w:divBdr>
            <w:top w:val="none" w:sz="0" w:space="0" w:color="auto"/>
            <w:left w:val="none" w:sz="0" w:space="0" w:color="auto"/>
            <w:bottom w:val="none" w:sz="0" w:space="0" w:color="auto"/>
            <w:right w:val="none" w:sz="0" w:space="0" w:color="auto"/>
          </w:divBdr>
        </w:div>
        <w:div w:id="1706518311">
          <w:marLeft w:val="1800"/>
          <w:marRight w:val="0"/>
          <w:marTop w:val="96"/>
          <w:marBottom w:val="0"/>
          <w:divBdr>
            <w:top w:val="none" w:sz="0" w:space="0" w:color="auto"/>
            <w:left w:val="none" w:sz="0" w:space="0" w:color="auto"/>
            <w:bottom w:val="none" w:sz="0" w:space="0" w:color="auto"/>
            <w:right w:val="none" w:sz="0" w:space="0" w:color="auto"/>
          </w:divBdr>
        </w:div>
        <w:div w:id="1505054804">
          <w:marLeft w:val="2520"/>
          <w:marRight w:val="0"/>
          <w:marTop w:val="86"/>
          <w:marBottom w:val="0"/>
          <w:divBdr>
            <w:top w:val="none" w:sz="0" w:space="0" w:color="auto"/>
            <w:left w:val="none" w:sz="0" w:space="0" w:color="auto"/>
            <w:bottom w:val="none" w:sz="0" w:space="0" w:color="auto"/>
            <w:right w:val="none" w:sz="0" w:space="0" w:color="auto"/>
          </w:divBdr>
        </w:div>
        <w:div w:id="865408725">
          <w:marLeft w:val="1800"/>
          <w:marRight w:val="0"/>
          <w:marTop w:val="96"/>
          <w:marBottom w:val="0"/>
          <w:divBdr>
            <w:top w:val="none" w:sz="0" w:space="0" w:color="auto"/>
            <w:left w:val="none" w:sz="0" w:space="0" w:color="auto"/>
            <w:bottom w:val="none" w:sz="0" w:space="0" w:color="auto"/>
            <w:right w:val="none" w:sz="0" w:space="0" w:color="auto"/>
          </w:divBdr>
        </w:div>
        <w:div w:id="480075664">
          <w:marLeft w:val="2520"/>
          <w:marRight w:val="0"/>
          <w:marTop w:val="86"/>
          <w:marBottom w:val="0"/>
          <w:divBdr>
            <w:top w:val="none" w:sz="0" w:space="0" w:color="auto"/>
            <w:left w:val="none" w:sz="0" w:space="0" w:color="auto"/>
            <w:bottom w:val="none" w:sz="0" w:space="0" w:color="auto"/>
            <w:right w:val="none" w:sz="0" w:space="0" w:color="auto"/>
          </w:divBdr>
        </w:div>
        <w:div w:id="1670063041">
          <w:marLeft w:val="1800"/>
          <w:marRight w:val="0"/>
          <w:marTop w:val="96"/>
          <w:marBottom w:val="0"/>
          <w:divBdr>
            <w:top w:val="none" w:sz="0" w:space="0" w:color="auto"/>
            <w:left w:val="none" w:sz="0" w:space="0" w:color="auto"/>
            <w:bottom w:val="none" w:sz="0" w:space="0" w:color="auto"/>
            <w:right w:val="none" w:sz="0" w:space="0" w:color="auto"/>
          </w:divBdr>
        </w:div>
        <w:div w:id="1773624903">
          <w:marLeft w:val="2520"/>
          <w:marRight w:val="0"/>
          <w:marTop w:val="86"/>
          <w:marBottom w:val="0"/>
          <w:divBdr>
            <w:top w:val="none" w:sz="0" w:space="0" w:color="auto"/>
            <w:left w:val="none" w:sz="0" w:space="0" w:color="auto"/>
            <w:bottom w:val="none" w:sz="0" w:space="0" w:color="auto"/>
            <w:right w:val="none" w:sz="0" w:space="0" w:color="auto"/>
          </w:divBdr>
        </w:div>
        <w:div w:id="299501360">
          <w:marLeft w:val="1800"/>
          <w:marRight w:val="0"/>
          <w:marTop w:val="96"/>
          <w:marBottom w:val="0"/>
          <w:divBdr>
            <w:top w:val="none" w:sz="0" w:space="0" w:color="auto"/>
            <w:left w:val="none" w:sz="0" w:space="0" w:color="auto"/>
            <w:bottom w:val="none" w:sz="0" w:space="0" w:color="auto"/>
            <w:right w:val="none" w:sz="0" w:space="0" w:color="auto"/>
          </w:divBdr>
        </w:div>
        <w:div w:id="1751197586">
          <w:marLeft w:val="2520"/>
          <w:marRight w:val="0"/>
          <w:marTop w:val="86"/>
          <w:marBottom w:val="0"/>
          <w:divBdr>
            <w:top w:val="none" w:sz="0" w:space="0" w:color="auto"/>
            <w:left w:val="none" w:sz="0" w:space="0" w:color="auto"/>
            <w:bottom w:val="none" w:sz="0" w:space="0" w:color="auto"/>
            <w:right w:val="none" w:sz="0" w:space="0" w:color="auto"/>
          </w:divBdr>
        </w:div>
        <w:div w:id="661203147">
          <w:marLeft w:val="1800"/>
          <w:marRight w:val="0"/>
          <w:marTop w:val="96"/>
          <w:marBottom w:val="0"/>
          <w:divBdr>
            <w:top w:val="none" w:sz="0" w:space="0" w:color="auto"/>
            <w:left w:val="none" w:sz="0" w:space="0" w:color="auto"/>
            <w:bottom w:val="none" w:sz="0" w:space="0" w:color="auto"/>
            <w:right w:val="none" w:sz="0" w:space="0" w:color="auto"/>
          </w:divBdr>
        </w:div>
      </w:divsChild>
    </w:div>
    <w:div w:id="219370284">
      <w:bodyDiv w:val="1"/>
      <w:marLeft w:val="0"/>
      <w:marRight w:val="0"/>
      <w:marTop w:val="0"/>
      <w:marBottom w:val="0"/>
      <w:divBdr>
        <w:top w:val="none" w:sz="0" w:space="0" w:color="auto"/>
        <w:left w:val="none" w:sz="0" w:space="0" w:color="auto"/>
        <w:bottom w:val="none" w:sz="0" w:space="0" w:color="auto"/>
        <w:right w:val="none" w:sz="0" w:space="0" w:color="auto"/>
      </w:divBdr>
      <w:divsChild>
        <w:div w:id="1751468031">
          <w:marLeft w:val="1166"/>
          <w:marRight w:val="0"/>
          <w:marTop w:val="115"/>
          <w:marBottom w:val="0"/>
          <w:divBdr>
            <w:top w:val="none" w:sz="0" w:space="0" w:color="auto"/>
            <w:left w:val="none" w:sz="0" w:space="0" w:color="auto"/>
            <w:bottom w:val="none" w:sz="0" w:space="0" w:color="auto"/>
            <w:right w:val="none" w:sz="0" w:space="0" w:color="auto"/>
          </w:divBdr>
        </w:div>
        <w:div w:id="950547980">
          <w:marLeft w:val="1166"/>
          <w:marRight w:val="0"/>
          <w:marTop w:val="115"/>
          <w:marBottom w:val="0"/>
          <w:divBdr>
            <w:top w:val="none" w:sz="0" w:space="0" w:color="auto"/>
            <w:left w:val="none" w:sz="0" w:space="0" w:color="auto"/>
            <w:bottom w:val="none" w:sz="0" w:space="0" w:color="auto"/>
            <w:right w:val="none" w:sz="0" w:space="0" w:color="auto"/>
          </w:divBdr>
        </w:div>
      </w:divsChild>
    </w:div>
    <w:div w:id="274870130">
      <w:bodyDiv w:val="1"/>
      <w:marLeft w:val="0"/>
      <w:marRight w:val="0"/>
      <w:marTop w:val="0"/>
      <w:marBottom w:val="0"/>
      <w:divBdr>
        <w:top w:val="none" w:sz="0" w:space="0" w:color="auto"/>
        <w:left w:val="none" w:sz="0" w:space="0" w:color="auto"/>
        <w:bottom w:val="none" w:sz="0" w:space="0" w:color="auto"/>
        <w:right w:val="none" w:sz="0" w:space="0" w:color="auto"/>
      </w:divBdr>
    </w:div>
    <w:div w:id="287014240">
      <w:bodyDiv w:val="1"/>
      <w:marLeft w:val="0"/>
      <w:marRight w:val="0"/>
      <w:marTop w:val="0"/>
      <w:marBottom w:val="0"/>
      <w:divBdr>
        <w:top w:val="none" w:sz="0" w:space="0" w:color="auto"/>
        <w:left w:val="none" w:sz="0" w:space="0" w:color="auto"/>
        <w:bottom w:val="none" w:sz="0" w:space="0" w:color="auto"/>
        <w:right w:val="none" w:sz="0" w:space="0" w:color="auto"/>
      </w:divBdr>
      <w:divsChild>
        <w:div w:id="498884120">
          <w:marLeft w:val="1166"/>
          <w:marRight w:val="0"/>
          <w:marTop w:val="115"/>
          <w:marBottom w:val="0"/>
          <w:divBdr>
            <w:top w:val="none" w:sz="0" w:space="0" w:color="auto"/>
            <w:left w:val="none" w:sz="0" w:space="0" w:color="auto"/>
            <w:bottom w:val="none" w:sz="0" w:space="0" w:color="auto"/>
            <w:right w:val="none" w:sz="0" w:space="0" w:color="auto"/>
          </w:divBdr>
        </w:div>
        <w:div w:id="1899627588">
          <w:marLeft w:val="1166"/>
          <w:marRight w:val="0"/>
          <w:marTop w:val="115"/>
          <w:marBottom w:val="0"/>
          <w:divBdr>
            <w:top w:val="none" w:sz="0" w:space="0" w:color="auto"/>
            <w:left w:val="none" w:sz="0" w:space="0" w:color="auto"/>
            <w:bottom w:val="none" w:sz="0" w:space="0" w:color="auto"/>
            <w:right w:val="none" w:sz="0" w:space="0" w:color="auto"/>
          </w:divBdr>
        </w:div>
        <w:div w:id="298724530">
          <w:marLeft w:val="1800"/>
          <w:marRight w:val="0"/>
          <w:marTop w:val="96"/>
          <w:marBottom w:val="0"/>
          <w:divBdr>
            <w:top w:val="none" w:sz="0" w:space="0" w:color="auto"/>
            <w:left w:val="none" w:sz="0" w:space="0" w:color="auto"/>
            <w:bottom w:val="none" w:sz="0" w:space="0" w:color="auto"/>
            <w:right w:val="none" w:sz="0" w:space="0" w:color="auto"/>
          </w:divBdr>
        </w:div>
        <w:div w:id="1322352014">
          <w:marLeft w:val="1800"/>
          <w:marRight w:val="0"/>
          <w:marTop w:val="96"/>
          <w:marBottom w:val="0"/>
          <w:divBdr>
            <w:top w:val="none" w:sz="0" w:space="0" w:color="auto"/>
            <w:left w:val="none" w:sz="0" w:space="0" w:color="auto"/>
            <w:bottom w:val="none" w:sz="0" w:space="0" w:color="auto"/>
            <w:right w:val="none" w:sz="0" w:space="0" w:color="auto"/>
          </w:divBdr>
        </w:div>
        <w:div w:id="1331517166">
          <w:marLeft w:val="1166"/>
          <w:marRight w:val="0"/>
          <w:marTop w:val="115"/>
          <w:marBottom w:val="0"/>
          <w:divBdr>
            <w:top w:val="none" w:sz="0" w:space="0" w:color="auto"/>
            <w:left w:val="none" w:sz="0" w:space="0" w:color="auto"/>
            <w:bottom w:val="none" w:sz="0" w:space="0" w:color="auto"/>
            <w:right w:val="none" w:sz="0" w:space="0" w:color="auto"/>
          </w:divBdr>
        </w:div>
      </w:divsChild>
    </w:div>
    <w:div w:id="439181737">
      <w:bodyDiv w:val="1"/>
      <w:marLeft w:val="0"/>
      <w:marRight w:val="0"/>
      <w:marTop w:val="0"/>
      <w:marBottom w:val="0"/>
      <w:divBdr>
        <w:top w:val="none" w:sz="0" w:space="0" w:color="auto"/>
        <w:left w:val="none" w:sz="0" w:space="0" w:color="auto"/>
        <w:bottom w:val="none" w:sz="0" w:space="0" w:color="auto"/>
        <w:right w:val="none" w:sz="0" w:space="0" w:color="auto"/>
      </w:divBdr>
      <w:divsChild>
        <w:div w:id="452091619">
          <w:marLeft w:val="720"/>
          <w:marRight w:val="0"/>
          <w:marTop w:val="86"/>
          <w:marBottom w:val="0"/>
          <w:divBdr>
            <w:top w:val="none" w:sz="0" w:space="0" w:color="auto"/>
            <w:left w:val="none" w:sz="0" w:space="0" w:color="auto"/>
            <w:bottom w:val="none" w:sz="0" w:space="0" w:color="auto"/>
            <w:right w:val="none" w:sz="0" w:space="0" w:color="auto"/>
          </w:divBdr>
        </w:div>
        <w:div w:id="428626045">
          <w:marLeft w:val="1440"/>
          <w:marRight w:val="0"/>
          <w:marTop w:val="77"/>
          <w:marBottom w:val="0"/>
          <w:divBdr>
            <w:top w:val="none" w:sz="0" w:space="0" w:color="auto"/>
            <w:left w:val="none" w:sz="0" w:space="0" w:color="auto"/>
            <w:bottom w:val="none" w:sz="0" w:space="0" w:color="auto"/>
            <w:right w:val="none" w:sz="0" w:space="0" w:color="auto"/>
          </w:divBdr>
        </w:div>
        <w:div w:id="1803499104">
          <w:marLeft w:val="2160"/>
          <w:marRight w:val="0"/>
          <w:marTop w:val="67"/>
          <w:marBottom w:val="0"/>
          <w:divBdr>
            <w:top w:val="none" w:sz="0" w:space="0" w:color="auto"/>
            <w:left w:val="none" w:sz="0" w:space="0" w:color="auto"/>
            <w:bottom w:val="none" w:sz="0" w:space="0" w:color="auto"/>
            <w:right w:val="none" w:sz="0" w:space="0" w:color="auto"/>
          </w:divBdr>
        </w:div>
        <w:div w:id="1927684735">
          <w:marLeft w:val="1440"/>
          <w:marRight w:val="0"/>
          <w:marTop w:val="77"/>
          <w:marBottom w:val="0"/>
          <w:divBdr>
            <w:top w:val="none" w:sz="0" w:space="0" w:color="auto"/>
            <w:left w:val="none" w:sz="0" w:space="0" w:color="auto"/>
            <w:bottom w:val="none" w:sz="0" w:space="0" w:color="auto"/>
            <w:right w:val="none" w:sz="0" w:space="0" w:color="auto"/>
          </w:divBdr>
        </w:div>
        <w:div w:id="1247809388">
          <w:marLeft w:val="2160"/>
          <w:marRight w:val="0"/>
          <w:marTop w:val="67"/>
          <w:marBottom w:val="0"/>
          <w:divBdr>
            <w:top w:val="none" w:sz="0" w:space="0" w:color="auto"/>
            <w:left w:val="none" w:sz="0" w:space="0" w:color="auto"/>
            <w:bottom w:val="none" w:sz="0" w:space="0" w:color="auto"/>
            <w:right w:val="none" w:sz="0" w:space="0" w:color="auto"/>
          </w:divBdr>
        </w:div>
        <w:div w:id="808942670">
          <w:marLeft w:val="1440"/>
          <w:marRight w:val="0"/>
          <w:marTop w:val="77"/>
          <w:marBottom w:val="0"/>
          <w:divBdr>
            <w:top w:val="none" w:sz="0" w:space="0" w:color="auto"/>
            <w:left w:val="none" w:sz="0" w:space="0" w:color="auto"/>
            <w:bottom w:val="none" w:sz="0" w:space="0" w:color="auto"/>
            <w:right w:val="none" w:sz="0" w:space="0" w:color="auto"/>
          </w:divBdr>
        </w:div>
        <w:div w:id="542181335">
          <w:marLeft w:val="2160"/>
          <w:marRight w:val="0"/>
          <w:marTop w:val="67"/>
          <w:marBottom w:val="0"/>
          <w:divBdr>
            <w:top w:val="none" w:sz="0" w:space="0" w:color="auto"/>
            <w:left w:val="none" w:sz="0" w:space="0" w:color="auto"/>
            <w:bottom w:val="none" w:sz="0" w:space="0" w:color="auto"/>
            <w:right w:val="none" w:sz="0" w:space="0" w:color="auto"/>
          </w:divBdr>
        </w:div>
        <w:div w:id="402148346">
          <w:marLeft w:val="1440"/>
          <w:marRight w:val="0"/>
          <w:marTop w:val="77"/>
          <w:marBottom w:val="0"/>
          <w:divBdr>
            <w:top w:val="none" w:sz="0" w:space="0" w:color="auto"/>
            <w:left w:val="none" w:sz="0" w:space="0" w:color="auto"/>
            <w:bottom w:val="none" w:sz="0" w:space="0" w:color="auto"/>
            <w:right w:val="none" w:sz="0" w:space="0" w:color="auto"/>
          </w:divBdr>
        </w:div>
        <w:div w:id="1368797619">
          <w:marLeft w:val="2160"/>
          <w:marRight w:val="0"/>
          <w:marTop w:val="67"/>
          <w:marBottom w:val="0"/>
          <w:divBdr>
            <w:top w:val="none" w:sz="0" w:space="0" w:color="auto"/>
            <w:left w:val="none" w:sz="0" w:space="0" w:color="auto"/>
            <w:bottom w:val="none" w:sz="0" w:space="0" w:color="auto"/>
            <w:right w:val="none" w:sz="0" w:space="0" w:color="auto"/>
          </w:divBdr>
        </w:div>
        <w:div w:id="882132609">
          <w:marLeft w:val="1440"/>
          <w:marRight w:val="0"/>
          <w:marTop w:val="77"/>
          <w:marBottom w:val="0"/>
          <w:divBdr>
            <w:top w:val="none" w:sz="0" w:space="0" w:color="auto"/>
            <w:left w:val="none" w:sz="0" w:space="0" w:color="auto"/>
            <w:bottom w:val="none" w:sz="0" w:space="0" w:color="auto"/>
            <w:right w:val="none" w:sz="0" w:space="0" w:color="auto"/>
          </w:divBdr>
        </w:div>
        <w:div w:id="2069763007">
          <w:marLeft w:val="2160"/>
          <w:marRight w:val="0"/>
          <w:marTop w:val="67"/>
          <w:marBottom w:val="0"/>
          <w:divBdr>
            <w:top w:val="none" w:sz="0" w:space="0" w:color="auto"/>
            <w:left w:val="none" w:sz="0" w:space="0" w:color="auto"/>
            <w:bottom w:val="none" w:sz="0" w:space="0" w:color="auto"/>
            <w:right w:val="none" w:sz="0" w:space="0" w:color="auto"/>
          </w:divBdr>
        </w:div>
      </w:divsChild>
    </w:div>
    <w:div w:id="526022281">
      <w:bodyDiv w:val="1"/>
      <w:marLeft w:val="0"/>
      <w:marRight w:val="0"/>
      <w:marTop w:val="0"/>
      <w:marBottom w:val="0"/>
      <w:divBdr>
        <w:top w:val="none" w:sz="0" w:space="0" w:color="auto"/>
        <w:left w:val="none" w:sz="0" w:space="0" w:color="auto"/>
        <w:bottom w:val="none" w:sz="0" w:space="0" w:color="auto"/>
        <w:right w:val="none" w:sz="0" w:space="0" w:color="auto"/>
      </w:divBdr>
      <w:divsChild>
        <w:div w:id="763305473">
          <w:marLeft w:val="1166"/>
          <w:marRight w:val="0"/>
          <w:marTop w:val="115"/>
          <w:marBottom w:val="0"/>
          <w:divBdr>
            <w:top w:val="none" w:sz="0" w:space="0" w:color="auto"/>
            <w:left w:val="none" w:sz="0" w:space="0" w:color="auto"/>
            <w:bottom w:val="none" w:sz="0" w:space="0" w:color="auto"/>
            <w:right w:val="none" w:sz="0" w:space="0" w:color="auto"/>
          </w:divBdr>
        </w:div>
        <w:div w:id="838738034">
          <w:marLeft w:val="1166"/>
          <w:marRight w:val="0"/>
          <w:marTop w:val="115"/>
          <w:marBottom w:val="0"/>
          <w:divBdr>
            <w:top w:val="none" w:sz="0" w:space="0" w:color="auto"/>
            <w:left w:val="none" w:sz="0" w:space="0" w:color="auto"/>
            <w:bottom w:val="none" w:sz="0" w:space="0" w:color="auto"/>
            <w:right w:val="none" w:sz="0" w:space="0" w:color="auto"/>
          </w:divBdr>
        </w:div>
        <w:div w:id="2034918161">
          <w:marLeft w:val="1166"/>
          <w:marRight w:val="0"/>
          <w:marTop w:val="115"/>
          <w:marBottom w:val="0"/>
          <w:divBdr>
            <w:top w:val="none" w:sz="0" w:space="0" w:color="auto"/>
            <w:left w:val="none" w:sz="0" w:space="0" w:color="auto"/>
            <w:bottom w:val="none" w:sz="0" w:space="0" w:color="auto"/>
            <w:right w:val="none" w:sz="0" w:space="0" w:color="auto"/>
          </w:divBdr>
        </w:div>
        <w:div w:id="1127507843">
          <w:marLeft w:val="1166"/>
          <w:marRight w:val="0"/>
          <w:marTop w:val="115"/>
          <w:marBottom w:val="0"/>
          <w:divBdr>
            <w:top w:val="none" w:sz="0" w:space="0" w:color="auto"/>
            <w:left w:val="none" w:sz="0" w:space="0" w:color="auto"/>
            <w:bottom w:val="none" w:sz="0" w:space="0" w:color="auto"/>
            <w:right w:val="none" w:sz="0" w:space="0" w:color="auto"/>
          </w:divBdr>
        </w:div>
        <w:div w:id="1346202751">
          <w:marLeft w:val="1166"/>
          <w:marRight w:val="0"/>
          <w:marTop w:val="115"/>
          <w:marBottom w:val="0"/>
          <w:divBdr>
            <w:top w:val="none" w:sz="0" w:space="0" w:color="auto"/>
            <w:left w:val="none" w:sz="0" w:space="0" w:color="auto"/>
            <w:bottom w:val="none" w:sz="0" w:space="0" w:color="auto"/>
            <w:right w:val="none" w:sz="0" w:space="0" w:color="auto"/>
          </w:divBdr>
        </w:div>
        <w:div w:id="74517736">
          <w:marLeft w:val="1166"/>
          <w:marRight w:val="0"/>
          <w:marTop w:val="115"/>
          <w:marBottom w:val="0"/>
          <w:divBdr>
            <w:top w:val="none" w:sz="0" w:space="0" w:color="auto"/>
            <w:left w:val="none" w:sz="0" w:space="0" w:color="auto"/>
            <w:bottom w:val="none" w:sz="0" w:space="0" w:color="auto"/>
            <w:right w:val="none" w:sz="0" w:space="0" w:color="auto"/>
          </w:divBdr>
        </w:div>
      </w:divsChild>
    </w:div>
    <w:div w:id="536624694">
      <w:bodyDiv w:val="1"/>
      <w:marLeft w:val="0"/>
      <w:marRight w:val="0"/>
      <w:marTop w:val="0"/>
      <w:marBottom w:val="0"/>
      <w:divBdr>
        <w:top w:val="none" w:sz="0" w:space="0" w:color="auto"/>
        <w:left w:val="none" w:sz="0" w:space="0" w:color="auto"/>
        <w:bottom w:val="none" w:sz="0" w:space="0" w:color="auto"/>
        <w:right w:val="none" w:sz="0" w:space="0" w:color="auto"/>
      </w:divBdr>
      <w:divsChild>
        <w:div w:id="1797210654">
          <w:marLeft w:val="1166"/>
          <w:marRight w:val="0"/>
          <w:marTop w:val="115"/>
          <w:marBottom w:val="0"/>
          <w:divBdr>
            <w:top w:val="none" w:sz="0" w:space="0" w:color="auto"/>
            <w:left w:val="none" w:sz="0" w:space="0" w:color="auto"/>
            <w:bottom w:val="none" w:sz="0" w:space="0" w:color="auto"/>
            <w:right w:val="none" w:sz="0" w:space="0" w:color="auto"/>
          </w:divBdr>
        </w:div>
        <w:div w:id="319385555">
          <w:marLeft w:val="1166"/>
          <w:marRight w:val="0"/>
          <w:marTop w:val="115"/>
          <w:marBottom w:val="0"/>
          <w:divBdr>
            <w:top w:val="none" w:sz="0" w:space="0" w:color="auto"/>
            <w:left w:val="none" w:sz="0" w:space="0" w:color="auto"/>
            <w:bottom w:val="none" w:sz="0" w:space="0" w:color="auto"/>
            <w:right w:val="none" w:sz="0" w:space="0" w:color="auto"/>
          </w:divBdr>
        </w:div>
      </w:divsChild>
    </w:div>
    <w:div w:id="578321913">
      <w:bodyDiv w:val="1"/>
      <w:marLeft w:val="0"/>
      <w:marRight w:val="0"/>
      <w:marTop w:val="0"/>
      <w:marBottom w:val="0"/>
      <w:divBdr>
        <w:top w:val="none" w:sz="0" w:space="0" w:color="auto"/>
        <w:left w:val="none" w:sz="0" w:space="0" w:color="auto"/>
        <w:bottom w:val="none" w:sz="0" w:space="0" w:color="auto"/>
        <w:right w:val="none" w:sz="0" w:space="0" w:color="auto"/>
      </w:divBdr>
      <w:divsChild>
        <w:div w:id="31466915">
          <w:marLeft w:val="1800"/>
          <w:marRight w:val="0"/>
          <w:marTop w:val="96"/>
          <w:marBottom w:val="0"/>
          <w:divBdr>
            <w:top w:val="none" w:sz="0" w:space="0" w:color="auto"/>
            <w:left w:val="none" w:sz="0" w:space="0" w:color="auto"/>
            <w:bottom w:val="none" w:sz="0" w:space="0" w:color="auto"/>
            <w:right w:val="none" w:sz="0" w:space="0" w:color="auto"/>
          </w:divBdr>
        </w:div>
        <w:div w:id="1501237493">
          <w:marLeft w:val="1800"/>
          <w:marRight w:val="0"/>
          <w:marTop w:val="96"/>
          <w:marBottom w:val="0"/>
          <w:divBdr>
            <w:top w:val="none" w:sz="0" w:space="0" w:color="auto"/>
            <w:left w:val="none" w:sz="0" w:space="0" w:color="auto"/>
            <w:bottom w:val="none" w:sz="0" w:space="0" w:color="auto"/>
            <w:right w:val="none" w:sz="0" w:space="0" w:color="auto"/>
          </w:divBdr>
        </w:div>
      </w:divsChild>
    </w:div>
    <w:div w:id="653066366">
      <w:bodyDiv w:val="1"/>
      <w:marLeft w:val="0"/>
      <w:marRight w:val="0"/>
      <w:marTop w:val="0"/>
      <w:marBottom w:val="0"/>
      <w:divBdr>
        <w:top w:val="none" w:sz="0" w:space="0" w:color="auto"/>
        <w:left w:val="none" w:sz="0" w:space="0" w:color="auto"/>
        <w:bottom w:val="none" w:sz="0" w:space="0" w:color="auto"/>
        <w:right w:val="none" w:sz="0" w:space="0" w:color="auto"/>
      </w:divBdr>
      <w:divsChild>
        <w:div w:id="795026562">
          <w:marLeft w:val="1166"/>
          <w:marRight w:val="0"/>
          <w:marTop w:val="115"/>
          <w:marBottom w:val="0"/>
          <w:divBdr>
            <w:top w:val="none" w:sz="0" w:space="0" w:color="auto"/>
            <w:left w:val="none" w:sz="0" w:space="0" w:color="auto"/>
            <w:bottom w:val="none" w:sz="0" w:space="0" w:color="auto"/>
            <w:right w:val="none" w:sz="0" w:space="0" w:color="auto"/>
          </w:divBdr>
        </w:div>
        <w:div w:id="1464037678">
          <w:marLeft w:val="1800"/>
          <w:marRight w:val="0"/>
          <w:marTop w:val="96"/>
          <w:marBottom w:val="0"/>
          <w:divBdr>
            <w:top w:val="none" w:sz="0" w:space="0" w:color="auto"/>
            <w:left w:val="none" w:sz="0" w:space="0" w:color="auto"/>
            <w:bottom w:val="none" w:sz="0" w:space="0" w:color="auto"/>
            <w:right w:val="none" w:sz="0" w:space="0" w:color="auto"/>
          </w:divBdr>
        </w:div>
      </w:divsChild>
    </w:div>
    <w:div w:id="676158757">
      <w:bodyDiv w:val="1"/>
      <w:marLeft w:val="0"/>
      <w:marRight w:val="0"/>
      <w:marTop w:val="0"/>
      <w:marBottom w:val="0"/>
      <w:divBdr>
        <w:top w:val="none" w:sz="0" w:space="0" w:color="auto"/>
        <w:left w:val="none" w:sz="0" w:space="0" w:color="auto"/>
        <w:bottom w:val="none" w:sz="0" w:space="0" w:color="auto"/>
        <w:right w:val="none" w:sz="0" w:space="0" w:color="auto"/>
      </w:divBdr>
    </w:div>
    <w:div w:id="708724847">
      <w:bodyDiv w:val="1"/>
      <w:marLeft w:val="0"/>
      <w:marRight w:val="0"/>
      <w:marTop w:val="0"/>
      <w:marBottom w:val="0"/>
      <w:divBdr>
        <w:top w:val="none" w:sz="0" w:space="0" w:color="auto"/>
        <w:left w:val="none" w:sz="0" w:space="0" w:color="auto"/>
        <w:bottom w:val="none" w:sz="0" w:space="0" w:color="auto"/>
        <w:right w:val="none" w:sz="0" w:space="0" w:color="auto"/>
      </w:divBdr>
    </w:div>
    <w:div w:id="713847373">
      <w:bodyDiv w:val="1"/>
      <w:marLeft w:val="0"/>
      <w:marRight w:val="0"/>
      <w:marTop w:val="0"/>
      <w:marBottom w:val="0"/>
      <w:divBdr>
        <w:top w:val="none" w:sz="0" w:space="0" w:color="auto"/>
        <w:left w:val="none" w:sz="0" w:space="0" w:color="auto"/>
        <w:bottom w:val="none" w:sz="0" w:space="0" w:color="auto"/>
        <w:right w:val="none" w:sz="0" w:space="0" w:color="auto"/>
      </w:divBdr>
      <w:divsChild>
        <w:div w:id="1363476801">
          <w:marLeft w:val="1166"/>
          <w:marRight w:val="0"/>
          <w:marTop w:val="115"/>
          <w:marBottom w:val="0"/>
          <w:divBdr>
            <w:top w:val="none" w:sz="0" w:space="0" w:color="auto"/>
            <w:left w:val="none" w:sz="0" w:space="0" w:color="auto"/>
            <w:bottom w:val="none" w:sz="0" w:space="0" w:color="auto"/>
            <w:right w:val="none" w:sz="0" w:space="0" w:color="auto"/>
          </w:divBdr>
        </w:div>
        <w:div w:id="911545662">
          <w:marLeft w:val="1800"/>
          <w:marRight w:val="0"/>
          <w:marTop w:val="96"/>
          <w:marBottom w:val="0"/>
          <w:divBdr>
            <w:top w:val="none" w:sz="0" w:space="0" w:color="auto"/>
            <w:left w:val="none" w:sz="0" w:space="0" w:color="auto"/>
            <w:bottom w:val="none" w:sz="0" w:space="0" w:color="auto"/>
            <w:right w:val="none" w:sz="0" w:space="0" w:color="auto"/>
          </w:divBdr>
        </w:div>
        <w:div w:id="1438452287">
          <w:marLeft w:val="1800"/>
          <w:marRight w:val="0"/>
          <w:marTop w:val="96"/>
          <w:marBottom w:val="0"/>
          <w:divBdr>
            <w:top w:val="none" w:sz="0" w:space="0" w:color="auto"/>
            <w:left w:val="none" w:sz="0" w:space="0" w:color="auto"/>
            <w:bottom w:val="none" w:sz="0" w:space="0" w:color="auto"/>
            <w:right w:val="none" w:sz="0" w:space="0" w:color="auto"/>
          </w:divBdr>
        </w:div>
        <w:div w:id="1307512416">
          <w:marLeft w:val="1800"/>
          <w:marRight w:val="0"/>
          <w:marTop w:val="96"/>
          <w:marBottom w:val="0"/>
          <w:divBdr>
            <w:top w:val="none" w:sz="0" w:space="0" w:color="auto"/>
            <w:left w:val="none" w:sz="0" w:space="0" w:color="auto"/>
            <w:bottom w:val="none" w:sz="0" w:space="0" w:color="auto"/>
            <w:right w:val="none" w:sz="0" w:space="0" w:color="auto"/>
          </w:divBdr>
        </w:div>
        <w:div w:id="87388546">
          <w:marLeft w:val="1800"/>
          <w:marRight w:val="0"/>
          <w:marTop w:val="96"/>
          <w:marBottom w:val="0"/>
          <w:divBdr>
            <w:top w:val="none" w:sz="0" w:space="0" w:color="auto"/>
            <w:left w:val="none" w:sz="0" w:space="0" w:color="auto"/>
            <w:bottom w:val="none" w:sz="0" w:space="0" w:color="auto"/>
            <w:right w:val="none" w:sz="0" w:space="0" w:color="auto"/>
          </w:divBdr>
        </w:div>
      </w:divsChild>
    </w:div>
    <w:div w:id="772165772">
      <w:bodyDiv w:val="1"/>
      <w:marLeft w:val="0"/>
      <w:marRight w:val="0"/>
      <w:marTop w:val="0"/>
      <w:marBottom w:val="0"/>
      <w:divBdr>
        <w:top w:val="none" w:sz="0" w:space="0" w:color="auto"/>
        <w:left w:val="none" w:sz="0" w:space="0" w:color="auto"/>
        <w:bottom w:val="none" w:sz="0" w:space="0" w:color="auto"/>
        <w:right w:val="none" w:sz="0" w:space="0" w:color="auto"/>
      </w:divBdr>
    </w:div>
    <w:div w:id="892738672">
      <w:bodyDiv w:val="1"/>
      <w:marLeft w:val="0"/>
      <w:marRight w:val="0"/>
      <w:marTop w:val="0"/>
      <w:marBottom w:val="0"/>
      <w:divBdr>
        <w:top w:val="none" w:sz="0" w:space="0" w:color="auto"/>
        <w:left w:val="none" w:sz="0" w:space="0" w:color="auto"/>
        <w:bottom w:val="none" w:sz="0" w:space="0" w:color="auto"/>
        <w:right w:val="none" w:sz="0" w:space="0" w:color="auto"/>
      </w:divBdr>
      <w:divsChild>
        <w:div w:id="2115981092">
          <w:marLeft w:val="1166"/>
          <w:marRight w:val="0"/>
          <w:marTop w:val="115"/>
          <w:marBottom w:val="0"/>
          <w:divBdr>
            <w:top w:val="none" w:sz="0" w:space="0" w:color="auto"/>
            <w:left w:val="none" w:sz="0" w:space="0" w:color="auto"/>
            <w:bottom w:val="none" w:sz="0" w:space="0" w:color="auto"/>
            <w:right w:val="none" w:sz="0" w:space="0" w:color="auto"/>
          </w:divBdr>
        </w:div>
      </w:divsChild>
    </w:div>
    <w:div w:id="924463527">
      <w:bodyDiv w:val="1"/>
      <w:marLeft w:val="0"/>
      <w:marRight w:val="0"/>
      <w:marTop w:val="0"/>
      <w:marBottom w:val="0"/>
      <w:divBdr>
        <w:top w:val="none" w:sz="0" w:space="0" w:color="auto"/>
        <w:left w:val="none" w:sz="0" w:space="0" w:color="auto"/>
        <w:bottom w:val="none" w:sz="0" w:space="0" w:color="auto"/>
        <w:right w:val="none" w:sz="0" w:space="0" w:color="auto"/>
      </w:divBdr>
      <w:divsChild>
        <w:div w:id="503280094">
          <w:marLeft w:val="1166"/>
          <w:marRight w:val="0"/>
          <w:marTop w:val="115"/>
          <w:marBottom w:val="0"/>
          <w:divBdr>
            <w:top w:val="none" w:sz="0" w:space="0" w:color="auto"/>
            <w:left w:val="none" w:sz="0" w:space="0" w:color="auto"/>
            <w:bottom w:val="none" w:sz="0" w:space="0" w:color="auto"/>
            <w:right w:val="none" w:sz="0" w:space="0" w:color="auto"/>
          </w:divBdr>
        </w:div>
        <w:div w:id="2012248804">
          <w:marLeft w:val="1800"/>
          <w:marRight w:val="0"/>
          <w:marTop w:val="96"/>
          <w:marBottom w:val="0"/>
          <w:divBdr>
            <w:top w:val="none" w:sz="0" w:space="0" w:color="auto"/>
            <w:left w:val="none" w:sz="0" w:space="0" w:color="auto"/>
            <w:bottom w:val="none" w:sz="0" w:space="0" w:color="auto"/>
            <w:right w:val="none" w:sz="0" w:space="0" w:color="auto"/>
          </w:divBdr>
        </w:div>
        <w:div w:id="937562185">
          <w:marLeft w:val="1166"/>
          <w:marRight w:val="0"/>
          <w:marTop w:val="115"/>
          <w:marBottom w:val="0"/>
          <w:divBdr>
            <w:top w:val="none" w:sz="0" w:space="0" w:color="auto"/>
            <w:left w:val="none" w:sz="0" w:space="0" w:color="auto"/>
            <w:bottom w:val="none" w:sz="0" w:space="0" w:color="auto"/>
            <w:right w:val="none" w:sz="0" w:space="0" w:color="auto"/>
          </w:divBdr>
        </w:div>
        <w:div w:id="36399188">
          <w:marLeft w:val="1800"/>
          <w:marRight w:val="0"/>
          <w:marTop w:val="96"/>
          <w:marBottom w:val="0"/>
          <w:divBdr>
            <w:top w:val="none" w:sz="0" w:space="0" w:color="auto"/>
            <w:left w:val="none" w:sz="0" w:space="0" w:color="auto"/>
            <w:bottom w:val="none" w:sz="0" w:space="0" w:color="auto"/>
            <w:right w:val="none" w:sz="0" w:space="0" w:color="auto"/>
          </w:divBdr>
        </w:div>
        <w:div w:id="1301157284">
          <w:marLeft w:val="1166"/>
          <w:marRight w:val="0"/>
          <w:marTop w:val="115"/>
          <w:marBottom w:val="0"/>
          <w:divBdr>
            <w:top w:val="none" w:sz="0" w:space="0" w:color="auto"/>
            <w:left w:val="none" w:sz="0" w:space="0" w:color="auto"/>
            <w:bottom w:val="none" w:sz="0" w:space="0" w:color="auto"/>
            <w:right w:val="none" w:sz="0" w:space="0" w:color="auto"/>
          </w:divBdr>
        </w:div>
      </w:divsChild>
    </w:div>
    <w:div w:id="1104107358">
      <w:bodyDiv w:val="1"/>
      <w:marLeft w:val="0"/>
      <w:marRight w:val="0"/>
      <w:marTop w:val="0"/>
      <w:marBottom w:val="0"/>
      <w:divBdr>
        <w:top w:val="none" w:sz="0" w:space="0" w:color="auto"/>
        <w:left w:val="none" w:sz="0" w:space="0" w:color="auto"/>
        <w:bottom w:val="none" w:sz="0" w:space="0" w:color="auto"/>
        <w:right w:val="none" w:sz="0" w:space="0" w:color="auto"/>
      </w:divBdr>
      <w:divsChild>
        <w:div w:id="162211671">
          <w:marLeft w:val="1166"/>
          <w:marRight w:val="0"/>
          <w:marTop w:val="115"/>
          <w:marBottom w:val="0"/>
          <w:divBdr>
            <w:top w:val="none" w:sz="0" w:space="0" w:color="auto"/>
            <w:left w:val="none" w:sz="0" w:space="0" w:color="auto"/>
            <w:bottom w:val="none" w:sz="0" w:space="0" w:color="auto"/>
            <w:right w:val="none" w:sz="0" w:space="0" w:color="auto"/>
          </w:divBdr>
        </w:div>
      </w:divsChild>
    </w:div>
    <w:div w:id="1128627593">
      <w:bodyDiv w:val="1"/>
      <w:marLeft w:val="0"/>
      <w:marRight w:val="0"/>
      <w:marTop w:val="0"/>
      <w:marBottom w:val="0"/>
      <w:divBdr>
        <w:top w:val="none" w:sz="0" w:space="0" w:color="auto"/>
        <w:left w:val="none" w:sz="0" w:space="0" w:color="auto"/>
        <w:bottom w:val="none" w:sz="0" w:space="0" w:color="auto"/>
        <w:right w:val="none" w:sz="0" w:space="0" w:color="auto"/>
      </w:divBdr>
      <w:divsChild>
        <w:div w:id="526061962">
          <w:marLeft w:val="1166"/>
          <w:marRight w:val="0"/>
          <w:marTop w:val="115"/>
          <w:marBottom w:val="0"/>
          <w:divBdr>
            <w:top w:val="none" w:sz="0" w:space="0" w:color="auto"/>
            <w:left w:val="none" w:sz="0" w:space="0" w:color="auto"/>
            <w:bottom w:val="none" w:sz="0" w:space="0" w:color="auto"/>
            <w:right w:val="none" w:sz="0" w:space="0" w:color="auto"/>
          </w:divBdr>
        </w:div>
        <w:div w:id="38290101">
          <w:marLeft w:val="1166"/>
          <w:marRight w:val="0"/>
          <w:marTop w:val="115"/>
          <w:marBottom w:val="0"/>
          <w:divBdr>
            <w:top w:val="none" w:sz="0" w:space="0" w:color="auto"/>
            <w:left w:val="none" w:sz="0" w:space="0" w:color="auto"/>
            <w:bottom w:val="none" w:sz="0" w:space="0" w:color="auto"/>
            <w:right w:val="none" w:sz="0" w:space="0" w:color="auto"/>
          </w:divBdr>
        </w:div>
      </w:divsChild>
    </w:div>
    <w:div w:id="1230766456">
      <w:bodyDiv w:val="1"/>
      <w:marLeft w:val="0"/>
      <w:marRight w:val="0"/>
      <w:marTop w:val="0"/>
      <w:marBottom w:val="0"/>
      <w:divBdr>
        <w:top w:val="none" w:sz="0" w:space="0" w:color="auto"/>
        <w:left w:val="none" w:sz="0" w:space="0" w:color="auto"/>
        <w:bottom w:val="none" w:sz="0" w:space="0" w:color="auto"/>
        <w:right w:val="none" w:sz="0" w:space="0" w:color="auto"/>
      </w:divBdr>
      <w:divsChild>
        <w:div w:id="1389650012">
          <w:marLeft w:val="1166"/>
          <w:marRight w:val="0"/>
          <w:marTop w:val="96"/>
          <w:marBottom w:val="0"/>
          <w:divBdr>
            <w:top w:val="none" w:sz="0" w:space="0" w:color="auto"/>
            <w:left w:val="none" w:sz="0" w:space="0" w:color="auto"/>
            <w:bottom w:val="none" w:sz="0" w:space="0" w:color="auto"/>
            <w:right w:val="none" w:sz="0" w:space="0" w:color="auto"/>
          </w:divBdr>
        </w:div>
        <w:div w:id="215165006">
          <w:marLeft w:val="1166"/>
          <w:marRight w:val="0"/>
          <w:marTop w:val="96"/>
          <w:marBottom w:val="0"/>
          <w:divBdr>
            <w:top w:val="none" w:sz="0" w:space="0" w:color="auto"/>
            <w:left w:val="none" w:sz="0" w:space="0" w:color="auto"/>
            <w:bottom w:val="none" w:sz="0" w:space="0" w:color="auto"/>
            <w:right w:val="none" w:sz="0" w:space="0" w:color="auto"/>
          </w:divBdr>
        </w:div>
        <w:div w:id="574126150">
          <w:marLeft w:val="1166"/>
          <w:marRight w:val="0"/>
          <w:marTop w:val="96"/>
          <w:marBottom w:val="0"/>
          <w:divBdr>
            <w:top w:val="none" w:sz="0" w:space="0" w:color="auto"/>
            <w:left w:val="none" w:sz="0" w:space="0" w:color="auto"/>
            <w:bottom w:val="none" w:sz="0" w:space="0" w:color="auto"/>
            <w:right w:val="none" w:sz="0" w:space="0" w:color="auto"/>
          </w:divBdr>
        </w:div>
      </w:divsChild>
    </w:div>
    <w:div w:id="1238903512">
      <w:bodyDiv w:val="1"/>
      <w:marLeft w:val="0"/>
      <w:marRight w:val="0"/>
      <w:marTop w:val="0"/>
      <w:marBottom w:val="0"/>
      <w:divBdr>
        <w:top w:val="none" w:sz="0" w:space="0" w:color="auto"/>
        <w:left w:val="none" w:sz="0" w:space="0" w:color="auto"/>
        <w:bottom w:val="none" w:sz="0" w:space="0" w:color="auto"/>
        <w:right w:val="none" w:sz="0" w:space="0" w:color="auto"/>
      </w:divBdr>
      <w:divsChild>
        <w:div w:id="594289141">
          <w:marLeft w:val="1166"/>
          <w:marRight w:val="0"/>
          <w:marTop w:val="115"/>
          <w:marBottom w:val="0"/>
          <w:divBdr>
            <w:top w:val="none" w:sz="0" w:space="0" w:color="auto"/>
            <w:left w:val="none" w:sz="0" w:space="0" w:color="auto"/>
            <w:bottom w:val="none" w:sz="0" w:space="0" w:color="auto"/>
            <w:right w:val="none" w:sz="0" w:space="0" w:color="auto"/>
          </w:divBdr>
        </w:div>
        <w:div w:id="1224873965">
          <w:marLeft w:val="1800"/>
          <w:marRight w:val="0"/>
          <w:marTop w:val="96"/>
          <w:marBottom w:val="0"/>
          <w:divBdr>
            <w:top w:val="none" w:sz="0" w:space="0" w:color="auto"/>
            <w:left w:val="none" w:sz="0" w:space="0" w:color="auto"/>
            <w:bottom w:val="none" w:sz="0" w:space="0" w:color="auto"/>
            <w:right w:val="none" w:sz="0" w:space="0" w:color="auto"/>
          </w:divBdr>
        </w:div>
        <w:div w:id="1867594008">
          <w:marLeft w:val="1800"/>
          <w:marRight w:val="0"/>
          <w:marTop w:val="96"/>
          <w:marBottom w:val="0"/>
          <w:divBdr>
            <w:top w:val="none" w:sz="0" w:space="0" w:color="auto"/>
            <w:left w:val="none" w:sz="0" w:space="0" w:color="auto"/>
            <w:bottom w:val="none" w:sz="0" w:space="0" w:color="auto"/>
            <w:right w:val="none" w:sz="0" w:space="0" w:color="auto"/>
          </w:divBdr>
        </w:div>
        <w:div w:id="377974421">
          <w:marLeft w:val="1800"/>
          <w:marRight w:val="0"/>
          <w:marTop w:val="96"/>
          <w:marBottom w:val="0"/>
          <w:divBdr>
            <w:top w:val="none" w:sz="0" w:space="0" w:color="auto"/>
            <w:left w:val="none" w:sz="0" w:space="0" w:color="auto"/>
            <w:bottom w:val="none" w:sz="0" w:space="0" w:color="auto"/>
            <w:right w:val="none" w:sz="0" w:space="0" w:color="auto"/>
          </w:divBdr>
        </w:div>
        <w:div w:id="813447122">
          <w:marLeft w:val="1166"/>
          <w:marRight w:val="0"/>
          <w:marTop w:val="115"/>
          <w:marBottom w:val="0"/>
          <w:divBdr>
            <w:top w:val="none" w:sz="0" w:space="0" w:color="auto"/>
            <w:left w:val="none" w:sz="0" w:space="0" w:color="auto"/>
            <w:bottom w:val="none" w:sz="0" w:space="0" w:color="auto"/>
            <w:right w:val="none" w:sz="0" w:space="0" w:color="auto"/>
          </w:divBdr>
        </w:div>
        <w:div w:id="928587733">
          <w:marLeft w:val="1800"/>
          <w:marRight w:val="0"/>
          <w:marTop w:val="96"/>
          <w:marBottom w:val="0"/>
          <w:divBdr>
            <w:top w:val="none" w:sz="0" w:space="0" w:color="auto"/>
            <w:left w:val="none" w:sz="0" w:space="0" w:color="auto"/>
            <w:bottom w:val="none" w:sz="0" w:space="0" w:color="auto"/>
            <w:right w:val="none" w:sz="0" w:space="0" w:color="auto"/>
          </w:divBdr>
        </w:div>
        <w:div w:id="1250694265">
          <w:marLeft w:val="1800"/>
          <w:marRight w:val="0"/>
          <w:marTop w:val="96"/>
          <w:marBottom w:val="0"/>
          <w:divBdr>
            <w:top w:val="none" w:sz="0" w:space="0" w:color="auto"/>
            <w:left w:val="none" w:sz="0" w:space="0" w:color="auto"/>
            <w:bottom w:val="none" w:sz="0" w:space="0" w:color="auto"/>
            <w:right w:val="none" w:sz="0" w:space="0" w:color="auto"/>
          </w:divBdr>
        </w:div>
        <w:div w:id="1750229911">
          <w:marLeft w:val="1800"/>
          <w:marRight w:val="0"/>
          <w:marTop w:val="96"/>
          <w:marBottom w:val="0"/>
          <w:divBdr>
            <w:top w:val="none" w:sz="0" w:space="0" w:color="auto"/>
            <w:left w:val="none" w:sz="0" w:space="0" w:color="auto"/>
            <w:bottom w:val="none" w:sz="0" w:space="0" w:color="auto"/>
            <w:right w:val="none" w:sz="0" w:space="0" w:color="auto"/>
          </w:divBdr>
        </w:div>
      </w:divsChild>
    </w:div>
    <w:div w:id="1250846745">
      <w:bodyDiv w:val="1"/>
      <w:marLeft w:val="0"/>
      <w:marRight w:val="0"/>
      <w:marTop w:val="0"/>
      <w:marBottom w:val="0"/>
      <w:divBdr>
        <w:top w:val="none" w:sz="0" w:space="0" w:color="auto"/>
        <w:left w:val="none" w:sz="0" w:space="0" w:color="auto"/>
        <w:bottom w:val="none" w:sz="0" w:space="0" w:color="auto"/>
        <w:right w:val="none" w:sz="0" w:space="0" w:color="auto"/>
      </w:divBdr>
      <w:divsChild>
        <w:div w:id="1332682906">
          <w:marLeft w:val="1166"/>
          <w:marRight w:val="0"/>
          <w:marTop w:val="115"/>
          <w:marBottom w:val="0"/>
          <w:divBdr>
            <w:top w:val="none" w:sz="0" w:space="0" w:color="auto"/>
            <w:left w:val="none" w:sz="0" w:space="0" w:color="auto"/>
            <w:bottom w:val="none" w:sz="0" w:space="0" w:color="auto"/>
            <w:right w:val="none" w:sz="0" w:space="0" w:color="auto"/>
          </w:divBdr>
        </w:div>
      </w:divsChild>
    </w:div>
    <w:div w:id="1390301403">
      <w:bodyDiv w:val="1"/>
      <w:marLeft w:val="0"/>
      <w:marRight w:val="0"/>
      <w:marTop w:val="0"/>
      <w:marBottom w:val="0"/>
      <w:divBdr>
        <w:top w:val="none" w:sz="0" w:space="0" w:color="auto"/>
        <w:left w:val="none" w:sz="0" w:space="0" w:color="auto"/>
        <w:bottom w:val="none" w:sz="0" w:space="0" w:color="auto"/>
        <w:right w:val="none" w:sz="0" w:space="0" w:color="auto"/>
      </w:divBdr>
      <w:divsChild>
        <w:div w:id="625477000">
          <w:marLeft w:val="1166"/>
          <w:marRight w:val="0"/>
          <w:marTop w:val="115"/>
          <w:marBottom w:val="0"/>
          <w:divBdr>
            <w:top w:val="none" w:sz="0" w:space="0" w:color="auto"/>
            <w:left w:val="none" w:sz="0" w:space="0" w:color="auto"/>
            <w:bottom w:val="none" w:sz="0" w:space="0" w:color="auto"/>
            <w:right w:val="none" w:sz="0" w:space="0" w:color="auto"/>
          </w:divBdr>
        </w:div>
        <w:div w:id="320353343">
          <w:marLeft w:val="1800"/>
          <w:marRight w:val="0"/>
          <w:marTop w:val="96"/>
          <w:marBottom w:val="0"/>
          <w:divBdr>
            <w:top w:val="none" w:sz="0" w:space="0" w:color="auto"/>
            <w:left w:val="none" w:sz="0" w:space="0" w:color="auto"/>
            <w:bottom w:val="none" w:sz="0" w:space="0" w:color="auto"/>
            <w:right w:val="none" w:sz="0" w:space="0" w:color="auto"/>
          </w:divBdr>
        </w:div>
        <w:div w:id="464473567">
          <w:marLeft w:val="1800"/>
          <w:marRight w:val="0"/>
          <w:marTop w:val="96"/>
          <w:marBottom w:val="0"/>
          <w:divBdr>
            <w:top w:val="none" w:sz="0" w:space="0" w:color="auto"/>
            <w:left w:val="none" w:sz="0" w:space="0" w:color="auto"/>
            <w:bottom w:val="none" w:sz="0" w:space="0" w:color="auto"/>
            <w:right w:val="none" w:sz="0" w:space="0" w:color="auto"/>
          </w:divBdr>
        </w:div>
        <w:div w:id="1542353276">
          <w:marLeft w:val="1800"/>
          <w:marRight w:val="0"/>
          <w:marTop w:val="96"/>
          <w:marBottom w:val="0"/>
          <w:divBdr>
            <w:top w:val="none" w:sz="0" w:space="0" w:color="auto"/>
            <w:left w:val="none" w:sz="0" w:space="0" w:color="auto"/>
            <w:bottom w:val="none" w:sz="0" w:space="0" w:color="auto"/>
            <w:right w:val="none" w:sz="0" w:space="0" w:color="auto"/>
          </w:divBdr>
        </w:div>
        <w:div w:id="1617129385">
          <w:marLeft w:val="1800"/>
          <w:marRight w:val="0"/>
          <w:marTop w:val="96"/>
          <w:marBottom w:val="0"/>
          <w:divBdr>
            <w:top w:val="none" w:sz="0" w:space="0" w:color="auto"/>
            <w:left w:val="none" w:sz="0" w:space="0" w:color="auto"/>
            <w:bottom w:val="none" w:sz="0" w:space="0" w:color="auto"/>
            <w:right w:val="none" w:sz="0" w:space="0" w:color="auto"/>
          </w:divBdr>
        </w:div>
      </w:divsChild>
    </w:div>
    <w:div w:id="1404252773">
      <w:bodyDiv w:val="1"/>
      <w:marLeft w:val="0"/>
      <w:marRight w:val="0"/>
      <w:marTop w:val="0"/>
      <w:marBottom w:val="0"/>
      <w:divBdr>
        <w:top w:val="none" w:sz="0" w:space="0" w:color="auto"/>
        <w:left w:val="none" w:sz="0" w:space="0" w:color="auto"/>
        <w:bottom w:val="none" w:sz="0" w:space="0" w:color="auto"/>
        <w:right w:val="none" w:sz="0" w:space="0" w:color="auto"/>
      </w:divBdr>
      <w:divsChild>
        <w:div w:id="1589462256">
          <w:marLeft w:val="1800"/>
          <w:marRight w:val="0"/>
          <w:marTop w:val="96"/>
          <w:marBottom w:val="0"/>
          <w:divBdr>
            <w:top w:val="none" w:sz="0" w:space="0" w:color="auto"/>
            <w:left w:val="none" w:sz="0" w:space="0" w:color="auto"/>
            <w:bottom w:val="none" w:sz="0" w:space="0" w:color="auto"/>
            <w:right w:val="none" w:sz="0" w:space="0" w:color="auto"/>
          </w:divBdr>
        </w:div>
      </w:divsChild>
    </w:div>
    <w:div w:id="1623418040">
      <w:bodyDiv w:val="1"/>
      <w:marLeft w:val="0"/>
      <w:marRight w:val="0"/>
      <w:marTop w:val="0"/>
      <w:marBottom w:val="0"/>
      <w:divBdr>
        <w:top w:val="none" w:sz="0" w:space="0" w:color="auto"/>
        <w:left w:val="none" w:sz="0" w:space="0" w:color="auto"/>
        <w:bottom w:val="none" w:sz="0" w:space="0" w:color="auto"/>
        <w:right w:val="none" w:sz="0" w:space="0" w:color="auto"/>
      </w:divBdr>
      <w:divsChild>
        <w:div w:id="977566716">
          <w:marLeft w:val="1440"/>
          <w:marRight w:val="0"/>
          <w:marTop w:val="115"/>
          <w:marBottom w:val="0"/>
          <w:divBdr>
            <w:top w:val="none" w:sz="0" w:space="0" w:color="auto"/>
            <w:left w:val="none" w:sz="0" w:space="0" w:color="auto"/>
            <w:bottom w:val="none" w:sz="0" w:space="0" w:color="auto"/>
            <w:right w:val="none" w:sz="0" w:space="0" w:color="auto"/>
          </w:divBdr>
        </w:div>
        <w:div w:id="1470979685">
          <w:marLeft w:val="1440"/>
          <w:marRight w:val="0"/>
          <w:marTop w:val="115"/>
          <w:marBottom w:val="0"/>
          <w:divBdr>
            <w:top w:val="none" w:sz="0" w:space="0" w:color="auto"/>
            <w:left w:val="none" w:sz="0" w:space="0" w:color="auto"/>
            <w:bottom w:val="none" w:sz="0" w:space="0" w:color="auto"/>
            <w:right w:val="none" w:sz="0" w:space="0" w:color="auto"/>
          </w:divBdr>
        </w:div>
        <w:div w:id="1247181990">
          <w:marLeft w:val="1440"/>
          <w:marRight w:val="0"/>
          <w:marTop w:val="115"/>
          <w:marBottom w:val="0"/>
          <w:divBdr>
            <w:top w:val="none" w:sz="0" w:space="0" w:color="auto"/>
            <w:left w:val="none" w:sz="0" w:space="0" w:color="auto"/>
            <w:bottom w:val="none" w:sz="0" w:space="0" w:color="auto"/>
            <w:right w:val="none" w:sz="0" w:space="0" w:color="auto"/>
          </w:divBdr>
        </w:div>
        <w:div w:id="972830864">
          <w:marLeft w:val="1440"/>
          <w:marRight w:val="0"/>
          <w:marTop w:val="115"/>
          <w:marBottom w:val="0"/>
          <w:divBdr>
            <w:top w:val="none" w:sz="0" w:space="0" w:color="auto"/>
            <w:left w:val="none" w:sz="0" w:space="0" w:color="auto"/>
            <w:bottom w:val="none" w:sz="0" w:space="0" w:color="auto"/>
            <w:right w:val="none" w:sz="0" w:space="0" w:color="auto"/>
          </w:divBdr>
        </w:div>
        <w:div w:id="538974042">
          <w:marLeft w:val="1440"/>
          <w:marRight w:val="0"/>
          <w:marTop w:val="115"/>
          <w:marBottom w:val="0"/>
          <w:divBdr>
            <w:top w:val="none" w:sz="0" w:space="0" w:color="auto"/>
            <w:left w:val="none" w:sz="0" w:space="0" w:color="auto"/>
            <w:bottom w:val="none" w:sz="0" w:space="0" w:color="auto"/>
            <w:right w:val="none" w:sz="0" w:space="0" w:color="auto"/>
          </w:divBdr>
        </w:div>
      </w:divsChild>
    </w:div>
    <w:div w:id="1634602935">
      <w:bodyDiv w:val="1"/>
      <w:marLeft w:val="0"/>
      <w:marRight w:val="0"/>
      <w:marTop w:val="0"/>
      <w:marBottom w:val="0"/>
      <w:divBdr>
        <w:top w:val="none" w:sz="0" w:space="0" w:color="auto"/>
        <w:left w:val="none" w:sz="0" w:space="0" w:color="auto"/>
        <w:bottom w:val="none" w:sz="0" w:space="0" w:color="auto"/>
        <w:right w:val="none" w:sz="0" w:space="0" w:color="auto"/>
      </w:divBdr>
      <w:divsChild>
        <w:div w:id="277951055">
          <w:marLeft w:val="1166"/>
          <w:marRight w:val="0"/>
          <w:marTop w:val="115"/>
          <w:marBottom w:val="0"/>
          <w:divBdr>
            <w:top w:val="none" w:sz="0" w:space="0" w:color="auto"/>
            <w:left w:val="none" w:sz="0" w:space="0" w:color="auto"/>
            <w:bottom w:val="none" w:sz="0" w:space="0" w:color="auto"/>
            <w:right w:val="none" w:sz="0" w:space="0" w:color="auto"/>
          </w:divBdr>
        </w:div>
        <w:div w:id="695666593">
          <w:marLeft w:val="1166"/>
          <w:marRight w:val="0"/>
          <w:marTop w:val="115"/>
          <w:marBottom w:val="0"/>
          <w:divBdr>
            <w:top w:val="none" w:sz="0" w:space="0" w:color="auto"/>
            <w:left w:val="none" w:sz="0" w:space="0" w:color="auto"/>
            <w:bottom w:val="none" w:sz="0" w:space="0" w:color="auto"/>
            <w:right w:val="none" w:sz="0" w:space="0" w:color="auto"/>
          </w:divBdr>
        </w:div>
        <w:div w:id="1333606340">
          <w:marLeft w:val="1166"/>
          <w:marRight w:val="0"/>
          <w:marTop w:val="115"/>
          <w:marBottom w:val="0"/>
          <w:divBdr>
            <w:top w:val="none" w:sz="0" w:space="0" w:color="auto"/>
            <w:left w:val="none" w:sz="0" w:space="0" w:color="auto"/>
            <w:bottom w:val="none" w:sz="0" w:space="0" w:color="auto"/>
            <w:right w:val="none" w:sz="0" w:space="0" w:color="auto"/>
          </w:divBdr>
        </w:div>
        <w:div w:id="316616870">
          <w:marLeft w:val="1800"/>
          <w:marRight w:val="0"/>
          <w:marTop w:val="96"/>
          <w:marBottom w:val="0"/>
          <w:divBdr>
            <w:top w:val="none" w:sz="0" w:space="0" w:color="auto"/>
            <w:left w:val="none" w:sz="0" w:space="0" w:color="auto"/>
            <w:bottom w:val="none" w:sz="0" w:space="0" w:color="auto"/>
            <w:right w:val="none" w:sz="0" w:space="0" w:color="auto"/>
          </w:divBdr>
        </w:div>
      </w:divsChild>
    </w:div>
    <w:div w:id="1729307112">
      <w:bodyDiv w:val="1"/>
      <w:marLeft w:val="0"/>
      <w:marRight w:val="0"/>
      <w:marTop w:val="0"/>
      <w:marBottom w:val="0"/>
      <w:divBdr>
        <w:top w:val="none" w:sz="0" w:space="0" w:color="auto"/>
        <w:left w:val="none" w:sz="0" w:space="0" w:color="auto"/>
        <w:bottom w:val="none" w:sz="0" w:space="0" w:color="auto"/>
        <w:right w:val="none" w:sz="0" w:space="0" w:color="auto"/>
      </w:divBdr>
      <w:divsChild>
        <w:div w:id="1794667264">
          <w:marLeft w:val="1166"/>
          <w:marRight w:val="0"/>
          <w:marTop w:val="115"/>
          <w:marBottom w:val="0"/>
          <w:divBdr>
            <w:top w:val="none" w:sz="0" w:space="0" w:color="auto"/>
            <w:left w:val="none" w:sz="0" w:space="0" w:color="auto"/>
            <w:bottom w:val="none" w:sz="0" w:space="0" w:color="auto"/>
            <w:right w:val="none" w:sz="0" w:space="0" w:color="auto"/>
          </w:divBdr>
        </w:div>
        <w:div w:id="1819569546">
          <w:marLeft w:val="1166"/>
          <w:marRight w:val="0"/>
          <w:marTop w:val="115"/>
          <w:marBottom w:val="0"/>
          <w:divBdr>
            <w:top w:val="none" w:sz="0" w:space="0" w:color="auto"/>
            <w:left w:val="none" w:sz="0" w:space="0" w:color="auto"/>
            <w:bottom w:val="none" w:sz="0" w:space="0" w:color="auto"/>
            <w:right w:val="none" w:sz="0" w:space="0" w:color="auto"/>
          </w:divBdr>
        </w:div>
        <w:div w:id="99838685">
          <w:marLeft w:val="1166"/>
          <w:marRight w:val="0"/>
          <w:marTop w:val="115"/>
          <w:marBottom w:val="0"/>
          <w:divBdr>
            <w:top w:val="none" w:sz="0" w:space="0" w:color="auto"/>
            <w:left w:val="none" w:sz="0" w:space="0" w:color="auto"/>
            <w:bottom w:val="none" w:sz="0" w:space="0" w:color="auto"/>
            <w:right w:val="none" w:sz="0" w:space="0" w:color="auto"/>
          </w:divBdr>
        </w:div>
        <w:div w:id="1067416366">
          <w:marLeft w:val="1166"/>
          <w:marRight w:val="0"/>
          <w:marTop w:val="115"/>
          <w:marBottom w:val="0"/>
          <w:divBdr>
            <w:top w:val="none" w:sz="0" w:space="0" w:color="auto"/>
            <w:left w:val="none" w:sz="0" w:space="0" w:color="auto"/>
            <w:bottom w:val="none" w:sz="0" w:space="0" w:color="auto"/>
            <w:right w:val="none" w:sz="0" w:space="0" w:color="auto"/>
          </w:divBdr>
        </w:div>
        <w:div w:id="1951476074">
          <w:marLeft w:val="1166"/>
          <w:marRight w:val="0"/>
          <w:marTop w:val="115"/>
          <w:marBottom w:val="0"/>
          <w:divBdr>
            <w:top w:val="none" w:sz="0" w:space="0" w:color="auto"/>
            <w:left w:val="none" w:sz="0" w:space="0" w:color="auto"/>
            <w:bottom w:val="none" w:sz="0" w:space="0" w:color="auto"/>
            <w:right w:val="none" w:sz="0" w:space="0" w:color="auto"/>
          </w:divBdr>
        </w:div>
        <w:div w:id="1878812388">
          <w:marLeft w:val="1166"/>
          <w:marRight w:val="0"/>
          <w:marTop w:val="115"/>
          <w:marBottom w:val="0"/>
          <w:divBdr>
            <w:top w:val="none" w:sz="0" w:space="0" w:color="auto"/>
            <w:left w:val="none" w:sz="0" w:space="0" w:color="auto"/>
            <w:bottom w:val="none" w:sz="0" w:space="0" w:color="auto"/>
            <w:right w:val="none" w:sz="0" w:space="0" w:color="auto"/>
          </w:divBdr>
        </w:div>
      </w:divsChild>
    </w:div>
    <w:div w:id="1734039797">
      <w:bodyDiv w:val="1"/>
      <w:marLeft w:val="0"/>
      <w:marRight w:val="0"/>
      <w:marTop w:val="0"/>
      <w:marBottom w:val="0"/>
      <w:divBdr>
        <w:top w:val="none" w:sz="0" w:space="0" w:color="auto"/>
        <w:left w:val="none" w:sz="0" w:space="0" w:color="auto"/>
        <w:bottom w:val="none" w:sz="0" w:space="0" w:color="auto"/>
        <w:right w:val="none" w:sz="0" w:space="0" w:color="auto"/>
      </w:divBdr>
      <w:divsChild>
        <w:div w:id="1282885872">
          <w:marLeft w:val="1440"/>
          <w:marRight w:val="0"/>
          <w:marTop w:val="115"/>
          <w:marBottom w:val="0"/>
          <w:divBdr>
            <w:top w:val="none" w:sz="0" w:space="0" w:color="auto"/>
            <w:left w:val="none" w:sz="0" w:space="0" w:color="auto"/>
            <w:bottom w:val="none" w:sz="0" w:space="0" w:color="auto"/>
            <w:right w:val="none" w:sz="0" w:space="0" w:color="auto"/>
          </w:divBdr>
        </w:div>
        <w:div w:id="633100510">
          <w:marLeft w:val="1440"/>
          <w:marRight w:val="0"/>
          <w:marTop w:val="115"/>
          <w:marBottom w:val="0"/>
          <w:divBdr>
            <w:top w:val="none" w:sz="0" w:space="0" w:color="auto"/>
            <w:left w:val="none" w:sz="0" w:space="0" w:color="auto"/>
            <w:bottom w:val="none" w:sz="0" w:space="0" w:color="auto"/>
            <w:right w:val="none" w:sz="0" w:space="0" w:color="auto"/>
          </w:divBdr>
        </w:div>
      </w:divsChild>
    </w:div>
    <w:div w:id="1965234728">
      <w:bodyDiv w:val="1"/>
      <w:marLeft w:val="0"/>
      <w:marRight w:val="0"/>
      <w:marTop w:val="0"/>
      <w:marBottom w:val="0"/>
      <w:divBdr>
        <w:top w:val="none" w:sz="0" w:space="0" w:color="auto"/>
        <w:left w:val="none" w:sz="0" w:space="0" w:color="auto"/>
        <w:bottom w:val="none" w:sz="0" w:space="0" w:color="auto"/>
        <w:right w:val="none" w:sz="0" w:space="0" w:color="auto"/>
      </w:divBdr>
      <w:divsChild>
        <w:div w:id="605692443">
          <w:marLeft w:val="1166"/>
          <w:marRight w:val="0"/>
          <w:marTop w:val="115"/>
          <w:marBottom w:val="0"/>
          <w:divBdr>
            <w:top w:val="none" w:sz="0" w:space="0" w:color="auto"/>
            <w:left w:val="none" w:sz="0" w:space="0" w:color="auto"/>
            <w:bottom w:val="none" w:sz="0" w:space="0" w:color="auto"/>
            <w:right w:val="none" w:sz="0" w:space="0" w:color="auto"/>
          </w:divBdr>
        </w:div>
        <w:div w:id="474176372">
          <w:marLeft w:val="1166"/>
          <w:marRight w:val="0"/>
          <w:marTop w:val="115"/>
          <w:marBottom w:val="0"/>
          <w:divBdr>
            <w:top w:val="none" w:sz="0" w:space="0" w:color="auto"/>
            <w:left w:val="none" w:sz="0" w:space="0" w:color="auto"/>
            <w:bottom w:val="none" w:sz="0" w:space="0" w:color="auto"/>
            <w:right w:val="none" w:sz="0" w:space="0" w:color="auto"/>
          </w:divBdr>
        </w:div>
        <w:div w:id="2147114962">
          <w:marLeft w:val="1800"/>
          <w:marRight w:val="0"/>
          <w:marTop w:val="96"/>
          <w:marBottom w:val="0"/>
          <w:divBdr>
            <w:top w:val="none" w:sz="0" w:space="0" w:color="auto"/>
            <w:left w:val="none" w:sz="0" w:space="0" w:color="auto"/>
            <w:bottom w:val="none" w:sz="0" w:space="0" w:color="auto"/>
            <w:right w:val="none" w:sz="0" w:space="0" w:color="auto"/>
          </w:divBdr>
        </w:div>
        <w:div w:id="985889254">
          <w:marLeft w:val="1166"/>
          <w:marRight w:val="0"/>
          <w:marTop w:val="115"/>
          <w:marBottom w:val="0"/>
          <w:divBdr>
            <w:top w:val="none" w:sz="0" w:space="0" w:color="auto"/>
            <w:left w:val="none" w:sz="0" w:space="0" w:color="auto"/>
            <w:bottom w:val="none" w:sz="0" w:space="0" w:color="auto"/>
            <w:right w:val="none" w:sz="0" w:space="0" w:color="auto"/>
          </w:divBdr>
        </w:div>
        <w:div w:id="371612501">
          <w:marLeft w:val="1166"/>
          <w:marRight w:val="0"/>
          <w:marTop w:val="115"/>
          <w:marBottom w:val="0"/>
          <w:divBdr>
            <w:top w:val="none" w:sz="0" w:space="0" w:color="auto"/>
            <w:left w:val="none" w:sz="0" w:space="0" w:color="auto"/>
            <w:bottom w:val="none" w:sz="0" w:space="0" w:color="auto"/>
            <w:right w:val="none" w:sz="0" w:space="0" w:color="auto"/>
          </w:divBdr>
        </w:div>
        <w:div w:id="535432342">
          <w:marLeft w:val="1800"/>
          <w:marRight w:val="0"/>
          <w:marTop w:val="96"/>
          <w:marBottom w:val="0"/>
          <w:divBdr>
            <w:top w:val="none" w:sz="0" w:space="0" w:color="auto"/>
            <w:left w:val="none" w:sz="0" w:space="0" w:color="auto"/>
            <w:bottom w:val="none" w:sz="0" w:space="0" w:color="auto"/>
            <w:right w:val="none" w:sz="0" w:space="0" w:color="auto"/>
          </w:divBdr>
        </w:div>
      </w:divsChild>
    </w:div>
    <w:div w:id="2056809922">
      <w:bodyDiv w:val="1"/>
      <w:marLeft w:val="0"/>
      <w:marRight w:val="0"/>
      <w:marTop w:val="0"/>
      <w:marBottom w:val="0"/>
      <w:divBdr>
        <w:top w:val="none" w:sz="0" w:space="0" w:color="auto"/>
        <w:left w:val="none" w:sz="0" w:space="0" w:color="auto"/>
        <w:bottom w:val="none" w:sz="0" w:space="0" w:color="auto"/>
        <w:right w:val="none" w:sz="0" w:space="0" w:color="auto"/>
      </w:divBdr>
      <w:divsChild>
        <w:div w:id="140586847">
          <w:marLeft w:val="1166"/>
          <w:marRight w:val="0"/>
          <w:marTop w:val="115"/>
          <w:marBottom w:val="0"/>
          <w:divBdr>
            <w:top w:val="none" w:sz="0" w:space="0" w:color="auto"/>
            <w:left w:val="none" w:sz="0" w:space="0" w:color="auto"/>
            <w:bottom w:val="none" w:sz="0" w:space="0" w:color="auto"/>
            <w:right w:val="none" w:sz="0" w:space="0" w:color="auto"/>
          </w:divBdr>
        </w:div>
        <w:div w:id="251209624">
          <w:marLeft w:val="1166"/>
          <w:marRight w:val="0"/>
          <w:marTop w:val="115"/>
          <w:marBottom w:val="0"/>
          <w:divBdr>
            <w:top w:val="none" w:sz="0" w:space="0" w:color="auto"/>
            <w:left w:val="none" w:sz="0" w:space="0" w:color="auto"/>
            <w:bottom w:val="none" w:sz="0" w:space="0" w:color="auto"/>
            <w:right w:val="none" w:sz="0" w:space="0" w:color="auto"/>
          </w:divBdr>
        </w:div>
      </w:divsChild>
    </w:div>
    <w:div w:id="2091661195">
      <w:bodyDiv w:val="1"/>
      <w:marLeft w:val="0"/>
      <w:marRight w:val="0"/>
      <w:marTop w:val="0"/>
      <w:marBottom w:val="0"/>
      <w:divBdr>
        <w:top w:val="none" w:sz="0" w:space="0" w:color="auto"/>
        <w:left w:val="none" w:sz="0" w:space="0" w:color="auto"/>
        <w:bottom w:val="none" w:sz="0" w:space="0" w:color="auto"/>
        <w:right w:val="none" w:sz="0" w:space="0" w:color="auto"/>
      </w:divBdr>
      <w:divsChild>
        <w:div w:id="1059128932">
          <w:marLeft w:val="547"/>
          <w:marRight w:val="0"/>
          <w:marTop w:val="134"/>
          <w:marBottom w:val="0"/>
          <w:divBdr>
            <w:top w:val="none" w:sz="0" w:space="0" w:color="auto"/>
            <w:left w:val="none" w:sz="0" w:space="0" w:color="auto"/>
            <w:bottom w:val="none" w:sz="0" w:space="0" w:color="auto"/>
            <w:right w:val="none" w:sz="0" w:space="0" w:color="auto"/>
          </w:divBdr>
        </w:div>
        <w:div w:id="2035691733">
          <w:marLeft w:val="1166"/>
          <w:marRight w:val="0"/>
          <w:marTop w:val="115"/>
          <w:marBottom w:val="0"/>
          <w:divBdr>
            <w:top w:val="none" w:sz="0" w:space="0" w:color="auto"/>
            <w:left w:val="none" w:sz="0" w:space="0" w:color="auto"/>
            <w:bottom w:val="none" w:sz="0" w:space="0" w:color="auto"/>
            <w:right w:val="none" w:sz="0" w:space="0" w:color="auto"/>
          </w:divBdr>
        </w:div>
        <w:div w:id="226690134">
          <w:marLeft w:val="1800"/>
          <w:marRight w:val="0"/>
          <w:marTop w:val="96"/>
          <w:marBottom w:val="0"/>
          <w:divBdr>
            <w:top w:val="none" w:sz="0" w:space="0" w:color="auto"/>
            <w:left w:val="none" w:sz="0" w:space="0" w:color="auto"/>
            <w:bottom w:val="none" w:sz="0" w:space="0" w:color="auto"/>
            <w:right w:val="none" w:sz="0" w:space="0" w:color="auto"/>
          </w:divBdr>
        </w:div>
        <w:div w:id="967469571">
          <w:marLeft w:val="1166"/>
          <w:marRight w:val="0"/>
          <w:marTop w:val="115"/>
          <w:marBottom w:val="0"/>
          <w:divBdr>
            <w:top w:val="none" w:sz="0" w:space="0" w:color="auto"/>
            <w:left w:val="none" w:sz="0" w:space="0" w:color="auto"/>
            <w:bottom w:val="none" w:sz="0" w:space="0" w:color="auto"/>
            <w:right w:val="none" w:sz="0" w:space="0" w:color="auto"/>
          </w:divBdr>
        </w:div>
        <w:div w:id="606159129">
          <w:marLeft w:val="1800"/>
          <w:marRight w:val="0"/>
          <w:marTop w:val="96"/>
          <w:marBottom w:val="0"/>
          <w:divBdr>
            <w:top w:val="none" w:sz="0" w:space="0" w:color="auto"/>
            <w:left w:val="none" w:sz="0" w:space="0" w:color="auto"/>
            <w:bottom w:val="none" w:sz="0" w:space="0" w:color="auto"/>
            <w:right w:val="none" w:sz="0" w:space="0" w:color="auto"/>
          </w:divBdr>
        </w:div>
        <w:div w:id="1155950862">
          <w:marLeft w:val="1166"/>
          <w:marRight w:val="0"/>
          <w:marTop w:val="115"/>
          <w:marBottom w:val="0"/>
          <w:divBdr>
            <w:top w:val="none" w:sz="0" w:space="0" w:color="auto"/>
            <w:left w:val="none" w:sz="0" w:space="0" w:color="auto"/>
            <w:bottom w:val="none" w:sz="0" w:space="0" w:color="auto"/>
            <w:right w:val="none" w:sz="0" w:space="0" w:color="auto"/>
          </w:divBdr>
        </w:div>
        <w:div w:id="1054885290">
          <w:marLeft w:val="1800"/>
          <w:marRight w:val="0"/>
          <w:marTop w:val="96"/>
          <w:marBottom w:val="0"/>
          <w:divBdr>
            <w:top w:val="none" w:sz="0" w:space="0" w:color="auto"/>
            <w:left w:val="none" w:sz="0" w:space="0" w:color="auto"/>
            <w:bottom w:val="none" w:sz="0" w:space="0" w:color="auto"/>
            <w:right w:val="none" w:sz="0" w:space="0" w:color="auto"/>
          </w:divBdr>
        </w:div>
        <w:div w:id="958148661">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ED610-F235-42E4-B991-F68D09B85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4979</TotalTime>
  <Pages>32</Pages>
  <Words>5134</Words>
  <Characters>29270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Druhin Mukherjee</dc:creator>
  <cp:keywords/>
  <dc:description/>
  <cp:lastModifiedBy>Druhin Mukherjee</cp:lastModifiedBy>
  <cp:revision>531</cp:revision>
  <dcterms:created xsi:type="dcterms:W3CDTF">2015-07-03T07:23:00Z</dcterms:created>
  <dcterms:modified xsi:type="dcterms:W3CDTF">2015-09-06T13:00:00Z</dcterms:modified>
</cp:coreProperties>
</file>