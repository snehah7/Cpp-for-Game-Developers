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12FAA01C" w:rsidR="001225D8" w:rsidRDefault="00C3466C" w:rsidP="001225D8">
      <w:pPr>
        <w:pStyle w:val="ChapterNumberPACKT"/>
      </w:pPr>
      <w:r>
        <w:t>8</w:t>
      </w:r>
    </w:p>
    <w:p w14:paraId="438C7BFD" w14:textId="7E8E8143" w:rsidR="001225D8" w:rsidRDefault="00451AB4" w:rsidP="001225D8">
      <w:pPr>
        <w:pStyle w:val="ChapterTitlePACKT"/>
      </w:pPr>
      <w:r>
        <w:t>AI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68E07595" w14:textId="30D20BA8" w:rsidR="00C872BB" w:rsidRPr="00C872BB" w:rsidRDefault="00C872BB" w:rsidP="001634F8">
      <w:pPr>
        <w:pStyle w:val="BulletPACKT"/>
        <w:numPr>
          <w:ilvl w:val="0"/>
          <w:numId w:val="22"/>
        </w:numPr>
        <w:rPr>
          <w:lang w:val="en-NZ"/>
        </w:rPr>
      </w:pPr>
      <w:r w:rsidRPr="00C872BB">
        <w:rPr>
          <w:lang w:val="en-NZ"/>
        </w:rPr>
        <w:t xml:space="preserve">Adding </w:t>
      </w:r>
      <w:r w:rsidR="001634F8" w:rsidRPr="00C872BB">
        <w:rPr>
          <w:lang w:val="en-NZ"/>
        </w:rPr>
        <w:t>artificial</w:t>
      </w:r>
      <w:r w:rsidRPr="00C872BB">
        <w:rPr>
          <w:lang w:val="en-NZ"/>
        </w:rPr>
        <w:t xml:space="preserve"> intelligence to the game</w:t>
      </w:r>
    </w:p>
    <w:p w14:paraId="060BCCF1" w14:textId="77777777" w:rsidR="00C872BB" w:rsidRPr="00C872BB" w:rsidRDefault="00C872BB" w:rsidP="001634F8">
      <w:pPr>
        <w:pStyle w:val="BulletPACKT"/>
        <w:numPr>
          <w:ilvl w:val="0"/>
          <w:numId w:val="22"/>
        </w:numPr>
        <w:rPr>
          <w:lang w:val="en-NZ"/>
        </w:rPr>
      </w:pPr>
      <w:r w:rsidRPr="00C872BB">
        <w:rPr>
          <w:lang w:val="en-NZ"/>
        </w:rPr>
        <w:t>Using heuristics in the game</w:t>
      </w:r>
    </w:p>
    <w:p w14:paraId="663B79DB" w14:textId="77777777" w:rsidR="00C872BB" w:rsidRPr="00C872BB" w:rsidRDefault="00C872BB" w:rsidP="001634F8">
      <w:pPr>
        <w:pStyle w:val="BulletPACKT"/>
        <w:numPr>
          <w:ilvl w:val="0"/>
          <w:numId w:val="22"/>
        </w:numPr>
        <w:rPr>
          <w:lang w:val="en-NZ"/>
        </w:rPr>
      </w:pPr>
      <w:r w:rsidRPr="00C872BB">
        <w:rPr>
          <w:lang w:val="en-NZ"/>
        </w:rPr>
        <w:t xml:space="preserve">Using Binary Space </w:t>
      </w:r>
      <w:commentRangeStart w:id="0"/>
      <w:r w:rsidRPr="00C872BB">
        <w:rPr>
          <w:lang w:val="en-NZ"/>
        </w:rPr>
        <w:t>Partition</w:t>
      </w:r>
      <w:commentRangeEnd w:id="0"/>
      <w:r w:rsidR="002315C5">
        <w:rPr>
          <w:rStyle w:val="CommentReference"/>
          <w:rFonts w:ascii="Arial" w:hAnsi="Arial" w:cs="Arial"/>
          <w:bCs/>
        </w:rPr>
        <w:commentReference w:id="0"/>
      </w:r>
      <w:r w:rsidRPr="00C872BB">
        <w:rPr>
          <w:lang w:val="en-NZ"/>
        </w:rPr>
        <w:t xml:space="preserve"> Tree</w:t>
      </w:r>
    </w:p>
    <w:p w14:paraId="12BEB78E" w14:textId="77777777" w:rsidR="00C872BB" w:rsidRPr="00C872BB" w:rsidRDefault="00C872BB" w:rsidP="001634F8">
      <w:pPr>
        <w:pStyle w:val="BulletPACKT"/>
        <w:numPr>
          <w:ilvl w:val="0"/>
          <w:numId w:val="22"/>
        </w:numPr>
        <w:rPr>
          <w:lang w:val="en-NZ"/>
        </w:rPr>
      </w:pPr>
      <w:r w:rsidRPr="00C872BB">
        <w:rPr>
          <w:lang w:val="en-NZ"/>
        </w:rPr>
        <w:t>Creating a decision making AI</w:t>
      </w:r>
    </w:p>
    <w:p w14:paraId="399472C4" w14:textId="1CE75A46" w:rsidR="00C872BB" w:rsidRPr="00C872BB" w:rsidRDefault="00C872BB" w:rsidP="001634F8">
      <w:pPr>
        <w:pStyle w:val="BulletPACKT"/>
        <w:numPr>
          <w:ilvl w:val="0"/>
          <w:numId w:val="22"/>
        </w:numPr>
        <w:rPr>
          <w:lang w:val="en-NZ"/>
        </w:rPr>
      </w:pPr>
      <w:r w:rsidRPr="00C872BB">
        <w:rPr>
          <w:lang w:val="en-NZ"/>
        </w:rPr>
        <w:t xml:space="preserve">Adding </w:t>
      </w:r>
      <w:r w:rsidR="001634F8" w:rsidRPr="00C872BB">
        <w:rPr>
          <w:lang w:val="en-NZ"/>
        </w:rPr>
        <w:t>behavioural</w:t>
      </w:r>
      <w:r w:rsidRPr="00C872BB">
        <w:rPr>
          <w:lang w:val="en-NZ"/>
        </w:rPr>
        <w:t xml:space="preserve"> </w:t>
      </w:r>
      <w:r w:rsidR="001634F8" w:rsidRPr="00C872BB">
        <w:rPr>
          <w:lang w:val="en-NZ"/>
        </w:rPr>
        <w:t>movements</w:t>
      </w:r>
    </w:p>
    <w:p w14:paraId="1864DC40" w14:textId="77777777" w:rsidR="00C872BB" w:rsidRPr="00C872BB" w:rsidRDefault="00C872BB" w:rsidP="001634F8">
      <w:pPr>
        <w:pStyle w:val="BulletPACKT"/>
        <w:numPr>
          <w:ilvl w:val="0"/>
          <w:numId w:val="22"/>
        </w:numPr>
        <w:rPr>
          <w:lang w:val="en-NZ"/>
        </w:rPr>
      </w:pPr>
      <w:r w:rsidRPr="00C872BB">
        <w:rPr>
          <w:lang w:val="en-NZ"/>
        </w:rPr>
        <w:t>Using Neural Networks</w:t>
      </w:r>
    </w:p>
    <w:p w14:paraId="706240FD" w14:textId="77777777" w:rsidR="00C872BB" w:rsidRPr="00C872BB" w:rsidRDefault="00C872BB" w:rsidP="001634F8">
      <w:pPr>
        <w:pStyle w:val="BulletPACKT"/>
        <w:numPr>
          <w:ilvl w:val="0"/>
          <w:numId w:val="22"/>
        </w:numPr>
        <w:rPr>
          <w:lang w:val="en-NZ"/>
        </w:rPr>
      </w:pPr>
      <w:r w:rsidRPr="00C872BB">
        <w:rPr>
          <w:lang w:val="en-NZ"/>
        </w:rPr>
        <w:t>Using Genetic Algorithms</w:t>
      </w:r>
    </w:p>
    <w:p w14:paraId="062B48ED" w14:textId="0FCD8203" w:rsidR="00EF0B42" w:rsidRDefault="00C872BB" w:rsidP="001634F8">
      <w:pPr>
        <w:pStyle w:val="BulletPACKT"/>
        <w:numPr>
          <w:ilvl w:val="0"/>
          <w:numId w:val="22"/>
        </w:numPr>
        <w:rPr>
          <w:lang w:val="en-NZ"/>
        </w:rPr>
      </w:pPr>
      <w:r w:rsidRPr="00C872BB">
        <w:rPr>
          <w:lang w:val="en-NZ"/>
        </w:rPr>
        <w:t>Using other waypoint systems</w:t>
      </w:r>
    </w:p>
    <w:p w14:paraId="10510513" w14:textId="12034E56" w:rsidR="008C260B" w:rsidRDefault="001225D8" w:rsidP="00291B74">
      <w:pPr>
        <w:pStyle w:val="Heading1"/>
        <w:numPr>
          <w:ilvl w:val="0"/>
          <w:numId w:val="1"/>
        </w:numPr>
        <w:tabs>
          <w:tab w:val="left" w:pos="0"/>
        </w:tabs>
      </w:pPr>
      <w:r>
        <w:t>Introduction</w:t>
      </w:r>
    </w:p>
    <w:p w14:paraId="4536DBBB" w14:textId="7D0CA7B4" w:rsidR="003E50E9" w:rsidRDefault="00184C6B" w:rsidP="001225D8">
      <w:r>
        <w:t>Artificial intelligence</w:t>
      </w:r>
      <w:r w:rsidR="00CF6210">
        <w:t>(AI)</w:t>
      </w:r>
      <w:r>
        <w:t xml:space="preserve"> can be defined in many ways. </w:t>
      </w:r>
      <w:r w:rsidR="00CF6210">
        <w:t xml:space="preserve">Artificial intelligence deals with the study of finding similarities in different situations and difference in similar situations. AI can help in bringing realism to the game. The user playing the game should have a feeling that that entity that he is competing against is another human. Achieving this is extremely difficult and can consume a lot of processing cycles. In fact, there is Turing Test held every year to determine if the AI can fool other humans into believing that it is human. Now if for AI we use a lot of processing cycles, then executing the game at above 40 FPS becomes extremely difficult. </w:t>
      </w:r>
      <w:r w:rsidR="005D7640">
        <w:t>Hence we need to write smart algorithms to achieve this.</w:t>
      </w:r>
    </w:p>
    <w:p w14:paraId="12C21712" w14:textId="5769F627" w:rsidR="005B0804" w:rsidRDefault="00930650" w:rsidP="00291B74">
      <w:pPr>
        <w:pStyle w:val="Heading1"/>
        <w:numPr>
          <w:ilvl w:val="0"/>
          <w:numId w:val="1"/>
        </w:numPr>
        <w:tabs>
          <w:tab w:val="left" w:pos="0"/>
        </w:tabs>
      </w:pPr>
      <w:r>
        <w:t>Adding artificial intelligence to the game</w:t>
      </w:r>
    </w:p>
    <w:p w14:paraId="3766EACB" w14:textId="682B7086" w:rsidR="0049178D" w:rsidRDefault="007B7FBD" w:rsidP="00291B74">
      <w:pPr>
        <w:pStyle w:val="NormalPACKT"/>
        <w:numPr>
          <w:ilvl w:val="0"/>
          <w:numId w:val="1"/>
        </w:numPr>
      </w:pPr>
      <w:r>
        <w:t>Adding artificial intelligence to a game may be easy or extremely difficult based on what level of realism or complexity we are trying to achieve. In this recipe, we will star</w:t>
      </w:r>
      <w:r w:rsidR="003D4868">
        <w:t>t with the basics of adding artificial intelligence.</w:t>
      </w:r>
    </w:p>
    <w:p w14:paraId="2C83B7B3" w14:textId="77777777" w:rsidR="001225D8" w:rsidRDefault="001225D8" w:rsidP="0049178D">
      <w:pPr>
        <w:pStyle w:val="Heading2"/>
        <w:tabs>
          <w:tab w:val="left" w:pos="0"/>
        </w:tabs>
      </w:pPr>
      <w:r>
        <w:lastRenderedPageBreak/>
        <w:t>Getting ready</w:t>
      </w:r>
    </w:p>
    <w:p w14:paraId="542B1C67" w14:textId="64E0A6FE" w:rsidR="001225D8" w:rsidRDefault="001225D8" w:rsidP="001225D8">
      <w:pPr>
        <w:pStyle w:val="NormalPACKT"/>
      </w:pPr>
      <w:r>
        <w:t>To step through this recipe, you will need a machine running Windows</w:t>
      </w:r>
      <w:r w:rsidR="00BD0961">
        <w:t xml:space="preserve"> and a version of Visual Studio</w:t>
      </w:r>
      <w:r>
        <w:t>. No other prerequisites are required.</w:t>
      </w:r>
      <w:r w:rsidR="00C06F1E" w:rsidRPr="00C06F1E">
        <w:t xml:space="preserve"> </w:t>
      </w:r>
    </w:p>
    <w:p w14:paraId="14ED751C" w14:textId="77777777" w:rsidR="001225D8" w:rsidRDefault="001225D8" w:rsidP="00291B74">
      <w:pPr>
        <w:pStyle w:val="Heading2"/>
        <w:numPr>
          <w:ilvl w:val="1"/>
          <w:numId w:val="1"/>
        </w:numPr>
        <w:tabs>
          <w:tab w:val="left" w:pos="0"/>
        </w:tabs>
      </w:pPr>
      <w:r>
        <w:t>How to do it...</w:t>
      </w:r>
    </w:p>
    <w:p w14:paraId="288D9E96" w14:textId="5FF60E8C" w:rsidR="000F1C27" w:rsidRPr="000F1C27" w:rsidRDefault="001A63C5" w:rsidP="000F1C27">
      <w:pPr>
        <w:pStyle w:val="NormalPACKT"/>
      </w:pPr>
      <w:r>
        <w:t>In this recip</w:t>
      </w:r>
      <w:r w:rsidR="00BF5DD0">
        <w:t xml:space="preserve">e we will see </w:t>
      </w:r>
      <w:r w:rsidR="00BD0961">
        <w:t>how easy it is to add a basic artificial intelligence to the game.</w:t>
      </w:r>
    </w:p>
    <w:p w14:paraId="09EEF006" w14:textId="7BCF4A5B" w:rsidR="009F0F9A" w:rsidRDefault="003D4868" w:rsidP="003D4868">
      <w:pPr>
        <w:pStyle w:val="NumberedBulletPACKT"/>
        <w:numPr>
          <w:ilvl w:val="0"/>
          <w:numId w:val="23"/>
        </w:numPr>
        <w:tabs>
          <w:tab w:val="clear" w:pos="360"/>
          <w:tab w:val="left" w:pos="720"/>
        </w:tabs>
      </w:pPr>
      <w:r>
        <w:t>Add a source file called Source.cpp</w:t>
      </w:r>
    </w:p>
    <w:p w14:paraId="5A649272" w14:textId="5F531653" w:rsidR="003D4868" w:rsidRDefault="003D4868" w:rsidP="003D4868">
      <w:pPr>
        <w:pStyle w:val="NumberedBulletPACKT"/>
        <w:numPr>
          <w:ilvl w:val="0"/>
          <w:numId w:val="0"/>
        </w:numPr>
        <w:tabs>
          <w:tab w:val="clear" w:pos="360"/>
          <w:tab w:val="left" w:pos="720"/>
        </w:tabs>
        <w:ind w:left="720" w:hanging="397"/>
      </w:pPr>
    </w:p>
    <w:p w14:paraId="6B351FD1"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Basic AI : Keyword identification</w:t>
      </w:r>
    </w:p>
    <w:p w14:paraId="7012767B"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0F5839B5"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&lt;iostream&gt;</w:t>
      </w:r>
    </w:p>
    <w:p w14:paraId="46AA9352"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&lt;string&gt;</w:t>
      </w:r>
    </w:p>
    <w:p w14:paraId="18E27DF8"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&lt;string.h&gt;</w:t>
      </w:r>
    </w:p>
    <w:p w14:paraId="44074A04"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66AF5AC3"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7039C679"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std::</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arr[] = { </w:t>
      </w:r>
      <w:r>
        <w:rPr>
          <w:rFonts w:ascii="Consolas" w:eastAsiaTheme="minorHAnsi" w:hAnsi="Consolas" w:cs="Consolas"/>
          <w:color w:val="A31515"/>
          <w:sz w:val="19"/>
          <w:szCs w:val="19"/>
          <w:highlight w:val="white"/>
          <w:lang w:val="en-NZ"/>
        </w:rPr>
        <w:t>"Hello,what is your name ?"</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"My name is Siri"</w:t>
      </w:r>
      <w:r>
        <w:rPr>
          <w:rFonts w:ascii="Consolas" w:eastAsiaTheme="minorHAnsi" w:hAnsi="Consolas" w:cs="Consolas"/>
          <w:color w:val="000000"/>
          <w:sz w:val="19"/>
          <w:szCs w:val="19"/>
          <w:highlight w:val="white"/>
          <w:lang w:val="en-NZ"/>
        </w:rPr>
        <w:t xml:space="preserve"> };</w:t>
      </w:r>
    </w:p>
    <w:p w14:paraId="738015C7"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13D05D05"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main()</w:t>
      </w:r>
    </w:p>
    <w:p w14:paraId="3B8D47AF"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603C743"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4A002224"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UserResponse;</w:t>
      </w:r>
    </w:p>
    <w:p w14:paraId="022A9FE4"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38449504"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std::cout &lt;&lt; </w:t>
      </w:r>
      <w:r>
        <w:rPr>
          <w:rFonts w:ascii="Consolas" w:eastAsiaTheme="minorHAnsi" w:hAnsi="Consolas" w:cs="Consolas"/>
          <w:color w:val="A31515"/>
          <w:sz w:val="19"/>
          <w:szCs w:val="19"/>
          <w:highlight w:val="white"/>
          <w:lang w:val="en-NZ"/>
        </w:rPr>
        <w:t>"Enter your question? "</w:t>
      </w:r>
      <w:r>
        <w:rPr>
          <w:rFonts w:ascii="Consolas" w:eastAsiaTheme="minorHAnsi" w:hAnsi="Consolas" w:cs="Consolas"/>
          <w:color w:val="000000"/>
          <w:sz w:val="19"/>
          <w:szCs w:val="19"/>
          <w:highlight w:val="white"/>
          <w:lang w:val="en-NZ"/>
        </w:rPr>
        <w:t>;</w:t>
      </w:r>
    </w:p>
    <w:p w14:paraId="3A159438"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std::cin &gt;&gt; UserResponse;</w:t>
      </w:r>
    </w:p>
    <w:p w14:paraId="68E40A0C"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0F62692C"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(UserResponse == </w:t>
      </w:r>
      <w:r>
        <w:rPr>
          <w:rFonts w:ascii="Consolas" w:eastAsiaTheme="minorHAnsi" w:hAnsi="Consolas" w:cs="Consolas"/>
          <w:color w:val="A31515"/>
          <w:sz w:val="19"/>
          <w:szCs w:val="19"/>
          <w:highlight w:val="white"/>
          <w:lang w:val="en-NZ"/>
        </w:rPr>
        <w:t>"Hi"</w:t>
      </w:r>
      <w:r>
        <w:rPr>
          <w:rFonts w:ascii="Consolas" w:eastAsiaTheme="minorHAnsi" w:hAnsi="Consolas" w:cs="Consolas"/>
          <w:color w:val="000000"/>
          <w:sz w:val="19"/>
          <w:szCs w:val="19"/>
          <w:highlight w:val="white"/>
          <w:lang w:val="en-NZ"/>
        </w:rPr>
        <w:t>)</w:t>
      </w:r>
    </w:p>
    <w:p w14:paraId="4D69654C"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F5FE3CF"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std::cout &lt;&lt; arr[0] &lt;&lt; std::endl;</w:t>
      </w:r>
    </w:p>
    <w:p w14:paraId="7CB355CF"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std::cout &lt;&lt; arr[1];</w:t>
      </w:r>
    </w:p>
    <w:p w14:paraId="06EFEFB2"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DCB3F21"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
    <w:p w14:paraId="3941A90F"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26FF76A6"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a;</w:t>
      </w:r>
    </w:p>
    <w:p w14:paraId="31777BBF"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std::cin &gt;&gt; a;</w:t>
      </w:r>
    </w:p>
    <w:p w14:paraId="4FD32621"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726A8E5C" w14:textId="77777777" w:rsidR="002535F0" w:rsidRDefault="002535F0" w:rsidP="002535F0">
      <w:pPr>
        <w:autoSpaceDE w:val="0"/>
        <w:autoSpaceDN w:val="0"/>
        <w:adjustRightInd w:val="0"/>
        <w:spacing w:after="0"/>
        <w:rPr>
          <w:rFonts w:ascii="Consolas" w:eastAsiaTheme="minorHAnsi" w:hAnsi="Consolas" w:cs="Consolas"/>
          <w:color w:val="000000"/>
          <w:sz w:val="19"/>
          <w:szCs w:val="19"/>
          <w:highlight w:val="white"/>
          <w:lang w:val="en-NZ"/>
        </w:rPr>
      </w:pPr>
    </w:p>
    <w:p w14:paraId="1194FA01" w14:textId="7CE45F79" w:rsidR="00A174F2" w:rsidRPr="00A174F2" w:rsidRDefault="002535F0" w:rsidP="002315C5">
      <w:pPr>
        <w:pStyle w:val="BulletPACKT"/>
        <w:numPr>
          <w:ilvl w:val="0"/>
          <w:numId w:val="0"/>
        </w:numPr>
        <w:ind w:left="720"/>
        <w:rPr>
          <w:rFonts w:ascii="Arial" w:hAnsi="Arial" w:cs="Arial"/>
          <w:color w:val="333399"/>
          <w:sz w:val="28"/>
          <w:szCs w:val="28"/>
        </w:rPr>
      </w:pPr>
      <w:r>
        <w:rPr>
          <w:rFonts w:ascii="Consolas" w:eastAsiaTheme="minorHAnsi" w:hAnsi="Consolas" w:cs="Consolas"/>
          <w:color w:val="000000"/>
          <w:sz w:val="19"/>
          <w:szCs w:val="19"/>
          <w:highlight w:val="white"/>
          <w:lang w:val="en-NZ"/>
        </w:rPr>
        <w:t>}</w:t>
      </w:r>
      <w:r w:rsidR="00A174F2">
        <w:tab/>
      </w:r>
    </w:p>
    <w:p w14:paraId="7FC5DA65" w14:textId="1D3E64B4" w:rsidR="001225D8" w:rsidRDefault="001225D8" w:rsidP="00291B74">
      <w:pPr>
        <w:pStyle w:val="Heading2"/>
        <w:numPr>
          <w:ilvl w:val="1"/>
          <w:numId w:val="2"/>
        </w:numPr>
        <w:tabs>
          <w:tab w:val="left" w:pos="0"/>
        </w:tabs>
      </w:pPr>
      <w:r>
        <w:lastRenderedPageBreak/>
        <w:t>How it works...</w:t>
      </w:r>
    </w:p>
    <w:p w14:paraId="7F3A1B02" w14:textId="58033D7F" w:rsidR="00DF7E18" w:rsidRDefault="000A5B05" w:rsidP="004041CD">
      <w:pPr>
        <w:pStyle w:val="NormalPACKT"/>
      </w:pPr>
      <w:r>
        <w:t xml:space="preserve">In the example above, we are using a string array to store a response. The idea of the software above is to create an intelligent chat bot who can reply to questions asked by users and interact with them as if it was human. Hence the first task was to create an array of responses. Next thing to do, is to ask the user for the question. In this example, we are searching for a basic keyword called “Hi” and based on that we are displaying the appropriate answer.  Of course this is a very basic implementation. Ideally we would have a list of keywords and a response when either of the keywords is triggered. We can even </w:t>
      </w:r>
      <w:r w:rsidR="002315C5">
        <w:t>personalize</w:t>
      </w:r>
      <w:r>
        <w:t xml:space="preserve"> this by asking the user for his name and then appending his name with the answer every time. </w:t>
      </w:r>
    </w:p>
    <w:p w14:paraId="13DE3EC4" w14:textId="3574809D" w:rsidR="000A5B05" w:rsidRDefault="000A5B05" w:rsidP="004041CD">
      <w:pPr>
        <w:pStyle w:val="NormalPACKT"/>
      </w:pPr>
      <w:r>
        <w:t>The user may also ask to search for something. That is actually quite an easy thing to do. If we have detected the word correctly which the user is longing to search, we just need to enter that into the search engine. Whatever result the page displays, we can report it back to the user. We can also use voice commands for entry of the questions and the response. For that case, we would also need to implement some kind of NLP (Natural Language Processing). After the voice command is correctly identified, all the above processes are exactly the same.</w:t>
      </w:r>
    </w:p>
    <w:p w14:paraId="02BA2BDE" w14:textId="77777777" w:rsidR="000A5B05" w:rsidRPr="004041CD" w:rsidRDefault="000A5B05" w:rsidP="004041CD">
      <w:pPr>
        <w:pStyle w:val="NormalPACKT"/>
      </w:pPr>
    </w:p>
    <w:p w14:paraId="6CA2F05D" w14:textId="2313F5C4" w:rsidR="001225D8" w:rsidRDefault="00930650" w:rsidP="00291B74">
      <w:pPr>
        <w:pStyle w:val="Heading1"/>
        <w:numPr>
          <w:ilvl w:val="0"/>
          <w:numId w:val="5"/>
        </w:numPr>
        <w:tabs>
          <w:tab w:val="left" w:pos="0"/>
        </w:tabs>
      </w:pPr>
      <w:r>
        <w:t>Using heuristic in a game</w:t>
      </w:r>
    </w:p>
    <w:p w14:paraId="0DE8A3A1" w14:textId="4A00B9D9" w:rsidR="00055DED" w:rsidRPr="00827820" w:rsidRDefault="00766C5D" w:rsidP="004A22D3">
      <w:pPr>
        <w:pStyle w:val="NormalPACKT"/>
        <w:rPr>
          <w:lang w:val="en-NZ"/>
        </w:rPr>
      </w:pPr>
      <w:r>
        <w:t>Adding heuristic in a game is to define rules. We need to define a set of rules for the AI agent so that it can lead to its destination or goal in the best possible way. For example, if we want to write a path finding algorithm, and define only its start and end positions, it may reach there in many different ways. However, if we want the agent to reach the goal in a particular way, we need to establish a heuristic function for it.</w:t>
      </w:r>
    </w:p>
    <w:p w14:paraId="1A12BB7B" w14:textId="77777777" w:rsidR="001225D8" w:rsidRDefault="001225D8" w:rsidP="004A22D3">
      <w:pPr>
        <w:pStyle w:val="Heading2"/>
      </w:pPr>
      <w:r>
        <w:t>Getting ready</w:t>
      </w:r>
    </w:p>
    <w:p w14:paraId="6A9BD0BD" w14:textId="6E20DF91" w:rsidR="001225D8" w:rsidRDefault="00E8164A" w:rsidP="001225D8">
      <w:pPr>
        <w:pStyle w:val="NormalPACKT"/>
      </w:pPr>
      <w:r>
        <w:t>You need a Windows machine</w:t>
      </w:r>
      <w:r w:rsidR="005D2498">
        <w:t xml:space="preserve"> and a working copy of Visual Studio</w:t>
      </w:r>
      <w:r>
        <w:t>. No other pre-requisite is needed.</w:t>
      </w:r>
    </w:p>
    <w:p w14:paraId="76A3DA18" w14:textId="77777777" w:rsidR="001225D8" w:rsidRDefault="001225D8" w:rsidP="00291B74">
      <w:pPr>
        <w:pStyle w:val="Heading2"/>
        <w:numPr>
          <w:ilvl w:val="1"/>
          <w:numId w:val="1"/>
        </w:numPr>
        <w:tabs>
          <w:tab w:val="left" w:pos="0"/>
        </w:tabs>
      </w:pPr>
      <w:r>
        <w:t>How to do it...</w:t>
      </w:r>
    </w:p>
    <w:p w14:paraId="5C0A774A" w14:textId="3E9A039F" w:rsidR="00BB52C7" w:rsidRDefault="00BB52C7" w:rsidP="00BB52C7">
      <w:pPr>
        <w:pStyle w:val="NormalPACKT"/>
      </w:pPr>
      <w:r>
        <w:t xml:space="preserve">In this recipe we will find out how </w:t>
      </w:r>
      <w:r w:rsidR="00FC5A06">
        <w:t xml:space="preserve">easy it is to </w:t>
      </w:r>
      <w:r w:rsidR="00766C5D">
        <w:t>add a heuristic function to our game for path finding.</w:t>
      </w:r>
    </w:p>
    <w:p w14:paraId="0375C088" w14:textId="463929F2" w:rsidR="00BA39B7" w:rsidRDefault="00BA39B7" w:rsidP="00BA39B7">
      <w:pPr>
        <w:pStyle w:val="NumberedBulletPACKT"/>
        <w:numPr>
          <w:ilvl w:val="0"/>
          <w:numId w:val="23"/>
        </w:numPr>
        <w:tabs>
          <w:tab w:val="clear" w:pos="360"/>
          <w:tab w:val="left" w:pos="720"/>
        </w:tabs>
      </w:pPr>
      <w:r>
        <w:t>Add a source file called Source.cpp</w:t>
      </w:r>
    </w:p>
    <w:p w14:paraId="1CA9C601"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81DC4C5"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heuristic(GameGrid::Location a, GameGrid::Location b) </w:t>
      </w:r>
    </w:p>
    <w:p w14:paraId="69127A14"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04E23A2B"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x1, y1, x2, y2;</w:t>
      </w:r>
    </w:p>
    <w:p w14:paraId="75DE427C"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abs(x1 - x2) + abs(y1 - y2);</w:t>
      </w:r>
    </w:p>
    <w:p w14:paraId="6AA97818"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0271240A"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98035A6"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template</w:t>
      </w:r>
      <w:r w:rsidRPr="00A07951">
        <w:rPr>
          <w:rFonts w:ascii="Consolas" w:eastAsiaTheme="minorHAnsi" w:hAnsi="Consolas" w:cs="Consolas"/>
          <w:bCs w:val="0"/>
          <w:color w:val="000000"/>
          <w:sz w:val="19"/>
          <w:szCs w:val="19"/>
          <w:highlight w:val="white"/>
          <w:lang w:val="en-NZ"/>
        </w:rPr>
        <w:t>&lt;</w:t>
      </w: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Graph&gt;</w:t>
      </w:r>
    </w:p>
    <w:p w14:paraId="56970CFA"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a_star_search</w:t>
      </w:r>
    </w:p>
    <w:p w14:paraId="7BD9C455"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r w:rsidRPr="00A07951">
        <w:rPr>
          <w:rFonts w:ascii="Consolas" w:eastAsiaTheme="minorHAnsi" w:hAnsi="Consolas" w:cs="Consolas"/>
          <w:bCs w:val="0"/>
          <w:color w:val="0000FF"/>
          <w:sz w:val="19"/>
          <w:szCs w:val="19"/>
          <w:highlight w:val="white"/>
          <w:lang w:val="en-NZ"/>
        </w:rPr>
        <w:t>const</w:t>
      </w:r>
      <w:r w:rsidRPr="00A07951">
        <w:rPr>
          <w:rFonts w:ascii="Consolas" w:eastAsiaTheme="minorHAnsi" w:hAnsi="Consolas" w:cs="Consolas"/>
          <w:bCs w:val="0"/>
          <w:color w:val="000000"/>
          <w:sz w:val="19"/>
          <w:szCs w:val="19"/>
          <w:highlight w:val="white"/>
          <w:lang w:val="en-NZ"/>
        </w:rPr>
        <w:t xml:space="preserve"> Graph&amp; graph,</w:t>
      </w:r>
    </w:p>
    <w:p w14:paraId="6C4DF832"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Graph::Location start,</w:t>
      </w:r>
    </w:p>
    <w:p w14:paraId="0637982B"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Graph::Location goal,</w:t>
      </w:r>
    </w:p>
    <w:p w14:paraId="1DD562CB"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unordered_map&lt;</w:t>
      </w: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Graph::Location, </w:t>
      </w: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Graph::Location&gt;&amp; came_from,</w:t>
      </w:r>
    </w:p>
    <w:p w14:paraId="1E3BCFED"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unordered_map&lt;</w:t>
      </w: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Graph::Location,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&gt;&amp; cost_so_far)</w:t>
      </w:r>
    </w:p>
    <w:p w14:paraId="77A48A31"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E56647F"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typedef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typename</w:t>
      </w:r>
      <w:r w:rsidRPr="00A07951">
        <w:rPr>
          <w:rFonts w:ascii="Consolas" w:eastAsiaTheme="minorHAnsi" w:hAnsi="Consolas" w:cs="Consolas"/>
          <w:bCs w:val="0"/>
          <w:color w:val="000000"/>
          <w:sz w:val="19"/>
          <w:szCs w:val="19"/>
          <w:highlight w:val="white"/>
          <w:lang w:val="en-NZ"/>
        </w:rPr>
        <w:t xml:space="preserve"> Graph::Location Location;</w:t>
      </w:r>
    </w:p>
    <w:p w14:paraId="535A4F27"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PriorityQueue&lt;Location&gt; frontier;</w:t>
      </w:r>
    </w:p>
    <w:p w14:paraId="4A9B5E1D"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frontier.put(start, 0);</w:t>
      </w:r>
    </w:p>
    <w:p w14:paraId="45765B4C"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8994780"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came_from[start] = start;</w:t>
      </w:r>
    </w:p>
    <w:p w14:paraId="5B58F1FC"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cost_so_far[start] = 0;</w:t>
      </w:r>
    </w:p>
    <w:p w14:paraId="7E482D61"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201E477"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while</w:t>
      </w:r>
      <w:r w:rsidRPr="00A07951">
        <w:rPr>
          <w:rFonts w:ascii="Consolas" w:eastAsiaTheme="minorHAnsi" w:hAnsi="Consolas" w:cs="Consolas"/>
          <w:bCs w:val="0"/>
          <w:color w:val="000000"/>
          <w:sz w:val="19"/>
          <w:szCs w:val="19"/>
          <w:highlight w:val="white"/>
          <w:lang w:val="en-NZ"/>
        </w:rPr>
        <w:t xml:space="preserve"> (!frontier.empty()) {</w:t>
      </w:r>
    </w:p>
    <w:p w14:paraId="0DA67762"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auto</w:t>
      </w:r>
      <w:r w:rsidRPr="00A07951">
        <w:rPr>
          <w:rFonts w:ascii="Consolas" w:eastAsiaTheme="minorHAnsi" w:hAnsi="Consolas" w:cs="Consolas"/>
          <w:bCs w:val="0"/>
          <w:color w:val="000000"/>
          <w:sz w:val="19"/>
          <w:szCs w:val="19"/>
          <w:highlight w:val="white"/>
          <w:lang w:val="en-NZ"/>
        </w:rPr>
        <w:t xml:space="preserve"> current = frontier.get();</w:t>
      </w:r>
    </w:p>
    <w:p w14:paraId="463EAF63"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DDB3910"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(current == goal) {</w:t>
      </w:r>
    </w:p>
    <w:p w14:paraId="0E28FB53"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break</w:t>
      </w:r>
      <w:r w:rsidRPr="00A07951">
        <w:rPr>
          <w:rFonts w:ascii="Consolas" w:eastAsiaTheme="minorHAnsi" w:hAnsi="Consolas" w:cs="Consolas"/>
          <w:bCs w:val="0"/>
          <w:color w:val="000000"/>
          <w:sz w:val="19"/>
          <w:szCs w:val="19"/>
          <w:highlight w:val="white"/>
          <w:lang w:val="en-NZ"/>
        </w:rPr>
        <w:t>;</w:t>
      </w:r>
    </w:p>
    <w:p w14:paraId="553E50D4"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52AFBF43"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B495CE9"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for</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auto</w:t>
      </w:r>
      <w:r w:rsidRPr="00A07951">
        <w:rPr>
          <w:rFonts w:ascii="Consolas" w:eastAsiaTheme="minorHAnsi" w:hAnsi="Consolas" w:cs="Consolas"/>
          <w:bCs w:val="0"/>
          <w:color w:val="000000"/>
          <w:sz w:val="19"/>
          <w:szCs w:val="19"/>
          <w:highlight w:val="white"/>
          <w:lang w:val="en-NZ"/>
        </w:rPr>
        <w:t xml:space="preserve"> next : graph.neighbors(current)) {</w:t>
      </w:r>
    </w:p>
    <w:p w14:paraId="087E1BE2"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new_cost = cost_so_far[current] + graph.cost(current, next);</w:t>
      </w:r>
    </w:p>
    <w:p w14:paraId="69005A48"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(!cost_so_far.count(next) || new_cost &lt; cost_so_far[next]) {</w:t>
      </w:r>
    </w:p>
    <w:p w14:paraId="4D946A4D"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cost_so_far[next] = new_cost;</w:t>
      </w:r>
    </w:p>
    <w:p w14:paraId="51BEE643"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priority = new_cost + heuristic(next, goal);</w:t>
      </w:r>
    </w:p>
    <w:p w14:paraId="23946D76"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frontier.put(next, priority);</w:t>
      </w:r>
    </w:p>
    <w:p w14:paraId="10380889"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came_from[next] = current;</w:t>
      </w:r>
    </w:p>
    <w:p w14:paraId="50AC19E1"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7569A9B9"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71A10801" w14:textId="77777777" w:rsidR="00A07951" w:rsidRPr="00A07951" w:rsidRDefault="00A07951" w:rsidP="00A07951">
      <w:p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3B47583" w14:textId="49BCFA7C" w:rsidR="006D2D57" w:rsidRDefault="00A07951" w:rsidP="00A07951">
      <w:pPr>
        <w:pStyle w:val="NumberedBulletPACKT"/>
        <w:numPr>
          <w:ilvl w:val="0"/>
          <w:numId w:val="0"/>
        </w:numPr>
        <w:tabs>
          <w:tab w:val="clear" w:pos="360"/>
          <w:tab w:val="left" w:pos="720"/>
        </w:tabs>
      </w:pPr>
      <w:r>
        <w:rPr>
          <w:rFonts w:ascii="Consolas" w:eastAsiaTheme="minorHAnsi" w:hAnsi="Consolas" w:cs="Consolas"/>
          <w:bCs/>
          <w:color w:val="000000"/>
          <w:sz w:val="19"/>
          <w:szCs w:val="19"/>
          <w:highlight w:val="white"/>
          <w:lang w:val="en-NZ"/>
        </w:rPr>
        <w:t>}</w:t>
      </w:r>
    </w:p>
    <w:p w14:paraId="554B6BD7" w14:textId="4C311F57" w:rsidR="001225D8" w:rsidRDefault="001225D8" w:rsidP="00031AA1">
      <w:pPr>
        <w:pStyle w:val="Heading2"/>
        <w:numPr>
          <w:ilvl w:val="1"/>
          <w:numId w:val="6"/>
        </w:numPr>
        <w:tabs>
          <w:tab w:val="left" w:pos="0"/>
        </w:tabs>
      </w:pPr>
      <w:r>
        <w:t>How it works...</w:t>
      </w:r>
    </w:p>
    <w:p w14:paraId="345CEF0F" w14:textId="399EF94E" w:rsidR="00DA1649" w:rsidRDefault="00D85917" w:rsidP="00DA1649">
      <w:pPr>
        <w:pStyle w:val="NormalPACKT"/>
      </w:pPr>
      <w:r>
        <w:t xml:space="preserve">There are many ways to define what heuristic is. However, the simplest way to think about it is that it is a function which provides hints and directions for the AI to reach the goal. Let us say that our AI needs to go from point A to point D. Now there are also point B and C somewhere on the map. How should the AI decide which path to take? That is </w:t>
      </w:r>
      <w:r>
        <w:lastRenderedPageBreak/>
        <w:t xml:space="preserve">what is provided by a heuristic function. In the above example, we have used heuristic in a path finding algorithm called A*. A special case when the heuristic function is 0, we get an algorithm called Dijkstra’s. </w:t>
      </w:r>
    </w:p>
    <w:p w14:paraId="22CF0865" w14:textId="2D8675E2" w:rsidR="00D85917" w:rsidRDefault="00D85917" w:rsidP="00DA1649">
      <w:pPr>
        <w:pStyle w:val="NormalPACKT"/>
      </w:pPr>
      <w:r>
        <w:t>Let us consider Dijkstra’s first. It will be easier to understand A* later.</w:t>
      </w:r>
    </w:p>
    <w:p w14:paraId="1A652D67" w14:textId="757A699C" w:rsidR="00D85917" w:rsidRDefault="00D85917" w:rsidP="00DA1649">
      <w:pPr>
        <w:pStyle w:val="NormalPACKT"/>
      </w:pPr>
      <w:r>
        <w:rPr>
          <w:noProof/>
          <w:lang w:val="en-NZ" w:eastAsia="en-NZ"/>
        </w:rPr>
        <w:drawing>
          <wp:inline distT="0" distB="0" distL="0" distR="0" wp14:anchorId="2D5E6115" wp14:editId="2DD23CFC">
            <wp:extent cx="4095750" cy="2013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5750" cy="2013744"/>
                    </a:xfrm>
                    <a:prstGeom prst="rect">
                      <a:avLst/>
                    </a:prstGeom>
                  </pic:spPr>
                </pic:pic>
              </a:graphicData>
            </a:graphic>
          </wp:inline>
        </w:drawing>
      </w:r>
    </w:p>
    <w:p w14:paraId="51058958" w14:textId="113D2808" w:rsidR="00E50215" w:rsidRDefault="00D85917" w:rsidP="002315C5">
      <w:pPr>
        <w:pStyle w:val="NormalPACKT"/>
      </w:pPr>
      <w:r>
        <w:t>Let us consider we need to find the shortest path between s to x</w:t>
      </w:r>
      <w:r w:rsidR="00E50215">
        <w:t xml:space="preserve"> traversing all nodes at least once. </w:t>
      </w:r>
      <w:r>
        <w:t xml:space="preserve">s,t,y,x,z are the different nodes or the different sub-destinations. The numbers from one node to another node is the cost of going from </w:t>
      </w:r>
      <w:r w:rsidR="00E50215">
        <w:t>one</w:t>
      </w:r>
      <w:r>
        <w:t xml:space="preserve"> node to </w:t>
      </w:r>
      <w:r w:rsidR="00E50215">
        <w:t xml:space="preserve">other. The algorithm states that we start from s with a 0 value and consider all other nodes to be infinity. Next thing to consider is the adjacent nodes to s. The adjacent nodes to s are t and y. The cost of reaching them are 5 and 10 respectively. Hence we note that and then replace the infinity value at those nodes with 5 and 10. Now let us consider the node y. The adjacent nodes are t, x and z. The cost to reach x is 5(its current node values) + 9 (path cost value) = 14. Similarly cost to reach z is 5+2 =7. So we replace the infinity value of x and z with 14 and 7 respectively. Now the cost to reach t is 5 +3 = 8. However, it already has a node value. Its value is 10. Since 8&lt;10, we will replace t with 8. We keep on doing this for all the nodes. </w:t>
      </w:r>
      <w:r w:rsidR="002315C5">
        <w:t xml:space="preserve">A* is defined by two cost functions. The first cost function determines the cost of all the paths. So this is same as that of Dijkstra’s algorithm. The second cost function is used to determine the path from source node to goal node. Here we need to add some kind of heuristic or guess what the cost of the next path should be. However, we have to remember not to overestimate this cost. This is often referred as admissible heuristic. </w:t>
      </w:r>
      <w:r w:rsidR="00974333">
        <w:t xml:space="preserve">In A* algorithm unlike Dijkstra’s algorithm, we do not need to traverse all the nodes. At every node, a decision is to be made whether that node is recommended to be added to the list of nodes that the AI agent should traverse from reaching from source to destination. So writing a good heuristic function is absolutely essential for a good A* algorithm. There are also other algorithms written to improve on the A* algorithm, however the one discussed above is the most basic form of A* algorithm. </w:t>
      </w:r>
    </w:p>
    <w:p w14:paraId="14057E1B" w14:textId="1537D043" w:rsidR="00F37F8C" w:rsidRPr="00974333" w:rsidRDefault="00FE4A6F" w:rsidP="0067682A">
      <w:pPr>
        <w:pStyle w:val="NormalPACKT"/>
      </w:pPr>
      <w:r>
        <w:t xml:space="preserve">In the above example, we have used </w:t>
      </w:r>
      <w:r w:rsidR="00974333">
        <w:t>neighboring</w:t>
      </w:r>
      <w:r>
        <w:t xml:space="preserve"> nodes and formed a priority list to decide that.</w:t>
      </w:r>
    </w:p>
    <w:p w14:paraId="7541419E" w14:textId="56815C29" w:rsidR="001225D8" w:rsidRDefault="00930650" w:rsidP="00031AA1">
      <w:pPr>
        <w:pStyle w:val="Heading1"/>
        <w:numPr>
          <w:ilvl w:val="0"/>
          <w:numId w:val="7"/>
        </w:numPr>
        <w:tabs>
          <w:tab w:val="left" w:pos="0"/>
        </w:tabs>
      </w:pPr>
      <w:r>
        <w:lastRenderedPageBreak/>
        <w:t>Using Binary Space Partition Tree</w:t>
      </w:r>
    </w:p>
    <w:p w14:paraId="4201D4A2" w14:textId="7BFCA20D" w:rsidR="005D3C0B" w:rsidRDefault="00EA45FF">
      <w:pPr>
        <w:pStyle w:val="NormalPACKT"/>
        <w:pPrChange w:id="1" w:author="Rashmi Suvarna" w:date="2016-02-03T13:22:00Z">
          <w:pPr/>
        </w:pPrChange>
      </w:pPr>
      <w:r>
        <w:t>In games sometimes we work with a lot of geometry and huge 3D worlds. If our game camera was to render all of it all the time, then it would be extremely expensive and the game would not be able to run smoothly at higher frame-rates. Hence we need to write</w:t>
      </w:r>
      <w:r w:rsidR="003B0954">
        <w:t xml:space="preserve"> intelligent algorithms so that the world if divided into more manageable chunks and which can be traversed easily using a tree structure.</w:t>
      </w:r>
    </w:p>
    <w:p w14:paraId="5A98249D" w14:textId="7819B289" w:rsidR="00196EBF" w:rsidDel="003122C0" w:rsidRDefault="00196EBF">
      <w:pPr>
        <w:pStyle w:val="NormalPACKT"/>
        <w:rPr>
          <w:del w:id="2" w:author="Rashmi Suvarna" w:date="2016-02-03T13:22:00Z"/>
        </w:rPr>
        <w:pPrChange w:id="3" w:author="Rashmi Suvarna" w:date="2016-02-03T13:22:00Z">
          <w:pPr/>
        </w:pPrChange>
      </w:pPr>
    </w:p>
    <w:p w14:paraId="265D9C1C" w14:textId="77777777" w:rsidR="001225D8" w:rsidRDefault="001225D8" w:rsidP="00291B74">
      <w:pPr>
        <w:pStyle w:val="Heading2"/>
        <w:numPr>
          <w:ilvl w:val="1"/>
          <w:numId w:val="1"/>
        </w:numPr>
        <w:tabs>
          <w:tab w:val="left" w:pos="0"/>
        </w:tabs>
      </w:pPr>
      <w:r>
        <w:t>Getting ready</w:t>
      </w:r>
    </w:p>
    <w:p w14:paraId="056AE73E" w14:textId="39978D4C" w:rsidR="00750B6C" w:rsidRDefault="00750B6C" w:rsidP="00750B6C">
      <w:pPr>
        <w:pStyle w:val="NormalPACKT"/>
        <w:numPr>
          <w:ilvl w:val="0"/>
          <w:numId w:val="1"/>
        </w:numPr>
      </w:pPr>
      <w:r>
        <w:t xml:space="preserve">You need to have a working </w:t>
      </w:r>
      <w:r w:rsidR="00662463">
        <w:t>Windows mach</w:t>
      </w:r>
      <w:r w:rsidR="00B25082">
        <w:t>ine</w:t>
      </w:r>
      <w:r w:rsidR="00E353B5">
        <w:t xml:space="preserve"> and a working copy of Visual Studio</w:t>
      </w:r>
      <w:r w:rsidR="00B25082">
        <w:t>.</w:t>
      </w:r>
    </w:p>
    <w:p w14:paraId="5E264079" w14:textId="259AACB2" w:rsidR="001225D8" w:rsidRDefault="001225D8" w:rsidP="00291B74">
      <w:pPr>
        <w:pStyle w:val="Heading2"/>
        <w:numPr>
          <w:ilvl w:val="1"/>
          <w:numId w:val="1"/>
        </w:numPr>
        <w:tabs>
          <w:tab w:val="left" w:pos="0"/>
        </w:tabs>
      </w:pPr>
      <w:r>
        <w:t>How to do it...</w:t>
      </w:r>
    </w:p>
    <w:p w14:paraId="39DFFD55" w14:textId="77777777" w:rsidR="009A2603" w:rsidRPr="009A2603" w:rsidRDefault="009A2603" w:rsidP="009A2603">
      <w:pPr>
        <w:pStyle w:val="NormalPACKT"/>
      </w:pPr>
    </w:p>
    <w:p w14:paraId="3CB39EF7" w14:textId="77777777" w:rsidR="009A2603" w:rsidRDefault="009A2603" w:rsidP="009A2603">
      <w:pPr>
        <w:pStyle w:val="NumberedBulletPACKT"/>
        <w:numPr>
          <w:ilvl w:val="0"/>
          <w:numId w:val="23"/>
        </w:numPr>
        <w:tabs>
          <w:tab w:val="clear" w:pos="360"/>
          <w:tab w:val="left" w:pos="720"/>
        </w:tabs>
      </w:pPr>
      <w:r>
        <w:t>Add a source file called Source.cpp</w:t>
      </w:r>
    </w:p>
    <w:p w14:paraId="51E6418C" w14:textId="77777777" w:rsidR="009A2603" w:rsidRDefault="009A2603" w:rsidP="009A2603">
      <w:pPr>
        <w:pStyle w:val="NumberedBulletPACKT"/>
        <w:numPr>
          <w:ilvl w:val="0"/>
          <w:numId w:val="0"/>
        </w:numPr>
        <w:tabs>
          <w:tab w:val="clear" w:pos="360"/>
          <w:tab w:val="left" w:pos="720"/>
        </w:tabs>
        <w:ind w:left="720" w:hanging="397"/>
      </w:pPr>
      <w:r>
        <w:t>Code Snippet</w:t>
      </w:r>
    </w:p>
    <w:p w14:paraId="55D669A4" w14:textId="1156742D" w:rsidR="00E94571" w:rsidRPr="00E94571" w:rsidRDefault="00E94571" w:rsidP="00E94571">
      <w:pPr>
        <w:pStyle w:val="NormalPACKT"/>
      </w:pPr>
    </w:p>
    <w:p w14:paraId="1BB0114D"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w:t>
      </w:r>
    </w:p>
    <w:p w14:paraId="4C946E92"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struct sTreeAdaptor</w:t>
      </w:r>
    </w:p>
    <w:p w14:paraId="7562A85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w:t>
      </w:r>
    </w:p>
    <w:p w14:paraId="64E0C82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eBspRelation Classify( </w:t>
      </w:r>
    </w:p>
    <w:p w14:paraId="1E6B6300"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const T_PlaneDiv&amp; plane, </w:t>
      </w:r>
    </w:p>
    <w:p w14:paraId="18C1C0E2"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const T_elementType&amp; elem ) const;</w:t>
      </w:r>
    </w:p>
    <w:p w14:paraId="5C115553"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w:t>
      </w:r>
    </w:p>
    <w:p w14:paraId="200325F9"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void Split( </w:t>
      </w:r>
    </w:p>
    <w:p w14:paraId="33D48C9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const T_PlaneDiv&amp; plane, </w:t>
      </w:r>
    </w:p>
    <w:p w14:paraId="7C231DA0"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const T_elementType&amp; elem, </w:t>
      </w:r>
    </w:p>
    <w:p w14:paraId="6A3484F9"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T_elementType* pFront,</w:t>
      </w:r>
    </w:p>
    <w:p w14:paraId="7BDE3C6A"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T_elementType* pBack ) const;</w:t>
      </w:r>
    </w:p>
    <w:p w14:paraId="17C0A74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w:t>
      </w:r>
    </w:p>
    <w:p w14:paraId="54DEBA9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void ChooseHyperplane( </w:t>
      </w:r>
    </w:p>
    <w:p w14:paraId="7FA9249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xml:space="preserve">//         std::vector&lt;T_elementType&gt;&amp; toProcess, </w:t>
      </w:r>
    </w:p>
    <w:p w14:paraId="16EDD11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T_PlaneDiv* pPlane ) const;</w:t>
      </w:r>
    </w:p>
    <w:p w14:paraId="3C7AE1D4"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w:t>
      </w:r>
    </w:p>
    <w:p w14:paraId="51365BA1"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D66129F"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FE51D2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Returned by the Classify method of the tree adaptor.</w:t>
      </w:r>
    </w:p>
    <w:p w14:paraId="539C2E4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enum</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eBspRelation</w:t>
      </w:r>
    </w:p>
    <w:p w14:paraId="29A7E363"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28CB0A0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F4F4F"/>
          <w:sz w:val="19"/>
          <w:szCs w:val="19"/>
          <w:highlight w:val="white"/>
          <w:lang w:val="en-NZ"/>
        </w:rPr>
        <w:t>BSP_FRONT_SURFACE</w:t>
      </w:r>
      <w:r>
        <w:rPr>
          <w:rFonts w:ascii="Consolas" w:eastAsiaTheme="minorHAnsi" w:hAnsi="Consolas" w:cs="Consolas"/>
          <w:bCs w:val="0"/>
          <w:color w:val="000000"/>
          <w:sz w:val="19"/>
          <w:szCs w:val="19"/>
          <w:highlight w:val="white"/>
          <w:lang w:val="en-NZ"/>
        </w:rPr>
        <w:t>,</w:t>
      </w:r>
    </w:p>
    <w:p w14:paraId="104CB02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F4F4F"/>
          <w:sz w:val="19"/>
          <w:szCs w:val="19"/>
          <w:highlight w:val="white"/>
          <w:lang w:val="en-NZ"/>
        </w:rPr>
        <w:t>BSP_BACK_SURFACE</w:t>
      </w:r>
      <w:r>
        <w:rPr>
          <w:rFonts w:ascii="Consolas" w:eastAsiaTheme="minorHAnsi" w:hAnsi="Consolas" w:cs="Consolas"/>
          <w:bCs w:val="0"/>
          <w:color w:val="000000"/>
          <w:sz w:val="19"/>
          <w:szCs w:val="19"/>
          <w:highlight w:val="white"/>
          <w:lang w:val="en-NZ"/>
        </w:rPr>
        <w:t>,</w:t>
      </w:r>
    </w:p>
    <w:p w14:paraId="690F4499"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F4F4F"/>
          <w:sz w:val="19"/>
          <w:szCs w:val="19"/>
          <w:highlight w:val="white"/>
          <w:lang w:val="en-NZ"/>
        </w:rPr>
        <w:t>BSP_SPLIT</w:t>
      </w:r>
      <w:r>
        <w:rPr>
          <w:rFonts w:ascii="Consolas" w:eastAsiaTheme="minorHAnsi" w:hAnsi="Consolas" w:cs="Consolas"/>
          <w:bCs w:val="0"/>
          <w:color w:val="000000"/>
          <w:sz w:val="19"/>
          <w:szCs w:val="19"/>
          <w:highlight w:val="white"/>
          <w:lang w:val="en-NZ"/>
        </w:rPr>
        <w:t>,</w:t>
      </w:r>
    </w:p>
    <w:p w14:paraId="09C79FC4"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lastRenderedPageBreak/>
        <w:tab/>
      </w:r>
      <w:r>
        <w:rPr>
          <w:rFonts w:ascii="Consolas" w:eastAsiaTheme="minorHAnsi" w:hAnsi="Consolas" w:cs="Consolas"/>
          <w:bCs w:val="0"/>
          <w:color w:val="2F4F4F"/>
          <w:sz w:val="19"/>
          <w:szCs w:val="19"/>
          <w:highlight w:val="white"/>
          <w:lang w:val="en-NZ"/>
        </w:rPr>
        <w:t>BSP_COPLANAR</w:t>
      </w:r>
    </w:p>
    <w:p w14:paraId="4A48D12F"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668DCDA4"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916F70D"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1108BD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This is a non-brep tree.  Used just for classification of</w:t>
      </w:r>
    </w:p>
    <w:p w14:paraId="62D1499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8000"/>
          <w:sz w:val="19"/>
          <w:szCs w:val="19"/>
          <w:highlight w:val="white"/>
          <w:lang w:val="en-NZ"/>
        </w:rPr>
        <w:t>// polygons.  No leaves.</w:t>
      </w:r>
    </w:p>
    <w:p w14:paraId="1201E0B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template</w:t>
      </w:r>
      <w:r>
        <w:rPr>
          <w:rFonts w:ascii="Consolas" w:eastAsiaTheme="minorHAnsi" w:hAnsi="Consolas" w:cs="Consolas"/>
          <w:bCs w:val="0"/>
          <w:color w:val="000000"/>
          <w:sz w:val="19"/>
          <w:szCs w:val="19"/>
          <w:highlight w:val="white"/>
          <w:lang w:val="en-NZ"/>
        </w:rPr>
        <w:t xml:space="preserve">&lt; </w:t>
      </w:r>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T_elementType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T_PlaneDiv</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T_Adaptor</w:t>
      </w:r>
      <w:r>
        <w:rPr>
          <w:rFonts w:ascii="Consolas" w:eastAsiaTheme="minorHAnsi" w:hAnsi="Consolas" w:cs="Consolas"/>
          <w:bCs w:val="0"/>
          <w:color w:val="000000"/>
          <w:sz w:val="19"/>
          <w:szCs w:val="19"/>
          <w:highlight w:val="white"/>
          <w:lang w:val="en-NZ"/>
        </w:rPr>
        <w:t xml:space="preserve"> &gt;</w:t>
      </w:r>
    </w:p>
    <w:p w14:paraId="6D163CF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class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cBSPTreePart</w:t>
      </w:r>
    </w:p>
    <w:p w14:paraId="092DDF4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w:t>
      </w:r>
    </w:p>
    <w:p w14:paraId="3FDC1AF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Other objects need to see what a node looks like.</w:t>
      </w:r>
    </w:p>
    <w:p w14:paraId="7A040E1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FF"/>
          <w:sz w:val="19"/>
          <w:szCs w:val="19"/>
          <w:highlight w:val="white"/>
          <w:lang w:val="en-NZ"/>
        </w:rPr>
        <w:t>public</w:t>
      </w:r>
      <w:r>
        <w:rPr>
          <w:rFonts w:ascii="Consolas" w:eastAsiaTheme="minorHAnsi" w:hAnsi="Consolas" w:cs="Consolas"/>
          <w:bCs w:val="0"/>
          <w:color w:val="000000"/>
          <w:sz w:val="19"/>
          <w:szCs w:val="19"/>
          <w:highlight w:val="white"/>
          <w:lang w:val="en-NZ"/>
        </w:rPr>
        <w:t>:</w:t>
      </w:r>
    </w:p>
    <w:p w14:paraId="089E3CD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struct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sNode</w:t>
      </w:r>
    </w:p>
    <w:p w14:paraId="3990B08A"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t>{</w:t>
      </w:r>
    </w:p>
    <w:p w14:paraId="7ED16CF4"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typedef</w:t>
      </w:r>
      <w:r>
        <w:rPr>
          <w:rFonts w:ascii="Consolas" w:eastAsiaTheme="minorHAnsi" w:hAnsi="Consolas" w:cs="Consolas"/>
          <w:bCs w:val="0"/>
          <w:color w:val="000000"/>
          <w:sz w:val="19"/>
          <w:szCs w:val="19"/>
          <w:highlight w:val="white"/>
          <w:lang w:val="en-NZ"/>
        </w:rPr>
        <w:t xml:space="preserve"> std::</w:t>
      </w:r>
      <w:r>
        <w:rPr>
          <w:rFonts w:ascii="Consolas" w:eastAsiaTheme="minorHAnsi" w:hAnsi="Consolas" w:cs="Consolas"/>
          <w:bCs w:val="0"/>
          <w:color w:val="2B91AF"/>
          <w:sz w:val="19"/>
          <w:szCs w:val="19"/>
          <w:highlight w:val="white"/>
          <w:lang w:val="en-NZ"/>
        </w:rPr>
        <w:t>vector</w:t>
      </w:r>
      <w:r>
        <w:rPr>
          <w:rFonts w:ascii="Consolas" w:eastAsiaTheme="minorHAnsi" w:hAnsi="Consolas" w:cs="Consolas"/>
          <w:bCs w:val="0"/>
          <w:color w:val="000000"/>
          <w:sz w:val="19"/>
          <w:szCs w:val="19"/>
          <w:highlight w:val="white"/>
          <w:lang w:val="en-NZ"/>
        </w:rPr>
        <w:t xml:space="preserve">&lt; </w:t>
      </w:r>
      <w:r>
        <w:rPr>
          <w:rFonts w:ascii="Consolas" w:eastAsiaTheme="minorHAnsi" w:hAnsi="Consolas" w:cs="Consolas"/>
          <w:bCs w:val="0"/>
          <w:color w:val="2B91AF"/>
          <w:sz w:val="19"/>
          <w:szCs w:val="19"/>
          <w:highlight w:val="white"/>
          <w:lang w:val="en-NZ"/>
        </w:rPr>
        <w:t>T_elementType</w:t>
      </w:r>
      <w:r>
        <w:rPr>
          <w:rFonts w:ascii="Consolas" w:eastAsiaTheme="minorHAnsi" w:hAnsi="Consolas" w:cs="Consolas"/>
          <w:bCs w:val="0"/>
          <w:color w:val="000000"/>
          <w:sz w:val="19"/>
          <w:szCs w:val="19"/>
          <w:highlight w:val="white"/>
          <w:lang w:val="en-NZ"/>
        </w:rPr>
        <w:t xml:space="preserve"> &gt; </w:t>
      </w:r>
      <w:r>
        <w:rPr>
          <w:rFonts w:ascii="Consolas" w:eastAsiaTheme="minorHAnsi" w:hAnsi="Consolas" w:cs="Consolas"/>
          <w:bCs w:val="0"/>
          <w:color w:val="2B91AF"/>
          <w:sz w:val="19"/>
          <w:szCs w:val="19"/>
          <w:highlight w:val="white"/>
          <w:lang w:val="en-NZ"/>
        </w:rPr>
        <w:t>elemVec</w:t>
      </w:r>
      <w:r>
        <w:rPr>
          <w:rFonts w:ascii="Consolas" w:eastAsiaTheme="minorHAnsi" w:hAnsi="Consolas" w:cs="Consolas"/>
          <w:bCs w:val="0"/>
          <w:color w:val="000000"/>
          <w:sz w:val="19"/>
          <w:szCs w:val="19"/>
          <w:highlight w:val="white"/>
          <w:lang w:val="en-NZ"/>
        </w:rPr>
        <w:t>;</w:t>
      </w:r>
    </w:p>
    <w:p w14:paraId="434DD024"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B36C68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sNode</w:t>
      </w:r>
      <w:r>
        <w:rPr>
          <w:rFonts w:ascii="Consolas" w:eastAsiaTheme="minorHAnsi" w:hAnsi="Consolas" w:cs="Consolas"/>
          <w:bCs w:val="0"/>
          <w:color w:val="000000"/>
          <w:sz w:val="19"/>
          <w:szCs w:val="19"/>
          <w:highlight w:val="white"/>
          <w:lang w:val="en-NZ"/>
        </w:rPr>
        <w:t>* m_pFrontSurface;</w:t>
      </w:r>
    </w:p>
    <w:p w14:paraId="1F6AED8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sNode</w:t>
      </w:r>
      <w:r>
        <w:rPr>
          <w:rFonts w:ascii="Consolas" w:eastAsiaTheme="minorHAnsi" w:hAnsi="Consolas" w:cs="Consolas"/>
          <w:bCs w:val="0"/>
          <w:color w:val="000000"/>
          <w:sz w:val="19"/>
          <w:szCs w:val="19"/>
          <w:highlight w:val="white"/>
          <w:lang w:val="en-NZ"/>
        </w:rPr>
        <w:t>* m_pBackSurface;</w:t>
      </w:r>
    </w:p>
    <w:p w14:paraId="64272EA1"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E34C77B"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elemVec</w:t>
      </w:r>
      <w:r>
        <w:rPr>
          <w:rFonts w:ascii="Consolas" w:eastAsiaTheme="minorHAnsi" w:hAnsi="Consolas" w:cs="Consolas"/>
          <w:bCs w:val="0"/>
          <w:color w:val="000000"/>
          <w:sz w:val="19"/>
          <w:szCs w:val="19"/>
          <w:highlight w:val="white"/>
          <w:lang w:val="en-NZ"/>
        </w:rPr>
        <w:t xml:space="preserve"> m_values;</w:t>
      </w:r>
    </w:p>
    <w:p w14:paraId="59D59039"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T_PlaneDiv</w:t>
      </w:r>
      <w:r>
        <w:rPr>
          <w:rFonts w:ascii="Consolas" w:eastAsiaTheme="minorHAnsi" w:hAnsi="Consolas" w:cs="Consolas"/>
          <w:bCs w:val="0"/>
          <w:color w:val="000000"/>
          <w:sz w:val="19"/>
          <w:szCs w:val="19"/>
          <w:highlight w:val="white"/>
          <w:lang w:val="en-NZ"/>
        </w:rPr>
        <w:t xml:space="preserve"> m_plane;</w:t>
      </w:r>
    </w:p>
    <w:p w14:paraId="710AD30A"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74F1BE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sNode(</w:t>
      </w:r>
      <w:r>
        <w:rPr>
          <w:rFonts w:ascii="Consolas" w:eastAsiaTheme="minorHAnsi" w:hAnsi="Consolas" w:cs="Consolas"/>
          <w:bCs w:val="0"/>
          <w:color w:val="2B91AF"/>
          <w:sz w:val="19"/>
          <w:szCs w:val="19"/>
          <w:highlight w:val="white"/>
          <w:lang w:val="en-NZ"/>
        </w:rPr>
        <w:t>elemVec</w:t>
      </w:r>
      <w:r>
        <w:rPr>
          <w:rFonts w:ascii="Consolas" w:eastAsiaTheme="minorHAnsi" w:hAnsi="Consolas" w:cs="Consolas"/>
          <w:bCs w:val="0"/>
          <w:color w:val="000000"/>
          <w:sz w:val="19"/>
          <w:szCs w:val="19"/>
          <w:highlight w:val="white"/>
          <w:lang w:val="en-NZ"/>
        </w:rPr>
        <w:t xml:space="preserve">&amp; </w:t>
      </w:r>
      <w:r>
        <w:rPr>
          <w:rFonts w:ascii="Consolas" w:eastAsiaTheme="minorHAnsi" w:hAnsi="Consolas" w:cs="Consolas"/>
          <w:bCs w:val="0"/>
          <w:color w:val="808080"/>
          <w:sz w:val="19"/>
          <w:szCs w:val="19"/>
          <w:highlight w:val="white"/>
          <w:lang w:val="en-NZ"/>
        </w:rPr>
        <w:t>toProcess</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const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T_Adaptor</w:t>
      </w:r>
      <w:r>
        <w:rPr>
          <w:rFonts w:ascii="Consolas" w:eastAsiaTheme="minorHAnsi" w:hAnsi="Consolas" w:cs="Consolas"/>
          <w:bCs w:val="0"/>
          <w:color w:val="000000"/>
          <w:sz w:val="19"/>
          <w:szCs w:val="19"/>
          <w:highlight w:val="white"/>
          <w:lang w:val="en-NZ"/>
        </w:rPr>
        <w:t xml:space="preserve">&amp; </w:t>
      </w:r>
      <w:r>
        <w:rPr>
          <w:rFonts w:ascii="Consolas" w:eastAsiaTheme="minorHAnsi" w:hAnsi="Consolas" w:cs="Consolas"/>
          <w:bCs w:val="0"/>
          <w:color w:val="808080"/>
          <w:sz w:val="19"/>
          <w:szCs w:val="19"/>
          <w:highlight w:val="white"/>
          <w:lang w:val="en-NZ"/>
        </w:rPr>
        <w:t>adap</w:t>
      </w:r>
      <w:r>
        <w:rPr>
          <w:rFonts w:ascii="Consolas" w:eastAsiaTheme="minorHAnsi" w:hAnsi="Consolas" w:cs="Consolas"/>
          <w:bCs w:val="0"/>
          <w:color w:val="000000"/>
          <w:sz w:val="19"/>
          <w:szCs w:val="19"/>
          <w:highlight w:val="white"/>
          <w:lang w:val="en-NZ"/>
        </w:rPr>
        <w:t>)</w:t>
      </w:r>
    </w:p>
    <w:p w14:paraId="40EE045F"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m_pFrontSurface(</w:t>
      </w:r>
      <w:r>
        <w:rPr>
          <w:rFonts w:ascii="Consolas" w:eastAsiaTheme="minorHAnsi" w:hAnsi="Consolas" w:cs="Consolas"/>
          <w:bCs w:val="0"/>
          <w:color w:val="6F008A"/>
          <w:sz w:val="19"/>
          <w:szCs w:val="19"/>
          <w:highlight w:val="white"/>
          <w:lang w:val="en-NZ"/>
        </w:rPr>
        <w:t>NULL</w:t>
      </w:r>
      <w:r>
        <w:rPr>
          <w:rFonts w:ascii="Consolas" w:eastAsiaTheme="minorHAnsi" w:hAnsi="Consolas" w:cs="Consolas"/>
          <w:bCs w:val="0"/>
          <w:color w:val="000000"/>
          <w:sz w:val="19"/>
          <w:szCs w:val="19"/>
          <w:highlight w:val="white"/>
          <w:lang w:val="en-NZ"/>
        </w:rPr>
        <w:t>)</w:t>
      </w:r>
    </w:p>
    <w:p w14:paraId="062A84B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m_pBackSurface(</w:t>
      </w:r>
      <w:r>
        <w:rPr>
          <w:rFonts w:ascii="Consolas" w:eastAsiaTheme="minorHAnsi" w:hAnsi="Consolas" w:cs="Consolas"/>
          <w:bCs w:val="0"/>
          <w:color w:val="6F008A"/>
          <w:sz w:val="19"/>
          <w:szCs w:val="19"/>
          <w:highlight w:val="white"/>
          <w:lang w:val="en-NZ"/>
        </w:rPr>
        <w:t>NULL</w:t>
      </w:r>
      <w:r>
        <w:rPr>
          <w:rFonts w:ascii="Consolas" w:eastAsiaTheme="minorHAnsi" w:hAnsi="Consolas" w:cs="Consolas"/>
          <w:bCs w:val="0"/>
          <w:color w:val="000000"/>
          <w:sz w:val="19"/>
          <w:szCs w:val="19"/>
          <w:highlight w:val="white"/>
          <w:lang w:val="en-NZ"/>
        </w:rPr>
        <w:t>)</w:t>
      </w:r>
    </w:p>
    <w:p w14:paraId="2832DA12"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41E499BD"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Setup</w:t>
      </w:r>
    </w:p>
    <w:p w14:paraId="79EAC026"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elemVec</w:t>
      </w:r>
      <w:r>
        <w:rPr>
          <w:rFonts w:ascii="Consolas" w:eastAsiaTheme="minorHAnsi" w:hAnsi="Consolas" w:cs="Consolas"/>
          <w:bCs w:val="0"/>
          <w:color w:val="000000"/>
          <w:sz w:val="19"/>
          <w:szCs w:val="19"/>
          <w:highlight w:val="white"/>
          <w:lang w:val="en-NZ"/>
        </w:rPr>
        <w:t xml:space="preserve"> frontVec, backVec;</w:t>
      </w:r>
    </w:p>
    <w:p w14:paraId="3DDA5F80"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frontVec.reserve(</w:t>
      </w:r>
      <w:r>
        <w:rPr>
          <w:rFonts w:ascii="Consolas" w:eastAsiaTheme="minorHAnsi" w:hAnsi="Consolas" w:cs="Consolas"/>
          <w:bCs w:val="0"/>
          <w:color w:val="808080"/>
          <w:sz w:val="19"/>
          <w:szCs w:val="19"/>
          <w:highlight w:val="white"/>
          <w:lang w:val="en-NZ"/>
        </w:rPr>
        <w:t>toProcess</w:t>
      </w:r>
      <w:r>
        <w:rPr>
          <w:rFonts w:ascii="Consolas" w:eastAsiaTheme="minorHAnsi" w:hAnsi="Consolas" w:cs="Consolas"/>
          <w:bCs w:val="0"/>
          <w:color w:val="000000"/>
          <w:sz w:val="19"/>
          <w:szCs w:val="19"/>
          <w:highlight w:val="white"/>
          <w:lang w:val="en-NZ"/>
        </w:rPr>
        <w:t>.size());</w:t>
      </w:r>
    </w:p>
    <w:p w14:paraId="7D8E885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backVec.reserve(</w:t>
      </w:r>
      <w:r>
        <w:rPr>
          <w:rFonts w:ascii="Consolas" w:eastAsiaTheme="minorHAnsi" w:hAnsi="Consolas" w:cs="Consolas"/>
          <w:bCs w:val="0"/>
          <w:color w:val="808080"/>
          <w:sz w:val="19"/>
          <w:szCs w:val="19"/>
          <w:highlight w:val="white"/>
          <w:lang w:val="en-NZ"/>
        </w:rPr>
        <w:t>toProcess</w:t>
      </w:r>
      <w:r>
        <w:rPr>
          <w:rFonts w:ascii="Consolas" w:eastAsiaTheme="minorHAnsi" w:hAnsi="Consolas" w:cs="Consolas"/>
          <w:bCs w:val="0"/>
          <w:color w:val="000000"/>
          <w:sz w:val="19"/>
          <w:szCs w:val="19"/>
          <w:highlight w:val="white"/>
          <w:lang w:val="en-NZ"/>
        </w:rPr>
        <w:t>.size());</w:t>
      </w:r>
    </w:p>
    <w:p w14:paraId="60115F73"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587A3B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Choose which node we're going to use.</w:t>
      </w:r>
    </w:p>
    <w:p w14:paraId="0FA023EF"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adap</w:t>
      </w:r>
      <w:r>
        <w:rPr>
          <w:rFonts w:ascii="Consolas" w:eastAsiaTheme="minorHAnsi" w:hAnsi="Consolas" w:cs="Consolas"/>
          <w:bCs w:val="0"/>
          <w:color w:val="000000"/>
          <w:sz w:val="19"/>
          <w:szCs w:val="19"/>
          <w:highlight w:val="white"/>
          <w:lang w:val="en-NZ"/>
        </w:rPr>
        <w:t>.ChooseHyperplane(</w:t>
      </w:r>
      <w:r>
        <w:rPr>
          <w:rFonts w:ascii="Consolas" w:eastAsiaTheme="minorHAnsi" w:hAnsi="Consolas" w:cs="Consolas"/>
          <w:bCs w:val="0"/>
          <w:color w:val="808080"/>
          <w:sz w:val="19"/>
          <w:szCs w:val="19"/>
          <w:highlight w:val="white"/>
          <w:lang w:val="en-NZ"/>
        </w:rPr>
        <w:t>toProcess</w:t>
      </w:r>
      <w:r>
        <w:rPr>
          <w:rFonts w:ascii="Consolas" w:eastAsiaTheme="minorHAnsi" w:hAnsi="Consolas" w:cs="Consolas"/>
          <w:bCs w:val="0"/>
          <w:color w:val="000000"/>
          <w:sz w:val="19"/>
          <w:szCs w:val="19"/>
          <w:highlight w:val="white"/>
          <w:lang w:val="en-NZ"/>
        </w:rPr>
        <w:t>, &amp;m_plane);</w:t>
      </w:r>
    </w:p>
    <w:p w14:paraId="0D8F3EC0"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B6704B2"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Iterate across the rest of the polygons</w:t>
      </w:r>
    </w:p>
    <w:p w14:paraId="4A2BFC4D"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elemVec</w:t>
      </w:r>
      <w:r>
        <w:rPr>
          <w:rFonts w:ascii="Consolas" w:eastAsiaTheme="minorHAnsi" w:hAnsi="Consolas" w:cs="Consolas"/>
          <w:bCs w:val="0"/>
          <w:color w:val="000000"/>
          <w:sz w:val="19"/>
          <w:szCs w:val="19"/>
          <w:highlight w:val="white"/>
          <w:lang w:val="en-NZ"/>
        </w:rPr>
        <w:t xml:space="preserve">::iterator iter = </w:t>
      </w:r>
      <w:r>
        <w:rPr>
          <w:rFonts w:ascii="Consolas" w:eastAsiaTheme="minorHAnsi" w:hAnsi="Consolas" w:cs="Consolas"/>
          <w:bCs w:val="0"/>
          <w:color w:val="808080"/>
          <w:sz w:val="19"/>
          <w:szCs w:val="19"/>
          <w:highlight w:val="white"/>
          <w:lang w:val="en-NZ"/>
        </w:rPr>
        <w:t>toProcess</w:t>
      </w:r>
      <w:r>
        <w:rPr>
          <w:rFonts w:ascii="Consolas" w:eastAsiaTheme="minorHAnsi" w:hAnsi="Consolas" w:cs="Consolas"/>
          <w:bCs w:val="0"/>
          <w:color w:val="000000"/>
          <w:sz w:val="19"/>
          <w:szCs w:val="19"/>
          <w:highlight w:val="white"/>
          <w:lang w:val="en-NZ"/>
        </w:rPr>
        <w:t>.begin();</w:t>
      </w:r>
    </w:p>
    <w:p w14:paraId="147AF56F"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for</w:t>
      </w:r>
      <w:r>
        <w:rPr>
          <w:rFonts w:ascii="Consolas" w:eastAsiaTheme="minorHAnsi" w:hAnsi="Consolas" w:cs="Consolas"/>
          <w:bCs w:val="0"/>
          <w:color w:val="000000"/>
          <w:sz w:val="19"/>
          <w:szCs w:val="19"/>
          <w:highlight w:val="white"/>
          <w:lang w:val="en-NZ"/>
        </w:rPr>
        <w:t xml:space="preserve"> (; iter != </w:t>
      </w:r>
      <w:r>
        <w:rPr>
          <w:rFonts w:ascii="Consolas" w:eastAsiaTheme="minorHAnsi" w:hAnsi="Consolas" w:cs="Consolas"/>
          <w:bCs w:val="0"/>
          <w:color w:val="808080"/>
          <w:sz w:val="19"/>
          <w:szCs w:val="19"/>
          <w:highlight w:val="white"/>
          <w:lang w:val="en-NZ"/>
        </w:rPr>
        <w:t>toProcess</w:t>
      </w:r>
      <w:r>
        <w:rPr>
          <w:rFonts w:ascii="Consolas" w:eastAsiaTheme="minorHAnsi" w:hAnsi="Consolas" w:cs="Consolas"/>
          <w:bCs w:val="0"/>
          <w:color w:val="000000"/>
          <w:sz w:val="19"/>
          <w:szCs w:val="19"/>
          <w:highlight w:val="white"/>
          <w:lang w:val="en-NZ"/>
        </w:rPr>
        <w:t>.end(); ++iter)</w:t>
      </w:r>
    </w:p>
    <w:p w14:paraId="4C266689"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78386CF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2B91AF"/>
          <w:sz w:val="19"/>
          <w:szCs w:val="19"/>
          <w:highlight w:val="white"/>
          <w:lang w:val="en-NZ"/>
        </w:rPr>
        <w:t>T_elementType</w:t>
      </w:r>
      <w:r>
        <w:rPr>
          <w:rFonts w:ascii="Consolas" w:eastAsiaTheme="minorHAnsi" w:hAnsi="Consolas" w:cs="Consolas"/>
          <w:bCs w:val="0"/>
          <w:color w:val="000000"/>
          <w:sz w:val="19"/>
          <w:szCs w:val="19"/>
          <w:highlight w:val="white"/>
          <w:lang w:val="en-NZ"/>
        </w:rPr>
        <w:t xml:space="preserve"> front, back;</w:t>
      </w:r>
    </w:p>
    <w:p w14:paraId="27B9E9DF"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switch</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808080"/>
          <w:sz w:val="19"/>
          <w:szCs w:val="19"/>
          <w:highlight w:val="white"/>
          <w:lang w:val="en-NZ"/>
        </w:rPr>
        <w:t>adap</w:t>
      </w:r>
      <w:r>
        <w:rPr>
          <w:rFonts w:ascii="Consolas" w:eastAsiaTheme="minorHAnsi" w:hAnsi="Consolas" w:cs="Consolas"/>
          <w:bCs w:val="0"/>
          <w:color w:val="000000"/>
          <w:sz w:val="19"/>
          <w:szCs w:val="19"/>
          <w:highlight w:val="white"/>
          <w:lang w:val="en-NZ"/>
        </w:rPr>
        <w:t>.Classify(m_plane, *iter))</w:t>
      </w:r>
    </w:p>
    <w:p w14:paraId="224DE043"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20A1326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case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F4F4F"/>
          <w:sz w:val="19"/>
          <w:szCs w:val="19"/>
          <w:highlight w:val="white"/>
          <w:lang w:val="en-NZ"/>
        </w:rPr>
        <w:t>BSP_FRONT_SURFACE</w:t>
      </w:r>
      <w:r>
        <w:rPr>
          <w:rFonts w:ascii="Consolas" w:eastAsiaTheme="minorHAnsi" w:hAnsi="Consolas" w:cs="Consolas"/>
          <w:bCs w:val="0"/>
          <w:color w:val="000000"/>
          <w:sz w:val="19"/>
          <w:szCs w:val="19"/>
          <w:highlight w:val="white"/>
          <w:lang w:val="en-NZ"/>
        </w:rPr>
        <w:t>:</w:t>
      </w:r>
    </w:p>
    <w:p w14:paraId="6318290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frontVec.push_back(*iter);</w:t>
      </w:r>
    </w:p>
    <w:p w14:paraId="30EB02E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break</w:t>
      </w:r>
      <w:r>
        <w:rPr>
          <w:rFonts w:ascii="Consolas" w:eastAsiaTheme="minorHAnsi" w:hAnsi="Consolas" w:cs="Consolas"/>
          <w:bCs w:val="0"/>
          <w:color w:val="000000"/>
          <w:sz w:val="19"/>
          <w:szCs w:val="19"/>
          <w:highlight w:val="white"/>
          <w:lang w:val="en-NZ"/>
        </w:rPr>
        <w:t>;</w:t>
      </w:r>
    </w:p>
    <w:p w14:paraId="42DB4071"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case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F4F4F"/>
          <w:sz w:val="19"/>
          <w:szCs w:val="19"/>
          <w:highlight w:val="white"/>
          <w:lang w:val="en-NZ"/>
        </w:rPr>
        <w:t>BSP_BACK_SURFACE</w:t>
      </w:r>
      <w:r>
        <w:rPr>
          <w:rFonts w:ascii="Consolas" w:eastAsiaTheme="minorHAnsi" w:hAnsi="Consolas" w:cs="Consolas"/>
          <w:bCs w:val="0"/>
          <w:color w:val="000000"/>
          <w:sz w:val="19"/>
          <w:szCs w:val="19"/>
          <w:highlight w:val="white"/>
          <w:lang w:val="en-NZ"/>
        </w:rPr>
        <w:t>:</w:t>
      </w:r>
    </w:p>
    <w:p w14:paraId="704417C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backVec.push_back(*iter);</w:t>
      </w:r>
    </w:p>
    <w:p w14:paraId="7F51EAC3"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break</w:t>
      </w:r>
      <w:r>
        <w:rPr>
          <w:rFonts w:ascii="Consolas" w:eastAsiaTheme="minorHAnsi" w:hAnsi="Consolas" w:cs="Consolas"/>
          <w:bCs w:val="0"/>
          <w:color w:val="000000"/>
          <w:sz w:val="19"/>
          <w:szCs w:val="19"/>
          <w:highlight w:val="white"/>
          <w:lang w:val="en-NZ"/>
        </w:rPr>
        <w:t>;</w:t>
      </w:r>
    </w:p>
    <w:p w14:paraId="04A82C36"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case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F4F4F"/>
          <w:sz w:val="19"/>
          <w:szCs w:val="19"/>
          <w:highlight w:val="white"/>
          <w:lang w:val="en-NZ"/>
        </w:rPr>
        <w:t>BSP_COPLANAR</w:t>
      </w:r>
      <w:r>
        <w:rPr>
          <w:rFonts w:ascii="Consolas" w:eastAsiaTheme="minorHAnsi" w:hAnsi="Consolas" w:cs="Consolas"/>
          <w:bCs w:val="0"/>
          <w:color w:val="000000"/>
          <w:sz w:val="19"/>
          <w:szCs w:val="19"/>
          <w:highlight w:val="white"/>
          <w:lang w:val="en-NZ"/>
        </w:rPr>
        <w:t>:</w:t>
      </w:r>
    </w:p>
    <w:p w14:paraId="42B4C059"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m_values.push_back(*iter);</w:t>
      </w:r>
    </w:p>
    <w:p w14:paraId="2B44010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lastRenderedPageBreak/>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break</w:t>
      </w:r>
      <w:r>
        <w:rPr>
          <w:rFonts w:ascii="Consolas" w:eastAsiaTheme="minorHAnsi" w:hAnsi="Consolas" w:cs="Consolas"/>
          <w:bCs w:val="0"/>
          <w:color w:val="000000"/>
          <w:sz w:val="19"/>
          <w:szCs w:val="19"/>
          <w:highlight w:val="white"/>
          <w:lang w:val="en-NZ"/>
        </w:rPr>
        <w:t>;</w:t>
      </w:r>
    </w:p>
    <w:p w14:paraId="6AE85C8E"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case</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F4F4F"/>
          <w:sz w:val="19"/>
          <w:szCs w:val="19"/>
          <w:highlight w:val="white"/>
          <w:lang w:val="en-NZ"/>
        </w:rPr>
        <w:t>BSP_SPLIT</w:t>
      </w:r>
      <w:r>
        <w:rPr>
          <w:rFonts w:ascii="Consolas" w:eastAsiaTheme="minorHAnsi" w:hAnsi="Consolas" w:cs="Consolas"/>
          <w:bCs w:val="0"/>
          <w:color w:val="000000"/>
          <w:sz w:val="19"/>
          <w:szCs w:val="19"/>
          <w:highlight w:val="white"/>
          <w:lang w:val="en-NZ"/>
        </w:rPr>
        <w:t>:</w:t>
      </w:r>
    </w:p>
    <w:p w14:paraId="6F33ACD1"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808080"/>
          <w:sz w:val="19"/>
          <w:szCs w:val="19"/>
          <w:highlight w:val="white"/>
          <w:lang w:val="en-NZ"/>
        </w:rPr>
        <w:t>adap</w:t>
      </w:r>
      <w:r>
        <w:rPr>
          <w:rFonts w:ascii="Consolas" w:eastAsiaTheme="minorHAnsi" w:hAnsi="Consolas" w:cs="Consolas"/>
          <w:bCs w:val="0"/>
          <w:color w:val="000000"/>
          <w:sz w:val="19"/>
          <w:szCs w:val="19"/>
          <w:highlight w:val="white"/>
          <w:lang w:val="en-NZ"/>
        </w:rPr>
        <w:t>.Split(m_plane, *iter, &amp;front, &amp;back);</w:t>
      </w:r>
    </w:p>
    <w:p w14:paraId="2C79CA3C"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frontVec.push_back(front);</w:t>
      </w:r>
    </w:p>
    <w:p w14:paraId="57502075"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backVec.push_back(back);</w:t>
      </w:r>
    </w:p>
    <w:p w14:paraId="37FA1F5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break</w:t>
      </w:r>
      <w:r>
        <w:rPr>
          <w:rFonts w:ascii="Consolas" w:eastAsiaTheme="minorHAnsi" w:hAnsi="Consolas" w:cs="Consolas"/>
          <w:bCs w:val="0"/>
          <w:color w:val="000000"/>
          <w:sz w:val="19"/>
          <w:szCs w:val="19"/>
          <w:highlight w:val="white"/>
          <w:lang w:val="en-NZ"/>
        </w:rPr>
        <w:t>;</w:t>
      </w:r>
    </w:p>
    <w:p w14:paraId="1191299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default</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0000FF"/>
          <w:sz w:val="19"/>
          <w:szCs w:val="19"/>
          <w:highlight w:val="white"/>
          <w:lang w:val="en-NZ"/>
        </w:rPr>
        <w:t>break</w:t>
      </w:r>
      <w:r>
        <w:rPr>
          <w:rFonts w:ascii="Consolas" w:eastAsiaTheme="minorHAnsi" w:hAnsi="Consolas" w:cs="Consolas"/>
          <w:bCs w:val="0"/>
          <w:color w:val="000000"/>
          <w:sz w:val="19"/>
          <w:szCs w:val="19"/>
          <w:highlight w:val="white"/>
          <w:lang w:val="en-NZ"/>
        </w:rPr>
        <w:t>;</w:t>
      </w:r>
    </w:p>
    <w:p w14:paraId="08F56FA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4AC945CA"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26873458"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BEFE544"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8000"/>
          <w:sz w:val="19"/>
          <w:szCs w:val="19"/>
          <w:highlight w:val="white"/>
          <w:lang w:val="en-NZ"/>
        </w:rPr>
        <w:t>// Now recurse if necessary</w:t>
      </w:r>
    </w:p>
    <w:p w14:paraId="2D3B3E9E"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(!frontVec.empty())</w:t>
      </w:r>
    </w:p>
    <w:p w14:paraId="54DDEFDD"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m_pFrontSurface = </w:t>
      </w:r>
      <w:r>
        <w:rPr>
          <w:rFonts w:ascii="Consolas" w:eastAsiaTheme="minorHAnsi" w:hAnsi="Consolas" w:cs="Consolas"/>
          <w:bCs w:val="0"/>
          <w:color w:val="0000FF"/>
          <w:sz w:val="19"/>
          <w:szCs w:val="19"/>
          <w:highlight w:val="white"/>
          <w:lang w:val="en-NZ"/>
        </w:rPr>
        <w:t>new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sNode</w:t>
      </w:r>
      <w:r>
        <w:rPr>
          <w:rFonts w:ascii="Consolas" w:eastAsiaTheme="minorHAnsi" w:hAnsi="Consolas" w:cs="Consolas"/>
          <w:bCs w:val="0"/>
          <w:color w:val="000000"/>
          <w:sz w:val="19"/>
          <w:szCs w:val="19"/>
          <w:highlight w:val="white"/>
          <w:lang w:val="en-NZ"/>
        </w:rPr>
        <w:t xml:space="preserve">(frontVec, </w:t>
      </w:r>
      <w:r>
        <w:rPr>
          <w:rFonts w:ascii="Consolas" w:eastAsiaTheme="minorHAnsi" w:hAnsi="Consolas" w:cs="Consolas"/>
          <w:bCs w:val="0"/>
          <w:color w:val="808080"/>
          <w:sz w:val="19"/>
          <w:szCs w:val="19"/>
          <w:highlight w:val="white"/>
          <w:lang w:val="en-NZ"/>
        </w:rPr>
        <w:t>adap</w:t>
      </w:r>
      <w:r>
        <w:rPr>
          <w:rFonts w:ascii="Consolas" w:eastAsiaTheme="minorHAnsi" w:hAnsi="Consolas" w:cs="Consolas"/>
          <w:bCs w:val="0"/>
          <w:color w:val="000000"/>
          <w:sz w:val="19"/>
          <w:szCs w:val="19"/>
          <w:highlight w:val="white"/>
          <w:lang w:val="en-NZ"/>
        </w:rPr>
        <w:t>);</w:t>
      </w:r>
    </w:p>
    <w:p w14:paraId="6147E187"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FF"/>
          <w:sz w:val="19"/>
          <w:szCs w:val="19"/>
          <w:highlight w:val="white"/>
          <w:lang w:val="en-NZ"/>
        </w:rPr>
        <w:t>if</w:t>
      </w:r>
      <w:r>
        <w:rPr>
          <w:rFonts w:ascii="Consolas" w:eastAsiaTheme="minorHAnsi" w:hAnsi="Consolas" w:cs="Consolas"/>
          <w:bCs w:val="0"/>
          <w:color w:val="000000"/>
          <w:sz w:val="19"/>
          <w:szCs w:val="19"/>
          <w:highlight w:val="white"/>
          <w:lang w:val="en-NZ"/>
        </w:rPr>
        <w:t xml:space="preserve"> (!backVec.empty())</w:t>
      </w:r>
    </w:p>
    <w:p w14:paraId="1DA3D5A1" w14:textId="77777777" w:rsidR="006F5D21" w:rsidRDefault="006F5D21" w:rsidP="006F5D21">
      <w:pPr>
        <w:autoSpaceDE w:val="0"/>
        <w:autoSpaceDN w:val="0"/>
        <w:adjustRightInd w:val="0"/>
        <w:spacing w:before="0" w:after="0"/>
        <w:rPr>
          <w:rFonts w:ascii="Consolas" w:eastAsiaTheme="minorHAnsi" w:hAnsi="Consolas" w:cs="Consolas"/>
          <w:bCs w:val="0"/>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 xml:space="preserve">m_pBackSurface = </w:t>
      </w:r>
      <w:r>
        <w:rPr>
          <w:rFonts w:ascii="Consolas" w:eastAsiaTheme="minorHAnsi" w:hAnsi="Consolas" w:cs="Consolas"/>
          <w:bCs w:val="0"/>
          <w:color w:val="0000FF"/>
          <w:sz w:val="19"/>
          <w:szCs w:val="19"/>
          <w:highlight w:val="white"/>
          <w:lang w:val="en-NZ"/>
        </w:rPr>
        <w:t>new</w:t>
      </w:r>
      <w:r>
        <w:rPr>
          <w:rFonts w:ascii="Consolas" w:eastAsiaTheme="minorHAnsi" w:hAnsi="Consolas" w:cs="Consolas"/>
          <w:bCs w:val="0"/>
          <w:color w:val="000000"/>
          <w:sz w:val="19"/>
          <w:szCs w:val="19"/>
          <w:highlight w:val="white"/>
          <w:lang w:val="en-NZ"/>
        </w:rPr>
        <w:t xml:space="preserve"> </w:t>
      </w:r>
      <w:r>
        <w:rPr>
          <w:rFonts w:ascii="Consolas" w:eastAsiaTheme="minorHAnsi" w:hAnsi="Consolas" w:cs="Consolas"/>
          <w:bCs w:val="0"/>
          <w:color w:val="2B91AF"/>
          <w:sz w:val="19"/>
          <w:szCs w:val="19"/>
          <w:highlight w:val="white"/>
          <w:lang w:val="en-NZ"/>
        </w:rPr>
        <w:t>sNode</w:t>
      </w:r>
      <w:r>
        <w:rPr>
          <w:rFonts w:ascii="Consolas" w:eastAsiaTheme="minorHAnsi" w:hAnsi="Consolas" w:cs="Consolas"/>
          <w:bCs w:val="0"/>
          <w:color w:val="000000"/>
          <w:sz w:val="19"/>
          <w:szCs w:val="19"/>
          <w:highlight w:val="white"/>
          <w:lang w:val="en-NZ"/>
        </w:rPr>
        <w:t xml:space="preserve">(backVec, </w:t>
      </w:r>
      <w:r>
        <w:rPr>
          <w:rFonts w:ascii="Consolas" w:eastAsiaTheme="minorHAnsi" w:hAnsi="Consolas" w:cs="Consolas"/>
          <w:bCs w:val="0"/>
          <w:color w:val="808080"/>
          <w:sz w:val="19"/>
          <w:szCs w:val="19"/>
          <w:highlight w:val="white"/>
          <w:lang w:val="en-NZ"/>
        </w:rPr>
        <w:t>adap</w:t>
      </w:r>
      <w:r>
        <w:rPr>
          <w:rFonts w:ascii="Consolas" w:eastAsiaTheme="minorHAnsi" w:hAnsi="Consolas" w:cs="Consolas"/>
          <w:bCs w:val="0"/>
          <w:color w:val="000000"/>
          <w:sz w:val="19"/>
          <w:szCs w:val="19"/>
          <w:highlight w:val="white"/>
          <w:lang w:val="en-NZ"/>
        </w:rPr>
        <w:t>);</w:t>
      </w:r>
    </w:p>
    <w:p w14:paraId="50263EBB" w14:textId="3147564F" w:rsidR="00DB201C" w:rsidRDefault="006F5D21" w:rsidP="006F5D21">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bCs w:val="0"/>
          <w:color w:val="000000"/>
          <w:sz w:val="19"/>
          <w:szCs w:val="19"/>
          <w:highlight w:val="white"/>
          <w:lang w:val="en-NZ"/>
        </w:rPr>
        <w:tab/>
      </w:r>
      <w:r>
        <w:rPr>
          <w:rFonts w:ascii="Consolas" w:eastAsiaTheme="minorHAnsi" w:hAnsi="Consolas" w:cs="Consolas"/>
          <w:bCs w:val="0"/>
          <w:color w:val="000000"/>
          <w:sz w:val="19"/>
          <w:szCs w:val="19"/>
          <w:highlight w:val="white"/>
          <w:lang w:val="en-NZ"/>
        </w:rPr>
        <w:tab/>
        <w:t>}</w:t>
      </w:r>
    </w:p>
    <w:p w14:paraId="116FAC69" w14:textId="3E14A70E" w:rsidR="001225D8" w:rsidRDefault="001225D8" w:rsidP="0024254F">
      <w:pPr>
        <w:pStyle w:val="Heading2"/>
        <w:numPr>
          <w:ilvl w:val="1"/>
          <w:numId w:val="1"/>
        </w:numPr>
        <w:tabs>
          <w:tab w:val="left" w:pos="0"/>
        </w:tabs>
      </w:pPr>
      <w:r>
        <w:t>How it works...</w:t>
      </w:r>
    </w:p>
    <w:p w14:paraId="3959A9D7" w14:textId="7E965B86" w:rsidR="00196EBF" w:rsidRDefault="003B0954" w:rsidP="00196EBF">
      <w:pPr>
        <w:pStyle w:val="NormalPACKT"/>
      </w:pPr>
      <w:r>
        <w:t xml:space="preserve">A BSP (Binary Space Partition) tree as the name implies is a tree structure in which a geometrical space is partitioned. To be more precise, in BSP a plane is portioned into more hyperplanes. A plane is such that it has one dimension less than the ambient space from which it was created. So a 3D plane would have 2D hyperplanes and a 2D planes would have 1D lines. The idea behind this is once we have divided the planes into these hyper-planes in a logical manner we can save the formation into a tree structure. </w:t>
      </w:r>
      <w:r w:rsidR="005C011D">
        <w:t>Finally,</w:t>
      </w:r>
      <w:r w:rsidR="00262909">
        <w:t xml:space="preserve"> we can traverse the tree structure in real time to provide better frame rates to the game overall.</w:t>
      </w:r>
    </w:p>
    <w:p w14:paraId="694210EC" w14:textId="42FFAF07" w:rsidR="005C011D" w:rsidRDefault="005C011D" w:rsidP="00196EBF">
      <w:pPr>
        <w:pStyle w:val="NormalPACKT"/>
      </w:pPr>
      <w:r>
        <w:t>Let us consider the following example in which the world looks like the image below. The camera must decide which are the areas that it should render and which it should not. Hence dividing them using a logical algorithm is necessary.</w:t>
      </w:r>
    </w:p>
    <w:p w14:paraId="79584991" w14:textId="77777777" w:rsidR="00196EBF" w:rsidRPr="00196EBF" w:rsidRDefault="00196EBF" w:rsidP="00196EBF">
      <w:pPr>
        <w:pStyle w:val="NormalPACKT"/>
      </w:pPr>
    </w:p>
    <w:p w14:paraId="2DD0057F" w14:textId="206FA770" w:rsidR="00196EBF" w:rsidRDefault="00196EBF" w:rsidP="00196EBF">
      <w:pPr>
        <w:pStyle w:val="NormalPACKT"/>
      </w:pPr>
    </w:p>
    <w:p w14:paraId="76774668" w14:textId="4B0B4978" w:rsidR="00196EBF" w:rsidRDefault="00196EBF" w:rsidP="00196EBF">
      <w:pPr>
        <w:pStyle w:val="NormalPACKT"/>
      </w:pPr>
      <w:r>
        <w:rPr>
          <w:noProof/>
          <w:lang w:val="en-NZ" w:eastAsia="en-NZ"/>
        </w:rPr>
        <w:drawing>
          <wp:inline distT="0" distB="0" distL="0" distR="0" wp14:anchorId="5C0953D8" wp14:editId="44DF1AD1">
            <wp:extent cx="2438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6px-Example_of_BSP_tree_construction_-_step_1.svg.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inline>
        </w:drawing>
      </w:r>
    </w:p>
    <w:p w14:paraId="0B0E5BEF" w14:textId="573A5BEF" w:rsidR="00196EBF" w:rsidRDefault="005C011D" w:rsidP="00196EBF">
      <w:pPr>
        <w:pStyle w:val="NormalPACKT"/>
      </w:pPr>
      <w:r>
        <w:t>After we apply the algorithm, the tree structure should look like the following.</w:t>
      </w:r>
    </w:p>
    <w:p w14:paraId="74E5CF2A" w14:textId="310C8C0C" w:rsidR="005C011D" w:rsidRDefault="005C011D" w:rsidP="00196EBF">
      <w:pPr>
        <w:pStyle w:val="NormalPACKT"/>
      </w:pPr>
      <w:r>
        <w:rPr>
          <w:noProof/>
          <w:lang w:val="en-NZ" w:eastAsia="en-NZ"/>
        </w:rPr>
        <w:lastRenderedPageBreak/>
        <w:drawing>
          <wp:inline distT="0" distB="0" distL="0" distR="0" wp14:anchorId="496575FC" wp14:editId="53DF01BD">
            <wp:extent cx="2933700" cy="94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8px-Example_of_BSP_tree_construction_-_step_9.svg.png"/>
                    <pic:cNvPicPr/>
                  </pic:nvPicPr>
                  <pic:blipFill>
                    <a:blip r:embed="rId12">
                      <a:extLst>
                        <a:ext uri="{28A0092B-C50C-407E-A947-70E740481C1C}">
                          <a14:useLocalDpi xmlns:a14="http://schemas.microsoft.com/office/drawing/2010/main" val="0"/>
                        </a:ext>
                      </a:extLst>
                    </a:blip>
                    <a:stretch>
                      <a:fillRect/>
                    </a:stretch>
                  </pic:blipFill>
                  <pic:spPr>
                    <a:xfrm>
                      <a:off x="0" y="0"/>
                      <a:ext cx="2933700" cy="942975"/>
                    </a:xfrm>
                    <a:prstGeom prst="rect">
                      <a:avLst/>
                    </a:prstGeom>
                  </pic:spPr>
                </pic:pic>
              </a:graphicData>
            </a:graphic>
          </wp:inline>
        </w:drawing>
      </w:r>
    </w:p>
    <w:p w14:paraId="727E6BE4" w14:textId="0994848E" w:rsidR="00196EBF" w:rsidRPr="00196EBF" w:rsidRDefault="005C011D" w:rsidP="00196EBF">
      <w:pPr>
        <w:pStyle w:val="NormalPACKT"/>
      </w:pPr>
      <w:r>
        <w:t>Finally, we traverse this algorithm like any other tree structure using the concept of parent and child and we get the desired sections that the camera should render.</w:t>
      </w:r>
    </w:p>
    <w:p w14:paraId="5CDE3866" w14:textId="7518D63D" w:rsidR="001225D8" w:rsidRDefault="00930650" w:rsidP="00031AA1">
      <w:pPr>
        <w:pStyle w:val="Heading1"/>
        <w:numPr>
          <w:ilvl w:val="0"/>
          <w:numId w:val="8"/>
        </w:numPr>
        <w:tabs>
          <w:tab w:val="left" w:pos="0"/>
        </w:tabs>
      </w:pPr>
      <w:r>
        <w:t>Creating a decision making AI</w:t>
      </w:r>
    </w:p>
    <w:p w14:paraId="36ECF9D5" w14:textId="5161F8F8" w:rsidR="001225D8" w:rsidRDefault="005C011D">
      <w:pPr>
        <w:pStyle w:val="NormalPACKT"/>
        <w:pPrChange w:id="4" w:author="Rashmi Suvarna" w:date="2016-02-03T13:22:00Z">
          <w:pPr/>
        </w:pPrChange>
      </w:pPr>
      <w:r>
        <w:t xml:space="preserve">A decision tree is one of the most </w:t>
      </w:r>
      <w:r w:rsidR="001F7ADB">
        <w:t xml:space="preserve">useful in machine learning in AI. </w:t>
      </w:r>
      <w:r w:rsidR="00B84C0B">
        <w:t xml:space="preserve">Given a large number of scenarios, based on certain parameters, </w:t>
      </w:r>
      <w:r w:rsidR="00FF7671">
        <w:t xml:space="preserve">it needs to take a decision. If we can write a system that can make </w:t>
      </w:r>
      <w:r w:rsidR="00693910">
        <w:t>these decisions</w:t>
      </w:r>
      <w:r w:rsidR="00FF7671">
        <w:t xml:space="preserve"> well, then </w:t>
      </w:r>
      <w:r w:rsidR="00482274">
        <w:t>we can not only have a well</w:t>
      </w:r>
      <w:ins w:id="5" w:author="Rashmi Suvarna" w:date="2016-02-03T13:23:00Z">
        <w:r w:rsidR="00BB55C2">
          <w:t>-</w:t>
        </w:r>
      </w:ins>
      <w:del w:id="6" w:author="Rashmi Suvarna" w:date="2016-02-03T13:23:00Z">
        <w:r w:rsidR="00482274" w:rsidDel="00BB55C2">
          <w:delText xml:space="preserve"> </w:delText>
        </w:r>
      </w:del>
      <w:r w:rsidR="00482274">
        <w:t xml:space="preserve">written algorithm but also have a lot of unpredictability in terms of game-play. This will add a lot of variation in the game and will </w:t>
      </w:r>
      <w:r w:rsidR="008C544B">
        <w:t>help in replay ability of the overall game.</w:t>
      </w:r>
    </w:p>
    <w:p w14:paraId="58EA57F0" w14:textId="48431AA5" w:rsidR="00D730DA" w:rsidDel="00BB55C2" w:rsidRDefault="00D730DA" w:rsidP="001225D8">
      <w:pPr>
        <w:rPr>
          <w:del w:id="7" w:author="Rashmi Suvarna" w:date="2016-02-03T13:22:00Z"/>
        </w:rPr>
      </w:pPr>
    </w:p>
    <w:p w14:paraId="3C392B62" w14:textId="77777777" w:rsidR="001225D8" w:rsidRDefault="001225D8" w:rsidP="00291B74">
      <w:pPr>
        <w:pStyle w:val="Heading2"/>
        <w:numPr>
          <w:ilvl w:val="1"/>
          <w:numId w:val="1"/>
        </w:numPr>
        <w:tabs>
          <w:tab w:val="left" w:pos="0"/>
        </w:tabs>
      </w:pPr>
      <w:r>
        <w:t>Getting ready</w:t>
      </w:r>
    </w:p>
    <w:p w14:paraId="1C10B47E" w14:textId="3B77A1E0" w:rsidR="001225D8" w:rsidRDefault="001225D8" w:rsidP="0054457E">
      <w:pPr>
        <w:pStyle w:val="NormalPACKT"/>
      </w:pPr>
      <w:r>
        <w:t xml:space="preserve">For this recipe, </w:t>
      </w:r>
      <w:r w:rsidR="00305901">
        <w:t>y</w:t>
      </w:r>
      <w:r w:rsidR="009A1C82">
        <w:t xml:space="preserve">ou will need a Windows machine and </w:t>
      </w:r>
      <w:r w:rsidR="008C544B">
        <w:t>Visual Studio</w:t>
      </w:r>
      <w:r w:rsidR="00ED6C85">
        <w:t xml:space="preserve">. </w:t>
      </w:r>
      <w:r w:rsidR="00DB0D02">
        <w:t>No</w:t>
      </w:r>
      <w:r w:rsidR="00305901">
        <w:t xml:space="preserve"> other pre requisite is needed.</w:t>
      </w:r>
    </w:p>
    <w:p w14:paraId="47E9169F" w14:textId="77777777" w:rsidR="001225D8" w:rsidRDefault="001225D8" w:rsidP="00291B74">
      <w:pPr>
        <w:pStyle w:val="Heading2"/>
        <w:numPr>
          <w:ilvl w:val="1"/>
          <w:numId w:val="1"/>
        </w:numPr>
        <w:tabs>
          <w:tab w:val="left" w:pos="0"/>
        </w:tabs>
      </w:pPr>
      <w:r>
        <w:t>How to do it...</w:t>
      </w:r>
    </w:p>
    <w:p w14:paraId="42D52506" w14:textId="2BE3B0BE" w:rsidR="006F2964" w:rsidRPr="00E94571" w:rsidRDefault="006F2964" w:rsidP="006F2964">
      <w:pPr>
        <w:pStyle w:val="NormalPACKT"/>
        <w:numPr>
          <w:ilvl w:val="0"/>
          <w:numId w:val="1"/>
        </w:numPr>
      </w:pPr>
      <w:r>
        <w:t xml:space="preserve">In this recipe we will find out how easy it is to </w:t>
      </w:r>
      <w:r w:rsidR="00CC4583">
        <w:t>create a decision making AI</w:t>
      </w:r>
    </w:p>
    <w:p w14:paraId="57A1FF1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 Decision Making AI*/</w:t>
      </w:r>
    </w:p>
    <w:p w14:paraId="7CC406B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742BA3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5EF26C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#include</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&lt;iostream&gt;</w:t>
      </w:r>
    </w:p>
    <w:p w14:paraId="62B0573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#include</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&lt;ctime&gt;</w:t>
      </w:r>
    </w:p>
    <w:p w14:paraId="220FDE6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5D32EE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1BBB4A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using</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namespace</w:t>
      </w:r>
      <w:r w:rsidRPr="00A07951">
        <w:rPr>
          <w:rFonts w:ascii="Consolas" w:eastAsiaTheme="minorHAnsi" w:hAnsi="Consolas" w:cs="Consolas"/>
          <w:bCs w:val="0"/>
          <w:color w:val="000000"/>
          <w:sz w:val="19"/>
          <w:szCs w:val="19"/>
          <w:highlight w:val="white"/>
          <w:lang w:val="en-NZ"/>
        </w:rPr>
        <w:t xml:space="preserve"> std;</w:t>
      </w:r>
    </w:p>
    <w:p w14:paraId="390D545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F6A3F6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class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TreeNodes</w:t>
      </w:r>
    </w:p>
    <w:p w14:paraId="3A0E9D5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5DB8084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public</w:t>
      </w:r>
      <w:r w:rsidRPr="00A07951">
        <w:rPr>
          <w:rFonts w:ascii="Consolas" w:eastAsiaTheme="minorHAnsi" w:hAnsi="Consolas" w:cs="Consolas"/>
          <w:bCs w:val="0"/>
          <w:color w:val="000000"/>
          <w:sz w:val="19"/>
          <w:szCs w:val="19"/>
          <w:highlight w:val="white"/>
          <w:lang w:val="en-NZ"/>
        </w:rPr>
        <w:t>:</w:t>
      </w:r>
    </w:p>
    <w:p w14:paraId="7822393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//tree node functions</w:t>
      </w:r>
    </w:p>
    <w:p w14:paraId="53F9363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TreeNodes(</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nodeID</w:t>
      </w:r>
      <w:r w:rsidRPr="00A07951">
        <w:rPr>
          <w:rFonts w:ascii="Consolas" w:eastAsiaTheme="minorHAnsi" w:hAnsi="Consolas" w:cs="Consolas"/>
          <w:bCs w:val="0"/>
          <w:color w:val="008000"/>
          <w:sz w:val="19"/>
          <w:szCs w:val="19"/>
          <w:highlight w:val="white"/>
          <w:lang w:val="en-NZ"/>
        </w:rPr>
        <w:t>/*, string QA*/</w:t>
      </w:r>
      <w:r w:rsidRPr="00A07951">
        <w:rPr>
          <w:rFonts w:ascii="Consolas" w:eastAsiaTheme="minorHAnsi" w:hAnsi="Consolas" w:cs="Consolas"/>
          <w:bCs w:val="0"/>
          <w:color w:val="000000"/>
          <w:sz w:val="19"/>
          <w:szCs w:val="19"/>
          <w:highlight w:val="white"/>
          <w:lang w:val="en-NZ"/>
        </w:rPr>
        <w:t>);</w:t>
      </w:r>
    </w:p>
    <w:p w14:paraId="1AA1A9F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TreeNodes();</w:t>
      </w:r>
    </w:p>
    <w:p w14:paraId="4702DF6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440FE0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virtual</w:t>
      </w:r>
      <w:r w:rsidRPr="00A07951">
        <w:rPr>
          <w:rFonts w:ascii="Consolas" w:eastAsiaTheme="minorHAnsi" w:hAnsi="Consolas" w:cs="Consolas"/>
          <w:bCs w:val="0"/>
          <w:color w:val="000000"/>
          <w:sz w:val="19"/>
          <w:szCs w:val="19"/>
          <w:highlight w:val="white"/>
          <w:lang w:val="en-NZ"/>
        </w:rPr>
        <w:t xml:space="preserve"> ~TreeNodes();</w:t>
      </w:r>
    </w:p>
    <w:p w14:paraId="5C5E58A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A7C50D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m_NodeID;</w:t>
      </w:r>
    </w:p>
    <w:p w14:paraId="7E36353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0A3D15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PrimaryBranch;</w:t>
      </w:r>
    </w:p>
    <w:p w14:paraId="27A32BD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SecondaryBranch;</w:t>
      </w:r>
    </w:p>
    <w:p w14:paraId="39D6594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6F2D0E7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E91D16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B1AA61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//contrctor</w:t>
      </w:r>
    </w:p>
    <w:p w14:paraId="3862CC7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::TreeNodes()</w:t>
      </w:r>
    </w:p>
    <w:p w14:paraId="414B0B0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6F414C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0CCD86A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43B2D03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DE9AB6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m_NodeID = 0;</w:t>
      </w:r>
    </w:p>
    <w:p w14:paraId="4860C8A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43FED11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1A9179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//deconstructor</w:t>
      </w:r>
    </w:p>
    <w:p w14:paraId="6EFA84F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::~TreeNodes()</w:t>
      </w:r>
    </w:p>
    <w:p w14:paraId="1BCD0A9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 }</w:t>
      </w:r>
    </w:p>
    <w:p w14:paraId="241D437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1B1ED9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3! Also step 7 hah!</w:t>
      </w:r>
    </w:p>
    <w:p w14:paraId="71F3BC7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::TreeNodes(</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nodeID</w:t>
      </w:r>
      <w:r w:rsidRPr="00A07951">
        <w:rPr>
          <w:rFonts w:ascii="Consolas" w:eastAsiaTheme="minorHAnsi" w:hAnsi="Consolas" w:cs="Consolas"/>
          <w:bCs w:val="0"/>
          <w:color w:val="008000"/>
          <w:sz w:val="19"/>
          <w:szCs w:val="19"/>
          <w:highlight w:val="white"/>
          <w:lang w:val="en-NZ"/>
        </w:rPr>
        <w:t>/*, string NQA*/</w:t>
      </w:r>
      <w:r w:rsidRPr="00A07951">
        <w:rPr>
          <w:rFonts w:ascii="Consolas" w:eastAsiaTheme="minorHAnsi" w:hAnsi="Consolas" w:cs="Consolas"/>
          <w:bCs w:val="0"/>
          <w:color w:val="000000"/>
          <w:sz w:val="19"/>
          <w:szCs w:val="19"/>
          <w:highlight w:val="white"/>
          <w:lang w:val="en-NZ"/>
        </w:rPr>
        <w:t>)</w:t>
      </w:r>
    </w:p>
    <w:p w14:paraId="2E9358C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65C0F7C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//create tree node with a specific node ID</w:t>
      </w:r>
    </w:p>
    <w:p w14:paraId="36EF277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m_NodeID = </w:t>
      </w:r>
      <w:r w:rsidRPr="00A07951">
        <w:rPr>
          <w:rFonts w:ascii="Consolas" w:eastAsiaTheme="minorHAnsi" w:hAnsi="Consolas" w:cs="Consolas"/>
          <w:bCs w:val="0"/>
          <w:color w:val="808080"/>
          <w:sz w:val="19"/>
          <w:szCs w:val="19"/>
          <w:highlight w:val="white"/>
          <w:lang w:val="en-NZ"/>
        </w:rPr>
        <w:t>nodeID</w:t>
      </w:r>
      <w:r w:rsidRPr="00A07951">
        <w:rPr>
          <w:rFonts w:ascii="Consolas" w:eastAsiaTheme="minorHAnsi" w:hAnsi="Consolas" w:cs="Consolas"/>
          <w:bCs w:val="0"/>
          <w:color w:val="000000"/>
          <w:sz w:val="19"/>
          <w:szCs w:val="19"/>
          <w:highlight w:val="white"/>
          <w:lang w:val="en-NZ"/>
        </w:rPr>
        <w:t>;</w:t>
      </w:r>
    </w:p>
    <w:p w14:paraId="0FCA290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9956DE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//reset nodes/make sure! that they are null. I wont have any funny business #s -_-</w:t>
      </w:r>
    </w:p>
    <w:p w14:paraId="54A607C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0084C3A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00534C5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16A3871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A81224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//the decision tree class</w:t>
      </w:r>
    </w:p>
    <w:p w14:paraId="670DBBD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class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p>
    <w:p w14:paraId="14ECE99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5FCA640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public</w:t>
      </w:r>
      <w:r w:rsidRPr="00A07951">
        <w:rPr>
          <w:rFonts w:ascii="Consolas" w:eastAsiaTheme="minorHAnsi" w:hAnsi="Consolas" w:cs="Consolas"/>
          <w:bCs w:val="0"/>
          <w:color w:val="000000"/>
          <w:sz w:val="19"/>
          <w:szCs w:val="19"/>
          <w:highlight w:val="white"/>
          <w:lang w:val="en-NZ"/>
        </w:rPr>
        <w:t>:</w:t>
      </w:r>
    </w:p>
    <w:p w14:paraId="726C4B6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//functions</w:t>
      </w:r>
    </w:p>
    <w:p w14:paraId="3F9515E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RemoveNode(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node);</w:t>
      </w:r>
    </w:p>
    <w:p w14:paraId="5576A31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DisplayTree(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CurrentNode);</w:t>
      </w:r>
    </w:p>
    <w:p w14:paraId="435AED6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Output();</w:t>
      </w:r>
    </w:p>
    <w:p w14:paraId="1252C95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Query();</w:t>
      </w:r>
    </w:p>
    <w:p w14:paraId="0D039DB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QueryTree(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rootNode);</w:t>
      </w:r>
    </w:p>
    <w:p w14:paraId="5EC5963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PrimaryNode(</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ExistingNodeID,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NewNodeID);</w:t>
      </w:r>
    </w:p>
    <w:p w14:paraId="5D21CDE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SecondaryNode(</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ExistingNodeID,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NewNodeID);</w:t>
      </w:r>
    </w:p>
    <w:p w14:paraId="74E4B05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CreateRootNode(</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NodeID);</w:t>
      </w:r>
    </w:p>
    <w:p w14:paraId="044D035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MakeDecision(</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node);</w:t>
      </w:r>
    </w:p>
    <w:p w14:paraId="1987156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E4BD0C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00FF"/>
          <w:sz w:val="19"/>
          <w:szCs w:val="19"/>
          <w:highlight w:val="white"/>
          <w:lang w:val="en-NZ"/>
        </w:rPr>
        <w:t>bool</w:t>
      </w:r>
      <w:r w:rsidRPr="00A07951">
        <w:rPr>
          <w:rFonts w:ascii="Consolas" w:eastAsiaTheme="minorHAnsi" w:hAnsi="Consolas" w:cs="Consolas"/>
          <w:bCs w:val="0"/>
          <w:color w:val="000000"/>
          <w:sz w:val="19"/>
          <w:szCs w:val="19"/>
          <w:highlight w:val="white"/>
          <w:lang w:val="en-NZ"/>
        </w:rPr>
        <w:t xml:space="preserve"> SearchPrimaryNode(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CurrentNode,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ExistingNodeID,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NewNodeID);</w:t>
      </w:r>
    </w:p>
    <w:p w14:paraId="6D943D8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bool</w:t>
      </w:r>
      <w:r w:rsidRPr="00A07951">
        <w:rPr>
          <w:rFonts w:ascii="Consolas" w:eastAsiaTheme="minorHAnsi" w:hAnsi="Consolas" w:cs="Consolas"/>
          <w:bCs w:val="0"/>
          <w:color w:val="000000"/>
          <w:sz w:val="19"/>
          <w:szCs w:val="19"/>
          <w:highlight w:val="white"/>
          <w:lang w:val="en-NZ"/>
        </w:rPr>
        <w:t xml:space="preserve"> SearchSecondaryNode(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CurrentNode,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ExistingNodeID,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NewNodeID);</w:t>
      </w:r>
    </w:p>
    <w:p w14:paraId="6B092D8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A25350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m_RootNode;</w:t>
      </w:r>
    </w:p>
    <w:p w14:paraId="6070B11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E46FE9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DecisionTree();</w:t>
      </w:r>
    </w:p>
    <w:p w14:paraId="64A115D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2D0653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virtual</w:t>
      </w:r>
      <w:r w:rsidRPr="00A07951">
        <w:rPr>
          <w:rFonts w:ascii="Consolas" w:eastAsiaTheme="minorHAnsi" w:hAnsi="Consolas" w:cs="Consolas"/>
          <w:bCs w:val="0"/>
          <w:color w:val="000000"/>
          <w:sz w:val="19"/>
          <w:szCs w:val="19"/>
          <w:highlight w:val="white"/>
          <w:lang w:val="en-NZ"/>
        </w:rPr>
        <w:t xml:space="preserve"> ~DecisionTree();</w:t>
      </w:r>
    </w:p>
    <w:p w14:paraId="5FC72BE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6ECC0C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3AC1CB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random(</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upperLimit);</w:t>
      </w:r>
    </w:p>
    <w:p w14:paraId="2CD62F2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FDCF96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//for random variables that will effect decisions/node values/weights</w:t>
      </w:r>
    </w:p>
    <w:p w14:paraId="4B591B1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random(</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upperLimit</w:t>
      </w:r>
      <w:r w:rsidRPr="00A07951">
        <w:rPr>
          <w:rFonts w:ascii="Consolas" w:eastAsiaTheme="minorHAnsi" w:hAnsi="Consolas" w:cs="Consolas"/>
          <w:bCs w:val="0"/>
          <w:color w:val="000000"/>
          <w:sz w:val="19"/>
          <w:szCs w:val="19"/>
          <w:highlight w:val="white"/>
          <w:lang w:val="en-NZ"/>
        </w:rPr>
        <w:t>)</w:t>
      </w:r>
    </w:p>
    <w:p w14:paraId="34713B6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701273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randNum = rand() % </w:t>
      </w:r>
      <w:r w:rsidRPr="00A07951">
        <w:rPr>
          <w:rFonts w:ascii="Consolas" w:eastAsiaTheme="minorHAnsi" w:hAnsi="Consolas" w:cs="Consolas"/>
          <w:bCs w:val="0"/>
          <w:color w:val="808080"/>
          <w:sz w:val="19"/>
          <w:szCs w:val="19"/>
          <w:highlight w:val="white"/>
          <w:lang w:val="en-NZ"/>
        </w:rPr>
        <w:t>upperLimit</w:t>
      </w:r>
      <w:r w:rsidRPr="00A07951">
        <w:rPr>
          <w:rFonts w:ascii="Consolas" w:eastAsiaTheme="minorHAnsi" w:hAnsi="Consolas" w:cs="Consolas"/>
          <w:bCs w:val="0"/>
          <w:color w:val="000000"/>
          <w:sz w:val="19"/>
          <w:szCs w:val="19"/>
          <w:highlight w:val="white"/>
          <w:lang w:val="en-NZ"/>
        </w:rPr>
        <w:t>;</w:t>
      </w:r>
    </w:p>
    <w:p w14:paraId="024AAE1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randNum;</w:t>
      </w:r>
    </w:p>
    <w:p w14:paraId="06068AD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4409410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211BCF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//constructor</w:t>
      </w:r>
    </w:p>
    <w:p w14:paraId="6D8A7F0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1!</w:t>
      </w:r>
    </w:p>
    <w:p w14:paraId="75383E0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::DecisionTree()</w:t>
      </w:r>
    </w:p>
    <w:p w14:paraId="09B18B8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B41CDC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//set root node to null on tree creation</w:t>
      </w:r>
    </w:p>
    <w:p w14:paraId="267FECB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//beginning of tree creation</w:t>
      </w:r>
    </w:p>
    <w:p w14:paraId="14A8DC8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m_RootNode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2D2216A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0FCB705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AA2710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//destructor</w:t>
      </w:r>
    </w:p>
    <w:p w14:paraId="14D62FA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//Final Step in a sense</w:t>
      </w:r>
    </w:p>
    <w:p w14:paraId="77EF9A1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::~DecisionTree()</w:t>
      </w:r>
    </w:p>
    <w:p w14:paraId="3DF6946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37A83AF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RemoveNode(m_RootNode);</w:t>
      </w:r>
    </w:p>
    <w:p w14:paraId="4BEADFC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0C97010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80E299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2!</w:t>
      </w:r>
    </w:p>
    <w:p w14:paraId="725DDEA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::CreateRootNode(</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NodeID</w:t>
      </w:r>
      <w:r w:rsidRPr="00A07951">
        <w:rPr>
          <w:rFonts w:ascii="Consolas" w:eastAsiaTheme="minorHAnsi" w:hAnsi="Consolas" w:cs="Consolas"/>
          <w:bCs w:val="0"/>
          <w:color w:val="000000"/>
          <w:sz w:val="19"/>
          <w:szCs w:val="19"/>
          <w:highlight w:val="white"/>
          <w:lang w:val="en-NZ"/>
        </w:rPr>
        <w:t>)</w:t>
      </w:r>
    </w:p>
    <w:p w14:paraId="1634200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68BDD1E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//create root node with specific ID</w:t>
      </w:r>
    </w:p>
    <w:p w14:paraId="552AACE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 In MO, you may want to use thestatic creation of IDs like with entities. depends on how many nodes you plan to have</w:t>
      </w:r>
    </w:p>
    <w:p w14:paraId="61385B9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//or have instantaneously created nodes/changing nodes</w:t>
      </w:r>
    </w:p>
    <w:p w14:paraId="4A1F37E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m_RootNode = </w:t>
      </w:r>
      <w:r w:rsidRPr="00A07951">
        <w:rPr>
          <w:rFonts w:ascii="Consolas" w:eastAsiaTheme="minorHAnsi" w:hAnsi="Consolas" w:cs="Consolas"/>
          <w:bCs w:val="0"/>
          <w:color w:val="008080"/>
          <w:sz w:val="19"/>
          <w:szCs w:val="19"/>
          <w:highlight w:val="white"/>
          <w:lang w:val="en-NZ"/>
        </w:rPr>
        <w:t>new</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w:t>
      </w:r>
      <w:r w:rsidRPr="00A07951">
        <w:rPr>
          <w:rFonts w:ascii="Consolas" w:eastAsiaTheme="minorHAnsi" w:hAnsi="Consolas" w:cs="Consolas"/>
          <w:bCs w:val="0"/>
          <w:color w:val="808080"/>
          <w:sz w:val="19"/>
          <w:szCs w:val="19"/>
          <w:highlight w:val="white"/>
          <w:lang w:val="en-NZ"/>
        </w:rPr>
        <w:t>NodeID</w:t>
      </w:r>
      <w:r w:rsidRPr="00A07951">
        <w:rPr>
          <w:rFonts w:ascii="Consolas" w:eastAsiaTheme="minorHAnsi" w:hAnsi="Consolas" w:cs="Consolas"/>
          <w:bCs w:val="0"/>
          <w:color w:val="000000"/>
          <w:sz w:val="19"/>
          <w:szCs w:val="19"/>
          <w:highlight w:val="white"/>
          <w:lang w:val="en-NZ"/>
        </w:rPr>
        <w:t>);</w:t>
      </w:r>
    </w:p>
    <w:p w14:paraId="2AB076A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4EC4C76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E23638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5.1!~</w:t>
      </w:r>
    </w:p>
    <w:p w14:paraId="5EAD53E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lastRenderedPageBreak/>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::PrimaryNode(</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3A79CC4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6D9E41B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//check to make sure you have a root node. can't add another node without a root node</w:t>
      </w:r>
    </w:p>
    <w:p w14:paraId="6B4CE53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(m_RootNode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0002956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E2A2DD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"ERROR - No Root Node"</w:t>
      </w:r>
      <w:r w:rsidRPr="00A07951">
        <w:rPr>
          <w:rFonts w:ascii="Consolas" w:eastAsiaTheme="minorHAnsi" w:hAnsi="Consolas" w:cs="Consolas"/>
          <w:bCs w:val="0"/>
          <w:color w:val="000000"/>
          <w:sz w:val="19"/>
          <w:szCs w:val="19"/>
          <w:highlight w:val="white"/>
          <w:lang w:val="en-NZ"/>
        </w:rPr>
        <w:t>;</w:t>
      </w:r>
    </w:p>
    <w:p w14:paraId="332E5FE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w:t>
      </w:r>
    </w:p>
    <w:p w14:paraId="15215EC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3C3D036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BB878D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(SearchPrimaryNode(m_RootNode,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3F006B3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E1E86D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"Added Node Type1 With ID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 onto Branch Level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44276F6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37E9639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0F9F436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6BEA415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//check</w:t>
      </w:r>
    </w:p>
    <w:p w14:paraId="14D9FF9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"Node: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 Not Found."</w:t>
      </w:r>
      <w:r w:rsidRPr="00A07951">
        <w:rPr>
          <w:rFonts w:ascii="Consolas" w:eastAsiaTheme="minorHAnsi" w:hAnsi="Consolas" w:cs="Consolas"/>
          <w:bCs w:val="0"/>
          <w:color w:val="000000"/>
          <w:sz w:val="19"/>
          <w:szCs w:val="19"/>
          <w:highlight w:val="white"/>
          <w:lang w:val="en-NZ"/>
        </w:rPr>
        <w:t>;</w:t>
      </w:r>
    </w:p>
    <w:p w14:paraId="0A2F6BA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584080D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3D9B75E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007B2F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6.1!~ search and add new node to current node</w:t>
      </w:r>
    </w:p>
    <w:p w14:paraId="12691AC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bool</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::SearchPrimaryNode(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6534F97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3C542F4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//if there is a node</w:t>
      </w:r>
    </w:p>
    <w:p w14:paraId="04A60B0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-&gt;m_NodeID ==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w:t>
      </w:r>
    </w:p>
    <w:p w14:paraId="71022F1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BD6330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//create the node</w:t>
      </w:r>
    </w:p>
    <w:p w14:paraId="6370056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5B8B4DD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0A36887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008080"/>
          <w:sz w:val="19"/>
          <w:szCs w:val="19"/>
          <w:highlight w:val="white"/>
          <w:lang w:val="en-NZ"/>
        </w:rPr>
        <w:t>new</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691D7EF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2B9CA5B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338F45F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A7BC35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008080"/>
          <w:sz w:val="19"/>
          <w:szCs w:val="19"/>
          <w:highlight w:val="white"/>
          <w:lang w:val="en-NZ"/>
        </w:rPr>
        <w:t>new</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1901935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C7DFC9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true</w:t>
      </w:r>
      <w:r w:rsidRPr="00A07951">
        <w:rPr>
          <w:rFonts w:ascii="Consolas" w:eastAsiaTheme="minorHAnsi" w:hAnsi="Consolas" w:cs="Consolas"/>
          <w:bCs w:val="0"/>
          <w:color w:val="000000"/>
          <w:sz w:val="19"/>
          <w:szCs w:val="19"/>
          <w:highlight w:val="white"/>
          <w:lang w:val="en-NZ"/>
        </w:rPr>
        <w:t>;</w:t>
      </w:r>
    </w:p>
    <w:p w14:paraId="38502F7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739660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700D1D0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21F456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//try branch if it exists</w:t>
      </w:r>
    </w:p>
    <w:p w14:paraId="44B71CC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//for a third, add another one of these too!</w:t>
      </w:r>
    </w:p>
    <w:p w14:paraId="3FD797E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4CEBF0D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283DD4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(SearchPrimaryNode(</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67CC867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2C50753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true</w:t>
      </w:r>
      <w:r w:rsidRPr="00A07951">
        <w:rPr>
          <w:rFonts w:ascii="Consolas" w:eastAsiaTheme="minorHAnsi" w:hAnsi="Consolas" w:cs="Consolas"/>
          <w:bCs w:val="0"/>
          <w:color w:val="000000"/>
          <w:sz w:val="19"/>
          <w:szCs w:val="19"/>
          <w:highlight w:val="white"/>
          <w:lang w:val="en-NZ"/>
        </w:rPr>
        <w:t>;</w:t>
      </w:r>
    </w:p>
    <w:p w14:paraId="25AE09A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20B57F3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6DDD831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5FB191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//try second branch if it exists</w:t>
      </w:r>
    </w:p>
    <w:p w14:paraId="6CFD89F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55A4004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0FAAD14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(SearchSecondaryNode(</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272C2AF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4796E8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2192AD6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313194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false</w:t>
      </w:r>
      <w:r w:rsidRPr="00A07951">
        <w:rPr>
          <w:rFonts w:ascii="Consolas" w:eastAsiaTheme="minorHAnsi" w:hAnsi="Consolas" w:cs="Consolas"/>
          <w:bCs w:val="0"/>
          <w:color w:val="000000"/>
          <w:sz w:val="19"/>
          <w:szCs w:val="19"/>
          <w:highlight w:val="white"/>
          <w:lang w:val="en-NZ"/>
        </w:rPr>
        <w:t>;</w:t>
      </w:r>
    </w:p>
    <w:p w14:paraId="5EBD1F2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86189D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70F0DE8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396E04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false</w:t>
      </w:r>
      <w:r w:rsidRPr="00A07951">
        <w:rPr>
          <w:rFonts w:ascii="Consolas" w:eastAsiaTheme="minorHAnsi" w:hAnsi="Consolas" w:cs="Consolas"/>
          <w:bCs w:val="0"/>
          <w:color w:val="000000"/>
          <w:sz w:val="19"/>
          <w:szCs w:val="19"/>
          <w:highlight w:val="white"/>
          <w:lang w:val="en-NZ"/>
        </w:rPr>
        <w:t>;</w:t>
      </w:r>
    </w:p>
    <w:p w14:paraId="2E27C76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719CE0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4401B5F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0AD986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 xml:space="preserve">//Step 5.2!~    does same thing as node 1.  if you wanted to have more decisions, </w:t>
      </w:r>
    </w:p>
    <w:p w14:paraId="6EBC3D3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//create a node 3 which would be the same as this maybe with small differences</w:t>
      </w:r>
    </w:p>
    <w:p w14:paraId="4685881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::SecondaryNode(</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0BC22F2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3396998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(m_RootNode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338C545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298B687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"ERROR - No Root Node"</w:t>
      </w:r>
      <w:r w:rsidRPr="00A07951">
        <w:rPr>
          <w:rFonts w:ascii="Consolas" w:eastAsiaTheme="minorHAnsi" w:hAnsi="Consolas" w:cs="Consolas"/>
          <w:bCs w:val="0"/>
          <w:color w:val="000000"/>
          <w:sz w:val="19"/>
          <w:szCs w:val="19"/>
          <w:highlight w:val="white"/>
          <w:lang w:val="en-NZ"/>
        </w:rPr>
        <w:t>;</w:t>
      </w:r>
    </w:p>
    <w:p w14:paraId="64336A2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237D557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A442ED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(SearchSecondaryNode(m_RootNode,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44C4BC1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A700EE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"Added Node Type2 With ID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 onto Branch Level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47F974C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8012E7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705F511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13B7718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"Node: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 Not Found."</w:t>
      </w:r>
      <w:r w:rsidRPr="00A07951">
        <w:rPr>
          <w:rFonts w:ascii="Consolas" w:eastAsiaTheme="minorHAnsi" w:hAnsi="Consolas" w:cs="Consolas"/>
          <w:bCs w:val="0"/>
          <w:color w:val="000000"/>
          <w:sz w:val="19"/>
          <w:szCs w:val="19"/>
          <w:highlight w:val="white"/>
          <w:lang w:val="en-NZ"/>
        </w:rPr>
        <w:t>;</w:t>
      </w:r>
    </w:p>
    <w:p w14:paraId="7F8AC6C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9F84A0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153D066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12C3E3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6.2!~ search and add new node to current node</w:t>
      </w:r>
    </w:p>
    <w:p w14:paraId="795AB94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//as stated earlier, make one for 3rd node if there was meant to be one</w:t>
      </w:r>
    </w:p>
    <w:p w14:paraId="28831D6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bool</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::SearchSecondaryNode(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490BEA3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6925D64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-&gt;m_NodeID ==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w:t>
      </w:r>
    </w:p>
    <w:p w14:paraId="6B99B9B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37627C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//create the node</w:t>
      </w:r>
    </w:p>
    <w:p w14:paraId="66E0BAA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5665B62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70A621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008080"/>
          <w:sz w:val="19"/>
          <w:szCs w:val="19"/>
          <w:highlight w:val="white"/>
          <w:lang w:val="en-NZ"/>
        </w:rPr>
        <w:t>new</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0462F23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2F2EF3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1CD0C70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0706FE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008080"/>
          <w:sz w:val="19"/>
          <w:szCs w:val="19"/>
          <w:highlight w:val="white"/>
          <w:lang w:val="en-NZ"/>
        </w:rPr>
        <w:t>new</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4480A26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5E3A5A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true</w:t>
      </w:r>
      <w:r w:rsidRPr="00A07951">
        <w:rPr>
          <w:rFonts w:ascii="Consolas" w:eastAsiaTheme="minorHAnsi" w:hAnsi="Consolas" w:cs="Consolas"/>
          <w:bCs w:val="0"/>
          <w:color w:val="000000"/>
          <w:sz w:val="19"/>
          <w:szCs w:val="19"/>
          <w:highlight w:val="white"/>
          <w:lang w:val="en-NZ"/>
        </w:rPr>
        <w:t>;</w:t>
      </w:r>
    </w:p>
    <w:p w14:paraId="59560B9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5508AF7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493F9CB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286B7BA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//try branch if it exists</w:t>
      </w:r>
    </w:p>
    <w:p w14:paraId="3E72D25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55FB267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EFEC60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(SearchSecondaryNode(</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2EFF892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C3D871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true</w:t>
      </w:r>
      <w:r w:rsidRPr="00A07951">
        <w:rPr>
          <w:rFonts w:ascii="Consolas" w:eastAsiaTheme="minorHAnsi" w:hAnsi="Consolas" w:cs="Consolas"/>
          <w:bCs w:val="0"/>
          <w:color w:val="000000"/>
          <w:sz w:val="19"/>
          <w:szCs w:val="19"/>
          <w:highlight w:val="white"/>
          <w:lang w:val="en-NZ"/>
        </w:rPr>
        <w:t>;</w:t>
      </w:r>
    </w:p>
    <w:p w14:paraId="7F755D9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549465F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5C177A3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0BB925A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//try second branch if it exists</w:t>
      </w:r>
    </w:p>
    <w:p w14:paraId="58E6CAB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28FCA8A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7FDEC90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(SearchSecondaryNode(</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w:t>
      </w:r>
      <w:r w:rsidRPr="00A07951">
        <w:rPr>
          <w:rFonts w:ascii="Consolas" w:eastAsiaTheme="minorHAnsi" w:hAnsi="Consolas" w:cs="Consolas"/>
          <w:bCs w:val="0"/>
          <w:color w:val="808080"/>
          <w:sz w:val="19"/>
          <w:szCs w:val="19"/>
          <w:highlight w:val="white"/>
          <w:lang w:val="en-NZ"/>
        </w:rPr>
        <w:t>ExistingNodeID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NewNodeID</w:t>
      </w:r>
      <w:r w:rsidRPr="00A07951">
        <w:rPr>
          <w:rFonts w:ascii="Consolas" w:eastAsiaTheme="minorHAnsi" w:hAnsi="Consolas" w:cs="Consolas"/>
          <w:bCs w:val="0"/>
          <w:color w:val="000000"/>
          <w:sz w:val="19"/>
          <w:szCs w:val="19"/>
          <w:highlight w:val="white"/>
          <w:lang w:val="en-NZ"/>
        </w:rPr>
        <w:t>));</w:t>
      </w:r>
    </w:p>
    <w:p w14:paraId="20D34B3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4F95B0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4D2580B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32C7EBA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false</w:t>
      </w:r>
      <w:r w:rsidRPr="00A07951">
        <w:rPr>
          <w:rFonts w:ascii="Consolas" w:eastAsiaTheme="minorHAnsi" w:hAnsi="Consolas" w:cs="Consolas"/>
          <w:bCs w:val="0"/>
          <w:color w:val="000000"/>
          <w:sz w:val="19"/>
          <w:szCs w:val="19"/>
          <w:highlight w:val="white"/>
          <w:lang w:val="en-NZ"/>
        </w:rPr>
        <w:t>;</w:t>
      </w:r>
    </w:p>
    <w:p w14:paraId="3AA7890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4841CAC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1F0E302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7E5B2B6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00FF"/>
          <w:sz w:val="19"/>
          <w:szCs w:val="19"/>
          <w:highlight w:val="white"/>
          <w:lang w:val="en-NZ"/>
        </w:rPr>
        <w:t>false</w:t>
      </w:r>
      <w:r w:rsidRPr="00A07951">
        <w:rPr>
          <w:rFonts w:ascii="Consolas" w:eastAsiaTheme="minorHAnsi" w:hAnsi="Consolas" w:cs="Consolas"/>
          <w:bCs w:val="0"/>
          <w:color w:val="000000"/>
          <w:sz w:val="19"/>
          <w:szCs w:val="19"/>
          <w:highlight w:val="white"/>
          <w:lang w:val="en-NZ"/>
        </w:rPr>
        <w:t>;</w:t>
      </w:r>
    </w:p>
    <w:p w14:paraId="0A9CEE5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16FD32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A0523D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23CB55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11</w:t>
      </w:r>
    </w:p>
    <w:p w14:paraId="5E049F8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::QueryTree(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w:t>
      </w:r>
    </w:p>
    <w:p w14:paraId="72697D6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53FC8D1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1ABD9FD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7AAF2C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//if both branches are null, tree is at a decision outcome state</w:t>
      </w:r>
    </w:p>
    <w:p w14:paraId="74314C3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22456DD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5C9389D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//output decision 'question'</w:t>
      </w:r>
    </w:p>
    <w:p w14:paraId="231B50C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w:t>
      </w:r>
    </w:p>
    <w:p w14:paraId="69F59B3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0E5028B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3436632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25876A6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"Missing Branch 1"</w:t>
      </w:r>
      <w:r w:rsidRPr="00A07951">
        <w:rPr>
          <w:rFonts w:ascii="Consolas" w:eastAsiaTheme="minorHAnsi" w:hAnsi="Consolas" w:cs="Consolas"/>
          <w:bCs w:val="0"/>
          <w:color w:val="000000"/>
          <w:sz w:val="19"/>
          <w:szCs w:val="19"/>
          <w:highlight w:val="white"/>
          <w:lang w:val="en-NZ"/>
        </w:rPr>
        <w:t>;</w:t>
      </w:r>
    </w:p>
    <w:p w14:paraId="5709959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25BD513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w:t>
      </w:r>
    </w:p>
    <w:p w14:paraId="6AE2B3F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161F72B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4F80716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D8A781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"Missing Branch 2"</w:t>
      </w:r>
      <w:r w:rsidRPr="00A07951">
        <w:rPr>
          <w:rFonts w:ascii="Consolas" w:eastAsiaTheme="minorHAnsi" w:hAnsi="Consolas" w:cs="Consolas"/>
          <w:bCs w:val="0"/>
          <w:color w:val="000000"/>
          <w:sz w:val="19"/>
          <w:szCs w:val="19"/>
          <w:highlight w:val="white"/>
          <w:lang w:val="en-NZ"/>
        </w:rPr>
        <w:t>;</w:t>
      </w:r>
    </w:p>
    <w:p w14:paraId="142E131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w:t>
      </w:r>
    </w:p>
    <w:p w14:paraId="469F92E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2D291A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32BDF8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//otherwise test decisions at current node</w:t>
      </w:r>
    </w:p>
    <w:p w14:paraId="152A5EA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MakeDecision(</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w:t>
      </w:r>
    </w:p>
    <w:p w14:paraId="157E4A7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28FBA59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90CCDC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10</w:t>
      </w:r>
    </w:p>
    <w:p w14:paraId="5B3F140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::Query()</w:t>
      </w:r>
    </w:p>
    <w:p w14:paraId="1DF0F88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407A7F8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QueryTree(m_RootNode);</w:t>
      </w:r>
    </w:p>
    <w:p w14:paraId="367A170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04D27D5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A1EB6D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w:t>
      </w:r>
    </w:p>
    <w:p w14:paraId="2758255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//debate decisions   create new function for decision logic</w:t>
      </w:r>
    </w:p>
    <w:p w14:paraId="7B9DB4B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C2B24E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 cout &lt;&lt; node-&gt;stringforquestion;</w:t>
      </w:r>
    </w:p>
    <w:p w14:paraId="4E3389F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A40665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12</w:t>
      </w:r>
    </w:p>
    <w:p w14:paraId="03A274B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::MakeDecision(</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w:t>
      </w:r>
    </w:p>
    <w:p w14:paraId="0A636B6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231C956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//should I declare variables here or inside of decisions.h</w:t>
      </w:r>
    </w:p>
    <w:p w14:paraId="1A9D613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PHealth;</w:t>
      </w:r>
    </w:p>
    <w:p w14:paraId="22A78D6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MHealth;</w:t>
      </w:r>
    </w:p>
    <w:p w14:paraId="10E80C5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PStrength;</w:t>
      </w:r>
    </w:p>
    <w:p w14:paraId="312D7B3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MStrength;</w:t>
      </w:r>
    </w:p>
    <w:p w14:paraId="38DC7CC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DistanceFBase;</w:t>
      </w:r>
    </w:p>
    <w:p w14:paraId="7DAC37B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DistanceFMonster;</w:t>
      </w:r>
    </w:p>
    <w:p w14:paraId="52E305C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A61A57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////sets random!</w:t>
      </w:r>
    </w:p>
    <w:p w14:paraId="3F14CD7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t>srand(time(</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1C1A6FC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D3DCA5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//randomly create the numbers for health, strength and distance for each variable</w:t>
      </w:r>
    </w:p>
    <w:p w14:paraId="0688C1F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PHealth = random(60);</w:t>
      </w:r>
    </w:p>
    <w:p w14:paraId="4786612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MHealth = random(60);</w:t>
      </w:r>
    </w:p>
    <w:p w14:paraId="0949B3A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PStrength = random(50);</w:t>
      </w:r>
    </w:p>
    <w:p w14:paraId="6B7E57D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MStrength = random(50);</w:t>
      </w:r>
    </w:p>
    <w:p w14:paraId="68FC160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DistanceFBase = random(75);</w:t>
      </w:r>
    </w:p>
    <w:p w14:paraId="29E6562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DistanceFMonster = random(75);</w:t>
      </w:r>
    </w:p>
    <w:p w14:paraId="0482D0F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9971DD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//the decision to be made string example: Player health: Monster Health:  player health is lower/higher</w:t>
      </w:r>
    </w:p>
    <w:p w14:paraId="2560D55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"Player Health: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PHealth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0EE442D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"Monster Health: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MHealth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65E517B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"Player Strength: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PStrength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20CB604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"Monster Strength: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MStrength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353988B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"Distance Player is From Base: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DistanceFBase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7B3EB72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"Disntace Player is From Monster: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DistanceFMonster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3005823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E60C45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p>
    <w:p w14:paraId="4159AB2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(PHealth &gt; MHealth)</w:t>
      </w:r>
    </w:p>
    <w:p w14:paraId="2806E33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2B4665E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46BF407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32197D0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16DF822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179062D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92BA73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(PStrength &gt; MStrength)</w:t>
      </w:r>
    </w:p>
    <w:p w14:paraId="3AB9F6A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B37C46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57565B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33CB612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1C5B59B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778D393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FD9B3B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 xml:space="preserve">//recursive question for next branch. Player distance from base/monster. </w:t>
      </w:r>
    </w:p>
    <w:p w14:paraId="5DD1977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(DistanceFBase &gt; DistanceFMonster)</w:t>
      </w:r>
    </w:p>
    <w:p w14:paraId="4CAC1AB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18A266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2BEF957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else</w:t>
      </w:r>
    </w:p>
    <w:p w14:paraId="214670A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265C2A9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38D9DCD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8FA3CB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52F7625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783753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935D81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lastRenderedPageBreak/>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::Output()</w:t>
      </w:r>
    </w:p>
    <w:p w14:paraId="71AFBAE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DA213D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//take repsective node</w:t>
      </w:r>
    </w:p>
    <w:p w14:paraId="4DE137D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DisplayTree(m_RootNode);</w:t>
      </w:r>
    </w:p>
    <w:p w14:paraId="5428074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1EAAFB6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07BF13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8000"/>
          <w:sz w:val="19"/>
          <w:szCs w:val="19"/>
          <w:highlight w:val="white"/>
          <w:lang w:val="en-NZ"/>
        </w:rPr>
        <w:t>//Step 9</w:t>
      </w:r>
    </w:p>
    <w:p w14:paraId="4DE0BCE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::DisplayTree(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w:t>
      </w:r>
    </w:p>
    <w:p w14:paraId="41BC4E3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011CC2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//if it doesn't exist, don't display of course</w:t>
      </w:r>
    </w:p>
    <w:p w14:paraId="75D1E02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0F90952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38B7BFE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return</w:t>
      </w:r>
      <w:r w:rsidRPr="00A07951">
        <w:rPr>
          <w:rFonts w:ascii="Consolas" w:eastAsiaTheme="minorHAnsi" w:hAnsi="Consolas" w:cs="Consolas"/>
          <w:bCs w:val="0"/>
          <w:color w:val="000000"/>
          <w:sz w:val="19"/>
          <w:szCs w:val="19"/>
          <w:highlight w:val="white"/>
          <w:lang w:val="en-NZ"/>
        </w:rPr>
        <w:t>;</w:t>
      </w:r>
    </w:p>
    <w:p w14:paraId="7C4AEC7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615E9DB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5D58BD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w:t>
      </w:r>
    </w:p>
    <w:p w14:paraId="6C6365F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//need to make a string to display for each branch</w:t>
      </w:r>
    </w:p>
    <w:p w14:paraId="3C4B95E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"Node ID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 xml:space="preserve">-&gt;m_NodeID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"Decision Display: "</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3AC2FC1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54EB0A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//go down branch 1</w:t>
      </w:r>
    </w:p>
    <w:p w14:paraId="16DC323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DisplayTree(</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-&gt;PrimaryBranch);</w:t>
      </w:r>
    </w:p>
    <w:p w14:paraId="187F344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3049E5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//go down branch 2</w:t>
      </w:r>
    </w:p>
    <w:p w14:paraId="433C668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DisplayTree(</w:t>
      </w:r>
      <w:r w:rsidRPr="00A07951">
        <w:rPr>
          <w:rFonts w:ascii="Consolas" w:eastAsiaTheme="minorHAnsi" w:hAnsi="Consolas" w:cs="Consolas"/>
          <w:bCs w:val="0"/>
          <w:color w:val="808080"/>
          <w:sz w:val="19"/>
          <w:szCs w:val="19"/>
          <w:highlight w:val="white"/>
          <w:lang w:val="en-NZ"/>
        </w:rPr>
        <w:t>CurrentNode</w:t>
      </w:r>
      <w:r w:rsidRPr="00A07951">
        <w:rPr>
          <w:rFonts w:ascii="Consolas" w:eastAsiaTheme="minorHAnsi" w:hAnsi="Consolas" w:cs="Consolas"/>
          <w:bCs w:val="0"/>
          <w:color w:val="000000"/>
          <w:sz w:val="19"/>
          <w:szCs w:val="19"/>
          <w:highlight w:val="white"/>
          <w:lang w:val="en-NZ"/>
        </w:rPr>
        <w:t>-&gt;SecondaryBranch);</w:t>
      </w:r>
    </w:p>
    <w:p w14:paraId="7F36DFF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73C435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DF0CE8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A2EF99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void</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::RemoveNode(</w:t>
      </w:r>
      <w:r w:rsidRPr="00A07951">
        <w:rPr>
          <w:rFonts w:ascii="Consolas" w:eastAsiaTheme="minorHAnsi" w:hAnsi="Consolas" w:cs="Consolas"/>
          <w:bCs w:val="0"/>
          <w:color w:val="2B91AF"/>
          <w:sz w:val="19"/>
          <w:szCs w:val="19"/>
          <w:highlight w:val="white"/>
          <w:lang w:val="en-NZ"/>
        </w:rPr>
        <w:t>TreeNodes</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w:t>
      </w:r>
    </w:p>
    <w:p w14:paraId="772AD23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40CEEA8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p>
    <w:p w14:paraId="5D0854E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 xml:space="preserve">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23AEC2B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026FDBC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 xml:space="preserve">-&gt;PrimaryBranch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184FA5E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429C80B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RemoveNode(</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-&gt;PrimaryBranch);</w:t>
      </w:r>
    </w:p>
    <w:p w14:paraId="090399C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6A2EDC8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2CE14B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if</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 xml:space="preserve">-&gt;SecondaryBranch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56FD476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4DA950F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RemoveNode(</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-&gt;SecondaryBranch);</w:t>
      </w:r>
    </w:p>
    <w:p w14:paraId="739350E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w:t>
      </w:r>
    </w:p>
    <w:p w14:paraId="75933A2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C29F53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"Deleting Node"</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 xml:space="preserve">-&gt;m_NodeID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60B0B76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6792A1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//delete node from memory</w:t>
      </w:r>
    </w:p>
    <w:p w14:paraId="215059E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80"/>
          <w:sz w:val="19"/>
          <w:szCs w:val="19"/>
          <w:highlight w:val="white"/>
          <w:lang w:val="en-NZ"/>
        </w:rPr>
        <w:t>delete</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w:t>
      </w:r>
    </w:p>
    <w:p w14:paraId="2295802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//reset node</w:t>
      </w:r>
    </w:p>
    <w:p w14:paraId="5C63445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808080"/>
          <w:sz w:val="19"/>
          <w:szCs w:val="19"/>
          <w:highlight w:val="white"/>
          <w:lang w:val="en-NZ"/>
        </w:rPr>
        <w:t>node</w:t>
      </w:r>
      <w:r w:rsidRPr="00A07951">
        <w:rPr>
          <w:rFonts w:ascii="Consolas" w:eastAsiaTheme="minorHAnsi" w:hAnsi="Consolas" w:cs="Consolas"/>
          <w:bCs w:val="0"/>
          <w:color w:val="000000"/>
          <w:sz w:val="19"/>
          <w:szCs w:val="19"/>
          <w:highlight w:val="white"/>
          <w:lang w:val="en-NZ"/>
        </w:rPr>
        <w:t xml:space="preserve"> = </w:t>
      </w:r>
      <w:r w:rsidRPr="00A07951">
        <w:rPr>
          <w:rFonts w:ascii="Consolas" w:eastAsiaTheme="minorHAnsi" w:hAnsi="Consolas" w:cs="Consolas"/>
          <w:bCs w:val="0"/>
          <w:color w:val="6F008A"/>
          <w:sz w:val="19"/>
          <w:szCs w:val="19"/>
          <w:highlight w:val="white"/>
          <w:lang w:val="en-NZ"/>
        </w:rPr>
        <w:t>NULL</w:t>
      </w:r>
      <w:r w:rsidRPr="00A07951">
        <w:rPr>
          <w:rFonts w:ascii="Consolas" w:eastAsiaTheme="minorHAnsi" w:hAnsi="Consolas" w:cs="Consolas"/>
          <w:bCs w:val="0"/>
          <w:color w:val="000000"/>
          <w:sz w:val="19"/>
          <w:szCs w:val="19"/>
          <w:highlight w:val="white"/>
          <w:lang w:val="en-NZ"/>
        </w:rPr>
        <w:t>;</w:t>
      </w:r>
    </w:p>
    <w:p w14:paraId="6740CEE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w:t>
      </w:r>
    </w:p>
    <w:p w14:paraId="3C4F9C2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5526BBF7"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A05E23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EC4895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main()</w:t>
      </w:r>
    </w:p>
    <w:p w14:paraId="34D57FE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w:t>
      </w:r>
    </w:p>
    <w:p w14:paraId="7D98D50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//create the new decision tree object</w:t>
      </w:r>
    </w:p>
    <w:p w14:paraId="6B32318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 xml:space="preserve">* NewTree = </w:t>
      </w:r>
      <w:r w:rsidRPr="00A07951">
        <w:rPr>
          <w:rFonts w:ascii="Consolas" w:eastAsiaTheme="minorHAnsi" w:hAnsi="Consolas" w:cs="Consolas"/>
          <w:bCs w:val="0"/>
          <w:color w:val="008080"/>
          <w:sz w:val="19"/>
          <w:szCs w:val="19"/>
          <w:highlight w:val="white"/>
          <w:lang w:val="en-NZ"/>
        </w:rPr>
        <w:t>new</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2B91AF"/>
          <w:sz w:val="19"/>
          <w:szCs w:val="19"/>
          <w:highlight w:val="white"/>
          <w:lang w:val="en-NZ"/>
        </w:rPr>
        <w:t>DecisionTree</w:t>
      </w:r>
      <w:r w:rsidRPr="00A07951">
        <w:rPr>
          <w:rFonts w:ascii="Consolas" w:eastAsiaTheme="minorHAnsi" w:hAnsi="Consolas" w:cs="Consolas"/>
          <w:bCs w:val="0"/>
          <w:color w:val="000000"/>
          <w:sz w:val="19"/>
          <w:szCs w:val="19"/>
          <w:highlight w:val="white"/>
          <w:lang w:val="en-NZ"/>
        </w:rPr>
        <w:t>();</w:t>
      </w:r>
    </w:p>
    <w:p w14:paraId="7FA3182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EE18F3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//add root node   the very first 'Question' or decision to be made</w:t>
      </w:r>
    </w:p>
    <w:p w14:paraId="1E401A1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//is monster health greater than player health?</w:t>
      </w:r>
    </w:p>
    <w:p w14:paraId="1C36519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NewTree-&gt;CreateRootNode(1);</w:t>
      </w:r>
    </w:p>
    <w:p w14:paraId="6AE4777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9C76B1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//add nodes depending on decisions</w:t>
      </w:r>
    </w:p>
    <w:p w14:paraId="5263416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//2nd decision to be made</w:t>
      </w:r>
    </w:p>
    <w:p w14:paraId="44D1825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//is monster strength greater than player strength?</w:t>
      </w:r>
    </w:p>
    <w:p w14:paraId="3481D64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NewTree-&gt;PrimaryNode(1, 2);</w:t>
      </w:r>
    </w:p>
    <w:p w14:paraId="7405AAF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187BE14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//3rd decision</w:t>
      </w:r>
    </w:p>
    <w:p w14:paraId="637D3E46"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//is the monster closer than home base?</w:t>
      </w:r>
    </w:p>
    <w:p w14:paraId="56CADE1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NewTree-&gt;SecondaryNode(1, 3);</w:t>
      </w:r>
    </w:p>
    <w:p w14:paraId="3FB7105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CF9C5D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//depending on the weights of all three decisions, will return certain node result</w:t>
      </w:r>
    </w:p>
    <w:p w14:paraId="4527E82E"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//results!</w:t>
      </w:r>
    </w:p>
    <w:p w14:paraId="2702F82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 xml:space="preserve">//Run, Attack, </w:t>
      </w:r>
    </w:p>
    <w:p w14:paraId="37F739B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NewTree-&gt;PrimaryNode(2, 4);</w:t>
      </w:r>
    </w:p>
    <w:p w14:paraId="226E5F93"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NewTree-&gt;SecondaryNode(2, 5);</w:t>
      </w:r>
    </w:p>
    <w:p w14:paraId="7F555D6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NewTree-&gt;PrimaryNode(3, 6);</w:t>
      </w:r>
    </w:p>
    <w:p w14:paraId="08EDDBF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NewTree-&gt;SecondaryNode(3, 7);</w:t>
      </w:r>
    </w:p>
    <w:p w14:paraId="281C6394"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424FE3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p>
    <w:p w14:paraId="7A39F2A0"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NewTree-&gt;Output();</w:t>
      </w:r>
    </w:p>
    <w:p w14:paraId="1C1DD21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F12BB9D"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//ask/answer question decision making process</w:t>
      </w:r>
    </w:p>
    <w:p w14:paraId="4CB4536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NewTree-&gt;Query();</w:t>
      </w:r>
    </w:p>
    <w:p w14:paraId="3CF02FF8"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56D149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cout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A31515"/>
          <w:sz w:val="19"/>
          <w:szCs w:val="19"/>
          <w:highlight w:val="white"/>
          <w:lang w:val="en-NZ"/>
        </w:rPr>
        <w:t>"Decision Made. Press Any Key To Quit."</w:t>
      </w:r>
      <w:r w:rsidRPr="00A07951">
        <w:rPr>
          <w:rFonts w:ascii="Consolas" w:eastAsiaTheme="minorHAnsi" w:hAnsi="Consolas" w:cs="Consolas"/>
          <w:bCs w:val="0"/>
          <w:color w:val="000000"/>
          <w:sz w:val="19"/>
          <w:szCs w:val="19"/>
          <w:highlight w:val="white"/>
          <w:lang w:val="en-NZ"/>
        </w:rPr>
        <w:t xml:space="preserve"> </w:t>
      </w:r>
      <w:r w:rsidRPr="00A07951">
        <w:rPr>
          <w:rFonts w:ascii="Consolas" w:eastAsiaTheme="minorHAnsi" w:hAnsi="Consolas" w:cs="Consolas"/>
          <w:bCs w:val="0"/>
          <w:color w:val="008080"/>
          <w:sz w:val="19"/>
          <w:szCs w:val="19"/>
          <w:highlight w:val="white"/>
          <w:lang w:val="en-NZ"/>
        </w:rPr>
        <w:t>&lt;&lt;</w:t>
      </w:r>
      <w:r w:rsidRPr="00A07951">
        <w:rPr>
          <w:rFonts w:ascii="Consolas" w:eastAsiaTheme="minorHAnsi" w:hAnsi="Consolas" w:cs="Consolas"/>
          <w:bCs w:val="0"/>
          <w:color w:val="000000"/>
          <w:sz w:val="19"/>
          <w:szCs w:val="19"/>
          <w:highlight w:val="white"/>
          <w:lang w:val="en-NZ"/>
        </w:rPr>
        <w:t xml:space="preserve"> endl;</w:t>
      </w:r>
    </w:p>
    <w:p w14:paraId="24BC848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F342EE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00FF"/>
          <w:sz w:val="19"/>
          <w:szCs w:val="19"/>
          <w:highlight w:val="white"/>
          <w:lang w:val="en-NZ"/>
        </w:rPr>
        <w:t>int</w:t>
      </w:r>
      <w:r w:rsidRPr="00A07951">
        <w:rPr>
          <w:rFonts w:ascii="Consolas" w:eastAsiaTheme="minorHAnsi" w:hAnsi="Consolas" w:cs="Consolas"/>
          <w:bCs w:val="0"/>
          <w:color w:val="000000"/>
          <w:sz w:val="19"/>
          <w:szCs w:val="19"/>
          <w:highlight w:val="white"/>
          <w:lang w:val="en-NZ"/>
        </w:rPr>
        <w:t xml:space="preserve"> a;</w:t>
      </w:r>
    </w:p>
    <w:p w14:paraId="3FF8AFFC"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t xml:space="preserve">cin </w:t>
      </w:r>
      <w:r w:rsidRPr="00A07951">
        <w:rPr>
          <w:rFonts w:ascii="Consolas" w:eastAsiaTheme="minorHAnsi" w:hAnsi="Consolas" w:cs="Consolas"/>
          <w:bCs w:val="0"/>
          <w:color w:val="008080"/>
          <w:sz w:val="19"/>
          <w:szCs w:val="19"/>
          <w:highlight w:val="white"/>
          <w:lang w:val="en-NZ"/>
        </w:rPr>
        <w:t>&gt;&gt;</w:t>
      </w:r>
      <w:r w:rsidRPr="00A07951">
        <w:rPr>
          <w:rFonts w:ascii="Consolas" w:eastAsiaTheme="minorHAnsi" w:hAnsi="Consolas" w:cs="Consolas"/>
          <w:bCs w:val="0"/>
          <w:color w:val="000000"/>
          <w:sz w:val="19"/>
          <w:szCs w:val="19"/>
          <w:highlight w:val="white"/>
          <w:lang w:val="en-NZ"/>
        </w:rPr>
        <w:t xml:space="preserve"> a;</w:t>
      </w:r>
    </w:p>
    <w:p w14:paraId="42841C75"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1447A09"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//release memory!</w:t>
      </w:r>
    </w:p>
    <w:p w14:paraId="1B0A9AB1"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80"/>
          <w:sz w:val="19"/>
          <w:szCs w:val="19"/>
          <w:highlight w:val="white"/>
          <w:lang w:val="en-NZ"/>
        </w:rPr>
        <w:t>delete</w:t>
      </w:r>
      <w:r w:rsidRPr="00A07951">
        <w:rPr>
          <w:rFonts w:ascii="Consolas" w:eastAsiaTheme="minorHAnsi" w:hAnsi="Consolas" w:cs="Consolas"/>
          <w:bCs w:val="0"/>
          <w:color w:val="000000"/>
          <w:sz w:val="19"/>
          <w:szCs w:val="19"/>
          <w:highlight w:val="white"/>
          <w:lang w:val="en-NZ"/>
        </w:rPr>
        <w:t xml:space="preserve"> NewTree;</w:t>
      </w:r>
    </w:p>
    <w:p w14:paraId="00DD2F9A"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4077DC5F"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tab/>
      </w:r>
      <w:r w:rsidRPr="00A07951">
        <w:rPr>
          <w:rFonts w:ascii="Consolas" w:eastAsiaTheme="minorHAnsi" w:hAnsi="Consolas" w:cs="Consolas"/>
          <w:bCs w:val="0"/>
          <w:color w:val="008000"/>
          <w:sz w:val="19"/>
          <w:szCs w:val="19"/>
          <w:highlight w:val="white"/>
          <w:lang w:val="en-NZ"/>
        </w:rPr>
        <w:t>//return random value</w:t>
      </w:r>
    </w:p>
    <w:p w14:paraId="514DEF8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A07951">
        <w:rPr>
          <w:rFonts w:ascii="Consolas" w:eastAsiaTheme="minorHAnsi" w:hAnsi="Consolas" w:cs="Consolas"/>
          <w:bCs w:val="0"/>
          <w:color w:val="000000"/>
          <w:sz w:val="19"/>
          <w:szCs w:val="19"/>
          <w:highlight w:val="white"/>
          <w:lang w:val="en-NZ"/>
        </w:rPr>
        <w:lastRenderedPageBreak/>
        <w:tab/>
      </w:r>
      <w:r w:rsidRPr="00A07951">
        <w:rPr>
          <w:rFonts w:ascii="Consolas" w:eastAsiaTheme="minorHAnsi" w:hAnsi="Consolas" w:cs="Consolas"/>
          <w:bCs w:val="0"/>
          <w:color w:val="008000"/>
          <w:sz w:val="19"/>
          <w:szCs w:val="19"/>
          <w:highlight w:val="white"/>
          <w:lang w:val="en-NZ"/>
        </w:rPr>
        <w:t>//return 1;</w:t>
      </w:r>
    </w:p>
    <w:p w14:paraId="35EB944B"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9A4D132" w14:textId="77777777" w:rsidR="00A07951" w:rsidRPr="00A07951" w:rsidRDefault="00A07951" w:rsidP="00A07951">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326875E" w14:textId="32FA3DBC" w:rsidR="00AF7BA0" w:rsidRDefault="00A07951" w:rsidP="00A07951">
      <w:pPr>
        <w:pStyle w:val="NumberedBulletPACKT"/>
        <w:numPr>
          <w:ilvl w:val="0"/>
          <w:numId w:val="1"/>
        </w:numPr>
        <w:tabs>
          <w:tab w:val="left" w:pos="683"/>
        </w:tabs>
      </w:pPr>
      <w:r>
        <w:rPr>
          <w:rFonts w:ascii="Consolas" w:eastAsiaTheme="minorHAnsi" w:hAnsi="Consolas" w:cs="Consolas"/>
          <w:bCs/>
          <w:color w:val="000000"/>
          <w:sz w:val="19"/>
          <w:szCs w:val="19"/>
          <w:highlight w:val="white"/>
          <w:lang w:val="en-NZ"/>
        </w:rPr>
        <w:t>}</w:t>
      </w:r>
    </w:p>
    <w:p w14:paraId="3C4BD5FD" w14:textId="138D1A05" w:rsidR="001225D8" w:rsidRDefault="001225D8" w:rsidP="00031AA1">
      <w:pPr>
        <w:pStyle w:val="Heading2"/>
        <w:numPr>
          <w:ilvl w:val="1"/>
          <w:numId w:val="9"/>
        </w:numPr>
        <w:tabs>
          <w:tab w:val="left" w:pos="0"/>
        </w:tabs>
      </w:pPr>
      <w:r>
        <w:t>How it works...</w:t>
      </w:r>
    </w:p>
    <w:p w14:paraId="168A6329" w14:textId="771E56F8" w:rsidR="003A3B74" w:rsidRDefault="003A3B74" w:rsidP="003A3B74">
      <w:pPr>
        <w:pStyle w:val="NormalPACKT"/>
      </w:pPr>
      <w:r>
        <w:t xml:space="preserve">As the name suggests, a decision tree </w:t>
      </w:r>
      <w:r w:rsidR="00042B74">
        <w:t xml:space="preserve">is a subset of the tree data structure. Hence there is root node and two child nodes. The root node will denote </w:t>
      </w:r>
      <w:r w:rsidR="000332CA">
        <w:t xml:space="preserve">a condition and the child nodes will have the probable solutions. In the next depth, those solution nodes will become part of the condition which will lead to two more solution nodes. Hence as the example above shows, the entire structure is modelled on the basis of a tree structure. </w:t>
      </w:r>
      <w:r w:rsidR="00BA4BBF">
        <w:t xml:space="preserve">We have a root node and then primary and secondary nodes. We need to traverse the tree to continuously find the answers to a situation based on the root nodes and the child nodes. </w:t>
      </w:r>
    </w:p>
    <w:p w14:paraId="72EFDDD6" w14:textId="05CE727F" w:rsidR="00BA4BBF" w:rsidRDefault="00BA4BBF" w:rsidP="003A3B74">
      <w:pPr>
        <w:pStyle w:val="NormalPACKT"/>
      </w:pPr>
      <w:r>
        <w:t>We have also written a query function which will query in the tree structure, what the most probable scenario might be on that situation. That in turn will take the help of a decision function which will add its own level of heuristic combined with the result of the query and generate the output for the solution.</w:t>
      </w:r>
    </w:p>
    <w:p w14:paraId="61FB6E97" w14:textId="5C0B2B3B" w:rsidR="00BA4BBF" w:rsidRPr="003A3B74" w:rsidRDefault="00BA4BBF" w:rsidP="003A3B74">
      <w:pPr>
        <w:pStyle w:val="NormalPACKT"/>
      </w:pPr>
      <w:r>
        <w:t>Decision tree are extremely fast because at every scenario we are checking only half the tree. So in effect we have reduced the search space to half. The tree structure also makes it robust so that we can add and remove nodes on the fly as well. This gives us a lot of flexibility and the overall architecture of the game is improved in this case.</w:t>
      </w:r>
    </w:p>
    <w:p w14:paraId="578F78D6" w14:textId="2C24B123" w:rsidR="001225D8" w:rsidRDefault="00930650" w:rsidP="00031AA1">
      <w:pPr>
        <w:pStyle w:val="Heading1"/>
        <w:numPr>
          <w:ilvl w:val="0"/>
          <w:numId w:val="10"/>
        </w:numPr>
        <w:tabs>
          <w:tab w:val="left" w:pos="0"/>
        </w:tabs>
      </w:pPr>
      <w:r>
        <w:t>Adding behavioural movements</w:t>
      </w:r>
    </w:p>
    <w:p w14:paraId="776B71B7" w14:textId="207F1963" w:rsidR="00AA4C81" w:rsidRDefault="00896CCE">
      <w:pPr>
        <w:pStyle w:val="NormalPACKT"/>
        <w:pPrChange w:id="8" w:author="Rashmi Suvarna" w:date="2016-02-03T13:23:00Z">
          <w:pPr/>
        </w:pPrChange>
      </w:pPr>
      <w:r>
        <w:t xml:space="preserve">When we talk of AI in games, after path finding the next most important thing to consider is movements. When does an AI decide that it has to walk, run, jump and slide. The ability to make </w:t>
      </w:r>
      <w:r w:rsidR="001544CD">
        <w:t>these decisions</w:t>
      </w:r>
      <w:r>
        <w:t xml:space="preserve"> fast and correctly will make the AI really competitive in games and extremely difficult to beat.</w:t>
      </w:r>
      <w:r w:rsidR="002E7D9B">
        <w:t xml:space="preserve"> </w:t>
      </w:r>
      <w:r w:rsidR="000F31A1">
        <w:t>We can do all these with the help of behavioral movements.</w:t>
      </w:r>
    </w:p>
    <w:p w14:paraId="580F82C0" w14:textId="77777777" w:rsidR="001225D8" w:rsidRDefault="001225D8" w:rsidP="00291B74">
      <w:pPr>
        <w:pStyle w:val="Heading2"/>
        <w:numPr>
          <w:ilvl w:val="1"/>
          <w:numId w:val="1"/>
        </w:numPr>
        <w:tabs>
          <w:tab w:val="left" w:pos="0"/>
        </w:tabs>
      </w:pPr>
      <w:r>
        <w:t>Getting ready</w:t>
      </w:r>
    </w:p>
    <w:p w14:paraId="3D2D25E1" w14:textId="6F072CC5" w:rsidR="0042575E" w:rsidRDefault="0042575E" w:rsidP="004F249E">
      <w:pPr>
        <w:pStyle w:val="NormalPACKT"/>
        <w:numPr>
          <w:ilvl w:val="0"/>
          <w:numId w:val="1"/>
        </w:numPr>
      </w:pPr>
      <w:r>
        <w:t xml:space="preserve">For this recipe, you will need a Windows machine </w:t>
      </w:r>
      <w:r w:rsidR="00553B74">
        <w:t>an</w:t>
      </w:r>
      <w:r w:rsidR="004F249E">
        <w:t xml:space="preserve">d </w:t>
      </w:r>
      <w:r w:rsidR="00770DC0">
        <w:t>Visual Studio. No other requirement is there.</w:t>
      </w:r>
    </w:p>
    <w:p w14:paraId="62F4FB5E" w14:textId="77777777" w:rsidR="001225D8" w:rsidRDefault="001225D8" w:rsidP="00291B74">
      <w:pPr>
        <w:pStyle w:val="Heading2"/>
        <w:numPr>
          <w:ilvl w:val="1"/>
          <w:numId w:val="1"/>
        </w:numPr>
        <w:tabs>
          <w:tab w:val="left" w:pos="0"/>
        </w:tabs>
      </w:pPr>
      <w:r>
        <w:t>How to do it...</w:t>
      </w:r>
    </w:p>
    <w:p w14:paraId="66BF646D" w14:textId="5809B75F" w:rsidR="003F32F9" w:rsidRPr="003F32F9" w:rsidRDefault="003F32F9" w:rsidP="003F32F9">
      <w:pPr>
        <w:pStyle w:val="NormalPACKT"/>
      </w:pPr>
      <w:r>
        <w:t xml:space="preserve">In this example you will find out how easy it is to </w:t>
      </w:r>
      <w:r w:rsidR="00C50887">
        <w:t>create behavioral movements.</w:t>
      </w:r>
    </w:p>
    <w:p w14:paraId="6EE0997F" w14:textId="77777777" w:rsidR="008329FC" w:rsidRDefault="008329FC" w:rsidP="008329FC">
      <w:pPr>
        <w:pStyle w:val="NumberedBulletPACKT"/>
        <w:numPr>
          <w:ilvl w:val="0"/>
          <w:numId w:val="1"/>
        </w:numPr>
        <w:tabs>
          <w:tab w:val="clear" w:pos="360"/>
          <w:tab w:val="left" w:pos="720"/>
        </w:tabs>
      </w:pPr>
      <w:r>
        <w:t>Add a source file called Source.cpp</w:t>
      </w:r>
    </w:p>
    <w:p w14:paraId="2FEBD93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8000"/>
          <w:sz w:val="19"/>
          <w:szCs w:val="19"/>
          <w:highlight w:val="white"/>
          <w:lang w:val="en-NZ"/>
        </w:rPr>
        <w:t>/* Adding Behavorial Movements*/</w:t>
      </w:r>
    </w:p>
    <w:p w14:paraId="05F8FD3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C1789A4"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6E081DC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#include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&lt;iostream&gt;</w:t>
      </w:r>
    </w:p>
    <w:p w14:paraId="486C881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using</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0000FF"/>
          <w:sz w:val="19"/>
          <w:szCs w:val="19"/>
          <w:highlight w:val="white"/>
          <w:lang w:val="en-NZ"/>
        </w:rPr>
        <w:t>namespace</w:t>
      </w:r>
      <w:r w:rsidRPr="00C50887">
        <w:rPr>
          <w:rFonts w:ascii="Consolas" w:eastAsiaTheme="minorHAnsi" w:hAnsi="Consolas" w:cs="Consolas"/>
          <w:bCs w:val="0"/>
          <w:color w:val="000000"/>
          <w:sz w:val="19"/>
          <w:szCs w:val="19"/>
          <w:highlight w:val="white"/>
          <w:lang w:val="en-NZ"/>
        </w:rPr>
        <w:t xml:space="preserve"> std;</w:t>
      </w:r>
    </w:p>
    <w:p w14:paraId="06AE620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class</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Machine</w:t>
      </w:r>
    </w:p>
    <w:p w14:paraId="6AF387C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1BAD9479"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class</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State</w:t>
      </w:r>
      <w:r w:rsidRPr="00C50887">
        <w:rPr>
          <w:rFonts w:ascii="Consolas" w:eastAsiaTheme="minorHAnsi" w:hAnsi="Consolas" w:cs="Consolas"/>
          <w:bCs w:val="0"/>
          <w:color w:val="000000"/>
          <w:sz w:val="19"/>
          <w:szCs w:val="19"/>
          <w:highlight w:val="white"/>
          <w:lang w:val="en-NZ"/>
        </w:rPr>
        <w:t xml:space="preserve"> *current;</w:t>
      </w:r>
    </w:p>
    <w:p w14:paraId="6D25A71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public</w:t>
      </w:r>
      <w:r w:rsidRPr="00C50887">
        <w:rPr>
          <w:rFonts w:ascii="Consolas" w:eastAsiaTheme="minorHAnsi" w:hAnsi="Consolas" w:cs="Consolas"/>
          <w:bCs w:val="0"/>
          <w:color w:val="000000"/>
          <w:sz w:val="19"/>
          <w:szCs w:val="19"/>
          <w:highlight w:val="white"/>
          <w:lang w:val="en-NZ"/>
        </w:rPr>
        <w:t>:</w:t>
      </w:r>
    </w:p>
    <w:p w14:paraId="58873175"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Machine();</w:t>
      </w:r>
    </w:p>
    <w:p w14:paraId="5581402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setCurrent(</w:t>
      </w:r>
      <w:r w:rsidRPr="00C50887">
        <w:rPr>
          <w:rFonts w:ascii="Consolas" w:eastAsiaTheme="minorHAnsi" w:hAnsi="Consolas" w:cs="Consolas"/>
          <w:bCs w:val="0"/>
          <w:color w:val="2B91AF"/>
          <w:sz w:val="19"/>
          <w:szCs w:val="19"/>
          <w:highlight w:val="white"/>
          <w:lang w:val="en-NZ"/>
        </w:rPr>
        <w:t>State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808080"/>
          <w:sz w:val="19"/>
          <w:szCs w:val="19"/>
          <w:highlight w:val="white"/>
          <w:lang w:val="en-NZ"/>
        </w:rPr>
        <w:t>s</w:t>
      </w:r>
      <w:r w:rsidRPr="00C50887">
        <w:rPr>
          <w:rFonts w:ascii="Consolas" w:eastAsiaTheme="minorHAnsi" w:hAnsi="Consolas" w:cs="Consolas"/>
          <w:bCs w:val="0"/>
          <w:color w:val="000000"/>
          <w:sz w:val="19"/>
          <w:szCs w:val="19"/>
          <w:highlight w:val="white"/>
          <w:lang w:val="en-NZ"/>
        </w:rPr>
        <w:t>)</w:t>
      </w:r>
    </w:p>
    <w:p w14:paraId="5A85F7A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607B5879"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current = </w:t>
      </w:r>
      <w:r w:rsidRPr="00C50887">
        <w:rPr>
          <w:rFonts w:ascii="Consolas" w:eastAsiaTheme="minorHAnsi" w:hAnsi="Consolas" w:cs="Consolas"/>
          <w:bCs w:val="0"/>
          <w:color w:val="808080"/>
          <w:sz w:val="19"/>
          <w:szCs w:val="19"/>
          <w:highlight w:val="white"/>
          <w:lang w:val="en-NZ"/>
        </w:rPr>
        <w:t>s</w:t>
      </w:r>
      <w:r w:rsidRPr="00C50887">
        <w:rPr>
          <w:rFonts w:ascii="Consolas" w:eastAsiaTheme="minorHAnsi" w:hAnsi="Consolas" w:cs="Consolas"/>
          <w:bCs w:val="0"/>
          <w:color w:val="000000"/>
          <w:sz w:val="19"/>
          <w:szCs w:val="19"/>
          <w:highlight w:val="white"/>
          <w:lang w:val="en-NZ"/>
        </w:rPr>
        <w:t>;</w:t>
      </w:r>
    </w:p>
    <w:p w14:paraId="76FE15B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0C94D033"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Run();</w:t>
      </w:r>
    </w:p>
    <w:p w14:paraId="4403F49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Walk();</w:t>
      </w:r>
    </w:p>
    <w:p w14:paraId="66CB2A4E"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1B22F04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6692DB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class</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State</w:t>
      </w:r>
    </w:p>
    <w:p w14:paraId="2C0A7482"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2824623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public</w:t>
      </w:r>
      <w:r w:rsidRPr="00C50887">
        <w:rPr>
          <w:rFonts w:ascii="Consolas" w:eastAsiaTheme="minorHAnsi" w:hAnsi="Consolas" w:cs="Consolas"/>
          <w:bCs w:val="0"/>
          <w:color w:val="000000"/>
          <w:sz w:val="19"/>
          <w:szCs w:val="19"/>
          <w:highlight w:val="white"/>
          <w:lang w:val="en-NZ"/>
        </w:rPr>
        <w:t>:</w:t>
      </w:r>
    </w:p>
    <w:p w14:paraId="16D89A4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virtual</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Run(</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808080"/>
          <w:sz w:val="19"/>
          <w:szCs w:val="19"/>
          <w:highlight w:val="white"/>
          <w:lang w:val="en-NZ"/>
        </w:rPr>
        <w:t>m</w:t>
      </w:r>
      <w:r w:rsidRPr="00C50887">
        <w:rPr>
          <w:rFonts w:ascii="Consolas" w:eastAsiaTheme="minorHAnsi" w:hAnsi="Consolas" w:cs="Consolas"/>
          <w:bCs w:val="0"/>
          <w:color w:val="000000"/>
          <w:sz w:val="19"/>
          <w:szCs w:val="19"/>
          <w:highlight w:val="white"/>
          <w:lang w:val="en-NZ"/>
        </w:rPr>
        <w:t>)</w:t>
      </w:r>
    </w:p>
    <w:p w14:paraId="0EA3FF93"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4490531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Already Running\n"</w:t>
      </w:r>
      <w:r w:rsidRPr="00C50887">
        <w:rPr>
          <w:rFonts w:ascii="Consolas" w:eastAsiaTheme="minorHAnsi" w:hAnsi="Consolas" w:cs="Consolas"/>
          <w:bCs w:val="0"/>
          <w:color w:val="000000"/>
          <w:sz w:val="19"/>
          <w:szCs w:val="19"/>
          <w:highlight w:val="white"/>
          <w:lang w:val="en-NZ"/>
        </w:rPr>
        <w:t>;</w:t>
      </w:r>
    </w:p>
    <w:p w14:paraId="6FD0650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28C0CF4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virtual</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Walk(</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808080"/>
          <w:sz w:val="19"/>
          <w:szCs w:val="19"/>
          <w:highlight w:val="white"/>
          <w:lang w:val="en-NZ"/>
        </w:rPr>
        <w:t>m</w:t>
      </w:r>
      <w:r w:rsidRPr="00C50887">
        <w:rPr>
          <w:rFonts w:ascii="Consolas" w:eastAsiaTheme="minorHAnsi" w:hAnsi="Consolas" w:cs="Consolas"/>
          <w:bCs w:val="0"/>
          <w:color w:val="000000"/>
          <w:sz w:val="19"/>
          <w:szCs w:val="19"/>
          <w:highlight w:val="white"/>
          <w:lang w:val="en-NZ"/>
        </w:rPr>
        <w:t>)</w:t>
      </w:r>
    </w:p>
    <w:p w14:paraId="07DCBBE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3A20352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Already Walking\n"</w:t>
      </w:r>
      <w:r w:rsidRPr="00C50887">
        <w:rPr>
          <w:rFonts w:ascii="Consolas" w:eastAsiaTheme="minorHAnsi" w:hAnsi="Consolas" w:cs="Consolas"/>
          <w:bCs w:val="0"/>
          <w:color w:val="000000"/>
          <w:sz w:val="19"/>
          <w:szCs w:val="19"/>
          <w:highlight w:val="white"/>
          <w:lang w:val="en-NZ"/>
        </w:rPr>
        <w:t>;</w:t>
      </w:r>
    </w:p>
    <w:p w14:paraId="00A2E1A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03B83D2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4E0FE24E"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5269B27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::Run()</w:t>
      </w:r>
    </w:p>
    <w:p w14:paraId="3BEF8D6A"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7010F8B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current-&gt;Run(</w:t>
      </w:r>
      <w:r w:rsidRPr="00C50887">
        <w:rPr>
          <w:rFonts w:ascii="Consolas" w:eastAsiaTheme="minorHAnsi" w:hAnsi="Consolas" w:cs="Consolas"/>
          <w:bCs w:val="0"/>
          <w:color w:val="0000FF"/>
          <w:sz w:val="19"/>
          <w:szCs w:val="19"/>
          <w:highlight w:val="white"/>
          <w:lang w:val="en-NZ"/>
        </w:rPr>
        <w:t>this</w:t>
      </w:r>
      <w:r w:rsidRPr="00C50887">
        <w:rPr>
          <w:rFonts w:ascii="Consolas" w:eastAsiaTheme="minorHAnsi" w:hAnsi="Consolas" w:cs="Consolas"/>
          <w:bCs w:val="0"/>
          <w:color w:val="000000"/>
          <w:sz w:val="19"/>
          <w:szCs w:val="19"/>
          <w:highlight w:val="white"/>
          <w:lang w:val="en-NZ"/>
        </w:rPr>
        <w:t>);</w:t>
      </w:r>
    </w:p>
    <w:p w14:paraId="5622832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050F81E9"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EF78755"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::Walk()</w:t>
      </w:r>
    </w:p>
    <w:p w14:paraId="390FB0D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2A008765"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current-&gt;Walk(</w:t>
      </w:r>
      <w:r w:rsidRPr="00C50887">
        <w:rPr>
          <w:rFonts w:ascii="Consolas" w:eastAsiaTheme="minorHAnsi" w:hAnsi="Consolas" w:cs="Consolas"/>
          <w:bCs w:val="0"/>
          <w:color w:val="0000FF"/>
          <w:sz w:val="19"/>
          <w:szCs w:val="19"/>
          <w:highlight w:val="white"/>
          <w:lang w:val="en-NZ"/>
        </w:rPr>
        <w:t>this</w:t>
      </w:r>
      <w:r w:rsidRPr="00C50887">
        <w:rPr>
          <w:rFonts w:ascii="Consolas" w:eastAsiaTheme="minorHAnsi" w:hAnsi="Consolas" w:cs="Consolas"/>
          <w:bCs w:val="0"/>
          <w:color w:val="000000"/>
          <w:sz w:val="19"/>
          <w:szCs w:val="19"/>
          <w:highlight w:val="white"/>
          <w:lang w:val="en-NZ"/>
        </w:rPr>
        <w:t>);</w:t>
      </w:r>
    </w:p>
    <w:p w14:paraId="7156EC4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2EB26D2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E124E9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class</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RUN</w:t>
      </w:r>
      <w:r w:rsidRPr="00C50887">
        <w:rPr>
          <w:rFonts w:ascii="Consolas" w:eastAsiaTheme="minorHAnsi" w:hAnsi="Consolas" w:cs="Consolas"/>
          <w:bCs w:val="0"/>
          <w:color w:val="000000"/>
          <w:sz w:val="19"/>
          <w:szCs w:val="19"/>
          <w:highlight w:val="white"/>
          <w:lang w:val="en-NZ"/>
        </w:rPr>
        <w:t xml:space="preserve"> : </w:t>
      </w:r>
      <w:r w:rsidRPr="00C50887">
        <w:rPr>
          <w:rFonts w:ascii="Consolas" w:eastAsiaTheme="minorHAnsi" w:hAnsi="Consolas" w:cs="Consolas"/>
          <w:bCs w:val="0"/>
          <w:color w:val="0000FF"/>
          <w:sz w:val="19"/>
          <w:szCs w:val="19"/>
          <w:highlight w:val="white"/>
          <w:lang w:val="en-NZ"/>
        </w:rPr>
        <w:t>public</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State</w:t>
      </w:r>
    </w:p>
    <w:p w14:paraId="6F5E573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1143C633"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public</w:t>
      </w:r>
      <w:r w:rsidRPr="00C50887">
        <w:rPr>
          <w:rFonts w:ascii="Consolas" w:eastAsiaTheme="minorHAnsi" w:hAnsi="Consolas" w:cs="Consolas"/>
          <w:bCs w:val="0"/>
          <w:color w:val="000000"/>
          <w:sz w:val="19"/>
          <w:szCs w:val="19"/>
          <w:highlight w:val="white"/>
          <w:lang w:val="en-NZ"/>
        </w:rPr>
        <w:t>:</w:t>
      </w:r>
    </w:p>
    <w:p w14:paraId="70174C72"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RUN()</w:t>
      </w:r>
    </w:p>
    <w:p w14:paraId="48DC9AEA"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522FD34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RUN-ctor "</w:t>
      </w:r>
      <w:r w:rsidRPr="00C50887">
        <w:rPr>
          <w:rFonts w:ascii="Consolas" w:eastAsiaTheme="minorHAnsi" w:hAnsi="Consolas" w:cs="Consolas"/>
          <w:bCs w:val="0"/>
          <w:color w:val="000000"/>
          <w:sz w:val="19"/>
          <w:szCs w:val="19"/>
          <w:highlight w:val="white"/>
          <w:lang w:val="en-NZ"/>
        </w:rPr>
        <w:t>;</w:t>
      </w:r>
    </w:p>
    <w:p w14:paraId="0FC8531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13273640"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~RUN()</w:t>
      </w:r>
    </w:p>
    <w:p w14:paraId="6258F9E2"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lastRenderedPageBreak/>
        <w:tab/>
        <w:t>{</w:t>
      </w:r>
    </w:p>
    <w:p w14:paraId="0A773BA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dtor-RUN\n"</w:t>
      </w:r>
      <w:r w:rsidRPr="00C50887">
        <w:rPr>
          <w:rFonts w:ascii="Consolas" w:eastAsiaTheme="minorHAnsi" w:hAnsi="Consolas" w:cs="Consolas"/>
          <w:bCs w:val="0"/>
          <w:color w:val="000000"/>
          <w:sz w:val="19"/>
          <w:szCs w:val="19"/>
          <w:highlight w:val="white"/>
          <w:lang w:val="en-NZ"/>
        </w:rPr>
        <w:t>;</w:t>
      </w:r>
    </w:p>
    <w:p w14:paraId="1B3751E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344CD5A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Walk(</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 xml:space="preserve"> *m);</w:t>
      </w:r>
    </w:p>
    <w:p w14:paraId="02ADCC0E"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6079DAC6"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3DCAC5C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class</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WALK</w:t>
      </w:r>
      <w:r w:rsidRPr="00C50887">
        <w:rPr>
          <w:rFonts w:ascii="Consolas" w:eastAsiaTheme="minorHAnsi" w:hAnsi="Consolas" w:cs="Consolas"/>
          <w:bCs w:val="0"/>
          <w:color w:val="000000"/>
          <w:sz w:val="19"/>
          <w:szCs w:val="19"/>
          <w:highlight w:val="white"/>
          <w:lang w:val="en-NZ"/>
        </w:rPr>
        <w:t xml:space="preserve"> : </w:t>
      </w:r>
      <w:r w:rsidRPr="00C50887">
        <w:rPr>
          <w:rFonts w:ascii="Consolas" w:eastAsiaTheme="minorHAnsi" w:hAnsi="Consolas" w:cs="Consolas"/>
          <w:bCs w:val="0"/>
          <w:color w:val="0000FF"/>
          <w:sz w:val="19"/>
          <w:szCs w:val="19"/>
          <w:highlight w:val="white"/>
          <w:lang w:val="en-NZ"/>
        </w:rPr>
        <w:t>public</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State</w:t>
      </w:r>
    </w:p>
    <w:p w14:paraId="2712710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0988196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public</w:t>
      </w:r>
      <w:r w:rsidRPr="00C50887">
        <w:rPr>
          <w:rFonts w:ascii="Consolas" w:eastAsiaTheme="minorHAnsi" w:hAnsi="Consolas" w:cs="Consolas"/>
          <w:bCs w:val="0"/>
          <w:color w:val="000000"/>
          <w:sz w:val="19"/>
          <w:szCs w:val="19"/>
          <w:highlight w:val="white"/>
          <w:lang w:val="en-NZ"/>
        </w:rPr>
        <w:t>:</w:t>
      </w:r>
    </w:p>
    <w:p w14:paraId="45434CC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WALK()</w:t>
      </w:r>
    </w:p>
    <w:p w14:paraId="41E619C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3377E82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WALK-ctor "</w:t>
      </w:r>
      <w:r w:rsidRPr="00C50887">
        <w:rPr>
          <w:rFonts w:ascii="Consolas" w:eastAsiaTheme="minorHAnsi" w:hAnsi="Consolas" w:cs="Consolas"/>
          <w:bCs w:val="0"/>
          <w:color w:val="000000"/>
          <w:sz w:val="19"/>
          <w:szCs w:val="19"/>
          <w:highlight w:val="white"/>
          <w:lang w:val="en-NZ"/>
        </w:rPr>
        <w:t>;</w:t>
      </w:r>
    </w:p>
    <w:p w14:paraId="1A12A3A6"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581CCB9A"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~WALK()</w:t>
      </w:r>
    </w:p>
    <w:p w14:paraId="63BBCAE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3663F8B4"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dtor-WALK\n"</w:t>
      </w:r>
      <w:r w:rsidRPr="00C50887">
        <w:rPr>
          <w:rFonts w:ascii="Consolas" w:eastAsiaTheme="minorHAnsi" w:hAnsi="Consolas" w:cs="Consolas"/>
          <w:bCs w:val="0"/>
          <w:color w:val="000000"/>
          <w:sz w:val="19"/>
          <w:szCs w:val="19"/>
          <w:highlight w:val="white"/>
          <w:lang w:val="en-NZ"/>
        </w:rPr>
        <w:t>;</w:t>
      </w:r>
    </w:p>
    <w:p w14:paraId="3448E3BD"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6B559509"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Run(</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808080"/>
          <w:sz w:val="19"/>
          <w:szCs w:val="19"/>
          <w:highlight w:val="white"/>
          <w:lang w:val="en-NZ"/>
        </w:rPr>
        <w:t>m</w:t>
      </w:r>
      <w:r w:rsidRPr="00C50887">
        <w:rPr>
          <w:rFonts w:ascii="Consolas" w:eastAsiaTheme="minorHAnsi" w:hAnsi="Consolas" w:cs="Consolas"/>
          <w:bCs w:val="0"/>
          <w:color w:val="000000"/>
          <w:sz w:val="19"/>
          <w:szCs w:val="19"/>
          <w:highlight w:val="white"/>
          <w:lang w:val="en-NZ"/>
        </w:rPr>
        <w:t>)</w:t>
      </w:r>
    </w:p>
    <w:p w14:paraId="4D437022"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2F31978D"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Changing behaviour from WALK to RUN"</w:t>
      </w:r>
      <w:r w:rsidRPr="00C50887">
        <w:rPr>
          <w:rFonts w:ascii="Consolas" w:eastAsiaTheme="minorHAnsi" w:hAnsi="Consolas" w:cs="Consolas"/>
          <w:bCs w:val="0"/>
          <w:color w:val="000000"/>
          <w:sz w:val="19"/>
          <w:szCs w:val="19"/>
          <w:highlight w:val="white"/>
          <w:lang w:val="en-NZ"/>
        </w:rPr>
        <w:t>;</w:t>
      </w:r>
    </w:p>
    <w:p w14:paraId="1C8FD5D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808080"/>
          <w:sz w:val="19"/>
          <w:szCs w:val="19"/>
          <w:highlight w:val="white"/>
          <w:lang w:val="en-NZ"/>
        </w:rPr>
        <w:t>m</w:t>
      </w:r>
      <w:r w:rsidRPr="00C50887">
        <w:rPr>
          <w:rFonts w:ascii="Consolas" w:eastAsiaTheme="minorHAnsi" w:hAnsi="Consolas" w:cs="Consolas"/>
          <w:bCs w:val="0"/>
          <w:color w:val="000000"/>
          <w:sz w:val="19"/>
          <w:szCs w:val="19"/>
          <w:highlight w:val="white"/>
          <w:lang w:val="en-NZ"/>
        </w:rPr>
        <w:t>-&gt;setCurrent(</w:t>
      </w:r>
      <w:r w:rsidRPr="00C50887">
        <w:rPr>
          <w:rFonts w:ascii="Consolas" w:eastAsiaTheme="minorHAnsi" w:hAnsi="Consolas" w:cs="Consolas"/>
          <w:bCs w:val="0"/>
          <w:color w:val="008080"/>
          <w:sz w:val="19"/>
          <w:szCs w:val="19"/>
          <w:highlight w:val="white"/>
          <w:lang w:val="en-NZ"/>
        </w:rPr>
        <w:t>new</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RUN</w:t>
      </w:r>
      <w:r w:rsidRPr="00C50887">
        <w:rPr>
          <w:rFonts w:ascii="Consolas" w:eastAsiaTheme="minorHAnsi" w:hAnsi="Consolas" w:cs="Consolas"/>
          <w:bCs w:val="0"/>
          <w:color w:val="000000"/>
          <w:sz w:val="19"/>
          <w:szCs w:val="19"/>
          <w:highlight w:val="white"/>
          <w:lang w:val="en-NZ"/>
        </w:rPr>
        <w:t>());</w:t>
      </w:r>
    </w:p>
    <w:p w14:paraId="550B55D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8080"/>
          <w:sz w:val="19"/>
          <w:szCs w:val="19"/>
          <w:highlight w:val="white"/>
          <w:lang w:val="en-NZ"/>
        </w:rPr>
        <w:t>delete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0000FF"/>
          <w:sz w:val="19"/>
          <w:szCs w:val="19"/>
          <w:highlight w:val="white"/>
          <w:lang w:val="en-NZ"/>
        </w:rPr>
        <w:t>this</w:t>
      </w:r>
      <w:r w:rsidRPr="00C50887">
        <w:rPr>
          <w:rFonts w:ascii="Consolas" w:eastAsiaTheme="minorHAnsi" w:hAnsi="Consolas" w:cs="Consolas"/>
          <w:bCs w:val="0"/>
          <w:color w:val="000000"/>
          <w:sz w:val="19"/>
          <w:szCs w:val="19"/>
          <w:highlight w:val="white"/>
          <w:lang w:val="en-NZ"/>
        </w:rPr>
        <w:t>;</w:t>
      </w:r>
    </w:p>
    <w:p w14:paraId="2EEA31C4"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w:t>
      </w:r>
    </w:p>
    <w:p w14:paraId="6983F94D"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06FFFBA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566191A"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void</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RUN</w:t>
      </w:r>
      <w:r w:rsidRPr="00C50887">
        <w:rPr>
          <w:rFonts w:ascii="Consolas" w:eastAsiaTheme="minorHAnsi" w:hAnsi="Consolas" w:cs="Consolas"/>
          <w:bCs w:val="0"/>
          <w:color w:val="000000"/>
          <w:sz w:val="19"/>
          <w:szCs w:val="19"/>
          <w:highlight w:val="white"/>
          <w:lang w:val="en-NZ"/>
        </w:rPr>
        <w:t>::Walk(</w:t>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808080"/>
          <w:sz w:val="19"/>
          <w:szCs w:val="19"/>
          <w:highlight w:val="white"/>
          <w:lang w:val="en-NZ"/>
        </w:rPr>
        <w:t>m</w:t>
      </w:r>
      <w:r w:rsidRPr="00C50887">
        <w:rPr>
          <w:rFonts w:ascii="Consolas" w:eastAsiaTheme="minorHAnsi" w:hAnsi="Consolas" w:cs="Consolas"/>
          <w:bCs w:val="0"/>
          <w:color w:val="000000"/>
          <w:sz w:val="19"/>
          <w:szCs w:val="19"/>
          <w:highlight w:val="white"/>
          <w:lang w:val="en-NZ"/>
        </w:rPr>
        <w:t>)</w:t>
      </w:r>
    </w:p>
    <w:p w14:paraId="58DDAF5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4B9CA5F3"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   Changing behaviour RUN to WALK"</w:t>
      </w:r>
      <w:r w:rsidRPr="00C50887">
        <w:rPr>
          <w:rFonts w:ascii="Consolas" w:eastAsiaTheme="minorHAnsi" w:hAnsi="Consolas" w:cs="Consolas"/>
          <w:bCs w:val="0"/>
          <w:color w:val="000000"/>
          <w:sz w:val="19"/>
          <w:szCs w:val="19"/>
          <w:highlight w:val="white"/>
          <w:lang w:val="en-NZ"/>
        </w:rPr>
        <w:t>;</w:t>
      </w:r>
    </w:p>
    <w:p w14:paraId="5397331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808080"/>
          <w:sz w:val="19"/>
          <w:szCs w:val="19"/>
          <w:highlight w:val="white"/>
          <w:lang w:val="en-NZ"/>
        </w:rPr>
        <w:t>m</w:t>
      </w:r>
      <w:r w:rsidRPr="00C50887">
        <w:rPr>
          <w:rFonts w:ascii="Consolas" w:eastAsiaTheme="minorHAnsi" w:hAnsi="Consolas" w:cs="Consolas"/>
          <w:bCs w:val="0"/>
          <w:color w:val="000000"/>
          <w:sz w:val="19"/>
          <w:szCs w:val="19"/>
          <w:highlight w:val="white"/>
          <w:lang w:val="en-NZ"/>
        </w:rPr>
        <w:t>-&gt;setCurrent(</w:t>
      </w:r>
      <w:r w:rsidRPr="00C50887">
        <w:rPr>
          <w:rFonts w:ascii="Consolas" w:eastAsiaTheme="minorHAnsi" w:hAnsi="Consolas" w:cs="Consolas"/>
          <w:bCs w:val="0"/>
          <w:color w:val="008080"/>
          <w:sz w:val="19"/>
          <w:szCs w:val="19"/>
          <w:highlight w:val="white"/>
          <w:lang w:val="en-NZ"/>
        </w:rPr>
        <w:t>new</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WALK</w:t>
      </w:r>
      <w:r w:rsidRPr="00C50887">
        <w:rPr>
          <w:rFonts w:ascii="Consolas" w:eastAsiaTheme="minorHAnsi" w:hAnsi="Consolas" w:cs="Consolas"/>
          <w:bCs w:val="0"/>
          <w:color w:val="000000"/>
          <w:sz w:val="19"/>
          <w:szCs w:val="19"/>
          <w:highlight w:val="white"/>
          <w:lang w:val="en-NZ"/>
        </w:rPr>
        <w:t>());</w:t>
      </w:r>
    </w:p>
    <w:p w14:paraId="6A8FF50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8080"/>
          <w:sz w:val="19"/>
          <w:szCs w:val="19"/>
          <w:highlight w:val="white"/>
          <w:lang w:val="en-NZ"/>
        </w:rPr>
        <w:t>delete</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0000FF"/>
          <w:sz w:val="19"/>
          <w:szCs w:val="19"/>
          <w:highlight w:val="white"/>
          <w:lang w:val="en-NZ"/>
        </w:rPr>
        <w:t>this</w:t>
      </w:r>
      <w:r w:rsidRPr="00C50887">
        <w:rPr>
          <w:rFonts w:ascii="Consolas" w:eastAsiaTheme="minorHAnsi" w:hAnsi="Consolas" w:cs="Consolas"/>
          <w:bCs w:val="0"/>
          <w:color w:val="000000"/>
          <w:sz w:val="19"/>
          <w:szCs w:val="19"/>
          <w:highlight w:val="white"/>
          <w:lang w:val="en-NZ"/>
        </w:rPr>
        <w:t>;</w:t>
      </w:r>
    </w:p>
    <w:p w14:paraId="2FB93C62"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704E3FB5"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4EF073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::Machine()</w:t>
      </w:r>
    </w:p>
    <w:p w14:paraId="60F51B4D"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3625540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 xml:space="preserve">current = </w:t>
      </w:r>
      <w:r w:rsidRPr="00C50887">
        <w:rPr>
          <w:rFonts w:ascii="Consolas" w:eastAsiaTheme="minorHAnsi" w:hAnsi="Consolas" w:cs="Consolas"/>
          <w:bCs w:val="0"/>
          <w:color w:val="008080"/>
          <w:sz w:val="19"/>
          <w:szCs w:val="19"/>
          <w:highlight w:val="white"/>
          <w:lang w:val="en-NZ"/>
        </w:rPr>
        <w:t>new</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2B91AF"/>
          <w:sz w:val="19"/>
          <w:szCs w:val="19"/>
          <w:highlight w:val="white"/>
          <w:lang w:val="en-NZ"/>
        </w:rPr>
        <w:t>WALK</w:t>
      </w:r>
      <w:r w:rsidRPr="00C50887">
        <w:rPr>
          <w:rFonts w:ascii="Consolas" w:eastAsiaTheme="minorHAnsi" w:hAnsi="Consolas" w:cs="Consolas"/>
          <w:bCs w:val="0"/>
          <w:color w:val="000000"/>
          <w:sz w:val="19"/>
          <w:szCs w:val="19"/>
          <w:highlight w:val="white"/>
          <w:lang w:val="en-NZ"/>
        </w:rPr>
        <w:t>();</w:t>
      </w:r>
    </w:p>
    <w:p w14:paraId="51148DF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 xml:space="preserve">cout </w:t>
      </w:r>
      <w:r w:rsidRPr="00C50887">
        <w:rPr>
          <w:rFonts w:ascii="Consolas" w:eastAsiaTheme="minorHAnsi" w:hAnsi="Consolas" w:cs="Consolas"/>
          <w:bCs w:val="0"/>
          <w:color w:val="008080"/>
          <w:sz w:val="19"/>
          <w:szCs w:val="19"/>
          <w:highlight w:val="white"/>
          <w:lang w:val="en-NZ"/>
        </w:rPr>
        <w:t>&lt;&lt;</w:t>
      </w:r>
      <w:r w:rsidRPr="00C50887">
        <w:rPr>
          <w:rFonts w:ascii="Consolas" w:eastAsiaTheme="minorHAnsi" w:hAnsi="Consolas" w:cs="Consolas"/>
          <w:bCs w:val="0"/>
          <w:color w:val="000000"/>
          <w:sz w:val="19"/>
          <w:szCs w:val="19"/>
          <w:highlight w:val="white"/>
          <w:lang w:val="en-NZ"/>
        </w:rPr>
        <w:t xml:space="preserve"> </w:t>
      </w:r>
      <w:r w:rsidRPr="00C50887">
        <w:rPr>
          <w:rFonts w:ascii="Consolas" w:eastAsiaTheme="minorHAnsi" w:hAnsi="Consolas" w:cs="Consolas"/>
          <w:bCs w:val="0"/>
          <w:color w:val="A31515"/>
          <w:sz w:val="19"/>
          <w:szCs w:val="19"/>
          <w:highlight w:val="white"/>
          <w:lang w:val="en-NZ"/>
        </w:rPr>
        <w:t>'\n'</w:t>
      </w:r>
      <w:r w:rsidRPr="00C50887">
        <w:rPr>
          <w:rFonts w:ascii="Consolas" w:eastAsiaTheme="minorHAnsi" w:hAnsi="Consolas" w:cs="Consolas"/>
          <w:bCs w:val="0"/>
          <w:color w:val="000000"/>
          <w:sz w:val="19"/>
          <w:szCs w:val="19"/>
          <w:highlight w:val="white"/>
          <w:lang w:val="en-NZ"/>
        </w:rPr>
        <w:t>;</w:t>
      </w:r>
    </w:p>
    <w:p w14:paraId="1C963FC1"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4B18837D"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06792AF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FF"/>
          <w:sz w:val="19"/>
          <w:szCs w:val="19"/>
          <w:highlight w:val="white"/>
          <w:lang w:val="en-NZ"/>
        </w:rPr>
        <w:t>int</w:t>
      </w:r>
      <w:r w:rsidRPr="00C50887">
        <w:rPr>
          <w:rFonts w:ascii="Consolas" w:eastAsiaTheme="minorHAnsi" w:hAnsi="Consolas" w:cs="Consolas"/>
          <w:bCs w:val="0"/>
          <w:color w:val="000000"/>
          <w:sz w:val="19"/>
          <w:szCs w:val="19"/>
          <w:highlight w:val="white"/>
          <w:lang w:val="en-NZ"/>
        </w:rPr>
        <w:t xml:space="preserve"> main()</w:t>
      </w:r>
    </w:p>
    <w:p w14:paraId="7172871E"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51B682F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2B91AF"/>
          <w:sz w:val="19"/>
          <w:szCs w:val="19"/>
          <w:highlight w:val="white"/>
          <w:lang w:val="en-NZ"/>
        </w:rPr>
        <w:t>Machine</w:t>
      </w:r>
      <w:r w:rsidRPr="00C50887">
        <w:rPr>
          <w:rFonts w:ascii="Consolas" w:eastAsiaTheme="minorHAnsi" w:hAnsi="Consolas" w:cs="Consolas"/>
          <w:bCs w:val="0"/>
          <w:color w:val="000000"/>
          <w:sz w:val="19"/>
          <w:szCs w:val="19"/>
          <w:highlight w:val="white"/>
          <w:lang w:val="en-NZ"/>
        </w:rPr>
        <w:t xml:space="preserve"> m;</w:t>
      </w:r>
    </w:p>
    <w:p w14:paraId="61CBC56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m.Run();</w:t>
      </w:r>
    </w:p>
    <w:p w14:paraId="6160E1AC"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m.Walk();</w:t>
      </w:r>
    </w:p>
    <w:p w14:paraId="5CBE7AD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m.Walk();</w:t>
      </w:r>
    </w:p>
    <w:p w14:paraId="127B97DF"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2A7E12F7"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r>
      <w:r w:rsidRPr="00C50887">
        <w:rPr>
          <w:rFonts w:ascii="Consolas" w:eastAsiaTheme="minorHAnsi" w:hAnsi="Consolas" w:cs="Consolas"/>
          <w:bCs w:val="0"/>
          <w:color w:val="0000FF"/>
          <w:sz w:val="19"/>
          <w:szCs w:val="19"/>
          <w:highlight w:val="white"/>
          <w:lang w:val="en-NZ"/>
        </w:rPr>
        <w:t>int</w:t>
      </w:r>
      <w:r w:rsidRPr="00C50887">
        <w:rPr>
          <w:rFonts w:ascii="Consolas" w:eastAsiaTheme="minorHAnsi" w:hAnsi="Consolas" w:cs="Consolas"/>
          <w:bCs w:val="0"/>
          <w:color w:val="000000"/>
          <w:sz w:val="19"/>
          <w:szCs w:val="19"/>
          <w:highlight w:val="white"/>
          <w:lang w:val="en-NZ"/>
        </w:rPr>
        <w:t xml:space="preserve"> a;</w:t>
      </w:r>
    </w:p>
    <w:p w14:paraId="41AA561D"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ab/>
        <w:t xml:space="preserve">cin </w:t>
      </w:r>
      <w:r w:rsidRPr="00C50887">
        <w:rPr>
          <w:rFonts w:ascii="Consolas" w:eastAsiaTheme="minorHAnsi" w:hAnsi="Consolas" w:cs="Consolas"/>
          <w:bCs w:val="0"/>
          <w:color w:val="008080"/>
          <w:sz w:val="19"/>
          <w:szCs w:val="19"/>
          <w:highlight w:val="white"/>
          <w:lang w:val="en-NZ"/>
        </w:rPr>
        <w:t>&gt;&gt;</w:t>
      </w:r>
      <w:r w:rsidRPr="00C50887">
        <w:rPr>
          <w:rFonts w:ascii="Consolas" w:eastAsiaTheme="minorHAnsi" w:hAnsi="Consolas" w:cs="Consolas"/>
          <w:bCs w:val="0"/>
          <w:color w:val="000000"/>
          <w:sz w:val="19"/>
          <w:szCs w:val="19"/>
          <w:highlight w:val="white"/>
          <w:lang w:val="en-NZ"/>
        </w:rPr>
        <w:t xml:space="preserve"> a;</w:t>
      </w:r>
    </w:p>
    <w:p w14:paraId="3EB65BD8"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p>
    <w:p w14:paraId="74EE47FB"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lastRenderedPageBreak/>
        <w:tab/>
      </w:r>
      <w:r w:rsidRPr="00C50887">
        <w:rPr>
          <w:rFonts w:ascii="Consolas" w:eastAsiaTheme="minorHAnsi" w:hAnsi="Consolas" w:cs="Consolas"/>
          <w:bCs w:val="0"/>
          <w:color w:val="0000FF"/>
          <w:sz w:val="19"/>
          <w:szCs w:val="19"/>
          <w:highlight w:val="white"/>
          <w:lang w:val="en-NZ"/>
        </w:rPr>
        <w:t>return</w:t>
      </w:r>
      <w:r w:rsidRPr="00C50887">
        <w:rPr>
          <w:rFonts w:ascii="Consolas" w:eastAsiaTheme="minorHAnsi" w:hAnsi="Consolas" w:cs="Consolas"/>
          <w:bCs w:val="0"/>
          <w:color w:val="000000"/>
          <w:sz w:val="19"/>
          <w:szCs w:val="19"/>
          <w:highlight w:val="white"/>
          <w:lang w:val="en-NZ"/>
        </w:rPr>
        <w:t xml:space="preserve"> 0;</w:t>
      </w:r>
    </w:p>
    <w:p w14:paraId="744C5234" w14:textId="77777777" w:rsidR="00C50887" w:rsidRPr="00C50887" w:rsidRDefault="00C50887" w:rsidP="00C50887">
      <w:pPr>
        <w:pStyle w:val="ListParagraph"/>
        <w:numPr>
          <w:ilvl w:val="0"/>
          <w:numId w:val="1"/>
        </w:numPr>
        <w:autoSpaceDE w:val="0"/>
        <w:autoSpaceDN w:val="0"/>
        <w:adjustRightInd w:val="0"/>
        <w:spacing w:before="0" w:after="0"/>
        <w:rPr>
          <w:rFonts w:ascii="Consolas" w:eastAsiaTheme="minorHAnsi" w:hAnsi="Consolas" w:cs="Consolas"/>
          <w:bCs w:val="0"/>
          <w:color w:val="000000"/>
          <w:sz w:val="19"/>
          <w:szCs w:val="19"/>
          <w:highlight w:val="white"/>
          <w:lang w:val="en-NZ"/>
        </w:rPr>
      </w:pPr>
      <w:r w:rsidRPr="00C50887">
        <w:rPr>
          <w:rFonts w:ascii="Consolas" w:eastAsiaTheme="minorHAnsi" w:hAnsi="Consolas" w:cs="Consolas"/>
          <w:bCs w:val="0"/>
          <w:color w:val="000000"/>
          <w:sz w:val="19"/>
          <w:szCs w:val="19"/>
          <w:highlight w:val="white"/>
          <w:lang w:val="en-NZ"/>
        </w:rPr>
        <w:t>}</w:t>
      </w:r>
    </w:p>
    <w:p w14:paraId="33E1D95F" w14:textId="77777777" w:rsidR="0008546A" w:rsidRDefault="0008546A" w:rsidP="0008546A">
      <w:pPr>
        <w:pStyle w:val="NormalPACKT"/>
      </w:pPr>
      <w:bookmarkStart w:id="9" w:name="_GoBack"/>
      <w:bookmarkEnd w:id="9"/>
    </w:p>
    <w:p w14:paraId="59EA0805" w14:textId="77777777" w:rsidR="00146D39" w:rsidRPr="00146D39" w:rsidRDefault="00146D39" w:rsidP="00031AA1">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4E56C68A" w14:textId="586BE1E7" w:rsidR="001225D8" w:rsidRDefault="001225D8" w:rsidP="00E03F1F">
      <w:pPr>
        <w:pStyle w:val="Heading2"/>
      </w:pPr>
      <w:r>
        <w:t>How it works...</w:t>
      </w:r>
    </w:p>
    <w:p w14:paraId="5F1EEF3F" w14:textId="2E40E1CF" w:rsidR="008B00F8" w:rsidRDefault="00AD30C7" w:rsidP="008B00F8">
      <w:pPr>
        <w:pStyle w:val="NormalPACKT"/>
      </w:pPr>
      <w:r>
        <w:t>In this example we have implemented a simple state machine. The state machine is created with the State-Machine design pattern in mind. So the states in this case are walk and run. The objective is that if the AI is walking and then it needs to switch to running, it can do so at runtime. Similarly, if it is running, it can switch to walking at runtime. However, if it is already walking, and a request comes to walk, it should notify its own self that there is no need to change the state.</w:t>
      </w:r>
    </w:p>
    <w:p w14:paraId="0A237CF2" w14:textId="53CB94FD" w:rsidR="00AD30C7" w:rsidRDefault="00AD30C7" w:rsidP="008B00F8">
      <w:pPr>
        <w:pStyle w:val="NormalPACKT"/>
      </w:pPr>
      <w:r>
        <w:t>All these change of states are handled by a class called machine. Hence the name state-machine pattern. The reason why this structure is preferred by many over the traditional state machine design is that all the states need not be defined in one class and then a switch case statement to change states. Although the above method is correct, every additional steps that maybe added to the game would require changing and adding to the same class structure. This is a recipe for bugs and possible disasters in the future. Instead we are going for a more object oriented approach in which every state is a class in itself.</w:t>
      </w:r>
    </w:p>
    <w:p w14:paraId="625436EA" w14:textId="7704E20D" w:rsidR="00AD30C7" w:rsidRPr="008B00F8" w:rsidRDefault="00AD30C7" w:rsidP="008B00F8">
      <w:pPr>
        <w:pStyle w:val="NormalPACKT"/>
      </w:pPr>
      <w:r>
        <w:t>The machine class holds a pointer to the state class and then pushes the request to the appropriate child class of the state. If we need to add the jump state. We do not need to change much in the code. We need to write a new jump class, and add the corresponding functionalities. Because the machine has a pointer to the base class (state), it will correspondingly push the request of jump to the correct derived class.</w:t>
      </w:r>
    </w:p>
    <w:p w14:paraId="40BE6087" w14:textId="40F9EF36" w:rsidR="001225D8" w:rsidRDefault="00AD3B95" w:rsidP="00FF2941">
      <w:pPr>
        <w:pStyle w:val="Heading1"/>
      </w:pPr>
      <w:r>
        <w:t>Using Neural Network</w:t>
      </w:r>
    </w:p>
    <w:p w14:paraId="740ECB3C" w14:textId="6DD385C2" w:rsidR="001225D8" w:rsidRDefault="003171CD" w:rsidP="0086015E">
      <w:pPr>
        <w:pStyle w:val="NormalPACKT"/>
      </w:pPr>
      <w:r>
        <w:t>Artificial Neural networks</w:t>
      </w:r>
      <w:r w:rsidR="003F32F9">
        <w:t>(ANN)</w:t>
      </w:r>
      <w:r>
        <w:t xml:space="preserve"> are an advanced form of AI that is used in some games. They may not be directly used in-game; however, they might be used during the production phase to train the AI agents. The neural nets </w:t>
      </w:r>
      <w:r w:rsidR="003F32F9">
        <w:t>are used mostly as a predicting algorithm. Based on certain parameters, and historical data, what is the most likely decision or attribute that the AI agent will distribute. The ANN is not restricted to games itself, they are used across multiple diverse domains to predict possible outcomes.</w:t>
      </w:r>
    </w:p>
    <w:p w14:paraId="0905BC7B" w14:textId="77777777" w:rsidR="00D33F74" w:rsidRDefault="00D33F74" w:rsidP="00291B74">
      <w:pPr>
        <w:pStyle w:val="Heading2"/>
        <w:numPr>
          <w:ilvl w:val="1"/>
          <w:numId w:val="1"/>
        </w:numPr>
        <w:tabs>
          <w:tab w:val="left" w:pos="0"/>
        </w:tabs>
      </w:pPr>
      <w:r>
        <w:t>Getting ready</w:t>
      </w:r>
    </w:p>
    <w:p w14:paraId="3C1C664B" w14:textId="00B1EBC2" w:rsidR="00D33F74" w:rsidRDefault="00D33F74" w:rsidP="00D33F74">
      <w:pPr>
        <w:pStyle w:val="NormalPACKT"/>
      </w:pPr>
      <w:r>
        <w:t>To step through this recipe, you will need a machine running Windows</w:t>
      </w:r>
      <w:r w:rsidR="000352A1">
        <w:t xml:space="preserve"> and Visual Studio.</w:t>
      </w:r>
      <w:r>
        <w:t xml:space="preserve"> </w:t>
      </w:r>
    </w:p>
    <w:p w14:paraId="288D1A26" w14:textId="5C1F9F0E" w:rsidR="00D33F74" w:rsidRDefault="00D33F74" w:rsidP="00291B74">
      <w:pPr>
        <w:pStyle w:val="Heading2"/>
        <w:numPr>
          <w:ilvl w:val="1"/>
          <w:numId w:val="1"/>
        </w:numPr>
        <w:tabs>
          <w:tab w:val="left" w:pos="0"/>
        </w:tabs>
      </w:pPr>
      <w:commentRangeStart w:id="10"/>
      <w:r>
        <w:lastRenderedPageBreak/>
        <w:t>How to do it...</w:t>
      </w:r>
      <w:commentRangeEnd w:id="10"/>
      <w:r w:rsidR="00BB55C2">
        <w:rPr>
          <w:rStyle w:val="CommentReference"/>
          <w:b w:val="0"/>
          <w:iCs w:val="0"/>
          <w:color w:val="auto"/>
          <w:lang w:val="en-US"/>
        </w:rPr>
        <w:commentReference w:id="10"/>
      </w:r>
    </w:p>
    <w:p w14:paraId="4425C2D0" w14:textId="41063E15" w:rsidR="00974333" w:rsidRPr="00974333" w:rsidRDefault="00974333" w:rsidP="00974333">
      <w:pPr>
        <w:pStyle w:val="NormalPACKT"/>
        <w:rPr>
          <w:lang w:val="en-GB"/>
        </w:rPr>
      </w:pPr>
      <w:r>
        <w:rPr>
          <w:lang w:val="en-GB"/>
        </w:rPr>
        <w:t>In this example, we will see how easy it is to write a neural network</w:t>
      </w:r>
    </w:p>
    <w:p w14:paraId="25616F85"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class neuralNetworkTrainer</w:t>
      </w:r>
    </w:p>
    <w:p w14:paraId="26000FEB"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w:t>
      </w:r>
    </w:p>
    <w:p w14:paraId="6B6F729A"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//class members</w:t>
      </w:r>
    </w:p>
    <w:p w14:paraId="2D8C5BA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w:t>
      </w:r>
    </w:p>
    <w:p w14:paraId="7CA6050A"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081C40E1"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private:</w:t>
      </w:r>
    </w:p>
    <w:p w14:paraId="3EF1AF1C"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58D7A7ED"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//network to be trained</w:t>
      </w:r>
    </w:p>
    <w:p w14:paraId="6452185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neuralNetwork* NN;</w:t>
      </w:r>
    </w:p>
    <w:p w14:paraId="3C7DD638"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428FF6CA"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//learning parameters</w:t>
      </w:r>
    </w:p>
    <w:p w14:paraId="27FB720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learningRate;</w:t>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t>// adjusts the step size of the weight update</w:t>
      </w:r>
      <w:r w:rsidRPr="000F66D4">
        <w:rPr>
          <w:rFonts w:ascii="Consolas" w:eastAsia="Arial" w:hAnsi="Consolas"/>
          <w:szCs w:val="20"/>
          <w:lang w:val="en-GB"/>
        </w:rPr>
        <w:tab/>
      </w:r>
    </w:p>
    <w:p w14:paraId="745378A5"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momentum;</w:t>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r>
      <w:r w:rsidRPr="000F66D4">
        <w:rPr>
          <w:rFonts w:ascii="Consolas" w:eastAsia="Arial" w:hAnsi="Consolas"/>
          <w:szCs w:val="20"/>
          <w:lang w:val="en-GB"/>
        </w:rPr>
        <w:tab/>
        <w:t>// improves performance of stochastic learning (don't use for batch)</w:t>
      </w:r>
    </w:p>
    <w:p w14:paraId="414851EB"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0E7B8781"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//epoch counter</w:t>
      </w:r>
    </w:p>
    <w:p w14:paraId="340A1F41"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long epoch;</w:t>
      </w:r>
    </w:p>
    <w:p w14:paraId="035DCDB8"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long maxEpochs;</w:t>
      </w:r>
    </w:p>
    <w:p w14:paraId="40A9BBCC"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r>
    </w:p>
    <w:p w14:paraId="4A96648A"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//accuracy/MSE required</w:t>
      </w:r>
    </w:p>
    <w:p w14:paraId="069BDD66"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desiredAccuracy;</w:t>
      </w:r>
    </w:p>
    <w:p w14:paraId="24894EAC"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r>
    </w:p>
    <w:p w14:paraId="429BF44D"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//change to weights</w:t>
      </w:r>
    </w:p>
    <w:p w14:paraId="73F80350"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deltaInputHidden;</w:t>
      </w:r>
    </w:p>
    <w:p w14:paraId="0CA40FF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deltaHiddenOutput;</w:t>
      </w:r>
    </w:p>
    <w:p w14:paraId="0D066DE6"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4AB2D63D"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//error gradients</w:t>
      </w:r>
    </w:p>
    <w:p w14:paraId="49D1B927"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hiddenErrorGradients;</w:t>
      </w:r>
    </w:p>
    <w:p w14:paraId="0DB8E297"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outputErrorGradients;</w:t>
      </w:r>
    </w:p>
    <w:p w14:paraId="08D97108"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18D1FFE6"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//accuracy stats per epoch</w:t>
      </w:r>
    </w:p>
    <w:p w14:paraId="4B52D2AD"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trainingSetAccuracy;</w:t>
      </w:r>
    </w:p>
    <w:p w14:paraId="4369128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validationSetAccuracy;</w:t>
      </w:r>
    </w:p>
    <w:p w14:paraId="30F9DE61"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generalizationSetAccuracy;</w:t>
      </w:r>
    </w:p>
    <w:p w14:paraId="7CD4EE53"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trainingSetMSE;</w:t>
      </w:r>
    </w:p>
    <w:p w14:paraId="0FC7E41C"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validationSetMSE;</w:t>
      </w:r>
    </w:p>
    <w:p w14:paraId="0286C6B0"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generalizationSetMSE;</w:t>
      </w:r>
    </w:p>
    <w:p w14:paraId="0781107A"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7D61D72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//batch learning flag</w:t>
      </w:r>
    </w:p>
    <w:p w14:paraId="2D89261E"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bool useBatch;</w:t>
      </w:r>
    </w:p>
    <w:p w14:paraId="018827CA"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5F6B3085"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//log file handle</w:t>
      </w:r>
    </w:p>
    <w:p w14:paraId="2E314ABD"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bool loggingEnabled;</w:t>
      </w:r>
    </w:p>
    <w:p w14:paraId="340D1398"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std::fstream logFile;</w:t>
      </w:r>
    </w:p>
    <w:p w14:paraId="74B58D60"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int logResolution;</w:t>
      </w:r>
    </w:p>
    <w:p w14:paraId="73FD8FF0"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int lastEpochLogged;</w:t>
      </w:r>
    </w:p>
    <w:p w14:paraId="6187D1F6"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328EBA3C"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//public methods</w:t>
      </w:r>
    </w:p>
    <w:p w14:paraId="288B70E8"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w:t>
      </w:r>
    </w:p>
    <w:p w14:paraId="08773759"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public:</w:t>
      </w:r>
      <w:r w:rsidRPr="000F66D4">
        <w:rPr>
          <w:rFonts w:ascii="Consolas" w:eastAsia="Arial" w:hAnsi="Consolas"/>
          <w:szCs w:val="20"/>
          <w:lang w:val="en-GB"/>
        </w:rPr>
        <w:tab/>
      </w:r>
    </w:p>
    <w:p w14:paraId="6092F43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r>
    </w:p>
    <w:p w14:paraId="00B10775"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neuralNetworkTrainer( neuralNetwork* untrainedNetwork );</w:t>
      </w:r>
    </w:p>
    <w:p w14:paraId="2277BC91"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setTrainingParameters( double lR, double m, bool batch );</w:t>
      </w:r>
    </w:p>
    <w:p w14:paraId="6689CED5"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setStoppingConditions( int mEpochs, double dAccuracy);</w:t>
      </w:r>
    </w:p>
    <w:p w14:paraId="4FD0A3A6"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useBatchLearning( bool flag ){ useBatch = flag; }</w:t>
      </w:r>
    </w:p>
    <w:p w14:paraId="1222E66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enableLogging( const char* filename, int resolution );</w:t>
      </w:r>
    </w:p>
    <w:p w14:paraId="5FEEDC9B"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69920D8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trainNetwork( trainingDataSet* tSet );</w:t>
      </w:r>
    </w:p>
    <w:p w14:paraId="231F0C54"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p>
    <w:p w14:paraId="7928C323"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//private methods</w:t>
      </w:r>
    </w:p>
    <w:p w14:paraId="2BD300A4"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w:t>
      </w:r>
    </w:p>
    <w:p w14:paraId="58CC4ED8"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private:</w:t>
      </w:r>
    </w:p>
    <w:p w14:paraId="30F9A84F"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inline double getOutputErrorGradient( double desiredValue, double outputValue );</w:t>
      </w:r>
    </w:p>
    <w:p w14:paraId="74BAB17E"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double getHiddenErrorGradient( int j );</w:t>
      </w:r>
    </w:p>
    <w:p w14:paraId="393823F6"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runTrainingEpoch( std::vector&lt;dataEntry*&gt; trainingSet );</w:t>
      </w:r>
    </w:p>
    <w:p w14:paraId="39C87181"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backpropagate(double* desiredOutputs);</w:t>
      </w:r>
    </w:p>
    <w:p w14:paraId="59B7333C" w14:textId="77777777" w:rsidR="000F66D4" w:rsidRPr="000F66D4" w:rsidRDefault="000F66D4" w:rsidP="000F66D4">
      <w:pPr>
        <w:pStyle w:val="ListParagraph"/>
        <w:numPr>
          <w:ilvl w:val="0"/>
          <w:numId w:val="1"/>
        </w:numPr>
        <w:autoSpaceDE w:val="0"/>
        <w:autoSpaceDN w:val="0"/>
        <w:adjustRightInd w:val="0"/>
        <w:spacing w:after="0"/>
        <w:rPr>
          <w:rFonts w:ascii="Consolas" w:eastAsia="Arial" w:hAnsi="Consolas"/>
          <w:szCs w:val="20"/>
          <w:lang w:val="en-GB"/>
        </w:rPr>
      </w:pPr>
      <w:r w:rsidRPr="000F66D4">
        <w:rPr>
          <w:rFonts w:ascii="Consolas" w:eastAsia="Arial" w:hAnsi="Consolas"/>
          <w:szCs w:val="20"/>
          <w:lang w:val="en-GB"/>
        </w:rPr>
        <w:tab/>
        <w:t>void updateWeights();</w:t>
      </w:r>
    </w:p>
    <w:p w14:paraId="3B426DBA" w14:textId="63DF041A" w:rsidR="00AC1196" w:rsidRPr="000F66D4" w:rsidRDefault="000F66D4" w:rsidP="000F66D4">
      <w:pPr>
        <w:pStyle w:val="ListParagraph"/>
        <w:numPr>
          <w:ilvl w:val="0"/>
          <w:numId w:val="1"/>
        </w:numPr>
        <w:autoSpaceDE w:val="0"/>
        <w:autoSpaceDN w:val="0"/>
        <w:adjustRightInd w:val="0"/>
        <w:spacing w:after="0"/>
        <w:rPr>
          <w:rFonts w:ascii="Consolas" w:eastAsiaTheme="minorHAnsi" w:hAnsi="Consolas" w:cs="Consolas"/>
          <w:color w:val="000000"/>
          <w:szCs w:val="20"/>
          <w:highlight w:val="white"/>
          <w:lang w:val="en-NZ"/>
        </w:rPr>
      </w:pPr>
      <w:r w:rsidRPr="000F66D4">
        <w:rPr>
          <w:rFonts w:ascii="Consolas" w:eastAsia="Arial" w:hAnsi="Consolas"/>
          <w:szCs w:val="20"/>
          <w:lang w:val="en-GB"/>
        </w:rPr>
        <w:t>};</w:t>
      </w:r>
    </w:p>
    <w:p w14:paraId="7DAD5752"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highlight w:val="white"/>
          <w:lang w:val="en-NZ"/>
        </w:rPr>
      </w:pPr>
    </w:p>
    <w:p w14:paraId="7CC9F15F" w14:textId="48454BFB"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class neuralNetwork</w:t>
      </w:r>
    </w:p>
    <w:p w14:paraId="6A3DC60A"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w:t>
      </w:r>
    </w:p>
    <w:p w14:paraId="5EE369A3"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//class members</w:t>
      </w:r>
    </w:p>
    <w:p w14:paraId="555883A8"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w:t>
      </w:r>
    </w:p>
    <w:p w14:paraId="3FBF9E05"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private:</w:t>
      </w:r>
    </w:p>
    <w:p w14:paraId="351E056D"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5BC2F7BE"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//number of neurons</w:t>
      </w:r>
    </w:p>
    <w:p w14:paraId="61A7295C"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int nInput, nHidden, nOutput;</w:t>
      </w:r>
    </w:p>
    <w:p w14:paraId="64EA997E"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r>
    </w:p>
    <w:p w14:paraId="170F6645"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//neurons</w:t>
      </w:r>
    </w:p>
    <w:p w14:paraId="44D32355"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lastRenderedPageBreak/>
        <w:tab/>
        <w:t>double* inputNeurons;</w:t>
      </w:r>
    </w:p>
    <w:p w14:paraId="72FF4B8B"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double* hiddenNeurons;</w:t>
      </w:r>
    </w:p>
    <w:p w14:paraId="4702014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double* outputNeurons;</w:t>
      </w:r>
    </w:p>
    <w:p w14:paraId="32F76B97"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58E74A2F"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//weights</w:t>
      </w:r>
    </w:p>
    <w:p w14:paraId="3C15CE1B"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double** wInputHidden;</w:t>
      </w:r>
    </w:p>
    <w:p w14:paraId="2B90C44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double** wHiddenOutput;</w:t>
      </w:r>
    </w:p>
    <w:p w14:paraId="6BC6321A"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r>
      <w:r w:rsidRPr="000F66D4">
        <w:rPr>
          <w:rFonts w:ascii="Consolas" w:eastAsiaTheme="minorHAnsi" w:hAnsi="Consolas" w:cs="Consolas"/>
          <w:color w:val="000000"/>
          <w:szCs w:val="20"/>
          <w:lang w:val="en-NZ"/>
        </w:rPr>
        <w:tab/>
      </w:r>
    </w:p>
    <w:p w14:paraId="2D7D01A3"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//Friends</w:t>
      </w:r>
    </w:p>
    <w:p w14:paraId="2FB49D29"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w:t>
      </w:r>
    </w:p>
    <w:p w14:paraId="3EFE0AA8"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friend neuralNetworkTrainer;</w:t>
      </w:r>
    </w:p>
    <w:p w14:paraId="32EBA3ED"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r>
    </w:p>
    <w:p w14:paraId="14FC8D39"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//public methods</w:t>
      </w:r>
    </w:p>
    <w:p w14:paraId="37C27A2E"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w:t>
      </w:r>
    </w:p>
    <w:p w14:paraId="3AD61293"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41935F67"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public:</w:t>
      </w:r>
    </w:p>
    <w:p w14:paraId="4DBFCFA1"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528D2BD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//constructor &amp; destructor</w:t>
      </w:r>
    </w:p>
    <w:p w14:paraId="0CD743C7"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neuralNetwork(int numInput, int numHidden, int numOutput);</w:t>
      </w:r>
    </w:p>
    <w:p w14:paraId="394FE20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~neuralNetwork();</w:t>
      </w:r>
    </w:p>
    <w:p w14:paraId="489E7A2F"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02C248E6"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//weight operations</w:t>
      </w:r>
    </w:p>
    <w:p w14:paraId="727361A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bool loadWeights(char* inputFilename);</w:t>
      </w:r>
    </w:p>
    <w:p w14:paraId="4F75B25C"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bool saveWeights(char* outputFilename);</w:t>
      </w:r>
    </w:p>
    <w:p w14:paraId="714865D6"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int* feedForwardPattern( double* pattern );</w:t>
      </w:r>
    </w:p>
    <w:p w14:paraId="0177AA99"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double getSetAccuracy( std::vector&lt;dataEntry*&gt;&amp; set );</w:t>
      </w:r>
    </w:p>
    <w:p w14:paraId="66D859C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double getSetMSE( std::vector&lt;dataEntry*&gt;&amp; set );</w:t>
      </w:r>
    </w:p>
    <w:p w14:paraId="14F89829"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1FF227AD"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//private methods</w:t>
      </w:r>
    </w:p>
    <w:p w14:paraId="27E8D5F7"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w:t>
      </w:r>
    </w:p>
    <w:p w14:paraId="2A652E76"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06B43485"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 xml:space="preserve">private: </w:t>
      </w:r>
    </w:p>
    <w:p w14:paraId="4A4F8904"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p>
    <w:p w14:paraId="684828DB"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void initializeWeights();</w:t>
      </w:r>
    </w:p>
    <w:p w14:paraId="3354418F"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lastRenderedPageBreak/>
        <w:tab/>
        <w:t>inline double activationFunction( double x );</w:t>
      </w:r>
    </w:p>
    <w:p w14:paraId="4263E949"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inline int clampOutput( double x );</w:t>
      </w:r>
    </w:p>
    <w:p w14:paraId="0DF9634C"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t>void feedForward( double* pattern );</w:t>
      </w:r>
    </w:p>
    <w:p w14:paraId="336322EB" w14:textId="77777777" w:rsidR="000F66D4" w:rsidRPr="000F66D4" w:rsidRDefault="000F66D4" w:rsidP="000F66D4">
      <w:pPr>
        <w:autoSpaceDE w:val="0"/>
        <w:autoSpaceDN w:val="0"/>
        <w:adjustRightInd w:val="0"/>
        <w:spacing w:after="0"/>
        <w:rPr>
          <w:rFonts w:ascii="Consolas" w:eastAsiaTheme="minorHAnsi" w:hAnsi="Consolas" w:cs="Consolas"/>
          <w:color w:val="000000"/>
          <w:szCs w:val="20"/>
          <w:lang w:val="en-NZ"/>
        </w:rPr>
      </w:pPr>
      <w:r w:rsidRPr="000F66D4">
        <w:rPr>
          <w:rFonts w:ascii="Consolas" w:eastAsiaTheme="minorHAnsi" w:hAnsi="Consolas" w:cs="Consolas"/>
          <w:color w:val="000000"/>
          <w:szCs w:val="20"/>
          <w:lang w:val="en-NZ"/>
        </w:rPr>
        <w:tab/>
      </w:r>
    </w:p>
    <w:p w14:paraId="2EC7341F" w14:textId="7D3F4FB5" w:rsidR="000F66D4" w:rsidRPr="000F66D4" w:rsidRDefault="000F66D4" w:rsidP="000F66D4">
      <w:pPr>
        <w:autoSpaceDE w:val="0"/>
        <w:autoSpaceDN w:val="0"/>
        <w:adjustRightInd w:val="0"/>
        <w:spacing w:after="0"/>
        <w:rPr>
          <w:rFonts w:ascii="Consolas" w:eastAsiaTheme="minorHAnsi" w:hAnsi="Consolas" w:cs="Consolas"/>
          <w:color w:val="000000"/>
          <w:szCs w:val="20"/>
          <w:highlight w:val="white"/>
          <w:lang w:val="en-NZ"/>
        </w:rPr>
      </w:pPr>
      <w:r w:rsidRPr="000F66D4">
        <w:rPr>
          <w:rFonts w:ascii="Consolas" w:eastAsiaTheme="minorHAnsi" w:hAnsi="Consolas" w:cs="Consolas"/>
          <w:color w:val="000000"/>
          <w:szCs w:val="20"/>
          <w:lang w:val="en-NZ"/>
        </w:rPr>
        <w:t>};</w:t>
      </w:r>
    </w:p>
    <w:p w14:paraId="73272181" w14:textId="5E76BF1C" w:rsidR="001225D8" w:rsidRDefault="001225D8" w:rsidP="00031AA1">
      <w:pPr>
        <w:pStyle w:val="Heading2"/>
        <w:numPr>
          <w:ilvl w:val="1"/>
          <w:numId w:val="12"/>
        </w:numPr>
        <w:tabs>
          <w:tab w:val="left" w:pos="0"/>
        </w:tabs>
      </w:pPr>
      <w:r>
        <w:t>How it works...</w:t>
      </w:r>
    </w:p>
    <w:p w14:paraId="7C49D372" w14:textId="63B60CDE" w:rsidR="000B3E38" w:rsidRDefault="00B21A82" w:rsidP="00B60BE8">
      <w:pPr>
        <w:pStyle w:val="NormalPACKT"/>
      </w:pPr>
      <w:r>
        <w:t>In the above example snippet, we have created the backbone to write a neural network which can predict an alphabet which is drawn on the screen. Many devices and touch screen tablets have this capability to detect an alphabet that you draw on screen. Let us take this and think in terms of game design. If we want to create a game in which we draw shapes, and the corresponding weapon will be given to</w:t>
      </w:r>
      <w:r w:rsidR="00101C62">
        <w:t xml:space="preserve"> us which we can use in battle, we can use the above as template to train the agents to identify a shape before the game is released in the market. Generally, games like these only detect the basic shapes. Those can be easily detected and do not require neural nets to train the agents.</w:t>
      </w:r>
    </w:p>
    <w:p w14:paraId="5A1888B9" w14:textId="45A28F02" w:rsidR="00101C62" w:rsidRDefault="00101C62" w:rsidP="00B60BE8">
      <w:pPr>
        <w:pStyle w:val="NormalPACKT"/>
      </w:pPr>
      <w:r>
        <w:t>In games ANN will mostly be used to create good AI behaviours. However, it is not wise to use ANN while the game is being played as it is expensive and takes a long time to train the agents. Let us look at the example below</w:t>
      </w:r>
    </w:p>
    <w:p w14:paraId="1A91B43D" w14:textId="1B2FC959" w:rsidR="00101C62" w:rsidDel="008D2B7D" w:rsidRDefault="00101C62" w:rsidP="00B60BE8">
      <w:pPr>
        <w:pStyle w:val="NormalPACKT"/>
        <w:rPr>
          <w:del w:id="11" w:author="Rashmi Suvarna" w:date="2016-02-03T13:25:00Z"/>
        </w:rPr>
      </w:pPr>
    </w:p>
    <w:p w14:paraId="62BC380A" w14:textId="134C1195" w:rsidR="00101C62" w:rsidDel="008D2B7D" w:rsidRDefault="00101C62" w:rsidP="00B60BE8">
      <w:pPr>
        <w:pStyle w:val="NormalPACKT"/>
        <w:rPr>
          <w:del w:id="12" w:author="Rashmi Suvarna" w:date="2016-02-03T13:25:00Z"/>
        </w:rPr>
      </w:pPr>
    </w:p>
    <w:p w14:paraId="69BEB418" w14:textId="684B4815" w:rsidR="00101C62" w:rsidDel="008D2B7D" w:rsidRDefault="00101C62" w:rsidP="00B60BE8">
      <w:pPr>
        <w:pStyle w:val="NormalPACKT"/>
        <w:rPr>
          <w:del w:id="13" w:author="Rashmi Suvarna" w:date="2016-02-03T13:25:00Z"/>
        </w:rPr>
      </w:pPr>
    </w:p>
    <w:tbl>
      <w:tblPr>
        <w:tblStyle w:val="TableGrid"/>
        <w:tblW w:w="0" w:type="auto"/>
        <w:tblLook w:val="04A0" w:firstRow="1" w:lastRow="0" w:firstColumn="1" w:lastColumn="0" w:noHBand="0" w:noVBand="1"/>
      </w:tblPr>
      <w:tblGrid>
        <w:gridCol w:w="2712"/>
        <w:gridCol w:w="2712"/>
        <w:gridCol w:w="2712"/>
      </w:tblGrid>
      <w:tr w:rsidR="00101C62" w14:paraId="08D1B2B9" w14:textId="77777777" w:rsidTr="00101C62">
        <w:tc>
          <w:tcPr>
            <w:tcW w:w="2712" w:type="dxa"/>
          </w:tcPr>
          <w:p w14:paraId="77619D59" w14:textId="540FDC1A" w:rsidR="00101C62" w:rsidRDefault="00101C62" w:rsidP="00B60BE8">
            <w:pPr>
              <w:pStyle w:val="NormalPACKT"/>
            </w:pPr>
            <w:r>
              <w:t>Melee</w:t>
            </w:r>
          </w:p>
        </w:tc>
        <w:tc>
          <w:tcPr>
            <w:tcW w:w="2712" w:type="dxa"/>
          </w:tcPr>
          <w:p w14:paraId="76DE4801" w14:textId="233DA680" w:rsidR="00101C62" w:rsidRDefault="00101C62" w:rsidP="00B60BE8">
            <w:pPr>
              <w:pStyle w:val="NormalPACKT"/>
            </w:pPr>
            <w:r>
              <w:t>Speed ( 4)</w:t>
            </w:r>
          </w:p>
        </w:tc>
        <w:tc>
          <w:tcPr>
            <w:tcW w:w="2712" w:type="dxa"/>
          </w:tcPr>
          <w:p w14:paraId="487D4520" w14:textId="59F5BCDA" w:rsidR="00101C62" w:rsidRDefault="00101C62" w:rsidP="00B60BE8">
            <w:pPr>
              <w:pStyle w:val="NormalPACKT"/>
            </w:pPr>
            <w:r>
              <w:t>25 (HP)</w:t>
            </w:r>
          </w:p>
        </w:tc>
      </w:tr>
      <w:tr w:rsidR="00101C62" w14:paraId="1AECF647" w14:textId="77777777" w:rsidTr="00101C62">
        <w:trPr>
          <w:trHeight w:val="424"/>
        </w:trPr>
        <w:tc>
          <w:tcPr>
            <w:tcW w:w="2712" w:type="dxa"/>
          </w:tcPr>
          <w:p w14:paraId="6FC20B5E" w14:textId="7F7BB40C" w:rsidR="00101C62" w:rsidRDefault="00101C62" w:rsidP="00B60BE8">
            <w:pPr>
              <w:pStyle w:val="NormalPACKT"/>
            </w:pPr>
            <w:r>
              <w:t>Archer</w:t>
            </w:r>
          </w:p>
        </w:tc>
        <w:tc>
          <w:tcPr>
            <w:tcW w:w="2712" w:type="dxa"/>
          </w:tcPr>
          <w:p w14:paraId="023AFCC7" w14:textId="0F293BAB" w:rsidR="00101C62" w:rsidRDefault="00101C62" w:rsidP="00B60BE8">
            <w:pPr>
              <w:pStyle w:val="NormalPACKT"/>
            </w:pPr>
            <w:r>
              <w:t>Speed (7)</w:t>
            </w:r>
          </w:p>
        </w:tc>
        <w:tc>
          <w:tcPr>
            <w:tcW w:w="2712" w:type="dxa"/>
          </w:tcPr>
          <w:p w14:paraId="2C0019DD" w14:textId="15055B1E" w:rsidR="00101C62" w:rsidRDefault="00101C62" w:rsidP="00B60BE8">
            <w:pPr>
              <w:pStyle w:val="NormalPACKT"/>
            </w:pPr>
            <w:r>
              <w:t>22 (HP)</w:t>
            </w:r>
          </w:p>
        </w:tc>
      </w:tr>
      <w:tr w:rsidR="00101C62" w14:paraId="3F077C87" w14:textId="77777777" w:rsidTr="00101C62">
        <w:tc>
          <w:tcPr>
            <w:tcW w:w="2712" w:type="dxa"/>
          </w:tcPr>
          <w:p w14:paraId="0FB0B4BF" w14:textId="47B7320F" w:rsidR="00101C62" w:rsidRDefault="00101C62" w:rsidP="00B60BE8">
            <w:pPr>
              <w:pStyle w:val="NormalPACKT"/>
            </w:pPr>
            <w:r>
              <w:t>Magic</w:t>
            </w:r>
          </w:p>
        </w:tc>
        <w:tc>
          <w:tcPr>
            <w:tcW w:w="2712" w:type="dxa"/>
          </w:tcPr>
          <w:p w14:paraId="0912CAA6" w14:textId="3BE2C751" w:rsidR="00101C62" w:rsidRDefault="00101C62" w:rsidP="00B60BE8">
            <w:pPr>
              <w:pStyle w:val="NormalPACKT"/>
            </w:pPr>
            <w:r>
              <w:t>Speed (6.4)</w:t>
            </w:r>
          </w:p>
        </w:tc>
        <w:tc>
          <w:tcPr>
            <w:tcW w:w="2712" w:type="dxa"/>
          </w:tcPr>
          <w:p w14:paraId="30F4EBD1" w14:textId="435AEFC1" w:rsidR="00101C62" w:rsidRDefault="00101C62" w:rsidP="00B60BE8">
            <w:pPr>
              <w:pStyle w:val="NormalPACKT"/>
            </w:pPr>
            <w:r>
              <w:t>20 (HP)</w:t>
            </w:r>
          </w:p>
        </w:tc>
      </w:tr>
      <w:tr w:rsidR="00101C62" w14:paraId="4D719C9B" w14:textId="77777777" w:rsidTr="00101C62">
        <w:tc>
          <w:tcPr>
            <w:tcW w:w="2712" w:type="dxa"/>
          </w:tcPr>
          <w:p w14:paraId="1D412B73" w14:textId="6F1F6A4B" w:rsidR="00101C62" w:rsidRDefault="00101C62" w:rsidP="00B60BE8">
            <w:pPr>
              <w:pStyle w:val="NormalPACKT"/>
            </w:pPr>
            <w:r>
              <w:t>?</w:t>
            </w:r>
          </w:p>
        </w:tc>
        <w:tc>
          <w:tcPr>
            <w:tcW w:w="2712" w:type="dxa"/>
          </w:tcPr>
          <w:p w14:paraId="682C9D89" w14:textId="03F2E91E" w:rsidR="00101C62" w:rsidRDefault="00101C62" w:rsidP="00B60BE8">
            <w:pPr>
              <w:pStyle w:val="NormalPACKT"/>
            </w:pPr>
            <w:r>
              <w:t>Speed (6.6)</w:t>
            </w:r>
          </w:p>
        </w:tc>
        <w:tc>
          <w:tcPr>
            <w:tcW w:w="2712" w:type="dxa"/>
          </w:tcPr>
          <w:p w14:paraId="12A48AE8" w14:textId="12ACA2EC" w:rsidR="00101C62" w:rsidRDefault="00101C62" w:rsidP="00B60BE8">
            <w:pPr>
              <w:pStyle w:val="NormalPACKT"/>
            </w:pPr>
            <w:r>
              <w:t>21 (HP)</w:t>
            </w:r>
          </w:p>
        </w:tc>
      </w:tr>
    </w:tbl>
    <w:p w14:paraId="0468DAE7" w14:textId="2B194E5B" w:rsidR="00101C62" w:rsidDel="008D2B7D" w:rsidRDefault="00101C62" w:rsidP="00B60BE8">
      <w:pPr>
        <w:pStyle w:val="NormalPACKT"/>
        <w:rPr>
          <w:del w:id="14" w:author="Rashmi Suvarna" w:date="2016-02-03T13:25:00Z"/>
        </w:rPr>
      </w:pPr>
    </w:p>
    <w:p w14:paraId="7A420682" w14:textId="6F7229F3" w:rsidR="00101C62" w:rsidRDefault="00101C62" w:rsidP="00B60BE8">
      <w:pPr>
        <w:pStyle w:val="NormalPACKT"/>
      </w:pPr>
      <w:r>
        <w:t>Given the data, what is the mo</w:t>
      </w:r>
      <w:r w:rsidR="00702EC1">
        <w:t xml:space="preserve">st likely class of the unknown.? </w:t>
      </w:r>
      <w:r>
        <w:t xml:space="preserve">Now remember the data in this case is just 3, in reality it will be over 100. The number of parameters </w:t>
      </w:r>
      <w:r w:rsidR="00702EC1">
        <w:t>(Class</w:t>
      </w:r>
      <w:r>
        <w:t xml:space="preserve"> type, Speed and HP) is just 3, in reality it will over 10. </w:t>
      </w:r>
      <w:r w:rsidR="00702EC1">
        <w:t>It will be difficult to predict the class by just looking at those number. That’s where ANN comes in. It can predict any of the missing column data based on the other column data and previous historical data. This becomes a very handy tool for the designer to balance the game.</w:t>
      </w:r>
    </w:p>
    <w:p w14:paraId="77E6E1D2" w14:textId="30A7BF97" w:rsidR="00702EC1" w:rsidRDefault="00702EC1" w:rsidP="00B60BE8">
      <w:pPr>
        <w:pStyle w:val="NormalPACKT"/>
      </w:pPr>
      <w:r>
        <w:t>Few concepts of the ANN which we have implemented is necessary to understand.</w:t>
      </w:r>
    </w:p>
    <w:p w14:paraId="69ACAFFA" w14:textId="221B81F6" w:rsidR="00702EC1" w:rsidRDefault="00974333" w:rsidP="00B60BE8">
      <w:pPr>
        <w:pStyle w:val="NormalPACKT"/>
      </w:pPr>
      <w:r>
        <w:t>A typical ANN is composed of 3 primary stages,</w:t>
      </w:r>
    </w:p>
    <w:p w14:paraId="14558B4B" w14:textId="1CD8C5B5" w:rsidR="00974333" w:rsidRDefault="00974333" w:rsidP="00974333">
      <w:pPr>
        <w:pStyle w:val="NormalPACKT"/>
        <w:numPr>
          <w:ilvl w:val="0"/>
          <w:numId w:val="23"/>
        </w:numPr>
      </w:pPr>
      <w:r>
        <w:lastRenderedPageBreak/>
        <w:t>The inter connectio</w:t>
      </w:r>
      <w:r w:rsidR="002057D6">
        <w:t>n between the different neurons that are present in the layers</w:t>
      </w:r>
    </w:p>
    <w:p w14:paraId="43257B02" w14:textId="58379E05" w:rsidR="002057D6" w:rsidRDefault="002057D6" w:rsidP="00974333">
      <w:pPr>
        <w:pStyle w:val="NormalPACKT"/>
        <w:numPr>
          <w:ilvl w:val="0"/>
          <w:numId w:val="23"/>
        </w:numPr>
      </w:pPr>
      <w:r>
        <w:t>The learning process that is required to train the neurons so that the network provides the correct output</w:t>
      </w:r>
    </w:p>
    <w:p w14:paraId="68B602BA" w14:textId="3C658987" w:rsidR="002057D6" w:rsidRDefault="002057D6" w:rsidP="00974333">
      <w:pPr>
        <w:pStyle w:val="NormalPACKT"/>
        <w:numPr>
          <w:ilvl w:val="0"/>
          <w:numId w:val="23"/>
        </w:numPr>
      </w:pPr>
      <w:r>
        <w:t>The activation function that is used to trigger or fire the different neurons.</w:t>
      </w:r>
    </w:p>
    <w:p w14:paraId="09C04871" w14:textId="43A8D7D5" w:rsidR="00702EC1" w:rsidRDefault="00702EC1">
      <w:pPr>
        <w:pStyle w:val="FigurePACKT"/>
        <w:pPrChange w:id="15" w:author="Rashmi Suvarna" w:date="2016-02-03T13:26:00Z">
          <w:pPr>
            <w:pStyle w:val="NormalPACKT"/>
          </w:pPr>
        </w:pPrChange>
      </w:pPr>
      <w:r>
        <w:rPr>
          <w:noProof/>
          <w:lang w:val="en-NZ" w:eastAsia="en-NZ"/>
        </w:rPr>
        <w:drawing>
          <wp:inline distT="0" distB="0" distL="0" distR="0" wp14:anchorId="3F6CEAA2" wp14:editId="5135C035">
            <wp:extent cx="2708030" cy="235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jzpy.jpg"/>
                    <pic:cNvPicPr/>
                  </pic:nvPicPr>
                  <pic:blipFill>
                    <a:blip r:embed="rId13">
                      <a:extLst>
                        <a:ext uri="{28A0092B-C50C-407E-A947-70E740481C1C}">
                          <a14:useLocalDpi xmlns:a14="http://schemas.microsoft.com/office/drawing/2010/main" val="0"/>
                        </a:ext>
                      </a:extLst>
                    </a:blip>
                    <a:stretch>
                      <a:fillRect/>
                    </a:stretch>
                  </pic:blipFill>
                  <pic:spPr>
                    <a:xfrm>
                      <a:off x="0" y="0"/>
                      <a:ext cx="2717363" cy="2359509"/>
                    </a:xfrm>
                    <a:prstGeom prst="rect">
                      <a:avLst/>
                    </a:prstGeom>
                  </pic:spPr>
                </pic:pic>
              </a:graphicData>
            </a:graphic>
          </wp:inline>
        </w:drawing>
      </w:r>
    </w:p>
    <w:p w14:paraId="5A4BBAB0" w14:textId="1FBAF8EF" w:rsidR="00702EC1" w:rsidRDefault="00702EC1" w:rsidP="00B60BE8">
      <w:pPr>
        <w:pStyle w:val="NormalPACKT"/>
      </w:pPr>
      <w:r>
        <w:t>Input Layer: This is the layer where we supply all the column data that is known, historical and new.</w:t>
      </w:r>
      <w:r w:rsidR="002302F5">
        <w:t xml:space="preserve"> The process involves first supplying data whose output we already know. This phase is known as the learning </w:t>
      </w:r>
      <w:r w:rsidR="00781E44">
        <w:t>phase. There</w:t>
      </w:r>
      <w:r>
        <w:t xml:space="preserve"> are two types of learning algorithms. Supervised and non-supervised. The explanation for those out of the scope of this book. After that there is some kind of training algorithm that is applied to minimise the errors in the desired output. Back-propagation is one such techniques in which the weights calculating the neural network function is adjusted till we get closed to the desired result. After the network is set and is giving correct results on already known outputs, we can then supply new data and find out the result of the unknown column data.</w:t>
      </w:r>
    </w:p>
    <w:p w14:paraId="5F0AF67D" w14:textId="5F9C44E0" w:rsidR="00702EC1" w:rsidDel="00F56736" w:rsidRDefault="00702EC1" w:rsidP="00B60BE8">
      <w:pPr>
        <w:pStyle w:val="NormalPACKT"/>
        <w:rPr>
          <w:del w:id="16" w:author="Rashmi Suvarna" w:date="2016-02-03T13:26:00Z"/>
        </w:rPr>
      </w:pPr>
    </w:p>
    <w:p w14:paraId="6578A7D6" w14:textId="090B3F23" w:rsidR="00702EC1" w:rsidRPr="000B3E38" w:rsidDel="00F56736" w:rsidRDefault="00702EC1" w:rsidP="00B60BE8">
      <w:pPr>
        <w:pStyle w:val="NormalPACKT"/>
        <w:rPr>
          <w:del w:id="17" w:author="Rashmi Suvarna" w:date="2016-02-03T13:26:00Z"/>
        </w:rPr>
      </w:pPr>
    </w:p>
    <w:p w14:paraId="5E4F872B" w14:textId="23E415BF" w:rsidR="00AD3B95" w:rsidRDefault="00AD3B95" w:rsidP="00AD3B95">
      <w:pPr>
        <w:pStyle w:val="Heading1"/>
      </w:pPr>
      <w:r>
        <w:t>Using Genetic algorithms</w:t>
      </w:r>
    </w:p>
    <w:p w14:paraId="2C0175B5" w14:textId="4278CB8F" w:rsidR="00AD3B95" w:rsidRDefault="008A1A99" w:rsidP="00AD3B95">
      <w:pPr>
        <w:pStyle w:val="NormalPACKT"/>
      </w:pPr>
      <w:r>
        <w:t xml:space="preserve">Genetic algorithms are a method of evolutionary algorithms (EA). They are particularly useful when we want to write prediction algorithms in which only the strongest selection is selected and the rest is rejected. Hence its gets its name. So at every iteration it mutates, does a cross-over and only the best is selected for the next iteration of </w:t>
      </w:r>
      <w:r>
        <w:lastRenderedPageBreak/>
        <w:t>population. The idea behind genetic algorithms is that after multiple iterations only the best possible candidates are left.</w:t>
      </w:r>
    </w:p>
    <w:p w14:paraId="4F0D689C" w14:textId="77777777" w:rsidR="00AD3B95" w:rsidRDefault="00AD3B95" w:rsidP="00AD3B95">
      <w:pPr>
        <w:pStyle w:val="Heading2"/>
        <w:numPr>
          <w:ilvl w:val="1"/>
          <w:numId w:val="1"/>
        </w:numPr>
        <w:tabs>
          <w:tab w:val="left" w:pos="0"/>
        </w:tabs>
      </w:pPr>
      <w:r>
        <w:t>Getting ready</w:t>
      </w:r>
    </w:p>
    <w:p w14:paraId="507309EE" w14:textId="2863BA04" w:rsidR="00AD3B95" w:rsidRDefault="00AD3B95" w:rsidP="00AD3B95">
      <w:pPr>
        <w:pStyle w:val="NormalPACKT"/>
      </w:pPr>
      <w:r>
        <w:t xml:space="preserve">To step through this recipe, you will need a machine running Windows with an installed version of </w:t>
      </w:r>
      <w:r w:rsidR="005629D9">
        <w:t>Visual Studio</w:t>
      </w:r>
      <w:r>
        <w:t xml:space="preserve">.  </w:t>
      </w:r>
    </w:p>
    <w:p w14:paraId="6850C075" w14:textId="77777777" w:rsidR="00AD3B95" w:rsidRDefault="00AD3B95" w:rsidP="00AD3B95">
      <w:pPr>
        <w:pStyle w:val="Heading2"/>
        <w:numPr>
          <w:ilvl w:val="1"/>
          <w:numId w:val="1"/>
        </w:numPr>
        <w:tabs>
          <w:tab w:val="left" w:pos="0"/>
        </w:tabs>
      </w:pPr>
      <w:r>
        <w:t>How to do it...</w:t>
      </w:r>
    </w:p>
    <w:p w14:paraId="7CF42FE7" w14:textId="7C8D89EB" w:rsidR="00AD3B95" w:rsidRPr="00E94571" w:rsidRDefault="00AD3B95" w:rsidP="00AD3B95">
      <w:pPr>
        <w:pStyle w:val="NormalPACKT"/>
        <w:numPr>
          <w:ilvl w:val="0"/>
          <w:numId w:val="1"/>
        </w:numPr>
      </w:pPr>
      <w:r>
        <w:t xml:space="preserve">In this recipe we will find out how easy it is to </w:t>
      </w:r>
      <w:r w:rsidR="00B83EFC">
        <w:t>write a genetic algorithm.</w:t>
      </w:r>
    </w:p>
    <w:p w14:paraId="0ACD8E52"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crossover(</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0AD989AD"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elitist();</w:t>
      </w:r>
    </w:p>
    <w:p w14:paraId="568379ED"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evaluate();</w:t>
      </w:r>
    </w:p>
    <w:p w14:paraId="0CE96F43"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i4_uniform_ab(</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 </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b, </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725E21F9"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initialize(</w:t>
      </w:r>
      <w:r w:rsidRPr="00AC1196">
        <w:rPr>
          <w:rFonts w:ascii="Consolas" w:eastAsiaTheme="minorHAnsi" w:hAnsi="Consolas" w:cs="Consolas"/>
          <w:color w:val="2B91AF"/>
          <w:sz w:val="19"/>
          <w:szCs w:val="19"/>
          <w:highlight w:val="white"/>
          <w:lang w:val="en-NZ"/>
        </w:rPr>
        <w:t>string</w:t>
      </w:r>
      <w:r w:rsidRPr="00AC1196">
        <w:rPr>
          <w:rFonts w:ascii="Consolas" w:eastAsiaTheme="minorHAnsi" w:hAnsi="Consolas" w:cs="Consolas"/>
          <w:color w:val="000000"/>
          <w:sz w:val="19"/>
          <w:szCs w:val="19"/>
          <w:highlight w:val="white"/>
          <w:lang w:val="en-NZ"/>
        </w:rPr>
        <w:t xml:space="preserve"> filename, </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204A35FC"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keep_the_best();</w:t>
      </w:r>
    </w:p>
    <w:p w14:paraId="5A05C702"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mutate(</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2AB075FD"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double</w:t>
      </w:r>
      <w:r w:rsidRPr="00AC1196">
        <w:rPr>
          <w:rFonts w:ascii="Consolas" w:eastAsiaTheme="minorHAnsi" w:hAnsi="Consolas" w:cs="Consolas"/>
          <w:color w:val="000000"/>
          <w:sz w:val="19"/>
          <w:szCs w:val="19"/>
          <w:highlight w:val="white"/>
          <w:lang w:val="en-NZ"/>
        </w:rPr>
        <w:t xml:space="preserve"> r8_uniform_ab(</w:t>
      </w:r>
      <w:r w:rsidRPr="00AC1196">
        <w:rPr>
          <w:rFonts w:ascii="Consolas" w:eastAsiaTheme="minorHAnsi" w:hAnsi="Consolas" w:cs="Consolas"/>
          <w:color w:val="0000FF"/>
          <w:sz w:val="19"/>
          <w:szCs w:val="19"/>
          <w:highlight w:val="white"/>
          <w:lang w:val="en-NZ"/>
        </w:rPr>
        <w:t>double</w:t>
      </w:r>
      <w:r w:rsidRPr="00AC1196">
        <w:rPr>
          <w:rFonts w:ascii="Consolas" w:eastAsiaTheme="minorHAnsi" w:hAnsi="Consolas" w:cs="Consolas"/>
          <w:color w:val="000000"/>
          <w:sz w:val="19"/>
          <w:szCs w:val="19"/>
          <w:highlight w:val="white"/>
          <w:lang w:val="en-NZ"/>
        </w:rPr>
        <w:t xml:space="preserve"> a, </w:t>
      </w:r>
      <w:r w:rsidRPr="00AC1196">
        <w:rPr>
          <w:rFonts w:ascii="Consolas" w:eastAsiaTheme="minorHAnsi" w:hAnsi="Consolas" w:cs="Consolas"/>
          <w:color w:val="0000FF"/>
          <w:sz w:val="19"/>
          <w:szCs w:val="19"/>
          <w:highlight w:val="white"/>
          <w:lang w:val="en-NZ"/>
        </w:rPr>
        <w:t>double</w:t>
      </w:r>
      <w:r w:rsidRPr="00AC1196">
        <w:rPr>
          <w:rFonts w:ascii="Consolas" w:eastAsiaTheme="minorHAnsi" w:hAnsi="Consolas" w:cs="Consolas"/>
          <w:color w:val="000000"/>
          <w:sz w:val="19"/>
          <w:szCs w:val="19"/>
          <w:highlight w:val="white"/>
          <w:lang w:val="en-NZ"/>
        </w:rPr>
        <w:t xml:space="preserve"> b, </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4EAB31B8"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report(</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generation);</w:t>
      </w:r>
    </w:p>
    <w:p w14:paraId="189F2C46"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selector(</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2D723766"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timestamp();</w:t>
      </w:r>
    </w:p>
    <w:p w14:paraId="11C3FFDA" w14:textId="77777777" w:rsidR="006760D7" w:rsidRPr="00AC1196" w:rsidRDefault="006760D7" w:rsidP="006760D7">
      <w:pPr>
        <w:pStyle w:val="ListParagraph"/>
        <w:numPr>
          <w:ilvl w:val="0"/>
          <w:numId w:val="1"/>
        </w:numPr>
        <w:autoSpaceDE w:val="0"/>
        <w:autoSpaceDN w:val="0"/>
        <w:adjustRightInd w:val="0"/>
        <w:spacing w:after="0"/>
        <w:rPr>
          <w:rFonts w:ascii="Consolas" w:eastAsiaTheme="minorHAnsi" w:hAnsi="Consolas" w:cs="Consolas"/>
          <w:color w:val="0000FF"/>
          <w:sz w:val="19"/>
          <w:szCs w:val="19"/>
          <w:highlight w:val="white"/>
          <w:lang w:val="en-NZ"/>
        </w:rPr>
      </w:pPr>
      <w:r w:rsidRPr="00AC1196">
        <w:rPr>
          <w:rFonts w:ascii="Consolas" w:eastAsiaTheme="minorHAnsi" w:hAnsi="Consolas" w:cs="Consolas"/>
          <w:color w:val="0000FF"/>
          <w:sz w:val="19"/>
          <w:szCs w:val="19"/>
          <w:highlight w:val="white"/>
          <w:lang w:val="en-NZ"/>
        </w:rPr>
        <w:t>void</w:t>
      </w:r>
      <w:r w:rsidRPr="00AC1196">
        <w:rPr>
          <w:rFonts w:ascii="Consolas" w:eastAsiaTheme="minorHAnsi" w:hAnsi="Consolas" w:cs="Consolas"/>
          <w:color w:val="000000"/>
          <w:sz w:val="19"/>
          <w:szCs w:val="19"/>
          <w:highlight w:val="white"/>
          <w:lang w:val="en-NZ"/>
        </w:rPr>
        <w:t xml:space="preserve"> Xover(</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one, </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two, </w:t>
      </w:r>
      <w:r w:rsidRPr="00AC1196">
        <w:rPr>
          <w:rFonts w:ascii="Consolas" w:eastAsiaTheme="minorHAnsi" w:hAnsi="Consolas" w:cs="Consolas"/>
          <w:color w:val="0000FF"/>
          <w:sz w:val="19"/>
          <w:szCs w:val="19"/>
          <w:highlight w:val="white"/>
          <w:lang w:val="en-NZ"/>
        </w:rPr>
        <w:t>int</w:t>
      </w:r>
      <w:r w:rsidRPr="00AC1196">
        <w:rPr>
          <w:rFonts w:ascii="Consolas" w:eastAsiaTheme="minorHAnsi" w:hAnsi="Consolas" w:cs="Consolas"/>
          <w:color w:val="000000"/>
          <w:sz w:val="19"/>
          <w:szCs w:val="19"/>
          <w:highlight w:val="white"/>
          <w:lang w:val="en-NZ"/>
        </w:rPr>
        <w:t xml:space="preserve"> &amp;seed);</w:t>
      </w:r>
    </w:p>
    <w:p w14:paraId="15A44D05" w14:textId="77777777" w:rsidR="00AD3B95" w:rsidRDefault="00AD3B95" w:rsidP="00AD3B95">
      <w:pPr>
        <w:autoSpaceDE w:val="0"/>
        <w:autoSpaceDN w:val="0"/>
        <w:adjustRightInd w:val="0"/>
        <w:spacing w:after="0"/>
        <w:rPr>
          <w:rFonts w:ascii="Consolas" w:eastAsiaTheme="minorHAnsi" w:hAnsi="Consolas" w:cs="Consolas"/>
          <w:color w:val="0000FF"/>
          <w:sz w:val="19"/>
          <w:szCs w:val="19"/>
          <w:highlight w:val="white"/>
          <w:lang w:val="en-NZ"/>
        </w:rPr>
      </w:pPr>
    </w:p>
    <w:p w14:paraId="5B2B8611" w14:textId="77777777" w:rsidR="00AD3B95" w:rsidRDefault="00AD3B95" w:rsidP="00AD3B95">
      <w:pPr>
        <w:pStyle w:val="Heading2"/>
        <w:numPr>
          <w:ilvl w:val="1"/>
          <w:numId w:val="12"/>
        </w:numPr>
        <w:tabs>
          <w:tab w:val="left" w:pos="0"/>
        </w:tabs>
      </w:pPr>
      <w:r>
        <w:t>How it works...</w:t>
      </w:r>
    </w:p>
    <w:p w14:paraId="2FC31E6E" w14:textId="0166EE72" w:rsidR="00AD3B95" w:rsidRDefault="00E26D45" w:rsidP="00AD3B95">
      <w:pPr>
        <w:pStyle w:val="NormalPACKT"/>
      </w:pPr>
      <w:r>
        <w:t>Genetic algorithms</w:t>
      </w:r>
      <w:r w:rsidR="00DD1D03">
        <w:t xml:space="preserve">(GA) may seem </w:t>
      </w:r>
      <w:r>
        <w:t xml:space="preserve">extremely difficult to understand or </w:t>
      </w:r>
      <w:r w:rsidR="00DD1D03">
        <w:t>make sense at first. However, GA is extremely simple. Let us think of a situation where we have a land which is filled with dragons with some varied attributes. The objective or goal of the dragon is to defeat a human(player) who has some attributes.</w:t>
      </w:r>
    </w:p>
    <w:p w14:paraId="64D63B4B" w14:textId="6162729A" w:rsidR="00DD1D03" w:rsidRDefault="00DD1D03" w:rsidP="00AD3B95">
      <w:pPr>
        <w:pStyle w:val="NormalPACKT"/>
      </w:pPr>
      <w:r>
        <w:t>Dragon(AI)</w:t>
      </w:r>
    </w:p>
    <w:tbl>
      <w:tblPr>
        <w:tblStyle w:val="TableGrid"/>
        <w:tblW w:w="0" w:type="auto"/>
        <w:tblLook w:val="04A0" w:firstRow="1" w:lastRow="0" w:firstColumn="1" w:lastColumn="0" w:noHBand="0" w:noVBand="1"/>
      </w:tblPr>
      <w:tblGrid>
        <w:gridCol w:w="2034"/>
        <w:gridCol w:w="2034"/>
        <w:gridCol w:w="2034"/>
        <w:gridCol w:w="2034"/>
      </w:tblGrid>
      <w:tr w:rsidR="00DD1D03" w14:paraId="74EECEB7" w14:textId="77777777" w:rsidTr="00DD1D03">
        <w:tc>
          <w:tcPr>
            <w:tcW w:w="2034" w:type="dxa"/>
          </w:tcPr>
          <w:p w14:paraId="651C225B" w14:textId="5E892BCA" w:rsidR="00DD1D03" w:rsidRDefault="00DD1D03" w:rsidP="00AD3B95">
            <w:pPr>
              <w:pStyle w:val="NormalPACKT"/>
            </w:pPr>
            <w:r>
              <w:t xml:space="preserve">Dragon 1 </w:t>
            </w:r>
          </w:p>
        </w:tc>
        <w:tc>
          <w:tcPr>
            <w:tcW w:w="2034" w:type="dxa"/>
          </w:tcPr>
          <w:p w14:paraId="035EDD0C" w14:textId="099EBA47" w:rsidR="00DD1D03" w:rsidRDefault="00DD1D03" w:rsidP="00AD3B95">
            <w:pPr>
              <w:pStyle w:val="NormalPACKT"/>
            </w:pPr>
            <w:r>
              <w:t>Run</w:t>
            </w:r>
          </w:p>
        </w:tc>
        <w:tc>
          <w:tcPr>
            <w:tcW w:w="2034" w:type="dxa"/>
          </w:tcPr>
          <w:p w14:paraId="6952BC9F" w14:textId="295CE1C7" w:rsidR="00DD1D03" w:rsidRPr="00DD1D03" w:rsidRDefault="00DD1D03" w:rsidP="00AD3B95">
            <w:pPr>
              <w:pStyle w:val="NormalPACKT"/>
              <w:rPr>
                <w:strike/>
              </w:rPr>
            </w:pPr>
            <w:r w:rsidRPr="00DD1D03">
              <w:rPr>
                <w:strike/>
              </w:rPr>
              <w:t>Defend</w:t>
            </w:r>
          </w:p>
        </w:tc>
        <w:tc>
          <w:tcPr>
            <w:tcW w:w="2034" w:type="dxa"/>
          </w:tcPr>
          <w:p w14:paraId="261B007F" w14:textId="6B4E5AAB" w:rsidR="00DD1D03" w:rsidRPr="00DD1D03" w:rsidRDefault="00DD1D03" w:rsidP="00AD3B95">
            <w:pPr>
              <w:pStyle w:val="NormalPACKT"/>
              <w:rPr>
                <w:strike/>
              </w:rPr>
            </w:pPr>
            <w:r w:rsidRPr="00DD1D03">
              <w:rPr>
                <w:strike/>
              </w:rPr>
              <w:t>Attack</w:t>
            </w:r>
          </w:p>
        </w:tc>
      </w:tr>
      <w:tr w:rsidR="00DD1D03" w14:paraId="7305E6B2" w14:textId="77777777" w:rsidTr="00DD1D03">
        <w:tc>
          <w:tcPr>
            <w:tcW w:w="2034" w:type="dxa"/>
          </w:tcPr>
          <w:p w14:paraId="087D46BC" w14:textId="4F61C6B0" w:rsidR="00DD1D03" w:rsidRDefault="00DD1D03" w:rsidP="00AD3B95">
            <w:pPr>
              <w:pStyle w:val="NormalPACKT"/>
            </w:pPr>
            <w:r>
              <w:t>Dragon 2</w:t>
            </w:r>
          </w:p>
        </w:tc>
        <w:tc>
          <w:tcPr>
            <w:tcW w:w="2034" w:type="dxa"/>
          </w:tcPr>
          <w:p w14:paraId="490F3E56" w14:textId="5AD4BE4D" w:rsidR="00DD1D03" w:rsidRPr="00DD1D03" w:rsidRDefault="00DD1D03" w:rsidP="00AD3B95">
            <w:pPr>
              <w:pStyle w:val="NormalPACKT"/>
              <w:rPr>
                <w:strike/>
              </w:rPr>
            </w:pPr>
            <w:r w:rsidRPr="00DD1D03">
              <w:rPr>
                <w:strike/>
              </w:rPr>
              <w:t>Run</w:t>
            </w:r>
          </w:p>
        </w:tc>
        <w:tc>
          <w:tcPr>
            <w:tcW w:w="2034" w:type="dxa"/>
          </w:tcPr>
          <w:p w14:paraId="68D7513E" w14:textId="2E9569AA" w:rsidR="00DD1D03" w:rsidRPr="00DD1D03" w:rsidRDefault="00DD1D03" w:rsidP="00AD3B95">
            <w:pPr>
              <w:pStyle w:val="NormalPACKT"/>
              <w:rPr>
                <w:strike/>
              </w:rPr>
            </w:pPr>
            <w:r w:rsidRPr="00DD1D03">
              <w:rPr>
                <w:strike/>
              </w:rPr>
              <w:t>Defend</w:t>
            </w:r>
          </w:p>
        </w:tc>
        <w:tc>
          <w:tcPr>
            <w:tcW w:w="2034" w:type="dxa"/>
          </w:tcPr>
          <w:p w14:paraId="275495DC" w14:textId="3503627E" w:rsidR="00DD1D03" w:rsidRDefault="00DD1D03" w:rsidP="00AD3B95">
            <w:pPr>
              <w:pStyle w:val="NormalPACKT"/>
            </w:pPr>
            <w:r>
              <w:t>Attack</w:t>
            </w:r>
          </w:p>
        </w:tc>
      </w:tr>
      <w:tr w:rsidR="00DD1D03" w14:paraId="36AB23CC" w14:textId="77777777" w:rsidTr="00DD1D03">
        <w:trPr>
          <w:trHeight w:val="343"/>
        </w:trPr>
        <w:tc>
          <w:tcPr>
            <w:tcW w:w="2034" w:type="dxa"/>
          </w:tcPr>
          <w:p w14:paraId="44702955" w14:textId="751033C3" w:rsidR="00DD1D03" w:rsidRDefault="00DD1D03" w:rsidP="00AD3B95">
            <w:pPr>
              <w:pStyle w:val="NormalPACKT"/>
            </w:pPr>
            <w:r>
              <w:t>Dragon 3</w:t>
            </w:r>
          </w:p>
        </w:tc>
        <w:tc>
          <w:tcPr>
            <w:tcW w:w="2034" w:type="dxa"/>
          </w:tcPr>
          <w:p w14:paraId="1DEE86A9" w14:textId="6149DD3F" w:rsidR="00DD1D03" w:rsidRPr="00DD1D03" w:rsidRDefault="00DD1D03" w:rsidP="00AD3B95">
            <w:pPr>
              <w:pStyle w:val="NormalPACKT"/>
              <w:rPr>
                <w:strike/>
              </w:rPr>
            </w:pPr>
            <w:r w:rsidRPr="00DD1D03">
              <w:rPr>
                <w:strike/>
              </w:rPr>
              <w:t>Run</w:t>
            </w:r>
          </w:p>
        </w:tc>
        <w:tc>
          <w:tcPr>
            <w:tcW w:w="2034" w:type="dxa"/>
          </w:tcPr>
          <w:p w14:paraId="62B0C0A2" w14:textId="69B9B19F" w:rsidR="00DD1D03" w:rsidRDefault="00DD1D03" w:rsidP="00AD3B95">
            <w:pPr>
              <w:pStyle w:val="NormalPACKT"/>
            </w:pPr>
            <w:r>
              <w:t>Defend</w:t>
            </w:r>
          </w:p>
        </w:tc>
        <w:tc>
          <w:tcPr>
            <w:tcW w:w="2034" w:type="dxa"/>
          </w:tcPr>
          <w:p w14:paraId="31DAEC61" w14:textId="13E004A5" w:rsidR="00DD1D03" w:rsidRPr="00DD1D03" w:rsidRDefault="00DD1D03" w:rsidP="00AD3B95">
            <w:pPr>
              <w:pStyle w:val="NormalPACKT"/>
              <w:rPr>
                <w:strike/>
              </w:rPr>
            </w:pPr>
            <w:r w:rsidRPr="00DD1D03">
              <w:rPr>
                <w:strike/>
              </w:rPr>
              <w:t>Attack</w:t>
            </w:r>
          </w:p>
        </w:tc>
      </w:tr>
    </w:tbl>
    <w:p w14:paraId="141EE64A" w14:textId="77777777" w:rsidR="00DD1D03" w:rsidRDefault="00DD1D03" w:rsidP="00AD3B95">
      <w:pPr>
        <w:pStyle w:val="NormalPACKT"/>
      </w:pPr>
    </w:p>
    <w:p w14:paraId="00756F24" w14:textId="007497E0" w:rsidR="00DD1D03" w:rsidRDefault="00DD1D03" w:rsidP="00AD3B95">
      <w:pPr>
        <w:pStyle w:val="NormalPACKT"/>
      </w:pPr>
      <w:r>
        <w:t>Human(Player)</w:t>
      </w:r>
    </w:p>
    <w:tbl>
      <w:tblPr>
        <w:tblStyle w:val="TableGrid"/>
        <w:tblW w:w="0" w:type="auto"/>
        <w:tblLook w:val="04A0" w:firstRow="1" w:lastRow="0" w:firstColumn="1" w:lastColumn="0" w:noHBand="0" w:noVBand="1"/>
      </w:tblPr>
      <w:tblGrid>
        <w:gridCol w:w="2034"/>
        <w:gridCol w:w="2034"/>
        <w:gridCol w:w="2034"/>
        <w:gridCol w:w="2034"/>
      </w:tblGrid>
      <w:tr w:rsidR="00DD1D03" w14:paraId="073A5934" w14:textId="77777777" w:rsidTr="00DD1D03">
        <w:tc>
          <w:tcPr>
            <w:tcW w:w="2034" w:type="dxa"/>
          </w:tcPr>
          <w:p w14:paraId="3F1EAAE1" w14:textId="647CCA60" w:rsidR="00DD1D03" w:rsidRDefault="00DD1D03" w:rsidP="00AD3B95">
            <w:pPr>
              <w:pStyle w:val="NormalPACKT"/>
            </w:pPr>
            <w:r>
              <w:t xml:space="preserve">Player </w:t>
            </w:r>
          </w:p>
        </w:tc>
        <w:tc>
          <w:tcPr>
            <w:tcW w:w="2034" w:type="dxa"/>
          </w:tcPr>
          <w:p w14:paraId="168E57DA" w14:textId="226C9E57" w:rsidR="00DD1D03" w:rsidRDefault="00DD1D03" w:rsidP="00AD3B95">
            <w:pPr>
              <w:pStyle w:val="NormalPACKT"/>
            </w:pPr>
            <w:r>
              <w:t>Run</w:t>
            </w:r>
          </w:p>
        </w:tc>
        <w:tc>
          <w:tcPr>
            <w:tcW w:w="2034" w:type="dxa"/>
          </w:tcPr>
          <w:p w14:paraId="6DCCFF10" w14:textId="3C0344CD" w:rsidR="00DD1D03" w:rsidRDefault="00DD1D03" w:rsidP="00AD3B95">
            <w:pPr>
              <w:pStyle w:val="NormalPACKT"/>
            </w:pPr>
            <w:r>
              <w:t>Defend</w:t>
            </w:r>
          </w:p>
        </w:tc>
        <w:tc>
          <w:tcPr>
            <w:tcW w:w="2034" w:type="dxa"/>
          </w:tcPr>
          <w:p w14:paraId="6C6203D8" w14:textId="2141DC73" w:rsidR="00DD1D03" w:rsidRDefault="00DD1D03" w:rsidP="00AD3B95">
            <w:pPr>
              <w:pStyle w:val="NormalPACKT"/>
            </w:pPr>
            <w:r>
              <w:t>Attack</w:t>
            </w:r>
          </w:p>
        </w:tc>
      </w:tr>
    </w:tbl>
    <w:p w14:paraId="34356BC8" w14:textId="77777777" w:rsidR="00DD1D03" w:rsidRDefault="00DD1D03" w:rsidP="00AD3B95">
      <w:pPr>
        <w:pStyle w:val="NormalPACKT"/>
      </w:pPr>
    </w:p>
    <w:p w14:paraId="73CD91EC" w14:textId="5265CF42" w:rsidR="00DD1D03" w:rsidRDefault="00DD1D03" w:rsidP="00AD3B95">
      <w:pPr>
        <w:pStyle w:val="NormalPACKT"/>
      </w:pPr>
      <w:r>
        <w:lastRenderedPageBreak/>
        <w:t>So for the Dragon to be competitive against the Human, it must learn how to run, defend and attack. Let us see how GA helps us to do it.</w:t>
      </w:r>
    </w:p>
    <w:p w14:paraId="4AF04BFA" w14:textId="27D866BB" w:rsidR="00DD1D03" w:rsidRDefault="00DD1D03" w:rsidP="00AD3B95">
      <w:pPr>
        <w:pStyle w:val="NormalPACKT"/>
      </w:pPr>
      <w:r>
        <w:t>Step 1 (Initial Population)</w:t>
      </w:r>
    </w:p>
    <w:p w14:paraId="570EE84B" w14:textId="77777777" w:rsidR="00DD1D03" w:rsidRDefault="00DD1D03" w:rsidP="00DD1D03">
      <w:pPr>
        <w:pStyle w:val="NormalPACKT"/>
      </w:pPr>
      <w:r>
        <w:t>Dragon(AI)</w:t>
      </w:r>
    </w:p>
    <w:tbl>
      <w:tblPr>
        <w:tblStyle w:val="TableGrid"/>
        <w:tblW w:w="0" w:type="auto"/>
        <w:tblLook w:val="04A0" w:firstRow="1" w:lastRow="0" w:firstColumn="1" w:lastColumn="0" w:noHBand="0" w:noVBand="1"/>
      </w:tblPr>
      <w:tblGrid>
        <w:gridCol w:w="2034"/>
        <w:gridCol w:w="2034"/>
        <w:gridCol w:w="2034"/>
        <w:gridCol w:w="2034"/>
      </w:tblGrid>
      <w:tr w:rsidR="00DD1D03" w14:paraId="19295505" w14:textId="77777777" w:rsidTr="002B53F8">
        <w:tc>
          <w:tcPr>
            <w:tcW w:w="2034" w:type="dxa"/>
          </w:tcPr>
          <w:p w14:paraId="71F26ED1" w14:textId="77777777" w:rsidR="00DD1D03" w:rsidRDefault="00DD1D03" w:rsidP="002B53F8">
            <w:pPr>
              <w:pStyle w:val="NormalPACKT"/>
            </w:pPr>
            <w:r>
              <w:t xml:space="preserve">Dragon 1 </w:t>
            </w:r>
          </w:p>
        </w:tc>
        <w:tc>
          <w:tcPr>
            <w:tcW w:w="2034" w:type="dxa"/>
          </w:tcPr>
          <w:p w14:paraId="7C924581" w14:textId="77777777" w:rsidR="00DD1D03" w:rsidRDefault="00DD1D03" w:rsidP="002B53F8">
            <w:pPr>
              <w:pStyle w:val="NormalPACKT"/>
            </w:pPr>
            <w:r>
              <w:t>Run</w:t>
            </w:r>
          </w:p>
        </w:tc>
        <w:tc>
          <w:tcPr>
            <w:tcW w:w="2034" w:type="dxa"/>
          </w:tcPr>
          <w:p w14:paraId="12815031" w14:textId="77777777" w:rsidR="00DD1D03" w:rsidRPr="00DD1D03" w:rsidRDefault="00DD1D03" w:rsidP="002B53F8">
            <w:pPr>
              <w:pStyle w:val="NormalPACKT"/>
              <w:rPr>
                <w:strike/>
              </w:rPr>
            </w:pPr>
            <w:r w:rsidRPr="00DD1D03">
              <w:rPr>
                <w:strike/>
              </w:rPr>
              <w:t>Defend</w:t>
            </w:r>
          </w:p>
        </w:tc>
        <w:tc>
          <w:tcPr>
            <w:tcW w:w="2034" w:type="dxa"/>
          </w:tcPr>
          <w:p w14:paraId="05EE11B1" w14:textId="77777777" w:rsidR="00DD1D03" w:rsidRPr="00DD1D03" w:rsidRDefault="00DD1D03" w:rsidP="002B53F8">
            <w:pPr>
              <w:pStyle w:val="NormalPACKT"/>
              <w:rPr>
                <w:strike/>
              </w:rPr>
            </w:pPr>
            <w:r w:rsidRPr="00DD1D03">
              <w:rPr>
                <w:strike/>
              </w:rPr>
              <w:t>Attack</w:t>
            </w:r>
          </w:p>
        </w:tc>
      </w:tr>
      <w:tr w:rsidR="00DD1D03" w14:paraId="6BC04E68" w14:textId="77777777" w:rsidTr="002B53F8">
        <w:tc>
          <w:tcPr>
            <w:tcW w:w="2034" w:type="dxa"/>
          </w:tcPr>
          <w:p w14:paraId="61AF709D" w14:textId="77777777" w:rsidR="00DD1D03" w:rsidRDefault="00DD1D03" w:rsidP="002B53F8">
            <w:pPr>
              <w:pStyle w:val="NormalPACKT"/>
            </w:pPr>
            <w:r>
              <w:t>Dragon 2</w:t>
            </w:r>
          </w:p>
        </w:tc>
        <w:tc>
          <w:tcPr>
            <w:tcW w:w="2034" w:type="dxa"/>
          </w:tcPr>
          <w:p w14:paraId="22802209" w14:textId="77777777" w:rsidR="00DD1D03" w:rsidRPr="00DD1D03" w:rsidRDefault="00DD1D03" w:rsidP="002B53F8">
            <w:pPr>
              <w:pStyle w:val="NormalPACKT"/>
              <w:rPr>
                <w:strike/>
              </w:rPr>
            </w:pPr>
            <w:r w:rsidRPr="00DD1D03">
              <w:rPr>
                <w:strike/>
              </w:rPr>
              <w:t>Run</w:t>
            </w:r>
          </w:p>
        </w:tc>
        <w:tc>
          <w:tcPr>
            <w:tcW w:w="2034" w:type="dxa"/>
          </w:tcPr>
          <w:p w14:paraId="28A6756F" w14:textId="77777777" w:rsidR="00DD1D03" w:rsidRPr="00DD1D03" w:rsidRDefault="00DD1D03" w:rsidP="002B53F8">
            <w:pPr>
              <w:pStyle w:val="NormalPACKT"/>
              <w:rPr>
                <w:strike/>
              </w:rPr>
            </w:pPr>
            <w:r w:rsidRPr="00DD1D03">
              <w:rPr>
                <w:strike/>
              </w:rPr>
              <w:t>Defend</w:t>
            </w:r>
          </w:p>
        </w:tc>
        <w:tc>
          <w:tcPr>
            <w:tcW w:w="2034" w:type="dxa"/>
          </w:tcPr>
          <w:p w14:paraId="14F3E5B7" w14:textId="77777777" w:rsidR="00DD1D03" w:rsidRDefault="00DD1D03" w:rsidP="002B53F8">
            <w:pPr>
              <w:pStyle w:val="NormalPACKT"/>
            </w:pPr>
            <w:r>
              <w:t>Attack</w:t>
            </w:r>
          </w:p>
        </w:tc>
      </w:tr>
      <w:tr w:rsidR="00DD1D03" w14:paraId="77D1B0D1" w14:textId="77777777" w:rsidTr="002B53F8">
        <w:trPr>
          <w:trHeight w:val="343"/>
        </w:trPr>
        <w:tc>
          <w:tcPr>
            <w:tcW w:w="2034" w:type="dxa"/>
          </w:tcPr>
          <w:p w14:paraId="4B8CDD13" w14:textId="77777777" w:rsidR="00DD1D03" w:rsidRDefault="00DD1D03" w:rsidP="002B53F8">
            <w:pPr>
              <w:pStyle w:val="NormalPACKT"/>
            </w:pPr>
            <w:r>
              <w:t>Dragon 3</w:t>
            </w:r>
          </w:p>
        </w:tc>
        <w:tc>
          <w:tcPr>
            <w:tcW w:w="2034" w:type="dxa"/>
          </w:tcPr>
          <w:p w14:paraId="7609EDF4" w14:textId="77777777" w:rsidR="00DD1D03" w:rsidRPr="00DD1D03" w:rsidRDefault="00DD1D03" w:rsidP="002B53F8">
            <w:pPr>
              <w:pStyle w:val="NormalPACKT"/>
              <w:rPr>
                <w:strike/>
              </w:rPr>
            </w:pPr>
            <w:r w:rsidRPr="00DD1D03">
              <w:rPr>
                <w:strike/>
              </w:rPr>
              <w:t>Run</w:t>
            </w:r>
          </w:p>
        </w:tc>
        <w:tc>
          <w:tcPr>
            <w:tcW w:w="2034" w:type="dxa"/>
          </w:tcPr>
          <w:p w14:paraId="75FA917D" w14:textId="77777777" w:rsidR="00DD1D03" w:rsidRDefault="00DD1D03" w:rsidP="002B53F8">
            <w:pPr>
              <w:pStyle w:val="NormalPACKT"/>
            </w:pPr>
            <w:r>
              <w:t>Defend</w:t>
            </w:r>
          </w:p>
        </w:tc>
        <w:tc>
          <w:tcPr>
            <w:tcW w:w="2034" w:type="dxa"/>
          </w:tcPr>
          <w:p w14:paraId="28AC5F53" w14:textId="77777777" w:rsidR="00DD1D03" w:rsidRPr="00DD1D03" w:rsidRDefault="00DD1D03" w:rsidP="002B53F8">
            <w:pPr>
              <w:pStyle w:val="NormalPACKT"/>
              <w:rPr>
                <w:strike/>
              </w:rPr>
            </w:pPr>
            <w:r w:rsidRPr="00DD1D03">
              <w:rPr>
                <w:strike/>
              </w:rPr>
              <w:t>Attack</w:t>
            </w:r>
          </w:p>
        </w:tc>
      </w:tr>
    </w:tbl>
    <w:p w14:paraId="7F9F9773" w14:textId="77777777" w:rsidR="00DD1D03" w:rsidRDefault="00DD1D03" w:rsidP="00AD3B95">
      <w:pPr>
        <w:pStyle w:val="NormalPACKT"/>
      </w:pPr>
    </w:p>
    <w:p w14:paraId="373A4B41" w14:textId="47FB43DE" w:rsidR="00DD1D03" w:rsidRDefault="00DD1D03" w:rsidP="00AD3B95">
      <w:pPr>
        <w:pStyle w:val="NormalPACKT"/>
      </w:pPr>
      <w:r>
        <w:t>This is our initial population. Each has its own set of properties. We are just considering 3 dragons. In practise there will be more than that.</w:t>
      </w:r>
    </w:p>
    <w:p w14:paraId="01F8FC7F" w14:textId="6B70DCDB" w:rsidR="00DD1D03" w:rsidRDefault="00DD1D03" w:rsidP="00AD3B95">
      <w:pPr>
        <w:pStyle w:val="NormalPACKT"/>
      </w:pPr>
      <w:r>
        <w:t>Step 2 (Fitness function)</w:t>
      </w:r>
    </w:p>
    <w:tbl>
      <w:tblPr>
        <w:tblStyle w:val="TableGrid"/>
        <w:tblW w:w="8120" w:type="dxa"/>
        <w:tblLook w:val="04A0" w:firstRow="1" w:lastRow="0" w:firstColumn="1" w:lastColumn="0" w:noHBand="0" w:noVBand="1"/>
      </w:tblPr>
      <w:tblGrid>
        <w:gridCol w:w="1624"/>
        <w:gridCol w:w="1624"/>
        <w:gridCol w:w="1624"/>
        <w:gridCol w:w="1624"/>
        <w:gridCol w:w="1624"/>
      </w:tblGrid>
      <w:tr w:rsidR="00DD1D03" w14:paraId="4952382C" w14:textId="7A5F35D0" w:rsidTr="00DD1D03">
        <w:trPr>
          <w:trHeight w:val="268"/>
        </w:trPr>
        <w:tc>
          <w:tcPr>
            <w:tcW w:w="1624" w:type="dxa"/>
          </w:tcPr>
          <w:p w14:paraId="72873D93" w14:textId="466AABA5" w:rsidR="00DD1D03" w:rsidRDefault="00DD1D03" w:rsidP="00AD3B95">
            <w:pPr>
              <w:pStyle w:val="NormalPACKT"/>
            </w:pPr>
            <w:r>
              <w:t>60%</w:t>
            </w:r>
          </w:p>
        </w:tc>
        <w:tc>
          <w:tcPr>
            <w:tcW w:w="1624" w:type="dxa"/>
          </w:tcPr>
          <w:p w14:paraId="31A07682" w14:textId="5FCE3697" w:rsidR="00DD1D03" w:rsidRDefault="00DD1D03" w:rsidP="00AD3B95">
            <w:pPr>
              <w:pStyle w:val="NormalPACKT"/>
            </w:pPr>
            <w:r>
              <w:t xml:space="preserve">Dragon 1 </w:t>
            </w:r>
          </w:p>
        </w:tc>
        <w:tc>
          <w:tcPr>
            <w:tcW w:w="1624" w:type="dxa"/>
          </w:tcPr>
          <w:p w14:paraId="73EF1C22" w14:textId="05113240" w:rsidR="00DD1D03" w:rsidRDefault="00DD1D03" w:rsidP="00AD3B95">
            <w:pPr>
              <w:pStyle w:val="NormalPACKT"/>
            </w:pPr>
            <w:r>
              <w:t>Run</w:t>
            </w:r>
          </w:p>
        </w:tc>
        <w:tc>
          <w:tcPr>
            <w:tcW w:w="1624" w:type="dxa"/>
          </w:tcPr>
          <w:p w14:paraId="37174C6C" w14:textId="7FC16A3B" w:rsidR="00DD1D03" w:rsidRDefault="00DD1D03" w:rsidP="00AD3B95">
            <w:pPr>
              <w:pStyle w:val="NormalPACKT"/>
            </w:pPr>
            <w:r w:rsidRPr="00DD1D03">
              <w:rPr>
                <w:strike/>
              </w:rPr>
              <w:t>Defend</w:t>
            </w:r>
          </w:p>
        </w:tc>
        <w:tc>
          <w:tcPr>
            <w:tcW w:w="1624" w:type="dxa"/>
          </w:tcPr>
          <w:p w14:paraId="13DB9FAE" w14:textId="3A156759" w:rsidR="00DD1D03" w:rsidRDefault="00DD1D03" w:rsidP="00AD3B95">
            <w:pPr>
              <w:pStyle w:val="NormalPACKT"/>
            </w:pPr>
            <w:r w:rsidRPr="00DD1D03">
              <w:rPr>
                <w:strike/>
              </w:rPr>
              <w:t>Attack</w:t>
            </w:r>
          </w:p>
        </w:tc>
      </w:tr>
      <w:tr w:rsidR="00DD1D03" w14:paraId="61ABEC87" w14:textId="6B89A4E2" w:rsidTr="00DD1D03">
        <w:trPr>
          <w:trHeight w:val="268"/>
        </w:trPr>
        <w:tc>
          <w:tcPr>
            <w:tcW w:w="1624" w:type="dxa"/>
          </w:tcPr>
          <w:p w14:paraId="7241CEEA" w14:textId="0547A12D" w:rsidR="00DD1D03" w:rsidRDefault="00DD1D03" w:rsidP="00AD3B95">
            <w:pPr>
              <w:pStyle w:val="NormalPACKT"/>
            </w:pPr>
            <w:r>
              <w:t>75%</w:t>
            </w:r>
          </w:p>
        </w:tc>
        <w:tc>
          <w:tcPr>
            <w:tcW w:w="1624" w:type="dxa"/>
          </w:tcPr>
          <w:p w14:paraId="1A8767AB" w14:textId="622A9C5E" w:rsidR="00DD1D03" w:rsidRDefault="00DD1D03" w:rsidP="00AD3B95">
            <w:pPr>
              <w:pStyle w:val="NormalPACKT"/>
            </w:pPr>
            <w:r>
              <w:t>Dragon 2</w:t>
            </w:r>
          </w:p>
        </w:tc>
        <w:tc>
          <w:tcPr>
            <w:tcW w:w="1624" w:type="dxa"/>
          </w:tcPr>
          <w:p w14:paraId="57A0BE72" w14:textId="17BDB697" w:rsidR="00DD1D03" w:rsidRDefault="00DD1D03" w:rsidP="00AD3B95">
            <w:pPr>
              <w:pStyle w:val="NormalPACKT"/>
            </w:pPr>
            <w:r w:rsidRPr="00DD1D03">
              <w:rPr>
                <w:strike/>
              </w:rPr>
              <w:t>Run</w:t>
            </w:r>
          </w:p>
        </w:tc>
        <w:tc>
          <w:tcPr>
            <w:tcW w:w="1624" w:type="dxa"/>
          </w:tcPr>
          <w:p w14:paraId="4CB70583" w14:textId="64127CAB" w:rsidR="00DD1D03" w:rsidRDefault="00DD1D03" w:rsidP="00AD3B95">
            <w:pPr>
              <w:pStyle w:val="NormalPACKT"/>
            </w:pPr>
            <w:r w:rsidRPr="00DD1D03">
              <w:rPr>
                <w:strike/>
              </w:rPr>
              <w:t>Defend</w:t>
            </w:r>
          </w:p>
        </w:tc>
        <w:tc>
          <w:tcPr>
            <w:tcW w:w="1624" w:type="dxa"/>
          </w:tcPr>
          <w:p w14:paraId="245B5439" w14:textId="3445A6B4" w:rsidR="00DD1D03" w:rsidRDefault="00DD1D03" w:rsidP="00AD3B95">
            <w:pPr>
              <w:pStyle w:val="NormalPACKT"/>
            </w:pPr>
            <w:r>
              <w:t>Attack</w:t>
            </w:r>
          </w:p>
        </w:tc>
      </w:tr>
      <w:tr w:rsidR="00DD1D03" w14:paraId="14571241" w14:textId="5EBADC2E" w:rsidTr="00DD1D03">
        <w:trPr>
          <w:trHeight w:val="282"/>
        </w:trPr>
        <w:tc>
          <w:tcPr>
            <w:tcW w:w="1624" w:type="dxa"/>
          </w:tcPr>
          <w:p w14:paraId="1B9DEB42" w14:textId="27FEF2B9" w:rsidR="00DD1D03" w:rsidRDefault="00DD1D03" w:rsidP="00AD3B95">
            <w:pPr>
              <w:pStyle w:val="NormalPACKT"/>
            </w:pPr>
            <w:r>
              <w:t>20%</w:t>
            </w:r>
          </w:p>
        </w:tc>
        <w:tc>
          <w:tcPr>
            <w:tcW w:w="1624" w:type="dxa"/>
          </w:tcPr>
          <w:p w14:paraId="419DC9DF" w14:textId="6F192785" w:rsidR="00DD1D03" w:rsidRDefault="00DD1D03" w:rsidP="00AD3B95">
            <w:pPr>
              <w:pStyle w:val="NormalPACKT"/>
            </w:pPr>
            <w:r>
              <w:t>Dragon 3</w:t>
            </w:r>
          </w:p>
        </w:tc>
        <w:tc>
          <w:tcPr>
            <w:tcW w:w="1624" w:type="dxa"/>
          </w:tcPr>
          <w:p w14:paraId="5D563ED6" w14:textId="330E1B3E" w:rsidR="00DD1D03" w:rsidRDefault="00DD1D03" w:rsidP="00AD3B95">
            <w:pPr>
              <w:pStyle w:val="NormalPACKT"/>
            </w:pPr>
            <w:r w:rsidRPr="00DD1D03">
              <w:rPr>
                <w:strike/>
              </w:rPr>
              <w:t>Run</w:t>
            </w:r>
          </w:p>
        </w:tc>
        <w:tc>
          <w:tcPr>
            <w:tcW w:w="1624" w:type="dxa"/>
          </w:tcPr>
          <w:p w14:paraId="50B574E1" w14:textId="3F37F22A" w:rsidR="00DD1D03" w:rsidRDefault="00DD1D03" w:rsidP="00AD3B95">
            <w:pPr>
              <w:pStyle w:val="NormalPACKT"/>
            </w:pPr>
            <w:r>
              <w:t>Defend</w:t>
            </w:r>
          </w:p>
        </w:tc>
        <w:tc>
          <w:tcPr>
            <w:tcW w:w="1624" w:type="dxa"/>
          </w:tcPr>
          <w:p w14:paraId="5C51AD1C" w14:textId="60520A86" w:rsidR="00DD1D03" w:rsidRDefault="00DD1D03" w:rsidP="00AD3B95">
            <w:pPr>
              <w:pStyle w:val="NormalPACKT"/>
            </w:pPr>
            <w:r w:rsidRPr="00DD1D03">
              <w:rPr>
                <w:strike/>
              </w:rPr>
              <w:t>Attack</w:t>
            </w:r>
          </w:p>
        </w:tc>
      </w:tr>
    </w:tbl>
    <w:p w14:paraId="63D5AA47" w14:textId="17E7246A" w:rsidR="00DD1D03" w:rsidRDefault="00DD1D03" w:rsidP="00AD3B95">
      <w:pPr>
        <w:pStyle w:val="NormalPACKT"/>
      </w:pPr>
      <w:r>
        <w:t xml:space="preserve">The fitness </w:t>
      </w:r>
      <w:r w:rsidR="000F5247">
        <w:t>function (</w:t>
      </w:r>
      <w:r>
        <w:t xml:space="preserve">%) determines how fit a particular dragon is from the population. </w:t>
      </w:r>
      <w:r w:rsidR="000F5247">
        <w:t>100% is perfect fitness.</w:t>
      </w:r>
    </w:p>
    <w:p w14:paraId="2DA9BDFA" w14:textId="7CAD2D15" w:rsidR="000F5247" w:rsidRDefault="000F5247" w:rsidP="00AD3B95">
      <w:pPr>
        <w:pStyle w:val="NormalPACKT"/>
      </w:pPr>
      <w:r>
        <w:t>Step 3 Cross-over</w:t>
      </w:r>
    </w:p>
    <w:tbl>
      <w:tblPr>
        <w:tblStyle w:val="TableGrid"/>
        <w:tblW w:w="8120" w:type="dxa"/>
        <w:tblLook w:val="04A0" w:firstRow="1" w:lastRow="0" w:firstColumn="1" w:lastColumn="0" w:noHBand="0" w:noVBand="1"/>
      </w:tblPr>
      <w:tblGrid>
        <w:gridCol w:w="1624"/>
        <w:gridCol w:w="1624"/>
        <w:gridCol w:w="1624"/>
        <w:gridCol w:w="1624"/>
        <w:gridCol w:w="1624"/>
      </w:tblGrid>
      <w:tr w:rsidR="000F5247" w14:paraId="2B7EEE23" w14:textId="77777777" w:rsidTr="000F5247">
        <w:trPr>
          <w:trHeight w:val="268"/>
        </w:trPr>
        <w:tc>
          <w:tcPr>
            <w:tcW w:w="1624" w:type="dxa"/>
          </w:tcPr>
          <w:p w14:paraId="14EE5CF3" w14:textId="77777777" w:rsidR="000F5247" w:rsidRDefault="000F5247" w:rsidP="002B53F8">
            <w:pPr>
              <w:pStyle w:val="NormalPACKT"/>
            </w:pPr>
            <w:r>
              <w:t>60%</w:t>
            </w:r>
          </w:p>
        </w:tc>
        <w:tc>
          <w:tcPr>
            <w:tcW w:w="1624" w:type="dxa"/>
          </w:tcPr>
          <w:p w14:paraId="177086AF" w14:textId="77777777" w:rsidR="000F5247" w:rsidRDefault="000F5247" w:rsidP="002B53F8">
            <w:pPr>
              <w:pStyle w:val="NormalPACKT"/>
            </w:pPr>
            <w:r>
              <w:t xml:space="preserve">Dragon 1 </w:t>
            </w:r>
          </w:p>
        </w:tc>
        <w:tc>
          <w:tcPr>
            <w:tcW w:w="1624" w:type="dxa"/>
          </w:tcPr>
          <w:p w14:paraId="52EBA816" w14:textId="77777777" w:rsidR="000F5247" w:rsidRDefault="000F5247" w:rsidP="002B53F8">
            <w:pPr>
              <w:pStyle w:val="NormalPACKT"/>
            </w:pPr>
            <w:r>
              <w:t>Run</w:t>
            </w:r>
          </w:p>
        </w:tc>
        <w:tc>
          <w:tcPr>
            <w:tcW w:w="1624" w:type="dxa"/>
          </w:tcPr>
          <w:p w14:paraId="359C3CE5" w14:textId="77777777" w:rsidR="000F5247" w:rsidRDefault="000F5247" w:rsidP="002B53F8">
            <w:pPr>
              <w:pStyle w:val="NormalPACKT"/>
            </w:pPr>
            <w:r w:rsidRPr="00DD1D03">
              <w:rPr>
                <w:strike/>
              </w:rPr>
              <w:t>Defend</w:t>
            </w:r>
          </w:p>
        </w:tc>
        <w:tc>
          <w:tcPr>
            <w:tcW w:w="1624" w:type="dxa"/>
          </w:tcPr>
          <w:p w14:paraId="45D8DC0E" w14:textId="77777777" w:rsidR="000F5247" w:rsidRDefault="000F5247" w:rsidP="002B53F8">
            <w:pPr>
              <w:pStyle w:val="NormalPACKT"/>
            </w:pPr>
            <w:r w:rsidRPr="00DD1D03">
              <w:rPr>
                <w:strike/>
              </w:rPr>
              <w:t>Attack</w:t>
            </w:r>
          </w:p>
        </w:tc>
      </w:tr>
      <w:tr w:rsidR="000F5247" w14:paraId="46ECBCD2" w14:textId="77777777" w:rsidTr="000F5247">
        <w:trPr>
          <w:trHeight w:val="268"/>
        </w:trPr>
        <w:tc>
          <w:tcPr>
            <w:tcW w:w="1624" w:type="dxa"/>
          </w:tcPr>
          <w:p w14:paraId="3F828184" w14:textId="77777777" w:rsidR="000F5247" w:rsidRDefault="000F5247" w:rsidP="002B53F8">
            <w:pPr>
              <w:pStyle w:val="NormalPACKT"/>
            </w:pPr>
            <w:r>
              <w:t>75%</w:t>
            </w:r>
          </w:p>
        </w:tc>
        <w:tc>
          <w:tcPr>
            <w:tcW w:w="1624" w:type="dxa"/>
          </w:tcPr>
          <w:p w14:paraId="0CAF85C4" w14:textId="77777777" w:rsidR="000F5247" w:rsidRDefault="000F5247" w:rsidP="002B53F8">
            <w:pPr>
              <w:pStyle w:val="NormalPACKT"/>
            </w:pPr>
            <w:r>
              <w:t>Dragon 2</w:t>
            </w:r>
          </w:p>
        </w:tc>
        <w:tc>
          <w:tcPr>
            <w:tcW w:w="1624" w:type="dxa"/>
          </w:tcPr>
          <w:p w14:paraId="44AB5764" w14:textId="77777777" w:rsidR="000F5247" w:rsidRDefault="000F5247" w:rsidP="002B53F8">
            <w:pPr>
              <w:pStyle w:val="NormalPACKT"/>
            </w:pPr>
            <w:r w:rsidRPr="00DD1D03">
              <w:rPr>
                <w:strike/>
              </w:rPr>
              <w:t>Run</w:t>
            </w:r>
          </w:p>
        </w:tc>
        <w:tc>
          <w:tcPr>
            <w:tcW w:w="1624" w:type="dxa"/>
          </w:tcPr>
          <w:p w14:paraId="7C447117" w14:textId="77777777" w:rsidR="000F5247" w:rsidRDefault="000F5247" w:rsidP="002B53F8">
            <w:pPr>
              <w:pStyle w:val="NormalPACKT"/>
            </w:pPr>
            <w:r w:rsidRPr="00DD1D03">
              <w:rPr>
                <w:strike/>
              </w:rPr>
              <w:t>Defend</w:t>
            </w:r>
          </w:p>
        </w:tc>
        <w:tc>
          <w:tcPr>
            <w:tcW w:w="1624" w:type="dxa"/>
          </w:tcPr>
          <w:p w14:paraId="68B3706C" w14:textId="77777777" w:rsidR="000F5247" w:rsidRDefault="000F5247" w:rsidP="002B53F8">
            <w:pPr>
              <w:pStyle w:val="NormalPACKT"/>
            </w:pPr>
            <w:r>
              <w:t>Attack</w:t>
            </w:r>
          </w:p>
        </w:tc>
      </w:tr>
      <w:tr w:rsidR="000F5247" w14:paraId="02AE0F43" w14:textId="77777777" w:rsidTr="002B53F8">
        <w:trPr>
          <w:trHeight w:val="282"/>
        </w:trPr>
        <w:tc>
          <w:tcPr>
            <w:tcW w:w="1624" w:type="dxa"/>
          </w:tcPr>
          <w:p w14:paraId="0314991D" w14:textId="77777777" w:rsidR="000F5247" w:rsidRDefault="000F5247" w:rsidP="002B53F8">
            <w:pPr>
              <w:pStyle w:val="NormalPACKT"/>
            </w:pPr>
            <w:r>
              <w:t>20%</w:t>
            </w:r>
          </w:p>
        </w:tc>
        <w:tc>
          <w:tcPr>
            <w:tcW w:w="1624" w:type="dxa"/>
          </w:tcPr>
          <w:p w14:paraId="48429253" w14:textId="77777777" w:rsidR="000F5247" w:rsidRDefault="000F5247" w:rsidP="002B53F8">
            <w:pPr>
              <w:pStyle w:val="NormalPACKT"/>
            </w:pPr>
            <w:r>
              <w:t>Dragon 3</w:t>
            </w:r>
          </w:p>
        </w:tc>
        <w:tc>
          <w:tcPr>
            <w:tcW w:w="1624" w:type="dxa"/>
          </w:tcPr>
          <w:p w14:paraId="3CF45B1D" w14:textId="77777777" w:rsidR="000F5247" w:rsidRDefault="000F5247" w:rsidP="002B53F8">
            <w:pPr>
              <w:pStyle w:val="NormalPACKT"/>
            </w:pPr>
            <w:r w:rsidRPr="00DD1D03">
              <w:rPr>
                <w:strike/>
              </w:rPr>
              <w:t>Run</w:t>
            </w:r>
          </w:p>
        </w:tc>
        <w:tc>
          <w:tcPr>
            <w:tcW w:w="1624" w:type="dxa"/>
          </w:tcPr>
          <w:p w14:paraId="055833AB" w14:textId="77777777" w:rsidR="000F5247" w:rsidRDefault="000F5247" w:rsidP="002B53F8">
            <w:pPr>
              <w:pStyle w:val="NormalPACKT"/>
            </w:pPr>
            <w:r>
              <w:t>Defend</w:t>
            </w:r>
          </w:p>
        </w:tc>
        <w:tc>
          <w:tcPr>
            <w:tcW w:w="1624" w:type="dxa"/>
          </w:tcPr>
          <w:p w14:paraId="23C2C937" w14:textId="77777777" w:rsidR="000F5247" w:rsidRDefault="000F5247" w:rsidP="002B53F8">
            <w:pPr>
              <w:pStyle w:val="NormalPACKT"/>
            </w:pPr>
            <w:r w:rsidRPr="00DD1D03">
              <w:rPr>
                <w:strike/>
              </w:rPr>
              <w:t>Attack</w:t>
            </w:r>
          </w:p>
        </w:tc>
      </w:tr>
    </w:tbl>
    <w:p w14:paraId="25DFC752" w14:textId="77777777" w:rsidR="000F5247" w:rsidRDefault="000F5247" w:rsidP="00AD3B95">
      <w:pPr>
        <w:pStyle w:val="NormalPACKT"/>
      </w:pPr>
    </w:p>
    <w:p w14:paraId="6A8C2D5E" w14:textId="783DC833" w:rsidR="000F5247" w:rsidRDefault="000F5247" w:rsidP="00AD3B95">
      <w:pPr>
        <w:pStyle w:val="NormalPACKT"/>
      </w:pPr>
      <w:r>
        <w:t>Based on the fitness function and the attributes that are missing, there will be a cross-over or reproduction phase to create a new dragon with both properties. The dragon with the least fitness function will be removed from the population. (Survival of the fittest).</w:t>
      </w:r>
    </w:p>
    <w:tbl>
      <w:tblPr>
        <w:tblStyle w:val="TableGrid"/>
        <w:tblW w:w="8120" w:type="dxa"/>
        <w:tblLook w:val="04A0" w:firstRow="1" w:lastRow="0" w:firstColumn="1" w:lastColumn="0" w:noHBand="0" w:noVBand="1"/>
      </w:tblPr>
      <w:tblGrid>
        <w:gridCol w:w="1624"/>
        <w:gridCol w:w="1624"/>
        <w:gridCol w:w="1624"/>
        <w:gridCol w:w="1624"/>
        <w:gridCol w:w="1624"/>
      </w:tblGrid>
      <w:tr w:rsidR="000F5247" w14:paraId="78A48CA4" w14:textId="77777777" w:rsidTr="002B53F8">
        <w:trPr>
          <w:trHeight w:val="268"/>
        </w:trPr>
        <w:tc>
          <w:tcPr>
            <w:tcW w:w="1624" w:type="dxa"/>
          </w:tcPr>
          <w:p w14:paraId="7B3B913D" w14:textId="77777777" w:rsidR="000F5247" w:rsidRDefault="000F5247" w:rsidP="002B53F8">
            <w:pPr>
              <w:pStyle w:val="NormalPACKT"/>
            </w:pPr>
            <w:r>
              <w:t>60%</w:t>
            </w:r>
          </w:p>
        </w:tc>
        <w:tc>
          <w:tcPr>
            <w:tcW w:w="1624" w:type="dxa"/>
          </w:tcPr>
          <w:p w14:paraId="373FC72C" w14:textId="77777777" w:rsidR="000F5247" w:rsidRDefault="000F5247" w:rsidP="002B53F8">
            <w:pPr>
              <w:pStyle w:val="NormalPACKT"/>
            </w:pPr>
            <w:r>
              <w:t xml:space="preserve">Dragon 1 </w:t>
            </w:r>
          </w:p>
        </w:tc>
        <w:tc>
          <w:tcPr>
            <w:tcW w:w="1624" w:type="dxa"/>
          </w:tcPr>
          <w:p w14:paraId="24C8C01F" w14:textId="77777777" w:rsidR="000F5247" w:rsidRDefault="000F5247" w:rsidP="002B53F8">
            <w:pPr>
              <w:pStyle w:val="NormalPACKT"/>
            </w:pPr>
            <w:r>
              <w:t>Run</w:t>
            </w:r>
          </w:p>
        </w:tc>
        <w:tc>
          <w:tcPr>
            <w:tcW w:w="1624" w:type="dxa"/>
          </w:tcPr>
          <w:p w14:paraId="447F36A2" w14:textId="77777777" w:rsidR="000F5247" w:rsidRDefault="000F5247" w:rsidP="002B53F8">
            <w:pPr>
              <w:pStyle w:val="NormalPACKT"/>
            </w:pPr>
            <w:r w:rsidRPr="00DD1D03">
              <w:rPr>
                <w:strike/>
              </w:rPr>
              <w:t>Defend</w:t>
            </w:r>
          </w:p>
        </w:tc>
        <w:tc>
          <w:tcPr>
            <w:tcW w:w="1624" w:type="dxa"/>
          </w:tcPr>
          <w:p w14:paraId="5F5FC8BB" w14:textId="77777777" w:rsidR="000F5247" w:rsidRDefault="000F5247" w:rsidP="002B53F8">
            <w:pPr>
              <w:pStyle w:val="NormalPACKT"/>
            </w:pPr>
            <w:r w:rsidRPr="00DD1D03">
              <w:rPr>
                <w:strike/>
              </w:rPr>
              <w:t>Attack</w:t>
            </w:r>
          </w:p>
        </w:tc>
      </w:tr>
      <w:tr w:rsidR="000F5247" w14:paraId="3AF8CBFE" w14:textId="77777777" w:rsidTr="002B53F8">
        <w:trPr>
          <w:trHeight w:val="268"/>
        </w:trPr>
        <w:tc>
          <w:tcPr>
            <w:tcW w:w="1624" w:type="dxa"/>
          </w:tcPr>
          <w:p w14:paraId="5BB46032" w14:textId="77777777" w:rsidR="000F5247" w:rsidRDefault="000F5247" w:rsidP="002B53F8">
            <w:pPr>
              <w:pStyle w:val="NormalPACKT"/>
            </w:pPr>
            <w:r>
              <w:t>75%</w:t>
            </w:r>
          </w:p>
        </w:tc>
        <w:tc>
          <w:tcPr>
            <w:tcW w:w="1624" w:type="dxa"/>
          </w:tcPr>
          <w:p w14:paraId="31DB384E" w14:textId="77777777" w:rsidR="000F5247" w:rsidRDefault="000F5247" w:rsidP="002B53F8">
            <w:pPr>
              <w:pStyle w:val="NormalPACKT"/>
            </w:pPr>
            <w:r>
              <w:t>Dragon 2</w:t>
            </w:r>
          </w:p>
        </w:tc>
        <w:tc>
          <w:tcPr>
            <w:tcW w:w="1624" w:type="dxa"/>
          </w:tcPr>
          <w:p w14:paraId="420BCF85" w14:textId="77777777" w:rsidR="000F5247" w:rsidRDefault="000F5247" w:rsidP="002B53F8">
            <w:pPr>
              <w:pStyle w:val="NormalPACKT"/>
            </w:pPr>
            <w:r w:rsidRPr="00DD1D03">
              <w:rPr>
                <w:strike/>
              </w:rPr>
              <w:t>Run</w:t>
            </w:r>
          </w:p>
        </w:tc>
        <w:tc>
          <w:tcPr>
            <w:tcW w:w="1624" w:type="dxa"/>
          </w:tcPr>
          <w:p w14:paraId="5A24EA38" w14:textId="77777777" w:rsidR="000F5247" w:rsidRDefault="000F5247" w:rsidP="002B53F8">
            <w:pPr>
              <w:pStyle w:val="NormalPACKT"/>
            </w:pPr>
            <w:r w:rsidRPr="00DD1D03">
              <w:rPr>
                <w:strike/>
              </w:rPr>
              <w:t>Defend</w:t>
            </w:r>
          </w:p>
        </w:tc>
        <w:tc>
          <w:tcPr>
            <w:tcW w:w="1624" w:type="dxa"/>
          </w:tcPr>
          <w:p w14:paraId="553A5C6E" w14:textId="77777777" w:rsidR="000F5247" w:rsidRDefault="000F5247" w:rsidP="002B53F8">
            <w:pPr>
              <w:pStyle w:val="NormalPACKT"/>
            </w:pPr>
            <w:r>
              <w:t>Attack</w:t>
            </w:r>
          </w:p>
        </w:tc>
      </w:tr>
      <w:tr w:rsidR="000F5247" w:rsidRPr="000F5247" w14:paraId="6BB1343C" w14:textId="77777777" w:rsidTr="002B53F8">
        <w:trPr>
          <w:trHeight w:val="282"/>
        </w:trPr>
        <w:tc>
          <w:tcPr>
            <w:tcW w:w="1624" w:type="dxa"/>
          </w:tcPr>
          <w:p w14:paraId="75B6958E" w14:textId="77777777" w:rsidR="000F5247" w:rsidRPr="000F5247" w:rsidRDefault="000F5247" w:rsidP="002B53F8">
            <w:pPr>
              <w:pStyle w:val="NormalPACKT"/>
              <w:rPr>
                <w:strike/>
                <w:color w:val="FF0000"/>
              </w:rPr>
            </w:pPr>
            <w:r w:rsidRPr="000F5247">
              <w:rPr>
                <w:strike/>
                <w:color w:val="FF0000"/>
              </w:rPr>
              <w:t>20%</w:t>
            </w:r>
          </w:p>
        </w:tc>
        <w:tc>
          <w:tcPr>
            <w:tcW w:w="1624" w:type="dxa"/>
          </w:tcPr>
          <w:p w14:paraId="789450F5" w14:textId="77777777" w:rsidR="000F5247" w:rsidRPr="000F5247" w:rsidRDefault="000F5247" w:rsidP="002B53F8">
            <w:pPr>
              <w:pStyle w:val="NormalPACKT"/>
              <w:rPr>
                <w:strike/>
                <w:color w:val="FF0000"/>
              </w:rPr>
            </w:pPr>
            <w:r w:rsidRPr="000F5247">
              <w:rPr>
                <w:strike/>
                <w:color w:val="FF0000"/>
              </w:rPr>
              <w:t>Dragon 3</w:t>
            </w:r>
          </w:p>
        </w:tc>
        <w:tc>
          <w:tcPr>
            <w:tcW w:w="1624" w:type="dxa"/>
          </w:tcPr>
          <w:p w14:paraId="6CF2C841" w14:textId="77777777" w:rsidR="000F5247" w:rsidRPr="000F5247" w:rsidRDefault="000F5247" w:rsidP="002B53F8">
            <w:pPr>
              <w:pStyle w:val="NormalPACKT"/>
              <w:rPr>
                <w:strike/>
                <w:color w:val="FF0000"/>
              </w:rPr>
            </w:pPr>
            <w:r w:rsidRPr="000F5247">
              <w:rPr>
                <w:strike/>
                <w:color w:val="FF0000"/>
              </w:rPr>
              <w:t>Run</w:t>
            </w:r>
          </w:p>
        </w:tc>
        <w:tc>
          <w:tcPr>
            <w:tcW w:w="1624" w:type="dxa"/>
          </w:tcPr>
          <w:p w14:paraId="38F94C31" w14:textId="77777777" w:rsidR="000F5247" w:rsidRPr="000F5247" w:rsidRDefault="000F5247" w:rsidP="002B53F8">
            <w:pPr>
              <w:pStyle w:val="NormalPACKT"/>
              <w:rPr>
                <w:strike/>
                <w:color w:val="FF0000"/>
              </w:rPr>
            </w:pPr>
            <w:r w:rsidRPr="000F5247">
              <w:rPr>
                <w:strike/>
                <w:color w:val="FF0000"/>
              </w:rPr>
              <w:t>Defend</w:t>
            </w:r>
          </w:p>
        </w:tc>
        <w:tc>
          <w:tcPr>
            <w:tcW w:w="1624" w:type="dxa"/>
          </w:tcPr>
          <w:p w14:paraId="4EECC0E7" w14:textId="77777777" w:rsidR="000F5247" w:rsidRPr="000F5247" w:rsidRDefault="000F5247" w:rsidP="002B53F8">
            <w:pPr>
              <w:pStyle w:val="NormalPACKT"/>
              <w:rPr>
                <w:strike/>
                <w:color w:val="FF0000"/>
              </w:rPr>
            </w:pPr>
            <w:r w:rsidRPr="000F5247">
              <w:rPr>
                <w:strike/>
                <w:color w:val="FF0000"/>
              </w:rPr>
              <w:t>Attack</w:t>
            </w:r>
          </w:p>
        </w:tc>
      </w:tr>
    </w:tbl>
    <w:p w14:paraId="31BF4936" w14:textId="77777777" w:rsidR="000F5247" w:rsidRPr="000F5247" w:rsidRDefault="000F5247" w:rsidP="00AD3B95">
      <w:pPr>
        <w:pStyle w:val="NormalPACKT"/>
        <w:rPr>
          <w:strike/>
          <w:color w:val="FF0000"/>
        </w:rPr>
      </w:pPr>
    </w:p>
    <w:p w14:paraId="196CC423" w14:textId="5EF41D68" w:rsidR="000F5247" w:rsidRDefault="000F5247" w:rsidP="00AD3B95">
      <w:pPr>
        <w:pStyle w:val="NormalPACKT"/>
      </w:pPr>
      <w:r>
        <w:t xml:space="preserve">Step 4 Mutate </w:t>
      </w:r>
    </w:p>
    <w:tbl>
      <w:tblPr>
        <w:tblStyle w:val="TableGrid"/>
        <w:tblW w:w="8120" w:type="dxa"/>
        <w:tblLook w:val="04A0" w:firstRow="1" w:lastRow="0" w:firstColumn="1" w:lastColumn="0" w:noHBand="0" w:noVBand="1"/>
      </w:tblPr>
      <w:tblGrid>
        <w:gridCol w:w="1624"/>
        <w:gridCol w:w="1624"/>
        <w:gridCol w:w="1624"/>
        <w:gridCol w:w="1624"/>
        <w:gridCol w:w="1624"/>
      </w:tblGrid>
      <w:tr w:rsidR="000F5247" w14:paraId="126B195C" w14:textId="77777777" w:rsidTr="002B53F8">
        <w:trPr>
          <w:trHeight w:val="268"/>
        </w:trPr>
        <w:tc>
          <w:tcPr>
            <w:tcW w:w="1624" w:type="dxa"/>
          </w:tcPr>
          <w:p w14:paraId="6F5FDDEA" w14:textId="139655A4" w:rsidR="000F5247" w:rsidRDefault="000F5247" w:rsidP="002B53F8">
            <w:pPr>
              <w:pStyle w:val="NormalPACKT"/>
            </w:pPr>
            <w:r>
              <w:t>67%</w:t>
            </w:r>
          </w:p>
        </w:tc>
        <w:tc>
          <w:tcPr>
            <w:tcW w:w="1624" w:type="dxa"/>
          </w:tcPr>
          <w:p w14:paraId="4BD146F4" w14:textId="40CAF675" w:rsidR="000F5247" w:rsidRDefault="000F5247" w:rsidP="002B53F8">
            <w:pPr>
              <w:pStyle w:val="NormalPACKT"/>
            </w:pPr>
            <w:r>
              <w:t>Dragon 4</w:t>
            </w:r>
          </w:p>
        </w:tc>
        <w:tc>
          <w:tcPr>
            <w:tcW w:w="1624" w:type="dxa"/>
          </w:tcPr>
          <w:p w14:paraId="369BDCAD" w14:textId="77777777" w:rsidR="000F5247" w:rsidRDefault="000F5247" w:rsidP="002B53F8">
            <w:pPr>
              <w:pStyle w:val="NormalPACKT"/>
            </w:pPr>
            <w:r>
              <w:t>Run</w:t>
            </w:r>
          </w:p>
        </w:tc>
        <w:tc>
          <w:tcPr>
            <w:tcW w:w="1624" w:type="dxa"/>
          </w:tcPr>
          <w:p w14:paraId="146DB11E" w14:textId="77777777" w:rsidR="000F5247" w:rsidRDefault="000F5247" w:rsidP="002B53F8">
            <w:pPr>
              <w:pStyle w:val="NormalPACKT"/>
            </w:pPr>
            <w:r w:rsidRPr="00DD1D03">
              <w:rPr>
                <w:strike/>
              </w:rPr>
              <w:t>Defend</w:t>
            </w:r>
          </w:p>
        </w:tc>
        <w:tc>
          <w:tcPr>
            <w:tcW w:w="1624" w:type="dxa"/>
          </w:tcPr>
          <w:p w14:paraId="4F307E53" w14:textId="77777777" w:rsidR="000F5247" w:rsidRPr="000F5247" w:rsidRDefault="000F5247" w:rsidP="002B53F8">
            <w:pPr>
              <w:pStyle w:val="NormalPACKT"/>
            </w:pPr>
            <w:r w:rsidRPr="000F5247">
              <w:t>Attack</w:t>
            </w:r>
          </w:p>
        </w:tc>
      </w:tr>
    </w:tbl>
    <w:p w14:paraId="082DC53B" w14:textId="77777777" w:rsidR="000F5247" w:rsidRDefault="000F5247" w:rsidP="00AD3B95">
      <w:pPr>
        <w:pStyle w:val="NormalPACKT"/>
      </w:pPr>
    </w:p>
    <w:p w14:paraId="0D676A2E" w14:textId="6B133092" w:rsidR="00DD1D03" w:rsidRDefault="000F5247" w:rsidP="00AD3B95">
      <w:pPr>
        <w:pStyle w:val="NormalPACKT"/>
      </w:pPr>
      <w:r>
        <w:lastRenderedPageBreak/>
        <w:t>So we have now got a new dragon who can run as well as attack and has a fitness function of 67%. We must now repeat the process (new generation) with other dragons in the population will we are satisfied with the goal. The ideal population will be when all dragons will have the following capability.</w:t>
      </w:r>
    </w:p>
    <w:tbl>
      <w:tblPr>
        <w:tblStyle w:val="TableGrid"/>
        <w:tblW w:w="8120" w:type="dxa"/>
        <w:tblLook w:val="04A0" w:firstRow="1" w:lastRow="0" w:firstColumn="1" w:lastColumn="0" w:noHBand="0" w:noVBand="1"/>
      </w:tblPr>
      <w:tblGrid>
        <w:gridCol w:w="1624"/>
        <w:gridCol w:w="1624"/>
        <w:gridCol w:w="1624"/>
        <w:gridCol w:w="1624"/>
        <w:gridCol w:w="1624"/>
      </w:tblGrid>
      <w:tr w:rsidR="000F5247" w14:paraId="3B8AADA6" w14:textId="77777777" w:rsidTr="002B53F8">
        <w:trPr>
          <w:trHeight w:val="268"/>
        </w:trPr>
        <w:tc>
          <w:tcPr>
            <w:tcW w:w="1624" w:type="dxa"/>
          </w:tcPr>
          <w:p w14:paraId="441166EC" w14:textId="1DCA5E59" w:rsidR="000F5247" w:rsidRDefault="000F5247" w:rsidP="002B53F8">
            <w:pPr>
              <w:pStyle w:val="NormalPACKT"/>
            </w:pPr>
            <w:r>
              <w:t>100%</w:t>
            </w:r>
          </w:p>
        </w:tc>
        <w:tc>
          <w:tcPr>
            <w:tcW w:w="1624" w:type="dxa"/>
          </w:tcPr>
          <w:p w14:paraId="6AA636BC" w14:textId="77777777" w:rsidR="000F5247" w:rsidRDefault="000F5247" w:rsidP="002B53F8">
            <w:pPr>
              <w:pStyle w:val="NormalPACKT"/>
            </w:pPr>
            <w:r>
              <w:t>Dragon 4</w:t>
            </w:r>
          </w:p>
        </w:tc>
        <w:tc>
          <w:tcPr>
            <w:tcW w:w="1624" w:type="dxa"/>
          </w:tcPr>
          <w:p w14:paraId="058EC3AF" w14:textId="77777777" w:rsidR="000F5247" w:rsidRDefault="000F5247" w:rsidP="002B53F8">
            <w:pPr>
              <w:pStyle w:val="NormalPACKT"/>
            </w:pPr>
            <w:r>
              <w:t>Run</w:t>
            </w:r>
          </w:p>
        </w:tc>
        <w:tc>
          <w:tcPr>
            <w:tcW w:w="1624" w:type="dxa"/>
          </w:tcPr>
          <w:p w14:paraId="50F5CDF1" w14:textId="77777777" w:rsidR="000F5247" w:rsidRPr="000F5247" w:rsidRDefault="000F5247" w:rsidP="002B53F8">
            <w:pPr>
              <w:pStyle w:val="NormalPACKT"/>
            </w:pPr>
            <w:r w:rsidRPr="000F5247">
              <w:t>Defend</w:t>
            </w:r>
          </w:p>
        </w:tc>
        <w:tc>
          <w:tcPr>
            <w:tcW w:w="1624" w:type="dxa"/>
          </w:tcPr>
          <w:p w14:paraId="00EA6754" w14:textId="77777777" w:rsidR="000F5247" w:rsidRPr="000F5247" w:rsidRDefault="000F5247" w:rsidP="002B53F8">
            <w:pPr>
              <w:pStyle w:val="NormalPACKT"/>
            </w:pPr>
            <w:r w:rsidRPr="000F5247">
              <w:t>Attack</w:t>
            </w:r>
          </w:p>
        </w:tc>
      </w:tr>
    </w:tbl>
    <w:p w14:paraId="5234929F" w14:textId="77777777" w:rsidR="000F5247" w:rsidRDefault="000F5247" w:rsidP="000F5247">
      <w:pPr>
        <w:pStyle w:val="NormalPACKT"/>
      </w:pPr>
    </w:p>
    <w:p w14:paraId="35DC9A2B" w14:textId="5DFA8589" w:rsidR="000F5247" w:rsidRDefault="000F5247" w:rsidP="00AD3B95">
      <w:pPr>
        <w:pStyle w:val="NormalPACKT"/>
      </w:pPr>
      <w:r>
        <w:t xml:space="preserve">However, this may not be always possible. Hence we need to be satisfied it is closer to the goal. All the stages described here are implemented as functions which could be expanded upon based on the requirement of the AI agent. </w:t>
      </w:r>
    </w:p>
    <w:p w14:paraId="09355495" w14:textId="7B82AC4B" w:rsidR="000F5247" w:rsidRPr="000B3E38" w:rsidRDefault="000F5247" w:rsidP="00AD3B95">
      <w:pPr>
        <w:pStyle w:val="NormalPACKT"/>
      </w:pPr>
      <w:r>
        <w:t xml:space="preserve">Now one could ask the question that why don’t we create dragons with all properties in the first place. That’s where adaptive AI comes into place. If we define all properties in the </w:t>
      </w:r>
      <w:r w:rsidR="00B1397E">
        <w:t>dragons</w:t>
      </w:r>
      <w:r>
        <w:t xml:space="preserve"> before the user plays the game, it may be very easy to defeat the </w:t>
      </w:r>
      <w:r w:rsidR="00B1397E">
        <w:t>dragons</w:t>
      </w:r>
      <w:r>
        <w:t xml:space="preserve"> as the game progress. </w:t>
      </w:r>
      <w:r w:rsidR="00B1397E">
        <w:t>However,</w:t>
      </w:r>
      <w:r>
        <w:t xml:space="preserve"> if the AI </w:t>
      </w:r>
      <w:r w:rsidR="00B1397E">
        <w:t xml:space="preserve">dragons </w:t>
      </w:r>
      <w:r>
        <w:t>can adapt based on how the player is defeating the units, it may get progressively difficult to beat the AI.</w:t>
      </w:r>
      <w:r w:rsidR="00B1397E">
        <w:t xml:space="preserve"> As the player defeats the AI, we need to record the parameters and add that parameter as goal attribute for the dragon which it can achieve after few cross-overs and mutation.</w:t>
      </w:r>
    </w:p>
    <w:p w14:paraId="6B733D25" w14:textId="34298474" w:rsidR="00AD3B95" w:rsidRDefault="00AD3B95" w:rsidP="00AD3B95">
      <w:pPr>
        <w:pStyle w:val="Heading1"/>
      </w:pPr>
      <w:r>
        <w:t>Using other waypoint systems</w:t>
      </w:r>
    </w:p>
    <w:p w14:paraId="3EFDB6D1" w14:textId="5AE771D9" w:rsidR="00AD3B95" w:rsidRDefault="00CF1BD4" w:rsidP="00AD3B95">
      <w:pPr>
        <w:pStyle w:val="NormalPACKT"/>
      </w:pPr>
      <w:r>
        <w:t>Waypoints are a way of writing path finding algorithms. They are extremely easy to write. However, if not thought out properly they can be extremely buggy and the AI can look extremely stupid.</w:t>
      </w:r>
      <w:r w:rsidR="00987E5B">
        <w:t xml:space="preserve"> Many older games often had this bug which resulted in a revolution to change the </w:t>
      </w:r>
      <w:r w:rsidR="00384A1F">
        <w:t xml:space="preserve">implementation of waypoint systems. </w:t>
      </w:r>
    </w:p>
    <w:p w14:paraId="265B4BDD" w14:textId="77777777" w:rsidR="00AD3B95" w:rsidRDefault="00AD3B95" w:rsidP="00AD3B95">
      <w:pPr>
        <w:pStyle w:val="Heading2"/>
        <w:numPr>
          <w:ilvl w:val="1"/>
          <w:numId w:val="1"/>
        </w:numPr>
        <w:tabs>
          <w:tab w:val="left" w:pos="0"/>
        </w:tabs>
      </w:pPr>
      <w:r>
        <w:t>Getting ready</w:t>
      </w:r>
    </w:p>
    <w:p w14:paraId="177A3242" w14:textId="5DB52A7E" w:rsidR="00AD3B95" w:rsidRDefault="00AD3B95" w:rsidP="00AD3B95">
      <w:pPr>
        <w:pStyle w:val="NormalPACKT"/>
      </w:pPr>
      <w:r>
        <w:t xml:space="preserve">To step through this recipe, you will need a machine running Windows with an installed version of </w:t>
      </w:r>
      <w:r w:rsidR="00ED3358">
        <w:t>Visual Studio</w:t>
      </w:r>
      <w:r>
        <w:t xml:space="preserve">. No other pre-requisites needed.  </w:t>
      </w:r>
    </w:p>
    <w:p w14:paraId="45E6C0B4" w14:textId="77777777" w:rsidR="00AD3B95" w:rsidRDefault="00AD3B95" w:rsidP="00AD3B95">
      <w:pPr>
        <w:pStyle w:val="Heading2"/>
        <w:numPr>
          <w:ilvl w:val="1"/>
          <w:numId w:val="1"/>
        </w:numPr>
        <w:tabs>
          <w:tab w:val="left" w:pos="0"/>
        </w:tabs>
      </w:pPr>
      <w:r>
        <w:t>How to do it...</w:t>
      </w:r>
    </w:p>
    <w:p w14:paraId="407B921B" w14:textId="465A6DE5" w:rsidR="00AD3B95" w:rsidRPr="00E94571" w:rsidRDefault="00AD3B95" w:rsidP="00AD3B95">
      <w:pPr>
        <w:pStyle w:val="NormalPACKT"/>
        <w:numPr>
          <w:ilvl w:val="0"/>
          <w:numId w:val="1"/>
        </w:numPr>
      </w:pPr>
      <w:r>
        <w:t xml:space="preserve">In this recipe we will find out how easy it is to </w:t>
      </w:r>
      <w:r w:rsidR="00676F0D">
        <w:t>create waypoint systems.</w:t>
      </w:r>
    </w:p>
    <w:p w14:paraId="46F179C4"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FF"/>
          <w:sz w:val="19"/>
          <w:szCs w:val="19"/>
          <w:highlight w:val="white"/>
          <w:lang w:val="en-NZ"/>
        </w:rPr>
        <w:t>#include</w:t>
      </w:r>
      <w:r w:rsidRPr="000E280E">
        <w:rPr>
          <w:rFonts w:ascii="Consolas" w:eastAsiaTheme="minorHAnsi" w:hAnsi="Consolas" w:cs="Consolas"/>
          <w:color w:val="000000"/>
          <w:sz w:val="19"/>
          <w:szCs w:val="19"/>
          <w:highlight w:val="white"/>
          <w:lang w:val="en-NZ"/>
        </w:rPr>
        <w:t xml:space="preserve"> </w:t>
      </w:r>
      <w:r w:rsidRPr="000E280E">
        <w:rPr>
          <w:rFonts w:ascii="Consolas" w:eastAsiaTheme="minorHAnsi" w:hAnsi="Consolas" w:cs="Consolas"/>
          <w:color w:val="A31515"/>
          <w:sz w:val="19"/>
          <w:szCs w:val="19"/>
          <w:highlight w:val="white"/>
          <w:lang w:val="en-NZ"/>
        </w:rPr>
        <w:t>&lt;iostream&gt;</w:t>
      </w:r>
    </w:p>
    <w:p w14:paraId="38D935FC"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7FF8DFF5"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FF"/>
          <w:sz w:val="19"/>
          <w:szCs w:val="19"/>
          <w:highlight w:val="white"/>
          <w:lang w:val="en-NZ"/>
        </w:rPr>
        <w:t>using</w:t>
      </w:r>
      <w:r w:rsidRPr="000E280E">
        <w:rPr>
          <w:rFonts w:ascii="Consolas" w:eastAsiaTheme="minorHAnsi" w:hAnsi="Consolas" w:cs="Consolas"/>
          <w:color w:val="000000"/>
          <w:sz w:val="19"/>
          <w:szCs w:val="19"/>
          <w:highlight w:val="white"/>
          <w:lang w:val="en-NZ"/>
        </w:rPr>
        <w:t xml:space="preserve"> </w:t>
      </w:r>
      <w:r w:rsidRPr="000E280E">
        <w:rPr>
          <w:rFonts w:ascii="Consolas" w:eastAsiaTheme="minorHAnsi" w:hAnsi="Consolas" w:cs="Consolas"/>
          <w:color w:val="0000FF"/>
          <w:sz w:val="19"/>
          <w:szCs w:val="19"/>
          <w:highlight w:val="white"/>
          <w:lang w:val="en-NZ"/>
        </w:rPr>
        <w:t>namespace</w:t>
      </w:r>
      <w:r w:rsidRPr="000E280E">
        <w:rPr>
          <w:rFonts w:ascii="Consolas" w:eastAsiaTheme="minorHAnsi" w:hAnsi="Consolas" w:cs="Consolas"/>
          <w:color w:val="000000"/>
          <w:sz w:val="19"/>
          <w:szCs w:val="19"/>
          <w:highlight w:val="white"/>
          <w:lang w:val="en-NZ"/>
        </w:rPr>
        <w:t xml:space="preserve"> std;</w:t>
      </w:r>
    </w:p>
    <w:p w14:paraId="09B4AAED"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730DEF61"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FF"/>
          <w:sz w:val="19"/>
          <w:szCs w:val="19"/>
          <w:highlight w:val="white"/>
          <w:lang w:val="en-NZ"/>
        </w:rPr>
        <w:t>int</w:t>
      </w:r>
      <w:r w:rsidRPr="000E280E">
        <w:rPr>
          <w:rFonts w:ascii="Consolas" w:eastAsiaTheme="minorHAnsi" w:hAnsi="Consolas" w:cs="Consolas"/>
          <w:color w:val="000000"/>
          <w:sz w:val="19"/>
          <w:szCs w:val="19"/>
          <w:highlight w:val="white"/>
          <w:lang w:val="en-NZ"/>
        </w:rPr>
        <w:t xml:space="preserve"> main()</w:t>
      </w:r>
    </w:p>
    <w:p w14:paraId="78A55FA9"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t>{</w:t>
      </w:r>
    </w:p>
    <w:p w14:paraId="7B53C74F"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tab/>
      </w:r>
      <w:r w:rsidRPr="000E280E">
        <w:rPr>
          <w:rFonts w:ascii="Consolas" w:eastAsiaTheme="minorHAnsi" w:hAnsi="Consolas" w:cs="Consolas"/>
          <w:color w:val="0000FF"/>
          <w:sz w:val="19"/>
          <w:szCs w:val="19"/>
          <w:highlight w:val="white"/>
          <w:lang w:val="en-NZ"/>
        </w:rPr>
        <w:t>float</w:t>
      </w:r>
      <w:r w:rsidRPr="000E280E">
        <w:rPr>
          <w:rFonts w:ascii="Consolas" w:eastAsiaTheme="minorHAnsi" w:hAnsi="Consolas" w:cs="Consolas"/>
          <w:color w:val="000000"/>
          <w:sz w:val="19"/>
          <w:szCs w:val="19"/>
          <w:highlight w:val="white"/>
          <w:lang w:val="en-NZ"/>
        </w:rPr>
        <w:t xml:space="preserve"> positionA = 4.0f; </w:t>
      </w:r>
      <w:r w:rsidRPr="000E280E">
        <w:rPr>
          <w:rFonts w:ascii="Consolas" w:eastAsiaTheme="minorHAnsi" w:hAnsi="Consolas" w:cs="Consolas"/>
          <w:color w:val="0000FF"/>
          <w:sz w:val="19"/>
          <w:szCs w:val="19"/>
          <w:highlight w:val="white"/>
          <w:lang w:val="en-NZ"/>
        </w:rPr>
        <w:t>float</w:t>
      </w:r>
      <w:r w:rsidRPr="000E280E">
        <w:rPr>
          <w:rFonts w:ascii="Consolas" w:eastAsiaTheme="minorHAnsi" w:hAnsi="Consolas" w:cs="Consolas"/>
          <w:color w:val="000000"/>
          <w:sz w:val="19"/>
          <w:szCs w:val="19"/>
          <w:highlight w:val="white"/>
          <w:lang w:val="en-NZ"/>
        </w:rPr>
        <w:t xml:space="preserve"> positionB = 2.0f; </w:t>
      </w:r>
      <w:r w:rsidRPr="000E280E">
        <w:rPr>
          <w:rFonts w:ascii="Consolas" w:eastAsiaTheme="minorHAnsi" w:hAnsi="Consolas" w:cs="Consolas"/>
          <w:color w:val="0000FF"/>
          <w:sz w:val="19"/>
          <w:szCs w:val="19"/>
          <w:highlight w:val="white"/>
          <w:lang w:val="en-NZ"/>
        </w:rPr>
        <w:t>float</w:t>
      </w:r>
      <w:r w:rsidRPr="000E280E">
        <w:rPr>
          <w:rFonts w:ascii="Consolas" w:eastAsiaTheme="minorHAnsi" w:hAnsi="Consolas" w:cs="Consolas"/>
          <w:color w:val="000000"/>
          <w:sz w:val="19"/>
          <w:szCs w:val="19"/>
          <w:highlight w:val="white"/>
          <w:lang w:val="en-NZ"/>
        </w:rPr>
        <w:t xml:space="preserve"> positionC = -1.0f; </w:t>
      </w:r>
      <w:r w:rsidRPr="000E280E">
        <w:rPr>
          <w:rFonts w:ascii="Consolas" w:eastAsiaTheme="minorHAnsi" w:hAnsi="Consolas" w:cs="Consolas"/>
          <w:color w:val="0000FF"/>
          <w:sz w:val="19"/>
          <w:szCs w:val="19"/>
          <w:highlight w:val="white"/>
          <w:lang w:val="en-NZ"/>
        </w:rPr>
        <w:t>float</w:t>
      </w:r>
      <w:r w:rsidRPr="000E280E">
        <w:rPr>
          <w:rFonts w:ascii="Consolas" w:eastAsiaTheme="minorHAnsi" w:hAnsi="Consolas" w:cs="Consolas"/>
          <w:color w:val="000000"/>
          <w:sz w:val="19"/>
          <w:szCs w:val="19"/>
          <w:highlight w:val="white"/>
          <w:lang w:val="en-NZ"/>
        </w:rPr>
        <w:t xml:space="preserve"> positionD = 10.0f; </w:t>
      </w:r>
      <w:r w:rsidRPr="000E280E">
        <w:rPr>
          <w:rFonts w:ascii="Consolas" w:eastAsiaTheme="minorHAnsi" w:hAnsi="Consolas" w:cs="Consolas"/>
          <w:color w:val="0000FF"/>
          <w:sz w:val="19"/>
          <w:szCs w:val="19"/>
          <w:highlight w:val="white"/>
          <w:lang w:val="en-NZ"/>
        </w:rPr>
        <w:t>float</w:t>
      </w:r>
      <w:r w:rsidRPr="000E280E">
        <w:rPr>
          <w:rFonts w:ascii="Consolas" w:eastAsiaTheme="minorHAnsi" w:hAnsi="Consolas" w:cs="Consolas"/>
          <w:color w:val="000000"/>
          <w:sz w:val="19"/>
          <w:szCs w:val="19"/>
          <w:highlight w:val="white"/>
          <w:lang w:val="en-NZ"/>
        </w:rPr>
        <w:t xml:space="preserve"> positionE = 0.0f;</w:t>
      </w:r>
    </w:p>
    <w:p w14:paraId="581217B6"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49247E41"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lastRenderedPageBreak/>
        <w:tab/>
      </w:r>
      <w:r w:rsidRPr="000E280E">
        <w:rPr>
          <w:rFonts w:ascii="Consolas" w:eastAsiaTheme="minorHAnsi" w:hAnsi="Consolas" w:cs="Consolas"/>
          <w:color w:val="008000"/>
          <w:sz w:val="19"/>
          <w:szCs w:val="19"/>
          <w:highlight w:val="white"/>
          <w:lang w:val="en-NZ"/>
        </w:rPr>
        <w:t xml:space="preserve">//Sort the points according to Djisktra's </w:t>
      </w:r>
    </w:p>
    <w:p w14:paraId="180C54FD"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tab/>
      </w:r>
      <w:r w:rsidRPr="000E280E">
        <w:rPr>
          <w:rFonts w:ascii="Consolas" w:eastAsiaTheme="minorHAnsi" w:hAnsi="Consolas" w:cs="Consolas"/>
          <w:color w:val="008000"/>
          <w:sz w:val="19"/>
          <w:szCs w:val="19"/>
          <w:highlight w:val="white"/>
          <w:lang w:val="en-NZ"/>
        </w:rPr>
        <w:t>//A* can be used on top of this to minimise the points for traversal</w:t>
      </w:r>
    </w:p>
    <w:p w14:paraId="2C252B6E"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tab/>
      </w:r>
      <w:r w:rsidRPr="000E280E">
        <w:rPr>
          <w:rFonts w:ascii="Consolas" w:eastAsiaTheme="minorHAnsi" w:hAnsi="Consolas" w:cs="Consolas"/>
          <w:color w:val="008000"/>
          <w:sz w:val="19"/>
          <w:szCs w:val="19"/>
          <w:highlight w:val="white"/>
          <w:lang w:val="en-NZ"/>
        </w:rPr>
        <w:t>//Transform the  objects over these new points.</w:t>
      </w:r>
    </w:p>
    <w:p w14:paraId="28FFD34F"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tab/>
      </w:r>
      <w:r w:rsidRPr="000E280E">
        <w:rPr>
          <w:rFonts w:ascii="Consolas" w:eastAsiaTheme="minorHAnsi" w:hAnsi="Consolas" w:cs="Consolas"/>
          <w:color w:val="0000FF"/>
          <w:sz w:val="19"/>
          <w:szCs w:val="19"/>
          <w:highlight w:val="white"/>
          <w:lang w:val="en-NZ"/>
        </w:rPr>
        <w:t>return</w:t>
      </w:r>
      <w:r w:rsidRPr="000E280E">
        <w:rPr>
          <w:rFonts w:ascii="Consolas" w:eastAsiaTheme="minorHAnsi" w:hAnsi="Consolas" w:cs="Consolas"/>
          <w:color w:val="000000"/>
          <w:sz w:val="19"/>
          <w:szCs w:val="19"/>
          <w:highlight w:val="white"/>
          <w:lang w:val="en-NZ"/>
        </w:rPr>
        <w:t xml:space="preserve"> 0;</w:t>
      </w:r>
    </w:p>
    <w:p w14:paraId="795A47F3"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0E280E">
        <w:rPr>
          <w:rFonts w:ascii="Consolas" w:eastAsiaTheme="minorHAnsi" w:hAnsi="Consolas" w:cs="Consolas"/>
          <w:color w:val="000000"/>
          <w:sz w:val="19"/>
          <w:szCs w:val="19"/>
          <w:highlight w:val="white"/>
          <w:lang w:val="en-NZ"/>
        </w:rPr>
        <w:t>}</w:t>
      </w:r>
    </w:p>
    <w:p w14:paraId="178735B5" w14:textId="77777777" w:rsidR="000E280E" w:rsidRPr="000E280E" w:rsidRDefault="000E280E" w:rsidP="000E280E">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71175465" w14:textId="10219525" w:rsidR="00AD3B95" w:rsidDel="00192DFD" w:rsidRDefault="00AD3B95" w:rsidP="00AD3B95">
      <w:pPr>
        <w:autoSpaceDE w:val="0"/>
        <w:autoSpaceDN w:val="0"/>
        <w:adjustRightInd w:val="0"/>
        <w:spacing w:after="0"/>
        <w:rPr>
          <w:del w:id="18" w:author="Rashmi Suvarna" w:date="2016-02-03T13:26:00Z"/>
          <w:rFonts w:ascii="Consolas" w:eastAsiaTheme="minorHAnsi" w:hAnsi="Consolas" w:cs="Consolas"/>
          <w:color w:val="0000FF"/>
          <w:sz w:val="19"/>
          <w:szCs w:val="19"/>
          <w:highlight w:val="white"/>
          <w:lang w:val="en-NZ"/>
        </w:rPr>
      </w:pPr>
    </w:p>
    <w:p w14:paraId="270DAD90" w14:textId="77777777" w:rsidR="00AD3B95" w:rsidRDefault="00AD3B95" w:rsidP="00AD3B95">
      <w:pPr>
        <w:pStyle w:val="Heading2"/>
        <w:numPr>
          <w:ilvl w:val="1"/>
          <w:numId w:val="12"/>
        </w:numPr>
        <w:tabs>
          <w:tab w:val="left" w:pos="0"/>
        </w:tabs>
      </w:pPr>
      <w:r>
        <w:t>How it works...</w:t>
      </w:r>
    </w:p>
    <w:p w14:paraId="2CE09125" w14:textId="3E93C79D" w:rsidR="00101CC3" w:rsidRDefault="00CF1BD4" w:rsidP="00AD3B95">
      <w:pPr>
        <w:pStyle w:val="NormalPACKT"/>
      </w:pPr>
      <w:r>
        <w:t xml:space="preserve">In </w:t>
      </w:r>
      <w:r w:rsidR="00384A1F">
        <w:t xml:space="preserve">this example we will just discuss a basic implementation of the waypoint system. As the name suggests, waypoints are just 2D/3D points in world space which we want the AI agent to follow. All the agent has to do is move from point A to point B. </w:t>
      </w:r>
      <w:r w:rsidR="00101CC3">
        <w:t>However, this has complications. For example, let us consider the following diagram below.</w:t>
      </w:r>
    </w:p>
    <w:p w14:paraId="44424D14" w14:textId="14A58A62" w:rsidR="00101CC3" w:rsidRDefault="00101CC3">
      <w:pPr>
        <w:pStyle w:val="FigurePACKT"/>
        <w:pPrChange w:id="19" w:author="Rashmi Suvarna" w:date="2016-02-03T13:26:00Z">
          <w:pPr>
            <w:pStyle w:val="NormalPACKT"/>
          </w:pPr>
        </w:pPrChange>
      </w:pPr>
      <w:r>
        <w:rPr>
          <w:noProof/>
          <w:lang w:val="en-NZ" w:eastAsia="en-NZ"/>
        </w:rPr>
        <w:drawing>
          <wp:inline distT="0" distB="0" distL="0" distR="0" wp14:anchorId="2DBA91BE" wp14:editId="7A168966">
            <wp:extent cx="3137535" cy="2722366"/>
            <wp:effectExtent l="0" t="0" r="0" b="0"/>
            <wp:docPr id="5" name="Picture 5" tit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illars.jpg"/>
                    <pic:cNvPicPr/>
                  </pic:nvPicPr>
                  <pic:blipFill>
                    <a:blip r:embed="rId14">
                      <a:extLst>
                        <a:ext uri="{28A0092B-C50C-407E-A947-70E740481C1C}">
                          <a14:useLocalDpi xmlns:a14="http://schemas.microsoft.com/office/drawing/2010/main" val="0"/>
                        </a:ext>
                      </a:extLst>
                    </a:blip>
                    <a:stretch>
                      <a:fillRect/>
                    </a:stretch>
                  </pic:blipFill>
                  <pic:spPr>
                    <a:xfrm>
                      <a:off x="0" y="0"/>
                      <a:ext cx="3148658" cy="2732017"/>
                    </a:xfrm>
                    <a:prstGeom prst="rect">
                      <a:avLst/>
                    </a:prstGeom>
                  </pic:spPr>
                </pic:pic>
              </a:graphicData>
            </a:graphic>
          </wp:inline>
        </w:drawing>
      </w:r>
    </w:p>
    <w:p w14:paraId="1EDAB888" w14:textId="5083BFD0" w:rsidR="00101CC3" w:rsidRPr="000B3E38" w:rsidRDefault="00101CC3" w:rsidP="00AD3B95">
      <w:pPr>
        <w:pStyle w:val="NormalPACKT"/>
      </w:pPr>
      <w:r>
        <w:t xml:space="preserve">To get from A to B is easy. Now to get from B to C, it has to follow a path finding algorithm like A* or Djikstra’s algorithm. In that case, it will avoid the obstacle in the centre and move towards C. Now let’s say it has suddenly seen the user at point A. How should it react? If we just provide waypoints, it will look at its dictionary of the points that it is allowed to move and which is closest to it. The answer will be A. </w:t>
      </w:r>
      <w:r w:rsidR="00931B5B">
        <w:t>However,</w:t>
      </w:r>
      <w:r>
        <w:t xml:space="preserve"> if it starts going towards A, it will be blocked by the all and it may get stuck in a loop of hitting the wall continuously. You may have seen this behaviour a lot in older games. In this case, the AI must make a decision to go back to C and then A. So we can’t use waypoint algorithm on its own. For better performance and efficiency, we need to write a decision making algorithm, a path finding algorithm along with it to give the best results. </w:t>
      </w:r>
      <w:r>
        <w:lastRenderedPageBreak/>
        <w:t xml:space="preserve">This is what is used in most modern games along with techniques such as NavMesh and so on.  </w:t>
      </w:r>
    </w:p>
    <w:p w14:paraId="23E2A61F" w14:textId="5C8CC126" w:rsidR="0046249C" w:rsidRPr="00C539F0" w:rsidRDefault="00101CC3" w:rsidP="00C539F0">
      <w:pPr>
        <w:autoSpaceDE w:val="0"/>
        <w:autoSpaceDN w:val="0"/>
        <w:adjustRightInd w:val="0"/>
        <w:spacing w:after="0"/>
        <w:rPr>
          <w:rFonts w:asciiTheme="minorHAnsi" w:eastAsiaTheme="minorHAnsi" w:hAnsiTheme="minorHAnsi" w:cs="Consolas"/>
          <w:color w:val="000000"/>
          <w:szCs w:val="22"/>
          <w:highlight w:val="white"/>
          <w:lang w:val="en-NZ"/>
        </w:rPr>
      </w:pPr>
      <w:r>
        <w:rPr>
          <w:rFonts w:asciiTheme="minorHAnsi" w:eastAsiaTheme="minorHAnsi" w:hAnsiTheme="minorHAnsi" w:cs="Consolas"/>
          <w:color w:val="000000"/>
          <w:szCs w:val="22"/>
          <w:highlight w:val="white"/>
          <w:lang w:val="en-NZ"/>
        </w:rPr>
        <w:t xml:space="preserve">                           </w:t>
      </w:r>
    </w:p>
    <w:sectPr w:rsidR="0046249C" w:rsidRPr="00C539F0" w:rsidSect="00BB2715">
      <w:footerReference w:type="even" r:id="rId15"/>
      <w:footerReference w:type="default" r:id="rId16"/>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uhin Mukherjee" w:date="2016-03-02T21:04:00Z" w:initials="DM">
    <w:p w14:paraId="1531513E" w14:textId="78EFC535" w:rsidR="002315C5" w:rsidRDefault="002315C5">
      <w:pPr>
        <w:pStyle w:val="CommentText"/>
      </w:pPr>
      <w:r>
        <w:rPr>
          <w:rStyle w:val="CommentReference"/>
        </w:rPr>
        <w:annotationRef/>
      </w:r>
      <w:r>
        <w:t xml:space="preserve">This is binary Search Tree. So this has been covered. </w:t>
      </w:r>
    </w:p>
  </w:comment>
  <w:comment w:id="10" w:author="Rashmi Suvarna" w:date="2016-02-03T13:23:00Z" w:initials="RS">
    <w:p w14:paraId="36991172" w14:textId="3A2DD8AE" w:rsidR="002315C5" w:rsidRDefault="002315C5">
      <w:pPr>
        <w:pStyle w:val="CommentText"/>
      </w:pPr>
      <w:r>
        <w:rPr>
          <w:rStyle w:val="CommentReference"/>
        </w:rPr>
        <w:annotationRef/>
      </w:r>
      <w:r>
        <w:t>Please add a brief introduction here as “How to do it” section needs an introduction and can’t start with code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1513E" w15:done="0"/>
  <w15:commentEx w15:paraId="369911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6667C" w14:textId="77777777" w:rsidR="00465A51" w:rsidRDefault="00465A51">
      <w:pPr>
        <w:spacing w:after="0"/>
      </w:pPr>
      <w:r>
        <w:separator/>
      </w:r>
    </w:p>
  </w:endnote>
  <w:endnote w:type="continuationSeparator" w:id="0">
    <w:p w14:paraId="79B9C961" w14:textId="77777777" w:rsidR="00465A51" w:rsidRDefault="00465A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2315C5" w:rsidRDefault="002315C5">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62D10920" w:rsidR="002315C5" w:rsidRDefault="002315C5">
                <w:r>
                  <w:rPr>
                    <w:rStyle w:val="PageNumber"/>
                  </w:rPr>
                  <w:fldChar w:fldCharType="begin"/>
                </w:r>
                <w:r>
                  <w:rPr>
                    <w:rStyle w:val="PageNumber"/>
                  </w:rPr>
                  <w:instrText xml:space="preserve"> PAGE </w:instrText>
                </w:r>
                <w:r>
                  <w:rPr>
                    <w:rStyle w:val="PageNumber"/>
                  </w:rPr>
                  <w:fldChar w:fldCharType="separate"/>
                </w:r>
                <w:r w:rsidR="00C50887">
                  <w:rPr>
                    <w:rStyle w:val="PageNumber"/>
                    <w:noProof/>
                  </w:rPr>
                  <w:t>22</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2315C5" w:rsidRDefault="002315C5"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2315C5" w:rsidRDefault="002315C5"/>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EF984" w14:textId="77777777" w:rsidR="00465A51" w:rsidRDefault="00465A51">
      <w:pPr>
        <w:spacing w:after="0"/>
      </w:pPr>
      <w:r>
        <w:separator/>
      </w:r>
    </w:p>
  </w:footnote>
  <w:footnote w:type="continuationSeparator" w:id="0">
    <w:p w14:paraId="507D4F13" w14:textId="77777777" w:rsidR="00465A51" w:rsidRDefault="00465A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9"/>
    <w:multiLevelType w:val="multilevel"/>
    <w:tmpl w:val="00000009"/>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B642D42"/>
    <w:multiLevelType w:val="hybridMultilevel"/>
    <w:tmpl w:val="A208B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22473FAA"/>
    <w:multiLevelType w:val="hybridMultilevel"/>
    <w:tmpl w:val="5D865C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284E6E44"/>
    <w:multiLevelType w:val="multilevel"/>
    <w:tmpl w:val="CB60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31D450B0"/>
    <w:multiLevelType w:val="hybridMultilevel"/>
    <w:tmpl w:val="A208B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862342"/>
    <w:multiLevelType w:val="hybridMultilevel"/>
    <w:tmpl w:val="B9D2389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3DD83C67"/>
    <w:multiLevelType w:val="hybridMultilevel"/>
    <w:tmpl w:val="F1E80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5" w15:restartNumberingAfterBreak="0">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F993E9E"/>
    <w:multiLevelType w:val="hybridMultilevel"/>
    <w:tmpl w:val="C6461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99028D"/>
    <w:multiLevelType w:val="hybridMultilevel"/>
    <w:tmpl w:val="D95645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0"/>
  </w:num>
  <w:num w:numId="14">
    <w:abstractNumId w:val="29"/>
  </w:num>
  <w:num w:numId="15">
    <w:abstractNumId w:val="15"/>
  </w:num>
  <w:num w:numId="16">
    <w:abstractNumId w:val="28"/>
  </w:num>
  <w:num w:numId="17">
    <w:abstractNumId w:val="27"/>
  </w:num>
  <w:num w:numId="18">
    <w:abstractNumId w:val="25"/>
  </w:num>
  <w:num w:numId="19">
    <w:abstractNumId w:val="21"/>
  </w:num>
  <w:num w:numId="20">
    <w:abstractNumId w:val="12"/>
  </w:num>
  <w:num w:numId="21">
    <w:abstractNumId w:val="26"/>
  </w:num>
  <w:num w:numId="22">
    <w:abstractNumId w:val="23"/>
  </w:num>
  <w:num w:numId="23">
    <w:abstractNumId w:val="22"/>
  </w:num>
  <w:num w:numId="24">
    <w:abstractNumId w:val="14"/>
  </w:num>
  <w:num w:numId="25">
    <w:abstractNumId w:val="17"/>
  </w:num>
  <w:num w:numId="26">
    <w:abstractNumId w:val="19"/>
  </w:num>
  <w:num w:numId="27">
    <w:abstractNumId w:val="18"/>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uhin Mukherjee">
    <w15:presenceInfo w15:providerId="None" w15:userId="Druhin Mukherjee"/>
  </w15:person>
  <w15:person w15:author="Rashmi Suvarna">
    <w15:presenceInfo w15:providerId="AD" w15:userId="S-1-5-21-226508970-3071066648-2496781527-7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GB" w:vendorID="64" w:dllVersion="131078" w:nlCheck="1" w:checkStyle="0"/>
  <w:activeWritingStyle w:appName="MSWord" w:lang="en-US" w:vendorID="64" w:dllVersion="131078" w:nlCheck="1" w:checkStyle="0"/>
  <w:activeWritingStyle w:appName="MSWord" w:lang="en-NZ" w:vendorID="64" w:dllVersion="131078" w:nlCheck="1" w:checkStyle="0"/>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25E5A"/>
    <w:rsid w:val="0003125C"/>
    <w:rsid w:val="00031AA1"/>
    <w:rsid w:val="00031D7E"/>
    <w:rsid w:val="000321F8"/>
    <w:rsid w:val="000332CA"/>
    <w:rsid w:val="000352A1"/>
    <w:rsid w:val="00035340"/>
    <w:rsid w:val="00041F75"/>
    <w:rsid w:val="00042855"/>
    <w:rsid w:val="00042B74"/>
    <w:rsid w:val="00043143"/>
    <w:rsid w:val="00043609"/>
    <w:rsid w:val="00043A7E"/>
    <w:rsid w:val="00043C9B"/>
    <w:rsid w:val="00047FD2"/>
    <w:rsid w:val="00051724"/>
    <w:rsid w:val="00055DED"/>
    <w:rsid w:val="00061851"/>
    <w:rsid w:val="00065C8D"/>
    <w:rsid w:val="000670DC"/>
    <w:rsid w:val="00070F37"/>
    <w:rsid w:val="00075296"/>
    <w:rsid w:val="00085088"/>
    <w:rsid w:val="0008546A"/>
    <w:rsid w:val="00087666"/>
    <w:rsid w:val="00087D42"/>
    <w:rsid w:val="00091EA2"/>
    <w:rsid w:val="00094C57"/>
    <w:rsid w:val="000964D0"/>
    <w:rsid w:val="000965F0"/>
    <w:rsid w:val="00096635"/>
    <w:rsid w:val="00097DAD"/>
    <w:rsid w:val="000A0A35"/>
    <w:rsid w:val="000A22AF"/>
    <w:rsid w:val="000A230E"/>
    <w:rsid w:val="000A26CF"/>
    <w:rsid w:val="000A35F6"/>
    <w:rsid w:val="000A3F4B"/>
    <w:rsid w:val="000A53A8"/>
    <w:rsid w:val="000A5B05"/>
    <w:rsid w:val="000A70D4"/>
    <w:rsid w:val="000B1BCE"/>
    <w:rsid w:val="000B2423"/>
    <w:rsid w:val="000B3E38"/>
    <w:rsid w:val="000B45EC"/>
    <w:rsid w:val="000B7CEA"/>
    <w:rsid w:val="000C07D8"/>
    <w:rsid w:val="000C50BC"/>
    <w:rsid w:val="000C5BE7"/>
    <w:rsid w:val="000C6CCD"/>
    <w:rsid w:val="000D076C"/>
    <w:rsid w:val="000D5EAB"/>
    <w:rsid w:val="000E210B"/>
    <w:rsid w:val="000E280E"/>
    <w:rsid w:val="000F1C27"/>
    <w:rsid w:val="000F31A1"/>
    <w:rsid w:val="000F4069"/>
    <w:rsid w:val="000F5247"/>
    <w:rsid w:val="000F66D4"/>
    <w:rsid w:val="000F6E8E"/>
    <w:rsid w:val="000F75DB"/>
    <w:rsid w:val="00100198"/>
    <w:rsid w:val="001003A0"/>
    <w:rsid w:val="001014C5"/>
    <w:rsid w:val="00101C62"/>
    <w:rsid w:val="00101CC3"/>
    <w:rsid w:val="001048F7"/>
    <w:rsid w:val="00106130"/>
    <w:rsid w:val="001067F0"/>
    <w:rsid w:val="0011666C"/>
    <w:rsid w:val="001225D8"/>
    <w:rsid w:val="00122E04"/>
    <w:rsid w:val="00123920"/>
    <w:rsid w:val="00130015"/>
    <w:rsid w:val="0013062D"/>
    <w:rsid w:val="00142E77"/>
    <w:rsid w:val="00144095"/>
    <w:rsid w:val="00145E3C"/>
    <w:rsid w:val="001467A2"/>
    <w:rsid w:val="00146D39"/>
    <w:rsid w:val="00147117"/>
    <w:rsid w:val="00151097"/>
    <w:rsid w:val="001515D0"/>
    <w:rsid w:val="001544CD"/>
    <w:rsid w:val="00161722"/>
    <w:rsid w:val="001634F8"/>
    <w:rsid w:val="00164471"/>
    <w:rsid w:val="0016524F"/>
    <w:rsid w:val="00167D39"/>
    <w:rsid w:val="00173825"/>
    <w:rsid w:val="001742A8"/>
    <w:rsid w:val="001756A4"/>
    <w:rsid w:val="0017634B"/>
    <w:rsid w:val="00181719"/>
    <w:rsid w:val="00184C6B"/>
    <w:rsid w:val="0019061E"/>
    <w:rsid w:val="00190BF0"/>
    <w:rsid w:val="00190C17"/>
    <w:rsid w:val="00191A22"/>
    <w:rsid w:val="00192050"/>
    <w:rsid w:val="00192697"/>
    <w:rsid w:val="00192DFD"/>
    <w:rsid w:val="0019363C"/>
    <w:rsid w:val="0019567E"/>
    <w:rsid w:val="00195E88"/>
    <w:rsid w:val="00196EBF"/>
    <w:rsid w:val="001A0C8B"/>
    <w:rsid w:val="001A1774"/>
    <w:rsid w:val="001A1F7A"/>
    <w:rsid w:val="001A63C5"/>
    <w:rsid w:val="001B2204"/>
    <w:rsid w:val="001B26B2"/>
    <w:rsid w:val="001B3AE0"/>
    <w:rsid w:val="001B6524"/>
    <w:rsid w:val="001B7E40"/>
    <w:rsid w:val="001C7504"/>
    <w:rsid w:val="001D4340"/>
    <w:rsid w:val="001D6C0A"/>
    <w:rsid w:val="001D7E6D"/>
    <w:rsid w:val="001E14A7"/>
    <w:rsid w:val="001E2940"/>
    <w:rsid w:val="001E3C3E"/>
    <w:rsid w:val="001E54C2"/>
    <w:rsid w:val="001E6D40"/>
    <w:rsid w:val="001E75E3"/>
    <w:rsid w:val="001E7EA1"/>
    <w:rsid w:val="001F49D2"/>
    <w:rsid w:val="001F7ADB"/>
    <w:rsid w:val="002019EF"/>
    <w:rsid w:val="00202ABC"/>
    <w:rsid w:val="00202FB8"/>
    <w:rsid w:val="002035F8"/>
    <w:rsid w:val="00204F44"/>
    <w:rsid w:val="002057D6"/>
    <w:rsid w:val="00211377"/>
    <w:rsid w:val="00212622"/>
    <w:rsid w:val="0021374B"/>
    <w:rsid w:val="00215A3B"/>
    <w:rsid w:val="002178C4"/>
    <w:rsid w:val="00222DF4"/>
    <w:rsid w:val="00224DFB"/>
    <w:rsid w:val="00226455"/>
    <w:rsid w:val="002302F5"/>
    <w:rsid w:val="00230BA9"/>
    <w:rsid w:val="002315C5"/>
    <w:rsid w:val="00235FCF"/>
    <w:rsid w:val="0024058C"/>
    <w:rsid w:val="0024254F"/>
    <w:rsid w:val="002453BB"/>
    <w:rsid w:val="002472B2"/>
    <w:rsid w:val="002533B3"/>
    <w:rsid w:val="002535F0"/>
    <w:rsid w:val="00256057"/>
    <w:rsid w:val="002571A4"/>
    <w:rsid w:val="00261163"/>
    <w:rsid w:val="00262909"/>
    <w:rsid w:val="002629CC"/>
    <w:rsid w:val="00267C16"/>
    <w:rsid w:val="002837E1"/>
    <w:rsid w:val="00285F46"/>
    <w:rsid w:val="00290122"/>
    <w:rsid w:val="00290962"/>
    <w:rsid w:val="00291B74"/>
    <w:rsid w:val="0029464C"/>
    <w:rsid w:val="0029691C"/>
    <w:rsid w:val="002A1F99"/>
    <w:rsid w:val="002A30FB"/>
    <w:rsid w:val="002A4317"/>
    <w:rsid w:val="002A647E"/>
    <w:rsid w:val="002A7219"/>
    <w:rsid w:val="002A722D"/>
    <w:rsid w:val="002A7E2E"/>
    <w:rsid w:val="002B2254"/>
    <w:rsid w:val="002B4A1F"/>
    <w:rsid w:val="002B53F8"/>
    <w:rsid w:val="002B5CB2"/>
    <w:rsid w:val="002B671D"/>
    <w:rsid w:val="002B6D5F"/>
    <w:rsid w:val="002C0344"/>
    <w:rsid w:val="002C230E"/>
    <w:rsid w:val="002C360E"/>
    <w:rsid w:val="002C380F"/>
    <w:rsid w:val="002C78FC"/>
    <w:rsid w:val="002C7C8F"/>
    <w:rsid w:val="002D2DA3"/>
    <w:rsid w:val="002D3923"/>
    <w:rsid w:val="002D4178"/>
    <w:rsid w:val="002E09B7"/>
    <w:rsid w:val="002E191F"/>
    <w:rsid w:val="002E3A69"/>
    <w:rsid w:val="002E43CE"/>
    <w:rsid w:val="002E511F"/>
    <w:rsid w:val="002E72DA"/>
    <w:rsid w:val="002E73B0"/>
    <w:rsid w:val="002E7D9B"/>
    <w:rsid w:val="002F321E"/>
    <w:rsid w:val="00301542"/>
    <w:rsid w:val="003033CD"/>
    <w:rsid w:val="00305901"/>
    <w:rsid w:val="0030645A"/>
    <w:rsid w:val="00307CCD"/>
    <w:rsid w:val="003122C0"/>
    <w:rsid w:val="00313807"/>
    <w:rsid w:val="00313902"/>
    <w:rsid w:val="00315D95"/>
    <w:rsid w:val="003171CD"/>
    <w:rsid w:val="00323B2C"/>
    <w:rsid w:val="003277B1"/>
    <w:rsid w:val="00333FEC"/>
    <w:rsid w:val="00334F5A"/>
    <w:rsid w:val="00337598"/>
    <w:rsid w:val="00340586"/>
    <w:rsid w:val="003462B8"/>
    <w:rsid w:val="003508FF"/>
    <w:rsid w:val="00351021"/>
    <w:rsid w:val="00351F4E"/>
    <w:rsid w:val="00353071"/>
    <w:rsid w:val="00355FEA"/>
    <w:rsid w:val="00356205"/>
    <w:rsid w:val="00356575"/>
    <w:rsid w:val="00357D22"/>
    <w:rsid w:val="00361FF6"/>
    <w:rsid w:val="00363F35"/>
    <w:rsid w:val="003651EF"/>
    <w:rsid w:val="00365746"/>
    <w:rsid w:val="0037472A"/>
    <w:rsid w:val="003766F0"/>
    <w:rsid w:val="0038039D"/>
    <w:rsid w:val="00384A1F"/>
    <w:rsid w:val="00385439"/>
    <w:rsid w:val="00386929"/>
    <w:rsid w:val="003905B1"/>
    <w:rsid w:val="003919E4"/>
    <w:rsid w:val="0039242C"/>
    <w:rsid w:val="0039433A"/>
    <w:rsid w:val="00395139"/>
    <w:rsid w:val="0039520A"/>
    <w:rsid w:val="003A27F4"/>
    <w:rsid w:val="003A3531"/>
    <w:rsid w:val="003A3AB9"/>
    <w:rsid w:val="003A3B74"/>
    <w:rsid w:val="003A67CE"/>
    <w:rsid w:val="003A79B9"/>
    <w:rsid w:val="003B0954"/>
    <w:rsid w:val="003B11EA"/>
    <w:rsid w:val="003B1DE6"/>
    <w:rsid w:val="003B2270"/>
    <w:rsid w:val="003B4D5E"/>
    <w:rsid w:val="003B5021"/>
    <w:rsid w:val="003B65B6"/>
    <w:rsid w:val="003B66A2"/>
    <w:rsid w:val="003B6C19"/>
    <w:rsid w:val="003B730F"/>
    <w:rsid w:val="003C22AD"/>
    <w:rsid w:val="003C6B1B"/>
    <w:rsid w:val="003C74CF"/>
    <w:rsid w:val="003D08B1"/>
    <w:rsid w:val="003D2E18"/>
    <w:rsid w:val="003D3088"/>
    <w:rsid w:val="003D3300"/>
    <w:rsid w:val="003D4868"/>
    <w:rsid w:val="003D5418"/>
    <w:rsid w:val="003D7F1A"/>
    <w:rsid w:val="003E44AB"/>
    <w:rsid w:val="003E50E9"/>
    <w:rsid w:val="003E724E"/>
    <w:rsid w:val="003F13B7"/>
    <w:rsid w:val="003F287E"/>
    <w:rsid w:val="003F32F9"/>
    <w:rsid w:val="003F75D0"/>
    <w:rsid w:val="0040085E"/>
    <w:rsid w:val="00401995"/>
    <w:rsid w:val="004041CD"/>
    <w:rsid w:val="00405B83"/>
    <w:rsid w:val="0040746B"/>
    <w:rsid w:val="00407B0D"/>
    <w:rsid w:val="00410DE4"/>
    <w:rsid w:val="004135A6"/>
    <w:rsid w:val="004221FC"/>
    <w:rsid w:val="00423948"/>
    <w:rsid w:val="004248A1"/>
    <w:rsid w:val="0042575E"/>
    <w:rsid w:val="00427751"/>
    <w:rsid w:val="00440824"/>
    <w:rsid w:val="00451429"/>
    <w:rsid w:val="00451AB4"/>
    <w:rsid w:val="00453C33"/>
    <w:rsid w:val="004613EE"/>
    <w:rsid w:val="0046249C"/>
    <w:rsid w:val="00462B5E"/>
    <w:rsid w:val="00463A06"/>
    <w:rsid w:val="00463FB6"/>
    <w:rsid w:val="00465A51"/>
    <w:rsid w:val="00470C22"/>
    <w:rsid w:val="00475D82"/>
    <w:rsid w:val="00482274"/>
    <w:rsid w:val="00482967"/>
    <w:rsid w:val="0048385B"/>
    <w:rsid w:val="00485D34"/>
    <w:rsid w:val="00487D44"/>
    <w:rsid w:val="00491294"/>
    <w:rsid w:val="0049178D"/>
    <w:rsid w:val="004949BD"/>
    <w:rsid w:val="00495B55"/>
    <w:rsid w:val="0049661B"/>
    <w:rsid w:val="00497DC0"/>
    <w:rsid w:val="004A22D3"/>
    <w:rsid w:val="004A4A5B"/>
    <w:rsid w:val="004A543D"/>
    <w:rsid w:val="004A591C"/>
    <w:rsid w:val="004A5BA2"/>
    <w:rsid w:val="004B00D5"/>
    <w:rsid w:val="004B2845"/>
    <w:rsid w:val="004B391F"/>
    <w:rsid w:val="004B4E6D"/>
    <w:rsid w:val="004B725B"/>
    <w:rsid w:val="004C3122"/>
    <w:rsid w:val="004C49C0"/>
    <w:rsid w:val="004C6602"/>
    <w:rsid w:val="004D0013"/>
    <w:rsid w:val="004D0418"/>
    <w:rsid w:val="004D1F05"/>
    <w:rsid w:val="004E1381"/>
    <w:rsid w:val="004E2CFC"/>
    <w:rsid w:val="004E5F12"/>
    <w:rsid w:val="004F0467"/>
    <w:rsid w:val="004F249E"/>
    <w:rsid w:val="004F56E7"/>
    <w:rsid w:val="0050027A"/>
    <w:rsid w:val="0050372F"/>
    <w:rsid w:val="00503B67"/>
    <w:rsid w:val="00503F6B"/>
    <w:rsid w:val="005047FC"/>
    <w:rsid w:val="00505738"/>
    <w:rsid w:val="0050622F"/>
    <w:rsid w:val="00506EF4"/>
    <w:rsid w:val="00511945"/>
    <w:rsid w:val="00516A5F"/>
    <w:rsid w:val="00522650"/>
    <w:rsid w:val="00523AB5"/>
    <w:rsid w:val="00524D11"/>
    <w:rsid w:val="00526F45"/>
    <w:rsid w:val="00532691"/>
    <w:rsid w:val="00532DF2"/>
    <w:rsid w:val="00532FC5"/>
    <w:rsid w:val="00534D66"/>
    <w:rsid w:val="00541F6F"/>
    <w:rsid w:val="0054457E"/>
    <w:rsid w:val="0055300F"/>
    <w:rsid w:val="00553B74"/>
    <w:rsid w:val="005629D9"/>
    <w:rsid w:val="00563E41"/>
    <w:rsid w:val="00565FC7"/>
    <w:rsid w:val="00566DDE"/>
    <w:rsid w:val="0056738F"/>
    <w:rsid w:val="0057716D"/>
    <w:rsid w:val="005814C5"/>
    <w:rsid w:val="00581D09"/>
    <w:rsid w:val="00583AAE"/>
    <w:rsid w:val="00590406"/>
    <w:rsid w:val="00597491"/>
    <w:rsid w:val="005A1D77"/>
    <w:rsid w:val="005A6310"/>
    <w:rsid w:val="005B0804"/>
    <w:rsid w:val="005B74BB"/>
    <w:rsid w:val="005B76B2"/>
    <w:rsid w:val="005C011D"/>
    <w:rsid w:val="005C26D8"/>
    <w:rsid w:val="005C4E9D"/>
    <w:rsid w:val="005C685E"/>
    <w:rsid w:val="005D2498"/>
    <w:rsid w:val="005D2A93"/>
    <w:rsid w:val="005D3C0B"/>
    <w:rsid w:val="005D3CBB"/>
    <w:rsid w:val="005D4819"/>
    <w:rsid w:val="005D55DD"/>
    <w:rsid w:val="005D6525"/>
    <w:rsid w:val="005D7640"/>
    <w:rsid w:val="005F3013"/>
    <w:rsid w:val="005F37EF"/>
    <w:rsid w:val="005F3CDA"/>
    <w:rsid w:val="005F643D"/>
    <w:rsid w:val="00600BD9"/>
    <w:rsid w:val="0060130B"/>
    <w:rsid w:val="00604510"/>
    <w:rsid w:val="00604D45"/>
    <w:rsid w:val="006063BD"/>
    <w:rsid w:val="006117F3"/>
    <w:rsid w:val="00613616"/>
    <w:rsid w:val="00615EAA"/>
    <w:rsid w:val="00621A99"/>
    <w:rsid w:val="0062310D"/>
    <w:rsid w:val="00627B13"/>
    <w:rsid w:val="00633573"/>
    <w:rsid w:val="00634EEF"/>
    <w:rsid w:val="006361D0"/>
    <w:rsid w:val="00641E47"/>
    <w:rsid w:val="0064538A"/>
    <w:rsid w:val="006467D0"/>
    <w:rsid w:val="0064688C"/>
    <w:rsid w:val="00646A22"/>
    <w:rsid w:val="006516A8"/>
    <w:rsid w:val="00652406"/>
    <w:rsid w:val="0065555D"/>
    <w:rsid w:val="0065649F"/>
    <w:rsid w:val="0065797E"/>
    <w:rsid w:val="006608D1"/>
    <w:rsid w:val="00662463"/>
    <w:rsid w:val="00665C39"/>
    <w:rsid w:val="006760D7"/>
    <w:rsid w:val="0067682A"/>
    <w:rsid w:val="00676F0D"/>
    <w:rsid w:val="0067773E"/>
    <w:rsid w:val="00680475"/>
    <w:rsid w:val="0068324F"/>
    <w:rsid w:val="00683C65"/>
    <w:rsid w:val="00685B0B"/>
    <w:rsid w:val="00686F37"/>
    <w:rsid w:val="00686F75"/>
    <w:rsid w:val="00693910"/>
    <w:rsid w:val="00695A07"/>
    <w:rsid w:val="006A26AF"/>
    <w:rsid w:val="006B0B94"/>
    <w:rsid w:val="006B4568"/>
    <w:rsid w:val="006B5118"/>
    <w:rsid w:val="006B5818"/>
    <w:rsid w:val="006B6985"/>
    <w:rsid w:val="006C2048"/>
    <w:rsid w:val="006C58BF"/>
    <w:rsid w:val="006C759B"/>
    <w:rsid w:val="006C7E68"/>
    <w:rsid w:val="006D2D57"/>
    <w:rsid w:val="006D5EDF"/>
    <w:rsid w:val="006E3B40"/>
    <w:rsid w:val="006E3F30"/>
    <w:rsid w:val="006E60BD"/>
    <w:rsid w:val="006F0B0F"/>
    <w:rsid w:val="006F26D7"/>
    <w:rsid w:val="006F2964"/>
    <w:rsid w:val="006F3125"/>
    <w:rsid w:val="006F5D21"/>
    <w:rsid w:val="006F6003"/>
    <w:rsid w:val="006F74A7"/>
    <w:rsid w:val="007015A4"/>
    <w:rsid w:val="00702EC1"/>
    <w:rsid w:val="00710E0E"/>
    <w:rsid w:val="007119A8"/>
    <w:rsid w:val="00713CAE"/>
    <w:rsid w:val="00723296"/>
    <w:rsid w:val="0074297D"/>
    <w:rsid w:val="007465C7"/>
    <w:rsid w:val="00750B6C"/>
    <w:rsid w:val="00752A39"/>
    <w:rsid w:val="007556FE"/>
    <w:rsid w:val="00757534"/>
    <w:rsid w:val="00761269"/>
    <w:rsid w:val="00766C5D"/>
    <w:rsid w:val="00767A9D"/>
    <w:rsid w:val="00770DC0"/>
    <w:rsid w:val="007736AD"/>
    <w:rsid w:val="00777E4F"/>
    <w:rsid w:val="007802FB"/>
    <w:rsid w:val="00781B51"/>
    <w:rsid w:val="00781E44"/>
    <w:rsid w:val="00783021"/>
    <w:rsid w:val="00784E52"/>
    <w:rsid w:val="0079128E"/>
    <w:rsid w:val="007977FB"/>
    <w:rsid w:val="007A12D8"/>
    <w:rsid w:val="007A2CA5"/>
    <w:rsid w:val="007A367E"/>
    <w:rsid w:val="007A524B"/>
    <w:rsid w:val="007B23C4"/>
    <w:rsid w:val="007B2ECD"/>
    <w:rsid w:val="007B4BD0"/>
    <w:rsid w:val="007B5166"/>
    <w:rsid w:val="007B6DDA"/>
    <w:rsid w:val="007B7D03"/>
    <w:rsid w:val="007B7FBD"/>
    <w:rsid w:val="007C2ED9"/>
    <w:rsid w:val="007C2EDC"/>
    <w:rsid w:val="007C4EE4"/>
    <w:rsid w:val="007C6E0B"/>
    <w:rsid w:val="007D0BB9"/>
    <w:rsid w:val="007D3DAA"/>
    <w:rsid w:val="007D51BB"/>
    <w:rsid w:val="007D7811"/>
    <w:rsid w:val="007E20C9"/>
    <w:rsid w:val="007E5718"/>
    <w:rsid w:val="007F03BC"/>
    <w:rsid w:val="007F397E"/>
    <w:rsid w:val="00801F21"/>
    <w:rsid w:val="00802C1D"/>
    <w:rsid w:val="00804170"/>
    <w:rsid w:val="008051E9"/>
    <w:rsid w:val="00810426"/>
    <w:rsid w:val="00813B2F"/>
    <w:rsid w:val="008178AF"/>
    <w:rsid w:val="00821ECC"/>
    <w:rsid w:val="00822853"/>
    <w:rsid w:val="0082296D"/>
    <w:rsid w:val="0082412B"/>
    <w:rsid w:val="00824519"/>
    <w:rsid w:val="0082453C"/>
    <w:rsid w:val="00825EFD"/>
    <w:rsid w:val="00827820"/>
    <w:rsid w:val="008329FC"/>
    <w:rsid w:val="008351EC"/>
    <w:rsid w:val="0085067A"/>
    <w:rsid w:val="0085206A"/>
    <w:rsid w:val="00856DCE"/>
    <w:rsid w:val="00860017"/>
    <w:rsid w:val="0086015E"/>
    <w:rsid w:val="00860D06"/>
    <w:rsid w:val="00860E43"/>
    <w:rsid w:val="00863C0E"/>
    <w:rsid w:val="0086621B"/>
    <w:rsid w:val="008666A9"/>
    <w:rsid w:val="0086676D"/>
    <w:rsid w:val="00866BCC"/>
    <w:rsid w:val="00870431"/>
    <w:rsid w:val="00874508"/>
    <w:rsid w:val="008800AE"/>
    <w:rsid w:val="00880DF3"/>
    <w:rsid w:val="00884773"/>
    <w:rsid w:val="00893496"/>
    <w:rsid w:val="00893523"/>
    <w:rsid w:val="00895A79"/>
    <w:rsid w:val="00896CCE"/>
    <w:rsid w:val="008A1A99"/>
    <w:rsid w:val="008A1AB6"/>
    <w:rsid w:val="008A56AF"/>
    <w:rsid w:val="008B00F8"/>
    <w:rsid w:val="008B1BA4"/>
    <w:rsid w:val="008B4758"/>
    <w:rsid w:val="008B5B2E"/>
    <w:rsid w:val="008B6237"/>
    <w:rsid w:val="008B721C"/>
    <w:rsid w:val="008C260B"/>
    <w:rsid w:val="008C3177"/>
    <w:rsid w:val="008C3B8C"/>
    <w:rsid w:val="008C3DE4"/>
    <w:rsid w:val="008C544B"/>
    <w:rsid w:val="008D2B7D"/>
    <w:rsid w:val="008D463C"/>
    <w:rsid w:val="008D704F"/>
    <w:rsid w:val="008E36AF"/>
    <w:rsid w:val="008E48E8"/>
    <w:rsid w:val="008E586B"/>
    <w:rsid w:val="008F1973"/>
    <w:rsid w:val="008F44E5"/>
    <w:rsid w:val="008F4EFA"/>
    <w:rsid w:val="00900D56"/>
    <w:rsid w:val="009041E3"/>
    <w:rsid w:val="0090525F"/>
    <w:rsid w:val="0091088B"/>
    <w:rsid w:val="00915B0A"/>
    <w:rsid w:val="009161EA"/>
    <w:rsid w:val="00917037"/>
    <w:rsid w:val="00922177"/>
    <w:rsid w:val="00926C20"/>
    <w:rsid w:val="00930650"/>
    <w:rsid w:val="009308AA"/>
    <w:rsid w:val="00931B5B"/>
    <w:rsid w:val="00936367"/>
    <w:rsid w:val="00937507"/>
    <w:rsid w:val="00944AB7"/>
    <w:rsid w:val="0094616D"/>
    <w:rsid w:val="009465C1"/>
    <w:rsid w:val="0095595A"/>
    <w:rsid w:val="00956EE2"/>
    <w:rsid w:val="009572CF"/>
    <w:rsid w:val="0095755F"/>
    <w:rsid w:val="00961423"/>
    <w:rsid w:val="00963B7C"/>
    <w:rsid w:val="0096729D"/>
    <w:rsid w:val="00974333"/>
    <w:rsid w:val="009745BF"/>
    <w:rsid w:val="00977368"/>
    <w:rsid w:val="00982F6A"/>
    <w:rsid w:val="00985C97"/>
    <w:rsid w:val="009868D8"/>
    <w:rsid w:val="00987798"/>
    <w:rsid w:val="00987E5B"/>
    <w:rsid w:val="0099058E"/>
    <w:rsid w:val="0099077F"/>
    <w:rsid w:val="00991977"/>
    <w:rsid w:val="00992569"/>
    <w:rsid w:val="00995BCA"/>
    <w:rsid w:val="00997DC0"/>
    <w:rsid w:val="009A0264"/>
    <w:rsid w:val="009A0BE1"/>
    <w:rsid w:val="009A1531"/>
    <w:rsid w:val="009A1C82"/>
    <w:rsid w:val="009A2603"/>
    <w:rsid w:val="009A6016"/>
    <w:rsid w:val="009A63BB"/>
    <w:rsid w:val="009A7EC1"/>
    <w:rsid w:val="009B3C77"/>
    <w:rsid w:val="009B3EE5"/>
    <w:rsid w:val="009B6BD7"/>
    <w:rsid w:val="009B6C35"/>
    <w:rsid w:val="009B7879"/>
    <w:rsid w:val="009C4BB1"/>
    <w:rsid w:val="009D2B9F"/>
    <w:rsid w:val="009D49E8"/>
    <w:rsid w:val="009D7500"/>
    <w:rsid w:val="009E00B9"/>
    <w:rsid w:val="009E14FE"/>
    <w:rsid w:val="009E2827"/>
    <w:rsid w:val="009F0D98"/>
    <w:rsid w:val="009F0F9A"/>
    <w:rsid w:val="009F2566"/>
    <w:rsid w:val="009F4D2C"/>
    <w:rsid w:val="00A00609"/>
    <w:rsid w:val="00A01265"/>
    <w:rsid w:val="00A03C81"/>
    <w:rsid w:val="00A03ED5"/>
    <w:rsid w:val="00A07951"/>
    <w:rsid w:val="00A12788"/>
    <w:rsid w:val="00A12DD5"/>
    <w:rsid w:val="00A14077"/>
    <w:rsid w:val="00A15CBA"/>
    <w:rsid w:val="00A174F2"/>
    <w:rsid w:val="00A20696"/>
    <w:rsid w:val="00A21DCF"/>
    <w:rsid w:val="00A222B4"/>
    <w:rsid w:val="00A23E46"/>
    <w:rsid w:val="00A24B8B"/>
    <w:rsid w:val="00A27314"/>
    <w:rsid w:val="00A33E2D"/>
    <w:rsid w:val="00A342D9"/>
    <w:rsid w:val="00A40553"/>
    <w:rsid w:val="00A40CE3"/>
    <w:rsid w:val="00A458A0"/>
    <w:rsid w:val="00A46CF1"/>
    <w:rsid w:val="00A50F0C"/>
    <w:rsid w:val="00A5250D"/>
    <w:rsid w:val="00A53BB2"/>
    <w:rsid w:val="00A5406C"/>
    <w:rsid w:val="00A546E7"/>
    <w:rsid w:val="00A5664C"/>
    <w:rsid w:val="00A64666"/>
    <w:rsid w:val="00A64DC5"/>
    <w:rsid w:val="00A666F2"/>
    <w:rsid w:val="00A66C21"/>
    <w:rsid w:val="00A74169"/>
    <w:rsid w:val="00A75F3D"/>
    <w:rsid w:val="00A77A39"/>
    <w:rsid w:val="00A80F55"/>
    <w:rsid w:val="00A9022D"/>
    <w:rsid w:val="00A97273"/>
    <w:rsid w:val="00AA139B"/>
    <w:rsid w:val="00AA2294"/>
    <w:rsid w:val="00AA4C81"/>
    <w:rsid w:val="00AB06F7"/>
    <w:rsid w:val="00AB28BA"/>
    <w:rsid w:val="00AB30AC"/>
    <w:rsid w:val="00AB34EC"/>
    <w:rsid w:val="00AC1196"/>
    <w:rsid w:val="00AC7C7E"/>
    <w:rsid w:val="00AD088A"/>
    <w:rsid w:val="00AD2233"/>
    <w:rsid w:val="00AD22AE"/>
    <w:rsid w:val="00AD30C7"/>
    <w:rsid w:val="00AD3B95"/>
    <w:rsid w:val="00AD4994"/>
    <w:rsid w:val="00AE2D5A"/>
    <w:rsid w:val="00AE590A"/>
    <w:rsid w:val="00AF0903"/>
    <w:rsid w:val="00AF1A53"/>
    <w:rsid w:val="00AF1BFE"/>
    <w:rsid w:val="00AF4B56"/>
    <w:rsid w:val="00AF5053"/>
    <w:rsid w:val="00AF5D9D"/>
    <w:rsid w:val="00AF7BA0"/>
    <w:rsid w:val="00B01702"/>
    <w:rsid w:val="00B024F3"/>
    <w:rsid w:val="00B0277A"/>
    <w:rsid w:val="00B04A01"/>
    <w:rsid w:val="00B0684B"/>
    <w:rsid w:val="00B1397E"/>
    <w:rsid w:val="00B14237"/>
    <w:rsid w:val="00B17757"/>
    <w:rsid w:val="00B21A82"/>
    <w:rsid w:val="00B22F48"/>
    <w:rsid w:val="00B22FB8"/>
    <w:rsid w:val="00B25082"/>
    <w:rsid w:val="00B31246"/>
    <w:rsid w:val="00B32AD8"/>
    <w:rsid w:val="00B33D62"/>
    <w:rsid w:val="00B33D7E"/>
    <w:rsid w:val="00B34AB2"/>
    <w:rsid w:val="00B36AED"/>
    <w:rsid w:val="00B40B55"/>
    <w:rsid w:val="00B434E5"/>
    <w:rsid w:val="00B43CBF"/>
    <w:rsid w:val="00B44C05"/>
    <w:rsid w:val="00B45265"/>
    <w:rsid w:val="00B47F0F"/>
    <w:rsid w:val="00B512E1"/>
    <w:rsid w:val="00B52A08"/>
    <w:rsid w:val="00B53C06"/>
    <w:rsid w:val="00B60BE8"/>
    <w:rsid w:val="00B61B88"/>
    <w:rsid w:val="00B66522"/>
    <w:rsid w:val="00B73ACA"/>
    <w:rsid w:val="00B77DB8"/>
    <w:rsid w:val="00B80345"/>
    <w:rsid w:val="00B81B07"/>
    <w:rsid w:val="00B83142"/>
    <w:rsid w:val="00B83EFC"/>
    <w:rsid w:val="00B83F0D"/>
    <w:rsid w:val="00B84C0B"/>
    <w:rsid w:val="00B8696A"/>
    <w:rsid w:val="00B8769A"/>
    <w:rsid w:val="00B9352C"/>
    <w:rsid w:val="00BA05B6"/>
    <w:rsid w:val="00BA1934"/>
    <w:rsid w:val="00BA1A56"/>
    <w:rsid w:val="00BA39B7"/>
    <w:rsid w:val="00BA4BBF"/>
    <w:rsid w:val="00BA71A8"/>
    <w:rsid w:val="00BB1124"/>
    <w:rsid w:val="00BB2715"/>
    <w:rsid w:val="00BB2DA4"/>
    <w:rsid w:val="00BB2FC5"/>
    <w:rsid w:val="00BB52C7"/>
    <w:rsid w:val="00BB55C2"/>
    <w:rsid w:val="00BB5C91"/>
    <w:rsid w:val="00BB6638"/>
    <w:rsid w:val="00BB752D"/>
    <w:rsid w:val="00BC0196"/>
    <w:rsid w:val="00BC14C7"/>
    <w:rsid w:val="00BC4AA2"/>
    <w:rsid w:val="00BD00B2"/>
    <w:rsid w:val="00BD046D"/>
    <w:rsid w:val="00BD0902"/>
    <w:rsid w:val="00BD0961"/>
    <w:rsid w:val="00BD5FB2"/>
    <w:rsid w:val="00BF5489"/>
    <w:rsid w:val="00BF5DD0"/>
    <w:rsid w:val="00C04730"/>
    <w:rsid w:val="00C05A47"/>
    <w:rsid w:val="00C06F1E"/>
    <w:rsid w:val="00C10388"/>
    <w:rsid w:val="00C16D04"/>
    <w:rsid w:val="00C2000C"/>
    <w:rsid w:val="00C24E1A"/>
    <w:rsid w:val="00C25DBC"/>
    <w:rsid w:val="00C30D10"/>
    <w:rsid w:val="00C3104A"/>
    <w:rsid w:val="00C315B2"/>
    <w:rsid w:val="00C32952"/>
    <w:rsid w:val="00C337D4"/>
    <w:rsid w:val="00C3466C"/>
    <w:rsid w:val="00C34A31"/>
    <w:rsid w:val="00C3512B"/>
    <w:rsid w:val="00C40BC3"/>
    <w:rsid w:val="00C40DBB"/>
    <w:rsid w:val="00C460C9"/>
    <w:rsid w:val="00C50887"/>
    <w:rsid w:val="00C517E7"/>
    <w:rsid w:val="00C539F0"/>
    <w:rsid w:val="00C567F7"/>
    <w:rsid w:val="00C56A34"/>
    <w:rsid w:val="00C572B5"/>
    <w:rsid w:val="00C60F49"/>
    <w:rsid w:val="00C61159"/>
    <w:rsid w:val="00C64020"/>
    <w:rsid w:val="00C66081"/>
    <w:rsid w:val="00C66532"/>
    <w:rsid w:val="00C665A3"/>
    <w:rsid w:val="00C73273"/>
    <w:rsid w:val="00C76F59"/>
    <w:rsid w:val="00C85FE3"/>
    <w:rsid w:val="00C864EB"/>
    <w:rsid w:val="00C872BB"/>
    <w:rsid w:val="00C87A21"/>
    <w:rsid w:val="00C93323"/>
    <w:rsid w:val="00C94EC8"/>
    <w:rsid w:val="00CA0795"/>
    <w:rsid w:val="00CA44B4"/>
    <w:rsid w:val="00CA4B3E"/>
    <w:rsid w:val="00CB1357"/>
    <w:rsid w:val="00CB21A6"/>
    <w:rsid w:val="00CB3ADD"/>
    <w:rsid w:val="00CB5427"/>
    <w:rsid w:val="00CB74AD"/>
    <w:rsid w:val="00CC2B45"/>
    <w:rsid w:val="00CC2CB7"/>
    <w:rsid w:val="00CC41BF"/>
    <w:rsid w:val="00CC4583"/>
    <w:rsid w:val="00CC4924"/>
    <w:rsid w:val="00CC5145"/>
    <w:rsid w:val="00CC77B9"/>
    <w:rsid w:val="00CC7AD0"/>
    <w:rsid w:val="00CD04C6"/>
    <w:rsid w:val="00CD260D"/>
    <w:rsid w:val="00CD3577"/>
    <w:rsid w:val="00CD6881"/>
    <w:rsid w:val="00CD7761"/>
    <w:rsid w:val="00CE0A71"/>
    <w:rsid w:val="00CE28D1"/>
    <w:rsid w:val="00CE7A09"/>
    <w:rsid w:val="00CF1235"/>
    <w:rsid w:val="00CF1BD4"/>
    <w:rsid w:val="00CF5A23"/>
    <w:rsid w:val="00CF6210"/>
    <w:rsid w:val="00D01F0A"/>
    <w:rsid w:val="00D05CFF"/>
    <w:rsid w:val="00D07C4D"/>
    <w:rsid w:val="00D07FA6"/>
    <w:rsid w:val="00D10484"/>
    <w:rsid w:val="00D1061E"/>
    <w:rsid w:val="00D12677"/>
    <w:rsid w:val="00D20116"/>
    <w:rsid w:val="00D21209"/>
    <w:rsid w:val="00D23AD7"/>
    <w:rsid w:val="00D24942"/>
    <w:rsid w:val="00D33F74"/>
    <w:rsid w:val="00D34F3E"/>
    <w:rsid w:val="00D352A1"/>
    <w:rsid w:val="00D40129"/>
    <w:rsid w:val="00D405CC"/>
    <w:rsid w:val="00D41ED9"/>
    <w:rsid w:val="00D438D0"/>
    <w:rsid w:val="00D47137"/>
    <w:rsid w:val="00D52C7D"/>
    <w:rsid w:val="00D52E06"/>
    <w:rsid w:val="00D54719"/>
    <w:rsid w:val="00D55815"/>
    <w:rsid w:val="00D55EDE"/>
    <w:rsid w:val="00D64DF0"/>
    <w:rsid w:val="00D65BEC"/>
    <w:rsid w:val="00D730DA"/>
    <w:rsid w:val="00D73529"/>
    <w:rsid w:val="00D74119"/>
    <w:rsid w:val="00D75C79"/>
    <w:rsid w:val="00D802FA"/>
    <w:rsid w:val="00D85917"/>
    <w:rsid w:val="00D8645E"/>
    <w:rsid w:val="00D900C0"/>
    <w:rsid w:val="00D9268F"/>
    <w:rsid w:val="00DA1649"/>
    <w:rsid w:val="00DA29E8"/>
    <w:rsid w:val="00DA2FE1"/>
    <w:rsid w:val="00DA648E"/>
    <w:rsid w:val="00DA7C75"/>
    <w:rsid w:val="00DB0D02"/>
    <w:rsid w:val="00DB201C"/>
    <w:rsid w:val="00DB6247"/>
    <w:rsid w:val="00DB6A23"/>
    <w:rsid w:val="00DB6AF1"/>
    <w:rsid w:val="00DC5DD8"/>
    <w:rsid w:val="00DC617D"/>
    <w:rsid w:val="00DC65C3"/>
    <w:rsid w:val="00DD1D03"/>
    <w:rsid w:val="00DD2E11"/>
    <w:rsid w:val="00DD5370"/>
    <w:rsid w:val="00DD5FFB"/>
    <w:rsid w:val="00DE032F"/>
    <w:rsid w:val="00DE4419"/>
    <w:rsid w:val="00DE49D3"/>
    <w:rsid w:val="00DE539C"/>
    <w:rsid w:val="00DE66EA"/>
    <w:rsid w:val="00DE7135"/>
    <w:rsid w:val="00DF06EB"/>
    <w:rsid w:val="00DF7E18"/>
    <w:rsid w:val="00E03F1F"/>
    <w:rsid w:val="00E0763E"/>
    <w:rsid w:val="00E1398F"/>
    <w:rsid w:val="00E14847"/>
    <w:rsid w:val="00E16ABF"/>
    <w:rsid w:val="00E21F25"/>
    <w:rsid w:val="00E221F7"/>
    <w:rsid w:val="00E24574"/>
    <w:rsid w:val="00E25DBA"/>
    <w:rsid w:val="00E26D45"/>
    <w:rsid w:val="00E319B5"/>
    <w:rsid w:val="00E322E1"/>
    <w:rsid w:val="00E32F2F"/>
    <w:rsid w:val="00E3358A"/>
    <w:rsid w:val="00E353B5"/>
    <w:rsid w:val="00E369CE"/>
    <w:rsid w:val="00E3749E"/>
    <w:rsid w:val="00E40842"/>
    <w:rsid w:val="00E44B20"/>
    <w:rsid w:val="00E45AF8"/>
    <w:rsid w:val="00E46DD4"/>
    <w:rsid w:val="00E50215"/>
    <w:rsid w:val="00E52825"/>
    <w:rsid w:val="00E55786"/>
    <w:rsid w:val="00E61934"/>
    <w:rsid w:val="00E6290B"/>
    <w:rsid w:val="00E65BBB"/>
    <w:rsid w:val="00E67038"/>
    <w:rsid w:val="00E67369"/>
    <w:rsid w:val="00E70943"/>
    <w:rsid w:val="00E74E56"/>
    <w:rsid w:val="00E7799B"/>
    <w:rsid w:val="00E81026"/>
    <w:rsid w:val="00E8164A"/>
    <w:rsid w:val="00E83063"/>
    <w:rsid w:val="00E865AF"/>
    <w:rsid w:val="00E87C50"/>
    <w:rsid w:val="00E90635"/>
    <w:rsid w:val="00E94571"/>
    <w:rsid w:val="00E96FC5"/>
    <w:rsid w:val="00EA1551"/>
    <w:rsid w:val="00EA45FF"/>
    <w:rsid w:val="00EA7A80"/>
    <w:rsid w:val="00EB06E7"/>
    <w:rsid w:val="00EB4FFB"/>
    <w:rsid w:val="00EB657E"/>
    <w:rsid w:val="00EB7CCC"/>
    <w:rsid w:val="00EC41CA"/>
    <w:rsid w:val="00EC617E"/>
    <w:rsid w:val="00ED1FDF"/>
    <w:rsid w:val="00ED3358"/>
    <w:rsid w:val="00ED4F3A"/>
    <w:rsid w:val="00ED6C85"/>
    <w:rsid w:val="00ED702F"/>
    <w:rsid w:val="00EE3D2D"/>
    <w:rsid w:val="00EE4631"/>
    <w:rsid w:val="00EE480E"/>
    <w:rsid w:val="00EE7A7F"/>
    <w:rsid w:val="00EF0B42"/>
    <w:rsid w:val="00EF1336"/>
    <w:rsid w:val="00EF22A1"/>
    <w:rsid w:val="00EF2554"/>
    <w:rsid w:val="00EF5F23"/>
    <w:rsid w:val="00EF6276"/>
    <w:rsid w:val="00F00921"/>
    <w:rsid w:val="00F04AC1"/>
    <w:rsid w:val="00F05DDE"/>
    <w:rsid w:val="00F06FE6"/>
    <w:rsid w:val="00F07B95"/>
    <w:rsid w:val="00F15763"/>
    <w:rsid w:val="00F23093"/>
    <w:rsid w:val="00F34514"/>
    <w:rsid w:val="00F37F8C"/>
    <w:rsid w:val="00F402A0"/>
    <w:rsid w:val="00F458F2"/>
    <w:rsid w:val="00F473A4"/>
    <w:rsid w:val="00F53DE3"/>
    <w:rsid w:val="00F55677"/>
    <w:rsid w:val="00F56736"/>
    <w:rsid w:val="00F5764B"/>
    <w:rsid w:val="00F66880"/>
    <w:rsid w:val="00F67BE1"/>
    <w:rsid w:val="00F82E4D"/>
    <w:rsid w:val="00F864FA"/>
    <w:rsid w:val="00F9445F"/>
    <w:rsid w:val="00F96E48"/>
    <w:rsid w:val="00F9726D"/>
    <w:rsid w:val="00FA34DB"/>
    <w:rsid w:val="00FA41B8"/>
    <w:rsid w:val="00FA777A"/>
    <w:rsid w:val="00FB34BC"/>
    <w:rsid w:val="00FB4F30"/>
    <w:rsid w:val="00FB5890"/>
    <w:rsid w:val="00FC5A06"/>
    <w:rsid w:val="00FC7863"/>
    <w:rsid w:val="00FD006E"/>
    <w:rsid w:val="00FD6A29"/>
    <w:rsid w:val="00FE45DC"/>
    <w:rsid w:val="00FE4A6F"/>
    <w:rsid w:val="00FE6043"/>
    <w:rsid w:val="00FF0AD9"/>
    <w:rsid w:val="00FF2941"/>
    <w:rsid w:val="00FF76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B2715"/>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BB2715"/>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BB2715"/>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BB271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BB2715"/>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BB2715"/>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BB2715"/>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BB2715"/>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BB2715"/>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BB2715"/>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BB2715"/>
    <w:rPr>
      <w:b/>
    </w:rPr>
  </w:style>
  <w:style w:type="character" w:customStyle="1" w:styleId="KeyPACKT">
    <w:name w:val="Key [PACKT]"/>
    <w:uiPriority w:val="99"/>
    <w:rsid w:val="00BB2715"/>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BB2715"/>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BB2715"/>
    <w:pPr>
      <w:shd w:val="clear" w:color="auto" w:fill="FFFF00"/>
      <w:spacing w:before="180" w:after="180"/>
      <w:ind w:left="432" w:right="432"/>
    </w:pPr>
    <w:rPr>
      <w:i/>
    </w:rPr>
  </w:style>
  <w:style w:type="paragraph" w:customStyle="1" w:styleId="ChapterTitlePACKT">
    <w:name w:val="Chapter Title [PACKT]"/>
    <w:next w:val="NormalPACKT"/>
    <w:uiPriority w:val="99"/>
    <w:rsid w:val="00BB2715"/>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BB2715"/>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BB2715"/>
    <w:pPr>
      <w:numPr>
        <w:numId w:val="26"/>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BB2715"/>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BB2715"/>
    <w:pPr>
      <w:numPr>
        <w:numId w:val="27"/>
      </w:numPr>
    </w:pPr>
  </w:style>
  <w:style w:type="paragraph" w:customStyle="1" w:styleId="CommandLinePACKT">
    <w:name w:val="Command Line [PACKT]"/>
    <w:basedOn w:val="CodePACKT"/>
    <w:uiPriority w:val="99"/>
    <w:qFormat/>
    <w:rsid w:val="00BB2715"/>
    <w:pPr>
      <w:spacing w:after="60"/>
      <w:ind w:left="0"/>
    </w:pPr>
  </w:style>
  <w:style w:type="paragraph" w:customStyle="1" w:styleId="ChapterNumberPACKT">
    <w:name w:val="Chapter Number [PACKT]"/>
    <w:next w:val="ChapterTitlePACKT"/>
    <w:rsid w:val="00BB2715"/>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BB2715"/>
    <w:pPr>
      <w:spacing w:before="0" w:after="0"/>
    </w:pPr>
    <w:rPr>
      <w:rFonts w:ascii="Tahoma" w:hAnsi="Tahoma" w:cs="Tahoma"/>
      <w:sz w:val="16"/>
      <w:szCs w:val="16"/>
    </w:rPr>
  </w:style>
  <w:style w:type="character" w:customStyle="1" w:styleId="BalloonTextChar">
    <w:name w:val="Balloon Text Char"/>
    <w:link w:val="BalloonText"/>
    <w:rsid w:val="00BB2715"/>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BB2715"/>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BB2715"/>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val="0"/>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paragraph" w:styleId="HTMLPreformatted">
    <w:name w:val="HTML Preformatted"/>
    <w:basedOn w:val="Normal"/>
    <w:link w:val="HTMLPreformattedChar"/>
    <w:uiPriority w:val="99"/>
    <w:semiHidden/>
    <w:unhideWhenUsed/>
    <w:rsid w:val="00386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val="en-NZ" w:eastAsia="en-NZ"/>
    </w:rPr>
  </w:style>
  <w:style w:type="character" w:customStyle="1" w:styleId="HTMLPreformattedChar">
    <w:name w:val="HTML Preformatted Char"/>
    <w:basedOn w:val="DefaultParagraphFont"/>
    <w:link w:val="HTMLPreformatted"/>
    <w:uiPriority w:val="99"/>
    <w:semiHidden/>
    <w:rsid w:val="00386929"/>
    <w:rPr>
      <w:rFonts w:ascii="Courier New" w:eastAsia="Times New Roman" w:hAnsi="Courier New" w:cs="Courier New"/>
      <w:sz w:val="20"/>
      <w:szCs w:val="20"/>
      <w:lang w:eastAsia="en-NZ"/>
    </w:rPr>
  </w:style>
  <w:style w:type="character" w:customStyle="1" w:styleId="keyword">
    <w:name w:val="keyword"/>
    <w:basedOn w:val="DefaultParagraphFont"/>
    <w:rsid w:val="00386929"/>
  </w:style>
  <w:style w:type="character" w:customStyle="1" w:styleId="function-name">
    <w:name w:val="function-name"/>
    <w:basedOn w:val="DefaultParagraphFont"/>
    <w:rsid w:val="00386929"/>
  </w:style>
  <w:style w:type="character" w:customStyle="1" w:styleId="paren">
    <w:name w:val="paren"/>
    <w:basedOn w:val="DefaultParagraphFont"/>
    <w:rsid w:val="00386929"/>
  </w:style>
  <w:style w:type="character" w:customStyle="1" w:styleId="major-control-construct">
    <w:name w:val="major-control-construct"/>
    <w:basedOn w:val="DefaultParagraphFont"/>
    <w:rsid w:val="00386929"/>
  </w:style>
  <w:style w:type="character" w:customStyle="1" w:styleId="builtin">
    <w:name w:val="builtin"/>
    <w:basedOn w:val="DefaultParagraphFont"/>
    <w:rsid w:val="00386929"/>
  </w:style>
  <w:style w:type="character" w:customStyle="1" w:styleId="variable-name">
    <w:name w:val="variable-name"/>
    <w:basedOn w:val="DefaultParagraphFont"/>
    <w:rsid w:val="00386929"/>
  </w:style>
  <w:style w:type="character" w:customStyle="1" w:styleId="constant">
    <w:name w:val="constant"/>
    <w:basedOn w:val="DefaultParagraphFont"/>
    <w:rsid w:val="00386929"/>
  </w:style>
  <w:style w:type="character" w:customStyle="1" w:styleId="minor-control-construct">
    <w:name w:val="minor-control-construct"/>
    <w:basedOn w:val="DefaultParagraphFont"/>
    <w:rsid w:val="00386929"/>
  </w:style>
  <w:style w:type="table" w:styleId="TableGrid">
    <w:name w:val="Table Grid"/>
    <w:basedOn w:val="TableNormal"/>
    <w:rsid w:val="00BB2715"/>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eading 4 [PACKT] Char"/>
    <w:basedOn w:val="DefaultParagraphFont"/>
    <w:link w:val="Heading4"/>
    <w:rsid w:val="00BB2715"/>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BB2715"/>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BB2715"/>
    <w:rPr>
      <w:rFonts w:ascii="Arial" w:eastAsia="Times New Roman" w:hAnsi="Arial" w:cs="Arial"/>
      <w:iCs/>
      <w:color w:val="365F91"/>
      <w:sz w:val="20"/>
      <w:lang w:val="en-GB"/>
    </w:rPr>
  </w:style>
  <w:style w:type="character" w:customStyle="1" w:styleId="EmailPACKT">
    <w:name w:val="Email [PACKT]"/>
    <w:uiPriority w:val="99"/>
    <w:qFormat/>
    <w:locked/>
    <w:rsid w:val="00BB2715"/>
    <w:rPr>
      <w:rFonts w:ascii="Lucida Console" w:hAnsi="Lucida Console"/>
      <w:color w:val="FF6600"/>
      <w:sz w:val="19"/>
      <w:szCs w:val="18"/>
    </w:rPr>
  </w:style>
  <w:style w:type="character" w:customStyle="1" w:styleId="URLPACKT">
    <w:name w:val="URL [PACKT]"/>
    <w:uiPriority w:val="99"/>
    <w:rsid w:val="00BB2715"/>
    <w:rPr>
      <w:rFonts w:ascii="Lucida Console" w:hAnsi="Lucida Console"/>
      <w:color w:val="0000FF"/>
      <w:sz w:val="19"/>
      <w:szCs w:val="18"/>
    </w:rPr>
  </w:style>
  <w:style w:type="character" w:customStyle="1" w:styleId="ScreenTextPACKT">
    <w:name w:val="Screen Text [PACKT]"/>
    <w:uiPriority w:val="99"/>
    <w:locked/>
    <w:rsid w:val="00BB2715"/>
    <w:rPr>
      <w:rFonts w:ascii="Times New Roman" w:hAnsi="Times New Roman"/>
      <w:b/>
      <w:color w:val="008000"/>
      <w:sz w:val="22"/>
    </w:rPr>
  </w:style>
  <w:style w:type="character" w:customStyle="1" w:styleId="ChapterrefPACKT">
    <w:name w:val="Chapterref [PACKT]"/>
    <w:uiPriority w:val="99"/>
    <w:locked/>
    <w:rsid w:val="00BB2715"/>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BB2715"/>
    <w:pPr>
      <w:spacing w:before="60" w:after="60"/>
    </w:pPr>
    <w:rPr>
      <w:rFonts w:cs="Arial"/>
      <w:b/>
      <w:bCs/>
      <w:sz w:val="20"/>
    </w:rPr>
  </w:style>
  <w:style w:type="paragraph" w:customStyle="1" w:styleId="CodeEndPACKT">
    <w:name w:val="Code End [PACKT]"/>
    <w:basedOn w:val="CodePACKT"/>
    <w:next w:val="NormalPACKT"/>
    <w:uiPriority w:val="99"/>
    <w:locked/>
    <w:rsid w:val="00BB2715"/>
    <w:pPr>
      <w:spacing w:after="120"/>
    </w:pPr>
  </w:style>
  <w:style w:type="paragraph" w:customStyle="1" w:styleId="TableColumnContentPACKT">
    <w:name w:val="Table Column Content [PACKT]"/>
    <w:basedOn w:val="TableColumnHeadingPACKT"/>
    <w:uiPriority w:val="99"/>
    <w:rsid w:val="00BB2715"/>
    <w:rPr>
      <w:b w:val="0"/>
    </w:rPr>
  </w:style>
  <w:style w:type="paragraph" w:customStyle="1" w:styleId="CodeWithinTipPACKT">
    <w:name w:val="Code Within Tip [PACKT]"/>
    <w:uiPriority w:val="99"/>
    <w:qFormat/>
    <w:rsid w:val="00BB2715"/>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BB2715"/>
    <w:pPr>
      <w:spacing w:after="120"/>
    </w:pPr>
  </w:style>
  <w:style w:type="paragraph" w:customStyle="1" w:styleId="FigurePACKT">
    <w:name w:val="Figure [PACKT]"/>
    <w:uiPriority w:val="99"/>
    <w:locked/>
    <w:rsid w:val="00BB2715"/>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BB2715"/>
    <w:pPr>
      <w:spacing w:after="120"/>
    </w:pPr>
  </w:style>
  <w:style w:type="paragraph" w:customStyle="1" w:styleId="BulletWithinBulletPACKT">
    <w:name w:val="Bullet Within Bullet [PACKT]"/>
    <w:basedOn w:val="BulletPACKT"/>
    <w:uiPriority w:val="99"/>
    <w:locked/>
    <w:rsid w:val="00BB2715"/>
    <w:pPr>
      <w:tabs>
        <w:tab w:val="clear" w:pos="360"/>
      </w:tabs>
      <w:ind w:left="1440" w:right="720"/>
    </w:pPr>
  </w:style>
  <w:style w:type="paragraph" w:customStyle="1" w:styleId="BulletWithinBulletEndPACKT">
    <w:name w:val="Bullet Within Bullet End [PACKT]"/>
    <w:basedOn w:val="BulletWithinBulletPACKT"/>
    <w:uiPriority w:val="99"/>
    <w:locked/>
    <w:rsid w:val="00BB2715"/>
    <w:pPr>
      <w:spacing w:after="120"/>
    </w:pPr>
  </w:style>
  <w:style w:type="paragraph" w:customStyle="1" w:styleId="TipPACKT">
    <w:name w:val="Tip [PACKT]"/>
    <w:basedOn w:val="InformationBoxPACKT"/>
    <w:next w:val="NormalPACKT"/>
    <w:uiPriority w:val="99"/>
    <w:qFormat/>
    <w:rsid w:val="00BB2715"/>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BB2715"/>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BB2715"/>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BB2715"/>
  </w:style>
  <w:style w:type="paragraph" w:customStyle="1" w:styleId="PartTitlePACKT">
    <w:name w:val="Part Title [PACKT]"/>
    <w:basedOn w:val="PartPACKT"/>
    <w:uiPriority w:val="99"/>
    <w:qFormat/>
    <w:rsid w:val="00BB2715"/>
    <w:rPr>
      <w:i/>
      <w:sz w:val="26"/>
      <w:u w:val="none"/>
    </w:rPr>
  </w:style>
  <w:style w:type="paragraph" w:customStyle="1" w:styleId="CommandLineEndPACKT">
    <w:name w:val="Command Line End [PACKT]"/>
    <w:basedOn w:val="CommandLinePACKT"/>
    <w:uiPriority w:val="99"/>
    <w:locked/>
    <w:rsid w:val="00BB2715"/>
    <w:pPr>
      <w:spacing w:after="120"/>
    </w:pPr>
    <w:rPr>
      <w:bCs/>
      <w:noProof/>
      <w:szCs w:val="20"/>
      <w:lang w:eastAsia="en-US"/>
    </w:rPr>
  </w:style>
  <w:style w:type="paragraph" w:customStyle="1" w:styleId="CodeWithinBulletsPACKT">
    <w:name w:val="Code Within Bullets [PACKT]"/>
    <w:basedOn w:val="CodePACKT"/>
    <w:uiPriority w:val="99"/>
    <w:locked/>
    <w:rsid w:val="00BB2715"/>
    <w:pPr>
      <w:ind w:left="1080"/>
    </w:pPr>
    <w:rPr>
      <w:szCs w:val="20"/>
    </w:rPr>
  </w:style>
  <w:style w:type="paragraph" w:customStyle="1" w:styleId="CodeWithinBulletsEndPACKT">
    <w:name w:val="Code Within Bullets End [PACKT]"/>
    <w:basedOn w:val="CodeWithinBulletsPACKT"/>
    <w:uiPriority w:val="99"/>
    <w:locked/>
    <w:rsid w:val="00BB2715"/>
    <w:pPr>
      <w:spacing w:after="120"/>
    </w:pPr>
  </w:style>
  <w:style w:type="paragraph" w:customStyle="1" w:styleId="NumberedBulletWithinBulletPACKT">
    <w:name w:val="Numbered Bullet Within Bullet [PACKT]"/>
    <w:basedOn w:val="BulletWithinBulletPACKT"/>
    <w:uiPriority w:val="99"/>
    <w:locked/>
    <w:rsid w:val="00BB2715"/>
    <w:pPr>
      <w:numPr>
        <w:numId w:val="28"/>
      </w:numPr>
    </w:pPr>
  </w:style>
  <w:style w:type="paragraph" w:customStyle="1" w:styleId="NumberedBulletWithinBulletEndPACKT">
    <w:name w:val="Numbered Bullet Within Bullet End [PACKT]"/>
    <w:basedOn w:val="NumberedBulletWithinBulletPACKT"/>
    <w:uiPriority w:val="99"/>
    <w:locked/>
    <w:rsid w:val="00BB2715"/>
    <w:pPr>
      <w:spacing w:after="120"/>
    </w:pPr>
  </w:style>
  <w:style w:type="paragraph" w:customStyle="1" w:styleId="BulletWithinInformationBoxPACKT">
    <w:name w:val="Bullet Within Information Box [PACKT]"/>
    <w:basedOn w:val="InformationBoxPACKT"/>
    <w:uiPriority w:val="99"/>
    <w:qFormat/>
    <w:locked/>
    <w:rsid w:val="00BB2715"/>
    <w:pPr>
      <w:spacing w:before="0" w:after="20"/>
      <w:ind w:left="1080" w:hanging="360"/>
    </w:pPr>
  </w:style>
  <w:style w:type="paragraph" w:customStyle="1" w:styleId="CodeWithinTipEndPACKT">
    <w:name w:val="Code Within Tip End [PACKT]"/>
    <w:basedOn w:val="CodeWithinTipPACKT"/>
    <w:uiPriority w:val="99"/>
    <w:qFormat/>
    <w:rsid w:val="00BB2715"/>
    <w:pPr>
      <w:spacing w:after="120"/>
    </w:pPr>
  </w:style>
  <w:style w:type="paragraph" w:customStyle="1" w:styleId="CodeWithinInformationBoxPACKT">
    <w:name w:val="Code Within Information Box [PACKT]"/>
    <w:basedOn w:val="CodeWithinTipPACKT"/>
    <w:uiPriority w:val="99"/>
    <w:qFormat/>
    <w:rsid w:val="00BB2715"/>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BB2715"/>
    <w:rPr>
      <w:i/>
      <w:color w:val="FF99CC"/>
    </w:rPr>
  </w:style>
  <w:style w:type="paragraph" w:customStyle="1" w:styleId="IgnorePACKT">
    <w:name w:val="Ignore [PACKT]"/>
    <w:basedOn w:val="FigureWithinTipPACKT"/>
    <w:uiPriority w:val="99"/>
    <w:qFormat/>
    <w:rsid w:val="00BB2715"/>
  </w:style>
  <w:style w:type="paragraph" w:customStyle="1" w:styleId="FigureWithinTipPACKT">
    <w:name w:val="Figure Within Tip [PACKT]"/>
    <w:basedOn w:val="FigureWithinTableContentPACKT"/>
    <w:uiPriority w:val="99"/>
    <w:qFormat/>
    <w:rsid w:val="00BB2715"/>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BB2715"/>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BB2715"/>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BB2715"/>
  </w:style>
  <w:style w:type="paragraph" w:customStyle="1" w:styleId="InformationBoxWithinBulletPACKT">
    <w:name w:val="Information Box Within Bullet [PACKT]"/>
    <w:basedOn w:val="InformationBoxPACKT"/>
    <w:uiPriority w:val="99"/>
    <w:qFormat/>
    <w:rsid w:val="00BB2715"/>
    <w:pPr>
      <w:ind w:left="1080"/>
    </w:pPr>
  </w:style>
  <w:style w:type="paragraph" w:customStyle="1" w:styleId="BulletWithinInformationBoxEndPACKT">
    <w:name w:val="Bullet Within Information Box End [PACKT]"/>
    <w:basedOn w:val="BulletWithinInformationBoxPACKT"/>
    <w:uiPriority w:val="99"/>
    <w:qFormat/>
    <w:rsid w:val="00BB2715"/>
    <w:pPr>
      <w:spacing w:after="60"/>
    </w:pPr>
  </w:style>
  <w:style w:type="paragraph" w:customStyle="1" w:styleId="BulletWithinTipPACKT">
    <w:name w:val="Bullet Within Tip [PACKT]"/>
    <w:basedOn w:val="BulletWithinInformationBoxPACKT"/>
    <w:uiPriority w:val="99"/>
    <w:qFormat/>
    <w:rsid w:val="00BB2715"/>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BB2715"/>
    <w:pPr>
      <w:spacing w:after="60"/>
    </w:pPr>
  </w:style>
  <w:style w:type="paragraph" w:customStyle="1" w:styleId="CodeWithinInformationBoxEndPACKT">
    <w:name w:val="Code Within Information Box End [PACKT]"/>
    <w:basedOn w:val="CodeWithinInformationBoxPACKT"/>
    <w:qFormat/>
    <w:rsid w:val="00BB2715"/>
    <w:pPr>
      <w:spacing w:after="120"/>
    </w:pPr>
  </w:style>
  <w:style w:type="paragraph" w:customStyle="1" w:styleId="CodeWithinTableColumnContentPACKT">
    <w:name w:val="Code Within Table Column Content [PACKT]"/>
    <w:basedOn w:val="CodeWithinTipEndPACKT"/>
    <w:uiPriority w:val="99"/>
    <w:qFormat/>
    <w:rsid w:val="00BB2715"/>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BB2715"/>
    <w:pPr>
      <w:spacing w:after="120"/>
    </w:pPr>
  </w:style>
  <w:style w:type="paragraph" w:customStyle="1" w:styleId="CommandLineWithinTipPACKT">
    <w:name w:val="Command Line Within Tip [PACKT]"/>
    <w:basedOn w:val="CommandLinePACKT"/>
    <w:uiPriority w:val="99"/>
    <w:qFormat/>
    <w:rsid w:val="00BB2715"/>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BB2715"/>
    <w:pPr>
      <w:spacing w:after="120"/>
    </w:pPr>
  </w:style>
  <w:style w:type="paragraph" w:customStyle="1" w:styleId="CommandLineWithinInformationBoxPACKT">
    <w:name w:val="Command Line Within Information Box [PACKT]"/>
    <w:basedOn w:val="CommandLineWithinTipPACKT"/>
    <w:uiPriority w:val="99"/>
    <w:qFormat/>
    <w:rsid w:val="00BB2715"/>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BB2715"/>
    <w:pPr>
      <w:spacing w:after="120"/>
    </w:pPr>
  </w:style>
  <w:style w:type="paragraph" w:customStyle="1" w:styleId="CommandLineWithinTableColumnContentPACKT">
    <w:name w:val="Command Line Within Table Column Content [PACKT]"/>
    <w:basedOn w:val="CommandLineWithinInformationBoxEndPACKT"/>
    <w:uiPriority w:val="99"/>
    <w:qFormat/>
    <w:rsid w:val="00BB2715"/>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BB2715"/>
    <w:pPr>
      <w:spacing w:after="120"/>
    </w:pPr>
  </w:style>
  <w:style w:type="paragraph" w:customStyle="1" w:styleId="CommandLineWithinBulletPACKT">
    <w:name w:val="Command Line Within Bullet [PACKT]"/>
    <w:basedOn w:val="CommandLineWithinTableColumnContentEndPACKT"/>
    <w:uiPriority w:val="99"/>
    <w:qFormat/>
    <w:rsid w:val="00BB2715"/>
    <w:pPr>
      <w:ind w:left="720"/>
    </w:pPr>
  </w:style>
  <w:style w:type="paragraph" w:customStyle="1" w:styleId="CommandLineWithinBulletEndPACKT">
    <w:name w:val="Command Line Within Bullet End [PACKT]"/>
    <w:basedOn w:val="CommandLineWithinBulletPACKT"/>
    <w:uiPriority w:val="99"/>
    <w:qFormat/>
    <w:rsid w:val="00BB2715"/>
  </w:style>
  <w:style w:type="paragraph" w:customStyle="1" w:styleId="QuoteWithinBulletPACKT">
    <w:name w:val="Quote Within Bullet [PACKT]"/>
    <w:basedOn w:val="QuotePACKT"/>
    <w:uiPriority w:val="99"/>
    <w:qFormat/>
    <w:rsid w:val="00BB2715"/>
    <w:pPr>
      <w:ind w:left="864" w:right="864"/>
    </w:pPr>
  </w:style>
  <w:style w:type="paragraph" w:customStyle="1" w:styleId="RomanNumberedBulletPACKT">
    <w:name w:val="Roman Numbered Bullet [PACKT]"/>
    <w:basedOn w:val="NumberedBulletPACKT"/>
    <w:uiPriority w:val="99"/>
    <w:qFormat/>
    <w:rsid w:val="00BB2715"/>
    <w:pPr>
      <w:numPr>
        <w:numId w:val="31"/>
      </w:numPr>
    </w:pPr>
  </w:style>
  <w:style w:type="paragraph" w:customStyle="1" w:styleId="RomanNumberedBulletEndPACKT">
    <w:name w:val="Roman Numbered Bullet End [PACKT]"/>
    <w:basedOn w:val="RomanNumberedBulletPACKT"/>
    <w:uiPriority w:val="99"/>
    <w:qFormat/>
    <w:rsid w:val="00BB2715"/>
    <w:pPr>
      <w:spacing w:after="120"/>
    </w:pPr>
  </w:style>
  <w:style w:type="character" w:customStyle="1" w:styleId="CodeHighlightedPACKT">
    <w:name w:val="Code Highlighted [PACKT]"/>
    <w:uiPriority w:val="99"/>
    <w:qFormat/>
    <w:rsid w:val="00BB2715"/>
    <w:rPr>
      <w:rFonts w:ascii="Lucida Console" w:hAnsi="Lucida Console"/>
      <w:b/>
      <w:color w:val="747959"/>
      <w:sz w:val="18"/>
      <w:szCs w:val="18"/>
    </w:rPr>
  </w:style>
  <w:style w:type="character" w:customStyle="1" w:styleId="IconPACKT">
    <w:name w:val="Icon [PACKT]"/>
    <w:uiPriority w:val="99"/>
    <w:qFormat/>
    <w:rsid w:val="00BB2715"/>
    <w:rPr>
      <w:rFonts w:ascii="Times New Roman" w:hAnsi="Times New Roman"/>
      <w:noProof/>
      <w:sz w:val="22"/>
    </w:rPr>
  </w:style>
  <w:style w:type="paragraph" w:customStyle="1" w:styleId="FigureCaptionPACKT">
    <w:name w:val="Figure Caption [PACKT]"/>
    <w:basedOn w:val="FigurePACKT"/>
    <w:uiPriority w:val="99"/>
    <w:qFormat/>
    <w:rsid w:val="00BB2715"/>
    <w:pPr>
      <w:spacing w:before="0" w:after="120"/>
    </w:pPr>
    <w:rPr>
      <w:rFonts w:ascii="Times New Roman" w:hAnsi="Times New Roman"/>
    </w:rPr>
  </w:style>
  <w:style w:type="paragraph" w:customStyle="1" w:styleId="AlphabeticalBulletPACKT">
    <w:name w:val="Alphabetical Bullet [PACKT]"/>
    <w:basedOn w:val="Normal"/>
    <w:uiPriority w:val="99"/>
    <w:qFormat/>
    <w:rsid w:val="00BB2715"/>
    <w:pPr>
      <w:numPr>
        <w:numId w:val="33"/>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BB2715"/>
    <w:pPr>
      <w:spacing w:after="120"/>
    </w:pPr>
    <w:rPr>
      <w:bCs/>
    </w:rPr>
  </w:style>
  <w:style w:type="paragraph" w:customStyle="1" w:styleId="PartSectionPACKT">
    <w:name w:val="Part Section [PACKT]"/>
    <w:basedOn w:val="PartTitlePACKT"/>
    <w:uiPriority w:val="99"/>
    <w:qFormat/>
    <w:rsid w:val="00BB2715"/>
    <w:rPr>
      <w:sz w:val="46"/>
    </w:rPr>
  </w:style>
  <w:style w:type="paragraph" w:customStyle="1" w:styleId="BulletWithinTableColumnContentPACKT">
    <w:name w:val="Bullet Within Table Column Content [PACKT]"/>
    <w:basedOn w:val="BulletPACKT"/>
    <w:uiPriority w:val="99"/>
    <w:qFormat/>
    <w:rsid w:val="00BB2715"/>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BB2715"/>
    <w:pPr>
      <w:spacing w:after="120"/>
    </w:pPr>
  </w:style>
  <w:style w:type="paragraph" w:customStyle="1" w:styleId="PartHeadingPACKT">
    <w:name w:val="Part Heading [PACKT]"/>
    <w:basedOn w:val="ChapterTitlePACKT"/>
    <w:qFormat/>
    <w:rsid w:val="00BB2715"/>
  </w:style>
  <w:style w:type="paragraph" w:customStyle="1" w:styleId="BulletWithoutBulletWithinBulletPACKT">
    <w:name w:val="Bullet Without Bullet Within Bullet [PACKT]"/>
    <w:basedOn w:val="BulletPACKT"/>
    <w:uiPriority w:val="99"/>
    <w:rsid w:val="00BB2715"/>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BB2715"/>
    <w:pPr>
      <w:spacing w:after="120"/>
    </w:pPr>
  </w:style>
  <w:style w:type="paragraph" w:customStyle="1" w:styleId="BulletWithoutBulletWithinNestedBulletPACKT">
    <w:name w:val="Bullet Without Bullet Within Nested Bullet [PACKT]"/>
    <w:basedOn w:val="BulletWithoutBulletWithinBulletPACKT"/>
    <w:uiPriority w:val="99"/>
    <w:rsid w:val="00BB2715"/>
    <w:pPr>
      <w:ind w:left="1440"/>
    </w:pPr>
  </w:style>
  <w:style w:type="paragraph" w:customStyle="1" w:styleId="BulletWithoutBulletWithinNestedBulletEndPACKT">
    <w:name w:val="Bullet Without Bullet Within Nested Bullet End [PACKT]"/>
    <w:basedOn w:val="BulletWithoutBulletWithinNestedBulletPACKT"/>
    <w:uiPriority w:val="99"/>
    <w:rsid w:val="00BB2715"/>
    <w:pPr>
      <w:spacing w:after="173"/>
    </w:pPr>
  </w:style>
  <w:style w:type="paragraph" w:customStyle="1" w:styleId="AppendixTitlePACKT">
    <w:name w:val="Appendix Title [PACKT]"/>
    <w:basedOn w:val="NormalPACKT"/>
    <w:uiPriority w:val="99"/>
    <w:rsid w:val="00BB2715"/>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BB2715"/>
    <w:pPr>
      <w:numPr>
        <w:numId w:val="27"/>
      </w:numPr>
    </w:pPr>
  </w:style>
  <w:style w:type="numbering" w:customStyle="1" w:styleId="NumberedBulletWithinBullet">
    <w:name w:val="Numbered Bullet Within Bullet"/>
    <w:uiPriority w:val="99"/>
    <w:rsid w:val="00BB2715"/>
    <w:pPr>
      <w:numPr>
        <w:numId w:val="28"/>
      </w:numPr>
    </w:pPr>
  </w:style>
  <w:style w:type="numbering" w:customStyle="1" w:styleId="RomanNumberedBullet">
    <w:name w:val="Roman Numbered Bullet"/>
    <w:uiPriority w:val="99"/>
    <w:rsid w:val="00BB2715"/>
    <w:pPr>
      <w:numPr>
        <w:numId w:val="31"/>
      </w:numPr>
    </w:pPr>
  </w:style>
  <w:style w:type="numbering" w:customStyle="1" w:styleId="AlphabeticalBullet">
    <w:name w:val="Alphabetical Bullet"/>
    <w:uiPriority w:val="99"/>
    <w:rsid w:val="00BB2715"/>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307826847">
      <w:bodyDiv w:val="1"/>
      <w:marLeft w:val="0"/>
      <w:marRight w:val="0"/>
      <w:marTop w:val="0"/>
      <w:marBottom w:val="0"/>
      <w:divBdr>
        <w:top w:val="none" w:sz="0" w:space="0" w:color="auto"/>
        <w:left w:val="none" w:sz="0" w:space="0" w:color="auto"/>
        <w:bottom w:val="none" w:sz="0" w:space="0" w:color="auto"/>
        <w:right w:val="none" w:sz="0" w:space="0" w:color="auto"/>
      </w:divBdr>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06113703">
      <w:bodyDiv w:val="1"/>
      <w:marLeft w:val="0"/>
      <w:marRight w:val="0"/>
      <w:marTop w:val="0"/>
      <w:marBottom w:val="0"/>
      <w:divBdr>
        <w:top w:val="none" w:sz="0" w:space="0" w:color="auto"/>
        <w:left w:val="none" w:sz="0" w:space="0" w:color="auto"/>
        <w:bottom w:val="none" w:sz="0" w:space="0" w:color="auto"/>
        <w:right w:val="none" w:sz="0" w:space="0" w:color="auto"/>
      </w:divBdr>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53662784">
      <w:bodyDiv w:val="1"/>
      <w:marLeft w:val="0"/>
      <w:marRight w:val="0"/>
      <w:marTop w:val="0"/>
      <w:marBottom w:val="0"/>
      <w:divBdr>
        <w:top w:val="none" w:sz="0" w:space="0" w:color="auto"/>
        <w:left w:val="none" w:sz="0" w:space="0" w:color="auto"/>
        <w:bottom w:val="none" w:sz="0" w:space="0" w:color="auto"/>
        <w:right w:val="none" w:sz="0" w:space="0" w:color="auto"/>
      </w:divBdr>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08393249">
      <w:bodyDiv w:val="1"/>
      <w:marLeft w:val="0"/>
      <w:marRight w:val="0"/>
      <w:marTop w:val="0"/>
      <w:marBottom w:val="0"/>
      <w:divBdr>
        <w:top w:val="none" w:sz="0" w:space="0" w:color="auto"/>
        <w:left w:val="none" w:sz="0" w:space="0" w:color="auto"/>
        <w:bottom w:val="none" w:sz="0" w:space="0" w:color="auto"/>
        <w:right w:val="none" w:sz="0" w:space="0" w:color="auto"/>
      </w:divBdr>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511E-71C1-4F40-BF74-2A7F4C76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9611</TotalTime>
  <Pages>32</Pages>
  <Words>5764</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806</cp:revision>
  <dcterms:created xsi:type="dcterms:W3CDTF">2015-07-03T07:23:00Z</dcterms:created>
  <dcterms:modified xsi:type="dcterms:W3CDTF">2016-03-02T16:11:00Z</dcterms:modified>
</cp:coreProperties>
</file>