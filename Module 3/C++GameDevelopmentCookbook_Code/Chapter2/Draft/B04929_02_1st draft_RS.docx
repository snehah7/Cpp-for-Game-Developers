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F8817D" w14:textId="28F513FF" w:rsidR="001225D8" w:rsidRDefault="00D40129" w:rsidP="001225D8">
      <w:pPr>
        <w:pStyle w:val="ChapterNumberPACKT"/>
      </w:pPr>
      <w:commentRangeStart w:id="0"/>
      <w:r>
        <w:t>2</w:t>
      </w:r>
      <w:commentRangeEnd w:id="0"/>
      <w:r w:rsidR="000F19E7">
        <w:rPr>
          <w:rStyle w:val="CommentReference"/>
          <w:color w:val="auto"/>
          <w:kern w:val="0"/>
          <w:lang w:val="en-US"/>
        </w:rPr>
        <w:commentReference w:id="0"/>
      </w:r>
    </w:p>
    <w:p w14:paraId="438C7BFD" w14:textId="3CD72D46" w:rsidR="001225D8" w:rsidRDefault="000A3F4B" w:rsidP="001225D8">
      <w:pPr>
        <w:pStyle w:val="ChapterTitlePACKT"/>
      </w:pPr>
      <w:r>
        <w:t>Object Oriented Approach and Design in Games</w:t>
      </w:r>
    </w:p>
    <w:p w14:paraId="2367DE11" w14:textId="77777777" w:rsidR="005179DF" w:rsidRDefault="002502E9" w:rsidP="005179DF">
      <w:pPr>
        <w:pStyle w:val="BulletPACKT"/>
        <w:numPr>
          <w:ilvl w:val="0"/>
          <w:numId w:val="0"/>
        </w:numPr>
      </w:pPr>
      <w:r>
        <w:t>In the chapter, the following recipes are covered:</w:t>
      </w:r>
    </w:p>
    <w:p w14:paraId="0D3FE63B" w14:textId="77777777" w:rsidR="005179DF" w:rsidRDefault="005179DF" w:rsidP="005179DF">
      <w:pPr>
        <w:pStyle w:val="BulletPACKT"/>
        <w:numPr>
          <w:ilvl w:val="0"/>
          <w:numId w:val="0"/>
        </w:numPr>
      </w:pPr>
    </w:p>
    <w:p w14:paraId="3FFE1943" w14:textId="77777777" w:rsidR="00801F21" w:rsidRPr="00801F21" w:rsidRDefault="00801F21" w:rsidP="002A7E2E">
      <w:pPr>
        <w:pStyle w:val="BulletPACKT"/>
        <w:numPr>
          <w:ilvl w:val="0"/>
          <w:numId w:val="1"/>
        </w:numPr>
        <w:tabs>
          <w:tab w:val="left" w:pos="0"/>
        </w:tabs>
      </w:pPr>
      <w:r w:rsidRPr="00801F21">
        <w:rPr>
          <w:lang w:val="en-NZ"/>
        </w:rPr>
        <w:t>Using classes for data encapsulation and abstraction</w:t>
      </w:r>
      <w:r w:rsidRPr="00801F21">
        <w:t xml:space="preserve"> </w:t>
      </w:r>
    </w:p>
    <w:p w14:paraId="189C5E25" w14:textId="7195E688" w:rsidR="00801F21" w:rsidRDefault="00801F21" w:rsidP="002A7E2E">
      <w:pPr>
        <w:pStyle w:val="BulletPACKT"/>
        <w:numPr>
          <w:ilvl w:val="0"/>
          <w:numId w:val="1"/>
        </w:numPr>
        <w:tabs>
          <w:tab w:val="left" w:pos="0"/>
        </w:tabs>
      </w:pPr>
      <w:r w:rsidRPr="00801F21">
        <w:rPr>
          <w:lang w:val="en-NZ"/>
        </w:rPr>
        <w:t>Using polymorphism to reuse code</w:t>
      </w:r>
      <w:r w:rsidRPr="00801F21">
        <w:t xml:space="preserve"> </w:t>
      </w:r>
    </w:p>
    <w:p w14:paraId="1B3DFA14" w14:textId="554C38CC" w:rsidR="00C01F12" w:rsidRPr="00DB6247" w:rsidRDefault="00BD6A02" w:rsidP="002A7E2E">
      <w:pPr>
        <w:pStyle w:val="BulletPACKT"/>
        <w:numPr>
          <w:ilvl w:val="0"/>
          <w:numId w:val="1"/>
        </w:numPr>
        <w:tabs>
          <w:tab w:val="left" w:pos="0"/>
        </w:tabs>
      </w:pPr>
      <w:r>
        <w:t>Using copy constructor</w:t>
      </w:r>
    </w:p>
    <w:p w14:paraId="026D5ECC" w14:textId="06FDB9E8" w:rsidR="00DB6247" w:rsidRPr="00801F21" w:rsidRDefault="00DB6247" w:rsidP="00DB6247">
      <w:pPr>
        <w:pStyle w:val="BulletPACKT"/>
        <w:numPr>
          <w:ilvl w:val="0"/>
          <w:numId w:val="1"/>
        </w:numPr>
      </w:pPr>
      <w:r w:rsidRPr="00801F21">
        <w:t xml:space="preserve">Using operator overloading to re-use operators </w:t>
      </w:r>
    </w:p>
    <w:p w14:paraId="786A1CC9" w14:textId="77777777" w:rsidR="00801F21" w:rsidRPr="00801F21" w:rsidRDefault="00801F21" w:rsidP="002A7E2E">
      <w:pPr>
        <w:pStyle w:val="BulletPACKT"/>
        <w:numPr>
          <w:ilvl w:val="0"/>
          <w:numId w:val="1"/>
        </w:numPr>
        <w:tabs>
          <w:tab w:val="left" w:pos="0"/>
        </w:tabs>
      </w:pPr>
      <w:r w:rsidRPr="00801F21">
        <w:rPr>
          <w:lang w:val="en-NZ"/>
        </w:rPr>
        <w:t>Using function overloading to re-use functions</w:t>
      </w:r>
      <w:r w:rsidRPr="00801F21">
        <w:t xml:space="preserve"> </w:t>
      </w:r>
    </w:p>
    <w:p w14:paraId="7099CD24" w14:textId="77777777" w:rsidR="00801F21" w:rsidRPr="00801F21" w:rsidRDefault="00801F21" w:rsidP="002A7E2E">
      <w:pPr>
        <w:pStyle w:val="BulletPACKT"/>
        <w:numPr>
          <w:ilvl w:val="0"/>
          <w:numId w:val="1"/>
        </w:numPr>
        <w:tabs>
          <w:tab w:val="left" w:pos="0"/>
        </w:tabs>
      </w:pPr>
      <w:r w:rsidRPr="00801F21">
        <w:rPr>
          <w:lang w:val="en-NZ"/>
        </w:rPr>
        <w:t>Using files for input and output</w:t>
      </w:r>
      <w:r w:rsidRPr="00801F21">
        <w:t xml:space="preserve"> </w:t>
      </w:r>
    </w:p>
    <w:p w14:paraId="1AC5CFAF" w14:textId="77777777" w:rsidR="00801F21" w:rsidRPr="00801F21" w:rsidRDefault="00801F21" w:rsidP="002A7E2E">
      <w:pPr>
        <w:pStyle w:val="BulletPACKT"/>
        <w:numPr>
          <w:ilvl w:val="0"/>
          <w:numId w:val="1"/>
        </w:numPr>
        <w:tabs>
          <w:tab w:val="left" w:pos="0"/>
        </w:tabs>
      </w:pPr>
      <w:r w:rsidRPr="00801F21">
        <w:rPr>
          <w:lang w:val="en-NZ"/>
        </w:rPr>
        <w:t>Creating your first simple text based game</w:t>
      </w:r>
      <w:r w:rsidRPr="00801F21">
        <w:t xml:space="preserve"> </w:t>
      </w:r>
    </w:p>
    <w:p w14:paraId="7D3FB380" w14:textId="504D9983" w:rsidR="00801F21" w:rsidRPr="00EF0B42" w:rsidRDefault="00801F21" w:rsidP="002A7E2E">
      <w:pPr>
        <w:pStyle w:val="BulletPACKT"/>
        <w:numPr>
          <w:ilvl w:val="0"/>
          <w:numId w:val="1"/>
        </w:numPr>
        <w:tabs>
          <w:tab w:val="left" w:pos="0"/>
        </w:tabs>
      </w:pPr>
      <w:r w:rsidRPr="00801F21">
        <w:rPr>
          <w:lang w:val="en-NZ"/>
        </w:rPr>
        <w:t>Templates: When to use them</w:t>
      </w:r>
    </w:p>
    <w:p w14:paraId="23E0E7DA" w14:textId="77777777" w:rsidR="00EF0B42" w:rsidRDefault="00EF0B42" w:rsidP="00EF0B42">
      <w:pPr>
        <w:pStyle w:val="BulletPACKT"/>
        <w:numPr>
          <w:ilvl w:val="0"/>
          <w:numId w:val="0"/>
        </w:numPr>
        <w:rPr>
          <w:lang w:val="en-NZ"/>
        </w:rPr>
      </w:pPr>
    </w:p>
    <w:p w14:paraId="062B48ED" w14:textId="77777777" w:rsidR="00EF0B42" w:rsidRDefault="00EF0B42" w:rsidP="00EF0B42">
      <w:pPr>
        <w:pStyle w:val="BulletPACKT"/>
        <w:numPr>
          <w:ilvl w:val="0"/>
          <w:numId w:val="0"/>
        </w:numPr>
        <w:rPr>
          <w:lang w:val="en-NZ"/>
        </w:rPr>
      </w:pPr>
    </w:p>
    <w:p w14:paraId="45995E73" w14:textId="77777777" w:rsidR="00EF0B42" w:rsidRDefault="00EF0B42" w:rsidP="00EF0B42">
      <w:pPr>
        <w:pStyle w:val="BulletPACKT"/>
        <w:numPr>
          <w:ilvl w:val="0"/>
          <w:numId w:val="0"/>
        </w:numPr>
        <w:rPr>
          <w:lang w:val="en-NZ"/>
        </w:rPr>
      </w:pPr>
    </w:p>
    <w:p w14:paraId="27C93E04" w14:textId="77777777" w:rsidR="00EF0B42" w:rsidRDefault="00EF0B42" w:rsidP="00EF0B42">
      <w:pPr>
        <w:pStyle w:val="BulletPACKT"/>
        <w:numPr>
          <w:ilvl w:val="0"/>
          <w:numId w:val="0"/>
        </w:numPr>
        <w:rPr>
          <w:lang w:val="en-NZ"/>
        </w:rPr>
      </w:pPr>
    </w:p>
    <w:p w14:paraId="6E5CE9EE" w14:textId="77777777" w:rsidR="00EF0B42" w:rsidRDefault="00EF0B42" w:rsidP="00EF0B42">
      <w:pPr>
        <w:pStyle w:val="BulletPACKT"/>
        <w:numPr>
          <w:ilvl w:val="0"/>
          <w:numId w:val="0"/>
        </w:numPr>
        <w:rPr>
          <w:lang w:val="en-NZ"/>
        </w:rPr>
      </w:pPr>
    </w:p>
    <w:p w14:paraId="7D873E6D" w14:textId="77777777" w:rsidR="00EF0B42" w:rsidRDefault="00EF0B42" w:rsidP="00EF0B42">
      <w:pPr>
        <w:pStyle w:val="BulletPACKT"/>
        <w:numPr>
          <w:ilvl w:val="0"/>
          <w:numId w:val="0"/>
        </w:numPr>
        <w:rPr>
          <w:lang w:val="en-NZ"/>
        </w:rPr>
      </w:pPr>
    </w:p>
    <w:p w14:paraId="4872DC40" w14:textId="77777777" w:rsidR="00EF0B42" w:rsidRDefault="00EF0B42" w:rsidP="00EF0B42">
      <w:pPr>
        <w:pStyle w:val="BulletPACKT"/>
        <w:numPr>
          <w:ilvl w:val="0"/>
          <w:numId w:val="0"/>
        </w:numPr>
        <w:rPr>
          <w:lang w:val="en-NZ"/>
        </w:rPr>
      </w:pPr>
    </w:p>
    <w:p w14:paraId="79785871" w14:textId="77777777" w:rsidR="00EF0B42" w:rsidRDefault="00EF0B42" w:rsidP="00EF0B42">
      <w:pPr>
        <w:pStyle w:val="BulletPACKT"/>
        <w:numPr>
          <w:ilvl w:val="0"/>
          <w:numId w:val="0"/>
        </w:numPr>
        <w:rPr>
          <w:lang w:val="en-NZ"/>
        </w:rPr>
      </w:pPr>
    </w:p>
    <w:p w14:paraId="18E5D50C" w14:textId="77777777" w:rsidR="00EF0B42" w:rsidRPr="005B74BB" w:rsidRDefault="00EF0B42" w:rsidP="00EF0B42">
      <w:pPr>
        <w:pStyle w:val="BulletPACKT"/>
        <w:numPr>
          <w:ilvl w:val="0"/>
          <w:numId w:val="0"/>
        </w:numPr>
      </w:pPr>
    </w:p>
    <w:p w14:paraId="61073A3F" w14:textId="77777777" w:rsidR="00801F21" w:rsidRDefault="00801F21" w:rsidP="00801F21">
      <w:pPr>
        <w:pStyle w:val="BulletPACKT"/>
        <w:numPr>
          <w:ilvl w:val="0"/>
          <w:numId w:val="0"/>
        </w:numPr>
      </w:pPr>
    </w:p>
    <w:p w14:paraId="10510513" w14:textId="12034E56" w:rsidR="008C260B" w:rsidRDefault="001225D8" w:rsidP="001225D8">
      <w:pPr>
        <w:pStyle w:val="Heading1"/>
        <w:numPr>
          <w:ilvl w:val="0"/>
          <w:numId w:val="2"/>
        </w:numPr>
        <w:tabs>
          <w:tab w:val="left" w:pos="0"/>
        </w:tabs>
      </w:pPr>
      <w:r>
        <w:lastRenderedPageBreak/>
        <w:t>Introduction</w:t>
      </w:r>
    </w:p>
    <w:p w14:paraId="7190F0D0" w14:textId="7D667A5C" w:rsidR="00003150" w:rsidRDefault="00003150" w:rsidP="00003150">
      <w:pPr>
        <w:pStyle w:val="ListParagraph"/>
        <w:numPr>
          <w:ilvl w:val="0"/>
          <w:numId w:val="2"/>
        </w:numPr>
      </w:pPr>
      <w:commentRangeStart w:id="1"/>
      <w:r>
        <w:t>The diagram shows the main concepts of OOP. Let us consider that we need to make a car racing game. So a car can be composed of an engine, wheels, and chassis and so on. All these parts can be considered as individual components which can be used for other cars as well. Similarly every car’s engine can be different and so we can add differently functionalities, states and properties to each of each individual components.</w:t>
      </w:r>
    </w:p>
    <w:p w14:paraId="607343C9" w14:textId="77777777" w:rsidR="00003150" w:rsidRDefault="00003150" w:rsidP="00003150">
      <w:pPr>
        <w:pStyle w:val="ListParagraph"/>
        <w:numPr>
          <w:ilvl w:val="0"/>
          <w:numId w:val="2"/>
        </w:numPr>
      </w:pPr>
      <w:r>
        <w:t xml:space="preserve">All these can be achieved by object oriented programming. </w:t>
      </w:r>
      <w:commentRangeEnd w:id="1"/>
      <w:r>
        <w:rPr>
          <w:rStyle w:val="CommentReference"/>
        </w:rPr>
        <w:commentReference w:id="1"/>
      </w:r>
    </w:p>
    <w:p w14:paraId="18683A4A" w14:textId="77777777" w:rsidR="00003150" w:rsidRPr="00003150" w:rsidRDefault="00003150" w:rsidP="00003150">
      <w:pPr>
        <w:pStyle w:val="NormalPACKT"/>
        <w:rPr>
          <w:lang w:val="en-GB"/>
        </w:rPr>
      </w:pPr>
    </w:p>
    <w:p w14:paraId="0F3C57E9" w14:textId="2BEB8A91" w:rsidR="008C260B" w:rsidRDefault="00BC4AA2" w:rsidP="001225D8">
      <w:r>
        <w:rPr>
          <w:noProof/>
        </w:rPr>
        <w:drawing>
          <wp:inline distT="0" distB="0" distL="0" distR="0" wp14:anchorId="062FAD9A" wp14:editId="5205A433">
            <wp:extent cx="5029200"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ops-concept-basic-cpp.jpg"/>
                    <pic:cNvPicPr/>
                  </pic:nvPicPr>
                  <pic:blipFill>
                    <a:blip r:embed="rId9">
                      <a:extLst>
                        <a:ext uri="{28A0092B-C50C-407E-A947-70E740481C1C}">
                          <a14:useLocalDpi xmlns:a14="http://schemas.microsoft.com/office/drawing/2010/main" val="0"/>
                        </a:ext>
                      </a:extLst>
                    </a:blip>
                    <a:stretch>
                      <a:fillRect/>
                    </a:stretch>
                  </pic:blipFill>
                  <pic:spPr>
                    <a:xfrm>
                      <a:off x="0" y="0"/>
                      <a:ext cx="5029200" cy="3200400"/>
                    </a:xfrm>
                    <a:prstGeom prst="rect">
                      <a:avLst/>
                    </a:prstGeom>
                  </pic:spPr>
                </pic:pic>
              </a:graphicData>
            </a:graphic>
          </wp:inline>
        </w:drawing>
      </w:r>
    </w:p>
    <w:p w14:paraId="275F201C" w14:textId="7AC732BC" w:rsidR="00CA4B3E" w:rsidRDefault="00CA4B3E" w:rsidP="00CA4B3E">
      <w:pPr>
        <w:pStyle w:val="LayoutInformationPACKT"/>
      </w:pPr>
      <w:r>
        <w:t xml:space="preserve">Insert Image B04929_02_01.png </w:t>
      </w:r>
    </w:p>
    <w:p w14:paraId="5F71206B" w14:textId="53F2725E" w:rsidR="00003150" w:rsidRPr="00003150" w:rsidRDefault="00327D4A" w:rsidP="00003150">
      <w:pPr>
        <w:pStyle w:val="NormalPACKT"/>
      </w:pPr>
      <w:r>
        <w:t>We need to use object oriented system in any design which consists of states and behaviours. Let us consider a game like Space Invaders. The game consists of two main characters, the player ship and the enemy. There is also a boss but that is just an advanced version of the enemy. The player ship can different states like alive, idle, moving, attack and dead. It also has few behaviours like left/right movement, single shoot/burst shoot/missile. Similarly the enemy has states and behaviours. This is an ideal condition to use object oriented design. The boss is just an advanced form of the enemy. So we can use concepts of polymorphism and inheritance to achieve the result.</w:t>
      </w:r>
    </w:p>
    <w:p w14:paraId="1F1247BD" w14:textId="77777777" w:rsidR="00AF1A53" w:rsidRDefault="00AF1A53" w:rsidP="001225D8"/>
    <w:p w14:paraId="037ADCA8" w14:textId="2C403A1F" w:rsidR="001225D8" w:rsidRDefault="00B434E5" w:rsidP="002A7E2E">
      <w:pPr>
        <w:pStyle w:val="Heading1"/>
        <w:numPr>
          <w:ilvl w:val="0"/>
          <w:numId w:val="2"/>
        </w:numPr>
        <w:tabs>
          <w:tab w:val="left" w:pos="0"/>
        </w:tabs>
      </w:pPr>
      <w:commentRangeStart w:id="2"/>
      <w:r>
        <w:lastRenderedPageBreak/>
        <w:t>Using classes for data encapsulation and abstraction</w:t>
      </w:r>
      <w:commentRangeEnd w:id="2"/>
      <w:r w:rsidR="00C5013B">
        <w:rPr>
          <w:rStyle w:val="CommentReference"/>
          <w:b w:val="0"/>
          <w:bCs/>
          <w:iCs w:val="0"/>
          <w:color w:val="auto"/>
          <w:kern w:val="0"/>
          <w:lang w:val="en-US"/>
        </w:rPr>
        <w:commentReference w:id="2"/>
      </w:r>
    </w:p>
    <w:p w14:paraId="26553A68" w14:textId="75C7A3D9" w:rsidR="002B3F68" w:rsidRDefault="002B3F68" w:rsidP="002B3F68">
      <w:pPr>
        <w:pStyle w:val="NoSpacing"/>
      </w:pPr>
      <w:r>
        <w:t xml:space="preserve">A class is used to organize </w:t>
      </w:r>
      <w:r w:rsidR="00A40653">
        <w:t>information into meaning</w:t>
      </w:r>
      <w:r w:rsidR="001161E6">
        <w:t>ful</w:t>
      </w:r>
      <w:r w:rsidR="00A40653">
        <w:t xml:space="preserve"> states and behaviours. In games, we deal with so many different types of weapons, player, enemies, and terrains each having their own type </w:t>
      </w:r>
      <w:r w:rsidR="007A2885">
        <w:t>of states and behaviours</w:t>
      </w:r>
      <w:r w:rsidR="001161E6">
        <w:t>, so an object oriented design with classes is a must.</w:t>
      </w:r>
    </w:p>
    <w:p w14:paraId="2C83B7B3" w14:textId="77777777" w:rsidR="001225D8" w:rsidRDefault="001225D8" w:rsidP="002A7E2E">
      <w:pPr>
        <w:pStyle w:val="Heading2"/>
        <w:numPr>
          <w:ilvl w:val="1"/>
          <w:numId w:val="2"/>
        </w:numPr>
        <w:tabs>
          <w:tab w:val="left" w:pos="0"/>
        </w:tabs>
      </w:pPr>
      <w:r>
        <w:t>Getting ready</w:t>
      </w:r>
    </w:p>
    <w:p w14:paraId="542B1C67" w14:textId="2F533D38" w:rsidR="001225D8" w:rsidRDefault="001225D8" w:rsidP="001225D8">
      <w:pPr>
        <w:pStyle w:val="NormalPACKT"/>
      </w:pPr>
      <w:r>
        <w:t>To step through this recipe, you will need a machine running Windows. No other prerequisites are required.</w:t>
      </w:r>
      <w:r w:rsidR="00C06F1E" w:rsidRPr="00C06F1E">
        <w:t xml:space="preserve"> </w:t>
      </w:r>
      <w:r w:rsidR="00C06F1E">
        <w:t>You need to have a working copy of Visual Studio installed on your Windows machine.</w:t>
      </w:r>
    </w:p>
    <w:p w14:paraId="14ED751C" w14:textId="77777777" w:rsidR="001225D8" w:rsidRDefault="001225D8" w:rsidP="002A7E2E">
      <w:pPr>
        <w:pStyle w:val="Heading2"/>
        <w:numPr>
          <w:ilvl w:val="1"/>
          <w:numId w:val="2"/>
        </w:numPr>
        <w:tabs>
          <w:tab w:val="left" w:pos="0"/>
        </w:tabs>
        <w:rPr>
          <w:ins w:id="3" w:author="Rashmi Suvarna" w:date="2015-08-03T15:07:00Z"/>
        </w:rPr>
      </w:pPr>
      <w:r>
        <w:t>How to do it...</w:t>
      </w:r>
    </w:p>
    <w:p w14:paraId="429FCC68" w14:textId="77777777" w:rsidR="00064C1A" w:rsidRDefault="00064C1A" w:rsidP="00064C1A">
      <w:pPr>
        <w:pStyle w:val="NormalPACKT"/>
        <w:numPr>
          <w:ilvl w:val="0"/>
          <w:numId w:val="2"/>
        </w:numPr>
      </w:pPr>
      <w:commentRangeStart w:id="4"/>
      <w:r>
        <w:t>In this recipe we will see how easy it is to create a game framework using object oriented programming in C++.</w:t>
      </w:r>
      <w:commentRangeEnd w:id="4"/>
      <w:r>
        <w:rPr>
          <w:rStyle w:val="CommentReference"/>
          <w:rFonts w:ascii="Arial" w:hAnsi="Arial" w:cs="Arial"/>
          <w:bCs/>
        </w:rPr>
        <w:commentReference w:id="4"/>
      </w:r>
    </w:p>
    <w:p w14:paraId="4856BD0F" w14:textId="24E83FD5" w:rsidR="00064C1A" w:rsidRPr="002502E9" w:rsidDel="00643443" w:rsidRDefault="00064C1A" w:rsidP="0075438F">
      <w:pPr>
        <w:pStyle w:val="NormalPACKT"/>
        <w:rPr>
          <w:del w:id="5" w:author="Rashmi Suvarna" w:date="2015-08-03T15:08:00Z"/>
        </w:rPr>
      </w:pPr>
    </w:p>
    <w:p w14:paraId="6A5C0608" w14:textId="77777777" w:rsidR="00BB2FC5" w:rsidRDefault="00BB2FC5" w:rsidP="0075438F">
      <w:pPr>
        <w:pStyle w:val="NumberedBulletPACKT"/>
        <w:numPr>
          <w:ilvl w:val="0"/>
          <w:numId w:val="5"/>
        </w:numPr>
        <w:tabs>
          <w:tab w:val="clear" w:pos="360"/>
          <w:tab w:val="left" w:pos="720"/>
        </w:tabs>
        <w:ind w:left="720"/>
      </w:pPr>
      <w:r>
        <w:t>Open Visual Studio.</w:t>
      </w:r>
    </w:p>
    <w:p w14:paraId="67605DF6" w14:textId="77777777" w:rsidR="00BB2FC5" w:rsidRDefault="00BB2FC5" w:rsidP="0075438F">
      <w:pPr>
        <w:pStyle w:val="NumberedBulletPACKT"/>
        <w:numPr>
          <w:ilvl w:val="0"/>
          <w:numId w:val="5"/>
        </w:numPr>
        <w:tabs>
          <w:tab w:val="clear" w:pos="360"/>
          <w:tab w:val="left" w:pos="720"/>
        </w:tabs>
        <w:ind w:left="720"/>
      </w:pPr>
      <w:r>
        <w:t xml:space="preserve">Create a new C++ project </w:t>
      </w:r>
    </w:p>
    <w:p w14:paraId="77019D46" w14:textId="77777777" w:rsidR="00BB2FC5" w:rsidRDefault="00BB2FC5" w:rsidP="0075438F">
      <w:pPr>
        <w:pStyle w:val="NumberedBulletPACKT"/>
        <w:numPr>
          <w:ilvl w:val="0"/>
          <w:numId w:val="5"/>
        </w:numPr>
        <w:tabs>
          <w:tab w:val="clear" w:pos="360"/>
          <w:tab w:val="left" w:pos="720"/>
        </w:tabs>
        <w:ind w:left="720"/>
      </w:pPr>
      <w:r>
        <w:t>Select a win32 console application</w:t>
      </w:r>
    </w:p>
    <w:p w14:paraId="13FB90C0" w14:textId="6BE48F93" w:rsidR="00BB2FC5" w:rsidRDefault="00BB2FC5" w:rsidP="0075438F">
      <w:pPr>
        <w:pStyle w:val="NumberedBulletPACKT"/>
        <w:numPr>
          <w:ilvl w:val="0"/>
          <w:numId w:val="5"/>
        </w:numPr>
        <w:tabs>
          <w:tab w:val="clear" w:pos="360"/>
          <w:tab w:val="left" w:pos="720"/>
        </w:tabs>
        <w:ind w:left="720"/>
      </w:pPr>
      <w:r>
        <w:t>Add a source file called Source.cpp,</w:t>
      </w:r>
      <w:r w:rsidR="00961423">
        <w:t xml:space="preserve"> </w:t>
      </w:r>
      <w:proofErr w:type="spellStart"/>
      <w:r>
        <w:t>CEnemy.h</w:t>
      </w:r>
      <w:proofErr w:type="spellEnd"/>
      <w:r>
        <w:t xml:space="preserve"> and CEnemy.cpp </w:t>
      </w:r>
    </w:p>
    <w:p w14:paraId="34ECD537" w14:textId="77777777" w:rsidR="00BB2FC5" w:rsidRDefault="00BB2FC5" w:rsidP="0075438F">
      <w:pPr>
        <w:pStyle w:val="NumberedBulletPACKT"/>
        <w:numPr>
          <w:ilvl w:val="0"/>
          <w:numId w:val="5"/>
        </w:numPr>
        <w:tabs>
          <w:tab w:val="clear" w:pos="360"/>
          <w:tab w:val="left" w:pos="720"/>
        </w:tabs>
        <w:ind w:left="720"/>
      </w:pPr>
      <w:r>
        <w:t>Add the following lines of code.</w:t>
      </w:r>
    </w:p>
    <w:p w14:paraId="32A758DB" w14:textId="77777777" w:rsidR="00961423" w:rsidRDefault="00961423" w:rsidP="00961423">
      <w:pPr>
        <w:pStyle w:val="NumberedBulletPACKT"/>
        <w:numPr>
          <w:ilvl w:val="0"/>
          <w:numId w:val="0"/>
        </w:numPr>
        <w:tabs>
          <w:tab w:val="clear" w:pos="360"/>
          <w:tab w:val="left" w:pos="720"/>
        </w:tabs>
        <w:ind w:left="720"/>
      </w:pPr>
    </w:p>
    <w:p w14:paraId="590892C3" w14:textId="38F32E70" w:rsidR="00961423" w:rsidRPr="00977368" w:rsidRDefault="00961423" w:rsidP="00961423">
      <w:pPr>
        <w:pStyle w:val="NumberedBulletPACKT"/>
        <w:numPr>
          <w:ilvl w:val="0"/>
          <w:numId w:val="0"/>
        </w:numPr>
        <w:tabs>
          <w:tab w:val="clear" w:pos="360"/>
          <w:tab w:val="left" w:pos="720"/>
        </w:tabs>
        <w:ind w:left="720"/>
        <w:rPr>
          <w:b/>
          <w:u w:val="single"/>
        </w:rPr>
      </w:pPr>
      <w:r w:rsidRPr="00977368">
        <w:rPr>
          <w:b/>
          <w:u w:val="single"/>
        </w:rPr>
        <w:t>Souce.cpp</w:t>
      </w:r>
    </w:p>
    <w:p w14:paraId="2AD87206" w14:textId="77777777" w:rsidR="00961423" w:rsidRDefault="00961423" w:rsidP="00961423">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#include</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A31515"/>
          <w:sz w:val="19"/>
          <w:szCs w:val="19"/>
          <w:highlight w:val="white"/>
          <w:lang w:val="en-NZ"/>
        </w:rPr>
        <w:t>"</w:t>
      </w:r>
      <w:proofErr w:type="spellStart"/>
      <w:r>
        <w:rPr>
          <w:rFonts w:ascii="Consolas" w:eastAsiaTheme="minorHAnsi" w:hAnsi="Consolas" w:cs="Consolas"/>
          <w:color w:val="A31515"/>
          <w:sz w:val="19"/>
          <w:szCs w:val="19"/>
          <w:highlight w:val="white"/>
          <w:lang w:val="en-NZ"/>
        </w:rPr>
        <w:t>CEnemy.h</w:t>
      </w:r>
      <w:proofErr w:type="spellEnd"/>
      <w:r>
        <w:rPr>
          <w:rFonts w:ascii="Consolas" w:eastAsiaTheme="minorHAnsi" w:hAnsi="Consolas" w:cs="Consolas"/>
          <w:color w:val="A31515"/>
          <w:sz w:val="19"/>
          <w:szCs w:val="19"/>
          <w:highlight w:val="white"/>
          <w:lang w:val="en-NZ"/>
        </w:rPr>
        <w:t>"</w:t>
      </w:r>
    </w:p>
    <w:p w14:paraId="4C9B1437" w14:textId="77777777" w:rsidR="00961423" w:rsidRDefault="00961423" w:rsidP="00961423">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#include</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A31515"/>
          <w:sz w:val="19"/>
          <w:szCs w:val="19"/>
          <w:highlight w:val="white"/>
          <w:lang w:val="en-NZ"/>
        </w:rPr>
        <w:t>&lt;</w:t>
      </w:r>
      <w:proofErr w:type="spellStart"/>
      <w:r>
        <w:rPr>
          <w:rFonts w:ascii="Consolas" w:eastAsiaTheme="minorHAnsi" w:hAnsi="Consolas" w:cs="Consolas"/>
          <w:color w:val="A31515"/>
          <w:sz w:val="19"/>
          <w:szCs w:val="19"/>
          <w:highlight w:val="white"/>
          <w:lang w:val="en-NZ"/>
        </w:rPr>
        <w:t>iostream</w:t>
      </w:r>
      <w:proofErr w:type="spellEnd"/>
      <w:r>
        <w:rPr>
          <w:rFonts w:ascii="Consolas" w:eastAsiaTheme="minorHAnsi" w:hAnsi="Consolas" w:cs="Consolas"/>
          <w:color w:val="A31515"/>
          <w:sz w:val="19"/>
          <w:szCs w:val="19"/>
          <w:highlight w:val="white"/>
          <w:lang w:val="en-NZ"/>
        </w:rPr>
        <w:t>&gt;</w:t>
      </w:r>
    </w:p>
    <w:p w14:paraId="7463591F" w14:textId="77777777" w:rsidR="00961423" w:rsidRDefault="00961423" w:rsidP="00961423">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#include</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A31515"/>
          <w:sz w:val="19"/>
          <w:szCs w:val="19"/>
          <w:highlight w:val="white"/>
          <w:lang w:val="en-NZ"/>
        </w:rPr>
        <w:t>&lt;string&gt;</w:t>
      </w:r>
    </w:p>
    <w:p w14:paraId="225EDD9E" w14:textId="77777777" w:rsidR="00961423" w:rsidRDefault="00961423" w:rsidP="00961423">
      <w:pPr>
        <w:autoSpaceDE w:val="0"/>
        <w:autoSpaceDN w:val="0"/>
        <w:adjustRightInd w:val="0"/>
        <w:spacing w:after="0"/>
        <w:ind w:left="720"/>
        <w:rPr>
          <w:rFonts w:ascii="Consolas" w:eastAsiaTheme="minorHAnsi" w:hAnsi="Consolas" w:cs="Consolas"/>
          <w:color w:val="A31515"/>
          <w:sz w:val="19"/>
          <w:szCs w:val="19"/>
          <w:highlight w:val="white"/>
          <w:lang w:val="en-NZ"/>
        </w:rPr>
      </w:pPr>
      <w:r>
        <w:rPr>
          <w:rFonts w:ascii="Consolas" w:eastAsiaTheme="minorHAnsi" w:hAnsi="Consolas" w:cs="Consolas"/>
          <w:color w:val="0000FF"/>
          <w:sz w:val="19"/>
          <w:szCs w:val="19"/>
          <w:highlight w:val="white"/>
          <w:lang w:val="en-NZ"/>
        </w:rPr>
        <w:t>#include</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A31515"/>
          <w:sz w:val="19"/>
          <w:szCs w:val="19"/>
          <w:highlight w:val="white"/>
          <w:lang w:val="en-NZ"/>
        </w:rPr>
        <w:t>&lt;</w:t>
      </w:r>
      <w:proofErr w:type="spellStart"/>
      <w:r>
        <w:rPr>
          <w:rFonts w:ascii="Consolas" w:eastAsiaTheme="minorHAnsi" w:hAnsi="Consolas" w:cs="Consolas"/>
          <w:color w:val="A31515"/>
          <w:sz w:val="19"/>
          <w:szCs w:val="19"/>
          <w:highlight w:val="white"/>
          <w:lang w:val="en-NZ"/>
        </w:rPr>
        <w:t>conio.h</w:t>
      </w:r>
      <w:proofErr w:type="spellEnd"/>
      <w:r>
        <w:rPr>
          <w:rFonts w:ascii="Consolas" w:eastAsiaTheme="minorHAnsi" w:hAnsi="Consolas" w:cs="Consolas"/>
          <w:color w:val="A31515"/>
          <w:sz w:val="19"/>
          <w:szCs w:val="19"/>
          <w:highlight w:val="white"/>
          <w:lang w:val="en-NZ"/>
        </w:rPr>
        <w:t>&gt;</w:t>
      </w:r>
    </w:p>
    <w:p w14:paraId="2C68CAD8" w14:textId="23836E21" w:rsidR="00961423" w:rsidRDefault="000C6CCD" w:rsidP="00961423">
      <w:pPr>
        <w:autoSpaceDE w:val="0"/>
        <w:autoSpaceDN w:val="0"/>
        <w:adjustRightInd w:val="0"/>
        <w:spacing w:after="0"/>
        <w:ind w:left="720"/>
        <w:rPr>
          <w:rFonts w:ascii="Consolas" w:eastAsiaTheme="minorHAnsi" w:hAnsi="Consolas" w:cs="Consolas"/>
          <w:color w:val="A31515"/>
          <w:sz w:val="19"/>
          <w:szCs w:val="19"/>
          <w:highlight w:val="white"/>
          <w:lang w:val="en-NZ"/>
        </w:rPr>
      </w:pPr>
      <w:r>
        <w:rPr>
          <w:rFonts w:ascii="Consolas" w:eastAsiaTheme="minorHAnsi" w:hAnsi="Consolas" w:cs="Consolas"/>
          <w:color w:val="0000FF"/>
          <w:sz w:val="19"/>
          <w:szCs w:val="19"/>
          <w:highlight w:val="white"/>
          <w:lang w:val="en-NZ"/>
        </w:rPr>
        <w:t>#include</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A31515"/>
          <w:sz w:val="19"/>
          <w:szCs w:val="19"/>
          <w:highlight w:val="white"/>
          <w:lang w:val="en-NZ"/>
        </w:rPr>
        <w:t>"</w:t>
      </w:r>
      <w:proofErr w:type="spellStart"/>
      <w:r>
        <w:rPr>
          <w:rFonts w:ascii="Consolas" w:eastAsiaTheme="minorHAnsi" w:hAnsi="Consolas" w:cs="Consolas"/>
          <w:color w:val="A31515"/>
          <w:sz w:val="19"/>
          <w:szCs w:val="19"/>
          <w:highlight w:val="white"/>
          <w:lang w:val="en-NZ"/>
        </w:rPr>
        <w:t>vld.h</w:t>
      </w:r>
      <w:proofErr w:type="spellEnd"/>
      <w:r>
        <w:rPr>
          <w:rFonts w:ascii="Consolas" w:eastAsiaTheme="minorHAnsi" w:hAnsi="Consolas" w:cs="Consolas"/>
          <w:color w:val="A31515"/>
          <w:sz w:val="19"/>
          <w:szCs w:val="19"/>
          <w:highlight w:val="white"/>
          <w:lang w:val="en-NZ"/>
        </w:rPr>
        <w:t>"</w:t>
      </w:r>
    </w:p>
    <w:p w14:paraId="0424A74F" w14:textId="77777777" w:rsidR="000C6CCD" w:rsidRDefault="000C6CCD" w:rsidP="00961423">
      <w:pPr>
        <w:autoSpaceDE w:val="0"/>
        <w:autoSpaceDN w:val="0"/>
        <w:adjustRightInd w:val="0"/>
        <w:spacing w:after="0"/>
        <w:ind w:left="720"/>
        <w:rPr>
          <w:rFonts w:ascii="Consolas" w:eastAsiaTheme="minorHAnsi" w:hAnsi="Consolas" w:cs="Consolas"/>
          <w:color w:val="000000"/>
          <w:sz w:val="19"/>
          <w:szCs w:val="19"/>
          <w:highlight w:val="white"/>
          <w:lang w:val="en-NZ"/>
        </w:rPr>
      </w:pPr>
    </w:p>
    <w:p w14:paraId="4B3A8F25" w14:textId="77777777" w:rsidR="00961423" w:rsidRDefault="00961423" w:rsidP="00961423">
      <w:pPr>
        <w:autoSpaceDE w:val="0"/>
        <w:autoSpaceDN w:val="0"/>
        <w:adjustRightInd w:val="0"/>
        <w:spacing w:after="0"/>
        <w:ind w:left="720"/>
        <w:rPr>
          <w:rFonts w:ascii="Consolas" w:eastAsiaTheme="minorHAnsi" w:hAnsi="Consolas" w:cs="Consolas"/>
          <w:color w:val="000000"/>
          <w:sz w:val="19"/>
          <w:szCs w:val="19"/>
          <w:highlight w:val="white"/>
          <w:lang w:val="en-NZ"/>
        </w:rPr>
      </w:pPr>
      <w:proofErr w:type="gramStart"/>
      <w:r>
        <w:rPr>
          <w:rFonts w:ascii="Consolas" w:eastAsiaTheme="minorHAnsi" w:hAnsi="Consolas" w:cs="Consolas"/>
          <w:color w:val="0000FF"/>
          <w:sz w:val="19"/>
          <w:szCs w:val="19"/>
          <w:highlight w:val="white"/>
          <w:lang w:val="en-NZ"/>
        </w:rPr>
        <w:t>using</w:t>
      </w:r>
      <w:proofErr w:type="gramEnd"/>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0000FF"/>
          <w:sz w:val="19"/>
          <w:szCs w:val="19"/>
          <w:highlight w:val="white"/>
          <w:lang w:val="en-NZ"/>
        </w:rPr>
        <w:t>namespace</w:t>
      </w:r>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00"/>
          <w:sz w:val="19"/>
          <w:szCs w:val="19"/>
          <w:highlight w:val="white"/>
          <w:lang w:val="en-NZ"/>
        </w:rPr>
        <w:t>std</w:t>
      </w:r>
      <w:proofErr w:type="spellEnd"/>
      <w:r>
        <w:rPr>
          <w:rFonts w:ascii="Consolas" w:eastAsiaTheme="minorHAnsi" w:hAnsi="Consolas" w:cs="Consolas"/>
          <w:color w:val="000000"/>
          <w:sz w:val="19"/>
          <w:szCs w:val="19"/>
          <w:highlight w:val="white"/>
          <w:lang w:val="en-NZ"/>
        </w:rPr>
        <w:t>;</w:t>
      </w:r>
    </w:p>
    <w:p w14:paraId="20924DA5" w14:textId="77777777" w:rsidR="00961423" w:rsidRDefault="00961423" w:rsidP="00961423">
      <w:pPr>
        <w:autoSpaceDE w:val="0"/>
        <w:autoSpaceDN w:val="0"/>
        <w:adjustRightInd w:val="0"/>
        <w:spacing w:after="0"/>
        <w:ind w:left="720"/>
        <w:rPr>
          <w:rFonts w:ascii="Consolas" w:eastAsiaTheme="minorHAnsi" w:hAnsi="Consolas" w:cs="Consolas"/>
          <w:color w:val="000000"/>
          <w:sz w:val="19"/>
          <w:szCs w:val="19"/>
          <w:highlight w:val="white"/>
          <w:lang w:val="en-NZ"/>
        </w:rPr>
      </w:pPr>
    </w:p>
    <w:p w14:paraId="27B96632" w14:textId="77777777" w:rsidR="00961423" w:rsidRDefault="00961423" w:rsidP="00961423">
      <w:pPr>
        <w:autoSpaceDE w:val="0"/>
        <w:autoSpaceDN w:val="0"/>
        <w:adjustRightInd w:val="0"/>
        <w:spacing w:after="0"/>
        <w:ind w:left="720"/>
        <w:rPr>
          <w:rFonts w:ascii="Consolas" w:eastAsiaTheme="minorHAnsi" w:hAnsi="Consolas" w:cs="Consolas"/>
          <w:color w:val="000000"/>
          <w:sz w:val="19"/>
          <w:szCs w:val="19"/>
          <w:highlight w:val="white"/>
          <w:lang w:val="en-NZ"/>
        </w:rPr>
      </w:pPr>
      <w:proofErr w:type="spellStart"/>
      <w:proofErr w:type="gramStart"/>
      <w:r>
        <w:rPr>
          <w:rFonts w:ascii="Consolas" w:eastAsiaTheme="minorHAnsi" w:hAnsi="Consolas" w:cs="Consolas"/>
          <w:color w:val="0000FF"/>
          <w:sz w:val="19"/>
          <w:szCs w:val="19"/>
          <w:highlight w:val="white"/>
          <w:lang w:val="en-NZ"/>
        </w:rPr>
        <w:t>int</w:t>
      </w:r>
      <w:proofErr w:type="spellEnd"/>
      <w:proofErr w:type="gramEnd"/>
      <w:r>
        <w:rPr>
          <w:rFonts w:ascii="Consolas" w:eastAsiaTheme="minorHAnsi" w:hAnsi="Consolas" w:cs="Consolas"/>
          <w:color w:val="000000"/>
          <w:sz w:val="19"/>
          <w:szCs w:val="19"/>
          <w:highlight w:val="white"/>
          <w:lang w:val="en-NZ"/>
        </w:rPr>
        <w:t xml:space="preserve"> main()</w:t>
      </w:r>
    </w:p>
    <w:p w14:paraId="0E9248EF" w14:textId="77777777" w:rsidR="00961423" w:rsidRDefault="00961423" w:rsidP="00961423">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1D04B837" w14:textId="77777777" w:rsidR="00961423" w:rsidRDefault="00961423" w:rsidP="00961423">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spellStart"/>
      <w:r>
        <w:rPr>
          <w:rFonts w:ascii="Consolas" w:eastAsiaTheme="minorHAnsi" w:hAnsi="Consolas" w:cs="Consolas"/>
          <w:color w:val="2B91AF"/>
          <w:sz w:val="19"/>
          <w:szCs w:val="19"/>
          <w:highlight w:val="white"/>
          <w:lang w:val="en-NZ"/>
        </w:rPr>
        <w:t>CEnemy</w:t>
      </w:r>
      <w:proofErr w:type="spell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00"/>
          <w:sz w:val="19"/>
          <w:szCs w:val="19"/>
          <w:highlight w:val="white"/>
          <w:lang w:val="en-NZ"/>
        </w:rPr>
        <w:t>pEnemy</w:t>
      </w:r>
      <w:proofErr w:type="spellEnd"/>
      <w:r>
        <w:rPr>
          <w:rFonts w:ascii="Consolas" w:eastAsiaTheme="minorHAnsi" w:hAnsi="Consolas" w:cs="Consolas"/>
          <w:color w:val="000000"/>
          <w:sz w:val="19"/>
          <w:szCs w:val="19"/>
          <w:highlight w:val="white"/>
          <w:lang w:val="en-NZ"/>
        </w:rPr>
        <w:t xml:space="preserve"> = </w:t>
      </w:r>
      <w:r>
        <w:rPr>
          <w:rFonts w:ascii="Consolas" w:eastAsiaTheme="minorHAnsi" w:hAnsi="Consolas" w:cs="Consolas"/>
          <w:color w:val="0000FF"/>
          <w:sz w:val="19"/>
          <w:szCs w:val="19"/>
          <w:highlight w:val="white"/>
          <w:lang w:val="en-NZ"/>
        </w:rPr>
        <w:t>new</w:t>
      </w:r>
      <w:r>
        <w:rPr>
          <w:rFonts w:ascii="Consolas" w:eastAsiaTheme="minorHAnsi" w:hAnsi="Consolas" w:cs="Consolas"/>
          <w:color w:val="000000"/>
          <w:sz w:val="19"/>
          <w:szCs w:val="19"/>
          <w:highlight w:val="white"/>
          <w:lang w:val="en-NZ"/>
        </w:rPr>
        <w:t xml:space="preserve"> </w:t>
      </w:r>
      <w:proofErr w:type="spellStart"/>
      <w:proofErr w:type="gramStart"/>
      <w:r>
        <w:rPr>
          <w:rFonts w:ascii="Consolas" w:eastAsiaTheme="minorHAnsi" w:hAnsi="Consolas" w:cs="Consolas"/>
          <w:color w:val="2B91AF"/>
          <w:sz w:val="19"/>
          <w:szCs w:val="19"/>
          <w:highlight w:val="white"/>
          <w:lang w:val="en-NZ"/>
        </w:rPr>
        <w:t>CEnemy</w:t>
      </w:r>
      <w:proofErr w:type="spellEnd"/>
      <w:r>
        <w:rPr>
          <w:rFonts w:ascii="Consolas" w:eastAsiaTheme="minorHAnsi" w:hAnsi="Consolas" w:cs="Consolas"/>
          <w:color w:val="000000"/>
          <w:sz w:val="19"/>
          <w:szCs w:val="19"/>
          <w:highlight w:val="white"/>
          <w:lang w:val="en-NZ"/>
        </w:rPr>
        <w:t>(</w:t>
      </w:r>
      <w:proofErr w:type="gramEnd"/>
      <w:r>
        <w:rPr>
          <w:rFonts w:ascii="Consolas" w:eastAsiaTheme="minorHAnsi" w:hAnsi="Consolas" w:cs="Consolas"/>
          <w:color w:val="000000"/>
          <w:sz w:val="19"/>
          <w:szCs w:val="19"/>
          <w:highlight w:val="white"/>
          <w:lang w:val="en-NZ"/>
        </w:rPr>
        <w:t>);</w:t>
      </w:r>
    </w:p>
    <w:p w14:paraId="591BE315" w14:textId="77777777" w:rsidR="00961423" w:rsidRDefault="00961423" w:rsidP="00961423">
      <w:pPr>
        <w:autoSpaceDE w:val="0"/>
        <w:autoSpaceDN w:val="0"/>
        <w:adjustRightInd w:val="0"/>
        <w:spacing w:after="0"/>
        <w:ind w:left="720"/>
        <w:rPr>
          <w:rFonts w:ascii="Consolas" w:eastAsiaTheme="minorHAnsi" w:hAnsi="Consolas" w:cs="Consolas"/>
          <w:color w:val="000000"/>
          <w:sz w:val="19"/>
          <w:szCs w:val="19"/>
          <w:highlight w:val="white"/>
          <w:lang w:val="en-NZ"/>
        </w:rPr>
      </w:pPr>
    </w:p>
    <w:p w14:paraId="1DE372F3" w14:textId="77777777" w:rsidR="00961423" w:rsidRDefault="00961423" w:rsidP="00961423">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spellStart"/>
      <w:proofErr w:type="gramStart"/>
      <w:r>
        <w:rPr>
          <w:rFonts w:ascii="Consolas" w:eastAsiaTheme="minorHAnsi" w:hAnsi="Consolas" w:cs="Consolas"/>
          <w:color w:val="0000FF"/>
          <w:sz w:val="19"/>
          <w:szCs w:val="19"/>
          <w:highlight w:val="white"/>
          <w:lang w:val="en-NZ"/>
        </w:rPr>
        <w:t>int</w:t>
      </w:r>
      <w:proofErr w:type="spellEnd"/>
      <w:proofErr w:type="gram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00"/>
          <w:sz w:val="19"/>
          <w:szCs w:val="19"/>
          <w:highlight w:val="white"/>
          <w:lang w:val="en-NZ"/>
        </w:rPr>
        <w:t>iAge</w:t>
      </w:r>
      <w:proofErr w:type="spellEnd"/>
      <w:r>
        <w:rPr>
          <w:rFonts w:ascii="Consolas" w:eastAsiaTheme="minorHAnsi" w:hAnsi="Consolas" w:cs="Consolas"/>
          <w:color w:val="000000"/>
          <w:sz w:val="19"/>
          <w:szCs w:val="19"/>
          <w:highlight w:val="white"/>
          <w:lang w:val="en-NZ"/>
        </w:rPr>
        <w:t>;</w:t>
      </w:r>
    </w:p>
    <w:p w14:paraId="39BD9158" w14:textId="77777777" w:rsidR="00961423" w:rsidRDefault="00961423" w:rsidP="00961423">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lastRenderedPageBreak/>
        <w:tab/>
      </w:r>
      <w:proofErr w:type="spellStart"/>
      <w:proofErr w:type="gramStart"/>
      <w:r>
        <w:rPr>
          <w:rFonts w:ascii="Consolas" w:eastAsiaTheme="minorHAnsi" w:hAnsi="Consolas" w:cs="Consolas"/>
          <w:color w:val="0000FF"/>
          <w:sz w:val="19"/>
          <w:szCs w:val="19"/>
          <w:highlight w:val="white"/>
          <w:lang w:val="en-NZ"/>
        </w:rPr>
        <w:t>int</w:t>
      </w:r>
      <w:proofErr w:type="spellEnd"/>
      <w:proofErr w:type="gram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00"/>
          <w:sz w:val="19"/>
          <w:szCs w:val="19"/>
          <w:highlight w:val="white"/>
          <w:lang w:val="en-NZ"/>
        </w:rPr>
        <w:t>iHealth</w:t>
      </w:r>
      <w:proofErr w:type="spellEnd"/>
      <w:r>
        <w:rPr>
          <w:rFonts w:ascii="Consolas" w:eastAsiaTheme="minorHAnsi" w:hAnsi="Consolas" w:cs="Consolas"/>
          <w:color w:val="000000"/>
          <w:sz w:val="19"/>
          <w:szCs w:val="19"/>
          <w:highlight w:val="white"/>
          <w:lang w:val="en-NZ"/>
        </w:rPr>
        <w:t>;</w:t>
      </w:r>
    </w:p>
    <w:p w14:paraId="387DB83B" w14:textId="77777777" w:rsidR="00961423" w:rsidRDefault="00961423" w:rsidP="00961423">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2B91AF"/>
          <w:sz w:val="19"/>
          <w:szCs w:val="19"/>
          <w:highlight w:val="white"/>
          <w:lang w:val="en-NZ"/>
        </w:rPr>
        <w:t>string</w:t>
      </w:r>
      <w:proofErr w:type="gram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00"/>
          <w:sz w:val="19"/>
          <w:szCs w:val="19"/>
          <w:highlight w:val="white"/>
          <w:lang w:val="en-NZ"/>
        </w:rPr>
        <w:t>sName</w:t>
      </w:r>
      <w:proofErr w:type="spellEnd"/>
      <w:r>
        <w:rPr>
          <w:rFonts w:ascii="Consolas" w:eastAsiaTheme="minorHAnsi" w:hAnsi="Consolas" w:cs="Consolas"/>
          <w:color w:val="000000"/>
          <w:sz w:val="19"/>
          <w:szCs w:val="19"/>
          <w:highlight w:val="white"/>
          <w:lang w:val="en-NZ"/>
        </w:rPr>
        <w:t>;</w:t>
      </w:r>
    </w:p>
    <w:p w14:paraId="4A11926A" w14:textId="77777777" w:rsidR="00961423" w:rsidRDefault="00961423" w:rsidP="00961423">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2B91AF"/>
          <w:sz w:val="19"/>
          <w:szCs w:val="19"/>
          <w:highlight w:val="white"/>
          <w:lang w:val="en-NZ"/>
        </w:rPr>
        <w:t>string</w:t>
      </w:r>
      <w:proofErr w:type="gram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00"/>
          <w:sz w:val="19"/>
          <w:szCs w:val="19"/>
          <w:highlight w:val="white"/>
          <w:lang w:val="en-NZ"/>
        </w:rPr>
        <w:t>sArmour</w:t>
      </w:r>
      <w:proofErr w:type="spellEnd"/>
      <w:r>
        <w:rPr>
          <w:rFonts w:ascii="Consolas" w:eastAsiaTheme="minorHAnsi" w:hAnsi="Consolas" w:cs="Consolas"/>
          <w:color w:val="000000"/>
          <w:sz w:val="19"/>
          <w:szCs w:val="19"/>
          <w:highlight w:val="white"/>
          <w:lang w:val="en-NZ"/>
        </w:rPr>
        <w:t>;</w:t>
      </w:r>
    </w:p>
    <w:p w14:paraId="1F2AC453" w14:textId="77777777" w:rsidR="00961423" w:rsidRDefault="00961423" w:rsidP="00961423">
      <w:pPr>
        <w:autoSpaceDE w:val="0"/>
        <w:autoSpaceDN w:val="0"/>
        <w:adjustRightInd w:val="0"/>
        <w:spacing w:after="0"/>
        <w:ind w:left="720"/>
        <w:rPr>
          <w:rFonts w:ascii="Consolas" w:eastAsiaTheme="minorHAnsi" w:hAnsi="Consolas" w:cs="Consolas"/>
          <w:color w:val="000000"/>
          <w:sz w:val="19"/>
          <w:szCs w:val="19"/>
          <w:highlight w:val="white"/>
          <w:lang w:val="en-NZ"/>
        </w:rPr>
      </w:pPr>
    </w:p>
    <w:p w14:paraId="46BA797F" w14:textId="77777777" w:rsidR="00961423" w:rsidRDefault="00961423" w:rsidP="00961423">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spellStart"/>
      <w:proofErr w:type="gramStart"/>
      <w:r>
        <w:rPr>
          <w:rFonts w:ascii="Consolas" w:eastAsiaTheme="minorHAnsi" w:hAnsi="Consolas" w:cs="Consolas"/>
          <w:color w:val="000000"/>
          <w:sz w:val="19"/>
          <w:szCs w:val="19"/>
          <w:highlight w:val="white"/>
          <w:lang w:val="en-NZ"/>
        </w:rPr>
        <w:t>iAge</w:t>
      </w:r>
      <w:proofErr w:type="spellEnd"/>
      <w:proofErr w:type="gramEnd"/>
      <w:r>
        <w:rPr>
          <w:rFonts w:ascii="Consolas" w:eastAsiaTheme="minorHAnsi" w:hAnsi="Consolas" w:cs="Consolas"/>
          <w:color w:val="000000"/>
          <w:sz w:val="19"/>
          <w:szCs w:val="19"/>
          <w:highlight w:val="white"/>
          <w:lang w:val="en-NZ"/>
        </w:rPr>
        <w:t xml:space="preserve"> = </w:t>
      </w:r>
      <w:proofErr w:type="spellStart"/>
      <w:r>
        <w:rPr>
          <w:rFonts w:ascii="Consolas" w:eastAsiaTheme="minorHAnsi" w:hAnsi="Consolas" w:cs="Consolas"/>
          <w:color w:val="000000"/>
          <w:sz w:val="19"/>
          <w:szCs w:val="19"/>
          <w:highlight w:val="white"/>
          <w:lang w:val="en-NZ"/>
        </w:rPr>
        <w:t>pEnemy</w:t>
      </w:r>
      <w:proofErr w:type="spellEnd"/>
      <w:r>
        <w:rPr>
          <w:rFonts w:ascii="Consolas" w:eastAsiaTheme="minorHAnsi" w:hAnsi="Consolas" w:cs="Consolas"/>
          <w:color w:val="000000"/>
          <w:sz w:val="19"/>
          <w:szCs w:val="19"/>
          <w:highlight w:val="white"/>
          <w:lang w:val="en-NZ"/>
        </w:rPr>
        <w:t>-&gt;</w:t>
      </w:r>
      <w:proofErr w:type="spellStart"/>
      <w:r>
        <w:rPr>
          <w:rFonts w:ascii="Consolas" w:eastAsiaTheme="minorHAnsi" w:hAnsi="Consolas" w:cs="Consolas"/>
          <w:color w:val="000000"/>
          <w:sz w:val="19"/>
          <w:szCs w:val="19"/>
          <w:highlight w:val="white"/>
          <w:lang w:val="en-NZ"/>
        </w:rPr>
        <w:t>GetAge</w:t>
      </w:r>
      <w:proofErr w:type="spellEnd"/>
      <w:r>
        <w:rPr>
          <w:rFonts w:ascii="Consolas" w:eastAsiaTheme="minorHAnsi" w:hAnsi="Consolas" w:cs="Consolas"/>
          <w:color w:val="000000"/>
          <w:sz w:val="19"/>
          <w:szCs w:val="19"/>
          <w:highlight w:val="white"/>
          <w:lang w:val="en-NZ"/>
        </w:rPr>
        <w:t>();</w:t>
      </w:r>
    </w:p>
    <w:p w14:paraId="7AD3D2B4" w14:textId="77777777" w:rsidR="00961423" w:rsidRDefault="00961423" w:rsidP="00961423">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spellStart"/>
      <w:proofErr w:type="gramStart"/>
      <w:r>
        <w:rPr>
          <w:rFonts w:ascii="Consolas" w:eastAsiaTheme="minorHAnsi" w:hAnsi="Consolas" w:cs="Consolas"/>
          <w:color w:val="000000"/>
          <w:sz w:val="19"/>
          <w:szCs w:val="19"/>
          <w:highlight w:val="white"/>
          <w:lang w:val="en-NZ"/>
        </w:rPr>
        <w:t>iHealth</w:t>
      </w:r>
      <w:proofErr w:type="spellEnd"/>
      <w:proofErr w:type="gramEnd"/>
      <w:r>
        <w:rPr>
          <w:rFonts w:ascii="Consolas" w:eastAsiaTheme="minorHAnsi" w:hAnsi="Consolas" w:cs="Consolas"/>
          <w:color w:val="000000"/>
          <w:sz w:val="19"/>
          <w:szCs w:val="19"/>
          <w:highlight w:val="white"/>
          <w:lang w:val="en-NZ"/>
        </w:rPr>
        <w:t xml:space="preserve"> = </w:t>
      </w:r>
      <w:proofErr w:type="spellStart"/>
      <w:r>
        <w:rPr>
          <w:rFonts w:ascii="Consolas" w:eastAsiaTheme="minorHAnsi" w:hAnsi="Consolas" w:cs="Consolas"/>
          <w:color w:val="000000"/>
          <w:sz w:val="19"/>
          <w:szCs w:val="19"/>
          <w:highlight w:val="white"/>
          <w:lang w:val="en-NZ"/>
        </w:rPr>
        <w:t>pEnemy</w:t>
      </w:r>
      <w:proofErr w:type="spellEnd"/>
      <w:r>
        <w:rPr>
          <w:rFonts w:ascii="Consolas" w:eastAsiaTheme="minorHAnsi" w:hAnsi="Consolas" w:cs="Consolas"/>
          <w:color w:val="000000"/>
          <w:sz w:val="19"/>
          <w:szCs w:val="19"/>
          <w:highlight w:val="white"/>
          <w:lang w:val="en-NZ"/>
        </w:rPr>
        <w:t>-&gt;</w:t>
      </w:r>
      <w:proofErr w:type="spellStart"/>
      <w:r>
        <w:rPr>
          <w:rFonts w:ascii="Consolas" w:eastAsiaTheme="minorHAnsi" w:hAnsi="Consolas" w:cs="Consolas"/>
          <w:color w:val="000000"/>
          <w:sz w:val="19"/>
          <w:szCs w:val="19"/>
          <w:highlight w:val="white"/>
          <w:lang w:val="en-NZ"/>
        </w:rPr>
        <w:t>TotalHealth</w:t>
      </w:r>
      <w:proofErr w:type="spellEnd"/>
      <w:r>
        <w:rPr>
          <w:rFonts w:ascii="Consolas" w:eastAsiaTheme="minorHAnsi" w:hAnsi="Consolas" w:cs="Consolas"/>
          <w:color w:val="000000"/>
          <w:sz w:val="19"/>
          <w:szCs w:val="19"/>
          <w:highlight w:val="white"/>
          <w:lang w:val="en-NZ"/>
        </w:rPr>
        <w:t>();</w:t>
      </w:r>
    </w:p>
    <w:p w14:paraId="2B472DDE" w14:textId="77777777" w:rsidR="00961423" w:rsidRDefault="00961423" w:rsidP="00961423">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spellStart"/>
      <w:proofErr w:type="gramStart"/>
      <w:r>
        <w:rPr>
          <w:rFonts w:ascii="Consolas" w:eastAsiaTheme="minorHAnsi" w:hAnsi="Consolas" w:cs="Consolas"/>
          <w:color w:val="000000"/>
          <w:sz w:val="19"/>
          <w:szCs w:val="19"/>
          <w:highlight w:val="white"/>
          <w:lang w:val="en-NZ"/>
        </w:rPr>
        <w:t>sArmour</w:t>
      </w:r>
      <w:proofErr w:type="spellEnd"/>
      <w:proofErr w:type="gramEnd"/>
      <w:r>
        <w:rPr>
          <w:rFonts w:ascii="Consolas" w:eastAsiaTheme="minorHAnsi" w:hAnsi="Consolas" w:cs="Consolas"/>
          <w:color w:val="000000"/>
          <w:sz w:val="19"/>
          <w:szCs w:val="19"/>
          <w:highlight w:val="white"/>
          <w:lang w:val="en-NZ"/>
        </w:rPr>
        <w:t xml:space="preserve"> = </w:t>
      </w:r>
      <w:proofErr w:type="spellStart"/>
      <w:r>
        <w:rPr>
          <w:rFonts w:ascii="Consolas" w:eastAsiaTheme="minorHAnsi" w:hAnsi="Consolas" w:cs="Consolas"/>
          <w:color w:val="000000"/>
          <w:sz w:val="19"/>
          <w:szCs w:val="19"/>
          <w:highlight w:val="white"/>
          <w:lang w:val="en-NZ"/>
        </w:rPr>
        <w:t>pEnemy</w:t>
      </w:r>
      <w:proofErr w:type="spellEnd"/>
      <w:r>
        <w:rPr>
          <w:rFonts w:ascii="Consolas" w:eastAsiaTheme="minorHAnsi" w:hAnsi="Consolas" w:cs="Consolas"/>
          <w:color w:val="000000"/>
          <w:sz w:val="19"/>
          <w:szCs w:val="19"/>
          <w:highlight w:val="white"/>
          <w:lang w:val="en-NZ"/>
        </w:rPr>
        <w:t>-&gt;</w:t>
      </w:r>
      <w:proofErr w:type="spellStart"/>
      <w:r>
        <w:rPr>
          <w:rFonts w:ascii="Consolas" w:eastAsiaTheme="minorHAnsi" w:hAnsi="Consolas" w:cs="Consolas"/>
          <w:color w:val="000000"/>
          <w:sz w:val="19"/>
          <w:szCs w:val="19"/>
          <w:highlight w:val="white"/>
          <w:lang w:val="en-NZ"/>
        </w:rPr>
        <w:t>GetArmourName</w:t>
      </w:r>
      <w:proofErr w:type="spellEnd"/>
      <w:r>
        <w:rPr>
          <w:rFonts w:ascii="Consolas" w:eastAsiaTheme="minorHAnsi" w:hAnsi="Consolas" w:cs="Consolas"/>
          <w:color w:val="000000"/>
          <w:sz w:val="19"/>
          <w:szCs w:val="19"/>
          <w:highlight w:val="white"/>
          <w:lang w:val="en-NZ"/>
        </w:rPr>
        <w:t>();</w:t>
      </w:r>
    </w:p>
    <w:p w14:paraId="64B75578" w14:textId="77777777" w:rsidR="00961423" w:rsidRDefault="00961423" w:rsidP="00961423">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spellStart"/>
      <w:proofErr w:type="gramStart"/>
      <w:r>
        <w:rPr>
          <w:rFonts w:ascii="Consolas" w:eastAsiaTheme="minorHAnsi" w:hAnsi="Consolas" w:cs="Consolas"/>
          <w:color w:val="000000"/>
          <w:sz w:val="19"/>
          <w:szCs w:val="19"/>
          <w:highlight w:val="white"/>
          <w:lang w:val="en-NZ"/>
        </w:rPr>
        <w:t>sName</w:t>
      </w:r>
      <w:proofErr w:type="spellEnd"/>
      <w:proofErr w:type="gramEnd"/>
      <w:r>
        <w:rPr>
          <w:rFonts w:ascii="Consolas" w:eastAsiaTheme="minorHAnsi" w:hAnsi="Consolas" w:cs="Consolas"/>
          <w:color w:val="000000"/>
          <w:sz w:val="19"/>
          <w:szCs w:val="19"/>
          <w:highlight w:val="white"/>
          <w:lang w:val="en-NZ"/>
        </w:rPr>
        <w:t xml:space="preserve"> = </w:t>
      </w:r>
      <w:proofErr w:type="spellStart"/>
      <w:r>
        <w:rPr>
          <w:rFonts w:ascii="Consolas" w:eastAsiaTheme="minorHAnsi" w:hAnsi="Consolas" w:cs="Consolas"/>
          <w:color w:val="000000"/>
          <w:sz w:val="19"/>
          <w:szCs w:val="19"/>
          <w:highlight w:val="white"/>
          <w:lang w:val="en-NZ"/>
        </w:rPr>
        <w:t>pEnemy</w:t>
      </w:r>
      <w:proofErr w:type="spellEnd"/>
      <w:r>
        <w:rPr>
          <w:rFonts w:ascii="Consolas" w:eastAsiaTheme="minorHAnsi" w:hAnsi="Consolas" w:cs="Consolas"/>
          <w:color w:val="000000"/>
          <w:sz w:val="19"/>
          <w:szCs w:val="19"/>
          <w:highlight w:val="white"/>
          <w:lang w:val="en-NZ"/>
        </w:rPr>
        <w:t>-&gt;</w:t>
      </w:r>
      <w:proofErr w:type="spellStart"/>
      <w:r>
        <w:rPr>
          <w:rFonts w:ascii="Consolas" w:eastAsiaTheme="minorHAnsi" w:hAnsi="Consolas" w:cs="Consolas"/>
          <w:color w:val="000000"/>
          <w:sz w:val="19"/>
          <w:szCs w:val="19"/>
          <w:highlight w:val="white"/>
          <w:lang w:val="en-NZ"/>
        </w:rPr>
        <w:t>GetName</w:t>
      </w:r>
      <w:proofErr w:type="spellEnd"/>
      <w:r>
        <w:rPr>
          <w:rFonts w:ascii="Consolas" w:eastAsiaTheme="minorHAnsi" w:hAnsi="Consolas" w:cs="Consolas"/>
          <w:color w:val="000000"/>
          <w:sz w:val="19"/>
          <w:szCs w:val="19"/>
          <w:highlight w:val="white"/>
          <w:lang w:val="en-NZ"/>
        </w:rPr>
        <w:t>();</w:t>
      </w:r>
    </w:p>
    <w:p w14:paraId="6856C2CB" w14:textId="77777777" w:rsidR="00961423" w:rsidRDefault="00961423" w:rsidP="00961423">
      <w:pPr>
        <w:autoSpaceDE w:val="0"/>
        <w:autoSpaceDN w:val="0"/>
        <w:adjustRightInd w:val="0"/>
        <w:spacing w:after="0"/>
        <w:ind w:left="720"/>
        <w:rPr>
          <w:rFonts w:ascii="Consolas" w:eastAsiaTheme="minorHAnsi" w:hAnsi="Consolas" w:cs="Consolas"/>
          <w:color w:val="000000"/>
          <w:sz w:val="19"/>
          <w:szCs w:val="19"/>
          <w:highlight w:val="white"/>
          <w:lang w:val="en-NZ"/>
        </w:rPr>
      </w:pPr>
    </w:p>
    <w:p w14:paraId="637BDCA8" w14:textId="77777777" w:rsidR="00961423" w:rsidRDefault="00961423" w:rsidP="00961423">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spellStart"/>
      <w:proofErr w:type="gramStart"/>
      <w:r>
        <w:rPr>
          <w:rFonts w:ascii="Consolas" w:eastAsiaTheme="minorHAnsi" w:hAnsi="Consolas" w:cs="Consolas"/>
          <w:color w:val="000000"/>
          <w:sz w:val="19"/>
          <w:szCs w:val="19"/>
          <w:highlight w:val="white"/>
          <w:lang w:val="en-NZ"/>
        </w:rPr>
        <w:t>cout</w:t>
      </w:r>
      <w:proofErr w:type="spellEnd"/>
      <w:proofErr w:type="gramEnd"/>
      <w:r>
        <w:rPr>
          <w:rFonts w:ascii="Consolas" w:eastAsiaTheme="minorHAnsi" w:hAnsi="Consolas" w:cs="Consolas"/>
          <w:color w:val="000000"/>
          <w:sz w:val="19"/>
          <w:szCs w:val="19"/>
          <w:highlight w:val="white"/>
          <w:lang w:val="en-NZ"/>
        </w:rPr>
        <w:t xml:space="preserve"> &lt;&lt; </w:t>
      </w:r>
      <w:r>
        <w:rPr>
          <w:rFonts w:ascii="Consolas" w:eastAsiaTheme="minorHAnsi" w:hAnsi="Consolas" w:cs="Consolas"/>
          <w:color w:val="A31515"/>
          <w:sz w:val="19"/>
          <w:szCs w:val="19"/>
          <w:highlight w:val="white"/>
          <w:lang w:val="en-NZ"/>
        </w:rPr>
        <w:t>"Name of the enemy is :"</w:t>
      </w:r>
      <w:r>
        <w:rPr>
          <w:rFonts w:ascii="Consolas" w:eastAsiaTheme="minorHAnsi" w:hAnsi="Consolas" w:cs="Consolas"/>
          <w:color w:val="000000"/>
          <w:sz w:val="19"/>
          <w:szCs w:val="19"/>
          <w:highlight w:val="white"/>
          <w:lang w:val="en-NZ"/>
        </w:rPr>
        <w:t xml:space="preserve"> &lt;&lt; </w:t>
      </w:r>
      <w:proofErr w:type="spellStart"/>
      <w:r>
        <w:rPr>
          <w:rFonts w:ascii="Consolas" w:eastAsiaTheme="minorHAnsi" w:hAnsi="Consolas" w:cs="Consolas"/>
          <w:color w:val="000000"/>
          <w:sz w:val="19"/>
          <w:szCs w:val="19"/>
          <w:highlight w:val="white"/>
          <w:lang w:val="en-NZ"/>
        </w:rPr>
        <w:t>sName</w:t>
      </w:r>
      <w:proofErr w:type="spellEnd"/>
      <w:r>
        <w:rPr>
          <w:rFonts w:ascii="Consolas" w:eastAsiaTheme="minorHAnsi" w:hAnsi="Consolas" w:cs="Consolas"/>
          <w:color w:val="000000"/>
          <w:sz w:val="19"/>
          <w:szCs w:val="19"/>
          <w:highlight w:val="white"/>
          <w:lang w:val="en-NZ"/>
        </w:rPr>
        <w:t xml:space="preserve"> &lt;&lt; </w:t>
      </w:r>
      <w:proofErr w:type="spellStart"/>
      <w:r>
        <w:rPr>
          <w:rFonts w:ascii="Consolas" w:eastAsiaTheme="minorHAnsi" w:hAnsi="Consolas" w:cs="Consolas"/>
          <w:color w:val="000000"/>
          <w:sz w:val="19"/>
          <w:szCs w:val="19"/>
          <w:highlight w:val="white"/>
          <w:lang w:val="en-NZ"/>
        </w:rPr>
        <w:t>endl</w:t>
      </w:r>
      <w:proofErr w:type="spellEnd"/>
      <w:r>
        <w:rPr>
          <w:rFonts w:ascii="Consolas" w:eastAsiaTheme="minorHAnsi" w:hAnsi="Consolas" w:cs="Consolas"/>
          <w:color w:val="000000"/>
          <w:sz w:val="19"/>
          <w:szCs w:val="19"/>
          <w:highlight w:val="white"/>
          <w:lang w:val="en-NZ"/>
        </w:rPr>
        <w:t>;</w:t>
      </w:r>
    </w:p>
    <w:p w14:paraId="21CCFCFD" w14:textId="77777777" w:rsidR="00961423" w:rsidRDefault="00961423" w:rsidP="00961423">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spellStart"/>
      <w:proofErr w:type="gramStart"/>
      <w:r>
        <w:rPr>
          <w:rFonts w:ascii="Consolas" w:eastAsiaTheme="minorHAnsi" w:hAnsi="Consolas" w:cs="Consolas"/>
          <w:color w:val="000000"/>
          <w:sz w:val="19"/>
          <w:szCs w:val="19"/>
          <w:highlight w:val="white"/>
          <w:lang w:val="en-NZ"/>
        </w:rPr>
        <w:t>cout</w:t>
      </w:r>
      <w:proofErr w:type="spellEnd"/>
      <w:proofErr w:type="gramEnd"/>
      <w:r>
        <w:rPr>
          <w:rFonts w:ascii="Consolas" w:eastAsiaTheme="minorHAnsi" w:hAnsi="Consolas" w:cs="Consolas"/>
          <w:color w:val="000000"/>
          <w:sz w:val="19"/>
          <w:szCs w:val="19"/>
          <w:highlight w:val="white"/>
          <w:lang w:val="en-NZ"/>
        </w:rPr>
        <w:t xml:space="preserve"> &lt;&lt; </w:t>
      </w:r>
      <w:r>
        <w:rPr>
          <w:rFonts w:ascii="Consolas" w:eastAsiaTheme="minorHAnsi" w:hAnsi="Consolas" w:cs="Consolas"/>
          <w:color w:val="A31515"/>
          <w:sz w:val="19"/>
          <w:szCs w:val="19"/>
          <w:highlight w:val="white"/>
          <w:lang w:val="en-NZ"/>
        </w:rPr>
        <w:t>"Name of "</w:t>
      </w:r>
      <w:r>
        <w:rPr>
          <w:rFonts w:ascii="Consolas" w:eastAsiaTheme="minorHAnsi" w:hAnsi="Consolas" w:cs="Consolas"/>
          <w:color w:val="000000"/>
          <w:sz w:val="19"/>
          <w:szCs w:val="19"/>
          <w:highlight w:val="white"/>
          <w:lang w:val="en-NZ"/>
        </w:rPr>
        <w:t xml:space="preserve"> &lt;&lt; </w:t>
      </w:r>
      <w:proofErr w:type="spellStart"/>
      <w:r>
        <w:rPr>
          <w:rFonts w:ascii="Consolas" w:eastAsiaTheme="minorHAnsi" w:hAnsi="Consolas" w:cs="Consolas"/>
          <w:color w:val="000000"/>
          <w:sz w:val="19"/>
          <w:szCs w:val="19"/>
          <w:highlight w:val="white"/>
          <w:lang w:val="en-NZ"/>
        </w:rPr>
        <w:t>sName</w:t>
      </w:r>
      <w:proofErr w:type="spellEnd"/>
      <w:r>
        <w:rPr>
          <w:rFonts w:ascii="Consolas" w:eastAsiaTheme="minorHAnsi" w:hAnsi="Consolas" w:cs="Consolas"/>
          <w:color w:val="000000"/>
          <w:sz w:val="19"/>
          <w:szCs w:val="19"/>
          <w:highlight w:val="white"/>
          <w:lang w:val="en-NZ"/>
        </w:rPr>
        <w:t xml:space="preserve"> &lt;&lt; </w:t>
      </w:r>
      <w:r>
        <w:rPr>
          <w:rFonts w:ascii="Consolas" w:eastAsiaTheme="minorHAnsi" w:hAnsi="Consolas" w:cs="Consolas"/>
          <w:color w:val="A31515"/>
          <w:sz w:val="19"/>
          <w:szCs w:val="19"/>
          <w:highlight w:val="white"/>
          <w:lang w:val="en-NZ"/>
        </w:rPr>
        <w:t>"'s armour is :"</w:t>
      </w:r>
      <w:r>
        <w:rPr>
          <w:rFonts w:ascii="Consolas" w:eastAsiaTheme="minorHAnsi" w:hAnsi="Consolas" w:cs="Consolas"/>
          <w:color w:val="000000"/>
          <w:sz w:val="19"/>
          <w:szCs w:val="19"/>
          <w:highlight w:val="white"/>
          <w:lang w:val="en-NZ"/>
        </w:rPr>
        <w:t xml:space="preserve"> &lt;&lt; </w:t>
      </w:r>
      <w:proofErr w:type="spellStart"/>
      <w:r>
        <w:rPr>
          <w:rFonts w:ascii="Consolas" w:eastAsiaTheme="minorHAnsi" w:hAnsi="Consolas" w:cs="Consolas"/>
          <w:color w:val="000000"/>
          <w:sz w:val="19"/>
          <w:szCs w:val="19"/>
          <w:highlight w:val="white"/>
          <w:lang w:val="en-NZ"/>
        </w:rPr>
        <w:t>sArmour</w:t>
      </w:r>
      <w:proofErr w:type="spellEnd"/>
      <w:r>
        <w:rPr>
          <w:rFonts w:ascii="Consolas" w:eastAsiaTheme="minorHAnsi" w:hAnsi="Consolas" w:cs="Consolas"/>
          <w:color w:val="000000"/>
          <w:sz w:val="19"/>
          <w:szCs w:val="19"/>
          <w:highlight w:val="white"/>
          <w:lang w:val="en-NZ"/>
        </w:rPr>
        <w:t xml:space="preserve"> &lt;&lt; </w:t>
      </w:r>
      <w:proofErr w:type="spellStart"/>
      <w:r>
        <w:rPr>
          <w:rFonts w:ascii="Consolas" w:eastAsiaTheme="minorHAnsi" w:hAnsi="Consolas" w:cs="Consolas"/>
          <w:color w:val="000000"/>
          <w:sz w:val="19"/>
          <w:szCs w:val="19"/>
          <w:highlight w:val="white"/>
          <w:lang w:val="en-NZ"/>
        </w:rPr>
        <w:t>endl</w:t>
      </w:r>
      <w:proofErr w:type="spellEnd"/>
      <w:r>
        <w:rPr>
          <w:rFonts w:ascii="Consolas" w:eastAsiaTheme="minorHAnsi" w:hAnsi="Consolas" w:cs="Consolas"/>
          <w:color w:val="000000"/>
          <w:sz w:val="19"/>
          <w:szCs w:val="19"/>
          <w:highlight w:val="white"/>
          <w:lang w:val="en-NZ"/>
        </w:rPr>
        <w:t>;</w:t>
      </w:r>
    </w:p>
    <w:p w14:paraId="50123539" w14:textId="77777777" w:rsidR="00961423" w:rsidRDefault="00961423" w:rsidP="00961423">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spellStart"/>
      <w:proofErr w:type="gramStart"/>
      <w:r>
        <w:rPr>
          <w:rFonts w:ascii="Consolas" w:eastAsiaTheme="minorHAnsi" w:hAnsi="Consolas" w:cs="Consolas"/>
          <w:color w:val="000000"/>
          <w:sz w:val="19"/>
          <w:szCs w:val="19"/>
          <w:highlight w:val="white"/>
          <w:lang w:val="en-NZ"/>
        </w:rPr>
        <w:t>cout</w:t>
      </w:r>
      <w:proofErr w:type="spellEnd"/>
      <w:proofErr w:type="gramEnd"/>
      <w:r>
        <w:rPr>
          <w:rFonts w:ascii="Consolas" w:eastAsiaTheme="minorHAnsi" w:hAnsi="Consolas" w:cs="Consolas"/>
          <w:color w:val="000000"/>
          <w:sz w:val="19"/>
          <w:szCs w:val="19"/>
          <w:highlight w:val="white"/>
          <w:lang w:val="en-NZ"/>
        </w:rPr>
        <w:t xml:space="preserve"> &lt;&lt; </w:t>
      </w:r>
      <w:r>
        <w:rPr>
          <w:rFonts w:ascii="Consolas" w:eastAsiaTheme="minorHAnsi" w:hAnsi="Consolas" w:cs="Consolas"/>
          <w:color w:val="A31515"/>
          <w:sz w:val="19"/>
          <w:szCs w:val="19"/>
          <w:highlight w:val="white"/>
          <w:lang w:val="en-NZ"/>
        </w:rPr>
        <w:t>"Health of "</w:t>
      </w:r>
      <w:r>
        <w:rPr>
          <w:rFonts w:ascii="Consolas" w:eastAsiaTheme="minorHAnsi" w:hAnsi="Consolas" w:cs="Consolas"/>
          <w:color w:val="000000"/>
          <w:sz w:val="19"/>
          <w:szCs w:val="19"/>
          <w:highlight w:val="white"/>
          <w:lang w:val="en-NZ"/>
        </w:rPr>
        <w:t xml:space="preserve"> &lt;&lt; </w:t>
      </w:r>
      <w:proofErr w:type="spellStart"/>
      <w:r>
        <w:rPr>
          <w:rFonts w:ascii="Consolas" w:eastAsiaTheme="minorHAnsi" w:hAnsi="Consolas" w:cs="Consolas"/>
          <w:color w:val="000000"/>
          <w:sz w:val="19"/>
          <w:szCs w:val="19"/>
          <w:highlight w:val="white"/>
          <w:lang w:val="en-NZ"/>
        </w:rPr>
        <w:t>sName</w:t>
      </w:r>
      <w:proofErr w:type="spellEnd"/>
      <w:r>
        <w:rPr>
          <w:rFonts w:ascii="Consolas" w:eastAsiaTheme="minorHAnsi" w:hAnsi="Consolas" w:cs="Consolas"/>
          <w:color w:val="000000"/>
          <w:sz w:val="19"/>
          <w:szCs w:val="19"/>
          <w:highlight w:val="white"/>
          <w:lang w:val="en-NZ"/>
        </w:rPr>
        <w:t xml:space="preserve"> &lt;&lt; </w:t>
      </w:r>
      <w:r>
        <w:rPr>
          <w:rFonts w:ascii="Consolas" w:eastAsiaTheme="minorHAnsi" w:hAnsi="Consolas" w:cs="Consolas"/>
          <w:color w:val="A31515"/>
          <w:sz w:val="19"/>
          <w:szCs w:val="19"/>
          <w:highlight w:val="white"/>
          <w:lang w:val="en-NZ"/>
        </w:rPr>
        <w:t>" is :"</w:t>
      </w:r>
      <w:r>
        <w:rPr>
          <w:rFonts w:ascii="Consolas" w:eastAsiaTheme="minorHAnsi" w:hAnsi="Consolas" w:cs="Consolas"/>
          <w:color w:val="000000"/>
          <w:sz w:val="19"/>
          <w:szCs w:val="19"/>
          <w:highlight w:val="white"/>
          <w:lang w:val="en-NZ"/>
        </w:rPr>
        <w:t xml:space="preserve"> &lt;&lt; </w:t>
      </w:r>
      <w:proofErr w:type="spellStart"/>
      <w:r>
        <w:rPr>
          <w:rFonts w:ascii="Consolas" w:eastAsiaTheme="minorHAnsi" w:hAnsi="Consolas" w:cs="Consolas"/>
          <w:color w:val="000000"/>
          <w:sz w:val="19"/>
          <w:szCs w:val="19"/>
          <w:highlight w:val="white"/>
          <w:lang w:val="en-NZ"/>
        </w:rPr>
        <w:t>iHealth</w:t>
      </w:r>
      <w:proofErr w:type="spellEnd"/>
      <w:r>
        <w:rPr>
          <w:rFonts w:ascii="Consolas" w:eastAsiaTheme="minorHAnsi" w:hAnsi="Consolas" w:cs="Consolas"/>
          <w:color w:val="000000"/>
          <w:sz w:val="19"/>
          <w:szCs w:val="19"/>
          <w:highlight w:val="white"/>
          <w:lang w:val="en-NZ"/>
        </w:rPr>
        <w:t xml:space="preserve"> &lt;&lt; </w:t>
      </w:r>
      <w:proofErr w:type="spellStart"/>
      <w:r>
        <w:rPr>
          <w:rFonts w:ascii="Consolas" w:eastAsiaTheme="minorHAnsi" w:hAnsi="Consolas" w:cs="Consolas"/>
          <w:color w:val="000000"/>
          <w:sz w:val="19"/>
          <w:szCs w:val="19"/>
          <w:highlight w:val="white"/>
          <w:lang w:val="en-NZ"/>
        </w:rPr>
        <w:t>endl</w:t>
      </w:r>
      <w:proofErr w:type="spellEnd"/>
      <w:r>
        <w:rPr>
          <w:rFonts w:ascii="Consolas" w:eastAsiaTheme="minorHAnsi" w:hAnsi="Consolas" w:cs="Consolas"/>
          <w:color w:val="000000"/>
          <w:sz w:val="19"/>
          <w:szCs w:val="19"/>
          <w:highlight w:val="white"/>
          <w:lang w:val="en-NZ"/>
        </w:rPr>
        <w:t>;</w:t>
      </w:r>
    </w:p>
    <w:p w14:paraId="6590B834" w14:textId="77777777" w:rsidR="00961423" w:rsidRDefault="00961423" w:rsidP="00961423">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spellStart"/>
      <w:proofErr w:type="gramStart"/>
      <w:r>
        <w:rPr>
          <w:rFonts w:ascii="Consolas" w:eastAsiaTheme="minorHAnsi" w:hAnsi="Consolas" w:cs="Consolas"/>
          <w:color w:val="000000"/>
          <w:sz w:val="19"/>
          <w:szCs w:val="19"/>
          <w:highlight w:val="white"/>
          <w:lang w:val="en-NZ"/>
        </w:rPr>
        <w:t>cout</w:t>
      </w:r>
      <w:proofErr w:type="spellEnd"/>
      <w:proofErr w:type="gramEnd"/>
      <w:r>
        <w:rPr>
          <w:rFonts w:ascii="Consolas" w:eastAsiaTheme="minorHAnsi" w:hAnsi="Consolas" w:cs="Consolas"/>
          <w:color w:val="000000"/>
          <w:sz w:val="19"/>
          <w:szCs w:val="19"/>
          <w:highlight w:val="white"/>
          <w:lang w:val="en-NZ"/>
        </w:rPr>
        <w:t xml:space="preserve"> &lt;&lt; </w:t>
      </w:r>
      <w:proofErr w:type="spellStart"/>
      <w:r>
        <w:rPr>
          <w:rFonts w:ascii="Consolas" w:eastAsiaTheme="minorHAnsi" w:hAnsi="Consolas" w:cs="Consolas"/>
          <w:color w:val="000000"/>
          <w:sz w:val="19"/>
          <w:szCs w:val="19"/>
          <w:highlight w:val="white"/>
          <w:lang w:val="en-NZ"/>
        </w:rPr>
        <w:t>sName</w:t>
      </w:r>
      <w:proofErr w:type="spellEnd"/>
      <w:r>
        <w:rPr>
          <w:rFonts w:ascii="Consolas" w:eastAsiaTheme="minorHAnsi" w:hAnsi="Consolas" w:cs="Consolas"/>
          <w:color w:val="000000"/>
          <w:sz w:val="19"/>
          <w:szCs w:val="19"/>
          <w:highlight w:val="white"/>
          <w:lang w:val="en-NZ"/>
        </w:rPr>
        <w:t xml:space="preserve"> &lt;&lt; </w:t>
      </w:r>
      <w:r>
        <w:rPr>
          <w:rFonts w:ascii="Consolas" w:eastAsiaTheme="minorHAnsi" w:hAnsi="Consolas" w:cs="Consolas"/>
          <w:color w:val="A31515"/>
          <w:sz w:val="19"/>
          <w:szCs w:val="19"/>
          <w:highlight w:val="white"/>
          <w:lang w:val="en-NZ"/>
        </w:rPr>
        <w:t>"'s age is :"</w:t>
      </w:r>
      <w:r>
        <w:rPr>
          <w:rFonts w:ascii="Consolas" w:eastAsiaTheme="minorHAnsi" w:hAnsi="Consolas" w:cs="Consolas"/>
          <w:color w:val="000000"/>
          <w:sz w:val="19"/>
          <w:szCs w:val="19"/>
          <w:highlight w:val="white"/>
          <w:lang w:val="en-NZ"/>
        </w:rPr>
        <w:t xml:space="preserve"> &lt;&lt; </w:t>
      </w:r>
      <w:proofErr w:type="spellStart"/>
      <w:r>
        <w:rPr>
          <w:rFonts w:ascii="Consolas" w:eastAsiaTheme="minorHAnsi" w:hAnsi="Consolas" w:cs="Consolas"/>
          <w:color w:val="000000"/>
          <w:sz w:val="19"/>
          <w:szCs w:val="19"/>
          <w:highlight w:val="white"/>
          <w:lang w:val="en-NZ"/>
        </w:rPr>
        <w:t>iAge</w:t>
      </w:r>
      <w:proofErr w:type="spellEnd"/>
      <w:r>
        <w:rPr>
          <w:rFonts w:ascii="Consolas" w:eastAsiaTheme="minorHAnsi" w:hAnsi="Consolas" w:cs="Consolas"/>
          <w:color w:val="000000"/>
          <w:sz w:val="19"/>
          <w:szCs w:val="19"/>
          <w:highlight w:val="white"/>
          <w:lang w:val="en-NZ"/>
        </w:rPr>
        <w:t>;</w:t>
      </w:r>
    </w:p>
    <w:p w14:paraId="7BF77D53" w14:textId="77777777" w:rsidR="00961423" w:rsidRDefault="00961423" w:rsidP="00961423">
      <w:pPr>
        <w:autoSpaceDE w:val="0"/>
        <w:autoSpaceDN w:val="0"/>
        <w:adjustRightInd w:val="0"/>
        <w:spacing w:after="0"/>
        <w:ind w:left="720"/>
        <w:rPr>
          <w:rFonts w:ascii="Consolas" w:eastAsiaTheme="minorHAnsi" w:hAnsi="Consolas" w:cs="Consolas"/>
          <w:color w:val="000000"/>
          <w:sz w:val="19"/>
          <w:szCs w:val="19"/>
          <w:highlight w:val="white"/>
          <w:lang w:val="en-NZ"/>
        </w:rPr>
      </w:pPr>
    </w:p>
    <w:p w14:paraId="50B0DAB3" w14:textId="6F626B81" w:rsidR="00783021" w:rsidRDefault="00783021" w:rsidP="00783021">
      <w:pPr>
        <w:autoSpaceDE w:val="0"/>
        <w:autoSpaceDN w:val="0"/>
        <w:adjustRightInd w:val="0"/>
        <w:spacing w:after="0"/>
        <w:ind w:left="720" w:firstLine="720"/>
        <w:rPr>
          <w:rFonts w:ascii="Consolas" w:eastAsiaTheme="minorHAnsi" w:hAnsi="Consolas" w:cs="Consolas"/>
          <w:color w:val="000000"/>
          <w:sz w:val="19"/>
          <w:szCs w:val="19"/>
          <w:highlight w:val="white"/>
          <w:lang w:val="en-NZ"/>
        </w:rPr>
      </w:pPr>
      <w:proofErr w:type="gramStart"/>
      <w:r>
        <w:rPr>
          <w:rFonts w:ascii="Consolas" w:eastAsiaTheme="minorHAnsi" w:hAnsi="Consolas" w:cs="Consolas"/>
          <w:color w:val="0000FF"/>
          <w:sz w:val="19"/>
          <w:szCs w:val="19"/>
          <w:highlight w:val="white"/>
          <w:lang w:val="en-NZ"/>
        </w:rPr>
        <w:t>delete</w:t>
      </w:r>
      <w:proofErr w:type="gram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00"/>
          <w:sz w:val="19"/>
          <w:szCs w:val="19"/>
          <w:highlight w:val="white"/>
          <w:lang w:val="en-NZ"/>
        </w:rPr>
        <w:t>pEnemy</w:t>
      </w:r>
      <w:proofErr w:type="spellEnd"/>
      <w:r>
        <w:rPr>
          <w:rFonts w:ascii="Consolas" w:eastAsiaTheme="minorHAnsi" w:hAnsi="Consolas" w:cs="Consolas"/>
          <w:color w:val="000000"/>
          <w:sz w:val="19"/>
          <w:szCs w:val="19"/>
          <w:highlight w:val="white"/>
          <w:lang w:val="en-NZ"/>
        </w:rPr>
        <w:t>;</w:t>
      </w:r>
    </w:p>
    <w:p w14:paraId="608FE292" w14:textId="77777777" w:rsidR="00961423" w:rsidRDefault="00961423" w:rsidP="00961423">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_</w:t>
      </w:r>
      <w:proofErr w:type="spellStart"/>
      <w:proofErr w:type="gramStart"/>
      <w:r>
        <w:rPr>
          <w:rFonts w:ascii="Consolas" w:eastAsiaTheme="minorHAnsi" w:hAnsi="Consolas" w:cs="Consolas"/>
          <w:color w:val="000000"/>
          <w:sz w:val="19"/>
          <w:szCs w:val="19"/>
          <w:highlight w:val="white"/>
          <w:lang w:val="en-NZ"/>
        </w:rPr>
        <w:t>getch</w:t>
      </w:r>
      <w:proofErr w:type="spellEnd"/>
      <w:r>
        <w:rPr>
          <w:rFonts w:ascii="Consolas" w:eastAsiaTheme="minorHAnsi" w:hAnsi="Consolas" w:cs="Consolas"/>
          <w:color w:val="000000"/>
          <w:sz w:val="19"/>
          <w:szCs w:val="19"/>
          <w:highlight w:val="white"/>
          <w:lang w:val="en-NZ"/>
        </w:rPr>
        <w:t>(</w:t>
      </w:r>
      <w:proofErr w:type="gramEnd"/>
      <w:r>
        <w:rPr>
          <w:rFonts w:ascii="Consolas" w:eastAsiaTheme="minorHAnsi" w:hAnsi="Consolas" w:cs="Consolas"/>
          <w:color w:val="000000"/>
          <w:sz w:val="19"/>
          <w:szCs w:val="19"/>
          <w:highlight w:val="white"/>
          <w:lang w:val="en-NZ"/>
        </w:rPr>
        <w:t>);</w:t>
      </w:r>
    </w:p>
    <w:p w14:paraId="6449523B" w14:textId="0AF3D9FA" w:rsidR="00961423" w:rsidRPr="00961423" w:rsidRDefault="00961423" w:rsidP="00961423">
      <w:pPr>
        <w:pStyle w:val="NumberedBulletPACKT"/>
        <w:numPr>
          <w:ilvl w:val="0"/>
          <w:numId w:val="0"/>
        </w:numPr>
        <w:tabs>
          <w:tab w:val="clear" w:pos="360"/>
          <w:tab w:val="left" w:pos="720"/>
        </w:tabs>
        <w:ind w:left="1440"/>
        <w:rPr>
          <w:b/>
        </w:rPr>
      </w:pPr>
      <w:r>
        <w:rPr>
          <w:rFonts w:ascii="Consolas" w:eastAsiaTheme="minorHAnsi" w:hAnsi="Consolas" w:cs="Consolas"/>
          <w:color w:val="000000"/>
          <w:sz w:val="19"/>
          <w:szCs w:val="19"/>
          <w:highlight w:val="white"/>
          <w:lang w:val="en-NZ"/>
        </w:rPr>
        <w:t>}</w:t>
      </w:r>
    </w:p>
    <w:p w14:paraId="591B1A1E" w14:textId="77777777" w:rsidR="001225D8" w:rsidRDefault="001225D8" w:rsidP="00BB2FC5">
      <w:pPr>
        <w:pStyle w:val="NumberedBulletPACKT"/>
        <w:numPr>
          <w:ilvl w:val="0"/>
          <w:numId w:val="0"/>
        </w:numPr>
        <w:tabs>
          <w:tab w:val="left" w:pos="683"/>
        </w:tabs>
      </w:pPr>
    </w:p>
    <w:p w14:paraId="47FE049E" w14:textId="1E850B05" w:rsidR="00961423" w:rsidRPr="00977368" w:rsidRDefault="00961423" w:rsidP="00BB2FC5">
      <w:pPr>
        <w:pStyle w:val="NumberedBulletPACKT"/>
        <w:numPr>
          <w:ilvl w:val="0"/>
          <w:numId w:val="0"/>
        </w:numPr>
        <w:tabs>
          <w:tab w:val="left" w:pos="683"/>
        </w:tabs>
        <w:rPr>
          <w:b/>
          <w:u w:val="single"/>
        </w:rPr>
      </w:pPr>
      <w:r>
        <w:tab/>
      </w:r>
      <w:r>
        <w:tab/>
      </w:r>
      <w:proofErr w:type="spellStart"/>
      <w:r w:rsidRPr="00977368">
        <w:rPr>
          <w:b/>
          <w:u w:val="single"/>
        </w:rPr>
        <w:t>CEnemy.h</w:t>
      </w:r>
      <w:proofErr w:type="spellEnd"/>
    </w:p>
    <w:p w14:paraId="79CE7F0D" w14:textId="43132837" w:rsidR="00961423" w:rsidRDefault="00961423" w:rsidP="00961423">
      <w:pPr>
        <w:autoSpaceDE w:val="0"/>
        <w:autoSpaceDN w:val="0"/>
        <w:adjustRightInd w:val="0"/>
        <w:spacing w:after="0"/>
        <w:rPr>
          <w:rFonts w:ascii="Consolas" w:eastAsiaTheme="minorHAnsi" w:hAnsi="Consolas" w:cs="Consolas"/>
          <w:color w:val="000000"/>
          <w:sz w:val="19"/>
          <w:szCs w:val="19"/>
          <w:highlight w:val="white"/>
          <w:lang w:val="en-NZ"/>
        </w:rPr>
      </w:pPr>
      <w:r>
        <w:rPr>
          <w:b/>
        </w:rPr>
        <w:tab/>
      </w:r>
      <w:r>
        <w:rPr>
          <w:rFonts w:ascii="Consolas" w:eastAsiaTheme="minorHAnsi" w:hAnsi="Consolas" w:cs="Consolas"/>
          <w:color w:val="0000FF"/>
          <w:sz w:val="19"/>
          <w:szCs w:val="19"/>
          <w:highlight w:val="white"/>
          <w:lang w:val="en-NZ"/>
        </w:rPr>
        <w:t>#</w:t>
      </w:r>
      <w:proofErr w:type="spellStart"/>
      <w:r>
        <w:rPr>
          <w:rFonts w:ascii="Consolas" w:eastAsiaTheme="minorHAnsi" w:hAnsi="Consolas" w:cs="Consolas"/>
          <w:color w:val="0000FF"/>
          <w:sz w:val="19"/>
          <w:szCs w:val="19"/>
          <w:highlight w:val="white"/>
          <w:lang w:val="en-NZ"/>
        </w:rPr>
        <w:t>ifndef</w:t>
      </w:r>
      <w:proofErr w:type="spellEnd"/>
      <w:r>
        <w:rPr>
          <w:rFonts w:ascii="Consolas" w:eastAsiaTheme="minorHAnsi" w:hAnsi="Consolas" w:cs="Consolas"/>
          <w:color w:val="000000"/>
          <w:sz w:val="19"/>
          <w:szCs w:val="19"/>
          <w:highlight w:val="white"/>
          <w:lang w:val="en-NZ"/>
        </w:rPr>
        <w:t xml:space="preserve"> _CENEMY_H</w:t>
      </w:r>
    </w:p>
    <w:p w14:paraId="01ED0CDD" w14:textId="77777777" w:rsidR="00961423" w:rsidRDefault="00961423" w:rsidP="00961423">
      <w:pPr>
        <w:autoSpaceDE w:val="0"/>
        <w:autoSpaceDN w:val="0"/>
        <w:adjustRightInd w:val="0"/>
        <w:spacing w:after="0"/>
        <w:ind w:firstLine="720"/>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#define</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6F008A"/>
          <w:sz w:val="19"/>
          <w:szCs w:val="19"/>
          <w:highlight w:val="white"/>
          <w:lang w:val="en-NZ"/>
        </w:rPr>
        <w:t>_CENEMY_H</w:t>
      </w:r>
    </w:p>
    <w:p w14:paraId="7E132690" w14:textId="77777777" w:rsidR="00961423" w:rsidRDefault="00961423" w:rsidP="00961423">
      <w:pPr>
        <w:autoSpaceDE w:val="0"/>
        <w:autoSpaceDN w:val="0"/>
        <w:adjustRightInd w:val="0"/>
        <w:spacing w:after="0"/>
        <w:rPr>
          <w:rFonts w:ascii="Consolas" w:eastAsiaTheme="minorHAnsi" w:hAnsi="Consolas" w:cs="Consolas"/>
          <w:color w:val="000000"/>
          <w:sz w:val="19"/>
          <w:szCs w:val="19"/>
          <w:highlight w:val="white"/>
          <w:lang w:val="en-NZ"/>
        </w:rPr>
      </w:pPr>
    </w:p>
    <w:p w14:paraId="3FBB6FEE" w14:textId="77777777" w:rsidR="00961423" w:rsidRDefault="00961423" w:rsidP="00961423">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#include</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A31515"/>
          <w:sz w:val="19"/>
          <w:szCs w:val="19"/>
          <w:highlight w:val="white"/>
          <w:lang w:val="en-NZ"/>
        </w:rPr>
        <w:t>&lt;string&gt;</w:t>
      </w:r>
    </w:p>
    <w:p w14:paraId="14C1D38E" w14:textId="77777777" w:rsidR="00961423" w:rsidRDefault="00961423" w:rsidP="00961423">
      <w:pPr>
        <w:autoSpaceDE w:val="0"/>
        <w:autoSpaceDN w:val="0"/>
        <w:adjustRightInd w:val="0"/>
        <w:spacing w:after="0"/>
        <w:ind w:left="720"/>
        <w:rPr>
          <w:rFonts w:ascii="Consolas" w:eastAsiaTheme="minorHAnsi" w:hAnsi="Consolas" w:cs="Consolas"/>
          <w:color w:val="000000"/>
          <w:sz w:val="19"/>
          <w:szCs w:val="19"/>
          <w:highlight w:val="white"/>
          <w:lang w:val="en-NZ"/>
        </w:rPr>
      </w:pPr>
      <w:proofErr w:type="gramStart"/>
      <w:r>
        <w:rPr>
          <w:rFonts w:ascii="Consolas" w:eastAsiaTheme="minorHAnsi" w:hAnsi="Consolas" w:cs="Consolas"/>
          <w:color w:val="0000FF"/>
          <w:sz w:val="19"/>
          <w:szCs w:val="19"/>
          <w:highlight w:val="white"/>
          <w:lang w:val="en-NZ"/>
        </w:rPr>
        <w:t>using</w:t>
      </w:r>
      <w:proofErr w:type="gramEnd"/>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0000FF"/>
          <w:sz w:val="19"/>
          <w:szCs w:val="19"/>
          <w:highlight w:val="white"/>
          <w:lang w:val="en-NZ"/>
        </w:rPr>
        <w:t>namespace</w:t>
      </w:r>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00"/>
          <w:sz w:val="19"/>
          <w:szCs w:val="19"/>
          <w:highlight w:val="white"/>
          <w:lang w:val="en-NZ"/>
        </w:rPr>
        <w:t>std</w:t>
      </w:r>
      <w:proofErr w:type="spellEnd"/>
      <w:r>
        <w:rPr>
          <w:rFonts w:ascii="Consolas" w:eastAsiaTheme="minorHAnsi" w:hAnsi="Consolas" w:cs="Consolas"/>
          <w:color w:val="000000"/>
          <w:sz w:val="19"/>
          <w:szCs w:val="19"/>
          <w:highlight w:val="white"/>
          <w:lang w:val="en-NZ"/>
        </w:rPr>
        <w:t>;</w:t>
      </w:r>
    </w:p>
    <w:p w14:paraId="6ADDBD1C" w14:textId="77777777" w:rsidR="00961423" w:rsidRDefault="00961423" w:rsidP="00961423">
      <w:pPr>
        <w:autoSpaceDE w:val="0"/>
        <w:autoSpaceDN w:val="0"/>
        <w:adjustRightInd w:val="0"/>
        <w:spacing w:after="0"/>
        <w:ind w:left="720"/>
        <w:rPr>
          <w:rFonts w:ascii="Consolas" w:eastAsiaTheme="minorHAnsi" w:hAnsi="Consolas" w:cs="Consolas"/>
          <w:color w:val="000000"/>
          <w:sz w:val="19"/>
          <w:szCs w:val="19"/>
          <w:highlight w:val="white"/>
          <w:lang w:val="en-NZ"/>
        </w:rPr>
      </w:pPr>
    </w:p>
    <w:p w14:paraId="57ACC2CC" w14:textId="77777777" w:rsidR="00961423" w:rsidRDefault="00961423" w:rsidP="00961423">
      <w:pPr>
        <w:autoSpaceDE w:val="0"/>
        <w:autoSpaceDN w:val="0"/>
        <w:adjustRightInd w:val="0"/>
        <w:spacing w:after="0"/>
        <w:ind w:left="720"/>
        <w:rPr>
          <w:rFonts w:ascii="Consolas" w:eastAsiaTheme="minorHAnsi" w:hAnsi="Consolas" w:cs="Consolas"/>
          <w:color w:val="000000"/>
          <w:sz w:val="19"/>
          <w:szCs w:val="19"/>
          <w:highlight w:val="white"/>
          <w:lang w:val="en-NZ"/>
        </w:rPr>
      </w:pPr>
      <w:proofErr w:type="gramStart"/>
      <w:r>
        <w:rPr>
          <w:rFonts w:ascii="Consolas" w:eastAsiaTheme="minorHAnsi" w:hAnsi="Consolas" w:cs="Consolas"/>
          <w:color w:val="0000FF"/>
          <w:sz w:val="19"/>
          <w:szCs w:val="19"/>
          <w:highlight w:val="white"/>
          <w:lang w:val="en-NZ"/>
        </w:rPr>
        <w:t>class</w:t>
      </w:r>
      <w:proofErr w:type="gram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2B91AF"/>
          <w:sz w:val="19"/>
          <w:szCs w:val="19"/>
          <w:highlight w:val="white"/>
          <w:lang w:val="en-NZ"/>
        </w:rPr>
        <w:t>CEnemy</w:t>
      </w:r>
      <w:proofErr w:type="spellEnd"/>
    </w:p>
    <w:p w14:paraId="19B9EE0B" w14:textId="77777777" w:rsidR="00961423" w:rsidRDefault="00961423" w:rsidP="00961423">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0CEDDEFC" w14:textId="77777777" w:rsidR="00961423" w:rsidRDefault="00961423" w:rsidP="00961423">
      <w:pPr>
        <w:autoSpaceDE w:val="0"/>
        <w:autoSpaceDN w:val="0"/>
        <w:adjustRightInd w:val="0"/>
        <w:spacing w:after="0"/>
        <w:ind w:left="720"/>
        <w:rPr>
          <w:rFonts w:ascii="Consolas" w:eastAsiaTheme="minorHAnsi" w:hAnsi="Consolas" w:cs="Consolas"/>
          <w:color w:val="000000"/>
          <w:sz w:val="19"/>
          <w:szCs w:val="19"/>
          <w:highlight w:val="white"/>
          <w:lang w:val="en-NZ"/>
        </w:rPr>
      </w:pPr>
      <w:proofErr w:type="gramStart"/>
      <w:r>
        <w:rPr>
          <w:rFonts w:ascii="Consolas" w:eastAsiaTheme="minorHAnsi" w:hAnsi="Consolas" w:cs="Consolas"/>
          <w:color w:val="0000FF"/>
          <w:sz w:val="19"/>
          <w:szCs w:val="19"/>
          <w:highlight w:val="white"/>
          <w:lang w:val="en-NZ"/>
        </w:rPr>
        <w:t>public</w:t>
      </w:r>
      <w:proofErr w:type="gramEnd"/>
      <w:r>
        <w:rPr>
          <w:rFonts w:ascii="Consolas" w:eastAsiaTheme="minorHAnsi" w:hAnsi="Consolas" w:cs="Consolas"/>
          <w:color w:val="000000"/>
          <w:sz w:val="19"/>
          <w:szCs w:val="19"/>
          <w:highlight w:val="white"/>
          <w:lang w:val="en-NZ"/>
        </w:rPr>
        <w:t>:</w:t>
      </w:r>
    </w:p>
    <w:p w14:paraId="1C902BDC" w14:textId="6C38D222" w:rsidR="00961423" w:rsidRDefault="00961423" w:rsidP="00961423">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2B91AF"/>
          <w:sz w:val="19"/>
          <w:szCs w:val="19"/>
          <w:highlight w:val="white"/>
          <w:lang w:val="en-NZ"/>
        </w:rPr>
        <w:t>string</w:t>
      </w:r>
      <w:proofErr w:type="gram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00"/>
          <w:sz w:val="19"/>
          <w:szCs w:val="19"/>
          <w:highlight w:val="white"/>
          <w:lang w:val="en-NZ"/>
        </w:rPr>
        <w:t>GetName</w:t>
      </w:r>
      <w:proofErr w:type="spellEnd"/>
      <w:r>
        <w:rPr>
          <w:rFonts w:ascii="Consolas" w:eastAsiaTheme="minorHAnsi" w:hAnsi="Consolas" w:cs="Consolas"/>
          <w:color w:val="000000"/>
          <w:sz w:val="19"/>
          <w:szCs w:val="19"/>
          <w:highlight w:val="white"/>
          <w:lang w:val="en-NZ"/>
        </w:rPr>
        <w:t>()</w:t>
      </w:r>
      <w:proofErr w:type="spellStart"/>
      <w:r w:rsidR="00600BD9">
        <w:rPr>
          <w:rFonts w:ascii="Consolas" w:eastAsiaTheme="minorHAnsi" w:hAnsi="Consolas" w:cs="Consolas"/>
          <w:color w:val="0000FF"/>
          <w:sz w:val="19"/>
          <w:szCs w:val="19"/>
          <w:highlight w:val="white"/>
          <w:lang w:val="en-NZ"/>
        </w:rPr>
        <w:t>const</w:t>
      </w:r>
      <w:proofErr w:type="spellEnd"/>
      <w:r>
        <w:rPr>
          <w:rFonts w:ascii="Consolas" w:eastAsiaTheme="minorHAnsi" w:hAnsi="Consolas" w:cs="Consolas"/>
          <w:color w:val="000000"/>
          <w:sz w:val="19"/>
          <w:szCs w:val="19"/>
          <w:highlight w:val="white"/>
          <w:lang w:val="en-NZ"/>
        </w:rPr>
        <w:t>;</w:t>
      </w:r>
    </w:p>
    <w:p w14:paraId="61EF673E" w14:textId="378D3A16" w:rsidR="00961423" w:rsidRDefault="00961423" w:rsidP="00961423">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spellStart"/>
      <w:proofErr w:type="gramStart"/>
      <w:r>
        <w:rPr>
          <w:rFonts w:ascii="Consolas" w:eastAsiaTheme="minorHAnsi" w:hAnsi="Consolas" w:cs="Consolas"/>
          <w:color w:val="0000FF"/>
          <w:sz w:val="19"/>
          <w:szCs w:val="19"/>
          <w:highlight w:val="white"/>
          <w:lang w:val="en-NZ"/>
        </w:rPr>
        <w:t>int</w:t>
      </w:r>
      <w:proofErr w:type="spellEnd"/>
      <w:proofErr w:type="gram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00"/>
          <w:sz w:val="19"/>
          <w:szCs w:val="19"/>
          <w:highlight w:val="white"/>
          <w:lang w:val="en-NZ"/>
        </w:rPr>
        <w:t>GetAge</w:t>
      </w:r>
      <w:proofErr w:type="spellEnd"/>
      <w:r>
        <w:rPr>
          <w:rFonts w:ascii="Consolas" w:eastAsiaTheme="minorHAnsi" w:hAnsi="Consolas" w:cs="Consolas"/>
          <w:color w:val="000000"/>
          <w:sz w:val="19"/>
          <w:szCs w:val="19"/>
          <w:highlight w:val="white"/>
          <w:lang w:val="en-NZ"/>
        </w:rPr>
        <w:t>()</w:t>
      </w:r>
      <w:proofErr w:type="spellStart"/>
      <w:r w:rsidR="00600BD9">
        <w:rPr>
          <w:rFonts w:ascii="Consolas" w:eastAsiaTheme="minorHAnsi" w:hAnsi="Consolas" w:cs="Consolas"/>
          <w:color w:val="0000FF"/>
          <w:sz w:val="19"/>
          <w:szCs w:val="19"/>
          <w:highlight w:val="white"/>
          <w:lang w:val="en-NZ"/>
        </w:rPr>
        <w:t>const</w:t>
      </w:r>
      <w:proofErr w:type="spellEnd"/>
      <w:r>
        <w:rPr>
          <w:rFonts w:ascii="Consolas" w:eastAsiaTheme="minorHAnsi" w:hAnsi="Consolas" w:cs="Consolas"/>
          <w:color w:val="000000"/>
          <w:sz w:val="19"/>
          <w:szCs w:val="19"/>
          <w:highlight w:val="white"/>
          <w:lang w:val="en-NZ"/>
        </w:rPr>
        <w:t>;</w:t>
      </w:r>
    </w:p>
    <w:p w14:paraId="3858AAF0" w14:textId="1C4DE42F" w:rsidR="00961423" w:rsidRDefault="00961423" w:rsidP="00961423">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2B91AF"/>
          <w:sz w:val="19"/>
          <w:szCs w:val="19"/>
          <w:highlight w:val="white"/>
          <w:lang w:val="en-NZ"/>
        </w:rPr>
        <w:t>string</w:t>
      </w:r>
      <w:proofErr w:type="gram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00"/>
          <w:sz w:val="19"/>
          <w:szCs w:val="19"/>
          <w:highlight w:val="white"/>
          <w:lang w:val="en-NZ"/>
        </w:rPr>
        <w:t>GetArmourName</w:t>
      </w:r>
      <w:proofErr w:type="spellEnd"/>
      <w:r>
        <w:rPr>
          <w:rFonts w:ascii="Consolas" w:eastAsiaTheme="minorHAnsi" w:hAnsi="Consolas" w:cs="Consolas"/>
          <w:color w:val="000000"/>
          <w:sz w:val="19"/>
          <w:szCs w:val="19"/>
          <w:highlight w:val="white"/>
          <w:lang w:val="en-NZ"/>
        </w:rPr>
        <w:t>()</w:t>
      </w:r>
      <w:proofErr w:type="spellStart"/>
      <w:r w:rsidR="00600BD9">
        <w:rPr>
          <w:rFonts w:ascii="Consolas" w:eastAsiaTheme="minorHAnsi" w:hAnsi="Consolas" w:cs="Consolas"/>
          <w:color w:val="0000FF"/>
          <w:sz w:val="19"/>
          <w:szCs w:val="19"/>
          <w:highlight w:val="white"/>
          <w:lang w:val="en-NZ"/>
        </w:rPr>
        <w:t>const</w:t>
      </w:r>
      <w:proofErr w:type="spellEnd"/>
      <w:r>
        <w:rPr>
          <w:rFonts w:ascii="Consolas" w:eastAsiaTheme="minorHAnsi" w:hAnsi="Consolas" w:cs="Consolas"/>
          <w:color w:val="000000"/>
          <w:sz w:val="19"/>
          <w:szCs w:val="19"/>
          <w:highlight w:val="white"/>
          <w:lang w:val="en-NZ"/>
        </w:rPr>
        <w:t>;</w:t>
      </w:r>
    </w:p>
    <w:p w14:paraId="3CA284DE" w14:textId="7B17B0C0" w:rsidR="00961423" w:rsidRDefault="00961423" w:rsidP="00961423">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spellStart"/>
      <w:proofErr w:type="gramStart"/>
      <w:r>
        <w:rPr>
          <w:rFonts w:ascii="Consolas" w:eastAsiaTheme="minorHAnsi" w:hAnsi="Consolas" w:cs="Consolas"/>
          <w:color w:val="0000FF"/>
          <w:sz w:val="19"/>
          <w:szCs w:val="19"/>
          <w:highlight w:val="white"/>
          <w:lang w:val="en-NZ"/>
        </w:rPr>
        <w:t>int</w:t>
      </w:r>
      <w:proofErr w:type="spellEnd"/>
      <w:proofErr w:type="gram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00"/>
          <w:sz w:val="19"/>
          <w:szCs w:val="19"/>
          <w:highlight w:val="white"/>
          <w:lang w:val="en-NZ"/>
        </w:rPr>
        <w:t>TotalHealth</w:t>
      </w:r>
      <w:proofErr w:type="spellEnd"/>
      <w:r>
        <w:rPr>
          <w:rFonts w:ascii="Consolas" w:eastAsiaTheme="minorHAnsi" w:hAnsi="Consolas" w:cs="Consolas"/>
          <w:color w:val="000000"/>
          <w:sz w:val="19"/>
          <w:szCs w:val="19"/>
          <w:highlight w:val="white"/>
          <w:lang w:val="en-NZ"/>
        </w:rPr>
        <w:t>()</w:t>
      </w:r>
      <w:proofErr w:type="spellStart"/>
      <w:r w:rsidR="00600BD9">
        <w:rPr>
          <w:rFonts w:ascii="Consolas" w:eastAsiaTheme="minorHAnsi" w:hAnsi="Consolas" w:cs="Consolas"/>
          <w:color w:val="0000FF"/>
          <w:sz w:val="19"/>
          <w:szCs w:val="19"/>
          <w:highlight w:val="white"/>
          <w:lang w:val="en-NZ"/>
        </w:rPr>
        <w:t>const</w:t>
      </w:r>
      <w:proofErr w:type="spellEnd"/>
      <w:r>
        <w:rPr>
          <w:rFonts w:ascii="Consolas" w:eastAsiaTheme="minorHAnsi" w:hAnsi="Consolas" w:cs="Consolas"/>
          <w:color w:val="000000"/>
          <w:sz w:val="19"/>
          <w:szCs w:val="19"/>
          <w:highlight w:val="white"/>
          <w:lang w:val="en-NZ"/>
        </w:rPr>
        <w:t>;</w:t>
      </w:r>
    </w:p>
    <w:p w14:paraId="41CFFDA8" w14:textId="77777777" w:rsidR="00961423" w:rsidRDefault="00961423" w:rsidP="00961423">
      <w:pPr>
        <w:autoSpaceDE w:val="0"/>
        <w:autoSpaceDN w:val="0"/>
        <w:adjustRightInd w:val="0"/>
        <w:spacing w:after="0"/>
        <w:ind w:left="720"/>
        <w:rPr>
          <w:rFonts w:ascii="Consolas" w:eastAsiaTheme="minorHAnsi" w:hAnsi="Consolas" w:cs="Consolas"/>
          <w:color w:val="000000"/>
          <w:sz w:val="19"/>
          <w:szCs w:val="19"/>
          <w:highlight w:val="white"/>
          <w:lang w:val="en-NZ"/>
        </w:rPr>
      </w:pPr>
    </w:p>
    <w:p w14:paraId="6342FB08" w14:textId="77777777" w:rsidR="00961423" w:rsidRDefault="00961423" w:rsidP="00961423">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8000"/>
          <w:sz w:val="19"/>
          <w:szCs w:val="19"/>
          <w:highlight w:val="white"/>
          <w:lang w:val="en-NZ"/>
        </w:rPr>
        <w:t>//</w:t>
      </w:r>
      <w:proofErr w:type="spellStart"/>
      <w:r>
        <w:rPr>
          <w:rFonts w:ascii="Consolas" w:eastAsiaTheme="minorHAnsi" w:hAnsi="Consolas" w:cs="Consolas"/>
          <w:color w:val="008000"/>
          <w:sz w:val="19"/>
          <w:szCs w:val="19"/>
          <w:highlight w:val="white"/>
          <w:lang w:val="en-NZ"/>
        </w:rPr>
        <w:t>ctors</w:t>
      </w:r>
      <w:proofErr w:type="spellEnd"/>
    </w:p>
    <w:p w14:paraId="1BA55C6B" w14:textId="77777777" w:rsidR="00961423" w:rsidRDefault="00961423" w:rsidP="00961423">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spellStart"/>
      <w:proofErr w:type="gramStart"/>
      <w:r>
        <w:rPr>
          <w:rFonts w:ascii="Consolas" w:eastAsiaTheme="minorHAnsi" w:hAnsi="Consolas" w:cs="Consolas"/>
          <w:color w:val="000000"/>
          <w:sz w:val="19"/>
          <w:szCs w:val="19"/>
          <w:highlight w:val="white"/>
          <w:lang w:val="en-NZ"/>
        </w:rPr>
        <w:t>CEnemy</w:t>
      </w:r>
      <w:proofErr w:type="spellEnd"/>
      <w:r>
        <w:rPr>
          <w:rFonts w:ascii="Consolas" w:eastAsiaTheme="minorHAnsi" w:hAnsi="Consolas" w:cs="Consolas"/>
          <w:color w:val="000000"/>
          <w:sz w:val="19"/>
          <w:szCs w:val="19"/>
          <w:highlight w:val="white"/>
          <w:lang w:val="en-NZ"/>
        </w:rPr>
        <w:t>(</w:t>
      </w:r>
      <w:proofErr w:type="gramEnd"/>
      <w:r>
        <w:rPr>
          <w:rFonts w:ascii="Consolas" w:eastAsiaTheme="minorHAnsi" w:hAnsi="Consolas" w:cs="Consolas"/>
          <w:color w:val="000000"/>
          <w:sz w:val="19"/>
          <w:szCs w:val="19"/>
          <w:highlight w:val="white"/>
          <w:lang w:val="en-NZ"/>
        </w:rPr>
        <w:t>);</w:t>
      </w:r>
    </w:p>
    <w:p w14:paraId="673F05DB" w14:textId="77777777" w:rsidR="009E2827" w:rsidRDefault="009E2827" w:rsidP="009E2827">
      <w:pPr>
        <w:autoSpaceDE w:val="0"/>
        <w:autoSpaceDN w:val="0"/>
        <w:adjustRightInd w:val="0"/>
        <w:spacing w:after="0"/>
        <w:ind w:left="720" w:firstLine="720"/>
        <w:rPr>
          <w:rFonts w:ascii="Consolas" w:eastAsiaTheme="minorHAnsi" w:hAnsi="Consolas" w:cs="Consolas"/>
          <w:color w:val="000000"/>
          <w:sz w:val="19"/>
          <w:szCs w:val="19"/>
          <w:highlight w:val="white"/>
          <w:lang w:val="en-NZ"/>
        </w:rPr>
      </w:pPr>
      <w:r>
        <w:rPr>
          <w:rFonts w:ascii="Consolas" w:eastAsiaTheme="minorHAnsi" w:hAnsi="Consolas" w:cs="Consolas"/>
          <w:color w:val="008000"/>
          <w:sz w:val="19"/>
          <w:szCs w:val="19"/>
          <w:highlight w:val="white"/>
          <w:lang w:val="en-NZ"/>
        </w:rPr>
        <w:t>//</w:t>
      </w:r>
      <w:proofErr w:type="spellStart"/>
      <w:r>
        <w:rPr>
          <w:rFonts w:ascii="Consolas" w:eastAsiaTheme="minorHAnsi" w:hAnsi="Consolas" w:cs="Consolas"/>
          <w:color w:val="008000"/>
          <w:sz w:val="19"/>
          <w:szCs w:val="19"/>
          <w:highlight w:val="white"/>
          <w:lang w:val="en-NZ"/>
        </w:rPr>
        <w:t>dtors</w:t>
      </w:r>
      <w:proofErr w:type="spellEnd"/>
    </w:p>
    <w:p w14:paraId="43434F06" w14:textId="77D08310" w:rsidR="009E2827" w:rsidRDefault="009E2827" w:rsidP="009E2827">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w:t>
      </w:r>
      <w:proofErr w:type="spellStart"/>
      <w:proofErr w:type="gramStart"/>
      <w:r>
        <w:rPr>
          <w:rFonts w:ascii="Consolas" w:eastAsiaTheme="minorHAnsi" w:hAnsi="Consolas" w:cs="Consolas"/>
          <w:color w:val="000000"/>
          <w:sz w:val="19"/>
          <w:szCs w:val="19"/>
          <w:highlight w:val="white"/>
          <w:lang w:val="en-NZ"/>
        </w:rPr>
        <w:t>CEnemy</w:t>
      </w:r>
      <w:proofErr w:type="spellEnd"/>
      <w:r>
        <w:rPr>
          <w:rFonts w:ascii="Consolas" w:eastAsiaTheme="minorHAnsi" w:hAnsi="Consolas" w:cs="Consolas"/>
          <w:color w:val="000000"/>
          <w:sz w:val="19"/>
          <w:szCs w:val="19"/>
          <w:highlight w:val="white"/>
          <w:lang w:val="en-NZ"/>
        </w:rPr>
        <w:t>(</w:t>
      </w:r>
      <w:proofErr w:type="gramEnd"/>
      <w:r>
        <w:rPr>
          <w:rFonts w:ascii="Consolas" w:eastAsiaTheme="minorHAnsi" w:hAnsi="Consolas" w:cs="Consolas"/>
          <w:color w:val="000000"/>
          <w:sz w:val="19"/>
          <w:szCs w:val="19"/>
          <w:highlight w:val="white"/>
          <w:lang w:val="en-NZ"/>
        </w:rPr>
        <w:t>);</w:t>
      </w:r>
    </w:p>
    <w:p w14:paraId="31D727AC" w14:textId="77777777" w:rsidR="00961423" w:rsidRDefault="00961423" w:rsidP="00961423">
      <w:pPr>
        <w:autoSpaceDE w:val="0"/>
        <w:autoSpaceDN w:val="0"/>
        <w:adjustRightInd w:val="0"/>
        <w:spacing w:after="0"/>
        <w:ind w:left="720"/>
        <w:rPr>
          <w:rFonts w:ascii="Consolas" w:eastAsiaTheme="minorHAnsi" w:hAnsi="Consolas" w:cs="Consolas"/>
          <w:color w:val="000000"/>
          <w:sz w:val="19"/>
          <w:szCs w:val="19"/>
          <w:highlight w:val="white"/>
          <w:lang w:val="en-NZ"/>
        </w:rPr>
      </w:pPr>
      <w:proofErr w:type="gramStart"/>
      <w:r>
        <w:rPr>
          <w:rFonts w:ascii="Consolas" w:eastAsiaTheme="minorHAnsi" w:hAnsi="Consolas" w:cs="Consolas"/>
          <w:color w:val="0000FF"/>
          <w:sz w:val="19"/>
          <w:szCs w:val="19"/>
          <w:highlight w:val="white"/>
          <w:lang w:val="en-NZ"/>
        </w:rPr>
        <w:lastRenderedPageBreak/>
        <w:t>private</w:t>
      </w:r>
      <w:proofErr w:type="gramEnd"/>
      <w:r>
        <w:rPr>
          <w:rFonts w:ascii="Consolas" w:eastAsiaTheme="minorHAnsi" w:hAnsi="Consolas" w:cs="Consolas"/>
          <w:color w:val="000000"/>
          <w:sz w:val="19"/>
          <w:szCs w:val="19"/>
          <w:highlight w:val="white"/>
          <w:lang w:val="en-NZ"/>
        </w:rPr>
        <w:t>:</w:t>
      </w:r>
    </w:p>
    <w:p w14:paraId="2619D12B" w14:textId="77777777" w:rsidR="00961423" w:rsidRDefault="00961423" w:rsidP="00961423">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spellStart"/>
      <w:proofErr w:type="gramStart"/>
      <w:r>
        <w:rPr>
          <w:rFonts w:ascii="Consolas" w:eastAsiaTheme="minorHAnsi" w:hAnsi="Consolas" w:cs="Consolas"/>
          <w:color w:val="0000FF"/>
          <w:sz w:val="19"/>
          <w:szCs w:val="19"/>
          <w:highlight w:val="white"/>
          <w:lang w:val="en-NZ"/>
        </w:rPr>
        <w:t>int</w:t>
      </w:r>
      <w:proofErr w:type="spellEnd"/>
      <w:proofErr w:type="gram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00"/>
          <w:sz w:val="19"/>
          <w:szCs w:val="19"/>
          <w:highlight w:val="white"/>
          <w:lang w:val="en-NZ"/>
        </w:rPr>
        <w:t>m_iAge</w:t>
      </w:r>
      <w:proofErr w:type="spellEnd"/>
      <w:r>
        <w:rPr>
          <w:rFonts w:ascii="Consolas" w:eastAsiaTheme="minorHAnsi" w:hAnsi="Consolas" w:cs="Consolas"/>
          <w:color w:val="000000"/>
          <w:sz w:val="19"/>
          <w:szCs w:val="19"/>
          <w:highlight w:val="white"/>
          <w:lang w:val="en-NZ"/>
        </w:rPr>
        <w:t>;</w:t>
      </w:r>
    </w:p>
    <w:p w14:paraId="477A36BD" w14:textId="77777777" w:rsidR="00961423" w:rsidRDefault="00961423" w:rsidP="00961423">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spellStart"/>
      <w:proofErr w:type="gramStart"/>
      <w:r>
        <w:rPr>
          <w:rFonts w:ascii="Consolas" w:eastAsiaTheme="minorHAnsi" w:hAnsi="Consolas" w:cs="Consolas"/>
          <w:color w:val="0000FF"/>
          <w:sz w:val="19"/>
          <w:szCs w:val="19"/>
          <w:highlight w:val="white"/>
          <w:lang w:val="en-NZ"/>
        </w:rPr>
        <w:t>int</w:t>
      </w:r>
      <w:proofErr w:type="spellEnd"/>
      <w:proofErr w:type="gram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00"/>
          <w:sz w:val="19"/>
          <w:szCs w:val="19"/>
          <w:highlight w:val="white"/>
          <w:lang w:val="en-NZ"/>
        </w:rPr>
        <w:t>m_iHealth</w:t>
      </w:r>
      <w:proofErr w:type="spellEnd"/>
      <w:r>
        <w:rPr>
          <w:rFonts w:ascii="Consolas" w:eastAsiaTheme="minorHAnsi" w:hAnsi="Consolas" w:cs="Consolas"/>
          <w:color w:val="000000"/>
          <w:sz w:val="19"/>
          <w:szCs w:val="19"/>
          <w:highlight w:val="white"/>
          <w:lang w:val="en-NZ"/>
        </w:rPr>
        <w:t>;</w:t>
      </w:r>
    </w:p>
    <w:p w14:paraId="3692BB84" w14:textId="77777777" w:rsidR="00961423" w:rsidRDefault="00961423" w:rsidP="00961423">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2B91AF"/>
          <w:sz w:val="19"/>
          <w:szCs w:val="19"/>
          <w:highlight w:val="white"/>
          <w:lang w:val="en-NZ"/>
        </w:rPr>
        <w:t>string</w:t>
      </w:r>
      <w:proofErr w:type="gram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00"/>
          <w:sz w:val="19"/>
          <w:szCs w:val="19"/>
          <w:highlight w:val="white"/>
          <w:lang w:val="en-NZ"/>
        </w:rPr>
        <w:t>m_sName</w:t>
      </w:r>
      <w:proofErr w:type="spellEnd"/>
      <w:r>
        <w:rPr>
          <w:rFonts w:ascii="Consolas" w:eastAsiaTheme="minorHAnsi" w:hAnsi="Consolas" w:cs="Consolas"/>
          <w:color w:val="000000"/>
          <w:sz w:val="19"/>
          <w:szCs w:val="19"/>
          <w:highlight w:val="white"/>
          <w:lang w:val="en-NZ"/>
        </w:rPr>
        <w:t>;</w:t>
      </w:r>
    </w:p>
    <w:p w14:paraId="36307C0A" w14:textId="77777777" w:rsidR="00961423" w:rsidRDefault="00961423" w:rsidP="00961423">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2B91AF"/>
          <w:sz w:val="19"/>
          <w:szCs w:val="19"/>
          <w:highlight w:val="white"/>
          <w:lang w:val="en-NZ"/>
        </w:rPr>
        <w:t>string</w:t>
      </w:r>
      <w:proofErr w:type="gram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00"/>
          <w:sz w:val="19"/>
          <w:szCs w:val="19"/>
          <w:highlight w:val="white"/>
          <w:lang w:val="en-NZ"/>
        </w:rPr>
        <w:t>m_sArmour</w:t>
      </w:r>
      <w:proofErr w:type="spellEnd"/>
      <w:r>
        <w:rPr>
          <w:rFonts w:ascii="Consolas" w:eastAsiaTheme="minorHAnsi" w:hAnsi="Consolas" w:cs="Consolas"/>
          <w:color w:val="000000"/>
          <w:sz w:val="19"/>
          <w:szCs w:val="19"/>
          <w:highlight w:val="white"/>
          <w:lang w:val="en-NZ"/>
        </w:rPr>
        <w:t>;</w:t>
      </w:r>
    </w:p>
    <w:p w14:paraId="7D13513D" w14:textId="77777777" w:rsidR="00961423" w:rsidRDefault="00961423" w:rsidP="00961423">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6920878B" w14:textId="77777777" w:rsidR="00961423" w:rsidRDefault="00961423" w:rsidP="00961423">
      <w:pPr>
        <w:autoSpaceDE w:val="0"/>
        <w:autoSpaceDN w:val="0"/>
        <w:adjustRightInd w:val="0"/>
        <w:spacing w:after="0"/>
        <w:ind w:left="720"/>
        <w:rPr>
          <w:rFonts w:ascii="Consolas" w:eastAsiaTheme="minorHAnsi" w:hAnsi="Consolas" w:cs="Consolas"/>
          <w:color w:val="000000"/>
          <w:sz w:val="19"/>
          <w:szCs w:val="19"/>
          <w:highlight w:val="white"/>
          <w:lang w:val="en-NZ"/>
        </w:rPr>
      </w:pPr>
    </w:p>
    <w:p w14:paraId="71048C97" w14:textId="1FFCDF67" w:rsidR="00961423" w:rsidRDefault="00961423" w:rsidP="00961423">
      <w:pPr>
        <w:pStyle w:val="NumberedBulletPACKT"/>
        <w:numPr>
          <w:ilvl w:val="0"/>
          <w:numId w:val="0"/>
        </w:numPr>
        <w:tabs>
          <w:tab w:val="left" w:pos="683"/>
        </w:tabs>
        <w:ind w:left="720"/>
        <w:rPr>
          <w:b/>
        </w:rPr>
      </w:pPr>
      <w:r>
        <w:rPr>
          <w:rFonts w:ascii="Consolas" w:eastAsiaTheme="minorHAnsi" w:hAnsi="Consolas" w:cs="Consolas"/>
          <w:color w:val="0000FF"/>
          <w:sz w:val="19"/>
          <w:szCs w:val="19"/>
          <w:highlight w:val="white"/>
          <w:lang w:val="en-NZ"/>
        </w:rPr>
        <w:t>#</w:t>
      </w:r>
      <w:proofErr w:type="spellStart"/>
      <w:r>
        <w:rPr>
          <w:rFonts w:ascii="Consolas" w:eastAsiaTheme="minorHAnsi" w:hAnsi="Consolas" w:cs="Consolas"/>
          <w:color w:val="0000FF"/>
          <w:sz w:val="19"/>
          <w:szCs w:val="19"/>
          <w:highlight w:val="white"/>
          <w:lang w:val="en-NZ"/>
        </w:rPr>
        <w:t>endif</w:t>
      </w:r>
      <w:proofErr w:type="spellEnd"/>
    </w:p>
    <w:p w14:paraId="56926B86" w14:textId="4203E61B" w:rsidR="00961423" w:rsidRDefault="00961423" w:rsidP="00BB2FC5">
      <w:pPr>
        <w:pStyle w:val="NumberedBulletPACKT"/>
        <w:numPr>
          <w:ilvl w:val="0"/>
          <w:numId w:val="0"/>
        </w:numPr>
        <w:tabs>
          <w:tab w:val="left" w:pos="683"/>
        </w:tabs>
        <w:rPr>
          <w:b/>
        </w:rPr>
      </w:pPr>
      <w:r>
        <w:rPr>
          <w:b/>
        </w:rPr>
        <w:tab/>
      </w:r>
      <w:r>
        <w:rPr>
          <w:b/>
        </w:rPr>
        <w:tab/>
      </w:r>
    </w:p>
    <w:p w14:paraId="615DD33F" w14:textId="6FF0A769" w:rsidR="00977368" w:rsidRDefault="00977368" w:rsidP="00BB2FC5">
      <w:pPr>
        <w:pStyle w:val="NumberedBulletPACKT"/>
        <w:numPr>
          <w:ilvl w:val="0"/>
          <w:numId w:val="0"/>
        </w:numPr>
        <w:tabs>
          <w:tab w:val="left" w:pos="683"/>
        </w:tabs>
        <w:rPr>
          <w:b/>
          <w:u w:val="single"/>
        </w:rPr>
      </w:pPr>
      <w:r>
        <w:rPr>
          <w:b/>
        </w:rPr>
        <w:tab/>
      </w:r>
      <w:r>
        <w:rPr>
          <w:b/>
        </w:rPr>
        <w:tab/>
      </w:r>
      <w:r w:rsidRPr="00977368">
        <w:rPr>
          <w:b/>
          <w:u w:val="single"/>
        </w:rPr>
        <w:t>CEnemy.cpp</w:t>
      </w:r>
    </w:p>
    <w:p w14:paraId="41F18356" w14:textId="52DE739F" w:rsidR="00977368" w:rsidRDefault="00977368" w:rsidP="00977368">
      <w:pPr>
        <w:autoSpaceDE w:val="0"/>
        <w:autoSpaceDN w:val="0"/>
        <w:adjustRightInd w:val="0"/>
        <w:spacing w:after="0"/>
        <w:rPr>
          <w:rFonts w:ascii="Consolas" w:eastAsiaTheme="minorHAnsi" w:hAnsi="Consolas" w:cs="Consolas"/>
          <w:color w:val="000000"/>
          <w:sz w:val="19"/>
          <w:szCs w:val="19"/>
          <w:highlight w:val="white"/>
          <w:lang w:val="en-NZ"/>
        </w:rPr>
      </w:pPr>
      <w:r>
        <w:rPr>
          <w:b/>
        </w:rPr>
        <w:tab/>
      </w:r>
      <w:r>
        <w:rPr>
          <w:rFonts w:ascii="Consolas" w:eastAsiaTheme="minorHAnsi" w:hAnsi="Consolas" w:cs="Consolas"/>
          <w:color w:val="0000FF"/>
          <w:sz w:val="19"/>
          <w:szCs w:val="19"/>
          <w:highlight w:val="white"/>
          <w:lang w:val="en-NZ"/>
        </w:rPr>
        <w:t>#include</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A31515"/>
          <w:sz w:val="19"/>
          <w:szCs w:val="19"/>
          <w:highlight w:val="white"/>
          <w:lang w:val="en-NZ"/>
        </w:rPr>
        <w:t>&lt;</w:t>
      </w:r>
      <w:proofErr w:type="spellStart"/>
      <w:r>
        <w:rPr>
          <w:rFonts w:ascii="Consolas" w:eastAsiaTheme="minorHAnsi" w:hAnsi="Consolas" w:cs="Consolas"/>
          <w:color w:val="A31515"/>
          <w:sz w:val="19"/>
          <w:szCs w:val="19"/>
          <w:highlight w:val="white"/>
          <w:lang w:val="en-NZ"/>
        </w:rPr>
        <w:t>iostream</w:t>
      </w:r>
      <w:proofErr w:type="spellEnd"/>
      <w:r>
        <w:rPr>
          <w:rFonts w:ascii="Consolas" w:eastAsiaTheme="minorHAnsi" w:hAnsi="Consolas" w:cs="Consolas"/>
          <w:color w:val="A31515"/>
          <w:sz w:val="19"/>
          <w:szCs w:val="19"/>
          <w:highlight w:val="white"/>
          <w:lang w:val="en-NZ"/>
        </w:rPr>
        <w:t>&gt;</w:t>
      </w:r>
    </w:p>
    <w:p w14:paraId="69484219" w14:textId="77777777" w:rsidR="00977368" w:rsidRDefault="00977368" w:rsidP="00977368">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#include</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A31515"/>
          <w:sz w:val="19"/>
          <w:szCs w:val="19"/>
          <w:highlight w:val="white"/>
          <w:lang w:val="en-NZ"/>
        </w:rPr>
        <w:t>&lt;string&gt;</w:t>
      </w:r>
    </w:p>
    <w:p w14:paraId="141C9A58" w14:textId="77777777" w:rsidR="00977368" w:rsidRDefault="00977368" w:rsidP="00977368">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#include</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A31515"/>
          <w:sz w:val="19"/>
          <w:szCs w:val="19"/>
          <w:highlight w:val="white"/>
          <w:lang w:val="en-NZ"/>
        </w:rPr>
        <w:t>"</w:t>
      </w:r>
      <w:proofErr w:type="spellStart"/>
      <w:r>
        <w:rPr>
          <w:rFonts w:ascii="Consolas" w:eastAsiaTheme="minorHAnsi" w:hAnsi="Consolas" w:cs="Consolas"/>
          <w:color w:val="A31515"/>
          <w:sz w:val="19"/>
          <w:szCs w:val="19"/>
          <w:highlight w:val="white"/>
          <w:lang w:val="en-NZ"/>
        </w:rPr>
        <w:t>CEnemy.h</w:t>
      </w:r>
      <w:proofErr w:type="spellEnd"/>
      <w:r>
        <w:rPr>
          <w:rFonts w:ascii="Consolas" w:eastAsiaTheme="minorHAnsi" w:hAnsi="Consolas" w:cs="Consolas"/>
          <w:color w:val="A31515"/>
          <w:sz w:val="19"/>
          <w:szCs w:val="19"/>
          <w:highlight w:val="white"/>
          <w:lang w:val="en-NZ"/>
        </w:rPr>
        <w:t>"</w:t>
      </w:r>
    </w:p>
    <w:p w14:paraId="2859CC9B" w14:textId="77777777" w:rsidR="00977368" w:rsidRDefault="00977368" w:rsidP="00977368">
      <w:pPr>
        <w:autoSpaceDE w:val="0"/>
        <w:autoSpaceDN w:val="0"/>
        <w:adjustRightInd w:val="0"/>
        <w:spacing w:after="0"/>
        <w:ind w:left="720"/>
        <w:rPr>
          <w:rFonts w:ascii="Consolas" w:eastAsiaTheme="minorHAnsi" w:hAnsi="Consolas" w:cs="Consolas"/>
          <w:color w:val="000000"/>
          <w:sz w:val="19"/>
          <w:szCs w:val="19"/>
          <w:highlight w:val="white"/>
          <w:lang w:val="en-NZ"/>
        </w:rPr>
      </w:pPr>
    </w:p>
    <w:p w14:paraId="180B1759" w14:textId="77777777" w:rsidR="00977368" w:rsidRDefault="00977368" w:rsidP="00977368">
      <w:pPr>
        <w:autoSpaceDE w:val="0"/>
        <w:autoSpaceDN w:val="0"/>
        <w:adjustRightInd w:val="0"/>
        <w:spacing w:after="0"/>
        <w:ind w:left="720"/>
        <w:rPr>
          <w:rFonts w:ascii="Consolas" w:eastAsiaTheme="minorHAnsi" w:hAnsi="Consolas" w:cs="Consolas"/>
          <w:color w:val="000000"/>
          <w:sz w:val="19"/>
          <w:szCs w:val="19"/>
          <w:highlight w:val="white"/>
          <w:lang w:val="en-NZ"/>
        </w:rPr>
      </w:pPr>
      <w:proofErr w:type="gramStart"/>
      <w:r>
        <w:rPr>
          <w:rFonts w:ascii="Consolas" w:eastAsiaTheme="minorHAnsi" w:hAnsi="Consolas" w:cs="Consolas"/>
          <w:color w:val="0000FF"/>
          <w:sz w:val="19"/>
          <w:szCs w:val="19"/>
          <w:highlight w:val="white"/>
          <w:lang w:val="en-NZ"/>
        </w:rPr>
        <w:t>using</w:t>
      </w:r>
      <w:proofErr w:type="gramEnd"/>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0000FF"/>
          <w:sz w:val="19"/>
          <w:szCs w:val="19"/>
          <w:highlight w:val="white"/>
          <w:lang w:val="en-NZ"/>
        </w:rPr>
        <w:t>namespace</w:t>
      </w:r>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00"/>
          <w:sz w:val="19"/>
          <w:szCs w:val="19"/>
          <w:highlight w:val="white"/>
          <w:lang w:val="en-NZ"/>
        </w:rPr>
        <w:t>std</w:t>
      </w:r>
      <w:proofErr w:type="spellEnd"/>
      <w:r>
        <w:rPr>
          <w:rFonts w:ascii="Consolas" w:eastAsiaTheme="minorHAnsi" w:hAnsi="Consolas" w:cs="Consolas"/>
          <w:color w:val="000000"/>
          <w:sz w:val="19"/>
          <w:szCs w:val="19"/>
          <w:highlight w:val="white"/>
          <w:lang w:val="en-NZ"/>
        </w:rPr>
        <w:t>;</w:t>
      </w:r>
    </w:p>
    <w:p w14:paraId="7C8B7E48" w14:textId="77777777" w:rsidR="00977368" w:rsidRDefault="00977368" w:rsidP="00977368">
      <w:pPr>
        <w:autoSpaceDE w:val="0"/>
        <w:autoSpaceDN w:val="0"/>
        <w:adjustRightInd w:val="0"/>
        <w:spacing w:after="0"/>
        <w:ind w:left="720"/>
        <w:rPr>
          <w:rFonts w:ascii="Consolas" w:eastAsiaTheme="minorHAnsi" w:hAnsi="Consolas" w:cs="Consolas"/>
          <w:color w:val="000000"/>
          <w:sz w:val="19"/>
          <w:szCs w:val="19"/>
          <w:highlight w:val="white"/>
          <w:lang w:val="en-NZ"/>
        </w:rPr>
      </w:pPr>
    </w:p>
    <w:p w14:paraId="0E787EE7" w14:textId="77777777" w:rsidR="00977368" w:rsidRDefault="00977368" w:rsidP="00977368">
      <w:pPr>
        <w:autoSpaceDE w:val="0"/>
        <w:autoSpaceDN w:val="0"/>
        <w:adjustRightInd w:val="0"/>
        <w:spacing w:after="0"/>
        <w:ind w:left="720"/>
        <w:rPr>
          <w:rFonts w:ascii="Consolas" w:eastAsiaTheme="minorHAnsi" w:hAnsi="Consolas" w:cs="Consolas"/>
          <w:color w:val="000000"/>
          <w:sz w:val="19"/>
          <w:szCs w:val="19"/>
          <w:highlight w:val="white"/>
          <w:lang w:val="en-NZ"/>
        </w:rPr>
      </w:pPr>
      <w:proofErr w:type="spellStart"/>
      <w:r>
        <w:rPr>
          <w:rFonts w:ascii="Consolas" w:eastAsiaTheme="minorHAnsi" w:hAnsi="Consolas" w:cs="Consolas"/>
          <w:color w:val="2B91AF"/>
          <w:sz w:val="19"/>
          <w:szCs w:val="19"/>
          <w:highlight w:val="white"/>
          <w:lang w:val="en-NZ"/>
        </w:rPr>
        <w:t>CEnemy</w:t>
      </w:r>
      <w:proofErr w:type="spellEnd"/>
      <w:r>
        <w:rPr>
          <w:rFonts w:ascii="Consolas" w:eastAsiaTheme="minorHAnsi" w:hAnsi="Consolas" w:cs="Consolas"/>
          <w:color w:val="000000"/>
          <w:sz w:val="19"/>
          <w:szCs w:val="19"/>
          <w:highlight w:val="white"/>
          <w:lang w:val="en-NZ"/>
        </w:rPr>
        <w:t>::</w:t>
      </w:r>
      <w:proofErr w:type="spellStart"/>
      <w:proofErr w:type="gramStart"/>
      <w:r>
        <w:rPr>
          <w:rFonts w:ascii="Consolas" w:eastAsiaTheme="minorHAnsi" w:hAnsi="Consolas" w:cs="Consolas"/>
          <w:color w:val="000000"/>
          <w:sz w:val="19"/>
          <w:szCs w:val="19"/>
          <w:highlight w:val="white"/>
          <w:lang w:val="en-NZ"/>
        </w:rPr>
        <w:t>CEnemy</w:t>
      </w:r>
      <w:proofErr w:type="spellEnd"/>
      <w:r>
        <w:rPr>
          <w:rFonts w:ascii="Consolas" w:eastAsiaTheme="minorHAnsi" w:hAnsi="Consolas" w:cs="Consolas"/>
          <w:color w:val="000000"/>
          <w:sz w:val="19"/>
          <w:szCs w:val="19"/>
          <w:highlight w:val="white"/>
          <w:lang w:val="en-NZ"/>
        </w:rPr>
        <w:t>()</w:t>
      </w:r>
      <w:proofErr w:type="gramEnd"/>
    </w:p>
    <w:p w14:paraId="3FA92960" w14:textId="77777777" w:rsidR="00977368" w:rsidRDefault="00977368" w:rsidP="00977368">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57A53053" w14:textId="77777777" w:rsidR="00977368" w:rsidRDefault="00977368" w:rsidP="00977368">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spellStart"/>
      <w:r>
        <w:rPr>
          <w:rFonts w:ascii="Consolas" w:eastAsiaTheme="minorHAnsi" w:hAnsi="Consolas" w:cs="Consolas"/>
          <w:color w:val="000000"/>
          <w:sz w:val="19"/>
          <w:szCs w:val="19"/>
          <w:highlight w:val="white"/>
          <w:lang w:val="en-NZ"/>
        </w:rPr>
        <w:t>m_iAge</w:t>
      </w:r>
      <w:proofErr w:type="spellEnd"/>
      <w:r>
        <w:rPr>
          <w:rFonts w:ascii="Consolas" w:eastAsiaTheme="minorHAnsi" w:hAnsi="Consolas" w:cs="Consolas"/>
          <w:color w:val="000000"/>
          <w:sz w:val="19"/>
          <w:szCs w:val="19"/>
          <w:highlight w:val="white"/>
          <w:lang w:val="en-NZ"/>
        </w:rPr>
        <w:t xml:space="preserve"> = 50;</w:t>
      </w:r>
    </w:p>
    <w:p w14:paraId="773BC1EE" w14:textId="77777777" w:rsidR="00977368" w:rsidRDefault="00977368" w:rsidP="00977368">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spellStart"/>
      <w:r>
        <w:rPr>
          <w:rFonts w:ascii="Consolas" w:eastAsiaTheme="minorHAnsi" w:hAnsi="Consolas" w:cs="Consolas"/>
          <w:color w:val="000000"/>
          <w:sz w:val="19"/>
          <w:szCs w:val="19"/>
          <w:highlight w:val="white"/>
          <w:lang w:val="en-NZ"/>
        </w:rPr>
        <w:t>m_iHealth</w:t>
      </w:r>
      <w:proofErr w:type="spellEnd"/>
      <w:r>
        <w:rPr>
          <w:rFonts w:ascii="Consolas" w:eastAsiaTheme="minorHAnsi" w:hAnsi="Consolas" w:cs="Consolas"/>
          <w:color w:val="000000"/>
          <w:sz w:val="19"/>
          <w:szCs w:val="19"/>
          <w:highlight w:val="white"/>
          <w:lang w:val="en-NZ"/>
        </w:rPr>
        <w:t xml:space="preserve"> = 100;</w:t>
      </w:r>
    </w:p>
    <w:p w14:paraId="4A8BC93D" w14:textId="77777777" w:rsidR="00977368" w:rsidRDefault="00977368" w:rsidP="00977368">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spellStart"/>
      <w:r>
        <w:rPr>
          <w:rFonts w:ascii="Consolas" w:eastAsiaTheme="minorHAnsi" w:hAnsi="Consolas" w:cs="Consolas"/>
          <w:color w:val="000000"/>
          <w:sz w:val="19"/>
          <w:szCs w:val="19"/>
          <w:highlight w:val="white"/>
          <w:lang w:val="en-NZ"/>
        </w:rPr>
        <w:t>m_sArmour</w:t>
      </w:r>
      <w:proofErr w:type="spellEnd"/>
      <w:r>
        <w:rPr>
          <w:rFonts w:ascii="Consolas" w:eastAsiaTheme="minorHAnsi" w:hAnsi="Consolas" w:cs="Consolas"/>
          <w:color w:val="000000"/>
          <w:sz w:val="19"/>
          <w:szCs w:val="19"/>
          <w:highlight w:val="white"/>
          <w:lang w:val="en-NZ"/>
        </w:rPr>
        <w:t xml:space="preserve"> = </w:t>
      </w:r>
      <w:r>
        <w:rPr>
          <w:rFonts w:ascii="Consolas" w:eastAsiaTheme="minorHAnsi" w:hAnsi="Consolas" w:cs="Consolas"/>
          <w:color w:val="A31515"/>
          <w:sz w:val="19"/>
          <w:szCs w:val="19"/>
          <w:highlight w:val="white"/>
          <w:lang w:val="en-NZ"/>
        </w:rPr>
        <w:t>"GOLD_ARMOUR"</w:t>
      </w:r>
      <w:r>
        <w:rPr>
          <w:rFonts w:ascii="Consolas" w:eastAsiaTheme="minorHAnsi" w:hAnsi="Consolas" w:cs="Consolas"/>
          <w:color w:val="000000"/>
          <w:sz w:val="19"/>
          <w:szCs w:val="19"/>
          <w:highlight w:val="white"/>
          <w:lang w:val="en-NZ"/>
        </w:rPr>
        <w:t>;</w:t>
      </w:r>
    </w:p>
    <w:p w14:paraId="6FB3F3B6" w14:textId="77777777" w:rsidR="00977368" w:rsidRDefault="00977368" w:rsidP="00977368">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spellStart"/>
      <w:r>
        <w:rPr>
          <w:rFonts w:ascii="Consolas" w:eastAsiaTheme="minorHAnsi" w:hAnsi="Consolas" w:cs="Consolas"/>
          <w:color w:val="000000"/>
          <w:sz w:val="19"/>
          <w:szCs w:val="19"/>
          <w:highlight w:val="white"/>
          <w:lang w:val="en-NZ"/>
        </w:rPr>
        <w:t>m_sName</w:t>
      </w:r>
      <w:proofErr w:type="spellEnd"/>
      <w:r>
        <w:rPr>
          <w:rFonts w:ascii="Consolas" w:eastAsiaTheme="minorHAnsi" w:hAnsi="Consolas" w:cs="Consolas"/>
          <w:color w:val="000000"/>
          <w:sz w:val="19"/>
          <w:szCs w:val="19"/>
          <w:highlight w:val="white"/>
          <w:lang w:val="en-NZ"/>
        </w:rPr>
        <w:t xml:space="preserve"> = </w:t>
      </w:r>
      <w:r>
        <w:rPr>
          <w:rFonts w:ascii="Consolas" w:eastAsiaTheme="minorHAnsi" w:hAnsi="Consolas" w:cs="Consolas"/>
          <w:color w:val="A31515"/>
          <w:sz w:val="19"/>
          <w:szCs w:val="19"/>
          <w:highlight w:val="white"/>
          <w:lang w:val="en-NZ"/>
        </w:rPr>
        <w:t>"</w:t>
      </w:r>
      <w:proofErr w:type="spellStart"/>
      <w:r>
        <w:rPr>
          <w:rFonts w:ascii="Consolas" w:eastAsiaTheme="minorHAnsi" w:hAnsi="Consolas" w:cs="Consolas"/>
          <w:color w:val="A31515"/>
          <w:sz w:val="19"/>
          <w:szCs w:val="19"/>
          <w:highlight w:val="white"/>
          <w:lang w:val="en-NZ"/>
        </w:rPr>
        <w:t>Dr.</w:t>
      </w:r>
      <w:proofErr w:type="spellEnd"/>
      <w:r>
        <w:rPr>
          <w:rFonts w:ascii="Consolas" w:eastAsiaTheme="minorHAnsi" w:hAnsi="Consolas" w:cs="Consolas"/>
          <w:color w:val="A31515"/>
          <w:sz w:val="19"/>
          <w:szCs w:val="19"/>
          <w:highlight w:val="white"/>
          <w:lang w:val="en-NZ"/>
        </w:rPr>
        <w:t xml:space="preserve"> EVIL"</w:t>
      </w:r>
      <w:r>
        <w:rPr>
          <w:rFonts w:ascii="Consolas" w:eastAsiaTheme="minorHAnsi" w:hAnsi="Consolas" w:cs="Consolas"/>
          <w:color w:val="000000"/>
          <w:sz w:val="19"/>
          <w:szCs w:val="19"/>
          <w:highlight w:val="white"/>
          <w:lang w:val="en-NZ"/>
        </w:rPr>
        <w:t>;</w:t>
      </w:r>
    </w:p>
    <w:p w14:paraId="6599830D" w14:textId="77777777" w:rsidR="00977368" w:rsidRDefault="00977368" w:rsidP="00977368">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4D458654" w14:textId="77777777" w:rsidR="00977368" w:rsidRDefault="00977368" w:rsidP="00977368">
      <w:pPr>
        <w:autoSpaceDE w:val="0"/>
        <w:autoSpaceDN w:val="0"/>
        <w:adjustRightInd w:val="0"/>
        <w:spacing w:after="0"/>
        <w:ind w:left="720"/>
        <w:rPr>
          <w:rFonts w:ascii="Consolas" w:eastAsiaTheme="minorHAnsi" w:hAnsi="Consolas" w:cs="Consolas"/>
          <w:color w:val="000000"/>
          <w:sz w:val="19"/>
          <w:szCs w:val="19"/>
          <w:highlight w:val="white"/>
          <w:lang w:val="en-NZ"/>
        </w:rPr>
      </w:pPr>
    </w:p>
    <w:p w14:paraId="7F3F20F9" w14:textId="3908F9D9" w:rsidR="00977368" w:rsidRDefault="00977368" w:rsidP="00977368">
      <w:pPr>
        <w:autoSpaceDE w:val="0"/>
        <w:autoSpaceDN w:val="0"/>
        <w:adjustRightInd w:val="0"/>
        <w:spacing w:after="0"/>
        <w:ind w:left="720"/>
        <w:rPr>
          <w:rFonts w:ascii="Consolas" w:eastAsiaTheme="minorHAnsi" w:hAnsi="Consolas" w:cs="Consolas"/>
          <w:color w:val="000000"/>
          <w:sz w:val="19"/>
          <w:szCs w:val="19"/>
          <w:highlight w:val="white"/>
          <w:lang w:val="en-NZ"/>
        </w:rPr>
      </w:pPr>
      <w:proofErr w:type="spellStart"/>
      <w:proofErr w:type="gramStart"/>
      <w:r>
        <w:rPr>
          <w:rFonts w:ascii="Consolas" w:eastAsiaTheme="minorHAnsi" w:hAnsi="Consolas" w:cs="Consolas"/>
          <w:color w:val="0000FF"/>
          <w:sz w:val="19"/>
          <w:szCs w:val="19"/>
          <w:highlight w:val="white"/>
          <w:lang w:val="en-NZ"/>
        </w:rPr>
        <w:t>int</w:t>
      </w:r>
      <w:proofErr w:type="spellEnd"/>
      <w:proofErr w:type="gram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2B91AF"/>
          <w:sz w:val="19"/>
          <w:szCs w:val="19"/>
          <w:highlight w:val="white"/>
          <w:lang w:val="en-NZ"/>
        </w:rPr>
        <w:t>CEnemy</w:t>
      </w:r>
      <w:proofErr w:type="spellEnd"/>
      <w:r>
        <w:rPr>
          <w:rFonts w:ascii="Consolas" w:eastAsiaTheme="minorHAnsi" w:hAnsi="Consolas" w:cs="Consolas"/>
          <w:color w:val="000000"/>
          <w:sz w:val="19"/>
          <w:szCs w:val="19"/>
          <w:highlight w:val="white"/>
          <w:lang w:val="en-NZ"/>
        </w:rPr>
        <w:t>::</w:t>
      </w:r>
      <w:proofErr w:type="spellStart"/>
      <w:r>
        <w:rPr>
          <w:rFonts w:ascii="Consolas" w:eastAsiaTheme="minorHAnsi" w:hAnsi="Consolas" w:cs="Consolas"/>
          <w:color w:val="000000"/>
          <w:sz w:val="19"/>
          <w:szCs w:val="19"/>
          <w:highlight w:val="white"/>
          <w:lang w:val="en-NZ"/>
        </w:rPr>
        <w:t>GetAge</w:t>
      </w:r>
      <w:proofErr w:type="spellEnd"/>
      <w:r>
        <w:rPr>
          <w:rFonts w:ascii="Consolas" w:eastAsiaTheme="minorHAnsi" w:hAnsi="Consolas" w:cs="Consolas"/>
          <w:color w:val="000000"/>
          <w:sz w:val="19"/>
          <w:szCs w:val="19"/>
          <w:highlight w:val="white"/>
          <w:lang w:val="en-NZ"/>
        </w:rPr>
        <w:t>()</w:t>
      </w:r>
      <w:proofErr w:type="spellStart"/>
      <w:r w:rsidR="00600BD9">
        <w:rPr>
          <w:rFonts w:ascii="Consolas" w:eastAsiaTheme="minorHAnsi" w:hAnsi="Consolas" w:cs="Consolas"/>
          <w:color w:val="0000FF"/>
          <w:sz w:val="19"/>
          <w:szCs w:val="19"/>
          <w:highlight w:val="white"/>
          <w:lang w:val="en-NZ"/>
        </w:rPr>
        <w:t>const</w:t>
      </w:r>
      <w:proofErr w:type="spellEnd"/>
    </w:p>
    <w:p w14:paraId="33E0F635" w14:textId="77777777" w:rsidR="00977368" w:rsidRDefault="00977368" w:rsidP="00977368">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58520B92" w14:textId="77777777" w:rsidR="00977368" w:rsidRDefault="00977368" w:rsidP="00977368">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FF"/>
          <w:sz w:val="19"/>
          <w:szCs w:val="19"/>
          <w:highlight w:val="white"/>
          <w:lang w:val="en-NZ"/>
        </w:rPr>
        <w:t>return</w:t>
      </w:r>
      <w:proofErr w:type="gram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00"/>
          <w:sz w:val="19"/>
          <w:szCs w:val="19"/>
          <w:highlight w:val="white"/>
          <w:lang w:val="en-NZ"/>
        </w:rPr>
        <w:t>m_iAge</w:t>
      </w:r>
      <w:proofErr w:type="spellEnd"/>
      <w:r>
        <w:rPr>
          <w:rFonts w:ascii="Consolas" w:eastAsiaTheme="minorHAnsi" w:hAnsi="Consolas" w:cs="Consolas"/>
          <w:color w:val="000000"/>
          <w:sz w:val="19"/>
          <w:szCs w:val="19"/>
          <w:highlight w:val="white"/>
          <w:lang w:val="en-NZ"/>
        </w:rPr>
        <w:t>;</w:t>
      </w:r>
    </w:p>
    <w:p w14:paraId="5E92C258" w14:textId="77777777" w:rsidR="00977368" w:rsidRDefault="00977368" w:rsidP="00977368">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3F368FCC" w14:textId="77777777" w:rsidR="00977368" w:rsidRDefault="00977368" w:rsidP="00977368">
      <w:pPr>
        <w:autoSpaceDE w:val="0"/>
        <w:autoSpaceDN w:val="0"/>
        <w:adjustRightInd w:val="0"/>
        <w:spacing w:after="0"/>
        <w:ind w:left="720"/>
        <w:rPr>
          <w:rFonts w:ascii="Consolas" w:eastAsiaTheme="minorHAnsi" w:hAnsi="Consolas" w:cs="Consolas"/>
          <w:color w:val="000000"/>
          <w:sz w:val="19"/>
          <w:szCs w:val="19"/>
          <w:highlight w:val="white"/>
          <w:lang w:val="en-NZ"/>
        </w:rPr>
      </w:pPr>
    </w:p>
    <w:p w14:paraId="2B37592E" w14:textId="64C4072C" w:rsidR="00977368" w:rsidRDefault="00977368" w:rsidP="00977368">
      <w:pPr>
        <w:autoSpaceDE w:val="0"/>
        <w:autoSpaceDN w:val="0"/>
        <w:adjustRightInd w:val="0"/>
        <w:spacing w:after="0"/>
        <w:ind w:left="720"/>
        <w:rPr>
          <w:rFonts w:ascii="Consolas" w:eastAsiaTheme="minorHAnsi" w:hAnsi="Consolas" w:cs="Consolas"/>
          <w:color w:val="000000"/>
          <w:sz w:val="19"/>
          <w:szCs w:val="19"/>
          <w:highlight w:val="white"/>
          <w:lang w:val="en-NZ"/>
        </w:rPr>
      </w:pPr>
      <w:proofErr w:type="spellStart"/>
      <w:proofErr w:type="gramStart"/>
      <w:r>
        <w:rPr>
          <w:rFonts w:ascii="Consolas" w:eastAsiaTheme="minorHAnsi" w:hAnsi="Consolas" w:cs="Consolas"/>
          <w:color w:val="0000FF"/>
          <w:sz w:val="19"/>
          <w:szCs w:val="19"/>
          <w:highlight w:val="white"/>
          <w:lang w:val="en-NZ"/>
        </w:rPr>
        <w:t>int</w:t>
      </w:r>
      <w:proofErr w:type="spellEnd"/>
      <w:proofErr w:type="gram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2B91AF"/>
          <w:sz w:val="19"/>
          <w:szCs w:val="19"/>
          <w:highlight w:val="white"/>
          <w:lang w:val="en-NZ"/>
        </w:rPr>
        <w:t>CEnemy</w:t>
      </w:r>
      <w:proofErr w:type="spellEnd"/>
      <w:r>
        <w:rPr>
          <w:rFonts w:ascii="Consolas" w:eastAsiaTheme="minorHAnsi" w:hAnsi="Consolas" w:cs="Consolas"/>
          <w:color w:val="000000"/>
          <w:sz w:val="19"/>
          <w:szCs w:val="19"/>
          <w:highlight w:val="white"/>
          <w:lang w:val="en-NZ"/>
        </w:rPr>
        <w:t>::</w:t>
      </w:r>
      <w:proofErr w:type="spellStart"/>
      <w:r>
        <w:rPr>
          <w:rFonts w:ascii="Consolas" w:eastAsiaTheme="minorHAnsi" w:hAnsi="Consolas" w:cs="Consolas"/>
          <w:color w:val="000000"/>
          <w:sz w:val="19"/>
          <w:szCs w:val="19"/>
          <w:highlight w:val="white"/>
          <w:lang w:val="en-NZ"/>
        </w:rPr>
        <w:t>TotalHealth</w:t>
      </w:r>
      <w:proofErr w:type="spellEnd"/>
      <w:r>
        <w:rPr>
          <w:rFonts w:ascii="Consolas" w:eastAsiaTheme="minorHAnsi" w:hAnsi="Consolas" w:cs="Consolas"/>
          <w:color w:val="000000"/>
          <w:sz w:val="19"/>
          <w:szCs w:val="19"/>
          <w:highlight w:val="white"/>
          <w:lang w:val="en-NZ"/>
        </w:rPr>
        <w:t>()</w:t>
      </w:r>
      <w:proofErr w:type="spellStart"/>
      <w:r w:rsidR="00600BD9">
        <w:rPr>
          <w:rFonts w:ascii="Consolas" w:eastAsiaTheme="minorHAnsi" w:hAnsi="Consolas" w:cs="Consolas"/>
          <w:color w:val="0000FF"/>
          <w:sz w:val="19"/>
          <w:szCs w:val="19"/>
          <w:highlight w:val="white"/>
          <w:lang w:val="en-NZ"/>
        </w:rPr>
        <w:t>const</w:t>
      </w:r>
      <w:proofErr w:type="spellEnd"/>
    </w:p>
    <w:p w14:paraId="05650BE9" w14:textId="77777777" w:rsidR="00977368" w:rsidRDefault="00977368" w:rsidP="00977368">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1086A717" w14:textId="77777777" w:rsidR="00977368" w:rsidRDefault="00977368" w:rsidP="00977368">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FF"/>
          <w:sz w:val="19"/>
          <w:szCs w:val="19"/>
          <w:highlight w:val="white"/>
          <w:lang w:val="en-NZ"/>
        </w:rPr>
        <w:t>return</w:t>
      </w:r>
      <w:proofErr w:type="gram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00"/>
          <w:sz w:val="19"/>
          <w:szCs w:val="19"/>
          <w:highlight w:val="white"/>
          <w:lang w:val="en-NZ"/>
        </w:rPr>
        <w:t>m_iHealth</w:t>
      </w:r>
      <w:proofErr w:type="spellEnd"/>
      <w:r>
        <w:rPr>
          <w:rFonts w:ascii="Consolas" w:eastAsiaTheme="minorHAnsi" w:hAnsi="Consolas" w:cs="Consolas"/>
          <w:color w:val="000000"/>
          <w:sz w:val="19"/>
          <w:szCs w:val="19"/>
          <w:highlight w:val="white"/>
          <w:lang w:val="en-NZ"/>
        </w:rPr>
        <w:t>;</w:t>
      </w:r>
    </w:p>
    <w:p w14:paraId="18C4CEBC" w14:textId="77777777" w:rsidR="00977368" w:rsidRDefault="00977368" w:rsidP="00977368">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513BD0AC" w14:textId="77777777" w:rsidR="00977368" w:rsidRDefault="00977368" w:rsidP="00977368">
      <w:pPr>
        <w:autoSpaceDE w:val="0"/>
        <w:autoSpaceDN w:val="0"/>
        <w:adjustRightInd w:val="0"/>
        <w:spacing w:after="0"/>
        <w:ind w:left="720"/>
        <w:rPr>
          <w:rFonts w:ascii="Consolas" w:eastAsiaTheme="minorHAnsi" w:hAnsi="Consolas" w:cs="Consolas"/>
          <w:color w:val="000000"/>
          <w:sz w:val="19"/>
          <w:szCs w:val="19"/>
          <w:highlight w:val="white"/>
          <w:lang w:val="en-NZ"/>
        </w:rPr>
      </w:pPr>
    </w:p>
    <w:p w14:paraId="7EC1302C" w14:textId="67D15163" w:rsidR="00977368" w:rsidRDefault="00977368" w:rsidP="00977368">
      <w:pPr>
        <w:autoSpaceDE w:val="0"/>
        <w:autoSpaceDN w:val="0"/>
        <w:adjustRightInd w:val="0"/>
        <w:spacing w:after="0"/>
        <w:ind w:left="720"/>
        <w:rPr>
          <w:rFonts w:ascii="Consolas" w:eastAsiaTheme="minorHAnsi" w:hAnsi="Consolas" w:cs="Consolas"/>
          <w:color w:val="000000"/>
          <w:sz w:val="19"/>
          <w:szCs w:val="19"/>
          <w:highlight w:val="white"/>
          <w:lang w:val="en-NZ"/>
        </w:rPr>
      </w:pPr>
      <w:proofErr w:type="gramStart"/>
      <w:r>
        <w:rPr>
          <w:rFonts w:ascii="Consolas" w:eastAsiaTheme="minorHAnsi" w:hAnsi="Consolas" w:cs="Consolas"/>
          <w:color w:val="2B91AF"/>
          <w:sz w:val="19"/>
          <w:szCs w:val="19"/>
          <w:highlight w:val="white"/>
          <w:lang w:val="en-NZ"/>
        </w:rPr>
        <w:t>string</w:t>
      </w:r>
      <w:proofErr w:type="gram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2B91AF"/>
          <w:sz w:val="19"/>
          <w:szCs w:val="19"/>
          <w:highlight w:val="white"/>
          <w:lang w:val="en-NZ"/>
        </w:rPr>
        <w:t>CEnemy</w:t>
      </w:r>
      <w:proofErr w:type="spellEnd"/>
      <w:r>
        <w:rPr>
          <w:rFonts w:ascii="Consolas" w:eastAsiaTheme="minorHAnsi" w:hAnsi="Consolas" w:cs="Consolas"/>
          <w:color w:val="000000"/>
          <w:sz w:val="19"/>
          <w:szCs w:val="19"/>
          <w:highlight w:val="white"/>
          <w:lang w:val="en-NZ"/>
        </w:rPr>
        <w:t>::</w:t>
      </w:r>
      <w:proofErr w:type="spellStart"/>
      <w:r>
        <w:rPr>
          <w:rFonts w:ascii="Consolas" w:eastAsiaTheme="minorHAnsi" w:hAnsi="Consolas" w:cs="Consolas"/>
          <w:color w:val="000000"/>
          <w:sz w:val="19"/>
          <w:szCs w:val="19"/>
          <w:highlight w:val="white"/>
          <w:lang w:val="en-NZ"/>
        </w:rPr>
        <w:t>GetArmourName</w:t>
      </w:r>
      <w:proofErr w:type="spellEnd"/>
      <w:r>
        <w:rPr>
          <w:rFonts w:ascii="Consolas" w:eastAsiaTheme="minorHAnsi" w:hAnsi="Consolas" w:cs="Consolas"/>
          <w:color w:val="000000"/>
          <w:sz w:val="19"/>
          <w:szCs w:val="19"/>
          <w:highlight w:val="white"/>
          <w:lang w:val="en-NZ"/>
        </w:rPr>
        <w:t>()</w:t>
      </w:r>
      <w:proofErr w:type="spellStart"/>
      <w:r w:rsidR="00600BD9">
        <w:rPr>
          <w:rFonts w:ascii="Consolas" w:eastAsiaTheme="minorHAnsi" w:hAnsi="Consolas" w:cs="Consolas"/>
          <w:color w:val="0000FF"/>
          <w:sz w:val="19"/>
          <w:szCs w:val="19"/>
          <w:highlight w:val="white"/>
          <w:lang w:val="en-NZ"/>
        </w:rPr>
        <w:t>const</w:t>
      </w:r>
      <w:proofErr w:type="spellEnd"/>
    </w:p>
    <w:p w14:paraId="5461F215" w14:textId="77777777" w:rsidR="00977368" w:rsidRDefault="00977368" w:rsidP="00977368">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4C90F143" w14:textId="77777777" w:rsidR="00977368" w:rsidRDefault="00977368" w:rsidP="00977368">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FF"/>
          <w:sz w:val="19"/>
          <w:szCs w:val="19"/>
          <w:highlight w:val="white"/>
          <w:lang w:val="en-NZ"/>
        </w:rPr>
        <w:t>return</w:t>
      </w:r>
      <w:proofErr w:type="gram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00"/>
          <w:sz w:val="19"/>
          <w:szCs w:val="19"/>
          <w:highlight w:val="white"/>
          <w:lang w:val="en-NZ"/>
        </w:rPr>
        <w:t>m_sArmour</w:t>
      </w:r>
      <w:proofErr w:type="spellEnd"/>
      <w:r>
        <w:rPr>
          <w:rFonts w:ascii="Consolas" w:eastAsiaTheme="minorHAnsi" w:hAnsi="Consolas" w:cs="Consolas"/>
          <w:color w:val="000000"/>
          <w:sz w:val="19"/>
          <w:szCs w:val="19"/>
          <w:highlight w:val="white"/>
          <w:lang w:val="en-NZ"/>
        </w:rPr>
        <w:t>;</w:t>
      </w:r>
    </w:p>
    <w:p w14:paraId="6F8464D0" w14:textId="77777777" w:rsidR="00977368" w:rsidRDefault="00977368" w:rsidP="00977368">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451C78B9" w14:textId="77777777" w:rsidR="00977368" w:rsidRDefault="00977368" w:rsidP="00977368">
      <w:pPr>
        <w:autoSpaceDE w:val="0"/>
        <w:autoSpaceDN w:val="0"/>
        <w:adjustRightInd w:val="0"/>
        <w:spacing w:after="0"/>
        <w:ind w:left="720"/>
        <w:rPr>
          <w:rFonts w:ascii="Consolas" w:eastAsiaTheme="minorHAnsi" w:hAnsi="Consolas" w:cs="Consolas"/>
          <w:color w:val="000000"/>
          <w:sz w:val="19"/>
          <w:szCs w:val="19"/>
          <w:highlight w:val="white"/>
          <w:lang w:val="en-NZ"/>
        </w:rPr>
      </w:pPr>
    </w:p>
    <w:p w14:paraId="7050201B" w14:textId="0D37070B" w:rsidR="00977368" w:rsidRDefault="00977368" w:rsidP="00977368">
      <w:pPr>
        <w:autoSpaceDE w:val="0"/>
        <w:autoSpaceDN w:val="0"/>
        <w:adjustRightInd w:val="0"/>
        <w:spacing w:after="0"/>
        <w:ind w:left="720"/>
        <w:rPr>
          <w:rFonts w:ascii="Consolas" w:eastAsiaTheme="minorHAnsi" w:hAnsi="Consolas" w:cs="Consolas"/>
          <w:color w:val="000000"/>
          <w:sz w:val="19"/>
          <w:szCs w:val="19"/>
          <w:highlight w:val="white"/>
          <w:lang w:val="en-NZ"/>
        </w:rPr>
      </w:pPr>
      <w:proofErr w:type="gramStart"/>
      <w:r>
        <w:rPr>
          <w:rFonts w:ascii="Consolas" w:eastAsiaTheme="minorHAnsi" w:hAnsi="Consolas" w:cs="Consolas"/>
          <w:color w:val="2B91AF"/>
          <w:sz w:val="19"/>
          <w:szCs w:val="19"/>
          <w:highlight w:val="white"/>
          <w:lang w:val="en-NZ"/>
        </w:rPr>
        <w:t>string</w:t>
      </w:r>
      <w:proofErr w:type="gram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2B91AF"/>
          <w:sz w:val="19"/>
          <w:szCs w:val="19"/>
          <w:highlight w:val="white"/>
          <w:lang w:val="en-NZ"/>
        </w:rPr>
        <w:t>CEnemy</w:t>
      </w:r>
      <w:proofErr w:type="spellEnd"/>
      <w:r>
        <w:rPr>
          <w:rFonts w:ascii="Consolas" w:eastAsiaTheme="minorHAnsi" w:hAnsi="Consolas" w:cs="Consolas"/>
          <w:color w:val="000000"/>
          <w:sz w:val="19"/>
          <w:szCs w:val="19"/>
          <w:highlight w:val="white"/>
          <w:lang w:val="en-NZ"/>
        </w:rPr>
        <w:t>::</w:t>
      </w:r>
      <w:proofErr w:type="spellStart"/>
      <w:r>
        <w:rPr>
          <w:rFonts w:ascii="Consolas" w:eastAsiaTheme="minorHAnsi" w:hAnsi="Consolas" w:cs="Consolas"/>
          <w:color w:val="000000"/>
          <w:sz w:val="19"/>
          <w:szCs w:val="19"/>
          <w:highlight w:val="white"/>
          <w:lang w:val="en-NZ"/>
        </w:rPr>
        <w:t>GetName</w:t>
      </w:r>
      <w:proofErr w:type="spellEnd"/>
      <w:r>
        <w:rPr>
          <w:rFonts w:ascii="Consolas" w:eastAsiaTheme="minorHAnsi" w:hAnsi="Consolas" w:cs="Consolas"/>
          <w:color w:val="000000"/>
          <w:sz w:val="19"/>
          <w:szCs w:val="19"/>
          <w:highlight w:val="white"/>
          <w:lang w:val="en-NZ"/>
        </w:rPr>
        <w:t>()</w:t>
      </w:r>
      <w:proofErr w:type="spellStart"/>
      <w:r w:rsidR="00600BD9">
        <w:rPr>
          <w:rFonts w:ascii="Consolas" w:eastAsiaTheme="minorHAnsi" w:hAnsi="Consolas" w:cs="Consolas"/>
          <w:color w:val="0000FF"/>
          <w:sz w:val="19"/>
          <w:szCs w:val="19"/>
          <w:highlight w:val="white"/>
          <w:lang w:val="en-NZ"/>
        </w:rPr>
        <w:t>const</w:t>
      </w:r>
      <w:proofErr w:type="spellEnd"/>
    </w:p>
    <w:p w14:paraId="4CEC8FEA" w14:textId="77777777" w:rsidR="00977368" w:rsidRDefault="00977368" w:rsidP="00977368">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2A59D143" w14:textId="77777777" w:rsidR="00977368" w:rsidRDefault="00977368" w:rsidP="00977368">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FF"/>
          <w:sz w:val="19"/>
          <w:szCs w:val="19"/>
          <w:highlight w:val="white"/>
          <w:lang w:val="en-NZ"/>
        </w:rPr>
        <w:t>return</w:t>
      </w:r>
      <w:proofErr w:type="gram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00"/>
          <w:sz w:val="19"/>
          <w:szCs w:val="19"/>
          <w:highlight w:val="white"/>
          <w:lang w:val="en-NZ"/>
        </w:rPr>
        <w:t>m_sName</w:t>
      </w:r>
      <w:proofErr w:type="spellEnd"/>
      <w:r>
        <w:rPr>
          <w:rFonts w:ascii="Consolas" w:eastAsiaTheme="minorHAnsi" w:hAnsi="Consolas" w:cs="Consolas"/>
          <w:color w:val="000000"/>
          <w:sz w:val="19"/>
          <w:szCs w:val="19"/>
          <w:highlight w:val="white"/>
          <w:lang w:val="en-NZ"/>
        </w:rPr>
        <w:t>;</w:t>
      </w:r>
    </w:p>
    <w:p w14:paraId="7E5366D2" w14:textId="52BDB53B" w:rsidR="00977368" w:rsidRPr="00977368" w:rsidRDefault="00977368" w:rsidP="00977368">
      <w:pPr>
        <w:pStyle w:val="NumberedBulletPACKT"/>
        <w:numPr>
          <w:ilvl w:val="0"/>
          <w:numId w:val="0"/>
        </w:numPr>
        <w:tabs>
          <w:tab w:val="left" w:pos="683"/>
        </w:tabs>
        <w:ind w:left="720"/>
        <w:rPr>
          <w:b/>
        </w:rPr>
      </w:pPr>
      <w:r>
        <w:rPr>
          <w:rFonts w:ascii="Consolas" w:eastAsiaTheme="minorHAnsi" w:hAnsi="Consolas" w:cs="Consolas"/>
          <w:color w:val="000000"/>
          <w:sz w:val="19"/>
          <w:szCs w:val="19"/>
          <w:highlight w:val="white"/>
          <w:lang w:val="en-NZ"/>
        </w:rPr>
        <w:t>}</w:t>
      </w:r>
    </w:p>
    <w:p w14:paraId="7FC5DA65" w14:textId="77777777" w:rsidR="001225D8" w:rsidRDefault="001225D8" w:rsidP="0075438F">
      <w:pPr>
        <w:pStyle w:val="Heading2"/>
        <w:numPr>
          <w:ilvl w:val="1"/>
          <w:numId w:val="3"/>
        </w:numPr>
        <w:tabs>
          <w:tab w:val="left" w:pos="0"/>
        </w:tabs>
      </w:pPr>
      <w:r>
        <w:t>How it works...</w:t>
      </w:r>
    </w:p>
    <w:p w14:paraId="4DA0335B" w14:textId="6A9FD396" w:rsidR="001225D8" w:rsidDel="00210A61" w:rsidRDefault="001225D8" w:rsidP="001225D8">
      <w:pPr>
        <w:pStyle w:val="NormalPACKT"/>
        <w:rPr>
          <w:del w:id="6" w:author="Rashmi Suvarna" w:date="2015-08-03T15:05:00Z"/>
        </w:rPr>
      </w:pPr>
    </w:p>
    <w:p w14:paraId="08161211" w14:textId="763AFEAC" w:rsidR="00BB752D" w:rsidRDefault="00BB752D" w:rsidP="001225D8">
      <w:pPr>
        <w:pStyle w:val="NormalPACKT"/>
      </w:pPr>
      <w:r>
        <w:t xml:space="preserve">For creating </w:t>
      </w:r>
      <w:r w:rsidR="00503F6B">
        <w:t xml:space="preserve">an object oriented program, we need to create classes and objects. Although we can write the definition and declaration of the class in the same file, it is advisable to have two separate files for definition and declaration. A declaration class file is called a header file whereas a </w:t>
      </w:r>
      <w:r w:rsidR="0099058E">
        <w:t xml:space="preserve">definition class file is called a source file. </w:t>
      </w:r>
    </w:p>
    <w:p w14:paraId="1A818794" w14:textId="3274EB46" w:rsidR="0099058E" w:rsidRDefault="0099058E" w:rsidP="001225D8">
      <w:pPr>
        <w:pStyle w:val="NormalPACKT"/>
      </w:pPr>
      <w:r>
        <w:t xml:space="preserve">In the </w:t>
      </w:r>
      <w:proofErr w:type="spellStart"/>
      <w:r w:rsidRPr="0099058E">
        <w:rPr>
          <w:rStyle w:val="SubtleReference"/>
        </w:rPr>
        <w:t>CEnemy</w:t>
      </w:r>
      <w:proofErr w:type="spellEnd"/>
      <w:r>
        <w:t xml:space="preserve"> header file, we define the member variables and the functions that we need. In a class, we have the option to separate out the variables as public, protected and private. A public state indicates that they are accessible from outside the class, a protected state indicates that only the child class that inherits from the current base class, has access to it whereas a private state indicates that they are only accessible within the class. By default everything in a C++ class is private. So we have created all the member functions as public so that we can access them from the driver class which in this example is </w:t>
      </w:r>
      <w:proofErr w:type="gramStart"/>
      <w:r w:rsidRPr="00CF5A23">
        <w:rPr>
          <w:rStyle w:val="SubtleReference"/>
        </w:rPr>
        <w:t>Source.cpp</w:t>
      </w:r>
      <w:r w:rsidR="00E322E1">
        <w:t xml:space="preserve"> .</w:t>
      </w:r>
      <w:proofErr w:type="gramEnd"/>
      <w:r w:rsidR="00E322E1">
        <w:t xml:space="preserve"> The member variables in the header file are all private as they should not be directly accessible from outside the class.</w:t>
      </w:r>
      <w:r w:rsidR="000B2423">
        <w:t xml:space="preserve"> This is what we called as </w:t>
      </w:r>
      <w:r w:rsidR="003277B1">
        <w:t xml:space="preserve">abstraction. We define a string type variable for name and </w:t>
      </w:r>
      <w:proofErr w:type="spellStart"/>
      <w:r w:rsidR="003277B1">
        <w:t>armour</w:t>
      </w:r>
      <w:proofErr w:type="spellEnd"/>
      <w:r w:rsidR="003277B1">
        <w:t xml:space="preserve"> and an integer type for health and age. It is also advisable to create a constructor and destructor even if we do not have any functionality for them at present.</w:t>
      </w:r>
    </w:p>
    <w:p w14:paraId="54352E8E" w14:textId="030F194B" w:rsidR="008E586B" w:rsidRDefault="008E586B" w:rsidP="001225D8">
      <w:pPr>
        <w:pStyle w:val="NormalPACKT"/>
      </w:pPr>
      <w:r>
        <w:t xml:space="preserve">In the </w:t>
      </w:r>
      <w:proofErr w:type="spellStart"/>
      <w:r w:rsidRPr="00CF5A23">
        <w:rPr>
          <w:rStyle w:val="SubtleReference"/>
        </w:rPr>
        <w:t>CEnemy</w:t>
      </w:r>
      <w:proofErr w:type="spellEnd"/>
      <w:r>
        <w:t xml:space="preserve"> source file, we have the </w:t>
      </w:r>
      <w:proofErr w:type="spellStart"/>
      <w:r w:rsidR="00600BD9">
        <w:t>initialisation</w:t>
      </w:r>
      <w:proofErr w:type="spellEnd"/>
      <w:r w:rsidR="00600BD9">
        <w:t xml:space="preserve"> of the member variables and also the declarations of the functions.</w:t>
      </w:r>
      <w:r w:rsidR="009E2827">
        <w:t xml:space="preserve"> We have used the </w:t>
      </w:r>
      <w:proofErr w:type="spellStart"/>
      <w:r w:rsidR="009E2827">
        <w:t>const</w:t>
      </w:r>
      <w:proofErr w:type="spellEnd"/>
      <w:r w:rsidR="009E2827">
        <w:t xml:space="preserve"> keyword at the end of each function because we do not want the function to change the contents of the member variables. We just want them to return the values that are already assigned. As a rule of the thumb, we should always use the </w:t>
      </w:r>
      <w:proofErr w:type="spellStart"/>
      <w:r w:rsidR="009E2827">
        <w:t>const</w:t>
      </w:r>
      <w:proofErr w:type="spellEnd"/>
      <w:r w:rsidR="009E2827">
        <w:t xml:space="preserve"> keyword when necessary. It makes the code more secure, </w:t>
      </w:r>
      <w:proofErr w:type="spellStart"/>
      <w:r w:rsidR="009E2827">
        <w:t>organised</w:t>
      </w:r>
      <w:proofErr w:type="spellEnd"/>
      <w:r w:rsidR="009E2827">
        <w:t xml:space="preserve"> and readable. We have </w:t>
      </w:r>
      <w:proofErr w:type="spellStart"/>
      <w:r w:rsidR="009E2827">
        <w:t>initialised</w:t>
      </w:r>
      <w:proofErr w:type="spellEnd"/>
      <w:r w:rsidR="009E2827">
        <w:t xml:space="preserve"> the variables in the constructor; we could have also created </w:t>
      </w:r>
      <w:proofErr w:type="spellStart"/>
      <w:r w:rsidR="009E2827">
        <w:t>parameterised</w:t>
      </w:r>
      <w:proofErr w:type="spellEnd"/>
      <w:r w:rsidR="009E2827">
        <w:t xml:space="preserve"> constructors and assigned values to them from the driver program. </w:t>
      </w:r>
      <w:r w:rsidR="00BA05B6">
        <w:t xml:space="preserve">Alternatively we can also have </w:t>
      </w:r>
      <w:proofErr w:type="gramStart"/>
      <w:r w:rsidR="00BA05B6">
        <w:t>Set</w:t>
      </w:r>
      <w:proofErr w:type="gramEnd"/>
      <w:r w:rsidR="00BA05B6">
        <w:t xml:space="preserve"> functions to assign values.</w:t>
      </w:r>
    </w:p>
    <w:p w14:paraId="3FF3B261" w14:textId="329BFA03" w:rsidR="00BA05B6" w:rsidRDefault="00BA05B6" w:rsidP="001225D8">
      <w:pPr>
        <w:pStyle w:val="NormalPACKT"/>
      </w:pPr>
      <w:r>
        <w:t xml:space="preserve">From the driver program, we create a pointer object of the type </w:t>
      </w:r>
      <w:proofErr w:type="spellStart"/>
      <w:r w:rsidRPr="00E87C50">
        <w:rPr>
          <w:rStyle w:val="SubtleReference"/>
        </w:rPr>
        <w:t>CEnemy</w:t>
      </w:r>
      <w:proofErr w:type="spellEnd"/>
      <w:r>
        <w:t xml:space="preserve">. When the object is </w:t>
      </w:r>
      <w:proofErr w:type="spellStart"/>
      <w:r>
        <w:t>initialised</w:t>
      </w:r>
      <w:proofErr w:type="spellEnd"/>
      <w:r>
        <w:t xml:space="preserve">, it calls its </w:t>
      </w:r>
      <w:r w:rsidR="00956EE2">
        <w:t xml:space="preserve">appropriate </w:t>
      </w:r>
      <w:r>
        <w:t xml:space="preserve">constructors and the values are assigned them. Then we call the functions by dereferencing the pointer using the “-&gt;” operator. So when we call the function p-&gt;function, it is same as (*p).function. As we are dynamically allocating memory, we should also delete the object or else we will get a memory leak. We have used </w:t>
      </w:r>
      <w:proofErr w:type="spellStart"/>
      <w:r>
        <w:t>vld</w:t>
      </w:r>
      <w:proofErr w:type="spellEnd"/>
      <w:r>
        <w:t xml:space="preserve"> to check for memory leaks. </w:t>
      </w:r>
      <w:r w:rsidR="00BB2DA4">
        <w:t xml:space="preserve">This program does not have any as we </w:t>
      </w:r>
      <w:r w:rsidR="00BB2DA4">
        <w:lastRenderedPageBreak/>
        <w:t>have used the delete keyword. Just comment out the line “</w:t>
      </w:r>
      <w:r w:rsidR="00BB2DA4" w:rsidRPr="00CF5A23">
        <w:rPr>
          <w:rStyle w:val="SubtleReference"/>
        </w:rPr>
        <w:t xml:space="preserve">delete </w:t>
      </w:r>
      <w:proofErr w:type="spellStart"/>
      <w:r w:rsidR="00BB2DA4" w:rsidRPr="00CF5A23">
        <w:rPr>
          <w:rStyle w:val="SubtleReference"/>
        </w:rPr>
        <w:t>pEnemy</w:t>
      </w:r>
      <w:proofErr w:type="spellEnd"/>
      <w:r w:rsidR="00BB2DA4" w:rsidRPr="00BB2DA4">
        <w:t>;</w:t>
      </w:r>
      <w:r w:rsidR="00BB2DA4">
        <w:t>” and you will notice that the program has few memory leaks on exiting.</w:t>
      </w:r>
    </w:p>
    <w:p w14:paraId="251585A0" w14:textId="43BC0099" w:rsidR="00463A06" w:rsidDel="00877726" w:rsidRDefault="00463A06" w:rsidP="00142E77">
      <w:pPr>
        <w:pStyle w:val="Heading2"/>
        <w:tabs>
          <w:tab w:val="left" w:pos="0"/>
        </w:tabs>
        <w:rPr>
          <w:del w:id="7" w:author="Rashmi Suvarna" w:date="2015-08-03T15:05:00Z"/>
        </w:rPr>
      </w:pPr>
    </w:p>
    <w:p w14:paraId="27BC05A3" w14:textId="1F34EDD1" w:rsidR="001B57DA" w:rsidRDefault="0050622F" w:rsidP="001B57DA">
      <w:pPr>
        <w:pStyle w:val="Heading1"/>
        <w:numPr>
          <w:ilvl w:val="0"/>
          <w:numId w:val="4"/>
        </w:numPr>
        <w:tabs>
          <w:tab w:val="left" w:pos="0"/>
        </w:tabs>
      </w:pPr>
      <w:r>
        <w:t>Using polymorphism to reuse code</w:t>
      </w:r>
    </w:p>
    <w:p w14:paraId="4C94249F" w14:textId="1EBF680B" w:rsidR="001B57DA" w:rsidRDefault="001B57DA" w:rsidP="001B57DA">
      <w:pPr>
        <w:pStyle w:val="NoSpacing"/>
      </w:pPr>
      <w:r>
        <w:t xml:space="preserve">Polymorphism means having several forms. Typically we use polymorphism when there is a hierarchy of classes and they are related in some way. We generally achieve this level of </w:t>
      </w:r>
      <w:r w:rsidR="006F736F">
        <w:t>relation by using inheritance.</w:t>
      </w:r>
    </w:p>
    <w:p w14:paraId="1A12BB7B" w14:textId="77777777" w:rsidR="001225D8" w:rsidRDefault="001225D8" w:rsidP="002A7E2E">
      <w:pPr>
        <w:pStyle w:val="Heading2"/>
        <w:numPr>
          <w:ilvl w:val="1"/>
          <w:numId w:val="2"/>
        </w:numPr>
        <w:tabs>
          <w:tab w:val="left" w:pos="0"/>
        </w:tabs>
      </w:pPr>
      <w:r>
        <w:t>Getting ready</w:t>
      </w:r>
    </w:p>
    <w:p w14:paraId="6A9BD0BD" w14:textId="57E27B11" w:rsidR="001225D8" w:rsidRDefault="00407B0D" w:rsidP="001225D8">
      <w:pPr>
        <w:pStyle w:val="NormalPACKT"/>
      </w:pPr>
      <w:r>
        <w:t>You need to have a working copy of Visual Studio installed on your Windows machine.</w:t>
      </w:r>
    </w:p>
    <w:p w14:paraId="76A3DA18" w14:textId="77777777" w:rsidR="001225D8" w:rsidRDefault="001225D8" w:rsidP="002A7E2E">
      <w:pPr>
        <w:pStyle w:val="Heading2"/>
        <w:numPr>
          <w:ilvl w:val="1"/>
          <w:numId w:val="2"/>
        </w:numPr>
        <w:tabs>
          <w:tab w:val="left" w:pos="0"/>
        </w:tabs>
      </w:pPr>
      <w:r>
        <w:t>How to do it...</w:t>
      </w:r>
    </w:p>
    <w:p w14:paraId="1FE1929C" w14:textId="1D63AA6C" w:rsidR="00B31935" w:rsidRPr="002502E9" w:rsidRDefault="00B31935" w:rsidP="0075438F">
      <w:pPr>
        <w:pStyle w:val="NormalPACKT"/>
      </w:pPr>
      <w:commentRangeStart w:id="8"/>
      <w:r>
        <w:t>In this recipe we will see how we can use the same function and override them with different functionalities based on the need. Also we will see how we can share values across base and derived classes:</w:t>
      </w:r>
      <w:del w:id="9" w:author="Rashmi Suvarna" w:date="2015-08-03T15:09:00Z">
        <w:r w:rsidDel="00B31935">
          <w:delText>.</w:delText>
        </w:r>
      </w:del>
      <w:commentRangeEnd w:id="8"/>
      <w:r w:rsidR="00541983">
        <w:rPr>
          <w:rStyle w:val="CommentReference"/>
          <w:rFonts w:ascii="Arial" w:hAnsi="Arial" w:cs="Arial"/>
          <w:bCs/>
        </w:rPr>
        <w:commentReference w:id="8"/>
      </w:r>
    </w:p>
    <w:p w14:paraId="441A571F" w14:textId="77777777" w:rsidR="002E191F" w:rsidRDefault="002E191F" w:rsidP="0075438F">
      <w:pPr>
        <w:pStyle w:val="NumberedBulletPACKT"/>
        <w:numPr>
          <w:ilvl w:val="0"/>
          <w:numId w:val="27"/>
        </w:numPr>
        <w:tabs>
          <w:tab w:val="clear" w:pos="360"/>
        </w:tabs>
      </w:pPr>
      <w:r>
        <w:t>Open Visual Studio.</w:t>
      </w:r>
    </w:p>
    <w:p w14:paraId="5F684F82" w14:textId="77777777" w:rsidR="002E191F" w:rsidRDefault="002E191F" w:rsidP="0075438F">
      <w:pPr>
        <w:pStyle w:val="NumberedBulletPACKT"/>
        <w:numPr>
          <w:ilvl w:val="0"/>
          <w:numId w:val="27"/>
        </w:numPr>
        <w:tabs>
          <w:tab w:val="clear" w:pos="360"/>
        </w:tabs>
      </w:pPr>
      <w:r>
        <w:t xml:space="preserve">Create a new C++ project </w:t>
      </w:r>
    </w:p>
    <w:p w14:paraId="1FB73D2E" w14:textId="53B2CA8D" w:rsidR="006063BD" w:rsidRDefault="006063BD" w:rsidP="0075438F">
      <w:pPr>
        <w:pStyle w:val="NumberedBulletPACKT"/>
        <w:numPr>
          <w:ilvl w:val="0"/>
          <w:numId w:val="27"/>
        </w:numPr>
        <w:tabs>
          <w:tab w:val="clear" w:pos="360"/>
        </w:tabs>
      </w:pPr>
      <w:r>
        <w:t>Select a win32 console application</w:t>
      </w:r>
    </w:p>
    <w:p w14:paraId="3B5B04BB" w14:textId="5165BF92" w:rsidR="00821ECC" w:rsidRDefault="002E191F" w:rsidP="0075438F">
      <w:pPr>
        <w:pStyle w:val="NumberedBulletPACKT"/>
        <w:numPr>
          <w:ilvl w:val="0"/>
          <w:numId w:val="27"/>
        </w:numPr>
        <w:tabs>
          <w:tab w:val="clear" w:pos="360"/>
        </w:tabs>
      </w:pPr>
      <w:r>
        <w:t xml:space="preserve">Add a source file called </w:t>
      </w:r>
      <w:r w:rsidR="008E36AF">
        <w:t>Source</w:t>
      </w:r>
      <w:r>
        <w:t xml:space="preserve">.cpp </w:t>
      </w:r>
      <w:r w:rsidR="008E36AF">
        <w:t xml:space="preserve">and 3 header files called </w:t>
      </w:r>
      <w:proofErr w:type="spellStart"/>
      <w:r w:rsidR="008E36AF">
        <w:t>Enemy.h</w:t>
      </w:r>
      <w:proofErr w:type="spellEnd"/>
      <w:r w:rsidR="008E36AF">
        <w:t xml:space="preserve">, </w:t>
      </w:r>
      <w:proofErr w:type="spellStart"/>
      <w:r w:rsidR="008E36AF">
        <w:t>Dragon.h</w:t>
      </w:r>
      <w:proofErr w:type="spellEnd"/>
      <w:r w:rsidR="008E36AF">
        <w:t xml:space="preserve"> and </w:t>
      </w:r>
      <w:proofErr w:type="spellStart"/>
      <w:r w:rsidR="008E36AF">
        <w:t>Soldier.h</w:t>
      </w:r>
      <w:proofErr w:type="spellEnd"/>
    </w:p>
    <w:p w14:paraId="06F2B918" w14:textId="3B49F7D7" w:rsidR="001225D8" w:rsidRDefault="00821ECC" w:rsidP="0075438F">
      <w:pPr>
        <w:pStyle w:val="NumberedBulletPACKT"/>
        <w:numPr>
          <w:ilvl w:val="0"/>
          <w:numId w:val="27"/>
        </w:numPr>
        <w:tabs>
          <w:tab w:val="clear" w:pos="360"/>
        </w:tabs>
      </w:pPr>
      <w:r>
        <w:t>Add the following lines of code.</w:t>
      </w:r>
    </w:p>
    <w:p w14:paraId="43B47583" w14:textId="77777777" w:rsidR="006D2D57" w:rsidRDefault="006D2D57" w:rsidP="006D2D57">
      <w:pPr>
        <w:pStyle w:val="NumberedBulletPACKT"/>
        <w:numPr>
          <w:ilvl w:val="0"/>
          <w:numId w:val="0"/>
        </w:numPr>
        <w:tabs>
          <w:tab w:val="clear" w:pos="360"/>
          <w:tab w:val="left" w:pos="720"/>
        </w:tabs>
        <w:ind w:left="720"/>
      </w:pPr>
    </w:p>
    <w:p w14:paraId="15BCFB7A" w14:textId="6A38779D" w:rsidR="00FB34BC" w:rsidRPr="00FB34BC" w:rsidRDefault="00FB34BC" w:rsidP="00FB34BC">
      <w:pPr>
        <w:pStyle w:val="NumberedBulletPACKT"/>
        <w:numPr>
          <w:ilvl w:val="0"/>
          <w:numId w:val="0"/>
        </w:numPr>
        <w:tabs>
          <w:tab w:val="clear" w:pos="360"/>
          <w:tab w:val="left" w:pos="720"/>
        </w:tabs>
        <w:ind w:left="720"/>
        <w:rPr>
          <w:b/>
        </w:rPr>
      </w:pPr>
      <w:proofErr w:type="spellStart"/>
      <w:r w:rsidRPr="00FB34BC">
        <w:rPr>
          <w:b/>
        </w:rPr>
        <w:t>Enemy.h</w:t>
      </w:r>
      <w:proofErr w:type="spellEnd"/>
    </w:p>
    <w:p w14:paraId="0E0843AD" w14:textId="77777777" w:rsidR="00FB34BC" w:rsidRDefault="00FB34BC" w:rsidP="00FB34BC">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w:t>
      </w:r>
      <w:proofErr w:type="spellStart"/>
      <w:r>
        <w:rPr>
          <w:rFonts w:ascii="Consolas" w:eastAsiaTheme="minorHAnsi" w:hAnsi="Consolas" w:cs="Consolas"/>
          <w:color w:val="0000FF"/>
          <w:sz w:val="19"/>
          <w:szCs w:val="19"/>
          <w:highlight w:val="white"/>
          <w:lang w:val="en-NZ"/>
        </w:rPr>
        <w:t>ifndef</w:t>
      </w:r>
      <w:proofErr w:type="spellEnd"/>
      <w:r>
        <w:rPr>
          <w:rFonts w:ascii="Consolas" w:eastAsiaTheme="minorHAnsi" w:hAnsi="Consolas" w:cs="Consolas"/>
          <w:color w:val="000000"/>
          <w:sz w:val="19"/>
          <w:szCs w:val="19"/>
          <w:highlight w:val="white"/>
          <w:lang w:val="en-NZ"/>
        </w:rPr>
        <w:t xml:space="preserve"> _ENEMY_H</w:t>
      </w:r>
    </w:p>
    <w:p w14:paraId="6E18FAD8" w14:textId="77777777" w:rsidR="00FB34BC" w:rsidRDefault="00FB34BC" w:rsidP="00FB34BC">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#define</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6F008A"/>
          <w:sz w:val="19"/>
          <w:szCs w:val="19"/>
          <w:highlight w:val="white"/>
          <w:lang w:val="en-NZ"/>
        </w:rPr>
        <w:t>_ENEMY_H</w:t>
      </w:r>
    </w:p>
    <w:p w14:paraId="4F5C16BF" w14:textId="77777777" w:rsidR="00FB34BC" w:rsidRDefault="00FB34BC" w:rsidP="00FB34BC">
      <w:pPr>
        <w:autoSpaceDE w:val="0"/>
        <w:autoSpaceDN w:val="0"/>
        <w:adjustRightInd w:val="0"/>
        <w:spacing w:after="0"/>
        <w:ind w:left="720"/>
        <w:rPr>
          <w:rFonts w:ascii="Consolas" w:eastAsiaTheme="minorHAnsi" w:hAnsi="Consolas" w:cs="Consolas"/>
          <w:color w:val="000000"/>
          <w:sz w:val="19"/>
          <w:szCs w:val="19"/>
          <w:highlight w:val="white"/>
          <w:lang w:val="en-NZ"/>
        </w:rPr>
      </w:pPr>
    </w:p>
    <w:p w14:paraId="1AE174FB" w14:textId="77777777" w:rsidR="00FB34BC" w:rsidRDefault="00FB34BC" w:rsidP="00FB34BC">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#include</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A31515"/>
          <w:sz w:val="19"/>
          <w:szCs w:val="19"/>
          <w:highlight w:val="white"/>
          <w:lang w:val="en-NZ"/>
        </w:rPr>
        <w:t>&lt;</w:t>
      </w:r>
      <w:proofErr w:type="spellStart"/>
      <w:r>
        <w:rPr>
          <w:rFonts w:ascii="Consolas" w:eastAsiaTheme="minorHAnsi" w:hAnsi="Consolas" w:cs="Consolas"/>
          <w:color w:val="A31515"/>
          <w:sz w:val="19"/>
          <w:szCs w:val="19"/>
          <w:highlight w:val="white"/>
          <w:lang w:val="en-NZ"/>
        </w:rPr>
        <w:t>iostream</w:t>
      </w:r>
      <w:proofErr w:type="spellEnd"/>
      <w:r>
        <w:rPr>
          <w:rFonts w:ascii="Consolas" w:eastAsiaTheme="minorHAnsi" w:hAnsi="Consolas" w:cs="Consolas"/>
          <w:color w:val="A31515"/>
          <w:sz w:val="19"/>
          <w:szCs w:val="19"/>
          <w:highlight w:val="white"/>
          <w:lang w:val="en-NZ"/>
        </w:rPr>
        <w:t>&gt;</w:t>
      </w:r>
    </w:p>
    <w:p w14:paraId="5651819F" w14:textId="77777777" w:rsidR="00FB34BC" w:rsidRDefault="00FB34BC" w:rsidP="00FB34BC">
      <w:pPr>
        <w:autoSpaceDE w:val="0"/>
        <w:autoSpaceDN w:val="0"/>
        <w:adjustRightInd w:val="0"/>
        <w:spacing w:after="0"/>
        <w:ind w:left="720"/>
        <w:rPr>
          <w:rFonts w:ascii="Consolas" w:eastAsiaTheme="minorHAnsi" w:hAnsi="Consolas" w:cs="Consolas"/>
          <w:color w:val="000000"/>
          <w:sz w:val="19"/>
          <w:szCs w:val="19"/>
          <w:highlight w:val="white"/>
          <w:lang w:val="en-NZ"/>
        </w:rPr>
      </w:pPr>
    </w:p>
    <w:p w14:paraId="0FE692B2" w14:textId="77777777" w:rsidR="00FB34BC" w:rsidRDefault="00FB34BC" w:rsidP="00FB34BC">
      <w:pPr>
        <w:autoSpaceDE w:val="0"/>
        <w:autoSpaceDN w:val="0"/>
        <w:adjustRightInd w:val="0"/>
        <w:spacing w:after="0"/>
        <w:ind w:left="720"/>
        <w:rPr>
          <w:rFonts w:ascii="Consolas" w:eastAsiaTheme="minorHAnsi" w:hAnsi="Consolas" w:cs="Consolas"/>
          <w:color w:val="000000"/>
          <w:sz w:val="19"/>
          <w:szCs w:val="19"/>
          <w:highlight w:val="white"/>
          <w:lang w:val="en-NZ"/>
        </w:rPr>
      </w:pPr>
      <w:proofErr w:type="gramStart"/>
      <w:r>
        <w:rPr>
          <w:rFonts w:ascii="Consolas" w:eastAsiaTheme="minorHAnsi" w:hAnsi="Consolas" w:cs="Consolas"/>
          <w:color w:val="0000FF"/>
          <w:sz w:val="19"/>
          <w:szCs w:val="19"/>
          <w:highlight w:val="white"/>
          <w:lang w:val="en-NZ"/>
        </w:rPr>
        <w:t>using</w:t>
      </w:r>
      <w:proofErr w:type="gramEnd"/>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0000FF"/>
          <w:sz w:val="19"/>
          <w:szCs w:val="19"/>
          <w:highlight w:val="white"/>
          <w:lang w:val="en-NZ"/>
        </w:rPr>
        <w:t>namespace</w:t>
      </w:r>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00"/>
          <w:sz w:val="19"/>
          <w:szCs w:val="19"/>
          <w:highlight w:val="white"/>
          <w:lang w:val="en-NZ"/>
        </w:rPr>
        <w:t>std</w:t>
      </w:r>
      <w:proofErr w:type="spellEnd"/>
      <w:r>
        <w:rPr>
          <w:rFonts w:ascii="Consolas" w:eastAsiaTheme="minorHAnsi" w:hAnsi="Consolas" w:cs="Consolas"/>
          <w:color w:val="000000"/>
          <w:sz w:val="19"/>
          <w:szCs w:val="19"/>
          <w:highlight w:val="white"/>
          <w:lang w:val="en-NZ"/>
        </w:rPr>
        <w:t>;</w:t>
      </w:r>
    </w:p>
    <w:p w14:paraId="1B9679A7" w14:textId="77777777" w:rsidR="00FB34BC" w:rsidRDefault="00FB34BC" w:rsidP="00FB34BC">
      <w:pPr>
        <w:autoSpaceDE w:val="0"/>
        <w:autoSpaceDN w:val="0"/>
        <w:adjustRightInd w:val="0"/>
        <w:spacing w:after="0"/>
        <w:ind w:left="720"/>
        <w:rPr>
          <w:rFonts w:ascii="Consolas" w:eastAsiaTheme="minorHAnsi" w:hAnsi="Consolas" w:cs="Consolas"/>
          <w:color w:val="000000"/>
          <w:sz w:val="19"/>
          <w:szCs w:val="19"/>
          <w:highlight w:val="white"/>
          <w:lang w:val="en-NZ"/>
        </w:rPr>
      </w:pPr>
    </w:p>
    <w:p w14:paraId="76C5BDFA" w14:textId="77777777" w:rsidR="00FB34BC" w:rsidRDefault="00FB34BC" w:rsidP="00FB34BC">
      <w:pPr>
        <w:autoSpaceDE w:val="0"/>
        <w:autoSpaceDN w:val="0"/>
        <w:adjustRightInd w:val="0"/>
        <w:spacing w:after="0"/>
        <w:ind w:left="720"/>
        <w:rPr>
          <w:rFonts w:ascii="Consolas" w:eastAsiaTheme="minorHAnsi" w:hAnsi="Consolas" w:cs="Consolas"/>
          <w:color w:val="000000"/>
          <w:sz w:val="19"/>
          <w:szCs w:val="19"/>
          <w:highlight w:val="white"/>
          <w:lang w:val="en-NZ"/>
        </w:rPr>
      </w:pPr>
      <w:proofErr w:type="gramStart"/>
      <w:r>
        <w:rPr>
          <w:rFonts w:ascii="Consolas" w:eastAsiaTheme="minorHAnsi" w:hAnsi="Consolas" w:cs="Consolas"/>
          <w:color w:val="0000FF"/>
          <w:sz w:val="19"/>
          <w:szCs w:val="19"/>
          <w:highlight w:val="white"/>
          <w:lang w:val="en-NZ"/>
        </w:rPr>
        <w:t>class</w:t>
      </w:r>
      <w:proofErr w:type="gram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2B91AF"/>
          <w:sz w:val="19"/>
          <w:szCs w:val="19"/>
          <w:highlight w:val="white"/>
          <w:lang w:val="en-NZ"/>
        </w:rPr>
        <w:t>CEnemy</w:t>
      </w:r>
      <w:proofErr w:type="spellEnd"/>
      <w:r>
        <w:rPr>
          <w:rFonts w:ascii="Consolas" w:eastAsiaTheme="minorHAnsi" w:hAnsi="Consolas" w:cs="Consolas"/>
          <w:color w:val="000000"/>
          <w:sz w:val="19"/>
          <w:szCs w:val="19"/>
          <w:highlight w:val="white"/>
          <w:lang w:val="en-NZ"/>
        </w:rPr>
        <w:t xml:space="preserve"> {</w:t>
      </w:r>
    </w:p>
    <w:p w14:paraId="1B161682" w14:textId="77777777" w:rsidR="00FB34BC" w:rsidRDefault="00FB34BC" w:rsidP="00FB34BC">
      <w:pPr>
        <w:autoSpaceDE w:val="0"/>
        <w:autoSpaceDN w:val="0"/>
        <w:adjustRightInd w:val="0"/>
        <w:spacing w:after="0"/>
        <w:ind w:left="720"/>
        <w:rPr>
          <w:rFonts w:ascii="Consolas" w:eastAsiaTheme="minorHAnsi" w:hAnsi="Consolas" w:cs="Consolas"/>
          <w:color w:val="000000"/>
          <w:sz w:val="19"/>
          <w:szCs w:val="19"/>
          <w:highlight w:val="white"/>
          <w:lang w:val="en-NZ"/>
        </w:rPr>
      </w:pPr>
      <w:proofErr w:type="gramStart"/>
      <w:r>
        <w:rPr>
          <w:rFonts w:ascii="Consolas" w:eastAsiaTheme="minorHAnsi" w:hAnsi="Consolas" w:cs="Consolas"/>
          <w:color w:val="0000FF"/>
          <w:sz w:val="19"/>
          <w:szCs w:val="19"/>
          <w:highlight w:val="white"/>
          <w:lang w:val="en-NZ"/>
        </w:rPr>
        <w:t>protected</w:t>
      </w:r>
      <w:proofErr w:type="gramEnd"/>
      <w:r>
        <w:rPr>
          <w:rFonts w:ascii="Consolas" w:eastAsiaTheme="minorHAnsi" w:hAnsi="Consolas" w:cs="Consolas"/>
          <w:color w:val="000000"/>
          <w:sz w:val="19"/>
          <w:szCs w:val="19"/>
          <w:highlight w:val="white"/>
          <w:lang w:val="en-NZ"/>
        </w:rPr>
        <w:t>:</w:t>
      </w:r>
    </w:p>
    <w:p w14:paraId="396A4847" w14:textId="77777777" w:rsidR="00FB34BC" w:rsidRDefault="00FB34BC" w:rsidP="00FB34BC">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spellStart"/>
      <w:proofErr w:type="gramStart"/>
      <w:r>
        <w:rPr>
          <w:rFonts w:ascii="Consolas" w:eastAsiaTheme="minorHAnsi" w:hAnsi="Consolas" w:cs="Consolas"/>
          <w:color w:val="0000FF"/>
          <w:sz w:val="19"/>
          <w:szCs w:val="19"/>
          <w:highlight w:val="white"/>
          <w:lang w:val="en-NZ"/>
        </w:rPr>
        <w:t>int</w:t>
      </w:r>
      <w:proofErr w:type="spellEnd"/>
      <w:proofErr w:type="gram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00"/>
          <w:sz w:val="19"/>
          <w:szCs w:val="19"/>
          <w:highlight w:val="white"/>
          <w:lang w:val="en-NZ"/>
        </w:rPr>
        <w:t>m_ihealth,m_iarmourValue</w:t>
      </w:r>
      <w:proofErr w:type="spellEnd"/>
      <w:r>
        <w:rPr>
          <w:rFonts w:ascii="Consolas" w:eastAsiaTheme="minorHAnsi" w:hAnsi="Consolas" w:cs="Consolas"/>
          <w:color w:val="000000"/>
          <w:sz w:val="19"/>
          <w:szCs w:val="19"/>
          <w:highlight w:val="white"/>
          <w:lang w:val="en-NZ"/>
        </w:rPr>
        <w:t>;</w:t>
      </w:r>
    </w:p>
    <w:p w14:paraId="3D639779" w14:textId="77777777" w:rsidR="00FB34BC" w:rsidRDefault="00FB34BC" w:rsidP="00FB34BC">
      <w:pPr>
        <w:autoSpaceDE w:val="0"/>
        <w:autoSpaceDN w:val="0"/>
        <w:adjustRightInd w:val="0"/>
        <w:spacing w:after="0"/>
        <w:ind w:left="720"/>
        <w:rPr>
          <w:rFonts w:ascii="Consolas" w:eastAsiaTheme="minorHAnsi" w:hAnsi="Consolas" w:cs="Consolas"/>
          <w:color w:val="000000"/>
          <w:sz w:val="19"/>
          <w:szCs w:val="19"/>
          <w:highlight w:val="white"/>
          <w:lang w:val="en-NZ"/>
        </w:rPr>
      </w:pPr>
      <w:proofErr w:type="gramStart"/>
      <w:r>
        <w:rPr>
          <w:rFonts w:ascii="Consolas" w:eastAsiaTheme="minorHAnsi" w:hAnsi="Consolas" w:cs="Consolas"/>
          <w:color w:val="0000FF"/>
          <w:sz w:val="19"/>
          <w:szCs w:val="19"/>
          <w:highlight w:val="white"/>
          <w:lang w:val="en-NZ"/>
        </w:rPr>
        <w:t>public</w:t>
      </w:r>
      <w:proofErr w:type="gramEnd"/>
      <w:r>
        <w:rPr>
          <w:rFonts w:ascii="Consolas" w:eastAsiaTheme="minorHAnsi" w:hAnsi="Consolas" w:cs="Consolas"/>
          <w:color w:val="000000"/>
          <w:sz w:val="19"/>
          <w:szCs w:val="19"/>
          <w:highlight w:val="white"/>
          <w:lang w:val="en-NZ"/>
        </w:rPr>
        <w:t>:</w:t>
      </w:r>
    </w:p>
    <w:p w14:paraId="30B6C1F8" w14:textId="77777777" w:rsidR="00FB34BC" w:rsidRDefault="00FB34BC" w:rsidP="00FB34BC">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lastRenderedPageBreak/>
        <w:tab/>
      </w:r>
      <w:proofErr w:type="spellStart"/>
      <w:proofErr w:type="gramStart"/>
      <w:r>
        <w:rPr>
          <w:rFonts w:ascii="Consolas" w:eastAsiaTheme="minorHAnsi" w:hAnsi="Consolas" w:cs="Consolas"/>
          <w:color w:val="000000"/>
          <w:sz w:val="19"/>
          <w:szCs w:val="19"/>
          <w:highlight w:val="white"/>
          <w:lang w:val="en-NZ"/>
        </w:rPr>
        <w:t>CEnemy</w:t>
      </w:r>
      <w:proofErr w:type="spellEnd"/>
      <w:r>
        <w:rPr>
          <w:rFonts w:ascii="Consolas" w:eastAsiaTheme="minorHAnsi" w:hAnsi="Consolas" w:cs="Consolas"/>
          <w:color w:val="000000"/>
          <w:sz w:val="19"/>
          <w:szCs w:val="19"/>
          <w:highlight w:val="white"/>
          <w:lang w:val="en-NZ"/>
        </w:rPr>
        <w:t>(</w:t>
      </w:r>
      <w:proofErr w:type="spellStart"/>
      <w:proofErr w:type="gramEnd"/>
      <w:r>
        <w:rPr>
          <w:rFonts w:ascii="Consolas" w:eastAsiaTheme="minorHAnsi" w:hAnsi="Consolas" w:cs="Consolas"/>
          <w:color w:val="0000FF"/>
          <w:sz w:val="19"/>
          <w:szCs w:val="19"/>
          <w:highlight w:val="white"/>
          <w:lang w:val="en-NZ"/>
        </w:rPr>
        <w:t>int</w:t>
      </w:r>
      <w:proofErr w:type="spell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808080"/>
          <w:sz w:val="19"/>
          <w:szCs w:val="19"/>
          <w:highlight w:val="white"/>
          <w:lang w:val="en-NZ"/>
        </w:rPr>
        <w:t>ihealth</w:t>
      </w:r>
      <w:proofErr w:type="spell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FF"/>
          <w:sz w:val="19"/>
          <w:szCs w:val="19"/>
          <w:highlight w:val="white"/>
          <w:lang w:val="en-NZ"/>
        </w:rPr>
        <w:t>int</w:t>
      </w:r>
      <w:proofErr w:type="spell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808080"/>
          <w:sz w:val="19"/>
          <w:szCs w:val="19"/>
          <w:highlight w:val="white"/>
          <w:lang w:val="en-NZ"/>
        </w:rPr>
        <w:t>iarmourValue</w:t>
      </w:r>
      <w:proofErr w:type="spellEnd"/>
      <w:r>
        <w:rPr>
          <w:rFonts w:ascii="Consolas" w:eastAsiaTheme="minorHAnsi" w:hAnsi="Consolas" w:cs="Consolas"/>
          <w:color w:val="000000"/>
          <w:sz w:val="19"/>
          <w:szCs w:val="19"/>
          <w:highlight w:val="white"/>
          <w:lang w:val="en-NZ"/>
        </w:rPr>
        <w:t xml:space="preserve">) : </w:t>
      </w:r>
      <w:proofErr w:type="spellStart"/>
      <w:r>
        <w:rPr>
          <w:rFonts w:ascii="Consolas" w:eastAsiaTheme="minorHAnsi" w:hAnsi="Consolas" w:cs="Consolas"/>
          <w:color w:val="000000"/>
          <w:sz w:val="19"/>
          <w:szCs w:val="19"/>
          <w:highlight w:val="white"/>
          <w:lang w:val="en-NZ"/>
        </w:rPr>
        <w:t>m_ihealth</w:t>
      </w:r>
      <w:proofErr w:type="spellEnd"/>
      <w:r>
        <w:rPr>
          <w:rFonts w:ascii="Consolas" w:eastAsiaTheme="minorHAnsi" w:hAnsi="Consolas" w:cs="Consolas"/>
          <w:color w:val="000000"/>
          <w:sz w:val="19"/>
          <w:szCs w:val="19"/>
          <w:highlight w:val="white"/>
          <w:lang w:val="en-NZ"/>
        </w:rPr>
        <w:t>(</w:t>
      </w:r>
      <w:proofErr w:type="spellStart"/>
      <w:r>
        <w:rPr>
          <w:rFonts w:ascii="Consolas" w:eastAsiaTheme="minorHAnsi" w:hAnsi="Consolas" w:cs="Consolas"/>
          <w:color w:val="808080"/>
          <w:sz w:val="19"/>
          <w:szCs w:val="19"/>
          <w:highlight w:val="white"/>
          <w:lang w:val="en-NZ"/>
        </w:rPr>
        <w:t>ihealth</w:t>
      </w:r>
      <w:proofErr w:type="spell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00"/>
          <w:sz w:val="19"/>
          <w:szCs w:val="19"/>
          <w:highlight w:val="white"/>
          <w:lang w:val="en-NZ"/>
        </w:rPr>
        <w:t>m_iarmourValue</w:t>
      </w:r>
      <w:proofErr w:type="spellEnd"/>
      <w:r>
        <w:rPr>
          <w:rFonts w:ascii="Consolas" w:eastAsiaTheme="minorHAnsi" w:hAnsi="Consolas" w:cs="Consolas"/>
          <w:color w:val="000000"/>
          <w:sz w:val="19"/>
          <w:szCs w:val="19"/>
          <w:highlight w:val="white"/>
          <w:lang w:val="en-NZ"/>
        </w:rPr>
        <w:t>(</w:t>
      </w:r>
      <w:proofErr w:type="spellStart"/>
      <w:r>
        <w:rPr>
          <w:rFonts w:ascii="Consolas" w:eastAsiaTheme="minorHAnsi" w:hAnsi="Consolas" w:cs="Consolas"/>
          <w:color w:val="808080"/>
          <w:sz w:val="19"/>
          <w:szCs w:val="19"/>
          <w:highlight w:val="white"/>
          <w:lang w:val="en-NZ"/>
        </w:rPr>
        <w:t>iarmourValue</w:t>
      </w:r>
      <w:proofErr w:type="spellEnd"/>
      <w:r>
        <w:rPr>
          <w:rFonts w:ascii="Consolas" w:eastAsiaTheme="minorHAnsi" w:hAnsi="Consolas" w:cs="Consolas"/>
          <w:color w:val="000000"/>
          <w:sz w:val="19"/>
          <w:szCs w:val="19"/>
          <w:highlight w:val="white"/>
          <w:lang w:val="en-NZ"/>
        </w:rPr>
        <w:t>) {}</w:t>
      </w:r>
    </w:p>
    <w:p w14:paraId="6E3C05BB" w14:textId="77777777" w:rsidR="00FB34BC" w:rsidRDefault="00FB34BC" w:rsidP="00FB34BC">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FF"/>
          <w:sz w:val="19"/>
          <w:szCs w:val="19"/>
          <w:highlight w:val="white"/>
          <w:lang w:val="en-NZ"/>
        </w:rPr>
        <w:t>virtual</w:t>
      </w:r>
      <w:proofErr w:type="gram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FF"/>
          <w:sz w:val="19"/>
          <w:szCs w:val="19"/>
          <w:highlight w:val="white"/>
          <w:lang w:val="en-NZ"/>
        </w:rPr>
        <w:t>int</w:t>
      </w:r>
      <w:proofErr w:type="spell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00"/>
          <w:sz w:val="19"/>
          <w:szCs w:val="19"/>
          <w:highlight w:val="white"/>
          <w:lang w:val="en-NZ"/>
        </w:rPr>
        <w:t>TotalHP</w:t>
      </w:r>
      <w:proofErr w:type="spellEnd"/>
      <w:r>
        <w:rPr>
          <w:rFonts w:ascii="Consolas" w:eastAsiaTheme="minorHAnsi" w:hAnsi="Consolas" w:cs="Consolas"/>
          <w:color w:val="000000"/>
          <w:sz w:val="19"/>
          <w:szCs w:val="19"/>
          <w:highlight w:val="white"/>
          <w:lang w:val="en-NZ"/>
        </w:rPr>
        <w:t>(</w:t>
      </w:r>
      <w:r>
        <w:rPr>
          <w:rFonts w:ascii="Consolas" w:eastAsiaTheme="minorHAnsi" w:hAnsi="Consolas" w:cs="Consolas"/>
          <w:color w:val="0000FF"/>
          <w:sz w:val="19"/>
          <w:szCs w:val="19"/>
          <w:highlight w:val="white"/>
          <w:lang w:val="en-NZ"/>
        </w:rPr>
        <w:t>void</w:t>
      </w:r>
      <w:r>
        <w:rPr>
          <w:rFonts w:ascii="Consolas" w:eastAsiaTheme="minorHAnsi" w:hAnsi="Consolas" w:cs="Consolas"/>
          <w:color w:val="000000"/>
          <w:sz w:val="19"/>
          <w:szCs w:val="19"/>
          <w:highlight w:val="white"/>
          <w:lang w:val="en-NZ"/>
        </w:rPr>
        <w:t>) = 0;</w:t>
      </w:r>
    </w:p>
    <w:p w14:paraId="0FB4D172" w14:textId="77777777" w:rsidR="00FB34BC" w:rsidRDefault="00FB34BC" w:rsidP="00FB34BC">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FF"/>
          <w:sz w:val="19"/>
          <w:szCs w:val="19"/>
          <w:highlight w:val="white"/>
          <w:lang w:val="en-NZ"/>
        </w:rPr>
        <w:t>void</w:t>
      </w:r>
      <w:proofErr w:type="gram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00"/>
          <w:sz w:val="19"/>
          <w:szCs w:val="19"/>
          <w:highlight w:val="white"/>
          <w:lang w:val="en-NZ"/>
        </w:rPr>
        <w:t>PrintHealth</w:t>
      </w:r>
      <w:proofErr w:type="spellEnd"/>
      <w:r>
        <w:rPr>
          <w:rFonts w:ascii="Consolas" w:eastAsiaTheme="minorHAnsi" w:hAnsi="Consolas" w:cs="Consolas"/>
          <w:color w:val="000000"/>
          <w:sz w:val="19"/>
          <w:szCs w:val="19"/>
          <w:highlight w:val="white"/>
          <w:lang w:val="en-NZ"/>
        </w:rPr>
        <w:t>()</w:t>
      </w:r>
    </w:p>
    <w:p w14:paraId="26D3B54B" w14:textId="77777777" w:rsidR="00FB34BC" w:rsidRDefault="00FB34BC" w:rsidP="00FB34BC">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w:t>
      </w:r>
    </w:p>
    <w:p w14:paraId="22DEBE89" w14:textId="77777777" w:rsidR="00FB34BC" w:rsidRDefault="00FB34BC" w:rsidP="00FB34BC">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proofErr w:type="spellStart"/>
      <w:proofErr w:type="gramStart"/>
      <w:r>
        <w:rPr>
          <w:rFonts w:ascii="Consolas" w:eastAsiaTheme="minorHAnsi" w:hAnsi="Consolas" w:cs="Consolas"/>
          <w:color w:val="000000"/>
          <w:sz w:val="19"/>
          <w:szCs w:val="19"/>
          <w:highlight w:val="white"/>
          <w:lang w:val="en-NZ"/>
        </w:rPr>
        <w:t>cout</w:t>
      </w:r>
      <w:proofErr w:type="spellEnd"/>
      <w:proofErr w:type="gramEnd"/>
      <w:r>
        <w:rPr>
          <w:rFonts w:ascii="Consolas" w:eastAsiaTheme="minorHAnsi" w:hAnsi="Consolas" w:cs="Consolas"/>
          <w:color w:val="000000"/>
          <w:sz w:val="19"/>
          <w:szCs w:val="19"/>
          <w:highlight w:val="white"/>
          <w:lang w:val="en-NZ"/>
        </w:rPr>
        <w:t xml:space="preserve"> &lt;&lt; </w:t>
      </w:r>
      <w:r>
        <w:rPr>
          <w:rFonts w:ascii="Consolas" w:eastAsiaTheme="minorHAnsi" w:hAnsi="Consolas" w:cs="Consolas"/>
          <w:color w:val="A31515"/>
          <w:sz w:val="19"/>
          <w:szCs w:val="19"/>
          <w:highlight w:val="white"/>
          <w:lang w:val="en-NZ"/>
        </w:rPr>
        <w:t>"Total health is "</w:t>
      </w:r>
      <w:r>
        <w:rPr>
          <w:rFonts w:ascii="Consolas" w:eastAsiaTheme="minorHAnsi" w:hAnsi="Consolas" w:cs="Consolas"/>
          <w:color w:val="000000"/>
          <w:sz w:val="19"/>
          <w:szCs w:val="19"/>
          <w:highlight w:val="white"/>
          <w:lang w:val="en-NZ"/>
        </w:rPr>
        <w:t xml:space="preserve"> &lt;&lt; </w:t>
      </w:r>
      <w:r>
        <w:rPr>
          <w:rFonts w:ascii="Consolas" w:eastAsiaTheme="minorHAnsi" w:hAnsi="Consolas" w:cs="Consolas"/>
          <w:color w:val="0000FF"/>
          <w:sz w:val="19"/>
          <w:szCs w:val="19"/>
          <w:highlight w:val="white"/>
          <w:lang w:val="en-NZ"/>
        </w:rPr>
        <w:t>this</w:t>
      </w:r>
      <w:r>
        <w:rPr>
          <w:rFonts w:ascii="Consolas" w:eastAsiaTheme="minorHAnsi" w:hAnsi="Consolas" w:cs="Consolas"/>
          <w:color w:val="000000"/>
          <w:sz w:val="19"/>
          <w:szCs w:val="19"/>
          <w:highlight w:val="white"/>
          <w:lang w:val="en-NZ"/>
        </w:rPr>
        <w:t>-&gt;</w:t>
      </w:r>
      <w:proofErr w:type="spellStart"/>
      <w:r>
        <w:rPr>
          <w:rFonts w:ascii="Consolas" w:eastAsiaTheme="minorHAnsi" w:hAnsi="Consolas" w:cs="Consolas"/>
          <w:color w:val="000000"/>
          <w:sz w:val="19"/>
          <w:szCs w:val="19"/>
          <w:highlight w:val="white"/>
          <w:lang w:val="en-NZ"/>
        </w:rPr>
        <w:t>TotalHP</w:t>
      </w:r>
      <w:proofErr w:type="spellEnd"/>
      <w:r>
        <w:rPr>
          <w:rFonts w:ascii="Consolas" w:eastAsiaTheme="minorHAnsi" w:hAnsi="Consolas" w:cs="Consolas"/>
          <w:color w:val="000000"/>
          <w:sz w:val="19"/>
          <w:szCs w:val="19"/>
          <w:highlight w:val="white"/>
          <w:lang w:val="en-NZ"/>
        </w:rPr>
        <w:t xml:space="preserve">() &lt;&lt; </w:t>
      </w:r>
      <w:r>
        <w:rPr>
          <w:rFonts w:ascii="Consolas" w:eastAsiaTheme="minorHAnsi" w:hAnsi="Consolas" w:cs="Consolas"/>
          <w:color w:val="A31515"/>
          <w:sz w:val="19"/>
          <w:szCs w:val="19"/>
          <w:highlight w:val="white"/>
          <w:lang w:val="en-NZ"/>
        </w:rPr>
        <w:t>'\n'</w:t>
      </w:r>
      <w:r>
        <w:rPr>
          <w:rFonts w:ascii="Consolas" w:eastAsiaTheme="minorHAnsi" w:hAnsi="Consolas" w:cs="Consolas"/>
          <w:color w:val="000000"/>
          <w:sz w:val="19"/>
          <w:szCs w:val="19"/>
          <w:highlight w:val="white"/>
          <w:lang w:val="en-NZ"/>
        </w:rPr>
        <w:t>;</w:t>
      </w:r>
    </w:p>
    <w:p w14:paraId="564061C3" w14:textId="77777777" w:rsidR="00FB34BC" w:rsidRDefault="00FB34BC" w:rsidP="00FB34BC">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w:t>
      </w:r>
    </w:p>
    <w:p w14:paraId="7EF3676D" w14:textId="77777777" w:rsidR="00FB34BC" w:rsidRDefault="00FB34BC" w:rsidP="00FB34BC">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5AD3CEE3" w14:textId="77777777" w:rsidR="00FB34BC" w:rsidRDefault="00FB34BC" w:rsidP="00FB34BC">
      <w:pPr>
        <w:autoSpaceDE w:val="0"/>
        <w:autoSpaceDN w:val="0"/>
        <w:adjustRightInd w:val="0"/>
        <w:spacing w:after="0"/>
        <w:ind w:left="720"/>
        <w:rPr>
          <w:rFonts w:ascii="Consolas" w:eastAsiaTheme="minorHAnsi" w:hAnsi="Consolas" w:cs="Consolas"/>
          <w:color w:val="000000"/>
          <w:sz w:val="19"/>
          <w:szCs w:val="19"/>
          <w:highlight w:val="white"/>
          <w:lang w:val="en-NZ"/>
        </w:rPr>
      </w:pPr>
    </w:p>
    <w:p w14:paraId="1BD3C1F2" w14:textId="3F0BF892" w:rsidR="006D2D57" w:rsidRDefault="00FB34BC" w:rsidP="00FB34BC">
      <w:pPr>
        <w:pStyle w:val="NumberedBulletPACKT"/>
        <w:numPr>
          <w:ilvl w:val="0"/>
          <w:numId w:val="0"/>
        </w:numPr>
        <w:tabs>
          <w:tab w:val="clear" w:pos="360"/>
          <w:tab w:val="left" w:pos="720"/>
        </w:tabs>
        <w:ind w:left="720" w:hanging="397"/>
        <w:rPr>
          <w:rFonts w:ascii="Consolas" w:eastAsiaTheme="minorHAnsi" w:hAnsi="Consolas" w:cs="Consolas"/>
          <w:color w:val="0000FF"/>
          <w:sz w:val="19"/>
          <w:szCs w:val="19"/>
          <w:lang w:val="en-NZ"/>
        </w:rPr>
      </w:pPr>
      <w:r>
        <w:rPr>
          <w:rFonts w:ascii="Consolas" w:eastAsiaTheme="minorHAnsi" w:hAnsi="Consolas" w:cs="Consolas"/>
          <w:color w:val="0000FF"/>
          <w:sz w:val="19"/>
          <w:szCs w:val="19"/>
          <w:highlight w:val="white"/>
          <w:lang w:val="en-NZ"/>
        </w:rPr>
        <w:t xml:space="preserve">   #</w:t>
      </w:r>
      <w:proofErr w:type="spellStart"/>
      <w:r>
        <w:rPr>
          <w:rFonts w:ascii="Consolas" w:eastAsiaTheme="minorHAnsi" w:hAnsi="Consolas" w:cs="Consolas"/>
          <w:color w:val="0000FF"/>
          <w:sz w:val="19"/>
          <w:szCs w:val="19"/>
          <w:highlight w:val="white"/>
          <w:lang w:val="en-NZ"/>
        </w:rPr>
        <w:t>endif</w:t>
      </w:r>
      <w:proofErr w:type="spellEnd"/>
    </w:p>
    <w:p w14:paraId="03208F15" w14:textId="77777777" w:rsidR="00FB34BC" w:rsidRDefault="00FB34BC" w:rsidP="00FB34BC">
      <w:pPr>
        <w:pStyle w:val="NumberedBulletPACKT"/>
        <w:numPr>
          <w:ilvl w:val="0"/>
          <w:numId w:val="0"/>
        </w:numPr>
        <w:tabs>
          <w:tab w:val="clear" w:pos="360"/>
          <w:tab w:val="left" w:pos="720"/>
        </w:tabs>
        <w:ind w:left="720" w:hanging="397"/>
        <w:rPr>
          <w:rFonts w:ascii="Consolas" w:eastAsiaTheme="minorHAnsi" w:hAnsi="Consolas" w:cs="Consolas"/>
          <w:color w:val="0000FF"/>
          <w:sz w:val="19"/>
          <w:szCs w:val="19"/>
          <w:lang w:val="en-NZ"/>
        </w:rPr>
      </w:pPr>
    </w:p>
    <w:p w14:paraId="494BCC36" w14:textId="4B197880" w:rsidR="00FB34BC" w:rsidRDefault="00FB34BC" w:rsidP="00FB34BC">
      <w:pPr>
        <w:pStyle w:val="NumberedBulletPACKT"/>
        <w:numPr>
          <w:ilvl w:val="0"/>
          <w:numId w:val="0"/>
        </w:numPr>
        <w:tabs>
          <w:tab w:val="clear" w:pos="360"/>
          <w:tab w:val="left" w:pos="720"/>
        </w:tabs>
        <w:ind w:left="720" w:hanging="397"/>
        <w:rPr>
          <w:rFonts w:ascii="Consolas" w:eastAsiaTheme="minorHAnsi" w:hAnsi="Consolas" w:cs="Consolas"/>
          <w:color w:val="0000FF"/>
          <w:sz w:val="19"/>
          <w:szCs w:val="19"/>
          <w:lang w:val="en-NZ"/>
        </w:rPr>
      </w:pPr>
      <w:r>
        <w:rPr>
          <w:rFonts w:ascii="Consolas" w:eastAsiaTheme="minorHAnsi" w:hAnsi="Consolas" w:cs="Consolas"/>
          <w:color w:val="0000FF"/>
          <w:sz w:val="19"/>
          <w:szCs w:val="19"/>
          <w:lang w:val="en-NZ"/>
        </w:rPr>
        <w:t xml:space="preserve">    </w:t>
      </w:r>
      <w:proofErr w:type="spellStart"/>
      <w:r>
        <w:rPr>
          <w:b/>
        </w:rPr>
        <w:t>Dragon.h</w:t>
      </w:r>
      <w:proofErr w:type="spellEnd"/>
    </w:p>
    <w:p w14:paraId="34328B65" w14:textId="2AB7BEFA" w:rsidR="00FB34BC" w:rsidRDefault="00FB34BC" w:rsidP="00FB34BC">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w:t>
      </w:r>
      <w:proofErr w:type="spellStart"/>
      <w:r>
        <w:rPr>
          <w:rFonts w:ascii="Consolas" w:eastAsiaTheme="minorHAnsi" w:hAnsi="Consolas" w:cs="Consolas"/>
          <w:color w:val="0000FF"/>
          <w:sz w:val="19"/>
          <w:szCs w:val="19"/>
          <w:highlight w:val="white"/>
          <w:lang w:val="en-NZ"/>
        </w:rPr>
        <w:t>ifndef</w:t>
      </w:r>
      <w:proofErr w:type="spellEnd"/>
      <w:r>
        <w:rPr>
          <w:rFonts w:ascii="Consolas" w:eastAsiaTheme="minorHAnsi" w:hAnsi="Consolas" w:cs="Consolas"/>
          <w:color w:val="000000"/>
          <w:sz w:val="19"/>
          <w:szCs w:val="19"/>
          <w:highlight w:val="white"/>
          <w:lang w:val="en-NZ"/>
        </w:rPr>
        <w:t xml:space="preserve"> _DRAGON_H</w:t>
      </w:r>
    </w:p>
    <w:p w14:paraId="121A6A9A" w14:textId="77777777" w:rsidR="00FB34BC" w:rsidRDefault="00FB34BC" w:rsidP="00FB34BC">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#define</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6F008A"/>
          <w:sz w:val="19"/>
          <w:szCs w:val="19"/>
          <w:highlight w:val="white"/>
          <w:lang w:val="en-NZ"/>
        </w:rPr>
        <w:t>_DRAGON_H</w:t>
      </w:r>
    </w:p>
    <w:p w14:paraId="1A783F4F" w14:textId="77777777" w:rsidR="00FB34BC" w:rsidRDefault="00FB34BC" w:rsidP="00FB34BC">
      <w:pPr>
        <w:autoSpaceDE w:val="0"/>
        <w:autoSpaceDN w:val="0"/>
        <w:adjustRightInd w:val="0"/>
        <w:spacing w:after="0"/>
        <w:ind w:left="720"/>
        <w:rPr>
          <w:rFonts w:ascii="Consolas" w:eastAsiaTheme="minorHAnsi" w:hAnsi="Consolas" w:cs="Consolas"/>
          <w:color w:val="000000"/>
          <w:sz w:val="19"/>
          <w:szCs w:val="19"/>
          <w:highlight w:val="white"/>
          <w:lang w:val="en-NZ"/>
        </w:rPr>
      </w:pPr>
    </w:p>
    <w:p w14:paraId="1221775E" w14:textId="77777777" w:rsidR="00FB34BC" w:rsidRDefault="00FB34BC" w:rsidP="00FB34BC">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#include</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A31515"/>
          <w:sz w:val="19"/>
          <w:szCs w:val="19"/>
          <w:highlight w:val="white"/>
          <w:lang w:val="en-NZ"/>
        </w:rPr>
        <w:t>"</w:t>
      </w:r>
      <w:proofErr w:type="spellStart"/>
      <w:r>
        <w:rPr>
          <w:rFonts w:ascii="Consolas" w:eastAsiaTheme="minorHAnsi" w:hAnsi="Consolas" w:cs="Consolas"/>
          <w:color w:val="A31515"/>
          <w:sz w:val="19"/>
          <w:szCs w:val="19"/>
          <w:highlight w:val="white"/>
          <w:lang w:val="en-NZ"/>
        </w:rPr>
        <w:t>Enemy.h</w:t>
      </w:r>
      <w:proofErr w:type="spellEnd"/>
      <w:r>
        <w:rPr>
          <w:rFonts w:ascii="Consolas" w:eastAsiaTheme="minorHAnsi" w:hAnsi="Consolas" w:cs="Consolas"/>
          <w:color w:val="A31515"/>
          <w:sz w:val="19"/>
          <w:szCs w:val="19"/>
          <w:highlight w:val="white"/>
          <w:lang w:val="en-NZ"/>
        </w:rPr>
        <w:t>"</w:t>
      </w:r>
    </w:p>
    <w:p w14:paraId="28ED176F" w14:textId="77777777" w:rsidR="00FB34BC" w:rsidRDefault="00FB34BC" w:rsidP="00FB34BC">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#include</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A31515"/>
          <w:sz w:val="19"/>
          <w:szCs w:val="19"/>
          <w:highlight w:val="white"/>
          <w:lang w:val="en-NZ"/>
        </w:rPr>
        <w:t>&lt;</w:t>
      </w:r>
      <w:proofErr w:type="spellStart"/>
      <w:r>
        <w:rPr>
          <w:rFonts w:ascii="Consolas" w:eastAsiaTheme="minorHAnsi" w:hAnsi="Consolas" w:cs="Consolas"/>
          <w:color w:val="A31515"/>
          <w:sz w:val="19"/>
          <w:szCs w:val="19"/>
          <w:highlight w:val="white"/>
          <w:lang w:val="en-NZ"/>
        </w:rPr>
        <w:t>iostream</w:t>
      </w:r>
      <w:proofErr w:type="spellEnd"/>
      <w:r>
        <w:rPr>
          <w:rFonts w:ascii="Consolas" w:eastAsiaTheme="minorHAnsi" w:hAnsi="Consolas" w:cs="Consolas"/>
          <w:color w:val="A31515"/>
          <w:sz w:val="19"/>
          <w:szCs w:val="19"/>
          <w:highlight w:val="white"/>
          <w:lang w:val="en-NZ"/>
        </w:rPr>
        <w:t>&gt;</w:t>
      </w:r>
    </w:p>
    <w:p w14:paraId="2AA8BF56" w14:textId="77777777" w:rsidR="00FB34BC" w:rsidRDefault="00FB34BC" w:rsidP="00FB34BC">
      <w:pPr>
        <w:autoSpaceDE w:val="0"/>
        <w:autoSpaceDN w:val="0"/>
        <w:adjustRightInd w:val="0"/>
        <w:spacing w:after="0"/>
        <w:ind w:left="720"/>
        <w:rPr>
          <w:rFonts w:ascii="Consolas" w:eastAsiaTheme="minorHAnsi" w:hAnsi="Consolas" w:cs="Consolas"/>
          <w:color w:val="000000"/>
          <w:sz w:val="19"/>
          <w:szCs w:val="19"/>
          <w:highlight w:val="white"/>
          <w:lang w:val="en-NZ"/>
        </w:rPr>
      </w:pPr>
    </w:p>
    <w:p w14:paraId="26C1210F" w14:textId="77777777" w:rsidR="00FB34BC" w:rsidRDefault="00FB34BC" w:rsidP="00FB34BC">
      <w:pPr>
        <w:autoSpaceDE w:val="0"/>
        <w:autoSpaceDN w:val="0"/>
        <w:adjustRightInd w:val="0"/>
        <w:spacing w:after="0"/>
        <w:ind w:left="720"/>
        <w:rPr>
          <w:rFonts w:ascii="Consolas" w:eastAsiaTheme="minorHAnsi" w:hAnsi="Consolas" w:cs="Consolas"/>
          <w:color w:val="000000"/>
          <w:sz w:val="19"/>
          <w:szCs w:val="19"/>
          <w:highlight w:val="white"/>
          <w:lang w:val="en-NZ"/>
        </w:rPr>
      </w:pPr>
      <w:proofErr w:type="gramStart"/>
      <w:r>
        <w:rPr>
          <w:rFonts w:ascii="Consolas" w:eastAsiaTheme="minorHAnsi" w:hAnsi="Consolas" w:cs="Consolas"/>
          <w:color w:val="0000FF"/>
          <w:sz w:val="19"/>
          <w:szCs w:val="19"/>
          <w:highlight w:val="white"/>
          <w:lang w:val="en-NZ"/>
        </w:rPr>
        <w:t>using</w:t>
      </w:r>
      <w:proofErr w:type="gramEnd"/>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0000FF"/>
          <w:sz w:val="19"/>
          <w:szCs w:val="19"/>
          <w:highlight w:val="white"/>
          <w:lang w:val="en-NZ"/>
        </w:rPr>
        <w:t>namespace</w:t>
      </w:r>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00"/>
          <w:sz w:val="19"/>
          <w:szCs w:val="19"/>
          <w:highlight w:val="white"/>
          <w:lang w:val="en-NZ"/>
        </w:rPr>
        <w:t>std</w:t>
      </w:r>
      <w:proofErr w:type="spellEnd"/>
      <w:r>
        <w:rPr>
          <w:rFonts w:ascii="Consolas" w:eastAsiaTheme="minorHAnsi" w:hAnsi="Consolas" w:cs="Consolas"/>
          <w:color w:val="000000"/>
          <w:sz w:val="19"/>
          <w:szCs w:val="19"/>
          <w:highlight w:val="white"/>
          <w:lang w:val="en-NZ"/>
        </w:rPr>
        <w:t>;</w:t>
      </w:r>
    </w:p>
    <w:p w14:paraId="5A1DF59E" w14:textId="77777777" w:rsidR="00FB34BC" w:rsidRDefault="00FB34BC" w:rsidP="00FB34BC">
      <w:pPr>
        <w:autoSpaceDE w:val="0"/>
        <w:autoSpaceDN w:val="0"/>
        <w:adjustRightInd w:val="0"/>
        <w:spacing w:after="0"/>
        <w:ind w:left="720"/>
        <w:rPr>
          <w:rFonts w:ascii="Consolas" w:eastAsiaTheme="minorHAnsi" w:hAnsi="Consolas" w:cs="Consolas"/>
          <w:color w:val="000000"/>
          <w:sz w:val="19"/>
          <w:szCs w:val="19"/>
          <w:highlight w:val="white"/>
          <w:lang w:val="en-NZ"/>
        </w:rPr>
      </w:pPr>
    </w:p>
    <w:p w14:paraId="4A649EF1" w14:textId="77777777" w:rsidR="00FB34BC" w:rsidRDefault="00FB34BC" w:rsidP="00FB34BC">
      <w:pPr>
        <w:autoSpaceDE w:val="0"/>
        <w:autoSpaceDN w:val="0"/>
        <w:adjustRightInd w:val="0"/>
        <w:spacing w:after="0"/>
        <w:ind w:left="720"/>
        <w:rPr>
          <w:rFonts w:ascii="Consolas" w:eastAsiaTheme="minorHAnsi" w:hAnsi="Consolas" w:cs="Consolas"/>
          <w:color w:val="000000"/>
          <w:sz w:val="19"/>
          <w:szCs w:val="19"/>
          <w:highlight w:val="white"/>
          <w:lang w:val="en-NZ"/>
        </w:rPr>
      </w:pPr>
    </w:p>
    <w:p w14:paraId="113256A6" w14:textId="77777777" w:rsidR="00FB34BC" w:rsidRDefault="00FB34BC" w:rsidP="00FB34BC">
      <w:pPr>
        <w:autoSpaceDE w:val="0"/>
        <w:autoSpaceDN w:val="0"/>
        <w:adjustRightInd w:val="0"/>
        <w:spacing w:after="0"/>
        <w:ind w:left="720"/>
        <w:rPr>
          <w:rFonts w:ascii="Consolas" w:eastAsiaTheme="minorHAnsi" w:hAnsi="Consolas" w:cs="Consolas"/>
          <w:color w:val="000000"/>
          <w:sz w:val="19"/>
          <w:szCs w:val="19"/>
          <w:highlight w:val="white"/>
          <w:lang w:val="en-NZ"/>
        </w:rPr>
      </w:pPr>
      <w:proofErr w:type="gramStart"/>
      <w:r>
        <w:rPr>
          <w:rFonts w:ascii="Consolas" w:eastAsiaTheme="minorHAnsi" w:hAnsi="Consolas" w:cs="Consolas"/>
          <w:color w:val="0000FF"/>
          <w:sz w:val="19"/>
          <w:szCs w:val="19"/>
          <w:highlight w:val="white"/>
          <w:lang w:val="en-NZ"/>
        </w:rPr>
        <w:t>class</w:t>
      </w:r>
      <w:proofErr w:type="gram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2B91AF"/>
          <w:sz w:val="19"/>
          <w:szCs w:val="19"/>
          <w:highlight w:val="white"/>
          <w:lang w:val="en-NZ"/>
        </w:rPr>
        <w:t>CDragon</w:t>
      </w:r>
      <w:proofErr w:type="spellEnd"/>
      <w:r>
        <w:rPr>
          <w:rFonts w:ascii="Consolas" w:eastAsiaTheme="minorHAnsi" w:hAnsi="Consolas" w:cs="Consolas"/>
          <w:color w:val="000000"/>
          <w:sz w:val="19"/>
          <w:szCs w:val="19"/>
          <w:highlight w:val="white"/>
          <w:lang w:val="en-NZ"/>
        </w:rPr>
        <w:t xml:space="preserve"> : </w:t>
      </w:r>
      <w:r>
        <w:rPr>
          <w:rFonts w:ascii="Consolas" w:eastAsiaTheme="minorHAnsi" w:hAnsi="Consolas" w:cs="Consolas"/>
          <w:color w:val="0000FF"/>
          <w:sz w:val="19"/>
          <w:szCs w:val="19"/>
          <w:highlight w:val="white"/>
          <w:lang w:val="en-NZ"/>
        </w:rPr>
        <w:t>public</w:t>
      </w:r>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2B91AF"/>
          <w:sz w:val="19"/>
          <w:szCs w:val="19"/>
          <w:highlight w:val="white"/>
          <w:lang w:val="en-NZ"/>
        </w:rPr>
        <w:t>CEnemy</w:t>
      </w:r>
      <w:proofErr w:type="spellEnd"/>
      <w:r>
        <w:rPr>
          <w:rFonts w:ascii="Consolas" w:eastAsiaTheme="minorHAnsi" w:hAnsi="Consolas" w:cs="Consolas"/>
          <w:color w:val="000000"/>
          <w:sz w:val="19"/>
          <w:szCs w:val="19"/>
          <w:highlight w:val="white"/>
          <w:lang w:val="en-NZ"/>
        </w:rPr>
        <w:t xml:space="preserve"> {</w:t>
      </w:r>
    </w:p>
    <w:p w14:paraId="5332E2A3" w14:textId="77777777" w:rsidR="00FB34BC" w:rsidRDefault="00FB34BC" w:rsidP="00FB34BC">
      <w:pPr>
        <w:autoSpaceDE w:val="0"/>
        <w:autoSpaceDN w:val="0"/>
        <w:adjustRightInd w:val="0"/>
        <w:spacing w:after="0"/>
        <w:ind w:left="720"/>
        <w:rPr>
          <w:rFonts w:ascii="Consolas" w:eastAsiaTheme="minorHAnsi" w:hAnsi="Consolas" w:cs="Consolas"/>
          <w:color w:val="000000"/>
          <w:sz w:val="19"/>
          <w:szCs w:val="19"/>
          <w:highlight w:val="white"/>
          <w:lang w:val="en-NZ"/>
        </w:rPr>
      </w:pPr>
      <w:proofErr w:type="gramStart"/>
      <w:r>
        <w:rPr>
          <w:rFonts w:ascii="Consolas" w:eastAsiaTheme="minorHAnsi" w:hAnsi="Consolas" w:cs="Consolas"/>
          <w:color w:val="0000FF"/>
          <w:sz w:val="19"/>
          <w:szCs w:val="19"/>
          <w:highlight w:val="white"/>
          <w:lang w:val="en-NZ"/>
        </w:rPr>
        <w:t>public</w:t>
      </w:r>
      <w:proofErr w:type="gramEnd"/>
      <w:r>
        <w:rPr>
          <w:rFonts w:ascii="Consolas" w:eastAsiaTheme="minorHAnsi" w:hAnsi="Consolas" w:cs="Consolas"/>
          <w:color w:val="000000"/>
          <w:sz w:val="19"/>
          <w:szCs w:val="19"/>
          <w:highlight w:val="white"/>
          <w:lang w:val="en-NZ"/>
        </w:rPr>
        <w:t>:</w:t>
      </w:r>
    </w:p>
    <w:p w14:paraId="622D7A3A" w14:textId="77777777" w:rsidR="00FB34BC" w:rsidRDefault="00FB34BC" w:rsidP="00FB34BC">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spellStart"/>
      <w:proofErr w:type="gramStart"/>
      <w:r>
        <w:rPr>
          <w:rFonts w:ascii="Consolas" w:eastAsiaTheme="minorHAnsi" w:hAnsi="Consolas" w:cs="Consolas"/>
          <w:color w:val="000000"/>
          <w:sz w:val="19"/>
          <w:szCs w:val="19"/>
          <w:highlight w:val="white"/>
          <w:lang w:val="en-NZ"/>
        </w:rPr>
        <w:t>CDragon</w:t>
      </w:r>
      <w:proofErr w:type="spellEnd"/>
      <w:r>
        <w:rPr>
          <w:rFonts w:ascii="Consolas" w:eastAsiaTheme="minorHAnsi" w:hAnsi="Consolas" w:cs="Consolas"/>
          <w:color w:val="000000"/>
          <w:sz w:val="19"/>
          <w:szCs w:val="19"/>
          <w:highlight w:val="white"/>
          <w:lang w:val="en-NZ"/>
        </w:rPr>
        <w:t>(</w:t>
      </w:r>
      <w:proofErr w:type="spellStart"/>
      <w:proofErr w:type="gramEnd"/>
      <w:r>
        <w:rPr>
          <w:rFonts w:ascii="Consolas" w:eastAsiaTheme="minorHAnsi" w:hAnsi="Consolas" w:cs="Consolas"/>
          <w:color w:val="0000FF"/>
          <w:sz w:val="19"/>
          <w:szCs w:val="19"/>
          <w:highlight w:val="white"/>
          <w:lang w:val="en-NZ"/>
        </w:rPr>
        <w:t>int</w:t>
      </w:r>
      <w:proofErr w:type="spell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808080"/>
          <w:sz w:val="19"/>
          <w:szCs w:val="19"/>
          <w:highlight w:val="white"/>
          <w:lang w:val="en-NZ"/>
        </w:rPr>
        <w:t>m_ihealth</w:t>
      </w:r>
      <w:proofErr w:type="spell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FF"/>
          <w:sz w:val="19"/>
          <w:szCs w:val="19"/>
          <w:highlight w:val="white"/>
          <w:lang w:val="en-NZ"/>
        </w:rPr>
        <w:t>int</w:t>
      </w:r>
      <w:proofErr w:type="spell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808080"/>
          <w:sz w:val="19"/>
          <w:szCs w:val="19"/>
          <w:highlight w:val="white"/>
          <w:lang w:val="en-NZ"/>
        </w:rPr>
        <w:t>m_iarmourValue</w:t>
      </w:r>
      <w:proofErr w:type="spellEnd"/>
      <w:r>
        <w:rPr>
          <w:rFonts w:ascii="Consolas" w:eastAsiaTheme="minorHAnsi" w:hAnsi="Consolas" w:cs="Consolas"/>
          <w:color w:val="000000"/>
          <w:sz w:val="19"/>
          <w:szCs w:val="19"/>
          <w:highlight w:val="white"/>
          <w:lang w:val="en-NZ"/>
        </w:rPr>
        <w:t xml:space="preserve">) : </w:t>
      </w:r>
      <w:proofErr w:type="spellStart"/>
      <w:r>
        <w:rPr>
          <w:rFonts w:ascii="Consolas" w:eastAsiaTheme="minorHAnsi" w:hAnsi="Consolas" w:cs="Consolas"/>
          <w:color w:val="2B91AF"/>
          <w:sz w:val="19"/>
          <w:szCs w:val="19"/>
          <w:highlight w:val="white"/>
          <w:lang w:val="en-NZ"/>
        </w:rPr>
        <w:t>CEnemy</w:t>
      </w:r>
      <w:proofErr w:type="spellEnd"/>
      <w:r>
        <w:rPr>
          <w:rFonts w:ascii="Consolas" w:eastAsiaTheme="minorHAnsi" w:hAnsi="Consolas" w:cs="Consolas"/>
          <w:color w:val="000000"/>
          <w:sz w:val="19"/>
          <w:szCs w:val="19"/>
          <w:highlight w:val="white"/>
          <w:lang w:val="en-NZ"/>
        </w:rPr>
        <w:t>(</w:t>
      </w:r>
      <w:proofErr w:type="spellStart"/>
      <w:r>
        <w:rPr>
          <w:rFonts w:ascii="Consolas" w:eastAsiaTheme="minorHAnsi" w:hAnsi="Consolas" w:cs="Consolas"/>
          <w:color w:val="808080"/>
          <w:sz w:val="19"/>
          <w:szCs w:val="19"/>
          <w:highlight w:val="white"/>
          <w:lang w:val="en-NZ"/>
        </w:rPr>
        <w:t>m_ihealth</w:t>
      </w:r>
      <w:proofErr w:type="spell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808080"/>
          <w:sz w:val="19"/>
          <w:szCs w:val="19"/>
          <w:highlight w:val="white"/>
          <w:lang w:val="en-NZ"/>
        </w:rPr>
        <w:t>m_iarmourValue</w:t>
      </w:r>
      <w:proofErr w:type="spellEnd"/>
      <w:r>
        <w:rPr>
          <w:rFonts w:ascii="Consolas" w:eastAsiaTheme="minorHAnsi" w:hAnsi="Consolas" w:cs="Consolas"/>
          <w:color w:val="000000"/>
          <w:sz w:val="19"/>
          <w:szCs w:val="19"/>
          <w:highlight w:val="white"/>
          <w:lang w:val="en-NZ"/>
        </w:rPr>
        <w:t>)</w:t>
      </w:r>
    </w:p>
    <w:p w14:paraId="05B6FC4F" w14:textId="77777777" w:rsidR="00FB34BC" w:rsidRDefault="00FB34BC" w:rsidP="00FB34BC">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w:t>
      </w:r>
    </w:p>
    <w:p w14:paraId="57FA1221" w14:textId="77777777" w:rsidR="00FB34BC" w:rsidRDefault="00FB34BC" w:rsidP="00FB34BC">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w:t>
      </w:r>
    </w:p>
    <w:p w14:paraId="2F965501" w14:textId="77777777" w:rsidR="00FB34BC" w:rsidRDefault="00FB34BC" w:rsidP="00FB34BC">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spellStart"/>
      <w:proofErr w:type="gramStart"/>
      <w:r>
        <w:rPr>
          <w:rFonts w:ascii="Consolas" w:eastAsiaTheme="minorHAnsi" w:hAnsi="Consolas" w:cs="Consolas"/>
          <w:color w:val="0000FF"/>
          <w:sz w:val="19"/>
          <w:szCs w:val="19"/>
          <w:highlight w:val="white"/>
          <w:lang w:val="en-NZ"/>
        </w:rPr>
        <w:t>int</w:t>
      </w:r>
      <w:proofErr w:type="spellEnd"/>
      <w:proofErr w:type="gram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00"/>
          <w:sz w:val="19"/>
          <w:szCs w:val="19"/>
          <w:highlight w:val="white"/>
          <w:lang w:val="en-NZ"/>
        </w:rPr>
        <w:t>TotalHP</w:t>
      </w:r>
      <w:proofErr w:type="spellEnd"/>
      <w:r>
        <w:rPr>
          <w:rFonts w:ascii="Consolas" w:eastAsiaTheme="minorHAnsi" w:hAnsi="Consolas" w:cs="Consolas"/>
          <w:color w:val="000000"/>
          <w:sz w:val="19"/>
          <w:szCs w:val="19"/>
          <w:highlight w:val="white"/>
          <w:lang w:val="en-NZ"/>
        </w:rPr>
        <w:t>()</w:t>
      </w:r>
    </w:p>
    <w:p w14:paraId="3547D91C" w14:textId="77777777" w:rsidR="00FB34BC" w:rsidRDefault="00FB34BC" w:rsidP="00FB34BC">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w:t>
      </w:r>
    </w:p>
    <w:p w14:paraId="2060E788" w14:textId="77777777" w:rsidR="00FB34BC" w:rsidRDefault="00FB34BC" w:rsidP="00FB34BC">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proofErr w:type="spellStart"/>
      <w:proofErr w:type="gramStart"/>
      <w:r>
        <w:rPr>
          <w:rFonts w:ascii="Consolas" w:eastAsiaTheme="minorHAnsi" w:hAnsi="Consolas" w:cs="Consolas"/>
          <w:color w:val="000000"/>
          <w:sz w:val="19"/>
          <w:szCs w:val="19"/>
          <w:highlight w:val="white"/>
          <w:lang w:val="en-NZ"/>
        </w:rPr>
        <w:t>cout</w:t>
      </w:r>
      <w:proofErr w:type="spellEnd"/>
      <w:proofErr w:type="gramEnd"/>
      <w:r>
        <w:rPr>
          <w:rFonts w:ascii="Consolas" w:eastAsiaTheme="minorHAnsi" w:hAnsi="Consolas" w:cs="Consolas"/>
          <w:color w:val="000000"/>
          <w:sz w:val="19"/>
          <w:szCs w:val="19"/>
          <w:highlight w:val="white"/>
          <w:lang w:val="en-NZ"/>
        </w:rPr>
        <w:t xml:space="preserve"> &lt;&lt; </w:t>
      </w:r>
      <w:r>
        <w:rPr>
          <w:rFonts w:ascii="Consolas" w:eastAsiaTheme="minorHAnsi" w:hAnsi="Consolas" w:cs="Consolas"/>
          <w:color w:val="A31515"/>
          <w:sz w:val="19"/>
          <w:szCs w:val="19"/>
          <w:highlight w:val="white"/>
          <w:lang w:val="en-NZ"/>
        </w:rPr>
        <w:t>"Dragon's "</w:t>
      </w:r>
      <w:r>
        <w:rPr>
          <w:rFonts w:ascii="Consolas" w:eastAsiaTheme="minorHAnsi" w:hAnsi="Consolas" w:cs="Consolas"/>
          <w:color w:val="000000"/>
          <w:sz w:val="19"/>
          <w:szCs w:val="19"/>
          <w:highlight w:val="white"/>
          <w:lang w:val="en-NZ"/>
        </w:rPr>
        <w:t>;</w:t>
      </w:r>
    </w:p>
    <w:p w14:paraId="409F1683" w14:textId="77777777" w:rsidR="00FB34BC" w:rsidRDefault="00FB34BC" w:rsidP="00FB34BC">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FF"/>
          <w:sz w:val="19"/>
          <w:szCs w:val="19"/>
          <w:highlight w:val="white"/>
          <w:lang w:val="en-NZ"/>
        </w:rPr>
        <w:t>return</w:t>
      </w:r>
      <w:proofErr w:type="gram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00"/>
          <w:sz w:val="19"/>
          <w:szCs w:val="19"/>
          <w:highlight w:val="white"/>
          <w:lang w:val="en-NZ"/>
        </w:rPr>
        <w:t>m_ihealth</w:t>
      </w:r>
      <w:proofErr w:type="spellEnd"/>
      <w:r>
        <w:rPr>
          <w:rFonts w:ascii="Consolas" w:eastAsiaTheme="minorHAnsi" w:hAnsi="Consolas" w:cs="Consolas"/>
          <w:color w:val="000000"/>
          <w:sz w:val="19"/>
          <w:szCs w:val="19"/>
          <w:highlight w:val="white"/>
          <w:lang w:val="en-NZ"/>
        </w:rPr>
        <w:t>*2+3*</w:t>
      </w:r>
      <w:proofErr w:type="spellStart"/>
      <w:r>
        <w:rPr>
          <w:rFonts w:ascii="Consolas" w:eastAsiaTheme="minorHAnsi" w:hAnsi="Consolas" w:cs="Consolas"/>
          <w:color w:val="000000"/>
          <w:sz w:val="19"/>
          <w:szCs w:val="19"/>
          <w:highlight w:val="white"/>
          <w:lang w:val="en-NZ"/>
        </w:rPr>
        <w:t>m_iarmourValue</w:t>
      </w:r>
      <w:proofErr w:type="spellEnd"/>
      <w:r>
        <w:rPr>
          <w:rFonts w:ascii="Consolas" w:eastAsiaTheme="minorHAnsi" w:hAnsi="Consolas" w:cs="Consolas"/>
          <w:color w:val="000000"/>
          <w:sz w:val="19"/>
          <w:szCs w:val="19"/>
          <w:highlight w:val="white"/>
          <w:lang w:val="en-NZ"/>
        </w:rPr>
        <w:t>;</w:t>
      </w:r>
    </w:p>
    <w:p w14:paraId="322F6BB8" w14:textId="77777777" w:rsidR="00FB34BC" w:rsidRDefault="00FB34BC" w:rsidP="00FB34BC">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w:t>
      </w:r>
    </w:p>
    <w:p w14:paraId="60443A4C" w14:textId="77777777" w:rsidR="00FB34BC" w:rsidRDefault="00FB34BC" w:rsidP="00FB34BC">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347D6840" w14:textId="77777777" w:rsidR="00FB34BC" w:rsidRDefault="00FB34BC" w:rsidP="00FB34BC">
      <w:pPr>
        <w:autoSpaceDE w:val="0"/>
        <w:autoSpaceDN w:val="0"/>
        <w:adjustRightInd w:val="0"/>
        <w:spacing w:after="0"/>
        <w:ind w:left="720"/>
        <w:rPr>
          <w:rFonts w:ascii="Consolas" w:eastAsiaTheme="minorHAnsi" w:hAnsi="Consolas" w:cs="Consolas"/>
          <w:color w:val="000000"/>
          <w:sz w:val="19"/>
          <w:szCs w:val="19"/>
          <w:highlight w:val="white"/>
          <w:lang w:val="en-NZ"/>
        </w:rPr>
      </w:pPr>
    </w:p>
    <w:p w14:paraId="7BE5FEEB" w14:textId="676FE7B8" w:rsidR="00FB34BC" w:rsidRDefault="00FB34BC" w:rsidP="00FB34BC">
      <w:pPr>
        <w:pStyle w:val="NumberedBulletPACKT"/>
        <w:numPr>
          <w:ilvl w:val="0"/>
          <w:numId w:val="0"/>
        </w:numPr>
        <w:tabs>
          <w:tab w:val="clear" w:pos="360"/>
          <w:tab w:val="left" w:pos="720"/>
        </w:tabs>
        <w:ind w:left="397"/>
        <w:rPr>
          <w:rFonts w:ascii="Consolas" w:eastAsiaTheme="minorHAnsi" w:hAnsi="Consolas" w:cs="Consolas"/>
          <w:color w:val="0000FF"/>
          <w:sz w:val="19"/>
          <w:szCs w:val="19"/>
          <w:lang w:val="en-NZ"/>
        </w:rPr>
      </w:pPr>
      <w:r>
        <w:rPr>
          <w:rFonts w:ascii="Consolas" w:eastAsiaTheme="minorHAnsi" w:hAnsi="Consolas" w:cs="Consolas"/>
          <w:color w:val="0000FF"/>
          <w:sz w:val="19"/>
          <w:szCs w:val="19"/>
          <w:highlight w:val="white"/>
          <w:lang w:val="en-NZ"/>
        </w:rPr>
        <w:t xml:space="preserve">  </w:t>
      </w:r>
      <w:proofErr w:type="spellStart"/>
      <w:proofErr w:type="gramStart"/>
      <w:r>
        <w:rPr>
          <w:rFonts w:ascii="Consolas" w:eastAsiaTheme="minorHAnsi" w:hAnsi="Consolas" w:cs="Consolas"/>
          <w:color w:val="0000FF"/>
          <w:sz w:val="19"/>
          <w:szCs w:val="19"/>
          <w:highlight w:val="white"/>
          <w:lang w:val="en-NZ"/>
        </w:rPr>
        <w:t>endif</w:t>
      </w:r>
      <w:proofErr w:type="spellEnd"/>
      <w:proofErr w:type="gramEnd"/>
    </w:p>
    <w:p w14:paraId="04C0E9BF" w14:textId="77777777" w:rsidR="0017634B" w:rsidRDefault="0017634B" w:rsidP="00FB34BC">
      <w:pPr>
        <w:pStyle w:val="NumberedBulletPACKT"/>
        <w:numPr>
          <w:ilvl w:val="0"/>
          <w:numId w:val="0"/>
        </w:numPr>
        <w:tabs>
          <w:tab w:val="clear" w:pos="360"/>
          <w:tab w:val="left" w:pos="720"/>
        </w:tabs>
        <w:ind w:left="397"/>
      </w:pPr>
    </w:p>
    <w:p w14:paraId="2AF0C69A" w14:textId="7C7AA3E6" w:rsidR="0017634B" w:rsidRPr="0017634B" w:rsidRDefault="0017634B" w:rsidP="00FB34BC">
      <w:pPr>
        <w:pStyle w:val="NumberedBulletPACKT"/>
        <w:numPr>
          <w:ilvl w:val="0"/>
          <w:numId w:val="0"/>
        </w:numPr>
        <w:tabs>
          <w:tab w:val="clear" w:pos="360"/>
          <w:tab w:val="left" w:pos="720"/>
        </w:tabs>
        <w:ind w:left="397"/>
        <w:rPr>
          <w:b/>
        </w:rPr>
      </w:pPr>
      <w:proofErr w:type="spellStart"/>
      <w:r w:rsidRPr="0017634B">
        <w:rPr>
          <w:b/>
        </w:rPr>
        <w:t>Soldier.h</w:t>
      </w:r>
      <w:proofErr w:type="spellEnd"/>
    </w:p>
    <w:p w14:paraId="55F4F2AC" w14:textId="77777777" w:rsidR="0017634B" w:rsidRDefault="0017634B" w:rsidP="0017634B">
      <w:pPr>
        <w:autoSpaceDE w:val="0"/>
        <w:autoSpaceDN w:val="0"/>
        <w:adjustRightInd w:val="0"/>
        <w:spacing w:after="0"/>
        <w:ind w:left="397"/>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w:t>
      </w:r>
      <w:proofErr w:type="spellStart"/>
      <w:r>
        <w:rPr>
          <w:rFonts w:ascii="Consolas" w:eastAsiaTheme="minorHAnsi" w:hAnsi="Consolas" w:cs="Consolas"/>
          <w:color w:val="0000FF"/>
          <w:sz w:val="19"/>
          <w:szCs w:val="19"/>
          <w:highlight w:val="white"/>
          <w:lang w:val="en-NZ"/>
        </w:rPr>
        <w:t>ifndef</w:t>
      </w:r>
      <w:proofErr w:type="spellEnd"/>
      <w:r>
        <w:rPr>
          <w:rFonts w:ascii="Consolas" w:eastAsiaTheme="minorHAnsi" w:hAnsi="Consolas" w:cs="Consolas"/>
          <w:color w:val="000000"/>
          <w:sz w:val="19"/>
          <w:szCs w:val="19"/>
          <w:highlight w:val="white"/>
          <w:lang w:val="en-NZ"/>
        </w:rPr>
        <w:t xml:space="preserve"> _SOLDIER_H</w:t>
      </w:r>
    </w:p>
    <w:p w14:paraId="310E817C" w14:textId="77777777" w:rsidR="0017634B" w:rsidRDefault="0017634B" w:rsidP="0017634B">
      <w:pPr>
        <w:autoSpaceDE w:val="0"/>
        <w:autoSpaceDN w:val="0"/>
        <w:adjustRightInd w:val="0"/>
        <w:spacing w:after="0"/>
        <w:ind w:left="397"/>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lastRenderedPageBreak/>
        <w:t>#define</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6F008A"/>
          <w:sz w:val="19"/>
          <w:szCs w:val="19"/>
          <w:highlight w:val="white"/>
          <w:lang w:val="en-NZ"/>
        </w:rPr>
        <w:t>_SOLDIER_H</w:t>
      </w:r>
    </w:p>
    <w:p w14:paraId="148A3316" w14:textId="77777777" w:rsidR="0017634B" w:rsidRDefault="0017634B" w:rsidP="0017634B">
      <w:pPr>
        <w:autoSpaceDE w:val="0"/>
        <w:autoSpaceDN w:val="0"/>
        <w:adjustRightInd w:val="0"/>
        <w:spacing w:after="0"/>
        <w:ind w:left="397"/>
        <w:rPr>
          <w:rFonts w:ascii="Consolas" w:eastAsiaTheme="minorHAnsi" w:hAnsi="Consolas" w:cs="Consolas"/>
          <w:color w:val="000000"/>
          <w:sz w:val="19"/>
          <w:szCs w:val="19"/>
          <w:highlight w:val="white"/>
          <w:lang w:val="en-NZ"/>
        </w:rPr>
      </w:pPr>
    </w:p>
    <w:p w14:paraId="14D69FF2" w14:textId="77777777" w:rsidR="0017634B" w:rsidRDefault="0017634B" w:rsidP="0017634B">
      <w:pPr>
        <w:autoSpaceDE w:val="0"/>
        <w:autoSpaceDN w:val="0"/>
        <w:adjustRightInd w:val="0"/>
        <w:spacing w:after="0"/>
        <w:ind w:left="397"/>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#include</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A31515"/>
          <w:sz w:val="19"/>
          <w:szCs w:val="19"/>
          <w:highlight w:val="white"/>
          <w:lang w:val="en-NZ"/>
        </w:rPr>
        <w:t>"</w:t>
      </w:r>
      <w:proofErr w:type="spellStart"/>
      <w:r>
        <w:rPr>
          <w:rFonts w:ascii="Consolas" w:eastAsiaTheme="minorHAnsi" w:hAnsi="Consolas" w:cs="Consolas"/>
          <w:color w:val="A31515"/>
          <w:sz w:val="19"/>
          <w:szCs w:val="19"/>
          <w:highlight w:val="white"/>
          <w:lang w:val="en-NZ"/>
        </w:rPr>
        <w:t>Enemy.h</w:t>
      </w:r>
      <w:proofErr w:type="spellEnd"/>
      <w:r>
        <w:rPr>
          <w:rFonts w:ascii="Consolas" w:eastAsiaTheme="minorHAnsi" w:hAnsi="Consolas" w:cs="Consolas"/>
          <w:color w:val="A31515"/>
          <w:sz w:val="19"/>
          <w:szCs w:val="19"/>
          <w:highlight w:val="white"/>
          <w:lang w:val="en-NZ"/>
        </w:rPr>
        <w:t>"</w:t>
      </w:r>
    </w:p>
    <w:p w14:paraId="08C2CF4C" w14:textId="77777777" w:rsidR="0017634B" w:rsidRDefault="0017634B" w:rsidP="0017634B">
      <w:pPr>
        <w:autoSpaceDE w:val="0"/>
        <w:autoSpaceDN w:val="0"/>
        <w:adjustRightInd w:val="0"/>
        <w:spacing w:after="0"/>
        <w:ind w:left="397"/>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#include</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A31515"/>
          <w:sz w:val="19"/>
          <w:szCs w:val="19"/>
          <w:highlight w:val="white"/>
          <w:lang w:val="en-NZ"/>
        </w:rPr>
        <w:t>&lt;</w:t>
      </w:r>
      <w:proofErr w:type="spellStart"/>
      <w:r>
        <w:rPr>
          <w:rFonts w:ascii="Consolas" w:eastAsiaTheme="minorHAnsi" w:hAnsi="Consolas" w:cs="Consolas"/>
          <w:color w:val="A31515"/>
          <w:sz w:val="19"/>
          <w:szCs w:val="19"/>
          <w:highlight w:val="white"/>
          <w:lang w:val="en-NZ"/>
        </w:rPr>
        <w:t>iostream</w:t>
      </w:r>
      <w:proofErr w:type="spellEnd"/>
      <w:r>
        <w:rPr>
          <w:rFonts w:ascii="Consolas" w:eastAsiaTheme="minorHAnsi" w:hAnsi="Consolas" w:cs="Consolas"/>
          <w:color w:val="A31515"/>
          <w:sz w:val="19"/>
          <w:szCs w:val="19"/>
          <w:highlight w:val="white"/>
          <w:lang w:val="en-NZ"/>
        </w:rPr>
        <w:t>&gt;</w:t>
      </w:r>
    </w:p>
    <w:p w14:paraId="34975BEB" w14:textId="77777777" w:rsidR="0017634B" w:rsidRDefault="0017634B" w:rsidP="0017634B">
      <w:pPr>
        <w:autoSpaceDE w:val="0"/>
        <w:autoSpaceDN w:val="0"/>
        <w:adjustRightInd w:val="0"/>
        <w:spacing w:after="0"/>
        <w:ind w:left="397"/>
        <w:rPr>
          <w:rFonts w:ascii="Consolas" w:eastAsiaTheme="minorHAnsi" w:hAnsi="Consolas" w:cs="Consolas"/>
          <w:color w:val="000000"/>
          <w:sz w:val="19"/>
          <w:szCs w:val="19"/>
          <w:highlight w:val="white"/>
          <w:lang w:val="en-NZ"/>
        </w:rPr>
      </w:pPr>
    </w:p>
    <w:p w14:paraId="2DAE20E3" w14:textId="77777777" w:rsidR="0017634B" w:rsidRDefault="0017634B" w:rsidP="0017634B">
      <w:pPr>
        <w:autoSpaceDE w:val="0"/>
        <w:autoSpaceDN w:val="0"/>
        <w:adjustRightInd w:val="0"/>
        <w:spacing w:after="0"/>
        <w:ind w:left="397"/>
        <w:rPr>
          <w:rFonts w:ascii="Consolas" w:eastAsiaTheme="minorHAnsi" w:hAnsi="Consolas" w:cs="Consolas"/>
          <w:color w:val="000000"/>
          <w:sz w:val="19"/>
          <w:szCs w:val="19"/>
          <w:highlight w:val="white"/>
          <w:lang w:val="en-NZ"/>
        </w:rPr>
      </w:pPr>
      <w:proofErr w:type="gramStart"/>
      <w:r>
        <w:rPr>
          <w:rFonts w:ascii="Consolas" w:eastAsiaTheme="minorHAnsi" w:hAnsi="Consolas" w:cs="Consolas"/>
          <w:color w:val="0000FF"/>
          <w:sz w:val="19"/>
          <w:szCs w:val="19"/>
          <w:highlight w:val="white"/>
          <w:lang w:val="en-NZ"/>
        </w:rPr>
        <w:t>using</w:t>
      </w:r>
      <w:proofErr w:type="gramEnd"/>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0000FF"/>
          <w:sz w:val="19"/>
          <w:szCs w:val="19"/>
          <w:highlight w:val="white"/>
          <w:lang w:val="en-NZ"/>
        </w:rPr>
        <w:t>namespace</w:t>
      </w:r>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00"/>
          <w:sz w:val="19"/>
          <w:szCs w:val="19"/>
          <w:highlight w:val="white"/>
          <w:lang w:val="en-NZ"/>
        </w:rPr>
        <w:t>std</w:t>
      </w:r>
      <w:proofErr w:type="spellEnd"/>
      <w:r>
        <w:rPr>
          <w:rFonts w:ascii="Consolas" w:eastAsiaTheme="minorHAnsi" w:hAnsi="Consolas" w:cs="Consolas"/>
          <w:color w:val="000000"/>
          <w:sz w:val="19"/>
          <w:szCs w:val="19"/>
          <w:highlight w:val="white"/>
          <w:lang w:val="en-NZ"/>
        </w:rPr>
        <w:t>;</w:t>
      </w:r>
    </w:p>
    <w:p w14:paraId="0C306821" w14:textId="77777777" w:rsidR="0017634B" w:rsidRDefault="0017634B" w:rsidP="0017634B">
      <w:pPr>
        <w:autoSpaceDE w:val="0"/>
        <w:autoSpaceDN w:val="0"/>
        <w:adjustRightInd w:val="0"/>
        <w:spacing w:after="0"/>
        <w:ind w:left="397"/>
        <w:rPr>
          <w:rFonts w:ascii="Consolas" w:eastAsiaTheme="minorHAnsi" w:hAnsi="Consolas" w:cs="Consolas"/>
          <w:color w:val="000000"/>
          <w:sz w:val="19"/>
          <w:szCs w:val="19"/>
          <w:highlight w:val="white"/>
          <w:lang w:val="en-NZ"/>
        </w:rPr>
      </w:pPr>
    </w:p>
    <w:p w14:paraId="38176E4A" w14:textId="77777777" w:rsidR="0017634B" w:rsidRDefault="0017634B" w:rsidP="0017634B">
      <w:pPr>
        <w:autoSpaceDE w:val="0"/>
        <w:autoSpaceDN w:val="0"/>
        <w:adjustRightInd w:val="0"/>
        <w:spacing w:after="0"/>
        <w:ind w:left="397"/>
        <w:rPr>
          <w:rFonts w:ascii="Consolas" w:eastAsiaTheme="minorHAnsi" w:hAnsi="Consolas" w:cs="Consolas"/>
          <w:color w:val="000000"/>
          <w:sz w:val="19"/>
          <w:szCs w:val="19"/>
          <w:highlight w:val="white"/>
          <w:lang w:val="en-NZ"/>
        </w:rPr>
      </w:pPr>
    </w:p>
    <w:p w14:paraId="75EEDE7A" w14:textId="77777777" w:rsidR="0017634B" w:rsidRDefault="0017634B" w:rsidP="0017634B">
      <w:pPr>
        <w:autoSpaceDE w:val="0"/>
        <w:autoSpaceDN w:val="0"/>
        <w:adjustRightInd w:val="0"/>
        <w:spacing w:after="0"/>
        <w:ind w:left="397"/>
        <w:rPr>
          <w:rFonts w:ascii="Consolas" w:eastAsiaTheme="minorHAnsi" w:hAnsi="Consolas" w:cs="Consolas"/>
          <w:color w:val="000000"/>
          <w:sz w:val="19"/>
          <w:szCs w:val="19"/>
          <w:highlight w:val="white"/>
          <w:lang w:val="en-NZ"/>
        </w:rPr>
      </w:pPr>
      <w:proofErr w:type="gramStart"/>
      <w:r>
        <w:rPr>
          <w:rFonts w:ascii="Consolas" w:eastAsiaTheme="minorHAnsi" w:hAnsi="Consolas" w:cs="Consolas"/>
          <w:color w:val="0000FF"/>
          <w:sz w:val="19"/>
          <w:szCs w:val="19"/>
          <w:highlight w:val="white"/>
          <w:lang w:val="en-NZ"/>
        </w:rPr>
        <w:t>class</w:t>
      </w:r>
      <w:proofErr w:type="gram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2B91AF"/>
          <w:sz w:val="19"/>
          <w:szCs w:val="19"/>
          <w:highlight w:val="white"/>
          <w:lang w:val="en-NZ"/>
        </w:rPr>
        <w:t>CSoldier</w:t>
      </w:r>
      <w:proofErr w:type="spellEnd"/>
      <w:r>
        <w:rPr>
          <w:rFonts w:ascii="Consolas" w:eastAsiaTheme="minorHAnsi" w:hAnsi="Consolas" w:cs="Consolas"/>
          <w:color w:val="000000"/>
          <w:sz w:val="19"/>
          <w:szCs w:val="19"/>
          <w:highlight w:val="white"/>
          <w:lang w:val="en-NZ"/>
        </w:rPr>
        <w:t xml:space="preserve"> : </w:t>
      </w:r>
      <w:r>
        <w:rPr>
          <w:rFonts w:ascii="Consolas" w:eastAsiaTheme="minorHAnsi" w:hAnsi="Consolas" w:cs="Consolas"/>
          <w:color w:val="0000FF"/>
          <w:sz w:val="19"/>
          <w:szCs w:val="19"/>
          <w:highlight w:val="white"/>
          <w:lang w:val="en-NZ"/>
        </w:rPr>
        <w:t>public</w:t>
      </w:r>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2B91AF"/>
          <w:sz w:val="19"/>
          <w:szCs w:val="19"/>
          <w:highlight w:val="white"/>
          <w:lang w:val="en-NZ"/>
        </w:rPr>
        <w:t>CEnemy</w:t>
      </w:r>
      <w:proofErr w:type="spellEnd"/>
      <w:r>
        <w:rPr>
          <w:rFonts w:ascii="Consolas" w:eastAsiaTheme="minorHAnsi" w:hAnsi="Consolas" w:cs="Consolas"/>
          <w:color w:val="000000"/>
          <w:sz w:val="19"/>
          <w:szCs w:val="19"/>
          <w:highlight w:val="white"/>
          <w:lang w:val="en-NZ"/>
        </w:rPr>
        <w:t xml:space="preserve"> {</w:t>
      </w:r>
    </w:p>
    <w:p w14:paraId="67D9E71A" w14:textId="77777777" w:rsidR="0017634B" w:rsidRDefault="0017634B" w:rsidP="0017634B">
      <w:pPr>
        <w:autoSpaceDE w:val="0"/>
        <w:autoSpaceDN w:val="0"/>
        <w:adjustRightInd w:val="0"/>
        <w:spacing w:after="0"/>
        <w:ind w:left="397"/>
        <w:rPr>
          <w:rFonts w:ascii="Consolas" w:eastAsiaTheme="minorHAnsi" w:hAnsi="Consolas" w:cs="Consolas"/>
          <w:color w:val="000000"/>
          <w:sz w:val="19"/>
          <w:szCs w:val="19"/>
          <w:highlight w:val="white"/>
          <w:lang w:val="en-NZ"/>
        </w:rPr>
      </w:pPr>
      <w:proofErr w:type="gramStart"/>
      <w:r>
        <w:rPr>
          <w:rFonts w:ascii="Consolas" w:eastAsiaTheme="minorHAnsi" w:hAnsi="Consolas" w:cs="Consolas"/>
          <w:color w:val="0000FF"/>
          <w:sz w:val="19"/>
          <w:szCs w:val="19"/>
          <w:highlight w:val="white"/>
          <w:lang w:val="en-NZ"/>
        </w:rPr>
        <w:t>public</w:t>
      </w:r>
      <w:proofErr w:type="gramEnd"/>
      <w:r>
        <w:rPr>
          <w:rFonts w:ascii="Consolas" w:eastAsiaTheme="minorHAnsi" w:hAnsi="Consolas" w:cs="Consolas"/>
          <w:color w:val="000000"/>
          <w:sz w:val="19"/>
          <w:szCs w:val="19"/>
          <w:highlight w:val="white"/>
          <w:lang w:val="en-NZ"/>
        </w:rPr>
        <w:t>:</w:t>
      </w:r>
    </w:p>
    <w:p w14:paraId="2D83C928" w14:textId="77777777" w:rsidR="0017634B" w:rsidRDefault="0017634B" w:rsidP="0017634B">
      <w:pPr>
        <w:autoSpaceDE w:val="0"/>
        <w:autoSpaceDN w:val="0"/>
        <w:adjustRightInd w:val="0"/>
        <w:spacing w:after="0"/>
        <w:ind w:left="397"/>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spellStart"/>
      <w:proofErr w:type="gramStart"/>
      <w:r>
        <w:rPr>
          <w:rFonts w:ascii="Consolas" w:eastAsiaTheme="minorHAnsi" w:hAnsi="Consolas" w:cs="Consolas"/>
          <w:color w:val="000000"/>
          <w:sz w:val="19"/>
          <w:szCs w:val="19"/>
          <w:highlight w:val="white"/>
          <w:lang w:val="en-NZ"/>
        </w:rPr>
        <w:t>CSoldier</w:t>
      </w:r>
      <w:proofErr w:type="spellEnd"/>
      <w:r>
        <w:rPr>
          <w:rFonts w:ascii="Consolas" w:eastAsiaTheme="minorHAnsi" w:hAnsi="Consolas" w:cs="Consolas"/>
          <w:color w:val="000000"/>
          <w:sz w:val="19"/>
          <w:szCs w:val="19"/>
          <w:highlight w:val="white"/>
          <w:lang w:val="en-NZ"/>
        </w:rPr>
        <w:t>(</w:t>
      </w:r>
      <w:proofErr w:type="spellStart"/>
      <w:proofErr w:type="gramEnd"/>
      <w:r>
        <w:rPr>
          <w:rFonts w:ascii="Consolas" w:eastAsiaTheme="minorHAnsi" w:hAnsi="Consolas" w:cs="Consolas"/>
          <w:color w:val="0000FF"/>
          <w:sz w:val="19"/>
          <w:szCs w:val="19"/>
          <w:highlight w:val="white"/>
          <w:lang w:val="en-NZ"/>
        </w:rPr>
        <w:t>int</w:t>
      </w:r>
      <w:proofErr w:type="spell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808080"/>
          <w:sz w:val="19"/>
          <w:szCs w:val="19"/>
          <w:highlight w:val="white"/>
          <w:lang w:val="en-NZ"/>
        </w:rPr>
        <w:t>m_ihealth</w:t>
      </w:r>
      <w:proofErr w:type="spell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FF"/>
          <w:sz w:val="19"/>
          <w:szCs w:val="19"/>
          <w:highlight w:val="white"/>
          <w:lang w:val="en-NZ"/>
        </w:rPr>
        <w:t>int</w:t>
      </w:r>
      <w:proofErr w:type="spell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808080"/>
          <w:sz w:val="19"/>
          <w:szCs w:val="19"/>
          <w:highlight w:val="white"/>
          <w:lang w:val="en-NZ"/>
        </w:rPr>
        <w:t>m_iarmourValue</w:t>
      </w:r>
      <w:proofErr w:type="spellEnd"/>
      <w:r>
        <w:rPr>
          <w:rFonts w:ascii="Consolas" w:eastAsiaTheme="minorHAnsi" w:hAnsi="Consolas" w:cs="Consolas"/>
          <w:color w:val="000000"/>
          <w:sz w:val="19"/>
          <w:szCs w:val="19"/>
          <w:highlight w:val="white"/>
          <w:lang w:val="en-NZ"/>
        </w:rPr>
        <w:t xml:space="preserve">) : </w:t>
      </w:r>
      <w:proofErr w:type="spellStart"/>
      <w:r>
        <w:rPr>
          <w:rFonts w:ascii="Consolas" w:eastAsiaTheme="minorHAnsi" w:hAnsi="Consolas" w:cs="Consolas"/>
          <w:color w:val="2B91AF"/>
          <w:sz w:val="19"/>
          <w:szCs w:val="19"/>
          <w:highlight w:val="white"/>
          <w:lang w:val="en-NZ"/>
        </w:rPr>
        <w:t>CEnemy</w:t>
      </w:r>
      <w:proofErr w:type="spellEnd"/>
      <w:r>
        <w:rPr>
          <w:rFonts w:ascii="Consolas" w:eastAsiaTheme="minorHAnsi" w:hAnsi="Consolas" w:cs="Consolas"/>
          <w:color w:val="000000"/>
          <w:sz w:val="19"/>
          <w:szCs w:val="19"/>
          <w:highlight w:val="white"/>
          <w:lang w:val="en-NZ"/>
        </w:rPr>
        <w:t>(</w:t>
      </w:r>
      <w:proofErr w:type="spellStart"/>
      <w:r>
        <w:rPr>
          <w:rFonts w:ascii="Consolas" w:eastAsiaTheme="minorHAnsi" w:hAnsi="Consolas" w:cs="Consolas"/>
          <w:color w:val="808080"/>
          <w:sz w:val="19"/>
          <w:szCs w:val="19"/>
          <w:highlight w:val="white"/>
          <w:lang w:val="en-NZ"/>
        </w:rPr>
        <w:t>m_ihealth</w:t>
      </w:r>
      <w:proofErr w:type="spell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808080"/>
          <w:sz w:val="19"/>
          <w:szCs w:val="19"/>
          <w:highlight w:val="white"/>
          <w:lang w:val="en-NZ"/>
        </w:rPr>
        <w:t>m_iarmourValue</w:t>
      </w:r>
      <w:proofErr w:type="spellEnd"/>
      <w:r>
        <w:rPr>
          <w:rFonts w:ascii="Consolas" w:eastAsiaTheme="minorHAnsi" w:hAnsi="Consolas" w:cs="Consolas"/>
          <w:color w:val="000000"/>
          <w:sz w:val="19"/>
          <w:szCs w:val="19"/>
          <w:highlight w:val="white"/>
          <w:lang w:val="en-NZ"/>
        </w:rPr>
        <w:t>) {}</w:t>
      </w:r>
    </w:p>
    <w:p w14:paraId="33C8CEE9" w14:textId="77777777" w:rsidR="0017634B" w:rsidRDefault="0017634B" w:rsidP="0017634B">
      <w:pPr>
        <w:autoSpaceDE w:val="0"/>
        <w:autoSpaceDN w:val="0"/>
        <w:adjustRightInd w:val="0"/>
        <w:spacing w:after="0"/>
        <w:ind w:left="397"/>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spellStart"/>
      <w:proofErr w:type="gramStart"/>
      <w:r>
        <w:rPr>
          <w:rFonts w:ascii="Consolas" w:eastAsiaTheme="minorHAnsi" w:hAnsi="Consolas" w:cs="Consolas"/>
          <w:color w:val="0000FF"/>
          <w:sz w:val="19"/>
          <w:szCs w:val="19"/>
          <w:highlight w:val="white"/>
          <w:lang w:val="en-NZ"/>
        </w:rPr>
        <w:t>int</w:t>
      </w:r>
      <w:proofErr w:type="spellEnd"/>
      <w:proofErr w:type="gram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00"/>
          <w:sz w:val="19"/>
          <w:szCs w:val="19"/>
          <w:highlight w:val="white"/>
          <w:lang w:val="en-NZ"/>
        </w:rPr>
        <w:t>TotalHP</w:t>
      </w:r>
      <w:proofErr w:type="spellEnd"/>
      <w:r>
        <w:rPr>
          <w:rFonts w:ascii="Consolas" w:eastAsiaTheme="minorHAnsi" w:hAnsi="Consolas" w:cs="Consolas"/>
          <w:color w:val="000000"/>
          <w:sz w:val="19"/>
          <w:szCs w:val="19"/>
          <w:highlight w:val="white"/>
          <w:lang w:val="en-NZ"/>
        </w:rPr>
        <w:t>()</w:t>
      </w:r>
    </w:p>
    <w:p w14:paraId="39B69025" w14:textId="77777777" w:rsidR="0017634B" w:rsidRDefault="0017634B" w:rsidP="0017634B">
      <w:pPr>
        <w:autoSpaceDE w:val="0"/>
        <w:autoSpaceDN w:val="0"/>
        <w:adjustRightInd w:val="0"/>
        <w:spacing w:after="0"/>
        <w:ind w:left="397"/>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w:t>
      </w:r>
    </w:p>
    <w:p w14:paraId="2BC4AA91" w14:textId="77777777" w:rsidR="0017634B" w:rsidRDefault="0017634B" w:rsidP="0017634B">
      <w:pPr>
        <w:autoSpaceDE w:val="0"/>
        <w:autoSpaceDN w:val="0"/>
        <w:adjustRightInd w:val="0"/>
        <w:spacing w:after="0"/>
        <w:ind w:left="397"/>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proofErr w:type="spellStart"/>
      <w:proofErr w:type="gramStart"/>
      <w:r>
        <w:rPr>
          <w:rFonts w:ascii="Consolas" w:eastAsiaTheme="minorHAnsi" w:hAnsi="Consolas" w:cs="Consolas"/>
          <w:color w:val="000000"/>
          <w:sz w:val="19"/>
          <w:szCs w:val="19"/>
          <w:highlight w:val="white"/>
          <w:lang w:val="en-NZ"/>
        </w:rPr>
        <w:t>cout</w:t>
      </w:r>
      <w:proofErr w:type="spellEnd"/>
      <w:proofErr w:type="gramEnd"/>
      <w:r>
        <w:rPr>
          <w:rFonts w:ascii="Consolas" w:eastAsiaTheme="minorHAnsi" w:hAnsi="Consolas" w:cs="Consolas"/>
          <w:color w:val="000000"/>
          <w:sz w:val="19"/>
          <w:szCs w:val="19"/>
          <w:highlight w:val="white"/>
          <w:lang w:val="en-NZ"/>
        </w:rPr>
        <w:t xml:space="preserve"> &lt;&lt; </w:t>
      </w:r>
      <w:r>
        <w:rPr>
          <w:rFonts w:ascii="Consolas" w:eastAsiaTheme="minorHAnsi" w:hAnsi="Consolas" w:cs="Consolas"/>
          <w:color w:val="A31515"/>
          <w:sz w:val="19"/>
          <w:szCs w:val="19"/>
          <w:highlight w:val="white"/>
          <w:lang w:val="en-NZ"/>
        </w:rPr>
        <w:t>"Soldier's "</w:t>
      </w:r>
      <w:r>
        <w:rPr>
          <w:rFonts w:ascii="Consolas" w:eastAsiaTheme="minorHAnsi" w:hAnsi="Consolas" w:cs="Consolas"/>
          <w:color w:val="000000"/>
          <w:sz w:val="19"/>
          <w:szCs w:val="19"/>
          <w:highlight w:val="white"/>
          <w:lang w:val="en-NZ"/>
        </w:rPr>
        <w:t>;</w:t>
      </w:r>
    </w:p>
    <w:p w14:paraId="32D04F53" w14:textId="77777777" w:rsidR="0017634B" w:rsidRDefault="0017634B" w:rsidP="0017634B">
      <w:pPr>
        <w:autoSpaceDE w:val="0"/>
        <w:autoSpaceDN w:val="0"/>
        <w:adjustRightInd w:val="0"/>
        <w:spacing w:after="0"/>
        <w:ind w:left="397"/>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FF"/>
          <w:sz w:val="19"/>
          <w:szCs w:val="19"/>
          <w:highlight w:val="white"/>
          <w:lang w:val="en-NZ"/>
        </w:rPr>
        <w:t>return</w:t>
      </w:r>
      <w:proofErr w:type="gram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00"/>
          <w:sz w:val="19"/>
          <w:szCs w:val="19"/>
          <w:highlight w:val="white"/>
          <w:lang w:val="en-NZ"/>
        </w:rPr>
        <w:t>m_ihealth+m_iarmourValue</w:t>
      </w:r>
      <w:proofErr w:type="spellEnd"/>
      <w:r>
        <w:rPr>
          <w:rFonts w:ascii="Consolas" w:eastAsiaTheme="minorHAnsi" w:hAnsi="Consolas" w:cs="Consolas"/>
          <w:color w:val="000000"/>
          <w:sz w:val="19"/>
          <w:szCs w:val="19"/>
          <w:highlight w:val="white"/>
          <w:lang w:val="en-NZ"/>
        </w:rPr>
        <w:t>;</w:t>
      </w:r>
    </w:p>
    <w:p w14:paraId="7C7FE409" w14:textId="77777777" w:rsidR="0017634B" w:rsidRDefault="0017634B" w:rsidP="0017634B">
      <w:pPr>
        <w:autoSpaceDE w:val="0"/>
        <w:autoSpaceDN w:val="0"/>
        <w:adjustRightInd w:val="0"/>
        <w:spacing w:after="0"/>
        <w:ind w:left="397"/>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w:t>
      </w:r>
    </w:p>
    <w:p w14:paraId="515C3903" w14:textId="77777777" w:rsidR="0017634B" w:rsidRDefault="0017634B" w:rsidP="0017634B">
      <w:pPr>
        <w:autoSpaceDE w:val="0"/>
        <w:autoSpaceDN w:val="0"/>
        <w:adjustRightInd w:val="0"/>
        <w:spacing w:after="0"/>
        <w:ind w:left="397"/>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5A03F8C9" w14:textId="77777777" w:rsidR="0017634B" w:rsidRDefault="0017634B" w:rsidP="0017634B">
      <w:pPr>
        <w:autoSpaceDE w:val="0"/>
        <w:autoSpaceDN w:val="0"/>
        <w:adjustRightInd w:val="0"/>
        <w:spacing w:after="0"/>
        <w:ind w:left="397"/>
        <w:rPr>
          <w:rFonts w:ascii="Consolas" w:eastAsiaTheme="minorHAnsi" w:hAnsi="Consolas" w:cs="Consolas"/>
          <w:color w:val="000000"/>
          <w:sz w:val="19"/>
          <w:szCs w:val="19"/>
          <w:highlight w:val="white"/>
          <w:lang w:val="en-NZ"/>
        </w:rPr>
      </w:pPr>
    </w:p>
    <w:p w14:paraId="71FFC6CD" w14:textId="656C28E9" w:rsidR="0017634B" w:rsidRDefault="0017634B" w:rsidP="0017634B">
      <w:pPr>
        <w:pStyle w:val="NumberedBulletPACKT"/>
        <w:numPr>
          <w:ilvl w:val="0"/>
          <w:numId w:val="0"/>
        </w:numPr>
        <w:tabs>
          <w:tab w:val="clear" w:pos="360"/>
          <w:tab w:val="left" w:pos="720"/>
        </w:tabs>
        <w:ind w:left="720" w:hanging="397"/>
        <w:rPr>
          <w:rFonts w:ascii="Consolas" w:eastAsiaTheme="minorHAnsi" w:hAnsi="Consolas" w:cs="Consolas"/>
          <w:color w:val="0000FF"/>
          <w:sz w:val="19"/>
          <w:szCs w:val="19"/>
          <w:lang w:val="en-NZ"/>
        </w:rPr>
      </w:pPr>
      <w:r>
        <w:rPr>
          <w:rFonts w:ascii="Consolas" w:eastAsiaTheme="minorHAnsi" w:hAnsi="Consolas" w:cs="Consolas"/>
          <w:color w:val="0000FF"/>
          <w:sz w:val="19"/>
          <w:szCs w:val="19"/>
          <w:highlight w:val="white"/>
          <w:lang w:val="en-NZ"/>
        </w:rPr>
        <w:t>#</w:t>
      </w:r>
      <w:proofErr w:type="spellStart"/>
      <w:r>
        <w:rPr>
          <w:rFonts w:ascii="Consolas" w:eastAsiaTheme="minorHAnsi" w:hAnsi="Consolas" w:cs="Consolas"/>
          <w:color w:val="0000FF"/>
          <w:sz w:val="19"/>
          <w:szCs w:val="19"/>
          <w:highlight w:val="white"/>
          <w:lang w:val="en-NZ"/>
        </w:rPr>
        <w:t>endif</w:t>
      </w:r>
      <w:proofErr w:type="spellEnd"/>
    </w:p>
    <w:p w14:paraId="5B71D15B" w14:textId="77777777" w:rsidR="00F06FE6" w:rsidRDefault="00F06FE6" w:rsidP="0017634B">
      <w:pPr>
        <w:pStyle w:val="NumberedBulletPACKT"/>
        <w:numPr>
          <w:ilvl w:val="0"/>
          <w:numId w:val="0"/>
        </w:numPr>
        <w:tabs>
          <w:tab w:val="clear" w:pos="360"/>
          <w:tab w:val="left" w:pos="720"/>
        </w:tabs>
        <w:ind w:left="720" w:hanging="397"/>
        <w:rPr>
          <w:rFonts w:ascii="Consolas" w:eastAsiaTheme="minorHAnsi" w:hAnsi="Consolas" w:cs="Consolas"/>
          <w:color w:val="0000FF"/>
          <w:sz w:val="19"/>
          <w:szCs w:val="19"/>
          <w:lang w:val="en-NZ"/>
        </w:rPr>
      </w:pPr>
    </w:p>
    <w:p w14:paraId="48BDBCAA" w14:textId="1CB4B433" w:rsidR="00F06FE6" w:rsidRPr="0017634B" w:rsidRDefault="00F06FE6" w:rsidP="00F06FE6">
      <w:pPr>
        <w:pStyle w:val="NumberedBulletPACKT"/>
        <w:numPr>
          <w:ilvl w:val="0"/>
          <w:numId w:val="0"/>
        </w:numPr>
        <w:tabs>
          <w:tab w:val="clear" w:pos="360"/>
          <w:tab w:val="left" w:pos="720"/>
        </w:tabs>
        <w:ind w:left="720" w:hanging="397"/>
        <w:rPr>
          <w:b/>
        </w:rPr>
      </w:pPr>
      <w:r>
        <w:rPr>
          <w:b/>
        </w:rPr>
        <w:t>Source.cpp</w:t>
      </w:r>
    </w:p>
    <w:p w14:paraId="3D336BAA" w14:textId="77777777" w:rsidR="00F06FE6" w:rsidRDefault="00F06FE6" w:rsidP="00F06FE6">
      <w:pPr>
        <w:autoSpaceDE w:val="0"/>
        <w:autoSpaceDN w:val="0"/>
        <w:adjustRightInd w:val="0"/>
        <w:spacing w:after="0"/>
        <w:rPr>
          <w:rFonts w:ascii="Consolas" w:eastAsiaTheme="minorHAnsi" w:hAnsi="Consolas" w:cs="Consolas"/>
          <w:color w:val="000000"/>
          <w:sz w:val="19"/>
          <w:szCs w:val="19"/>
          <w:highlight w:val="white"/>
          <w:lang w:val="en-NZ"/>
        </w:rPr>
      </w:pPr>
    </w:p>
    <w:p w14:paraId="78B62841" w14:textId="77777777" w:rsidR="00F06FE6" w:rsidRDefault="00F06FE6" w:rsidP="00F06FE6">
      <w:pPr>
        <w:autoSpaceDE w:val="0"/>
        <w:autoSpaceDN w:val="0"/>
        <w:adjustRightInd w:val="0"/>
        <w:spacing w:after="0"/>
        <w:ind w:left="323"/>
        <w:rPr>
          <w:rFonts w:ascii="Consolas" w:eastAsiaTheme="minorHAnsi" w:hAnsi="Consolas" w:cs="Consolas"/>
          <w:color w:val="000000"/>
          <w:sz w:val="19"/>
          <w:szCs w:val="19"/>
          <w:highlight w:val="white"/>
          <w:lang w:val="en-NZ"/>
        </w:rPr>
      </w:pPr>
      <w:r>
        <w:rPr>
          <w:rFonts w:ascii="Consolas" w:eastAsiaTheme="minorHAnsi" w:hAnsi="Consolas" w:cs="Consolas"/>
          <w:color w:val="008000"/>
          <w:sz w:val="19"/>
          <w:szCs w:val="19"/>
          <w:highlight w:val="white"/>
          <w:lang w:val="en-NZ"/>
        </w:rPr>
        <w:t>// dynamic allocation and polymorphism</w:t>
      </w:r>
    </w:p>
    <w:p w14:paraId="7F333B19" w14:textId="77777777" w:rsidR="00F06FE6" w:rsidRDefault="00F06FE6" w:rsidP="00F06FE6">
      <w:pPr>
        <w:autoSpaceDE w:val="0"/>
        <w:autoSpaceDN w:val="0"/>
        <w:adjustRightInd w:val="0"/>
        <w:spacing w:after="0"/>
        <w:ind w:left="323"/>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#include</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A31515"/>
          <w:sz w:val="19"/>
          <w:szCs w:val="19"/>
          <w:highlight w:val="white"/>
          <w:lang w:val="en-NZ"/>
        </w:rPr>
        <w:t>&lt;</w:t>
      </w:r>
      <w:proofErr w:type="spellStart"/>
      <w:r>
        <w:rPr>
          <w:rFonts w:ascii="Consolas" w:eastAsiaTheme="minorHAnsi" w:hAnsi="Consolas" w:cs="Consolas"/>
          <w:color w:val="A31515"/>
          <w:sz w:val="19"/>
          <w:szCs w:val="19"/>
          <w:highlight w:val="white"/>
          <w:lang w:val="en-NZ"/>
        </w:rPr>
        <w:t>iostream</w:t>
      </w:r>
      <w:proofErr w:type="spellEnd"/>
      <w:r>
        <w:rPr>
          <w:rFonts w:ascii="Consolas" w:eastAsiaTheme="minorHAnsi" w:hAnsi="Consolas" w:cs="Consolas"/>
          <w:color w:val="A31515"/>
          <w:sz w:val="19"/>
          <w:szCs w:val="19"/>
          <w:highlight w:val="white"/>
          <w:lang w:val="en-NZ"/>
        </w:rPr>
        <w:t>&gt;</w:t>
      </w:r>
    </w:p>
    <w:p w14:paraId="6B6F2717" w14:textId="77777777" w:rsidR="00F06FE6" w:rsidRDefault="00F06FE6" w:rsidP="00F06FE6">
      <w:pPr>
        <w:autoSpaceDE w:val="0"/>
        <w:autoSpaceDN w:val="0"/>
        <w:adjustRightInd w:val="0"/>
        <w:spacing w:after="0"/>
        <w:ind w:left="323"/>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#include</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A31515"/>
          <w:sz w:val="19"/>
          <w:szCs w:val="19"/>
          <w:highlight w:val="white"/>
          <w:lang w:val="en-NZ"/>
        </w:rPr>
        <w:t>&lt;</w:t>
      </w:r>
      <w:proofErr w:type="spellStart"/>
      <w:r>
        <w:rPr>
          <w:rFonts w:ascii="Consolas" w:eastAsiaTheme="minorHAnsi" w:hAnsi="Consolas" w:cs="Consolas"/>
          <w:color w:val="A31515"/>
          <w:sz w:val="19"/>
          <w:szCs w:val="19"/>
          <w:highlight w:val="white"/>
          <w:lang w:val="en-NZ"/>
        </w:rPr>
        <w:t>conio.h</w:t>
      </w:r>
      <w:proofErr w:type="spellEnd"/>
      <w:r>
        <w:rPr>
          <w:rFonts w:ascii="Consolas" w:eastAsiaTheme="minorHAnsi" w:hAnsi="Consolas" w:cs="Consolas"/>
          <w:color w:val="A31515"/>
          <w:sz w:val="19"/>
          <w:szCs w:val="19"/>
          <w:highlight w:val="white"/>
          <w:lang w:val="en-NZ"/>
        </w:rPr>
        <w:t>&gt;</w:t>
      </w:r>
    </w:p>
    <w:p w14:paraId="223B84AF" w14:textId="77777777" w:rsidR="00F06FE6" w:rsidRDefault="00F06FE6" w:rsidP="00F06FE6">
      <w:pPr>
        <w:autoSpaceDE w:val="0"/>
        <w:autoSpaceDN w:val="0"/>
        <w:adjustRightInd w:val="0"/>
        <w:spacing w:after="0"/>
        <w:ind w:left="323"/>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#include</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A31515"/>
          <w:sz w:val="19"/>
          <w:szCs w:val="19"/>
          <w:highlight w:val="white"/>
          <w:lang w:val="en-NZ"/>
        </w:rPr>
        <w:t>"</w:t>
      </w:r>
      <w:proofErr w:type="spellStart"/>
      <w:r>
        <w:rPr>
          <w:rFonts w:ascii="Consolas" w:eastAsiaTheme="minorHAnsi" w:hAnsi="Consolas" w:cs="Consolas"/>
          <w:color w:val="A31515"/>
          <w:sz w:val="19"/>
          <w:szCs w:val="19"/>
          <w:highlight w:val="white"/>
          <w:lang w:val="en-NZ"/>
        </w:rPr>
        <w:t>vld.h</w:t>
      </w:r>
      <w:proofErr w:type="spellEnd"/>
      <w:r>
        <w:rPr>
          <w:rFonts w:ascii="Consolas" w:eastAsiaTheme="minorHAnsi" w:hAnsi="Consolas" w:cs="Consolas"/>
          <w:color w:val="A31515"/>
          <w:sz w:val="19"/>
          <w:szCs w:val="19"/>
          <w:highlight w:val="white"/>
          <w:lang w:val="en-NZ"/>
        </w:rPr>
        <w:t>"</w:t>
      </w:r>
    </w:p>
    <w:p w14:paraId="605DF3A1" w14:textId="77777777" w:rsidR="00F06FE6" w:rsidRDefault="00F06FE6" w:rsidP="00F06FE6">
      <w:pPr>
        <w:autoSpaceDE w:val="0"/>
        <w:autoSpaceDN w:val="0"/>
        <w:adjustRightInd w:val="0"/>
        <w:spacing w:after="0"/>
        <w:ind w:left="323"/>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#include</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A31515"/>
          <w:sz w:val="19"/>
          <w:szCs w:val="19"/>
          <w:highlight w:val="white"/>
          <w:lang w:val="en-NZ"/>
        </w:rPr>
        <w:t>"</w:t>
      </w:r>
      <w:proofErr w:type="spellStart"/>
      <w:r>
        <w:rPr>
          <w:rFonts w:ascii="Consolas" w:eastAsiaTheme="minorHAnsi" w:hAnsi="Consolas" w:cs="Consolas"/>
          <w:color w:val="A31515"/>
          <w:sz w:val="19"/>
          <w:szCs w:val="19"/>
          <w:highlight w:val="white"/>
          <w:lang w:val="en-NZ"/>
        </w:rPr>
        <w:t>Enemy.h</w:t>
      </w:r>
      <w:proofErr w:type="spellEnd"/>
      <w:r>
        <w:rPr>
          <w:rFonts w:ascii="Consolas" w:eastAsiaTheme="minorHAnsi" w:hAnsi="Consolas" w:cs="Consolas"/>
          <w:color w:val="A31515"/>
          <w:sz w:val="19"/>
          <w:szCs w:val="19"/>
          <w:highlight w:val="white"/>
          <w:lang w:val="en-NZ"/>
        </w:rPr>
        <w:t>"</w:t>
      </w:r>
    </w:p>
    <w:p w14:paraId="0F586153" w14:textId="77777777" w:rsidR="00F06FE6" w:rsidRDefault="00F06FE6" w:rsidP="00F06FE6">
      <w:pPr>
        <w:autoSpaceDE w:val="0"/>
        <w:autoSpaceDN w:val="0"/>
        <w:adjustRightInd w:val="0"/>
        <w:spacing w:after="0"/>
        <w:ind w:left="323"/>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#include</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A31515"/>
          <w:sz w:val="19"/>
          <w:szCs w:val="19"/>
          <w:highlight w:val="white"/>
          <w:lang w:val="en-NZ"/>
        </w:rPr>
        <w:t>"</w:t>
      </w:r>
      <w:proofErr w:type="spellStart"/>
      <w:r>
        <w:rPr>
          <w:rFonts w:ascii="Consolas" w:eastAsiaTheme="minorHAnsi" w:hAnsi="Consolas" w:cs="Consolas"/>
          <w:color w:val="A31515"/>
          <w:sz w:val="19"/>
          <w:szCs w:val="19"/>
          <w:highlight w:val="white"/>
          <w:lang w:val="en-NZ"/>
        </w:rPr>
        <w:t>Dragon.h</w:t>
      </w:r>
      <w:proofErr w:type="spellEnd"/>
      <w:r>
        <w:rPr>
          <w:rFonts w:ascii="Consolas" w:eastAsiaTheme="minorHAnsi" w:hAnsi="Consolas" w:cs="Consolas"/>
          <w:color w:val="A31515"/>
          <w:sz w:val="19"/>
          <w:szCs w:val="19"/>
          <w:highlight w:val="white"/>
          <w:lang w:val="en-NZ"/>
        </w:rPr>
        <w:t>"</w:t>
      </w:r>
    </w:p>
    <w:p w14:paraId="4C9A6DF7" w14:textId="77777777" w:rsidR="00F06FE6" w:rsidRDefault="00F06FE6" w:rsidP="00F06FE6">
      <w:pPr>
        <w:autoSpaceDE w:val="0"/>
        <w:autoSpaceDN w:val="0"/>
        <w:adjustRightInd w:val="0"/>
        <w:spacing w:after="0"/>
        <w:ind w:left="323"/>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#include</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A31515"/>
          <w:sz w:val="19"/>
          <w:szCs w:val="19"/>
          <w:highlight w:val="white"/>
          <w:lang w:val="en-NZ"/>
        </w:rPr>
        <w:t>"</w:t>
      </w:r>
      <w:proofErr w:type="spellStart"/>
      <w:r>
        <w:rPr>
          <w:rFonts w:ascii="Consolas" w:eastAsiaTheme="minorHAnsi" w:hAnsi="Consolas" w:cs="Consolas"/>
          <w:color w:val="A31515"/>
          <w:sz w:val="19"/>
          <w:szCs w:val="19"/>
          <w:highlight w:val="white"/>
          <w:lang w:val="en-NZ"/>
        </w:rPr>
        <w:t>Soldiers.h</w:t>
      </w:r>
      <w:proofErr w:type="spellEnd"/>
      <w:r>
        <w:rPr>
          <w:rFonts w:ascii="Consolas" w:eastAsiaTheme="minorHAnsi" w:hAnsi="Consolas" w:cs="Consolas"/>
          <w:color w:val="A31515"/>
          <w:sz w:val="19"/>
          <w:szCs w:val="19"/>
          <w:highlight w:val="white"/>
          <w:lang w:val="en-NZ"/>
        </w:rPr>
        <w:t>"</w:t>
      </w:r>
    </w:p>
    <w:p w14:paraId="5B797B24" w14:textId="77777777" w:rsidR="00F06FE6" w:rsidRDefault="00F06FE6" w:rsidP="00F06FE6">
      <w:pPr>
        <w:autoSpaceDE w:val="0"/>
        <w:autoSpaceDN w:val="0"/>
        <w:adjustRightInd w:val="0"/>
        <w:spacing w:after="0"/>
        <w:ind w:left="323"/>
        <w:rPr>
          <w:rFonts w:ascii="Consolas" w:eastAsiaTheme="minorHAnsi" w:hAnsi="Consolas" w:cs="Consolas"/>
          <w:color w:val="000000"/>
          <w:sz w:val="19"/>
          <w:szCs w:val="19"/>
          <w:highlight w:val="white"/>
          <w:lang w:val="en-NZ"/>
        </w:rPr>
      </w:pPr>
    </w:p>
    <w:p w14:paraId="5E75E8D2" w14:textId="77777777" w:rsidR="00F06FE6" w:rsidRDefault="00F06FE6" w:rsidP="00F06FE6">
      <w:pPr>
        <w:autoSpaceDE w:val="0"/>
        <w:autoSpaceDN w:val="0"/>
        <w:adjustRightInd w:val="0"/>
        <w:spacing w:after="0"/>
        <w:ind w:left="323"/>
        <w:rPr>
          <w:rFonts w:ascii="Consolas" w:eastAsiaTheme="minorHAnsi" w:hAnsi="Consolas" w:cs="Consolas"/>
          <w:color w:val="000000"/>
          <w:sz w:val="19"/>
          <w:szCs w:val="19"/>
          <w:highlight w:val="white"/>
          <w:lang w:val="en-NZ"/>
        </w:rPr>
      </w:pPr>
    </w:p>
    <w:p w14:paraId="6C71AAD6" w14:textId="77777777" w:rsidR="00F06FE6" w:rsidRDefault="00F06FE6" w:rsidP="00F06FE6">
      <w:pPr>
        <w:autoSpaceDE w:val="0"/>
        <w:autoSpaceDN w:val="0"/>
        <w:adjustRightInd w:val="0"/>
        <w:spacing w:after="0"/>
        <w:ind w:left="323"/>
        <w:rPr>
          <w:rFonts w:ascii="Consolas" w:eastAsiaTheme="minorHAnsi" w:hAnsi="Consolas" w:cs="Consolas"/>
          <w:color w:val="000000"/>
          <w:sz w:val="19"/>
          <w:szCs w:val="19"/>
          <w:highlight w:val="white"/>
          <w:lang w:val="en-NZ"/>
        </w:rPr>
      </w:pPr>
    </w:p>
    <w:p w14:paraId="1F75BEAC" w14:textId="77777777" w:rsidR="00F06FE6" w:rsidRDefault="00F06FE6" w:rsidP="00F06FE6">
      <w:pPr>
        <w:autoSpaceDE w:val="0"/>
        <w:autoSpaceDN w:val="0"/>
        <w:adjustRightInd w:val="0"/>
        <w:spacing w:after="0"/>
        <w:ind w:left="720"/>
        <w:rPr>
          <w:rFonts w:ascii="Consolas" w:eastAsiaTheme="minorHAnsi" w:hAnsi="Consolas" w:cs="Consolas"/>
          <w:color w:val="000000"/>
          <w:sz w:val="19"/>
          <w:szCs w:val="19"/>
          <w:highlight w:val="white"/>
          <w:lang w:val="en-NZ"/>
        </w:rPr>
      </w:pPr>
      <w:proofErr w:type="spellStart"/>
      <w:proofErr w:type="gramStart"/>
      <w:r>
        <w:rPr>
          <w:rFonts w:ascii="Consolas" w:eastAsiaTheme="minorHAnsi" w:hAnsi="Consolas" w:cs="Consolas"/>
          <w:color w:val="0000FF"/>
          <w:sz w:val="19"/>
          <w:szCs w:val="19"/>
          <w:highlight w:val="white"/>
          <w:lang w:val="en-NZ"/>
        </w:rPr>
        <w:t>int</w:t>
      </w:r>
      <w:proofErr w:type="spellEnd"/>
      <w:proofErr w:type="gramEnd"/>
      <w:r>
        <w:rPr>
          <w:rFonts w:ascii="Consolas" w:eastAsiaTheme="minorHAnsi" w:hAnsi="Consolas" w:cs="Consolas"/>
          <w:color w:val="000000"/>
          <w:sz w:val="19"/>
          <w:szCs w:val="19"/>
          <w:highlight w:val="white"/>
          <w:lang w:val="en-NZ"/>
        </w:rPr>
        <w:t xml:space="preserve"> main()</w:t>
      </w:r>
    </w:p>
    <w:p w14:paraId="5FB3B8D2" w14:textId="03208E47" w:rsidR="00F06FE6" w:rsidRDefault="00F06FE6" w:rsidP="00F06FE6">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 xml:space="preserve"> {</w:t>
      </w:r>
    </w:p>
    <w:p w14:paraId="0CC62B7B" w14:textId="77777777" w:rsidR="00F06FE6" w:rsidRDefault="00F06FE6" w:rsidP="00F06FE6">
      <w:pPr>
        <w:autoSpaceDE w:val="0"/>
        <w:autoSpaceDN w:val="0"/>
        <w:adjustRightInd w:val="0"/>
        <w:spacing w:after="0"/>
        <w:ind w:left="323"/>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spellStart"/>
      <w:r>
        <w:rPr>
          <w:rFonts w:ascii="Consolas" w:eastAsiaTheme="minorHAnsi" w:hAnsi="Consolas" w:cs="Consolas"/>
          <w:color w:val="2B91AF"/>
          <w:sz w:val="19"/>
          <w:szCs w:val="19"/>
          <w:highlight w:val="white"/>
          <w:lang w:val="en-NZ"/>
        </w:rPr>
        <w:t>CEnemy</w:t>
      </w:r>
      <w:proofErr w:type="spellEnd"/>
      <w:r>
        <w:rPr>
          <w:rFonts w:ascii="Consolas" w:eastAsiaTheme="minorHAnsi" w:hAnsi="Consolas" w:cs="Consolas"/>
          <w:color w:val="000000"/>
          <w:sz w:val="19"/>
          <w:szCs w:val="19"/>
          <w:highlight w:val="white"/>
          <w:lang w:val="en-NZ"/>
        </w:rPr>
        <w:t xml:space="preserve">* penemy1 = </w:t>
      </w:r>
      <w:r>
        <w:rPr>
          <w:rFonts w:ascii="Consolas" w:eastAsiaTheme="minorHAnsi" w:hAnsi="Consolas" w:cs="Consolas"/>
          <w:color w:val="0000FF"/>
          <w:sz w:val="19"/>
          <w:szCs w:val="19"/>
          <w:highlight w:val="white"/>
          <w:lang w:val="en-NZ"/>
        </w:rPr>
        <w:t>new</w:t>
      </w:r>
      <w:r>
        <w:rPr>
          <w:rFonts w:ascii="Consolas" w:eastAsiaTheme="minorHAnsi" w:hAnsi="Consolas" w:cs="Consolas"/>
          <w:color w:val="000000"/>
          <w:sz w:val="19"/>
          <w:szCs w:val="19"/>
          <w:highlight w:val="white"/>
          <w:lang w:val="en-NZ"/>
        </w:rPr>
        <w:t xml:space="preserve"> </w:t>
      </w:r>
      <w:proofErr w:type="spellStart"/>
      <w:proofErr w:type="gramStart"/>
      <w:r>
        <w:rPr>
          <w:rFonts w:ascii="Consolas" w:eastAsiaTheme="minorHAnsi" w:hAnsi="Consolas" w:cs="Consolas"/>
          <w:color w:val="2B91AF"/>
          <w:sz w:val="19"/>
          <w:szCs w:val="19"/>
          <w:highlight w:val="white"/>
          <w:lang w:val="en-NZ"/>
        </w:rPr>
        <w:t>CDragon</w:t>
      </w:r>
      <w:proofErr w:type="spellEnd"/>
      <w:r>
        <w:rPr>
          <w:rFonts w:ascii="Consolas" w:eastAsiaTheme="minorHAnsi" w:hAnsi="Consolas" w:cs="Consolas"/>
          <w:color w:val="000000"/>
          <w:sz w:val="19"/>
          <w:szCs w:val="19"/>
          <w:highlight w:val="white"/>
          <w:lang w:val="en-NZ"/>
        </w:rPr>
        <w:t>(</w:t>
      </w:r>
      <w:proofErr w:type="gramEnd"/>
      <w:r>
        <w:rPr>
          <w:rFonts w:ascii="Consolas" w:eastAsiaTheme="minorHAnsi" w:hAnsi="Consolas" w:cs="Consolas"/>
          <w:color w:val="000000"/>
          <w:sz w:val="19"/>
          <w:szCs w:val="19"/>
          <w:highlight w:val="white"/>
          <w:lang w:val="en-NZ"/>
        </w:rPr>
        <w:t>100, 50);</w:t>
      </w:r>
    </w:p>
    <w:p w14:paraId="297EC355" w14:textId="77777777" w:rsidR="00F06FE6" w:rsidRDefault="00F06FE6" w:rsidP="00F06FE6">
      <w:pPr>
        <w:autoSpaceDE w:val="0"/>
        <w:autoSpaceDN w:val="0"/>
        <w:adjustRightInd w:val="0"/>
        <w:spacing w:after="0"/>
        <w:ind w:left="323"/>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spellStart"/>
      <w:r>
        <w:rPr>
          <w:rFonts w:ascii="Consolas" w:eastAsiaTheme="minorHAnsi" w:hAnsi="Consolas" w:cs="Consolas"/>
          <w:color w:val="2B91AF"/>
          <w:sz w:val="19"/>
          <w:szCs w:val="19"/>
          <w:highlight w:val="white"/>
          <w:lang w:val="en-NZ"/>
        </w:rPr>
        <w:t>CEnemy</w:t>
      </w:r>
      <w:proofErr w:type="spellEnd"/>
      <w:r>
        <w:rPr>
          <w:rFonts w:ascii="Consolas" w:eastAsiaTheme="minorHAnsi" w:hAnsi="Consolas" w:cs="Consolas"/>
          <w:color w:val="000000"/>
          <w:sz w:val="19"/>
          <w:szCs w:val="19"/>
          <w:highlight w:val="white"/>
          <w:lang w:val="en-NZ"/>
        </w:rPr>
        <w:t xml:space="preserve">* penemy2 = </w:t>
      </w:r>
      <w:r>
        <w:rPr>
          <w:rFonts w:ascii="Consolas" w:eastAsiaTheme="minorHAnsi" w:hAnsi="Consolas" w:cs="Consolas"/>
          <w:color w:val="0000FF"/>
          <w:sz w:val="19"/>
          <w:szCs w:val="19"/>
          <w:highlight w:val="white"/>
          <w:lang w:val="en-NZ"/>
        </w:rPr>
        <w:t>new</w:t>
      </w:r>
      <w:r>
        <w:rPr>
          <w:rFonts w:ascii="Consolas" w:eastAsiaTheme="minorHAnsi" w:hAnsi="Consolas" w:cs="Consolas"/>
          <w:color w:val="000000"/>
          <w:sz w:val="19"/>
          <w:szCs w:val="19"/>
          <w:highlight w:val="white"/>
          <w:lang w:val="en-NZ"/>
        </w:rPr>
        <w:t xml:space="preserve"> </w:t>
      </w:r>
      <w:proofErr w:type="spellStart"/>
      <w:proofErr w:type="gramStart"/>
      <w:r>
        <w:rPr>
          <w:rFonts w:ascii="Consolas" w:eastAsiaTheme="minorHAnsi" w:hAnsi="Consolas" w:cs="Consolas"/>
          <w:color w:val="2B91AF"/>
          <w:sz w:val="19"/>
          <w:szCs w:val="19"/>
          <w:highlight w:val="white"/>
          <w:lang w:val="en-NZ"/>
        </w:rPr>
        <w:t>CSoldier</w:t>
      </w:r>
      <w:proofErr w:type="spellEnd"/>
      <w:r>
        <w:rPr>
          <w:rFonts w:ascii="Consolas" w:eastAsiaTheme="minorHAnsi" w:hAnsi="Consolas" w:cs="Consolas"/>
          <w:color w:val="000000"/>
          <w:sz w:val="19"/>
          <w:szCs w:val="19"/>
          <w:highlight w:val="white"/>
          <w:lang w:val="en-NZ"/>
        </w:rPr>
        <w:t>(</w:t>
      </w:r>
      <w:proofErr w:type="gramEnd"/>
      <w:r>
        <w:rPr>
          <w:rFonts w:ascii="Consolas" w:eastAsiaTheme="minorHAnsi" w:hAnsi="Consolas" w:cs="Consolas"/>
          <w:color w:val="000000"/>
          <w:sz w:val="19"/>
          <w:szCs w:val="19"/>
          <w:highlight w:val="white"/>
          <w:lang w:val="en-NZ"/>
        </w:rPr>
        <w:t>100, 100);</w:t>
      </w:r>
    </w:p>
    <w:p w14:paraId="7F186FD0" w14:textId="77777777" w:rsidR="00F06FE6" w:rsidRDefault="00F06FE6" w:rsidP="00F06FE6">
      <w:pPr>
        <w:autoSpaceDE w:val="0"/>
        <w:autoSpaceDN w:val="0"/>
        <w:adjustRightInd w:val="0"/>
        <w:spacing w:after="0"/>
        <w:ind w:left="323"/>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
    <w:p w14:paraId="678679E4" w14:textId="77777777" w:rsidR="00F06FE6" w:rsidRDefault="00F06FE6" w:rsidP="00F06FE6">
      <w:pPr>
        <w:autoSpaceDE w:val="0"/>
        <w:autoSpaceDN w:val="0"/>
        <w:adjustRightInd w:val="0"/>
        <w:spacing w:after="0"/>
        <w:ind w:left="323"/>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lastRenderedPageBreak/>
        <w:tab/>
        <w:t>penemy1-&gt;</w:t>
      </w:r>
      <w:proofErr w:type="spellStart"/>
      <w:proofErr w:type="gramStart"/>
      <w:r>
        <w:rPr>
          <w:rFonts w:ascii="Consolas" w:eastAsiaTheme="minorHAnsi" w:hAnsi="Consolas" w:cs="Consolas"/>
          <w:color w:val="000000"/>
          <w:sz w:val="19"/>
          <w:szCs w:val="19"/>
          <w:highlight w:val="white"/>
          <w:lang w:val="en-NZ"/>
        </w:rPr>
        <w:t>PrintHealth</w:t>
      </w:r>
      <w:proofErr w:type="spellEnd"/>
      <w:r>
        <w:rPr>
          <w:rFonts w:ascii="Consolas" w:eastAsiaTheme="minorHAnsi" w:hAnsi="Consolas" w:cs="Consolas"/>
          <w:color w:val="000000"/>
          <w:sz w:val="19"/>
          <w:szCs w:val="19"/>
          <w:highlight w:val="white"/>
          <w:lang w:val="en-NZ"/>
        </w:rPr>
        <w:t>(</w:t>
      </w:r>
      <w:proofErr w:type="gramEnd"/>
      <w:r>
        <w:rPr>
          <w:rFonts w:ascii="Consolas" w:eastAsiaTheme="minorHAnsi" w:hAnsi="Consolas" w:cs="Consolas"/>
          <w:color w:val="000000"/>
          <w:sz w:val="19"/>
          <w:szCs w:val="19"/>
          <w:highlight w:val="white"/>
          <w:lang w:val="en-NZ"/>
        </w:rPr>
        <w:t>);</w:t>
      </w:r>
    </w:p>
    <w:p w14:paraId="2CFF1F6F" w14:textId="77777777" w:rsidR="00F06FE6" w:rsidRDefault="00F06FE6" w:rsidP="00F06FE6">
      <w:pPr>
        <w:autoSpaceDE w:val="0"/>
        <w:autoSpaceDN w:val="0"/>
        <w:adjustRightInd w:val="0"/>
        <w:spacing w:after="0"/>
        <w:ind w:left="323"/>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penemy2-&gt;</w:t>
      </w:r>
      <w:proofErr w:type="spellStart"/>
      <w:proofErr w:type="gramStart"/>
      <w:r>
        <w:rPr>
          <w:rFonts w:ascii="Consolas" w:eastAsiaTheme="minorHAnsi" w:hAnsi="Consolas" w:cs="Consolas"/>
          <w:color w:val="000000"/>
          <w:sz w:val="19"/>
          <w:szCs w:val="19"/>
          <w:highlight w:val="white"/>
          <w:lang w:val="en-NZ"/>
        </w:rPr>
        <w:t>PrintHealth</w:t>
      </w:r>
      <w:proofErr w:type="spellEnd"/>
      <w:r>
        <w:rPr>
          <w:rFonts w:ascii="Consolas" w:eastAsiaTheme="minorHAnsi" w:hAnsi="Consolas" w:cs="Consolas"/>
          <w:color w:val="000000"/>
          <w:sz w:val="19"/>
          <w:szCs w:val="19"/>
          <w:highlight w:val="white"/>
          <w:lang w:val="en-NZ"/>
        </w:rPr>
        <w:t>(</w:t>
      </w:r>
      <w:proofErr w:type="gramEnd"/>
      <w:r>
        <w:rPr>
          <w:rFonts w:ascii="Consolas" w:eastAsiaTheme="minorHAnsi" w:hAnsi="Consolas" w:cs="Consolas"/>
          <w:color w:val="000000"/>
          <w:sz w:val="19"/>
          <w:szCs w:val="19"/>
          <w:highlight w:val="white"/>
          <w:lang w:val="en-NZ"/>
        </w:rPr>
        <w:t>);</w:t>
      </w:r>
    </w:p>
    <w:p w14:paraId="5265A59D" w14:textId="77777777" w:rsidR="00F06FE6" w:rsidRDefault="00F06FE6" w:rsidP="00F06FE6">
      <w:pPr>
        <w:autoSpaceDE w:val="0"/>
        <w:autoSpaceDN w:val="0"/>
        <w:adjustRightInd w:val="0"/>
        <w:spacing w:after="0"/>
        <w:ind w:left="323"/>
        <w:rPr>
          <w:rFonts w:ascii="Consolas" w:eastAsiaTheme="minorHAnsi" w:hAnsi="Consolas" w:cs="Consolas"/>
          <w:color w:val="000000"/>
          <w:sz w:val="19"/>
          <w:szCs w:val="19"/>
          <w:highlight w:val="white"/>
          <w:lang w:val="en-NZ"/>
        </w:rPr>
      </w:pPr>
    </w:p>
    <w:p w14:paraId="208F4C08" w14:textId="77777777" w:rsidR="00F06FE6" w:rsidRDefault="00F06FE6" w:rsidP="00F06FE6">
      <w:pPr>
        <w:autoSpaceDE w:val="0"/>
        <w:autoSpaceDN w:val="0"/>
        <w:adjustRightInd w:val="0"/>
        <w:spacing w:after="0"/>
        <w:ind w:left="323"/>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FF"/>
          <w:sz w:val="19"/>
          <w:szCs w:val="19"/>
          <w:highlight w:val="white"/>
          <w:lang w:val="en-NZ"/>
        </w:rPr>
        <w:t>delete</w:t>
      </w:r>
      <w:proofErr w:type="gramEnd"/>
      <w:r>
        <w:rPr>
          <w:rFonts w:ascii="Consolas" w:eastAsiaTheme="minorHAnsi" w:hAnsi="Consolas" w:cs="Consolas"/>
          <w:color w:val="000000"/>
          <w:sz w:val="19"/>
          <w:szCs w:val="19"/>
          <w:highlight w:val="white"/>
          <w:lang w:val="en-NZ"/>
        </w:rPr>
        <w:t xml:space="preserve"> penemy1;</w:t>
      </w:r>
    </w:p>
    <w:p w14:paraId="34649A23" w14:textId="77777777" w:rsidR="00F06FE6" w:rsidRDefault="00F06FE6" w:rsidP="00F06FE6">
      <w:pPr>
        <w:autoSpaceDE w:val="0"/>
        <w:autoSpaceDN w:val="0"/>
        <w:adjustRightInd w:val="0"/>
        <w:spacing w:after="0"/>
        <w:ind w:left="323"/>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FF"/>
          <w:sz w:val="19"/>
          <w:szCs w:val="19"/>
          <w:highlight w:val="white"/>
          <w:lang w:val="en-NZ"/>
        </w:rPr>
        <w:t>delete</w:t>
      </w:r>
      <w:proofErr w:type="gramEnd"/>
      <w:r>
        <w:rPr>
          <w:rFonts w:ascii="Consolas" w:eastAsiaTheme="minorHAnsi" w:hAnsi="Consolas" w:cs="Consolas"/>
          <w:color w:val="000000"/>
          <w:sz w:val="19"/>
          <w:szCs w:val="19"/>
          <w:highlight w:val="white"/>
          <w:lang w:val="en-NZ"/>
        </w:rPr>
        <w:t xml:space="preserve"> penemy2;</w:t>
      </w:r>
    </w:p>
    <w:p w14:paraId="1279F248" w14:textId="77777777" w:rsidR="00F06FE6" w:rsidRDefault="00F06FE6" w:rsidP="00F06FE6">
      <w:pPr>
        <w:autoSpaceDE w:val="0"/>
        <w:autoSpaceDN w:val="0"/>
        <w:adjustRightInd w:val="0"/>
        <w:spacing w:after="0"/>
        <w:ind w:left="323"/>
        <w:rPr>
          <w:rFonts w:ascii="Consolas" w:eastAsiaTheme="minorHAnsi" w:hAnsi="Consolas" w:cs="Consolas"/>
          <w:color w:val="000000"/>
          <w:sz w:val="19"/>
          <w:szCs w:val="19"/>
          <w:highlight w:val="white"/>
          <w:lang w:val="en-NZ"/>
        </w:rPr>
      </w:pPr>
    </w:p>
    <w:p w14:paraId="6B506528" w14:textId="77777777" w:rsidR="00F06FE6" w:rsidRDefault="00F06FE6" w:rsidP="00F06FE6">
      <w:pPr>
        <w:autoSpaceDE w:val="0"/>
        <w:autoSpaceDN w:val="0"/>
        <w:adjustRightInd w:val="0"/>
        <w:spacing w:after="0"/>
        <w:ind w:left="323"/>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_</w:t>
      </w:r>
      <w:proofErr w:type="spellStart"/>
      <w:proofErr w:type="gramStart"/>
      <w:r>
        <w:rPr>
          <w:rFonts w:ascii="Consolas" w:eastAsiaTheme="minorHAnsi" w:hAnsi="Consolas" w:cs="Consolas"/>
          <w:color w:val="000000"/>
          <w:sz w:val="19"/>
          <w:szCs w:val="19"/>
          <w:highlight w:val="white"/>
          <w:lang w:val="en-NZ"/>
        </w:rPr>
        <w:t>getch</w:t>
      </w:r>
      <w:proofErr w:type="spellEnd"/>
      <w:r>
        <w:rPr>
          <w:rFonts w:ascii="Consolas" w:eastAsiaTheme="minorHAnsi" w:hAnsi="Consolas" w:cs="Consolas"/>
          <w:color w:val="000000"/>
          <w:sz w:val="19"/>
          <w:szCs w:val="19"/>
          <w:highlight w:val="white"/>
          <w:lang w:val="en-NZ"/>
        </w:rPr>
        <w:t>(</w:t>
      </w:r>
      <w:proofErr w:type="gramEnd"/>
      <w:r>
        <w:rPr>
          <w:rFonts w:ascii="Consolas" w:eastAsiaTheme="minorHAnsi" w:hAnsi="Consolas" w:cs="Consolas"/>
          <w:color w:val="000000"/>
          <w:sz w:val="19"/>
          <w:szCs w:val="19"/>
          <w:highlight w:val="white"/>
          <w:lang w:val="en-NZ"/>
        </w:rPr>
        <w:t>);</w:t>
      </w:r>
    </w:p>
    <w:p w14:paraId="0645A7CC" w14:textId="77777777" w:rsidR="00F06FE6" w:rsidRDefault="00F06FE6" w:rsidP="00F06FE6">
      <w:pPr>
        <w:autoSpaceDE w:val="0"/>
        <w:autoSpaceDN w:val="0"/>
        <w:adjustRightInd w:val="0"/>
        <w:spacing w:after="0"/>
        <w:ind w:left="323"/>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FF"/>
          <w:sz w:val="19"/>
          <w:szCs w:val="19"/>
          <w:highlight w:val="white"/>
          <w:lang w:val="en-NZ"/>
        </w:rPr>
        <w:t>return</w:t>
      </w:r>
      <w:proofErr w:type="gramEnd"/>
      <w:r>
        <w:rPr>
          <w:rFonts w:ascii="Consolas" w:eastAsiaTheme="minorHAnsi" w:hAnsi="Consolas" w:cs="Consolas"/>
          <w:color w:val="000000"/>
          <w:sz w:val="19"/>
          <w:szCs w:val="19"/>
          <w:highlight w:val="white"/>
          <w:lang w:val="en-NZ"/>
        </w:rPr>
        <w:t xml:space="preserve"> 0;</w:t>
      </w:r>
    </w:p>
    <w:p w14:paraId="3942DEC1" w14:textId="77777777" w:rsidR="00F06FE6" w:rsidRDefault="00F06FE6" w:rsidP="00F06FE6">
      <w:pPr>
        <w:autoSpaceDE w:val="0"/>
        <w:autoSpaceDN w:val="0"/>
        <w:adjustRightInd w:val="0"/>
        <w:spacing w:after="0"/>
        <w:ind w:left="323"/>
        <w:rPr>
          <w:rFonts w:ascii="Consolas" w:eastAsiaTheme="minorHAnsi" w:hAnsi="Consolas" w:cs="Consolas"/>
          <w:color w:val="000000"/>
          <w:sz w:val="19"/>
          <w:szCs w:val="19"/>
          <w:highlight w:val="white"/>
          <w:lang w:val="en-NZ"/>
        </w:rPr>
      </w:pPr>
    </w:p>
    <w:p w14:paraId="60F39C8E" w14:textId="55685AF1" w:rsidR="00F06FE6" w:rsidRDefault="00F06FE6" w:rsidP="00F06FE6">
      <w:pPr>
        <w:pStyle w:val="NumberedBulletPACKT"/>
        <w:numPr>
          <w:ilvl w:val="0"/>
          <w:numId w:val="0"/>
        </w:numPr>
        <w:tabs>
          <w:tab w:val="clear" w:pos="360"/>
          <w:tab w:val="left" w:pos="720"/>
        </w:tabs>
        <w:ind w:left="1043" w:hanging="397"/>
        <w:rPr>
          <w:rFonts w:ascii="Consolas" w:eastAsiaTheme="minorHAnsi" w:hAnsi="Consolas" w:cs="Consolas"/>
          <w:color w:val="0000FF"/>
          <w:sz w:val="19"/>
          <w:szCs w:val="19"/>
          <w:lang w:val="en-NZ"/>
        </w:rPr>
      </w:pPr>
      <w:r>
        <w:rPr>
          <w:rFonts w:ascii="Consolas" w:eastAsiaTheme="minorHAnsi" w:hAnsi="Consolas" w:cs="Consolas"/>
          <w:color w:val="000000"/>
          <w:sz w:val="19"/>
          <w:szCs w:val="19"/>
          <w:highlight w:val="white"/>
          <w:lang w:val="en-NZ"/>
        </w:rPr>
        <w:t>}</w:t>
      </w:r>
    </w:p>
    <w:p w14:paraId="7CC9E15A" w14:textId="77777777" w:rsidR="00F06FE6" w:rsidRDefault="00F06FE6" w:rsidP="0017634B">
      <w:pPr>
        <w:pStyle w:val="NumberedBulletPACKT"/>
        <w:numPr>
          <w:ilvl w:val="0"/>
          <w:numId w:val="0"/>
        </w:numPr>
        <w:tabs>
          <w:tab w:val="clear" w:pos="360"/>
          <w:tab w:val="left" w:pos="720"/>
        </w:tabs>
        <w:ind w:left="720" w:hanging="397"/>
      </w:pPr>
    </w:p>
    <w:p w14:paraId="554B6BD7" w14:textId="77777777" w:rsidR="001225D8" w:rsidRDefault="001225D8" w:rsidP="002C293F">
      <w:pPr>
        <w:pStyle w:val="Heading2"/>
        <w:numPr>
          <w:ilvl w:val="1"/>
          <w:numId w:val="6"/>
        </w:numPr>
        <w:tabs>
          <w:tab w:val="left" w:pos="0"/>
        </w:tabs>
      </w:pPr>
      <w:r>
        <w:t>How it works...</w:t>
      </w:r>
    </w:p>
    <w:p w14:paraId="4832ACEA" w14:textId="36E09542" w:rsidR="00F06FE6" w:rsidRDefault="00F06FE6" w:rsidP="003E44AB">
      <w:pPr>
        <w:pStyle w:val="NormalPACKT"/>
        <w:tabs>
          <w:tab w:val="left" w:pos="0"/>
        </w:tabs>
      </w:pPr>
      <w:r>
        <w:t xml:space="preserve">Polymorphism is the ability to have different forms. So in this example, we have an Enemy interface which does not have any functionality for calculating total health. However we know that all types of enemy should have a function to calculate total health. So we have made the function </w:t>
      </w:r>
      <w:r w:rsidR="007C4EE4">
        <w:t xml:space="preserve">in the base class </w:t>
      </w:r>
      <w:r>
        <w:t>as pure virtual function by assigning it to 0.</w:t>
      </w:r>
    </w:p>
    <w:p w14:paraId="3695317B" w14:textId="60CAD61F" w:rsidR="00F06FE6" w:rsidRDefault="00F06FE6" w:rsidP="003E44AB">
      <w:pPr>
        <w:pStyle w:val="NormalPACKT"/>
        <w:tabs>
          <w:tab w:val="left" w:pos="0"/>
        </w:tabs>
      </w:pPr>
      <w:r>
        <w:t xml:space="preserve">This enables or rather forces all the child classes to have their own implementation of calculating total health. So the </w:t>
      </w:r>
      <w:proofErr w:type="spellStart"/>
      <w:r w:rsidRPr="00365746">
        <w:rPr>
          <w:rStyle w:val="SubtleReference"/>
        </w:rPr>
        <w:t>CSoldier</w:t>
      </w:r>
      <w:proofErr w:type="spellEnd"/>
      <w:r>
        <w:t xml:space="preserve"> class and </w:t>
      </w:r>
      <w:proofErr w:type="spellStart"/>
      <w:r w:rsidRPr="00365746">
        <w:rPr>
          <w:rStyle w:val="SubtleReference"/>
        </w:rPr>
        <w:t>CDragon</w:t>
      </w:r>
      <w:proofErr w:type="spellEnd"/>
      <w:r>
        <w:t xml:space="preserve"> class have their own implementation of </w:t>
      </w:r>
      <w:proofErr w:type="spellStart"/>
      <w:r w:rsidRPr="00365746">
        <w:rPr>
          <w:rStyle w:val="SubtleReference"/>
        </w:rPr>
        <w:t>TotalHP</w:t>
      </w:r>
      <w:proofErr w:type="spellEnd"/>
      <w:r>
        <w:t xml:space="preserve">. The advantage of such a structure is that we can create a pointer object </w:t>
      </w:r>
      <w:r w:rsidR="007C4EE4">
        <w:t xml:space="preserve">of the child from the base </w:t>
      </w:r>
      <w:r>
        <w:t xml:space="preserve">and when it </w:t>
      </w:r>
      <w:r w:rsidR="007C4EE4">
        <w:t>resolves,</w:t>
      </w:r>
      <w:r>
        <w:t xml:space="preserve"> it calls the correct function of the child class.</w:t>
      </w:r>
    </w:p>
    <w:p w14:paraId="5CFB564F" w14:textId="0E9EE919" w:rsidR="008C3177" w:rsidRDefault="008C3177" w:rsidP="003E44AB">
      <w:pPr>
        <w:pStyle w:val="NormalPACKT"/>
        <w:tabs>
          <w:tab w:val="left" w:pos="0"/>
        </w:tabs>
      </w:pPr>
      <w:r>
        <w:t>If we do not create a virtual function, then the functions in the child classes would have hidden the function of the base class.</w:t>
      </w:r>
      <w:r w:rsidR="00290962">
        <w:t xml:space="preserve"> The way the compiler resolves the functions at run time is by a technique called dynamic dispatch. Most languages use dynamic dispatch. C++ uses single cast dynamic dispatch. It does so with the help of virtual tables.</w:t>
      </w:r>
      <w:r w:rsidR="00002A7D" w:rsidRPr="00002A7D">
        <w:rPr>
          <w:rFonts w:ascii="Arial" w:hAnsi="Arial" w:cs="Arial"/>
          <w:color w:val="252525"/>
          <w:sz w:val="21"/>
          <w:szCs w:val="21"/>
          <w:shd w:val="clear" w:color="auto" w:fill="FFFFFF"/>
        </w:rPr>
        <w:t xml:space="preserve"> </w:t>
      </w:r>
      <w:r w:rsidR="00002A7D">
        <w:t>When the</w:t>
      </w:r>
      <w:r w:rsidR="00002A7D" w:rsidRPr="00002A7D">
        <w:t xml:space="preserve"> class </w:t>
      </w:r>
      <w:proofErr w:type="spellStart"/>
      <w:r w:rsidR="00002A7D" w:rsidRPr="00365746">
        <w:rPr>
          <w:rStyle w:val="SubtleReference"/>
        </w:rPr>
        <w:t>CEnemy</w:t>
      </w:r>
      <w:proofErr w:type="spellEnd"/>
      <w:r w:rsidR="00002A7D">
        <w:t xml:space="preserve"> defines the</w:t>
      </w:r>
      <w:r w:rsidR="00002A7D" w:rsidRPr="00002A7D">
        <w:t> virtual function </w:t>
      </w:r>
      <w:proofErr w:type="spellStart"/>
      <w:r w:rsidR="00002A7D" w:rsidRPr="00365746">
        <w:rPr>
          <w:rStyle w:val="SubtleReference"/>
        </w:rPr>
        <w:t>TotalHP</w:t>
      </w:r>
      <w:proofErr w:type="spellEnd"/>
      <w:r w:rsidR="00002A7D">
        <w:t xml:space="preserve"> </w:t>
      </w:r>
      <w:r w:rsidR="00002A7D" w:rsidRPr="00002A7D">
        <w:t xml:space="preserve">, </w:t>
      </w:r>
      <w:r w:rsidR="00002A7D">
        <w:t>the compiler</w:t>
      </w:r>
      <w:r w:rsidR="00002A7D" w:rsidRPr="00002A7D">
        <w:t xml:space="preserve"> add a hidden member variable to the class which points to an array of pointers to functions called the virtual method table (VMT or </w:t>
      </w:r>
      <w:proofErr w:type="spellStart"/>
      <w:r w:rsidR="00002A7D" w:rsidRPr="00002A7D">
        <w:t>Vtable</w:t>
      </w:r>
      <w:proofErr w:type="spellEnd"/>
      <w:r w:rsidR="00002A7D" w:rsidRPr="00002A7D">
        <w:t xml:space="preserve">). At runtime these pointers will be set to point to the right function, because at compile time, it is not yet known if the base function is to be called or a derived one implemented by </w:t>
      </w:r>
      <w:proofErr w:type="spellStart"/>
      <w:r w:rsidR="00002A7D" w:rsidRPr="00365746">
        <w:rPr>
          <w:rStyle w:val="SubtleReference"/>
        </w:rPr>
        <w:t>CDragon</w:t>
      </w:r>
      <w:proofErr w:type="spellEnd"/>
      <w:r w:rsidR="00002A7D">
        <w:t xml:space="preserve"> and </w:t>
      </w:r>
      <w:proofErr w:type="spellStart"/>
      <w:r w:rsidR="00002A7D" w:rsidRPr="00365746">
        <w:rPr>
          <w:rStyle w:val="SubtleReference"/>
        </w:rPr>
        <w:t>CSoldier</w:t>
      </w:r>
      <w:proofErr w:type="spellEnd"/>
      <w:r w:rsidR="00002A7D">
        <w:t>.</w:t>
      </w:r>
    </w:p>
    <w:p w14:paraId="7980483B" w14:textId="568D7AA7" w:rsidR="00F458F2" w:rsidRDefault="00F458F2" w:rsidP="003E44AB">
      <w:pPr>
        <w:pStyle w:val="NormalPACKT"/>
        <w:tabs>
          <w:tab w:val="left" w:pos="0"/>
        </w:tabs>
        <w:rPr>
          <w:ins w:id="10" w:author="USER1" w:date="2015-08-19T12:29:00Z"/>
        </w:rPr>
      </w:pPr>
      <w:r>
        <w:t>The member variables in the base class are protected. This means that the derived class also have access to the member variables. Fr</w:t>
      </w:r>
      <w:r w:rsidR="00B47F0F">
        <w:t>om the driver program, because we have allocated memory dynamically, we should also delete or else we will have memory leaks.</w:t>
      </w:r>
    </w:p>
    <w:p w14:paraId="005435A9" w14:textId="77777777" w:rsidR="00DD5288" w:rsidRDefault="00DD5288" w:rsidP="003E44AB">
      <w:pPr>
        <w:pStyle w:val="NormalPACKT"/>
        <w:tabs>
          <w:tab w:val="left" w:pos="0"/>
        </w:tabs>
        <w:rPr>
          <w:ins w:id="11" w:author="USER1" w:date="2015-08-19T12:29:00Z"/>
        </w:rPr>
      </w:pPr>
    </w:p>
    <w:p w14:paraId="1690F722" w14:textId="73394514" w:rsidR="00DD5288" w:rsidRDefault="00DD5288" w:rsidP="00DD5288">
      <w:pPr>
        <w:pStyle w:val="Heading1"/>
        <w:numPr>
          <w:ilvl w:val="0"/>
          <w:numId w:val="4"/>
        </w:numPr>
        <w:tabs>
          <w:tab w:val="left" w:pos="0"/>
        </w:tabs>
        <w:rPr>
          <w:ins w:id="12" w:author="USER1" w:date="2015-08-19T12:29:00Z"/>
        </w:rPr>
      </w:pPr>
      <w:ins w:id="13" w:author="USER1" w:date="2015-08-19T12:29:00Z">
        <w:r>
          <w:lastRenderedPageBreak/>
          <w:t xml:space="preserve">Using </w:t>
        </w:r>
        <w:r>
          <w:t xml:space="preserve">copy constructors </w:t>
        </w:r>
      </w:ins>
    </w:p>
    <w:p w14:paraId="52659E5B" w14:textId="2A248336" w:rsidR="00DD5288" w:rsidRDefault="00DD5288" w:rsidP="00DD5288">
      <w:pPr>
        <w:pStyle w:val="NoSpacing"/>
        <w:rPr>
          <w:ins w:id="14" w:author="USER1" w:date="2015-08-19T12:29:00Z"/>
        </w:rPr>
      </w:pPr>
      <w:ins w:id="15" w:author="USER1" w:date="2015-08-19T12:29:00Z">
        <w:r>
          <w:t xml:space="preserve">Copy constructors are used to copy one object into another. C++ provides us with a </w:t>
        </w:r>
      </w:ins>
      <w:ins w:id="16" w:author="USER1" w:date="2015-08-19T12:30:00Z">
        <w:r>
          <w:t>default</w:t>
        </w:r>
      </w:ins>
      <w:ins w:id="17" w:author="USER1" w:date="2015-08-19T12:29:00Z">
        <w:r>
          <w:t xml:space="preserve"> </w:t>
        </w:r>
      </w:ins>
      <w:ins w:id="18" w:author="USER1" w:date="2015-08-19T12:30:00Z">
        <w:r>
          <w:t>copy constructor but it is not recommended. We should write our own copy constructor for better coding and organizing practices. It also minimizes crashes and bugs which may arise if we use the default copy constructor provided by C++.</w:t>
        </w:r>
      </w:ins>
    </w:p>
    <w:p w14:paraId="1F78DC15" w14:textId="77777777" w:rsidR="00DD5288" w:rsidRDefault="00DD5288" w:rsidP="00DD5288">
      <w:pPr>
        <w:pStyle w:val="Heading2"/>
        <w:numPr>
          <w:ilvl w:val="1"/>
          <w:numId w:val="2"/>
        </w:numPr>
        <w:tabs>
          <w:tab w:val="left" w:pos="0"/>
        </w:tabs>
        <w:rPr>
          <w:ins w:id="19" w:author="USER1" w:date="2015-08-19T12:29:00Z"/>
        </w:rPr>
      </w:pPr>
      <w:ins w:id="20" w:author="USER1" w:date="2015-08-19T12:29:00Z">
        <w:r>
          <w:t>Getting ready</w:t>
        </w:r>
      </w:ins>
    </w:p>
    <w:p w14:paraId="7A9FCEFE" w14:textId="77777777" w:rsidR="00DD5288" w:rsidRDefault="00DD5288" w:rsidP="00DD5288">
      <w:pPr>
        <w:pStyle w:val="NormalPACKT"/>
        <w:rPr>
          <w:ins w:id="21" w:author="USER1" w:date="2015-08-19T12:29:00Z"/>
        </w:rPr>
      </w:pPr>
      <w:ins w:id="22" w:author="USER1" w:date="2015-08-19T12:29:00Z">
        <w:r>
          <w:t>You need to have a working copy of Visual Studio installed on your Windows machine.</w:t>
        </w:r>
      </w:ins>
    </w:p>
    <w:p w14:paraId="5FD4DD68" w14:textId="77777777" w:rsidR="00DD5288" w:rsidRDefault="00DD5288" w:rsidP="00DD5288">
      <w:pPr>
        <w:pStyle w:val="Heading2"/>
        <w:numPr>
          <w:ilvl w:val="1"/>
          <w:numId w:val="2"/>
        </w:numPr>
        <w:tabs>
          <w:tab w:val="left" w:pos="0"/>
        </w:tabs>
        <w:rPr>
          <w:ins w:id="23" w:author="USER1" w:date="2015-08-19T12:29:00Z"/>
        </w:rPr>
      </w:pPr>
      <w:ins w:id="24" w:author="USER1" w:date="2015-08-19T12:29:00Z">
        <w:r>
          <w:t>How to do it...</w:t>
        </w:r>
      </w:ins>
    </w:p>
    <w:p w14:paraId="043ED7CB" w14:textId="2210968A" w:rsidR="00DD5288" w:rsidRPr="002502E9" w:rsidRDefault="001B38CF" w:rsidP="00DD5288">
      <w:pPr>
        <w:pStyle w:val="NormalPACKT"/>
        <w:rPr>
          <w:ins w:id="25" w:author="USER1" w:date="2015-08-19T12:29:00Z"/>
        </w:rPr>
      </w:pPr>
      <w:ins w:id="26" w:author="USER1" w:date="2015-08-19T12:31:00Z">
        <w:r>
          <w:t xml:space="preserve">In this recipe we will see how easy it is to write a copy </w:t>
        </w:r>
      </w:ins>
      <w:ins w:id="27" w:author="USER1" w:date="2015-08-19T12:57:00Z">
        <w:r w:rsidR="00910D29">
          <w:t>constructor:</w:t>
        </w:r>
      </w:ins>
      <w:ins w:id="28" w:author="USER1" w:date="2015-08-19T12:29:00Z">
        <w:r w:rsidR="00DD5288">
          <w:rPr>
            <w:rStyle w:val="CommentReference"/>
            <w:rFonts w:ascii="Arial" w:hAnsi="Arial" w:cs="Arial"/>
            <w:bCs/>
          </w:rPr>
          <w:commentReference w:id="29"/>
        </w:r>
      </w:ins>
    </w:p>
    <w:p w14:paraId="79E947A1" w14:textId="77777777" w:rsidR="00DD5288" w:rsidRDefault="00DD5288" w:rsidP="00510C2F">
      <w:pPr>
        <w:pStyle w:val="NumberedBulletPACKT"/>
        <w:numPr>
          <w:ilvl w:val="0"/>
          <w:numId w:val="34"/>
        </w:numPr>
        <w:tabs>
          <w:tab w:val="clear" w:pos="360"/>
        </w:tabs>
        <w:rPr>
          <w:ins w:id="30" w:author="USER1" w:date="2015-08-19T12:29:00Z"/>
        </w:rPr>
        <w:pPrChange w:id="31" w:author="USER1" w:date="2015-08-19T12:31:00Z">
          <w:pPr>
            <w:pStyle w:val="NumberedBulletPACKT"/>
            <w:numPr>
              <w:numId w:val="27"/>
            </w:numPr>
            <w:tabs>
              <w:tab w:val="clear" w:pos="360"/>
              <w:tab w:val="num" w:pos="720"/>
            </w:tabs>
            <w:ind w:firstLine="0"/>
          </w:pPr>
        </w:pPrChange>
      </w:pPr>
      <w:ins w:id="32" w:author="USER1" w:date="2015-08-19T12:29:00Z">
        <w:r>
          <w:t>Open Visual Studio.</w:t>
        </w:r>
      </w:ins>
    </w:p>
    <w:p w14:paraId="056DF73C" w14:textId="77777777" w:rsidR="00DD5288" w:rsidRDefault="00DD5288" w:rsidP="00510C2F">
      <w:pPr>
        <w:pStyle w:val="NumberedBulletPACKT"/>
        <w:numPr>
          <w:ilvl w:val="0"/>
          <w:numId w:val="34"/>
        </w:numPr>
        <w:tabs>
          <w:tab w:val="clear" w:pos="360"/>
        </w:tabs>
        <w:rPr>
          <w:ins w:id="33" w:author="USER1" w:date="2015-08-19T12:29:00Z"/>
        </w:rPr>
        <w:pPrChange w:id="34" w:author="USER1" w:date="2015-08-19T12:31:00Z">
          <w:pPr>
            <w:pStyle w:val="NumberedBulletPACKT"/>
            <w:numPr>
              <w:numId w:val="27"/>
            </w:numPr>
            <w:tabs>
              <w:tab w:val="clear" w:pos="360"/>
              <w:tab w:val="num" w:pos="720"/>
            </w:tabs>
            <w:ind w:firstLine="0"/>
          </w:pPr>
        </w:pPrChange>
      </w:pPr>
      <w:ins w:id="35" w:author="USER1" w:date="2015-08-19T12:29:00Z">
        <w:r>
          <w:t xml:space="preserve">Create a new C++ project </w:t>
        </w:r>
      </w:ins>
    </w:p>
    <w:p w14:paraId="66B26321" w14:textId="77777777" w:rsidR="00DD5288" w:rsidRDefault="00DD5288" w:rsidP="00510C2F">
      <w:pPr>
        <w:pStyle w:val="NumberedBulletPACKT"/>
        <w:numPr>
          <w:ilvl w:val="0"/>
          <w:numId w:val="34"/>
        </w:numPr>
        <w:tabs>
          <w:tab w:val="clear" w:pos="360"/>
        </w:tabs>
        <w:rPr>
          <w:ins w:id="36" w:author="USER1" w:date="2015-08-19T12:29:00Z"/>
        </w:rPr>
        <w:pPrChange w:id="37" w:author="USER1" w:date="2015-08-19T12:31:00Z">
          <w:pPr>
            <w:pStyle w:val="NumberedBulletPACKT"/>
            <w:numPr>
              <w:numId w:val="27"/>
            </w:numPr>
            <w:tabs>
              <w:tab w:val="clear" w:pos="360"/>
              <w:tab w:val="num" w:pos="720"/>
            </w:tabs>
            <w:ind w:firstLine="0"/>
          </w:pPr>
        </w:pPrChange>
      </w:pPr>
      <w:ins w:id="38" w:author="USER1" w:date="2015-08-19T12:29:00Z">
        <w:r>
          <w:t>Select a win32 console application</w:t>
        </w:r>
      </w:ins>
    </w:p>
    <w:p w14:paraId="6491DAE1" w14:textId="07542949" w:rsidR="00DD5288" w:rsidRDefault="00DD5288" w:rsidP="00510C2F">
      <w:pPr>
        <w:pStyle w:val="NumberedBulletPACKT"/>
        <w:numPr>
          <w:ilvl w:val="0"/>
          <w:numId w:val="34"/>
        </w:numPr>
        <w:tabs>
          <w:tab w:val="clear" w:pos="360"/>
        </w:tabs>
        <w:rPr>
          <w:ins w:id="39" w:author="USER1" w:date="2015-08-19T12:29:00Z"/>
        </w:rPr>
        <w:pPrChange w:id="40" w:author="USER1" w:date="2015-08-19T12:31:00Z">
          <w:pPr>
            <w:pStyle w:val="NumberedBulletPACKT"/>
            <w:numPr>
              <w:numId w:val="27"/>
            </w:numPr>
            <w:tabs>
              <w:tab w:val="clear" w:pos="360"/>
              <w:tab w:val="num" w:pos="720"/>
            </w:tabs>
            <w:ind w:firstLine="0"/>
          </w:pPr>
        </w:pPrChange>
      </w:pPr>
      <w:ins w:id="41" w:author="USER1" w:date="2015-08-19T12:29:00Z">
        <w:r>
          <w:t xml:space="preserve">Add a source file called Source.cpp </w:t>
        </w:r>
      </w:ins>
      <w:ins w:id="42" w:author="USER1" w:date="2015-08-19T12:31:00Z">
        <w:r w:rsidR="00510C2F">
          <w:t xml:space="preserve">and </w:t>
        </w:r>
      </w:ins>
      <w:proofErr w:type="spellStart"/>
      <w:ins w:id="43" w:author="USER1" w:date="2015-08-19T12:55:00Z">
        <w:r w:rsidR="00C87C30">
          <w:t>Terrain.h</w:t>
        </w:r>
      </w:ins>
      <w:proofErr w:type="spellEnd"/>
    </w:p>
    <w:p w14:paraId="4A86C72C" w14:textId="77777777" w:rsidR="00DD5288" w:rsidRDefault="00DD5288" w:rsidP="00510C2F">
      <w:pPr>
        <w:pStyle w:val="NumberedBulletPACKT"/>
        <w:numPr>
          <w:ilvl w:val="0"/>
          <w:numId w:val="34"/>
        </w:numPr>
        <w:tabs>
          <w:tab w:val="clear" w:pos="360"/>
        </w:tabs>
        <w:rPr>
          <w:ins w:id="44" w:author="USER1" w:date="2015-08-19T12:29:00Z"/>
        </w:rPr>
        <w:pPrChange w:id="45" w:author="USER1" w:date="2015-08-19T12:31:00Z">
          <w:pPr>
            <w:pStyle w:val="NumberedBulletPACKT"/>
            <w:numPr>
              <w:numId w:val="27"/>
            </w:numPr>
            <w:tabs>
              <w:tab w:val="clear" w:pos="360"/>
              <w:tab w:val="num" w:pos="720"/>
            </w:tabs>
            <w:ind w:firstLine="0"/>
          </w:pPr>
        </w:pPrChange>
      </w:pPr>
      <w:ins w:id="46" w:author="USER1" w:date="2015-08-19T12:29:00Z">
        <w:r>
          <w:t>Add the following lines of code.</w:t>
        </w:r>
      </w:ins>
    </w:p>
    <w:p w14:paraId="2F93D03B" w14:textId="77777777" w:rsidR="00DD5288" w:rsidRDefault="00DD5288" w:rsidP="00DD5288">
      <w:pPr>
        <w:pStyle w:val="NumberedBulletPACKT"/>
        <w:numPr>
          <w:ilvl w:val="0"/>
          <w:numId w:val="0"/>
        </w:numPr>
        <w:tabs>
          <w:tab w:val="clear" w:pos="360"/>
          <w:tab w:val="left" w:pos="720"/>
        </w:tabs>
        <w:ind w:left="720"/>
        <w:rPr>
          <w:ins w:id="47" w:author="USER1" w:date="2015-08-19T12:29:00Z"/>
        </w:rPr>
      </w:pPr>
    </w:p>
    <w:p w14:paraId="54A83AD4" w14:textId="0D96EDFA" w:rsidR="00DD5288" w:rsidRPr="00FB34BC" w:rsidRDefault="00B118A4" w:rsidP="00DD5288">
      <w:pPr>
        <w:pStyle w:val="NumberedBulletPACKT"/>
        <w:numPr>
          <w:ilvl w:val="0"/>
          <w:numId w:val="0"/>
        </w:numPr>
        <w:tabs>
          <w:tab w:val="clear" w:pos="360"/>
          <w:tab w:val="left" w:pos="720"/>
        </w:tabs>
        <w:ind w:left="720"/>
        <w:rPr>
          <w:ins w:id="48" w:author="USER1" w:date="2015-08-19T12:29:00Z"/>
          <w:b/>
        </w:rPr>
      </w:pPr>
      <w:proofErr w:type="spellStart"/>
      <w:ins w:id="49" w:author="USER1" w:date="2015-08-19T12:55:00Z">
        <w:r>
          <w:rPr>
            <w:b/>
          </w:rPr>
          <w:t>Terrain</w:t>
        </w:r>
      </w:ins>
      <w:ins w:id="50" w:author="USER1" w:date="2015-08-19T12:29:00Z">
        <w:r w:rsidR="00DD5288" w:rsidRPr="00FB34BC">
          <w:rPr>
            <w:b/>
          </w:rPr>
          <w:t>.h</w:t>
        </w:r>
        <w:proofErr w:type="spellEnd"/>
      </w:ins>
    </w:p>
    <w:p w14:paraId="39E626E6" w14:textId="77777777" w:rsidR="00B118A4" w:rsidRDefault="00B118A4" w:rsidP="00B118A4">
      <w:pPr>
        <w:autoSpaceDE w:val="0"/>
        <w:autoSpaceDN w:val="0"/>
        <w:adjustRightInd w:val="0"/>
        <w:spacing w:before="0" w:after="0"/>
        <w:ind w:left="720"/>
        <w:rPr>
          <w:ins w:id="51" w:author="USER1" w:date="2015-08-19T12:56:00Z"/>
          <w:rFonts w:ascii="Consolas" w:eastAsiaTheme="minorHAnsi" w:hAnsi="Consolas" w:cs="Consolas"/>
          <w:bCs w:val="0"/>
          <w:color w:val="000000"/>
          <w:sz w:val="19"/>
          <w:szCs w:val="19"/>
          <w:highlight w:val="white"/>
        </w:rPr>
        <w:pPrChange w:id="52" w:author="USER1" w:date="2015-08-19T12:56:00Z">
          <w:pPr>
            <w:autoSpaceDE w:val="0"/>
            <w:autoSpaceDN w:val="0"/>
            <w:adjustRightInd w:val="0"/>
            <w:spacing w:before="0" w:after="0"/>
          </w:pPr>
        </w:pPrChange>
      </w:pPr>
      <w:ins w:id="53" w:author="USER1" w:date="2015-08-19T12:56:00Z">
        <w:r>
          <w:rPr>
            <w:rFonts w:ascii="Consolas" w:eastAsiaTheme="minorHAnsi" w:hAnsi="Consolas" w:cs="Consolas"/>
            <w:bCs w:val="0"/>
            <w:color w:val="0000FF"/>
            <w:sz w:val="19"/>
            <w:szCs w:val="19"/>
            <w:highlight w:val="white"/>
          </w:rPr>
          <w:t>#pragma</w:t>
        </w:r>
        <w:r>
          <w:rPr>
            <w:rFonts w:ascii="Consolas" w:eastAsiaTheme="minorHAnsi" w:hAnsi="Consolas" w:cs="Consolas"/>
            <w:bCs w:val="0"/>
            <w:color w:val="000000"/>
            <w:sz w:val="19"/>
            <w:szCs w:val="19"/>
            <w:highlight w:val="white"/>
          </w:rPr>
          <w:t xml:space="preserve"> </w:t>
        </w:r>
        <w:r>
          <w:rPr>
            <w:rFonts w:ascii="Consolas" w:eastAsiaTheme="minorHAnsi" w:hAnsi="Consolas" w:cs="Consolas"/>
            <w:bCs w:val="0"/>
            <w:color w:val="0000FF"/>
            <w:sz w:val="19"/>
            <w:szCs w:val="19"/>
            <w:highlight w:val="white"/>
          </w:rPr>
          <w:t>once</w:t>
        </w:r>
      </w:ins>
    </w:p>
    <w:p w14:paraId="4D6F25C3" w14:textId="77777777" w:rsidR="00B118A4" w:rsidRDefault="00B118A4" w:rsidP="00B118A4">
      <w:pPr>
        <w:autoSpaceDE w:val="0"/>
        <w:autoSpaceDN w:val="0"/>
        <w:adjustRightInd w:val="0"/>
        <w:spacing w:before="0" w:after="0"/>
        <w:ind w:left="720"/>
        <w:rPr>
          <w:ins w:id="54" w:author="USER1" w:date="2015-08-19T12:56:00Z"/>
          <w:rFonts w:ascii="Consolas" w:eastAsiaTheme="minorHAnsi" w:hAnsi="Consolas" w:cs="Consolas"/>
          <w:bCs w:val="0"/>
          <w:color w:val="000000"/>
          <w:sz w:val="19"/>
          <w:szCs w:val="19"/>
          <w:highlight w:val="white"/>
        </w:rPr>
        <w:pPrChange w:id="55" w:author="USER1" w:date="2015-08-19T12:56:00Z">
          <w:pPr>
            <w:autoSpaceDE w:val="0"/>
            <w:autoSpaceDN w:val="0"/>
            <w:adjustRightInd w:val="0"/>
            <w:spacing w:before="0" w:after="0"/>
          </w:pPr>
        </w:pPrChange>
      </w:pPr>
      <w:ins w:id="56" w:author="USER1" w:date="2015-08-19T12:56:00Z">
        <w:r>
          <w:rPr>
            <w:rFonts w:ascii="Consolas" w:eastAsiaTheme="minorHAnsi" w:hAnsi="Consolas" w:cs="Consolas"/>
            <w:bCs w:val="0"/>
            <w:color w:val="0000FF"/>
            <w:sz w:val="19"/>
            <w:szCs w:val="19"/>
            <w:highlight w:val="white"/>
          </w:rPr>
          <w:t>#include</w:t>
        </w:r>
        <w:r>
          <w:rPr>
            <w:rFonts w:ascii="Consolas" w:eastAsiaTheme="minorHAnsi" w:hAnsi="Consolas" w:cs="Consolas"/>
            <w:bCs w:val="0"/>
            <w:color w:val="000000"/>
            <w:sz w:val="19"/>
            <w:szCs w:val="19"/>
            <w:highlight w:val="white"/>
          </w:rPr>
          <w:t xml:space="preserve"> </w:t>
        </w:r>
        <w:r>
          <w:rPr>
            <w:rFonts w:ascii="Consolas" w:eastAsiaTheme="minorHAnsi" w:hAnsi="Consolas" w:cs="Consolas"/>
            <w:bCs w:val="0"/>
            <w:color w:val="A31515"/>
            <w:sz w:val="19"/>
            <w:szCs w:val="19"/>
            <w:highlight w:val="white"/>
          </w:rPr>
          <w:t>&lt;</w:t>
        </w:r>
        <w:proofErr w:type="spellStart"/>
        <w:r>
          <w:rPr>
            <w:rFonts w:ascii="Consolas" w:eastAsiaTheme="minorHAnsi" w:hAnsi="Consolas" w:cs="Consolas"/>
            <w:bCs w:val="0"/>
            <w:color w:val="A31515"/>
            <w:sz w:val="19"/>
            <w:szCs w:val="19"/>
            <w:highlight w:val="white"/>
          </w:rPr>
          <w:t>iostream</w:t>
        </w:r>
        <w:proofErr w:type="spellEnd"/>
        <w:r>
          <w:rPr>
            <w:rFonts w:ascii="Consolas" w:eastAsiaTheme="minorHAnsi" w:hAnsi="Consolas" w:cs="Consolas"/>
            <w:bCs w:val="0"/>
            <w:color w:val="A31515"/>
            <w:sz w:val="19"/>
            <w:szCs w:val="19"/>
            <w:highlight w:val="white"/>
          </w:rPr>
          <w:t>&gt;</w:t>
        </w:r>
      </w:ins>
    </w:p>
    <w:p w14:paraId="3C088C5F" w14:textId="77777777" w:rsidR="00B118A4" w:rsidRDefault="00B118A4" w:rsidP="00B118A4">
      <w:pPr>
        <w:autoSpaceDE w:val="0"/>
        <w:autoSpaceDN w:val="0"/>
        <w:adjustRightInd w:val="0"/>
        <w:spacing w:before="0" w:after="0"/>
        <w:ind w:left="720"/>
        <w:rPr>
          <w:ins w:id="57" w:author="USER1" w:date="2015-08-19T12:56:00Z"/>
          <w:rFonts w:ascii="Consolas" w:eastAsiaTheme="minorHAnsi" w:hAnsi="Consolas" w:cs="Consolas"/>
          <w:bCs w:val="0"/>
          <w:color w:val="000000"/>
          <w:sz w:val="19"/>
          <w:szCs w:val="19"/>
          <w:highlight w:val="white"/>
        </w:rPr>
        <w:pPrChange w:id="58" w:author="USER1" w:date="2015-08-19T12:56:00Z">
          <w:pPr>
            <w:autoSpaceDE w:val="0"/>
            <w:autoSpaceDN w:val="0"/>
            <w:adjustRightInd w:val="0"/>
            <w:spacing w:before="0" w:after="0"/>
          </w:pPr>
        </w:pPrChange>
      </w:pPr>
    </w:p>
    <w:p w14:paraId="2EFDECE2" w14:textId="77777777" w:rsidR="00B118A4" w:rsidRDefault="00B118A4" w:rsidP="00B118A4">
      <w:pPr>
        <w:autoSpaceDE w:val="0"/>
        <w:autoSpaceDN w:val="0"/>
        <w:adjustRightInd w:val="0"/>
        <w:spacing w:before="0" w:after="0"/>
        <w:ind w:left="720"/>
        <w:rPr>
          <w:ins w:id="59" w:author="USER1" w:date="2015-08-19T12:56:00Z"/>
          <w:rFonts w:ascii="Consolas" w:eastAsiaTheme="minorHAnsi" w:hAnsi="Consolas" w:cs="Consolas"/>
          <w:bCs w:val="0"/>
          <w:color w:val="000000"/>
          <w:sz w:val="19"/>
          <w:szCs w:val="19"/>
          <w:highlight w:val="white"/>
        </w:rPr>
        <w:pPrChange w:id="60" w:author="USER1" w:date="2015-08-19T12:56:00Z">
          <w:pPr>
            <w:autoSpaceDE w:val="0"/>
            <w:autoSpaceDN w:val="0"/>
            <w:adjustRightInd w:val="0"/>
            <w:spacing w:before="0" w:after="0"/>
          </w:pPr>
        </w:pPrChange>
      </w:pPr>
      <w:proofErr w:type="gramStart"/>
      <w:ins w:id="61" w:author="USER1" w:date="2015-08-19T12:56:00Z">
        <w:r>
          <w:rPr>
            <w:rFonts w:ascii="Consolas" w:eastAsiaTheme="minorHAnsi" w:hAnsi="Consolas" w:cs="Consolas"/>
            <w:bCs w:val="0"/>
            <w:color w:val="0000FF"/>
            <w:sz w:val="19"/>
            <w:szCs w:val="19"/>
            <w:highlight w:val="white"/>
          </w:rPr>
          <w:t>using</w:t>
        </w:r>
        <w:proofErr w:type="gramEnd"/>
        <w:r>
          <w:rPr>
            <w:rFonts w:ascii="Consolas" w:eastAsiaTheme="minorHAnsi" w:hAnsi="Consolas" w:cs="Consolas"/>
            <w:bCs w:val="0"/>
            <w:color w:val="000000"/>
            <w:sz w:val="19"/>
            <w:szCs w:val="19"/>
            <w:highlight w:val="white"/>
          </w:rPr>
          <w:t xml:space="preserve"> </w:t>
        </w:r>
        <w:r>
          <w:rPr>
            <w:rFonts w:ascii="Consolas" w:eastAsiaTheme="minorHAnsi" w:hAnsi="Consolas" w:cs="Consolas"/>
            <w:bCs w:val="0"/>
            <w:color w:val="0000FF"/>
            <w:sz w:val="19"/>
            <w:szCs w:val="19"/>
            <w:highlight w:val="white"/>
          </w:rPr>
          <w:t>namespace</w:t>
        </w:r>
        <w:r>
          <w:rPr>
            <w:rFonts w:ascii="Consolas" w:eastAsiaTheme="minorHAnsi" w:hAnsi="Consolas" w:cs="Consolas"/>
            <w:bCs w:val="0"/>
            <w:color w:val="000000"/>
            <w:sz w:val="19"/>
            <w:szCs w:val="19"/>
            <w:highlight w:val="white"/>
          </w:rPr>
          <w:t xml:space="preserve"> </w:t>
        </w:r>
        <w:proofErr w:type="spellStart"/>
        <w:r>
          <w:rPr>
            <w:rFonts w:ascii="Consolas" w:eastAsiaTheme="minorHAnsi" w:hAnsi="Consolas" w:cs="Consolas"/>
            <w:bCs w:val="0"/>
            <w:color w:val="000000"/>
            <w:sz w:val="19"/>
            <w:szCs w:val="19"/>
            <w:highlight w:val="white"/>
          </w:rPr>
          <w:t>std</w:t>
        </w:r>
        <w:proofErr w:type="spellEnd"/>
        <w:r>
          <w:rPr>
            <w:rFonts w:ascii="Consolas" w:eastAsiaTheme="minorHAnsi" w:hAnsi="Consolas" w:cs="Consolas"/>
            <w:bCs w:val="0"/>
            <w:color w:val="000000"/>
            <w:sz w:val="19"/>
            <w:szCs w:val="19"/>
            <w:highlight w:val="white"/>
          </w:rPr>
          <w:t>;</w:t>
        </w:r>
      </w:ins>
    </w:p>
    <w:p w14:paraId="5E7561CE" w14:textId="77777777" w:rsidR="00B118A4" w:rsidRDefault="00B118A4" w:rsidP="00B118A4">
      <w:pPr>
        <w:autoSpaceDE w:val="0"/>
        <w:autoSpaceDN w:val="0"/>
        <w:adjustRightInd w:val="0"/>
        <w:spacing w:before="0" w:after="0"/>
        <w:ind w:left="720"/>
        <w:rPr>
          <w:ins w:id="62" w:author="USER1" w:date="2015-08-19T12:56:00Z"/>
          <w:rFonts w:ascii="Consolas" w:eastAsiaTheme="minorHAnsi" w:hAnsi="Consolas" w:cs="Consolas"/>
          <w:bCs w:val="0"/>
          <w:color w:val="000000"/>
          <w:sz w:val="19"/>
          <w:szCs w:val="19"/>
          <w:highlight w:val="white"/>
        </w:rPr>
        <w:pPrChange w:id="63" w:author="USER1" w:date="2015-08-19T12:56:00Z">
          <w:pPr>
            <w:autoSpaceDE w:val="0"/>
            <w:autoSpaceDN w:val="0"/>
            <w:adjustRightInd w:val="0"/>
            <w:spacing w:before="0" w:after="0"/>
          </w:pPr>
        </w:pPrChange>
      </w:pPr>
      <w:proofErr w:type="gramStart"/>
      <w:ins w:id="64" w:author="USER1" w:date="2015-08-19T12:56:00Z">
        <w:r>
          <w:rPr>
            <w:rFonts w:ascii="Consolas" w:eastAsiaTheme="minorHAnsi" w:hAnsi="Consolas" w:cs="Consolas"/>
            <w:bCs w:val="0"/>
            <w:color w:val="0000FF"/>
            <w:sz w:val="19"/>
            <w:szCs w:val="19"/>
            <w:highlight w:val="white"/>
          </w:rPr>
          <w:t>class</w:t>
        </w:r>
        <w:proofErr w:type="gramEnd"/>
        <w:r>
          <w:rPr>
            <w:rFonts w:ascii="Consolas" w:eastAsiaTheme="minorHAnsi" w:hAnsi="Consolas" w:cs="Consolas"/>
            <w:bCs w:val="0"/>
            <w:color w:val="000000"/>
            <w:sz w:val="19"/>
            <w:szCs w:val="19"/>
            <w:highlight w:val="white"/>
          </w:rPr>
          <w:t xml:space="preserve"> </w:t>
        </w:r>
        <w:proofErr w:type="spellStart"/>
        <w:r>
          <w:rPr>
            <w:rFonts w:ascii="Consolas" w:eastAsiaTheme="minorHAnsi" w:hAnsi="Consolas" w:cs="Consolas"/>
            <w:bCs w:val="0"/>
            <w:color w:val="2B91AF"/>
            <w:sz w:val="19"/>
            <w:szCs w:val="19"/>
            <w:highlight w:val="white"/>
          </w:rPr>
          <w:t>CTerrain</w:t>
        </w:r>
        <w:proofErr w:type="spellEnd"/>
      </w:ins>
    </w:p>
    <w:p w14:paraId="58361585" w14:textId="77777777" w:rsidR="00B118A4" w:rsidRDefault="00B118A4" w:rsidP="00B118A4">
      <w:pPr>
        <w:autoSpaceDE w:val="0"/>
        <w:autoSpaceDN w:val="0"/>
        <w:adjustRightInd w:val="0"/>
        <w:spacing w:before="0" w:after="0"/>
        <w:ind w:left="720"/>
        <w:rPr>
          <w:ins w:id="65" w:author="USER1" w:date="2015-08-19T12:56:00Z"/>
          <w:rFonts w:ascii="Consolas" w:eastAsiaTheme="minorHAnsi" w:hAnsi="Consolas" w:cs="Consolas"/>
          <w:bCs w:val="0"/>
          <w:color w:val="000000"/>
          <w:sz w:val="19"/>
          <w:szCs w:val="19"/>
          <w:highlight w:val="white"/>
        </w:rPr>
        <w:pPrChange w:id="66" w:author="USER1" w:date="2015-08-19T12:56:00Z">
          <w:pPr>
            <w:autoSpaceDE w:val="0"/>
            <w:autoSpaceDN w:val="0"/>
            <w:adjustRightInd w:val="0"/>
            <w:spacing w:before="0" w:after="0"/>
          </w:pPr>
        </w:pPrChange>
      </w:pPr>
      <w:ins w:id="67" w:author="USER1" w:date="2015-08-19T12:56:00Z">
        <w:r>
          <w:rPr>
            <w:rFonts w:ascii="Consolas" w:eastAsiaTheme="minorHAnsi" w:hAnsi="Consolas" w:cs="Consolas"/>
            <w:bCs w:val="0"/>
            <w:color w:val="000000"/>
            <w:sz w:val="19"/>
            <w:szCs w:val="19"/>
            <w:highlight w:val="white"/>
          </w:rPr>
          <w:t>{</w:t>
        </w:r>
      </w:ins>
    </w:p>
    <w:p w14:paraId="2DE4688F" w14:textId="77777777" w:rsidR="00B118A4" w:rsidRDefault="00B118A4" w:rsidP="00B118A4">
      <w:pPr>
        <w:autoSpaceDE w:val="0"/>
        <w:autoSpaceDN w:val="0"/>
        <w:adjustRightInd w:val="0"/>
        <w:spacing w:before="0" w:after="0"/>
        <w:ind w:left="720"/>
        <w:rPr>
          <w:ins w:id="68" w:author="USER1" w:date="2015-08-19T12:56:00Z"/>
          <w:rFonts w:ascii="Consolas" w:eastAsiaTheme="minorHAnsi" w:hAnsi="Consolas" w:cs="Consolas"/>
          <w:bCs w:val="0"/>
          <w:color w:val="000000"/>
          <w:sz w:val="19"/>
          <w:szCs w:val="19"/>
          <w:highlight w:val="white"/>
        </w:rPr>
        <w:pPrChange w:id="69" w:author="USER1" w:date="2015-08-19T12:56:00Z">
          <w:pPr>
            <w:autoSpaceDE w:val="0"/>
            <w:autoSpaceDN w:val="0"/>
            <w:adjustRightInd w:val="0"/>
            <w:spacing w:before="0" w:after="0"/>
          </w:pPr>
        </w:pPrChange>
      </w:pPr>
      <w:proofErr w:type="gramStart"/>
      <w:ins w:id="70" w:author="USER1" w:date="2015-08-19T12:56:00Z">
        <w:r>
          <w:rPr>
            <w:rFonts w:ascii="Consolas" w:eastAsiaTheme="minorHAnsi" w:hAnsi="Consolas" w:cs="Consolas"/>
            <w:bCs w:val="0"/>
            <w:color w:val="0000FF"/>
            <w:sz w:val="19"/>
            <w:szCs w:val="19"/>
            <w:highlight w:val="white"/>
          </w:rPr>
          <w:t>public</w:t>
        </w:r>
        <w:proofErr w:type="gramEnd"/>
        <w:r>
          <w:rPr>
            <w:rFonts w:ascii="Consolas" w:eastAsiaTheme="minorHAnsi" w:hAnsi="Consolas" w:cs="Consolas"/>
            <w:bCs w:val="0"/>
            <w:color w:val="000000"/>
            <w:sz w:val="19"/>
            <w:szCs w:val="19"/>
            <w:highlight w:val="white"/>
          </w:rPr>
          <w:t>:</w:t>
        </w:r>
      </w:ins>
    </w:p>
    <w:p w14:paraId="2E8BF63D" w14:textId="77777777" w:rsidR="00B118A4" w:rsidRDefault="00B118A4" w:rsidP="00B118A4">
      <w:pPr>
        <w:autoSpaceDE w:val="0"/>
        <w:autoSpaceDN w:val="0"/>
        <w:adjustRightInd w:val="0"/>
        <w:spacing w:before="0" w:after="0"/>
        <w:ind w:left="720"/>
        <w:rPr>
          <w:ins w:id="71" w:author="USER1" w:date="2015-08-19T12:56:00Z"/>
          <w:rFonts w:ascii="Consolas" w:eastAsiaTheme="minorHAnsi" w:hAnsi="Consolas" w:cs="Consolas"/>
          <w:bCs w:val="0"/>
          <w:color w:val="000000"/>
          <w:sz w:val="19"/>
          <w:szCs w:val="19"/>
          <w:highlight w:val="white"/>
        </w:rPr>
        <w:pPrChange w:id="72" w:author="USER1" w:date="2015-08-19T12:56:00Z">
          <w:pPr>
            <w:autoSpaceDE w:val="0"/>
            <w:autoSpaceDN w:val="0"/>
            <w:adjustRightInd w:val="0"/>
            <w:spacing w:before="0" w:after="0"/>
          </w:pPr>
        </w:pPrChange>
      </w:pPr>
      <w:ins w:id="73" w:author="USER1" w:date="2015-08-19T12:56:00Z">
        <w:r>
          <w:rPr>
            <w:rFonts w:ascii="Consolas" w:eastAsiaTheme="minorHAnsi" w:hAnsi="Consolas" w:cs="Consolas"/>
            <w:bCs w:val="0"/>
            <w:color w:val="000000"/>
            <w:sz w:val="19"/>
            <w:szCs w:val="19"/>
            <w:highlight w:val="white"/>
          </w:rPr>
          <w:tab/>
        </w:r>
        <w:proofErr w:type="spellStart"/>
        <w:proofErr w:type="gramStart"/>
        <w:r>
          <w:rPr>
            <w:rFonts w:ascii="Consolas" w:eastAsiaTheme="minorHAnsi" w:hAnsi="Consolas" w:cs="Consolas"/>
            <w:bCs w:val="0"/>
            <w:color w:val="000000"/>
            <w:sz w:val="19"/>
            <w:szCs w:val="19"/>
            <w:highlight w:val="white"/>
          </w:rPr>
          <w:t>CTerrain</w:t>
        </w:r>
        <w:proofErr w:type="spellEnd"/>
        <w:r>
          <w:rPr>
            <w:rFonts w:ascii="Consolas" w:eastAsiaTheme="minorHAnsi" w:hAnsi="Consolas" w:cs="Consolas"/>
            <w:bCs w:val="0"/>
            <w:color w:val="000000"/>
            <w:sz w:val="19"/>
            <w:szCs w:val="19"/>
            <w:highlight w:val="white"/>
          </w:rPr>
          <w:t>(</w:t>
        </w:r>
        <w:proofErr w:type="gramEnd"/>
        <w:r>
          <w:rPr>
            <w:rFonts w:ascii="Consolas" w:eastAsiaTheme="minorHAnsi" w:hAnsi="Consolas" w:cs="Consolas"/>
            <w:bCs w:val="0"/>
            <w:color w:val="000000"/>
            <w:sz w:val="19"/>
            <w:szCs w:val="19"/>
            <w:highlight w:val="white"/>
          </w:rPr>
          <w:t>);</w:t>
        </w:r>
      </w:ins>
    </w:p>
    <w:p w14:paraId="4A725628" w14:textId="77777777" w:rsidR="00B118A4" w:rsidRDefault="00B118A4" w:rsidP="00B118A4">
      <w:pPr>
        <w:autoSpaceDE w:val="0"/>
        <w:autoSpaceDN w:val="0"/>
        <w:adjustRightInd w:val="0"/>
        <w:spacing w:before="0" w:after="0"/>
        <w:ind w:left="720"/>
        <w:rPr>
          <w:ins w:id="74" w:author="USER1" w:date="2015-08-19T12:56:00Z"/>
          <w:rFonts w:ascii="Consolas" w:eastAsiaTheme="minorHAnsi" w:hAnsi="Consolas" w:cs="Consolas"/>
          <w:bCs w:val="0"/>
          <w:color w:val="000000"/>
          <w:sz w:val="19"/>
          <w:szCs w:val="19"/>
          <w:highlight w:val="white"/>
        </w:rPr>
        <w:pPrChange w:id="75" w:author="USER1" w:date="2015-08-19T12:56:00Z">
          <w:pPr>
            <w:autoSpaceDE w:val="0"/>
            <w:autoSpaceDN w:val="0"/>
            <w:adjustRightInd w:val="0"/>
            <w:spacing w:before="0" w:after="0"/>
          </w:pPr>
        </w:pPrChange>
      </w:pPr>
      <w:ins w:id="76" w:author="USER1" w:date="2015-08-19T12:56:00Z">
        <w:r>
          <w:rPr>
            <w:rFonts w:ascii="Consolas" w:eastAsiaTheme="minorHAnsi" w:hAnsi="Consolas" w:cs="Consolas"/>
            <w:bCs w:val="0"/>
            <w:color w:val="000000"/>
            <w:sz w:val="19"/>
            <w:szCs w:val="19"/>
            <w:highlight w:val="white"/>
          </w:rPr>
          <w:tab/>
          <w:t>~</w:t>
        </w:r>
        <w:proofErr w:type="spellStart"/>
        <w:proofErr w:type="gramStart"/>
        <w:r>
          <w:rPr>
            <w:rFonts w:ascii="Consolas" w:eastAsiaTheme="minorHAnsi" w:hAnsi="Consolas" w:cs="Consolas"/>
            <w:bCs w:val="0"/>
            <w:color w:val="000000"/>
            <w:sz w:val="19"/>
            <w:szCs w:val="19"/>
            <w:highlight w:val="white"/>
          </w:rPr>
          <w:t>CTerrain</w:t>
        </w:r>
        <w:proofErr w:type="spellEnd"/>
        <w:r>
          <w:rPr>
            <w:rFonts w:ascii="Consolas" w:eastAsiaTheme="minorHAnsi" w:hAnsi="Consolas" w:cs="Consolas"/>
            <w:bCs w:val="0"/>
            <w:color w:val="000000"/>
            <w:sz w:val="19"/>
            <w:szCs w:val="19"/>
            <w:highlight w:val="white"/>
          </w:rPr>
          <w:t>(</w:t>
        </w:r>
        <w:proofErr w:type="gramEnd"/>
        <w:r>
          <w:rPr>
            <w:rFonts w:ascii="Consolas" w:eastAsiaTheme="minorHAnsi" w:hAnsi="Consolas" w:cs="Consolas"/>
            <w:bCs w:val="0"/>
            <w:color w:val="000000"/>
            <w:sz w:val="19"/>
            <w:szCs w:val="19"/>
            <w:highlight w:val="white"/>
          </w:rPr>
          <w:t>);</w:t>
        </w:r>
      </w:ins>
    </w:p>
    <w:p w14:paraId="1F6007C3" w14:textId="77777777" w:rsidR="00B118A4" w:rsidRDefault="00B118A4" w:rsidP="00B118A4">
      <w:pPr>
        <w:autoSpaceDE w:val="0"/>
        <w:autoSpaceDN w:val="0"/>
        <w:adjustRightInd w:val="0"/>
        <w:spacing w:before="0" w:after="0"/>
        <w:ind w:left="720"/>
        <w:rPr>
          <w:ins w:id="77" w:author="USER1" w:date="2015-08-19T12:56:00Z"/>
          <w:rFonts w:ascii="Consolas" w:eastAsiaTheme="minorHAnsi" w:hAnsi="Consolas" w:cs="Consolas"/>
          <w:bCs w:val="0"/>
          <w:color w:val="000000"/>
          <w:sz w:val="19"/>
          <w:szCs w:val="19"/>
          <w:highlight w:val="white"/>
        </w:rPr>
        <w:pPrChange w:id="78" w:author="USER1" w:date="2015-08-19T12:56:00Z">
          <w:pPr>
            <w:autoSpaceDE w:val="0"/>
            <w:autoSpaceDN w:val="0"/>
            <w:adjustRightInd w:val="0"/>
            <w:spacing w:before="0" w:after="0"/>
          </w:pPr>
        </w:pPrChange>
      </w:pPr>
    </w:p>
    <w:p w14:paraId="42168567" w14:textId="77777777" w:rsidR="00B118A4" w:rsidRDefault="00B118A4" w:rsidP="00B118A4">
      <w:pPr>
        <w:autoSpaceDE w:val="0"/>
        <w:autoSpaceDN w:val="0"/>
        <w:adjustRightInd w:val="0"/>
        <w:spacing w:before="0" w:after="0"/>
        <w:ind w:left="720"/>
        <w:rPr>
          <w:ins w:id="79" w:author="USER1" w:date="2015-08-19T12:56:00Z"/>
          <w:rFonts w:ascii="Consolas" w:eastAsiaTheme="minorHAnsi" w:hAnsi="Consolas" w:cs="Consolas"/>
          <w:bCs w:val="0"/>
          <w:color w:val="000000"/>
          <w:sz w:val="19"/>
          <w:szCs w:val="19"/>
          <w:highlight w:val="white"/>
        </w:rPr>
        <w:pPrChange w:id="80" w:author="USER1" w:date="2015-08-19T12:56:00Z">
          <w:pPr>
            <w:autoSpaceDE w:val="0"/>
            <w:autoSpaceDN w:val="0"/>
            <w:adjustRightInd w:val="0"/>
            <w:spacing w:before="0" w:after="0"/>
          </w:pPr>
        </w:pPrChange>
      </w:pPr>
      <w:ins w:id="81" w:author="USER1" w:date="2015-08-19T12:56:00Z">
        <w:r>
          <w:rPr>
            <w:rFonts w:ascii="Consolas" w:eastAsiaTheme="minorHAnsi" w:hAnsi="Consolas" w:cs="Consolas"/>
            <w:bCs w:val="0"/>
            <w:color w:val="000000"/>
            <w:sz w:val="19"/>
            <w:szCs w:val="19"/>
            <w:highlight w:val="white"/>
          </w:rPr>
          <w:tab/>
        </w:r>
        <w:proofErr w:type="spellStart"/>
        <w:proofErr w:type="gramStart"/>
        <w:r>
          <w:rPr>
            <w:rFonts w:ascii="Consolas" w:eastAsiaTheme="minorHAnsi" w:hAnsi="Consolas" w:cs="Consolas"/>
            <w:bCs w:val="0"/>
            <w:color w:val="000000"/>
            <w:sz w:val="19"/>
            <w:szCs w:val="19"/>
            <w:highlight w:val="white"/>
          </w:rPr>
          <w:t>CTerrain</w:t>
        </w:r>
        <w:proofErr w:type="spellEnd"/>
        <w:r>
          <w:rPr>
            <w:rFonts w:ascii="Consolas" w:eastAsiaTheme="minorHAnsi" w:hAnsi="Consolas" w:cs="Consolas"/>
            <w:bCs w:val="0"/>
            <w:color w:val="000000"/>
            <w:sz w:val="19"/>
            <w:szCs w:val="19"/>
            <w:highlight w:val="white"/>
          </w:rPr>
          <w:t>(</w:t>
        </w:r>
        <w:proofErr w:type="spellStart"/>
        <w:proofErr w:type="gramEnd"/>
        <w:r>
          <w:rPr>
            <w:rFonts w:ascii="Consolas" w:eastAsiaTheme="minorHAnsi" w:hAnsi="Consolas" w:cs="Consolas"/>
            <w:bCs w:val="0"/>
            <w:color w:val="0000FF"/>
            <w:sz w:val="19"/>
            <w:szCs w:val="19"/>
            <w:highlight w:val="white"/>
          </w:rPr>
          <w:t>const</w:t>
        </w:r>
        <w:proofErr w:type="spellEnd"/>
        <w:r>
          <w:rPr>
            <w:rFonts w:ascii="Consolas" w:eastAsiaTheme="minorHAnsi" w:hAnsi="Consolas" w:cs="Consolas"/>
            <w:bCs w:val="0"/>
            <w:color w:val="000000"/>
            <w:sz w:val="19"/>
            <w:szCs w:val="19"/>
            <w:highlight w:val="white"/>
          </w:rPr>
          <w:t xml:space="preserve"> </w:t>
        </w:r>
        <w:proofErr w:type="spellStart"/>
        <w:r>
          <w:rPr>
            <w:rFonts w:ascii="Consolas" w:eastAsiaTheme="minorHAnsi" w:hAnsi="Consolas" w:cs="Consolas"/>
            <w:bCs w:val="0"/>
            <w:color w:val="2B91AF"/>
            <w:sz w:val="19"/>
            <w:szCs w:val="19"/>
            <w:highlight w:val="white"/>
          </w:rPr>
          <w:t>CTerrain</w:t>
        </w:r>
        <w:proofErr w:type="spellEnd"/>
        <w:r>
          <w:rPr>
            <w:rFonts w:ascii="Consolas" w:eastAsiaTheme="minorHAnsi" w:hAnsi="Consolas" w:cs="Consolas"/>
            <w:bCs w:val="0"/>
            <w:color w:val="000000"/>
            <w:sz w:val="19"/>
            <w:szCs w:val="19"/>
            <w:highlight w:val="white"/>
          </w:rPr>
          <w:t xml:space="preserve"> &amp;</w:t>
        </w:r>
        <w:r>
          <w:rPr>
            <w:rFonts w:ascii="Consolas" w:eastAsiaTheme="minorHAnsi" w:hAnsi="Consolas" w:cs="Consolas"/>
            <w:bCs w:val="0"/>
            <w:color w:val="808080"/>
            <w:sz w:val="19"/>
            <w:szCs w:val="19"/>
            <w:highlight w:val="white"/>
          </w:rPr>
          <w:t>T</w:t>
        </w:r>
        <w:r>
          <w:rPr>
            <w:rFonts w:ascii="Consolas" w:eastAsiaTheme="minorHAnsi" w:hAnsi="Consolas" w:cs="Consolas"/>
            <w:bCs w:val="0"/>
            <w:color w:val="000000"/>
            <w:sz w:val="19"/>
            <w:szCs w:val="19"/>
            <w:highlight w:val="white"/>
          </w:rPr>
          <w:t>)</w:t>
        </w:r>
      </w:ins>
    </w:p>
    <w:p w14:paraId="750897C8" w14:textId="77777777" w:rsidR="00B118A4" w:rsidRDefault="00B118A4" w:rsidP="00B118A4">
      <w:pPr>
        <w:autoSpaceDE w:val="0"/>
        <w:autoSpaceDN w:val="0"/>
        <w:adjustRightInd w:val="0"/>
        <w:spacing w:before="0" w:after="0"/>
        <w:ind w:left="720"/>
        <w:rPr>
          <w:ins w:id="82" w:author="USER1" w:date="2015-08-19T12:56:00Z"/>
          <w:rFonts w:ascii="Consolas" w:eastAsiaTheme="minorHAnsi" w:hAnsi="Consolas" w:cs="Consolas"/>
          <w:bCs w:val="0"/>
          <w:color w:val="000000"/>
          <w:sz w:val="19"/>
          <w:szCs w:val="19"/>
          <w:highlight w:val="white"/>
        </w:rPr>
        <w:pPrChange w:id="83" w:author="USER1" w:date="2015-08-19T12:56:00Z">
          <w:pPr>
            <w:autoSpaceDE w:val="0"/>
            <w:autoSpaceDN w:val="0"/>
            <w:adjustRightInd w:val="0"/>
            <w:spacing w:before="0" w:after="0"/>
          </w:pPr>
        </w:pPrChange>
      </w:pPr>
      <w:ins w:id="84" w:author="USER1" w:date="2015-08-19T12:56:00Z">
        <w:r>
          <w:rPr>
            <w:rFonts w:ascii="Consolas" w:eastAsiaTheme="minorHAnsi" w:hAnsi="Consolas" w:cs="Consolas"/>
            <w:bCs w:val="0"/>
            <w:color w:val="000000"/>
            <w:sz w:val="19"/>
            <w:szCs w:val="19"/>
            <w:highlight w:val="white"/>
          </w:rPr>
          <w:tab/>
          <w:t>{</w:t>
        </w:r>
      </w:ins>
    </w:p>
    <w:p w14:paraId="65B3CBEA" w14:textId="77777777" w:rsidR="00B118A4" w:rsidRDefault="00B118A4" w:rsidP="00B118A4">
      <w:pPr>
        <w:autoSpaceDE w:val="0"/>
        <w:autoSpaceDN w:val="0"/>
        <w:adjustRightInd w:val="0"/>
        <w:spacing w:before="0" w:after="0"/>
        <w:ind w:left="720"/>
        <w:rPr>
          <w:ins w:id="85" w:author="USER1" w:date="2015-08-19T12:56:00Z"/>
          <w:rFonts w:ascii="Consolas" w:eastAsiaTheme="minorHAnsi" w:hAnsi="Consolas" w:cs="Consolas"/>
          <w:bCs w:val="0"/>
          <w:color w:val="000000"/>
          <w:sz w:val="19"/>
          <w:szCs w:val="19"/>
          <w:highlight w:val="white"/>
        </w:rPr>
        <w:pPrChange w:id="86" w:author="USER1" w:date="2015-08-19T12:56:00Z">
          <w:pPr>
            <w:autoSpaceDE w:val="0"/>
            <w:autoSpaceDN w:val="0"/>
            <w:adjustRightInd w:val="0"/>
            <w:spacing w:before="0" w:after="0"/>
          </w:pPr>
        </w:pPrChange>
      </w:pPr>
      <w:ins w:id="87" w:author="USER1" w:date="2015-08-19T12:56:00Z">
        <w:r>
          <w:rPr>
            <w:rFonts w:ascii="Consolas" w:eastAsiaTheme="minorHAnsi" w:hAnsi="Consolas" w:cs="Consolas"/>
            <w:bCs w:val="0"/>
            <w:color w:val="000000"/>
            <w:sz w:val="19"/>
            <w:szCs w:val="19"/>
            <w:highlight w:val="white"/>
          </w:rPr>
          <w:tab/>
        </w:r>
        <w:r>
          <w:rPr>
            <w:rFonts w:ascii="Consolas" w:eastAsiaTheme="minorHAnsi" w:hAnsi="Consolas" w:cs="Consolas"/>
            <w:bCs w:val="0"/>
            <w:color w:val="000000"/>
            <w:sz w:val="19"/>
            <w:szCs w:val="19"/>
            <w:highlight w:val="white"/>
          </w:rPr>
          <w:tab/>
        </w:r>
        <w:proofErr w:type="spellStart"/>
        <w:proofErr w:type="gramStart"/>
        <w:r>
          <w:rPr>
            <w:rFonts w:ascii="Consolas" w:eastAsiaTheme="minorHAnsi" w:hAnsi="Consolas" w:cs="Consolas"/>
            <w:bCs w:val="0"/>
            <w:color w:val="000000"/>
            <w:sz w:val="19"/>
            <w:szCs w:val="19"/>
            <w:highlight w:val="white"/>
          </w:rPr>
          <w:t>cout</w:t>
        </w:r>
        <w:proofErr w:type="spellEnd"/>
        <w:proofErr w:type="gramEnd"/>
        <w:r>
          <w:rPr>
            <w:rFonts w:ascii="Consolas" w:eastAsiaTheme="minorHAnsi" w:hAnsi="Consolas" w:cs="Consolas"/>
            <w:bCs w:val="0"/>
            <w:color w:val="000000"/>
            <w:sz w:val="19"/>
            <w:szCs w:val="19"/>
            <w:highlight w:val="white"/>
          </w:rPr>
          <w:t xml:space="preserve"> &lt;&lt; </w:t>
        </w:r>
        <w:r>
          <w:rPr>
            <w:rFonts w:ascii="Consolas" w:eastAsiaTheme="minorHAnsi" w:hAnsi="Consolas" w:cs="Consolas"/>
            <w:bCs w:val="0"/>
            <w:color w:val="A31515"/>
            <w:sz w:val="19"/>
            <w:szCs w:val="19"/>
            <w:highlight w:val="white"/>
          </w:rPr>
          <w:t>"\n Copy Constructor"</w:t>
        </w:r>
        <w:r>
          <w:rPr>
            <w:rFonts w:ascii="Consolas" w:eastAsiaTheme="minorHAnsi" w:hAnsi="Consolas" w:cs="Consolas"/>
            <w:bCs w:val="0"/>
            <w:color w:val="000000"/>
            <w:sz w:val="19"/>
            <w:szCs w:val="19"/>
            <w:highlight w:val="white"/>
          </w:rPr>
          <w:t>;</w:t>
        </w:r>
      </w:ins>
    </w:p>
    <w:p w14:paraId="3DA2BE61" w14:textId="77777777" w:rsidR="00B118A4" w:rsidRDefault="00B118A4" w:rsidP="00B118A4">
      <w:pPr>
        <w:autoSpaceDE w:val="0"/>
        <w:autoSpaceDN w:val="0"/>
        <w:adjustRightInd w:val="0"/>
        <w:spacing w:before="0" w:after="0"/>
        <w:ind w:left="720"/>
        <w:rPr>
          <w:ins w:id="88" w:author="USER1" w:date="2015-08-19T12:56:00Z"/>
          <w:rFonts w:ascii="Consolas" w:eastAsiaTheme="minorHAnsi" w:hAnsi="Consolas" w:cs="Consolas"/>
          <w:bCs w:val="0"/>
          <w:color w:val="000000"/>
          <w:sz w:val="19"/>
          <w:szCs w:val="19"/>
          <w:highlight w:val="white"/>
        </w:rPr>
        <w:pPrChange w:id="89" w:author="USER1" w:date="2015-08-19T12:56:00Z">
          <w:pPr>
            <w:autoSpaceDE w:val="0"/>
            <w:autoSpaceDN w:val="0"/>
            <w:adjustRightInd w:val="0"/>
            <w:spacing w:before="0" w:after="0"/>
          </w:pPr>
        </w:pPrChange>
      </w:pPr>
      <w:ins w:id="90" w:author="USER1" w:date="2015-08-19T12:56:00Z">
        <w:r>
          <w:rPr>
            <w:rFonts w:ascii="Consolas" w:eastAsiaTheme="minorHAnsi" w:hAnsi="Consolas" w:cs="Consolas"/>
            <w:bCs w:val="0"/>
            <w:color w:val="000000"/>
            <w:sz w:val="19"/>
            <w:szCs w:val="19"/>
            <w:highlight w:val="white"/>
          </w:rPr>
          <w:tab/>
          <w:t>}</w:t>
        </w:r>
      </w:ins>
    </w:p>
    <w:p w14:paraId="276E5812" w14:textId="77777777" w:rsidR="00B118A4" w:rsidRDefault="00B118A4" w:rsidP="00B118A4">
      <w:pPr>
        <w:autoSpaceDE w:val="0"/>
        <w:autoSpaceDN w:val="0"/>
        <w:adjustRightInd w:val="0"/>
        <w:spacing w:before="0" w:after="0"/>
        <w:ind w:left="720"/>
        <w:rPr>
          <w:ins w:id="91" w:author="USER1" w:date="2015-08-19T12:56:00Z"/>
          <w:rFonts w:ascii="Consolas" w:eastAsiaTheme="minorHAnsi" w:hAnsi="Consolas" w:cs="Consolas"/>
          <w:bCs w:val="0"/>
          <w:color w:val="000000"/>
          <w:sz w:val="19"/>
          <w:szCs w:val="19"/>
          <w:highlight w:val="white"/>
        </w:rPr>
        <w:pPrChange w:id="92" w:author="USER1" w:date="2015-08-19T12:56:00Z">
          <w:pPr>
            <w:autoSpaceDE w:val="0"/>
            <w:autoSpaceDN w:val="0"/>
            <w:adjustRightInd w:val="0"/>
            <w:spacing w:before="0" w:after="0"/>
          </w:pPr>
        </w:pPrChange>
      </w:pPr>
      <w:ins w:id="93" w:author="USER1" w:date="2015-08-19T12:56:00Z">
        <w:r>
          <w:rPr>
            <w:rFonts w:ascii="Consolas" w:eastAsiaTheme="minorHAnsi" w:hAnsi="Consolas" w:cs="Consolas"/>
            <w:bCs w:val="0"/>
            <w:color w:val="000000"/>
            <w:sz w:val="19"/>
            <w:szCs w:val="19"/>
            <w:highlight w:val="white"/>
          </w:rPr>
          <w:tab/>
        </w:r>
        <w:proofErr w:type="spellStart"/>
        <w:r>
          <w:rPr>
            <w:rFonts w:ascii="Consolas" w:eastAsiaTheme="minorHAnsi" w:hAnsi="Consolas" w:cs="Consolas"/>
            <w:bCs w:val="0"/>
            <w:color w:val="2B91AF"/>
            <w:sz w:val="19"/>
            <w:szCs w:val="19"/>
            <w:highlight w:val="white"/>
          </w:rPr>
          <w:t>CTerrain</w:t>
        </w:r>
        <w:proofErr w:type="spellEnd"/>
        <w:r>
          <w:rPr>
            <w:rFonts w:ascii="Consolas" w:eastAsiaTheme="minorHAnsi" w:hAnsi="Consolas" w:cs="Consolas"/>
            <w:bCs w:val="0"/>
            <w:color w:val="000000"/>
            <w:sz w:val="19"/>
            <w:szCs w:val="19"/>
            <w:highlight w:val="white"/>
          </w:rPr>
          <w:t xml:space="preserve">&amp; operator </w:t>
        </w:r>
        <w:proofErr w:type="gramStart"/>
        <w:r>
          <w:rPr>
            <w:rFonts w:ascii="Consolas" w:eastAsiaTheme="minorHAnsi" w:hAnsi="Consolas" w:cs="Consolas"/>
            <w:bCs w:val="0"/>
            <w:color w:val="000000"/>
            <w:sz w:val="19"/>
            <w:szCs w:val="19"/>
            <w:highlight w:val="white"/>
          </w:rPr>
          <w:t>=(</w:t>
        </w:r>
        <w:proofErr w:type="spellStart"/>
        <w:proofErr w:type="gramEnd"/>
        <w:r>
          <w:rPr>
            <w:rFonts w:ascii="Consolas" w:eastAsiaTheme="minorHAnsi" w:hAnsi="Consolas" w:cs="Consolas"/>
            <w:bCs w:val="0"/>
            <w:color w:val="0000FF"/>
            <w:sz w:val="19"/>
            <w:szCs w:val="19"/>
            <w:highlight w:val="white"/>
          </w:rPr>
          <w:t>const</w:t>
        </w:r>
        <w:proofErr w:type="spellEnd"/>
        <w:r>
          <w:rPr>
            <w:rFonts w:ascii="Consolas" w:eastAsiaTheme="minorHAnsi" w:hAnsi="Consolas" w:cs="Consolas"/>
            <w:bCs w:val="0"/>
            <w:color w:val="000000"/>
            <w:sz w:val="19"/>
            <w:szCs w:val="19"/>
            <w:highlight w:val="white"/>
          </w:rPr>
          <w:t xml:space="preserve"> </w:t>
        </w:r>
        <w:proofErr w:type="spellStart"/>
        <w:r>
          <w:rPr>
            <w:rFonts w:ascii="Consolas" w:eastAsiaTheme="minorHAnsi" w:hAnsi="Consolas" w:cs="Consolas"/>
            <w:bCs w:val="0"/>
            <w:color w:val="2B91AF"/>
            <w:sz w:val="19"/>
            <w:szCs w:val="19"/>
            <w:highlight w:val="white"/>
          </w:rPr>
          <w:t>CTerrain</w:t>
        </w:r>
        <w:proofErr w:type="spellEnd"/>
        <w:r>
          <w:rPr>
            <w:rFonts w:ascii="Consolas" w:eastAsiaTheme="minorHAnsi" w:hAnsi="Consolas" w:cs="Consolas"/>
            <w:bCs w:val="0"/>
            <w:color w:val="000000"/>
            <w:sz w:val="19"/>
            <w:szCs w:val="19"/>
            <w:highlight w:val="white"/>
          </w:rPr>
          <w:t xml:space="preserve"> &amp;</w:t>
        </w:r>
        <w:r>
          <w:rPr>
            <w:rFonts w:ascii="Consolas" w:eastAsiaTheme="minorHAnsi" w:hAnsi="Consolas" w:cs="Consolas"/>
            <w:bCs w:val="0"/>
            <w:color w:val="808080"/>
            <w:sz w:val="19"/>
            <w:szCs w:val="19"/>
            <w:highlight w:val="white"/>
          </w:rPr>
          <w:t>T</w:t>
        </w:r>
        <w:r>
          <w:rPr>
            <w:rFonts w:ascii="Consolas" w:eastAsiaTheme="minorHAnsi" w:hAnsi="Consolas" w:cs="Consolas"/>
            <w:bCs w:val="0"/>
            <w:color w:val="000000"/>
            <w:sz w:val="19"/>
            <w:szCs w:val="19"/>
            <w:highlight w:val="white"/>
          </w:rPr>
          <w:t>)</w:t>
        </w:r>
      </w:ins>
    </w:p>
    <w:p w14:paraId="4F35734B" w14:textId="77777777" w:rsidR="00B118A4" w:rsidRDefault="00B118A4" w:rsidP="00B118A4">
      <w:pPr>
        <w:autoSpaceDE w:val="0"/>
        <w:autoSpaceDN w:val="0"/>
        <w:adjustRightInd w:val="0"/>
        <w:spacing w:before="0" w:after="0"/>
        <w:ind w:left="720"/>
        <w:rPr>
          <w:ins w:id="94" w:author="USER1" w:date="2015-08-19T12:56:00Z"/>
          <w:rFonts w:ascii="Consolas" w:eastAsiaTheme="minorHAnsi" w:hAnsi="Consolas" w:cs="Consolas"/>
          <w:bCs w:val="0"/>
          <w:color w:val="000000"/>
          <w:sz w:val="19"/>
          <w:szCs w:val="19"/>
          <w:highlight w:val="white"/>
        </w:rPr>
        <w:pPrChange w:id="95" w:author="USER1" w:date="2015-08-19T12:56:00Z">
          <w:pPr>
            <w:autoSpaceDE w:val="0"/>
            <w:autoSpaceDN w:val="0"/>
            <w:adjustRightInd w:val="0"/>
            <w:spacing w:before="0" w:after="0"/>
          </w:pPr>
        </w:pPrChange>
      </w:pPr>
      <w:ins w:id="96" w:author="USER1" w:date="2015-08-19T12:56:00Z">
        <w:r>
          <w:rPr>
            <w:rFonts w:ascii="Consolas" w:eastAsiaTheme="minorHAnsi" w:hAnsi="Consolas" w:cs="Consolas"/>
            <w:bCs w:val="0"/>
            <w:color w:val="000000"/>
            <w:sz w:val="19"/>
            <w:szCs w:val="19"/>
            <w:highlight w:val="white"/>
          </w:rPr>
          <w:tab/>
          <w:t>{</w:t>
        </w:r>
      </w:ins>
    </w:p>
    <w:p w14:paraId="5094EC65" w14:textId="77777777" w:rsidR="00B118A4" w:rsidRDefault="00B118A4" w:rsidP="00B118A4">
      <w:pPr>
        <w:autoSpaceDE w:val="0"/>
        <w:autoSpaceDN w:val="0"/>
        <w:adjustRightInd w:val="0"/>
        <w:spacing w:before="0" w:after="0"/>
        <w:ind w:left="720"/>
        <w:rPr>
          <w:ins w:id="97" w:author="USER1" w:date="2015-08-19T12:56:00Z"/>
          <w:rFonts w:ascii="Consolas" w:eastAsiaTheme="minorHAnsi" w:hAnsi="Consolas" w:cs="Consolas"/>
          <w:bCs w:val="0"/>
          <w:color w:val="000000"/>
          <w:sz w:val="19"/>
          <w:szCs w:val="19"/>
          <w:highlight w:val="white"/>
        </w:rPr>
        <w:pPrChange w:id="98" w:author="USER1" w:date="2015-08-19T12:56:00Z">
          <w:pPr>
            <w:autoSpaceDE w:val="0"/>
            <w:autoSpaceDN w:val="0"/>
            <w:adjustRightInd w:val="0"/>
            <w:spacing w:before="0" w:after="0"/>
          </w:pPr>
        </w:pPrChange>
      </w:pPr>
      <w:ins w:id="99" w:author="USER1" w:date="2015-08-19T12:56:00Z">
        <w:r>
          <w:rPr>
            <w:rFonts w:ascii="Consolas" w:eastAsiaTheme="minorHAnsi" w:hAnsi="Consolas" w:cs="Consolas"/>
            <w:bCs w:val="0"/>
            <w:color w:val="000000"/>
            <w:sz w:val="19"/>
            <w:szCs w:val="19"/>
            <w:highlight w:val="white"/>
          </w:rPr>
          <w:tab/>
        </w:r>
        <w:r>
          <w:rPr>
            <w:rFonts w:ascii="Consolas" w:eastAsiaTheme="minorHAnsi" w:hAnsi="Consolas" w:cs="Consolas"/>
            <w:bCs w:val="0"/>
            <w:color w:val="000000"/>
            <w:sz w:val="19"/>
            <w:szCs w:val="19"/>
            <w:highlight w:val="white"/>
          </w:rPr>
          <w:tab/>
        </w:r>
        <w:proofErr w:type="spellStart"/>
        <w:proofErr w:type="gramStart"/>
        <w:r>
          <w:rPr>
            <w:rFonts w:ascii="Consolas" w:eastAsiaTheme="minorHAnsi" w:hAnsi="Consolas" w:cs="Consolas"/>
            <w:bCs w:val="0"/>
            <w:color w:val="000000"/>
            <w:sz w:val="19"/>
            <w:szCs w:val="19"/>
            <w:highlight w:val="white"/>
          </w:rPr>
          <w:t>cout</w:t>
        </w:r>
        <w:proofErr w:type="spellEnd"/>
        <w:proofErr w:type="gramEnd"/>
        <w:r>
          <w:rPr>
            <w:rFonts w:ascii="Consolas" w:eastAsiaTheme="minorHAnsi" w:hAnsi="Consolas" w:cs="Consolas"/>
            <w:bCs w:val="0"/>
            <w:color w:val="000000"/>
            <w:sz w:val="19"/>
            <w:szCs w:val="19"/>
            <w:highlight w:val="white"/>
          </w:rPr>
          <w:t xml:space="preserve"> &lt;&lt; </w:t>
        </w:r>
        <w:r>
          <w:rPr>
            <w:rFonts w:ascii="Consolas" w:eastAsiaTheme="minorHAnsi" w:hAnsi="Consolas" w:cs="Consolas"/>
            <w:bCs w:val="0"/>
            <w:color w:val="A31515"/>
            <w:sz w:val="19"/>
            <w:szCs w:val="19"/>
            <w:highlight w:val="white"/>
          </w:rPr>
          <w:t>"\n Assignment Operator"</w:t>
        </w:r>
        <w:r>
          <w:rPr>
            <w:rFonts w:ascii="Consolas" w:eastAsiaTheme="minorHAnsi" w:hAnsi="Consolas" w:cs="Consolas"/>
            <w:bCs w:val="0"/>
            <w:color w:val="000000"/>
            <w:sz w:val="19"/>
            <w:szCs w:val="19"/>
            <w:highlight w:val="white"/>
          </w:rPr>
          <w:t>;</w:t>
        </w:r>
      </w:ins>
    </w:p>
    <w:p w14:paraId="7C3DCAF6" w14:textId="77777777" w:rsidR="00B118A4" w:rsidRDefault="00B118A4" w:rsidP="00B118A4">
      <w:pPr>
        <w:autoSpaceDE w:val="0"/>
        <w:autoSpaceDN w:val="0"/>
        <w:adjustRightInd w:val="0"/>
        <w:spacing w:before="0" w:after="0"/>
        <w:ind w:left="720"/>
        <w:rPr>
          <w:ins w:id="100" w:author="USER1" w:date="2015-08-19T12:56:00Z"/>
          <w:rFonts w:ascii="Consolas" w:eastAsiaTheme="minorHAnsi" w:hAnsi="Consolas" w:cs="Consolas"/>
          <w:bCs w:val="0"/>
          <w:color w:val="000000"/>
          <w:sz w:val="19"/>
          <w:szCs w:val="19"/>
          <w:highlight w:val="white"/>
        </w:rPr>
        <w:pPrChange w:id="101" w:author="USER1" w:date="2015-08-19T12:56:00Z">
          <w:pPr>
            <w:autoSpaceDE w:val="0"/>
            <w:autoSpaceDN w:val="0"/>
            <w:adjustRightInd w:val="0"/>
            <w:spacing w:before="0" w:after="0"/>
          </w:pPr>
        </w:pPrChange>
      </w:pPr>
      <w:ins w:id="102" w:author="USER1" w:date="2015-08-19T12:56:00Z">
        <w:r>
          <w:rPr>
            <w:rFonts w:ascii="Consolas" w:eastAsiaTheme="minorHAnsi" w:hAnsi="Consolas" w:cs="Consolas"/>
            <w:bCs w:val="0"/>
            <w:color w:val="000000"/>
            <w:sz w:val="19"/>
            <w:szCs w:val="19"/>
            <w:highlight w:val="white"/>
          </w:rPr>
          <w:tab/>
        </w:r>
        <w:r>
          <w:rPr>
            <w:rFonts w:ascii="Consolas" w:eastAsiaTheme="minorHAnsi" w:hAnsi="Consolas" w:cs="Consolas"/>
            <w:bCs w:val="0"/>
            <w:color w:val="000000"/>
            <w:sz w:val="19"/>
            <w:szCs w:val="19"/>
            <w:highlight w:val="white"/>
          </w:rPr>
          <w:tab/>
        </w:r>
        <w:proofErr w:type="gramStart"/>
        <w:r>
          <w:rPr>
            <w:rFonts w:ascii="Consolas" w:eastAsiaTheme="minorHAnsi" w:hAnsi="Consolas" w:cs="Consolas"/>
            <w:bCs w:val="0"/>
            <w:color w:val="0000FF"/>
            <w:sz w:val="19"/>
            <w:szCs w:val="19"/>
            <w:highlight w:val="white"/>
          </w:rPr>
          <w:t>return</w:t>
        </w:r>
        <w:proofErr w:type="gramEnd"/>
        <w:r>
          <w:rPr>
            <w:rFonts w:ascii="Consolas" w:eastAsiaTheme="minorHAnsi" w:hAnsi="Consolas" w:cs="Consolas"/>
            <w:bCs w:val="0"/>
            <w:color w:val="000000"/>
            <w:sz w:val="19"/>
            <w:szCs w:val="19"/>
            <w:highlight w:val="white"/>
          </w:rPr>
          <w:t xml:space="preserve"> *</w:t>
        </w:r>
        <w:r>
          <w:rPr>
            <w:rFonts w:ascii="Consolas" w:eastAsiaTheme="minorHAnsi" w:hAnsi="Consolas" w:cs="Consolas"/>
            <w:bCs w:val="0"/>
            <w:color w:val="0000FF"/>
            <w:sz w:val="19"/>
            <w:szCs w:val="19"/>
            <w:highlight w:val="white"/>
          </w:rPr>
          <w:t>this</w:t>
        </w:r>
        <w:r>
          <w:rPr>
            <w:rFonts w:ascii="Consolas" w:eastAsiaTheme="minorHAnsi" w:hAnsi="Consolas" w:cs="Consolas"/>
            <w:bCs w:val="0"/>
            <w:color w:val="000000"/>
            <w:sz w:val="19"/>
            <w:szCs w:val="19"/>
            <w:highlight w:val="white"/>
          </w:rPr>
          <w:t>;</w:t>
        </w:r>
      </w:ins>
    </w:p>
    <w:p w14:paraId="69A02B43" w14:textId="77777777" w:rsidR="00B118A4" w:rsidRDefault="00B118A4" w:rsidP="00B118A4">
      <w:pPr>
        <w:autoSpaceDE w:val="0"/>
        <w:autoSpaceDN w:val="0"/>
        <w:adjustRightInd w:val="0"/>
        <w:spacing w:before="0" w:after="0"/>
        <w:ind w:left="720"/>
        <w:rPr>
          <w:ins w:id="103" w:author="USER1" w:date="2015-08-19T12:56:00Z"/>
          <w:rFonts w:ascii="Consolas" w:eastAsiaTheme="minorHAnsi" w:hAnsi="Consolas" w:cs="Consolas"/>
          <w:bCs w:val="0"/>
          <w:color w:val="000000"/>
          <w:sz w:val="19"/>
          <w:szCs w:val="19"/>
          <w:highlight w:val="white"/>
        </w:rPr>
        <w:pPrChange w:id="104" w:author="USER1" w:date="2015-08-19T12:56:00Z">
          <w:pPr>
            <w:autoSpaceDE w:val="0"/>
            <w:autoSpaceDN w:val="0"/>
            <w:adjustRightInd w:val="0"/>
            <w:spacing w:before="0" w:after="0"/>
          </w:pPr>
        </w:pPrChange>
      </w:pPr>
      <w:ins w:id="105" w:author="USER1" w:date="2015-08-19T12:56:00Z">
        <w:r>
          <w:rPr>
            <w:rFonts w:ascii="Consolas" w:eastAsiaTheme="minorHAnsi" w:hAnsi="Consolas" w:cs="Consolas"/>
            <w:bCs w:val="0"/>
            <w:color w:val="000000"/>
            <w:sz w:val="19"/>
            <w:szCs w:val="19"/>
            <w:highlight w:val="white"/>
          </w:rPr>
          <w:tab/>
          <w:t>}</w:t>
        </w:r>
      </w:ins>
    </w:p>
    <w:p w14:paraId="40A898C2" w14:textId="77777777" w:rsidR="00B118A4" w:rsidRDefault="00B118A4" w:rsidP="00B118A4">
      <w:pPr>
        <w:autoSpaceDE w:val="0"/>
        <w:autoSpaceDN w:val="0"/>
        <w:adjustRightInd w:val="0"/>
        <w:spacing w:before="0" w:after="0"/>
        <w:ind w:left="720"/>
        <w:rPr>
          <w:ins w:id="106" w:author="USER1" w:date="2015-08-19T12:56:00Z"/>
          <w:rFonts w:ascii="Consolas" w:eastAsiaTheme="minorHAnsi" w:hAnsi="Consolas" w:cs="Consolas"/>
          <w:bCs w:val="0"/>
          <w:color w:val="000000"/>
          <w:sz w:val="19"/>
          <w:szCs w:val="19"/>
          <w:highlight w:val="white"/>
        </w:rPr>
        <w:pPrChange w:id="107" w:author="USER1" w:date="2015-08-19T12:56:00Z">
          <w:pPr>
            <w:autoSpaceDE w:val="0"/>
            <w:autoSpaceDN w:val="0"/>
            <w:adjustRightInd w:val="0"/>
            <w:spacing w:before="0" w:after="0"/>
          </w:pPr>
        </w:pPrChange>
      </w:pPr>
      <w:ins w:id="108" w:author="USER1" w:date="2015-08-19T12:56:00Z">
        <w:r>
          <w:rPr>
            <w:rFonts w:ascii="Consolas" w:eastAsiaTheme="minorHAnsi" w:hAnsi="Consolas" w:cs="Consolas"/>
            <w:bCs w:val="0"/>
            <w:color w:val="000000"/>
            <w:sz w:val="19"/>
            <w:szCs w:val="19"/>
            <w:highlight w:val="white"/>
          </w:rPr>
          <w:t>};</w:t>
        </w:r>
      </w:ins>
    </w:p>
    <w:p w14:paraId="77FC4981" w14:textId="77777777" w:rsidR="00DD5288" w:rsidRDefault="00DD5288" w:rsidP="00DD5288">
      <w:pPr>
        <w:pStyle w:val="NumberedBulletPACKT"/>
        <w:numPr>
          <w:ilvl w:val="0"/>
          <w:numId w:val="0"/>
        </w:numPr>
        <w:tabs>
          <w:tab w:val="clear" w:pos="360"/>
          <w:tab w:val="left" w:pos="720"/>
        </w:tabs>
        <w:ind w:left="720" w:hanging="397"/>
        <w:rPr>
          <w:ins w:id="109" w:author="USER1" w:date="2015-08-19T12:29:00Z"/>
          <w:rFonts w:ascii="Consolas" w:eastAsiaTheme="minorHAnsi" w:hAnsi="Consolas" w:cs="Consolas"/>
          <w:color w:val="0000FF"/>
          <w:sz w:val="19"/>
          <w:szCs w:val="19"/>
          <w:lang w:val="en-NZ"/>
        </w:rPr>
      </w:pPr>
    </w:p>
    <w:p w14:paraId="249CD99E" w14:textId="5785A280" w:rsidR="00DD5288" w:rsidRDefault="00DD5288" w:rsidP="00DD5288">
      <w:pPr>
        <w:pStyle w:val="NumberedBulletPACKT"/>
        <w:numPr>
          <w:ilvl w:val="0"/>
          <w:numId w:val="0"/>
        </w:numPr>
        <w:tabs>
          <w:tab w:val="clear" w:pos="360"/>
          <w:tab w:val="left" w:pos="720"/>
        </w:tabs>
        <w:ind w:left="720" w:hanging="397"/>
        <w:rPr>
          <w:ins w:id="110" w:author="USER1" w:date="2015-08-19T12:29:00Z"/>
          <w:rFonts w:ascii="Consolas" w:eastAsiaTheme="minorHAnsi" w:hAnsi="Consolas" w:cs="Consolas"/>
          <w:color w:val="0000FF"/>
          <w:sz w:val="19"/>
          <w:szCs w:val="19"/>
          <w:lang w:val="en-NZ"/>
        </w:rPr>
      </w:pPr>
      <w:ins w:id="111" w:author="USER1" w:date="2015-08-19T12:29:00Z">
        <w:r>
          <w:rPr>
            <w:rFonts w:ascii="Consolas" w:eastAsiaTheme="minorHAnsi" w:hAnsi="Consolas" w:cs="Consolas"/>
            <w:color w:val="0000FF"/>
            <w:sz w:val="19"/>
            <w:szCs w:val="19"/>
            <w:lang w:val="en-NZ"/>
          </w:rPr>
          <w:t xml:space="preserve">    </w:t>
        </w:r>
      </w:ins>
      <w:ins w:id="112" w:author="USER1" w:date="2015-08-19T12:56:00Z">
        <w:r w:rsidR="00B118A4">
          <w:rPr>
            <w:b/>
          </w:rPr>
          <w:t>Source.cpp</w:t>
        </w:r>
      </w:ins>
    </w:p>
    <w:p w14:paraId="7EF03E54" w14:textId="77777777" w:rsidR="00B118A4" w:rsidRDefault="00B118A4" w:rsidP="00B118A4">
      <w:pPr>
        <w:autoSpaceDE w:val="0"/>
        <w:autoSpaceDN w:val="0"/>
        <w:adjustRightInd w:val="0"/>
        <w:spacing w:before="0" w:after="0"/>
        <w:ind w:left="323"/>
        <w:rPr>
          <w:ins w:id="113" w:author="USER1" w:date="2015-08-19T12:56:00Z"/>
          <w:rFonts w:ascii="Consolas" w:eastAsiaTheme="minorHAnsi" w:hAnsi="Consolas" w:cs="Consolas"/>
          <w:bCs w:val="0"/>
          <w:color w:val="000000"/>
          <w:sz w:val="19"/>
          <w:szCs w:val="19"/>
          <w:highlight w:val="white"/>
        </w:rPr>
        <w:pPrChange w:id="114" w:author="USER1" w:date="2015-08-19T12:56:00Z">
          <w:pPr>
            <w:autoSpaceDE w:val="0"/>
            <w:autoSpaceDN w:val="0"/>
            <w:adjustRightInd w:val="0"/>
            <w:spacing w:before="0" w:after="0"/>
          </w:pPr>
        </w:pPrChange>
      </w:pPr>
      <w:ins w:id="115" w:author="USER1" w:date="2015-08-19T12:56:00Z">
        <w:r>
          <w:rPr>
            <w:rFonts w:ascii="Consolas" w:eastAsiaTheme="minorHAnsi" w:hAnsi="Consolas" w:cs="Consolas"/>
            <w:bCs w:val="0"/>
            <w:color w:val="0000FF"/>
            <w:sz w:val="19"/>
            <w:szCs w:val="19"/>
            <w:highlight w:val="white"/>
          </w:rPr>
          <w:lastRenderedPageBreak/>
          <w:t>#include</w:t>
        </w:r>
        <w:r>
          <w:rPr>
            <w:rFonts w:ascii="Consolas" w:eastAsiaTheme="minorHAnsi" w:hAnsi="Consolas" w:cs="Consolas"/>
            <w:bCs w:val="0"/>
            <w:color w:val="000000"/>
            <w:sz w:val="19"/>
            <w:szCs w:val="19"/>
            <w:highlight w:val="white"/>
          </w:rPr>
          <w:t xml:space="preserve"> </w:t>
        </w:r>
        <w:r>
          <w:rPr>
            <w:rFonts w:ascii="Consolas" w:eastAsiaTheme="minorHAnsi" w:hAnsi="Consolas" w:cs="Consolas"/>
            <w:bCs w:val="0"/>
            <w:color w:val="A31515"/>
            <w:sz w:val="19"/>
            <w:szCs w:val="19"/>
            <w:highlight w:val="white"/>
          </w:rPr>
          <w:t>&lt;</w:t>
        </w:r>
        <w:proofErr w:type="spellStart"/>
        <w:r>
          <w:rPr>
            <w:rFonts w:ascii="Consolas" w:eastAsiaTheme="minorHAnsi" w:hAnsi="Consolas" w:cs="Consolas"/>
            <w:bCs w:val="0"/>
            <w:color w:val="A31515"/>
            <w:sz w:val="19"/>
            <w:szCs w:val="19"/>
            <w:highlight w:val="white"/>
          </w:rPr>
          <w:t>conio.h</w:t>
        </w:r>
        <w:proofErr w:type="spellEnd"/>
        <w:r>
          <w:rPr>
            <w:rFonts w:ascii="Consolas" w:eastAsiaTheme="minorHAnsi" w:hAnsi="Consolas" w:cs="Consolas"/>
            <w:bCs w:val="0"/>
            <w:color w:val="A31515"/>
            <w:sz w:val="19"/>
            <w:szCs w:val="19"/>
            <w:highlight w:val="white"/>
          </w:rPr>
          <w:t>&gt;</w:t>
        </w:r>
      </w:ins>
    </w:p>
    <w:p w14:paraId="619406C3" w14:textId="77777777" w:rsidR="00B118A4" w:rsidRDefault="00B118A4" w:rsidP="00B118A4">
      <w:pPr>
        <w:autoSpaceDE w:val="0"/>
        <w:autoSpaceDN w:val="0"/>
        <w:adjustRightInd w:val="0"/>
        <w:spacing w:before="0" w:after="0"/>
        <w:ind w:left="323"/>
        <w:rPr>
          <w:ins w:id="116" w:author="USER1" w:date="2015-08-19T12:56:00Z"/>
          <w:rFonts w:ascii="Consolas" w:eastAsiaTheme="minorHAnsi" w:hAnsi="Consolas" w:cs="Consolas"/>
          <w:bCs w:val="0"/>
          <w:color w:val="000000"/>
          <w:sz w:val="19"/>
          <w:szCs w:val="19"/>
          <w:highlight w:val="white"/>
        </w:rPr>
        <w:pPrChange w:id="117" w:author="USER1" w:date="2015-08-19T12:56:00Z">
          <w:pPr>
            <w:autoSpaceDE w:val="0"/>
            <w:autoSpaceDN w:val="0"/>
            <w:adjustRightInd w:val="0"/>
            <w:spacing w:before="0" w:after="0"/>
          </w:pPr>
        </w:pPrChange>
      </w:pPr>
      <w:ins w:id="118" w:author="USER1" w:date="2015-08-19T12:56:00Z">
        <w:r>
          <w:rPr>
            <w:rFonts w:ascii="Consolas" w:eastAsiaTheme="minorHAnsi" w:hAnsi="Consolas" w:cs="Consolas"/>
            <w:bCs w:val="0"/>
            <w:color w:val="0000FF"/>
            <w:sz w:val="19"/>
            <w:szCs w:val="19"/>
            <w:highlight w:val="white"/>
          </w:rPr>
          <w:t>#include</w:t>
        </w:r>
        <w:r>
          <w:rPr>
            <w:rFonts w:ascii="Consolas" w:eastAsiaTheme="minorHAnsi" w:hAnsi="Consolas" w:cs="Consolas"/>
            <w:bCs w:val="0"/>
            <w:color w:val="000000"/>
            <w:sz w:val="19"/>
            <w:szCs w:val="19"/>
            <w:highlight w:val="white"/>
          </w:rPr>
          <w:t xml:space="preserve"> </w:t>
        </w:r>
        <w:r>
          <w:rPr>
            <w:rFonts w:ascii="Consolas" w:eastAsiaTheme="minorHAnsi" w:hAnsi="Consolas" w:cs="Consolas"/>
            <w:bCs w:val="0"/>
            <w:color w:val="A31515"/>
            <w:sz w:val="19"/>
            <w:szCs w:val="19"/>
            <w:highlight w:val="white"/>
          </w:rPr>
          <w:t>"</w:t>
        </w:r>
        <w:proofErr w:type="spellStart"/>
        <w:r>
          <w:rPr>
            <w:rFonts w:ascii="Consolas" w:eastAsiaTheme="minorHAnsi" w:hAnsi="Consolas" w:cs="Consolas"/>
            <w:bCs w:val="0"/>
            <w:color w:val="A31515"/>
            <w:sz w:val="19"/>
            <w:szCs w:val="19"/>
            <w:highlight w:val="white"/>
          </w:rPr>
          <w:t>Terrain.h</w:t>
        </w:r>
        <w:proofErr w:type="spellEnd"/>
        <w:r>
          <w:rPr>
            <w:rFonts w:ascii="Consolas" w:eastAsiaTheme="minorHAnsi" w:hAnsi="Consolas" w:cs="Consolas"/>
            <w:bCs w:val="0"/>
            <w:color w:val="A31515"/>
            <w:sz w:val="19"/>
            <w:szCs w:val="19"/>
            <w:highlight w:val="white"/>
          </w:rPr>
          <w:t>"</w:t>
        </w:r>
      </w:ins>
    </w:p>
    <w:p w14:paraId="06D45690" w14:textId="77777777" w:rsidR="00B118A4" w:rsidRDefault="00B118A4" w:rsidP="00B118A4">
      <w:pPr>
        <w:autoSpaceDE w:val="0"/>
        <w:autoSpaceDN w:val="0"/>
        <w:adjustRightInd w:val="0"/>
        <w:spacing w:before="0" w:after="0"/>
        <w:ind w:left="323"/>
        <w:rPr>
          <w:ins w:id="119" w:author="USER1" w:date="2015-08-19T12:56:00Z"/>
          <w:rFonts w:ascii="Consolas" w:eastAsiaTheme="minorHAnsi" w:hAnsi="Consolas" w:cs="Consolas"/>
          <w:bCs w:val="0"/>
          <w:color w:val="000000"/>
          <w:sz w:val="19"/>
          <w:szCs w:val="19"/>
          <w:highlight w:val="white"/>
        </w:rPr>
        <w:pPrChange w:id="120" w:author="USER1" w:date="2015-08-19T12:56:00Z">
          <w:pPr>
            <w:autoSpaceDE w:val="0"/>
            <w:autoSpaceDN w:val="0"/>
            <w:adjustRightInd w:val="0"/>
            <w:spacing w:before="0" w:after="0"/>
          </w:pPr>
        </w:pPrChange>
      </w:pPr>
    </w:p>
    <w:p w14:paraId="1B097F1F" w14:textId="77777777" w:rsidR="00B118A4" w:rsidRDefault="00B118A4" w:rsidP="00B118A4">
      <w:pPr>
        <w:autoSpaceDE w:val="0"/>
        <w:autoSpaceDN w:val="0"/>
        <w:adjustRightInd w:val="0"/>
        <w:spacing w:before="0" w:after="0"/>
        <w:ind w:left="323"/>
        <w:rPr>
          <w:ins w:id="121" w:author="USER1" w:date="2015-08-19T12:56:00Z"/>
          <w:rFonts w:ascii="Consolas" w:eastAsiaTheme="minorHAnsi" w:hAnsi="Consolas" w:cs="Consolas"/>
          <w:bCs w:val="0"/>
          <w:color w:val="000000"/>
          <w:sz w:val="19"/>
          <w:szCs w:val="19"/>
          <w:highlight w:val="white"/>
        </w:rPr>
        <w:pPrChange w:id="122" w:author="USER1" w:date="2015-08-19T12:56:00Z">
          <w:pPr>
            <w:autoSpaceDE w:val="0"/>
            <w:autoSpaceDN w:val="0"/>
            <w:adjustRightInd w:val="0"/>
            <w:spacing w:before="0" w:after="0"/>
          </w:pPr>
        </w:pPrChange>
      </w:pPr>
      <w:proofErr w:type="gramStart"/>
      <w:ins w:id="123" w:author="USER1" w:date="2015-08-19T12:56:00Z">
        <w:r>
          <w:rPr>
            <w:rFonts w:ascii="Consolas" w:eastAsiaTheme="minorHAnsi" w:hAnsi="Consolas" w:cs="Consolas"/>
            <w:bCs w:val="0"/>
            <w:color w:val="0000FF"/>
            <w:sz w:val="19"/>
            <w:szCs w:val="19"/>
            <w:highlight w:val="white"/>
          </w:rPr>
          <w:t>using</w:t>
        </w:r>
        <w:proofErr w:type="gramEnd"/>
        <w:r>
          <w:rPr>
            <w:rFonts w:ascii="Consolas" w:eastAsiaTheme="minorHAnsi" w:hAnsi="Consolas" w:cs="Consolas"/>
            <w:bCs w:val="0"/>
            <w:color w:val="000000"/>
            <w:sz w:val="19"/>
            <w:szCs w:val="19"/>
            <w:highlight w:val="white"/>
          </w:rPr>
          <w:t xml:space="preserve"> </w:t>
        </w:r>
        <w:r>
          <w:rPr>
            <w:rFonts w:ascii="Consolas" w:eastAsiaTheme="minorHAnsi" w:hAnsi="Consolas" w:cs="Consolas"/>
            <w:bCs w:val="0"/>
            <w:color w:val="0000FF"/>
            <w:sz w:val="19"/>
            <w:szCs w:val="19"/>
            <w:highlight w:val="white"/>
          </w:rPr>
          <w:t>namespace</w:t>
        </w:r>
        <w:r>
          <w:rPr>
            <w:rFonts w:ascii="Consolas" w:eastAsiaTheme="minorHAnsi" w:hAnsi="Consolas" w:cs="Consolas"/>
            <w:bCs w:val="0"/>
            <w:color w:val="000000"/>
            <w:sz w:val="19"/>
            <w:szCs w:val="19"/>
            <w:highlight w:val="white"/>
          </w:rPr>
          <w:t xml:space="preserve"> </w:t>
        </w:r>
        <w:proofErr w:type="spellStart"/>
        <w:r>
          <w:rPr>
            <w:rFonts w:ascii="Consolas" w:eastAsiaTheme="minorHAnsi" w:hAnsi="Consolas" w:cs="Consolas"/>
            <w:bCs w:val="0"/>
            <w:color w:val="000000"/>
            <w:sz w:val="19"/>
            <w:szCs w:val="19"/>
            <w:highlight w:val="white"/>
          </w:rPr>
          <w:t>std</w:t>
        </w:r>
        <w:proofErr w:type="spellEnd"/>
        <w:r>
          <w:rPr>
            <w:rFonts w:ascii="Consolas" w:eastAsiaTheme="minorHAnsi" w:hAnsi="Consolas" w:cs="Consolas"/>
            <w:bCs w:val="0"/>
            <w:color w:val="000000"/>
            <w:sz w:val="19"/>
            <w:szCs w:val="19"/>
            <w:highlight w:val="white"/>
          </w:rPr>
          <w:t>;</w:t>
        </w:r>
      </w:ins>
    </w:p>
    <w:p w14:paraId="565E9390" w14:textId="77777777" w:rsidR="00B118A4" w:rsidRDefault="00B118A4" w:rsidP="00B118A4">
      <w:pPr>
        <w:autoSpaceDE w:val="0"/>
        <w:autoSpaceDN w:val="0"/>
        <w:adjustRightInd w:val="0"/>
        <w:spacing w:before="0" w:after="0"/>
        <w:ind w:left="323"/>
        <w:rPr>
          <w:ins w:id="124" w:author="USER1" w:date="2015-08-19T12:56:00Z"/>
          <w:rFonts w:ascii="Consolas" w:eastAsiaTheme="minorHAnsi" w:hAnsi="Consolas" w:cs="Consolas"/>
          <w:bCs w:val="0"/>
          <w:color w:val="000000"/>
          <w:sz w:val="19"/>
          <w:szCs w:val="19"/>
          <w:highlight w:val="white"/>
        </w:rPr>
        <w:pPrChange w:id="125" w:author="USER1" w:date="2015-08-19T12:56:00Z">
          <w:pPr>
            <w:autoSpaceDE w:val="0"/>
            <w:autoSpaceDN w:val="0"/>
            <w:adjustRightInd w:val="0"/>
            <w:spacing w:before="0" w:after="0"/>
          </w:pPr>
        </w:pPrChange>
      </w:pPr>
    </w:p>
    <w:p w14:paraId="054FEA36" w14:textId="77777777" w:rsidR="00B118A4" w:rsidRDefault="00B118A4" w:rsidP="00B118A4">
      <w:pPr>
        <w:autoSpaceDE w:val="0"/>
        <w:autoSpaceDN w:val="0"/>
        <w:adjustRightInd w:val="0"/>
        <w:spacing w:before="0" w:after="0"/>
        <w:ind w:left="323"/>
        <w:rPr>
          <w:ins w:id="126" w:author="USER1" w:date="2015-08-19T12:56:00Z"/>
          <w:rFonts w:ascii="Consolas" w:eastAsiaTheme="minorHAnsi" w:hAnsi="Consolas" w:cs="Consolas"/>
          <w:bCs w:val="0"/>
          <w:color w:val="000000"/>
          <w:sz w:val="19"/>
          <w:szCs w:val="19"/>
          <w:highlight w:val="white"/>
        </w:rPr>
        <w:pPrChange w:id="127" w:author="USER1" w:date="2015-08-19T12:56:00Z">
          <w:pPr>
            <w:autoSpaceDE w:val="0"/>
            <w:autoSpaceDN w:val="0"/>
            <w:adjustRightInd w:val="0"/>
            <w:spacing w:before="0" w:after="0"/>
          </w:pPr>
        </w:pPrChange>
      </w:pPr>
      <w:proofErr w:type="spellStart"/>
      <w:proofErr w:type="gramStart"/>
      <w:ins w:id="128" w:author="USER1" w:date="2015-08-19T12:56:00Z">
        <w:r>
          <w:rPr>
            <w:rFonts w:ascii="Consolas" w:eastAsiaTheme="minorHAnsi" w:hAnsi="Consolas" w:cs="Consolas"/>
            <w:bCs w:val="0"/>
            <w:color w:val="0000FF"/>
            <w:sz w:val="19"/>
            <w:szCs w:val="19"/>
            <w:highlight w:val="white"/>
          </w:rPr>
          <w:t>int</w:t>
        </w:r>
        <w:proofErr w:type="spellEnd"/>
        <w:proofErr w:type="gramEnd"/>
        <w:r>
          <w:rPr>
            <w:rFonts w:ascii="Consolas" w:eastAsiaTheme="minorHAnsi" w:hAnsi="Consolas" w:cs="Consolas"/>
            <w:bCs w:val="0"/>
            <w:color w:val="000000"/>
            <w:sz w:val="19"/>
            <w:szCs w:val="19"/>
            <w:highlight w:val="white"/>
          </w:rPr>
          <w:t xml:space="preserve"> main()</w:t>
        </w:r>
      </w:ins>
    </w:p>
    <w:p w14:paraId="65D8C67F" w14:textId="77777777" w:rsidR="00B118A4" w:rsidRDefault="00B118A4" w:rsidP="00B118A4">
      <w:pPr>
        <w:autoSpaceDE w:val="0"/>
        <w:autoSpaceDN w:val="0"/>
        <w:adjustRightInd w:val="0"/>
        <w:spacing w:before="0" w:after="0"/>
        <w:ind w:left="323"/>
        <w:rPr>
          <w:ins w:id="129" w:author="USER1" w:date="2015-08-19T12:56:00Z"/>
          <w:rFonts w:ascii="Consolas" w:eastAsiaTheme="minorHAnsi" w:hAnsi="Consolas" w:cs="Consolas"/>
          <w:bCs w:val="0"/>
          <w:color w:val="000000"/>
          <w:sz w:val="19"/>
          <w:szCs w:val="19"/>
          <w:highlight w:val="white"/>
        </w:rPr>
        <w:pPrChange w:id="130" w:author="USER1" w:date="2015-08-19T12:56:00Z">
          <w:pPr>
            <w:autoSpaceDE w:val="0"/>
            <w:autoSpaceDN w:val="0"/>
            <w:adjustRightInd w:val="0"/>
            <w:spacing w:before="0" w:after="0"/>
          </w:pPr>
        </w:pPrChange>
      </w:pPr>
      <w:ins w:id="131" w:author="USER1" w:date="2015-08-19T12:56:00Z">
        <w:r>
          <w:rPr>
            <w:rFonts w:ascii="Consolas" w:eastAsiaTheme="minorHAnsi" w:hAnsi="Consolas" w:cs="Consolas"/>
            <w:bCs w:val="0"/>
            <w:color w:val="000000"/>
            <w:sz w:val="19"/>
            <w:szCs w:val="19"/>
            <w:highlight w:val="white"/>
          </w:rPr>
          <w:t>{</w:t>
        </w:r>
      </w:ins>
    </w:p>
    <w:p w14:paraId="4843EEC5" w14:textId="77777777" w:rsidR="00B118A4" w:rsidRDefault="00B118A4" w:rsidP="00B118A4">
      <w:pPr>
        <w:autoSpaceDE w:val="0"/>
        <w:autoSpaceDN w:val="0"/>
        <w:adjustRightInd w:val="0"/>
        <w:spacing w:before="0" w:after="0"/>
        <w:ind w:left="323"/>
        <w:rPr>
          <w:ins w:id="132" w:author="USER1" w:date="2015-08-19T12:56:00Z"/>
          <w:rFonts w:ascii="Consolas" w:eastAsiaTheme="minorHAnsi" w:hAnsi="Consolas" w:cs="Consolas"/>
          <w:bCs w:val="0"/>
          <w:color w:val="000000"/>
          <w:sz w:val="19"/>
          <w:szCs w:val="19"/>
          <w:highlight w:val="white"/>
        </w:rPr>
        <w:pPrChange w:id="133" w:author="USER1" w:date="2015-08-19T12:56:00Z">
          <w:pPr>
            <w:autoSpaceDE w:val="0"/>
            <w:autoSpaceDN w:val="0"/>
            <w:adjustRightInd w:val="0"/>
            <w:spacing w:before="0" w:after="0"/>
          </w:pPr>
        </w:pPrChange>
      </w:pPr>
      <w:ins w:id="134" w:author="USER1" w:date="2015-08-19T12:56:00Z">
        <w:r>
          <w:rPr>
            <w:rFonts w:ascii="Consolas" w:eastAsiaTheme="minorHAnsi" w:hAnsi="Consolas" w:cs="Consolas"/>
            <w:bCs w:val="0"/>
            <w:color w:val="000000"/>
            <w:sz w:val="19"/>
            <w:szCs w:val="19"/>
            <w:highlight w:val="white"/>
          </w:rPr>
          <w:tab/>
        </w:r>
        <w:proofErr w:type="spellStart"/>
        <w:r>
          <w:rPr>
            <w:rFonts w:ascii="Consolas" w:eastAsiaTheme="minorHAnsi" w:hAnsi="Consolas" w:cs="Consolas"/>
            <w:bCs w:val="0"/>
            <w:color w:val="2B91AF"/>
            <w:sz w:val="19"/>
            <w:szCs w:val="19"/>
            <w:highlight w:val="white"/>
          </w:rPr>
          <w:t>CTerrain</w:t>
        </w:r>
        <w:proofErr w:type="spellEnd"/>
        <w:r>
          <w:rPr>
            <w:rFonts w:ascii="Consolas" w:eastAsiaTheme="minorHAnsi" w:hAnsi="Consolas" w:cs="Consolas"/>
            <w:bCs w:val="0"/>
            <w:color w:val="000000"/>
            <w:sz w:val="19"/>
            <w:szCs w:val="19"/>
            <w:highlight w:val="white"/>
          </w:rPr>
          <w:t xml:space="preserve"> Terrain1</w:t>
        </w:r>
        <w:proofErr w:type="gramStart"/>
        <w:r>
          <w:rPr>
            <w:rFonts w:ascii="Consolas" w:eastAsiaTheme="minorHAnsi" w:hAnsi="Consolas" w:cs="Consolas"/>
            <w:bCs w:val="0"/>
            <w:color w:val="000000"/>
            <w:sz w:val="19"/>
            <w:szCs w:val="19"/>
            <w:highlight w:val="white"/>
          </w:rPr>
          <w:t>,Terrain2</w:t>
        </w:r>
        <w:proofErr w:type="gramEnd"/>
        <w:r>
          <w:rPr>
            <w:rFonts w:ascii="Consolas" w:eastAsiaTheme="minorHAnsi" w:hAnsi="Consolas" w:cs="Consolas"/>
            <w:bCs w:val="0"/>
            <w:color w:val="000000"/>
            <w:sz w:val="19"/>
            <w:szCs w:val="19"/>
            <w:highlight w:val="white"/>
          </w:rPr>
          <w:t>;</w:t>
        </w:r>
      </w:ins>
    </w:p>
    <w:p w14:paraId="712BE656" w14:textId="77777777" w:rsidR="00B118A4" w:rsidRDefault="00B118A4" w:rsidP="00B118A4">
      <w:pPr>
        <w:autoSpaceDE w:val="0"/>
        <w:autoSpaceDN w:val="0"/>
        <w:adjustRightInd w:val="0"/>
        <w:spacing w:before="0" w:after="0"/>
        <w:ind w:left="323"/>
        <w:rPr>
          <w:ins w:id="135" w:author="USER1" w:date="2015-08-19T12:56:00Z"/>
          <w:rFonts w:ascii="Consolas" w:eastAsiaTheme="minorHAnsi" w:hAnsi="Consolas" w:cs="Consolas"/>
          <w:bCs w:val="0"/>
          <w:color w:val="000000"/>
          <w:sz w:val="19"/>
          <w:szCs w:val="19"/>
          <w:highlight w:val="white"/>
        </w:rPr>
        <w:pPrChange w:id="136" w:author="USER1" w:date="2015-08-19T12:56:00Z">
          <w:pPr>
            <w:autoSpaceDE w:val="0"/>
            <w:autoSpaceDN w:val="0"/>
            <w:adjustRightInd w:val="0"/>
            <w:spacing w:before="0" w:after="0"/>
          </w:pPr>
        </w:pPrChange>
      </w:pPr>
      <w:ins w:id="137" w:author="USER1" w:date="2015-08-19T12:56:00Z">
        <w:r>
          <w:rPr>
            <w:rFonts w:ascii="Consolas" w:eastAsiaTheme="minorHAnsi" w:hAnsi="Consolas" w:cs="Consolas"/>
            <w:bCs w:val="0"/>
            <w:color w:val="000000"/>
            <w:sz w:val="19"/>
            <w:szCs w:val="19"/>
            <w:highlight w:val="white"/>
          </w:rPr>
          <w:tab/>
        </w:r>
      </w:ins>
    </w:p>
    <w:p w14:paraId="3C306B3A" w14:textId="77777777" w:rsidR="00B118A4" w:rsidRDefault="00B118A4" w:rsidP="00B118A4">
      <w:pPr>
        <w:autoSpaceDE w:val="0"/>
        <w:autoSpaceDN w:val="0"/>
        <w:adjustRightInd w:val="0"/>
        <w:spacing w:before="0" w:after="0"/>
        <w:ind w:left="323"/>
        <w:rPr>
          <w:ins w:id="138" w:author="USER1" w:date="2015-08-19T12:56:00Z"/>
          <w:rFonts w:ascii="Consolas" w:eastAsiaTheme="minorHAnsi" w:hAnsi="Consolas" w:cs="Consolas"/>
          <w:bCs w:val="0"/>
          <w:color w:val="000000"/>
          <w:sz w:val="19"/>
          <w:szCs w:val="19"/>
          <w:highlight w:val="white"/>
        </w:rPr>
        <w:pPrChange w:id="139" w:author="USER1" w:date="2015-08-19T12:56:00Z">
          <w:pPr>
            <w:autoSpaceDE w:val="0"/>
            <w:autoSpaceDN w:val="0"/>
            <w:adjustRightInd w:val="0"/>
            <w:spacing w:before="0" w:after="0"/>
          </w:pPr>
        </w:pPrChange>
      </w:pPr>
      <w:ins w:id="140" w:author="USER1" w:date="2015-08-19T12:56:00Z">
        <w:r>
          <w:rPr>
            <w:rFonts w:ascii="Consolas" w:eastAsiaTheme="minorHAnsi" w:hAnsi="Consolas" w:cs="Consolas"/>
            <w:bCs w:val="0"/>
            <w:color w:val="000000"/>
            <w:sz w:val="19"/>
            <w:szCs w:val="19"/>
            <w:highlight w:val="white"/>
          </w:rPr>
          <w:tab/>
          <w:t>Terrain1 = Terrain2;</w:t>
        </w:r>
      </w:ins>
    </w:p>
    <w:p w14:paraId="288E5ED2" w14:textId="77777777" w:rsidR="00B118A4" w:rsidRDefault="00B118A4" w:rsidP="00B118A4">
      <w:pPr>
        <w:autoSpaceDE w:val="0"/>
        <w:autoSpaceDN w:val="0"/>
        <w:adjustRightInd w:val="0"/>
        <w:spacing w:before="0" w:after="0"/>
        <w:ind w:left="323"/>
        <w:rPr>
          <w:ins w:id="141" w:author="USER1" w:date="2015-08-19T12:56:00Z"/>
          <w:rFonts w:ascii="Consolas" w:eastAsiaTheme="minorHAnsi" w:hAnsi="Consolas" w:cs="Consolas"/>
          <w:bCs w:val="0"/>
          <w:color w:val="000000"/>
          <w:sz w:val="19"/>
          <w:szCs w:val="19"/>
          <w:highlight w:val="white"/>
        </w:rPr>
        <w:pPrChange w:id="142" w:author="USER1" w:date="2015-08-19T12:56:00Z">
          <w:pPr>
            <w:autoSpaceDE w:val="0"/>
            <w:autoSpaceDN w:val="0"/>
            <w:adjustRightInd w:val="0"/>
            <w:spacing w:before="0" w:after="0"/>
          </w:pPr>
        </w:pPrChange>
      </w:pPr>
    </w:p>
    <w:p w14:paraId="78D87474" w14:textId="77777777" w:rsidR="00B118A4" w:rsidRDefault="00B118A4" w:rsidP="00B118A4">
      <w:pPr>
        <w:autoSpaceDE w:val="0"/>
        <w:autoSpaceDN w:val="0"/>
        <w:adjustRightInd w:val="0"/>
        <w:spacing w:before="0" w:after="0"/>
        <w:ind w:left="323"/>
        <w:rPr>
          <w:ins w:id="143" w:author="USER1" w:date="2015-08-19T12:56:00Z"/>
          <w:rFonts w:ascii="Consolas" w:eastAsiaTheme="minorHAnsi" w:hAnsi="Consolas" w:cs="Consolas"/>
          <w:bCs w:val="0"/>
          <w:color w:val="000000"/>
          <w:sz w:val="19"/>
          <w:szCs w:val="19"/>
          <w:highlight w:val="white"/>
        </w:rPr>
        <w:pPrChange w:id="144" w:author="USER1" w:date="2015-08-19T12:56:00Z">
          <w:pPr>
            <w:autoSpaceDE w:val="0"/>
            <w:autoSpaceDN w:val="0"/>
            <w:adjustRightInd w:val="0"/>
            <w:spacing w:before="0" w:after="0"/>
          </w:pPr>
        </w:pPrChange>
      </w:pPr>
      <w:ins w:id="145" w:author="USER1" w:date="2015-08-19T12:56:00Z">
        <w:r>
          <w:rPr>
            <w:rFonts w:ascii="Consolas" w:eastAsiaTheme="minorHAnsi" w:hAnsi="Consolas" w:cs="Consolas"/>
            <w:bCs w:val="0"/>
            <w:color w:val="000000"/>
            <w:sz w:val="19"/>
            <w:szCs w:val="19"/>
            <w:highlight w:val="white"/>
          </w:rPr>
          <w:tab/>
        </w:r>
        <w:proofErr w:type="spellStart"/>
        <w:r>
          <w:rPr>
            <w:rFonts w:ascii="Consolas" w:eastAsiaTheme="minorHAnsi" w:hAnsi="Consolas" w:cs="Consolas"/>
            <w:bCs w:val="0"/>
            <w:color w:val="2B91AF"/>
            <w:sz w:val="19"/>
            <w:szCs w:val="19"/>
            <w:highlight w:val="white"/>
          </w:rPr>
          <w:t>CTerrain</w:t>
        </w:r>
        <w:proofErr w:type="spellEnd"/>
        <w:r>
          <w:rPr>
            <w:rFonts w:ascii="Consolas" w:eastAsiaTheme="minorHAnsi" w:hAnsi="Consolas" w:cs="Consolas"/>
            <w:bCs w:val="0"/>
            <w:color w:val="000000"/>
            <w:sz w:val="19"/>
            <w:szCs w:val="19"/>
            <w:highlight w:val="white"/>
          </w:rPr>
          <w:t xml:space="preserve"> Terrain3 = Terrain1;</w:t>
        </w:r>
      </w:ins>
    </w:p>
    <w:p w14:paraId="22F88200" w14:textId="77777777" w:rsidR="00B118A4" w:rsidRDefault="00B118A4" w:rsidP="00B118A4">
      <w:pPr>
        <w:autoSpaceDE w:val="0"/>
        <w:autoSpaceDN w:val="0"/>
        <w:adjustRightInd w:val="0"/>
        <w:spacing w:before="0" w:after="0"/>
        <w:ind w:left="323"/>
        <w:rPr>
          <w:ins w:id="146" w:author="USER1" w:date="2015-08-19T12:56:00Z"/>
          <w:rFonts w:ascii="Consolas" w:eastAsiaTheme="minorHAnsi" w:hAnsi="Consolas" w:cs="Consolas"/>
          <w:bCs w:val="0"/>
          <w:color w:val="000000"/>
          <w:sz w:val="19"/>
          <w:szCs w:val="19"/>
          <w:highlight w:val="white"/>
        </w:rPr>
        <w:pPrChange w:id="147" w:author="USER1" w:date="2015-08-19T12:56:00Z">
          <w:pPr>
            <w:autoSpaceDE w:val="0"/>
            <w:autoSpaceDN w:val="0"/>
            <w:adjustRightInd w:val="0"/>
            <w:spacing w:before="0" w:after="0"/>
          </w:pPr>
        </w:pPrChange>
      </w:pPr>
    </w:p>
    <w:p w14:paraId="329FF738" w14:textId="77777777" w:rsidR="00B118A4" w:rsidRDefault="00B118A4" w:rsidP="00B118A4">
      <w:pPr>
        <w:autoSpaceDE w:val="0"/>
        <w:autoSpaceDN w:val="0"/>
        <w:adjustRightInd w:val="0"/>
        <w:spacing w:before="0" w:after="0"/>
        <w:ind w:left="323"/>
        <w:rPr>
          <w:ins w:id="148" w:author="USER1" w:date="2015-08-19T12:56:00Z"/>
          <w:rFonts w:ascii="Consolas" w:eastAsiaTheme="minorHAnsi" w:hAnsi="Consolas" w:cs="Consolas"/>
          <w:bCs w:val="0"/>
          <w:color w:val="000000"/>
          <w:sz w:val="19"/>
          <w:szCs w:val="19"/>
          <w:highlight w:val="white"/>
        </w:rPr>
        <w:pPrChange w:id="149" w:author="USER1" w:date="2015-08-19T12:56:00Z">
          <w:pPr>
            <w:autoSpaceDE w:val="0"/>
            <w:autoSpaceDN w:val="0"/>
            <w:adjustRightInd w:val="0"/>
            <w:spacing w:before="0" w:after="0"/>
          </w:pPr>
        </w:pPrChange>
      </w:pPr>
      <w:ins w:id="150" w:author="USER1" w:date="2015-08-19T12:56:00Z">
        <w:r>
          <w:rPr>
            <w:rFonts w:ascii="Consolas" w:eastAsiaTheme="minorHAnsi" w:hAnsi="Consolas" w:cs="Consolas"/>
            <w:bCs w:val="0"/>
            <w:color w:val="000000"/>
            <w:sz w:val="19"/>
            <w:szCs w:val="19"/>
            <w:highlight w:val="white"/>
          </w:rPr>
          <w:tab/>
          <w:t>_</w:t>
        </w:r>
        <w:proofErr w:type="spellStart"/>
        <w:proofErr w:type="gramStart"/>
        <w:r>
          <w:rPr>
            <w:rFonts w:ascii="Consolas" w:eastAsiaTheme="minorHAnsi" w:hAnsi="Consolas" w:cs="Consolas"/>
            <w:bCs w:val="0"/>
            <w:color w:val="000000"/>
            <w:sz w:val="19"/>
            <w:szCs w:val="19"/>
            <w:highlight w:val="white"/>
          </w:rPr>
          <w:t>getch</w:t>
        </w:r>
        <w:proofErr w:type="spellEnd"/>
        <w:r>
          <w:rPr>
            <w:rFonts w:ascii="Consolas" w:eastAsiaTheme="minorHAnsi" w:hAnsi="Consolas" w:cs="Consolas"/>
            <w:bCs w:val="0"/>
            <w:color w:val="000000"/>
            <w:sz w:val="19"/>
            <w:szCs w:val="19"/>
            <w:highlight w:val="white"/>
          </w:rPr>
          <w:t>(</w:t>
        </w:r>
        <w:proofErr w:type="gramEnd"/>
        <w:r>
          <w:rPr>
            <w:rFonts w:ascii="Consolas" w:eastAsiaTheme="minorHAnsi" w:hAnsi="Consolas" w:cs="Consolas"/>
            <w:bCs w:val="0"/>
            <w:color w:val="000000"/>
            <w:sz w:val="19"/>
            <w:szCs w:val="19"/>
            <w:highlight w:val="white"/>
          </w:rPr>
          <w:t>);</w:t>
        </w:r>
      </w:ins>
    </w:p>
    <w:p w14:paraId="3DDBE22E" w14:textId="77777777" w:rsidR="00B118A4" w:rsidRDefault="00B118A4" w:rsidP="00B118A4">
      <w:pPr>
        <w:autoSpaceDE w:val="0"/>
        <w:autoSpaceDN w:val="0"/>
        <w:adjustRightInd w:val="0"/>
        <w:spacing w:before="0" w:after="0"/>
        <w:ind w:left="323"/>
        <w:rPr>
          <w:ins w:id="151" w:author="USER1" w:date="2015-08-19T12:56:00Z"/>
          <w:rFonts w:ascii="Consolas" w:eastAsiaTheme="minorHAnsi" w:hAnsi="Consolas" w:cs="Consolas"/>
          <w:bCs w:val="0"/>
          <w:color w:val="000000"/>
          <w:sz w:val="19"/>
          <w:szCs w:val="19"/>
          <w:highlight w:val="white"/>
        </w:rPr>
        <w:pPrChange w:id="152" w:author="USER1" w:date="2015-08-19T12:56:00Z">
          <w:pPr>
            <w:autoSpaceDE w:val="0"/>
            <w:autoSpaceDN w:val="0"/>
            <w:adjustRightInd w:val="0"/>
            <w:spacing w:before="0" w:after="0"/>
          </w:pPr>
        </w:pPrChange>
      </w:pPr>
      <w:ins w:id="153" w:author="USER1" w:date="2015-08-19T12:56:00Z">
        <w:r>
          <w:rPr>
            <w:rFonts w:ascii="Consolas" w:eastAsiaTheme="minorHAnsi" w:hAnsi="Consolas" w:cs="Consolas"/>
            <w:bCs w:val="0"/>
            <w:color w:val="000000"/>
            <w:sz w:val="19"/>
            <w:szCs w:val="19"/>
            <w:highlight w:val="white"/>
          </w:rPr>
          <w:tab/>
        </w:r>
        <w:proofErr w:type="gramStart"/>
        <w:r>
          <w:rPr>
            <w:rFonts w:ascii="Consolas" w:eastAsiaTheme="minorHAnsi" w:hAnsi="Consolas" w:cs="Consolas"/>
            <w:bCs w:val="0"/>
            <w:color w:val="0000FF"/>
            <w:sz w:val="19"/>
            <w:szCs w:val="19"/>
            <w:highlight w:val="white"/>
          </w:rPr>
          <w:t>return</w:t>
        </w:r>
        <w:proofErr w:type="gramEnd"/>
        <w:r>
          <w:rPr>
            <w:rFonts w:ascii="Consolas" w:eastAsiaTheme="minorHAnsi" w:hAnsi="Consolas" w:cs="Consolas"/>
            <w:bCs w:val="0"/>
            <w:color w:val="000000"/>
            <w:sz w:val="19"/>
            <w:szCs w:val="19"/>
            <w:highlight w:val="white"/>
          </w:rPr>
          <w:t xml:space="preserve"> 0;</w:t>
        </w:r>
      </w:ins>
    </w:p>
    <w:p w14:paraId="0327FF52" w14:textId="3780D973" w:rsidR="00DD5288" w:rsidRDefault="00B118A4" w:rsidP="00B118A4">
      <w:pPr>
        <w:pStyle w:val="NumberedBulletPACKT"/>
        <w:numPr>
          <w:ilvl w:val="0"/>
          <w:numId w:val="0"/>
        </w:numPr>
        <w:tabs>
          <w:tab w:val="clear" w:pos="360"/>
          <w:tab w:val="left" w:pos="720"/>
        </w:tabs>
        <w:ind w:left="323"/>
        <w:rPr>
          <w:ins w:id="154" w:author="USER1" w:date="2015-08-19T12:29:00Z"/>
        </w:rPr>
        <w:pPrChange w:id="155" w:author="USER1" w:date="2015-08-19T12:56:00Z">
          <w:pPr>
            <w:pStyle w:val="NumberedBulletPACKT"/>
            <w:numPr>
              <w:numId w:val="0"/>
            </w:numPr>
            <w:tabs>
              <w:tab w:val="clear" w:pos="360"/>
              <w:tab w:val="left" w:pos="720"/>
            </w:tabs>
            <w:ind w:hanging="397"/>
          </w:pPr>
        </w:pPrChange>
      </w:pPr>
      <w:ins w:id="156" w:author="USER1" w:date="2015-08-19T12:56:00Z">
        <w:r>
          <w:rPr>
            <w:rFonts w:ascii="Consolas" w:eastAsiaTheme="minorHAnsi" w:hAnsi="Consolas" w:cs="Consolas"/>
            <w:bCs/>
            <w:color w:val="000000"/>
            <w:sz w:val="19"/>
            <w:szCs w:val="19"/>
            <w:highlight w:val="white"/>
          </w:rPr>
          <w:t>}</w:t>
        </w:r>
      </w:ins>
    </w:p>
    <w:p w14:paraId="307AAECD" w14:textId="77777777" w:rsidR="00DD5288" w:rsidRDefault="00DD5288" w:rsidP="00DD5288">
      <w:pPr>
        <w:pStyle w:val="Heading2"/>
        <w:numPr>
          <w:ilvl w:val="1"/>
          <w:numId w:val="6"/>
        </w:numPr>
        <w:tabs>
          <w:tab w:val="left" w:pos="0"/>
        </w:tabs>
        <w:rPr>
          <w:ins w:id="157" w:author="USER1" w:date="2015-08-19T12:29:00Z"/>
        </w:rPr>
      </w:pPr>
      <w:ins w:id="158" w:author="USER1" w:date="2015-08-19T12:29:00Z">
        <w:r>
          <w:t>How it works...</w:t>
        </w:r>
      </w:ins>
    </w:p>
    <w:p w14:paraId="399B5176" w14:textId="1796B347" w:rsidR="00DD5288" w:rsidRDefault="00910D29" w:rsidP="003E44AB">
      <w:pPr>
        <w:pStyle w:val="NormalPACKT"/>
        <w:tabs>
          <w:tab w:val="left" w:pos="0"/>
        </w:tabs>
        <w:rPr>
          <w:ins w:id="159" w:author="USER1" w:date="2015-08-19T15:12:00Z"/>
        </w:rPr>
      </w:pPr>
      <w:ins w:id="160" w:author="USER1" w:date="2015-08-19T12:57:00Z">
        <w:r>
          <w:t xml:space="preserve">In this </w:t>
        </w:r>
      </w:ins>
      <w:ins w:id="161" w:author="USER1" w:date="2015-08-19T14:48:00Z">
        <w:r w:rsidR="0049478C">
          <w:t xml:space="preserve">example we have created our </w:t>
        </w:r>
      </w:ins>
      <w:ins w:id="162" w:author="USER1" w:date="2015-08-19T15:01:00Z">
        <w:r w:rsidR="0049478C">
          <w:t>own c</w:t>
        </w:r>
      </w:ins>
      <w:ins w:id="163" w:author="USER1" w:date="2015-08-19T14:48:00Z">
        <w:r w:rsidR="0049478C">
          <w:t xml:space="preserve">opy constructor and an assignment operator. When we </w:t>
        </w:r>
      </w:ins>
      <w:ins w:id="164" w:author="USER1" w:date="2015-08-19T15:05:00Z">
        <w:r w:rsidR="00B14C8D">
          <w:t>assign</w:t>
        </w:r>
      </w:ins>
      <w:ins w:id="165" w:author="USER1" w:date="2015-08-19T14:48:00Z">
        <w:r w:rsidR="0049478C">
          <w:t xml:space="preserve"> two objects which are already </w:t>
        </w:r>
      </w:ins>
      <w:ins w:id="166" w:author="USER1" w:date="2015-08-19T15:02:00Z">
        <w:r w:rsidR="0049478C">
          <w:t>initialized</w:t>
        </w:r>
      </w:ins>
      <w:ins w:id="167" w:author="USER1" w:date="2015-08-19T14:48:00Z">
        <w:r w:rsidR="0049478C">
          <w:t>,</w:t>
        </w:r>
      </w:ins>
      <w:ins w:id="168" w:author="USER1" w:date="2015-08-19T15:02:00Z">
        <w:r w:rsidR="0049478C">
          <w:t xml:space="preserve"> then the assignment operator is called. When we initialize an object and set to the other object, </w:t>
        </w:r>
      </w:ins>
      <w:ins w:id="169" w:author="USER1" w:date="2015-08-19T15:05:00Z">
        <w:r w:rsidR="00B14C8D">
          <w:t xml:space="preserve">a copy constructor is called. If we do not create our own copy constructor, the newly created object just holds a shallow reference of the object it is being assigned to. If the object gets destroyed, then the shallow object becomes lost as the memory is also lost. If we </w:t>
        </w:r>
      </w:ins>
      <w:ins w:id="170" w:author="USER1" w:date="2015-08-19T15:06:00Z">
        <w:r w:rsidR="00B14C8D">
          <w:t>create</w:t>
        </w:r>
      </w:ins>
      <w:ins w:id="171" w:author="USER1" w:date="2015-08-19T15:05:00Z">
        <w:r w:rsidR="00B14C8D">
          <w:t xml:space="preserve"> our own copy constructor, a deep copy is created</w:t>
        </w:r>
      </w:ins>
      <w:ins w:id="172" w:author="USER1" w:date="2015-08-19T15:08:00Z">
        <w:r w:rsidR="00B14C8D">
          <w:t xml:space="preserve"> and even if the first object is deleted, the second object stills holds the information on a different memory location.</w:t>
        </w:r>
      </w:ins>
    </w:p>
    <w:p w14:paraId="0B685F19" w14:textId="05988127" w:rsidR="00B14C8D" w:rsidRDefault="00B14C8D" w:rsidP="003E44AB">
      <w:pPr>
        <w:pStyle w:val="NormalPACKT"/>
        <w:tabs>
          <w:tab w:val="left" w:pos="0"/>
        </w:tabs>
        <w:rPr>
          <w:ins w:id="173" w:author="USER1" w:date="2015-08-19T15:12:00Z"/>
        </w:rPr>
      </w:pPr>
      <w:ins w:id="174" w:author="USER1" w:date="2015-08-19T15:14:00Z">
        <w:r>
          <w:rPr>
            <w:noProof/>
          </w:rPr>
          <w:drawing>
            <wp:inline distT="0" distB="0" distL="0" distR="0" wp14:anchorId="469F62B9" wp14:editId="387D6EF4">
              <wp:extent cx="5029200" cy="2129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5029200" cy="2129155"/>
                      </a:xfrm>
                      <a:prstGeom prst="rect">
                        <a:avLst/>
                      </a:prstGeom>
                    </pic:spPr>
                  </pic:pic>
                </a:graphicData>
              </a:graphic>
            </wp:inline>
          </w:drawing>
        </w:r>
      </w:ins>
    </w:p>
    <w:p w14:paraId="46503D60" w14:textId="72CA5CFD" w:rsidR="00C77F00" w:rsidRDefault="00C77F00" w:rsidP="00C77F00">
      <w:pPr>
        <w:pStyle w:val="LayoutInformationPACKT"/>
        <w:rPr>
          <w:ins w:id="175" w:author="USER1" w:date="2015-08-19T15:21:00Z"/>
        </w:rPr>
      </w:pPr>
      <w:bookmarkStart w:id="176" w:name="_GoBack"/>
      <w:ins w:id="177" w:author="USER1" w:date="2015-08-19T15:21:00Z">
        <w:r>
          <w:t>Insert Image B04929_02_02</w:t>
        </w:r>
        <w:r>
          <w:t xml:space="preserve">.png </w:t>
        </w:r>
      </w:ins>
    </w:p>
    <w:bookmarkEnd w:id="176"/>
    <w:p w14:paraId="3E14ED51" w14:textId="77777777" w:rsidR="00B14C8D" w:rsidRDefault="00B14C8D" w:rsidP="003E44AB">
      <w:pPr>
        <w:pStyle w:val="NormalPACKT"/>
        <w:tabs>
          <w:tab w:val="left" w:pos="0"/>
        </w:tabs>
        <w:rPr>
          <w:ins w:id="178" w:author="USER1" w:date="2015-08-19T15:17:00Z"/>
        </w:rPr>
      </w:pPr>
    </w:p>
    <w:p w14:paraId="3F1669FF" w14:textId="77777777" w:rsidR="00B14C8D" w:rsidRDefault="00B14C8D" w:rsidP="003E44AB">
      <w:pPr>
        <w:pStyle w:val="NormalPACKT"/>
        <w:tabs>
          <w:tab w:val="left" w:pos="0"/>
        </w:tabs>
        <w:rPr>
          <w:ins w:id="179" w:author="USER1" w:date="2015-08-19T15:12:00Z"/>
        </w:rPr>
      </w:pPr>
    </w:p>
    <w:p w14:paraId="43E10ED9" w14:textId="7C3ED006" w:rsidR="00B14C8D" w:rsidRDefault="00B14C8D" w:rsidP="00B14C8D">
      <w:pPr>
        <w:pStyle w:val="NormalPACKT"/>
        <w:tabs>
          <w:tab w:val="left" w:pos="0"/>
        </w:tabs>
        <w:rPr>
          <w:ins w:id="180" w:author="USER1" w:date="2015-08-19T15:18:00Z"/>
          <w:bCs/>
        </w:rPr>
      </w:pPr>
      <w:ins w:id="181" w:author="USER1" w:date="2015-08-19T15:12:00Z">
        <w:r>
          <w:t xml:space="preserve">So in effect a </w:t>
        </w:r>
        <w:r w:rsidRPr="00B14C8D">
          <w:t>Sha</w:t>
        </w:r>
        <w:r>
          <w:t>llow copy (or Member-wise copy) c</w:t>
        </w:r>
        <w:r w:rsidRPr="00B14C8D">
          <w:t>opies the exact values of one object’s member</w:t>
        </w:r>
        <w:r>
          <w:t xml:space="preserve"> variables into another </w:t>
        </w:r>
      </w:ins>
      <w:ins w:id="182" w:author="USER1" w:date="2015-08-19T15:18:00Z">
        <w:r w:rsidR="00C77F00">
          <w:t>object.</w:t>
        </w:r>
        <w:r w:rsidR="00C77F00" w:rsidRPr="00B14C8D">
          <w:t xml:space="preserve"> Pointers</w:t>
        </w:r>
      </w:ins>
      <w:ins w:id="183" w:author="USER1" w:date="2015-08-19T15:12:00Z">
        <w:r w:rsidRPr="00B14C8D">
          <w:t xml:space="preserve"> in both objects end up pointing to the same m</w:t>
        </w:r>
        <w:r>
          <w:t>emory. A Deep Copy</w:t>
        </w:r>
      </w:ins>
      <w:ins w:id="184" w:author="USER1" w:date="2015-08-19T15:13:00Z">
        <w:r>
          <w:t xml:space="preserve"> </w:t>
        </w:r>
      </w:ins>
      <w:ins w:id="185" w:author="USER1" w:date="2015-08-19T15:12:00Z">
        <w:r>
          <w:rPr>
            <w:bCs/>
          </w:rPr>
          <w:t>c</w:t>
        </w:r>
        <w:r w:rsidRPr="00B14C8D">
          <w:rPr>
            <w:bCs/>
          </w:rPr>
          <w:t xml:space="preserve">opies the values allocated on the </w:t>
        </w:r>
        <w:proofErr w:type="spellStart"/>
        <w:r w:rsidRPr="00B14C8D">
          <w:rPr>
            <w:bCs/>
          </w:rPr>
          <w:t>Freestore</w:t>
        </w:r>
        <w:proofErr w:type="spellEnd"/>
        <w:r w:rsidRPr="00B14C8D">
          <w:rPr>
            <w:bCs/>
          </w:rPr>
          <w:t xml:space="preserve"> to newly allocated memory</w:t>
        </w:r>
      </w:ins>
      <w:ins w:id="186" w:author="USER1" w:date="2015-08-19T15:18:00Z">
        <w:r w:rsidR="00C77F00">
          <w:rPr>
            <w:bCs/>
          </w:rPr>
          <w:t>. So in a shallow deleting the object in shallow copy is disastrous</w:t>
        </w:r>
      </w:ins>
    </w:p>
    <w:p w14:paraId="111C0D81" w14:textId="18A9A7E8" w:rsidR="00C77F00" w:rsidRDefault="00C77F00" w:rsidP="00B14C8D">
      <w:pPr>
        <w:pStyle w:val="NormalPACKT"/>
        <w:tabs>
          <w:tab w:val="left" w:pos="0"/>
        </w:tabs>
        <w:rPr>
          <w:ins w:id="187" w:author="USER1" w:date="2015-08-19T15:08:00Z"/>
        </w:rPr>
      </w:pPr>
      <w:ins w:id="188" w:author="USER1" w:date="2015-08-19T15:18:00Z">
        <w:r>
          <w:rPr>
            <w:noProof/>
          </w:rPr>
          <w:drawing>
            <wp:inline distT="0" distB="0" distL="0" distR="0" wp14:anchorId="3F9B21C9" wp14:editId="5A6266C1">
              <wp:extent cx="5029200" cy="2129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2.png"/>
                      <pic:cNvPicPr/>
                    </pic:nvPicPr>
                    <pic:blipFill>
                      <a:blip r:embed="rId11">
                        <a:extLst>
                          <a:ext uri="{28A0092B-C50C-407E-A947-70E740481C1C}">
                            <a14:useLocalDpi xmlns:a14="http://schemas.microsoft.com/office/drawing/2010/main" val="0"/>
                          </a:ext>
                        </a:extLst>
                      </a:blip>
                      <a:stretch>
                        <a:fillRect/>
                      </a:stretch>
                    </pic:blipFill>
                    <pic:spPr>
                      <a:xfrm>
                        <a:off x="0" y="0"/>
                        <a:ext cx="5029200" cy="2129155"/>
                      </a:xfrm>
                      <a:prstGeom prst="rect">
                        <a:avLst/>
                      </a:prstGeom>
                    </pic:spPr>
                  </pic:pic>
                </a:graphicData>
              </a:graphic>
            </wp:inline>
          </w:drawing>
        </w:r>
      </w:ins>
    </w:p>
    <w:p w14:paraId="3320AAA1" w14:textId="0BC06038" w:rsidR="00C77F00" w:rsidRDefault="00C77F00" w:rsidP="00C77F00">
      <w:pPr>
        <w:pStyle w:val="LayoutInformationPACKT"/>
        <w:rPr>
          <w:ins w:id="189" w:author="USER1" w:date="2015-08-19T15:21:00Z"/>
        </w:rPr>
      </w:pPr>
      <w:ins w:id="190" w:author="USER1" w:date="2015-08-19T15:21:00Z">
        <w:r>
          <w:t>Insert Image B04929_02_03</w:t>
        </w:r>
        <w:r>
          <w:t xml:space="preserve">.png </w:t>
        </w:r>
      </w:ins>
    </w:p>
    <w:p w14:paraId="585E4241" w14:textId="77777777" w:rsidR="00C77F00" w:rsidRDefault="00C77F00" w:rsidP="003E44AB">
      <w:pPr>
        <w:pStyle w:val="NormalPACKT"/>
        <w:tabs>
          <w:tab w:val="left" w:pos="0"/>
        </w:tabs>
        <w:rPr>
          <w:ins w:id="191" w:author="USER1" w:date="2015-08-19T15:21:00Z"/>
        </w:rPr>
      </w:pPr>
    </w:p>
    <w:p w14:paraId="43D9DA40" w14:textId="622F14B1" w:rsidR="00B14C8D" w:rsidRDefault="00C77F00" w:rsidP="003E44AB">
      <w:pPr>
        <w:pStyle w:val="NormalPACKT"/>
        <w:tabs>
          <w:tab w:val="left" w:pos="0"/>
        </w:tabs>
        <w:rPr>
          <w:ins w:id="192" w:author="USER1" w:date="2015-08-19T15:19:00Z"/>
        </w:rPr>
      </w:pPr>
      <w:ins w:id="193" w:author="USER1" w:date="2015-08-19T15:19:00Z">
        <w:r>
          <w:t>However deep copy solves this problem for us.</w:t>
        </w:r>
      </w:ins>
    </w:p>
    <w:p w14:paraId="0C0CCD5D" w14:textId="17E46D86" w:rsidR="00C77F00" w:rsidRDefault="00C77F00" w:rsidP="003E44AB">
      <w:pPr>
        <w:pStyle w:val="NormalPACKT"/>
        <w:tabs>
          <w:tab w:val="left" w:pos="0"/>
        </w:tabs>
        <w:rPr>
          <w:ins w:id="194" w:author="USER1" w:date="2015-08-19T15:21:00Z"/>
        </w:rPr>
      </w:pPr>
      <w:ins w:id="195" w:author="USER1" w:date="2015-08-19T15:20:00Z">
        <w:r>
          <w:rPr>
            <w:noProof/>
          </w:rPr>
          <w:drawing>
            <wp:inline distT="0" distB="0" distL="0" distR="0" wp14:anchorId="314A7C6E" wp14:editId="0D026B31">
              <wp:extent cx="5029200" cy="2070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3.png"/>
                      <pic:cNvPicPr/>
                    </pic:nvPicPr>
                    <pic:blipFill>
                      <a:blip r:embed="rId12">
                        <a:extLst>
                          <a:ext uri="{28A0092B-C50C-407E-A947-70E740481C1C}">
                            <a14:useLocalDpi xmlns:a14="http://schemas.microsoft.com/office/drawing/2010/main" val="0"/>
                          </a:ext>
                        </a:extLst>
                      </a:blip>
                      <a:stretch>
                        <a:fillRect/>
                      </a:stretch>
                    </pic:blipFill>
                    <pic:spPr>
                      <a:xfrm>
                        <a:off x="0" y="0"/>
                        <a:ext cx="5029200" cy="2070100"/>
                      </a:xfrm>
                      <a:prstGeom prst="rect">
                        <a:avLst/>
                      </a:prstGeom>
                    </pic:spPr>
                  </pic:pic>
                </a:graphicData>
              </a:graphic>
            </wp:inline>
          </w:drawing>
        </w:r>
      </w:ins>
    </w:p>
    <w:p w14:paraId="595B27EB" w14:textId="2F0E2B85" w:rsidR="00C77F00" w:rsidRDefault="00C77F00" w:rsidP="00C77F00">
      <w:pPr>
        <w:pStyle w:val="LayoutInformationPACKT"/>
        <w:rPr>
          <w:ins w:id="196" w:author="USER1" w:date="2015-08-19T15:21:00Z"/>
        </w:rPr>
      </w:pPr>
      <w:ins w:id="197" w:author="USER1" w:date="2015-08-19T15:21:00Z">
        <w:r>
          <w:t>Insert Image B04929_02_04</w:t>
        </w:r>
        <w:r>
          <w:t xml:space="preserve">.png </w:t>
        </w:r>
      </w:ins>
    </w:p>
    <w:p w14:paraId="6E37F6FE" w14:textId="77777777" w:rsidR="00C77F00" w:rsidRDefault="00C77F00" w:rsidP="003E44AB">
      <w:pPr>
        <w:pStyle w:val="NormalPACKT"/>
        <w:tabs>
          <w:tab w:val="left" w:pos="0"/>
        </w:tabs>
      </w:pPr>
    </w:p>
    <w:p w14:paraId="7541419E" w14:textId="37A9CDBF" w:rsidR="001225D8" w:rsidRDefault="00AB28BA" w:rsidP="002C293F">
      <w:pPr>
        <w:pStyle w:val="Heading1"/>
        <w:numPr>
          <w:ilvl w:val="0"/>
          <w:numId w:val="7"/>
        </w:numPr>
        <w:tabs>
          <w:tab w:val="left" w:pos="0"/>
        </w:tabs>
      </w:pPr>
      <w:commentRangeStart w:id="198"/>
      <w:r>
        <w:lastRenderedPageBreak/>
        <w:t xml:space="preserve">Use </w:t>
      </w:r>
      <w:r w:rsidR="000B1BCE">
        <w:t>operator overloading to reuse operators</w:t>
      </w:r>
      <w:commentRangeEnd w:id="198"/>
      <w:r w:rsidR="000F755B">
        <w:rPr>
          <w:rStyle w:val="CommentReference"/>
          <w:b w:val="0"/>
          <w:bCs/>
          <w:iCs w:val="0"/>
          <w:color w:val="auto"/>
          <w:kern w:val="0"/>
          <w:lang w:val="en-US"/>
        </w:rPr>
        <w:commentReference w:id="198"/>
      </w:r>
    </w:p>
    <w:p w14:paraId="252138BC" w14:textId="1D0AF83A" w:rsidR="000C6351" w:rsidRDefault="000C6351" w:rsidP="000C6351">
      <w:pPr>
        <w:pStyle w:val="NoSpacing"/>
      </w:pPr>
      <w:r>
        <w:t>There are lots of operators which are provided to us by C++. However sometimes we need to overload these operators so that we can use them on data structures that we create ourselves. Of course we can overload the operators to change the meaning as well. For example we can change the behaviours of a ‘+’(plus) to be the behaviours of ‘-‘(minus), however this is not recommended as this does not serve any purpose or help us in any way. Rather it may confuse other programmers who are using the same code base.</w:t>
      </w:r>
    </w:p>
    <w:p w14:paraId="265D9C1C" w14:textId="77777777" w:rsidR="001225D8" w:rsidRDefault="001225D8" w:rsidP="002A7E2E">
      <w:pPr>
        <w:pStyle w:val="Heading2"/>
        <w:numPr>
          <w:ilvl w:val="1"/>
          <w:numId w:val="2"/>
        </w:numPr>
        <w:tabs>
          <w:tab w:val="left" w:pos="0"/>
        </w:tabs>
      </w:pPr>
      <w:commentRangeStart w:id="199"/>
      <w:r>
        <w:t>Getting ready</w:t>
      </w:r>
      <w:commentRangeEnd w:id="199"/>
      <w:r w:rsidR="00615DAB">
        <w:rPr>
          <w:rStyle w:val="CommentReference"/>
          <w:b w:val="0"/>
          <w:iCs w:val="0"/>
          <w:color w:val="auto"/>
          <w:lang w:val="en-US"/>
        </w:rPr>
        <w:commentReference w:id="199"/>
      </w:r>
    </w:p>
    <w:p w14:paraId="0B7FB675" w14:textId="77777777" w:rsidR="00F7065B" w:rsidRDefault="00F7065B" w:rsidP="00F7065B">
      <w:pPr>
        <w:pStyle w:val="NormalPACKT"/>
        <w:numPr>
          <w:ilvl w:val="0"/>
          <w:numId w:val="2"/>
        </w:numPr>
      </w:pPr>
      <w:r>
        <w:t>You need to have a working copy of Visual Studio installed on your Windows machine.</w:t>
      </w:r>
    </w:p>
    <w:p w14:paraId="5E264079" w14:textId="77777777" w:rsidR="001225D8" w:rsidRDefault="001225D8" w:rsidP="00F7065B">
      <w:pPr>
        <w:pStyle w:val="Heading2"/>
        <w:rPr>
          <w:ins w:id="200" w:author="Rashmi Suvarna" w:date="2015-08-03T15:11:00Z"/>
        </w:rPr>
      </w:pPr>
      <w:r>
        <w:t>How to do it...</w:t>
      </w:r>
    </w:p>
    <w:p w14:paraId="314BB0CF" w14:textId="77777777" w:rsidR="000D38FE" w:rsidRDefault="000D38FE" w:rsidP="000D38FE">
      <w:pPr>
        <w:pStyle w:val="NormalPACKT"/>
        <w:numPr>
          <w:ilvl w:val="0"/>
          <w:numId w:val="2"/>
        </w:numPr>
      </w:pPr>
      <w:commentRangeStart w:id="201"/>
      <w:r>
        <w:t>In this recipe we will see how we can overload an operator and which operators are allowed to be overloaded in C++</w:t>
      </w:r>
      <w:commentRangeEnd w:id="201"/>
      <w:r>
        <w:rPr>
          <w:rStyle w:val="CommentReference"/>
          <w:rFonts w:ascii="Arial" w:hAnsi="Arial" w:cs="Arial"/>
          <w:bCs/>
        </w:rPr>
        <w:commentReference w:id="201"/>
      </w:r>
    </w:p>
    <w:p w14:paraId="0BFE2E87" w14:textId="77777777" w:rsidR="000D38FE" w:rsidRPr="002502E9" w:rsidRDefault="000D38FE" w:rsidP="002C293F">
      <w:pPr>
        <w:pStyle w:val="NormalPACKT"/>
      </w:pPr>
    </w:p>
    <w:p w14:paraId="2C693BA2" w14:textId="77777777" w:rsidR="00A12788" w:rsidRDefault="00A12788" w:rsidP="002C293F">
      <w:pPr>
        <w:pStyle w:val="NumberedBulletPACKT"/>
        <w:numPr>
          <w:ilvl w:val="0"/>
          <w:numId w:val="16"/>
        </w:numPr>
        <w:tabs>
          <w:tab w:val="clear" w:pos="360"/>
          <w:tab w:val="left" w:pos="720"/>
        </w:tabs>
      </w:pPr>
      <w:r>
        <w:t>Open Visual Studio.</w:t>
      </w:r>
    </w:p>
    <w:p w14:paraId="5C217038" w14:textId="77777777" w:rsidR="00A12788" w:rsidRDefault="00A12788" w:rsidP="002C293F">
      <w:pPr>
        <w:pStyle w:val="NumberedBulletPACKT"/>
        <w:numPr>
          <w:ilvl w:val="0"/>
          <w:numId w:val="16"/>
        </w:numPr>
        <w:tabs>
          <w:tab w:val="clear" w:pos="360"/>
          <w:tab w:val="left" w:pos="720"/>
        </w:tabs>
      </w:pPr>
      <w:r>
        <w:t xml:space="preserve">Create a new C++ project </w:t>
      </w:r>
    </w:p>
    <w:p w14:paraId="5AEA4073" w14:textId="33EB72D8" w:rsidR="00665C39" w:rsidRDefault="00665C39" w:rsidP="002C293F">
      <w:pPr>
        <w:pStyle w:val="NumberedBulletPACKT"/>
        <w:numPr>
          <w:ilvl w:val="0"/>
          <w:numId w:val="16"/>
        </w:numPr>
        <w:tabs>
          <w:tab w:val="clear" w:pos="360"/>
          <w:tab w:val="left" w:pos="720"/>
        </w:tabs>
      </w:pPr>
      <w:r>
        <w:t>Select a win32 console application</w:t>
      </w:r>
    </w:p>
    <w:p w14:paraId="09DB014B" w14:textId="3F379662" w:rsidR="00A12788" w:rsidRDefault="00A12788" w:rsidP="002C293F">
      <w:pPr>
        <w:pStyle w:val="NumberedBulletPACKT"/>
        <w:numPr>
          <w:ilvl w:val="0"/>
          <w:numId w:val="16"/>
        </w:numPr>
        <w:tabs>
          <w:tab w:val="clear" w:pos="360"/>
          <w:tab w:val="left" w:pos="720"/>
        </w:tabs>
      </w:pPr>
      <w:r>
        <w:t xml:space="preserve">Add a source file called </w:t>
      </w:r>
      <w:r w:rsidR="00191A22">
        <w:t>Source.cpp, vector3.h and vector3.cpp</w:t>
      </w:r>
    </w:p>
    <w:p w14:paraId="5BFDC1F1" w14:textId="77777777" w:rsidR="00147117" w:rsidRDefault="00A12788" w:rsidP="002C293F">
      <w:pPr>
        <w:pStyle w:val="NumberedBulletPACKT"/>
        <w:numPr>
          <w:ilvl w:val="0"/>
          <w:numId w:val="16"/>
        </w:numPr>
        <w:tabs>
          <w:tab w:val="clear" w:pos="360"/>
          <w:tab w:val="left" w:pos="720"/>
        </w:tabs>
      </w:pPr>
      <w:r>
        <w:t>Add the following lines of code.</w:t>
      </w:r>
    </w:p>
    <w:p w14:paraId="5FB8BDC8" w14:textId="6394E720" w:rsidR="00D55815" w:rsidRPr="00D55815" w:rsidRDefault="00D55815" w:rsidP="00D55815">
      <w:pPr>
        <w:pStyle w:val="NumberedBulletPACKT"/>
        <w:numPr>
          <w:ilvl w:val="0"/>
          <w:numId w:val="0"/>
        </w:numPr>
        <w:tabs>
          <w:tab w:val="clear" w:pos="360"/>
          <w:tab w:val="left" w:pos="720"/>
        </w:tabs>
        <w:ind w:left="720"/>
        <w:rPr>
          <w:b/>
        </w:rPr>
      </w:pPr>
      <w:r w:rsidRPr="00D55815">
        <w:rPr>
          <w:b/>
        </w:rPr>
        <w:t>Source.cpp</w:t>
      </w:r>
    </w:p>
    <w:p w14:paraId="398344BE" w14:textId="77777777" w:rsidR="00D55815" w:rsidRDefault="00D55815" w:rsidP="00D55815">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#include</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A31515"/>
          <w:sz w:val="19"/>
          <w:szCs w:val="19"/>
          <w:highlight w:val="white"/>
          <w:lang w:val="en-NZ"/>
        </w:rPr>
        <w:t>"vector3.h"</w:t>
      </w:r>
    </w:p>
    <w:p w14:paraId="7BF101C4" w14:textId="77777777" w:rsidR="00D55815" w:rsidRDefault="00D55815" w:rsidP="00D55815">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#include</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A31515"/>
          <w:sz w:val="19"/>
          <w:szCs w:val="19"/>
          <w:highlight w:val="white"/>
          <w:lang w:val="en-NZ"/>
        </w:rPr>
        <w:t>&lt;</w:t>
      </w:r>
      <w:proofErr w:type="spellStart"/>
      <w:r>
        <w:rPr>
          <w:rFonts w:ascii="Consolas" w:eastAsiaTheme="minorHAnsi" w:hAnsi="Consolas" w:cs="Consolas"/>
          <w:color w:val="A31515"/>
          <w:sz w:val="19"/>
          <w:szCs w:val="19"/>
          <w:highlight w:val="white"/>
          <w:lang w:val="en-NZ"/>
        </w:rPr>
        <w:t>conio.h</w:t>
      </w:r>
      <w:proofErr w:type="spellEnd"/>
      <w:r>
        <w:rPr>
          <w:rFonts w:ascii="Consolas" w:eastAsiaTheme="minorHAnsi" w:hAnsi="Consolas" w:cs="Consolas"/>
          <w:color w:val="A31515"/>
          <w:sz w:val="19"/>
          <w:szCs w:val="19"/>
          <w:highlight w:val="white"/>
          <w:lang w:val="en-NZ"/>
        </w:rPr>
        <w:t>&gt;</w:t>
      </w:r>
    </w:p>
    <w:p w14:paraId="67DDA6C0" w14:textId="77777777" w:rsidR="00D55815" w:rsidRDefault="00D55815" w:rsidP="00D55815">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#include</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A31515"/>
          <w:sz w:val="19"/>
          <w:szCs w:val="19"/>
          <w:highlight w:val="white"/>
          <w:lang w:val="en-NZ"/>
        </w:rPr>
        <w:t>"</w:t>
      </w:r>
      <w:proofErr w:type="spellStart"/>
      <w:r>
        <w:rPr>
          <w:rFonts w:ascii="Consolas" w:eastAsiaTheme="minorHAnsi" w:hAnsi="Consolas" w:cs="Consolas"/>
          <w:color w:val="A31515"/>
          <w:sz w:val="19"/>
          <w:szCs w:val="19"/>
          <w:highlight w:val="white"/>
          <w:lang w:val="en-NZ"/>
        </w:rPr>
        <w:t>vld.h</w:t>
      </w:r>
      <w:proofErr w:type="spellEnd"/>
      <w:r>
        <w:rPr>
          <w:rFonts w:ascii="Consolas" w:eastAsiaTheme="minorHAnsi" w:hAnsi="Consolas" w:cs="Consolas"/>
          <w:color w:val="A31515"/>
          <w:sz w:val="19"/>
          <w:szCs w:val="19"/>
          <w:highlight w:val="white"/>
          <w:lang w:val="en-NZ"/>
        </w:rPr>
        <w:t>"</w:t>
      </w:r>
    </w:p>
    <w:p w14:paraId="3D52F8FB" w14:textId="77777777" w:rsidR="00D55815" w:rsidRDefault="00D55815" w:rsidP="00D55815">
      <w:pPr>
        <w:autoSpaceDE w:val="0"/>
        <w:autoSpaceDN w:val="0"/>
        <w:adjustRightInd w:val="0"/>
        <w:spacing w:after="0"/>
        <w:ind w:left="720"/>
        <w:rPr>
          <w:rFonts w:ascii="Consolas" w:eastAsiaTheme="minorHAnsi" w:hAnsi="Consolas" w:cs="Consolas"/>
          <w:color w:val="000000"/>
          <w:sz w:val="19"/>
          <w:szCs w:val="19"/>
          <w:highlight w:val="white"/>
          <w:lang w:val="en-NZ"/>
        </w:rPr>
      </w:pPr>
    </w:p>
    <w:p w14:paraId="332677DF" w14:textId="77777777" w:rsidR="00D55815" w:rsidRDefault="00D55815" w:rsidP="00D55815">
      <w:pPr>
        <w:autoSpaceDE w:val="0"/>
        <w:autoSpaceDN w:val="0"/>
        <w:adjustRightInd w:val="0"/>
        <w:spacing w:after="0"/>
        <w:ind w:left="720"/>
        <w:rPr>
          <w:rFonts w:ascii="Consolas" w:eastAsiaTheme="minorHAnsi" w:hAnsi="Consolas" w:cs="Consolas"/>
          <w:color w:val="000000"/>
          <w:sz w:val="19"/>
          <w:szCs w:val="19"/>
          <w:highlight w:val="white"/>
          <w:lang w:val="en-NZ"/>
        </w:rPr>
      </w:pPr>
      <w:proofErr w:type="spellStart"/>
      <w:proofErr w:type="gramStart"/>
      <w:r>
        <w:rPr>
          <w:rFonts w:ascii="Consolas" w:eastAsiaTheme="minorHAnsi" w:hAnsi="Consolas" w:cs="Consolas"/>
          <w:color w:val="0000FF"/>
          <w:sz w:val="19"/>
          <w:szCs w:val="19"/>
          <w:highlight w:val="white"/>
          <w:lang w:val="en-NZ"/>
        </w:rPr>
        <w:t>int</w:t>
      </w:r>
      <w:proofErr w:type="spellEnd"/>
      <w:proofErr w:type="gramEnd"/>
      <w:r>
        <w:rPr>
          <w:rFonts w:ascii="Consolas" w:eastAsiaTheme="minorHAnsi" w:hAnsi="Consolas" w:cs="Consolas"/>
          <w:color w:val="000000"/>
          <w:sz w:val="19"/>
          <w:szCs w:val="19"/>
          <w:highlight w:val="white"/>
          <w:lang w:val="en-NZ"/>
        </w:rPr>
        <w:t xml:space="preserve"> main()</w:t>
      </w:r>
    </w:p>
    <w:p w14:paraId="65D172D0" w14:textId="77777777" w:rsidR="00D55815" w:rsidRDefault="00D55815" w:rsidP="00D55815">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2F2E765F" w14:textId="77777777" w:rsidR="00D55815" w:rsidRDefault="00D55815" w:rsidP="00D55815">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8000"/>
          <w:sz w:val="19"/>
          <w:szCs w:val="19"/>
          <w:highlight w:val="white"/>
          <w:lang w:val="en-NZ"/>
        </w:rPr>
        <w:t>// Vector tests:</w:t>
      </w:r>
    </w:p>
    <w:p w14:paraId="247FE811" w14:textId="77777777" w:rsidR="00D55815" w:rsidRDefault="00D55815" w:rsidP="00D55815">
      <w:pPr>
        <w:autoSpaceDE w:val="0"/>
        <w:autoSpaceDN w:val="0"/>
        <w:adjustRightInd w:val="0"/>
        <w:spacing w:after="0"/>
        <w:ind w:left="720"/>
        <w:rPr>
          <w:rFonts w:ascii="Consolas" w:eastAsiaTheme="minorHAnsi" w:hAnsi="Consolas" w:cs="Consolas"/>
          <w:color w:val="000000"/>
          <w:sz w:val="19"/>
          <w:szCs w:val="19"/>
          <w:highlight w:val="white"/>
          <w:lang w:val="en-NZ"/>
        </w:rPr>
      </w:pPr>
    </w:p>
    <w:p w14:paraId="59F68793" w14:textId="77777777" w:rsidR="00D55815" w:rsidRDefault="00D55815" w:rsidP="00D55815">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8000"/>
          <w:sz w:val="19"/>
          <w:szCs w:val="19"/>
          <w:highlight w:val="white"/>
          <w:lang w:val="en-NZ"/>
        </w:rPr>
        <w:t xml:space="preserve">// </w:t>
      </w:r>
      <w:proofErr w:type="gramStart"/>
      <w:r>
        <w:rPr>
          <w:rFonts w:ascii="Consolas" w:eastAsiaTheme="minorHAnsi" w:hAnsi="Consolas" w:cs="Consolas"/>
          <w:color w:val="008000"/>
          <w:sz w:val="19"/>
          <w:szCs w:val="19"/>
          <w:highlight w:val="white"/>
          <w:lang w:val="en-NZ"/>
        </w:rPr>
        <w:t>Create</w:t>
      </w:r>
      <w:proofErr w:type="gramEnd"/>
      <w:r>
        <w:rPr>
          <w:rFonts w:ascii="Consolas" w:eastAsiaTheme="minorHAnsi" w:hAnsi="Consolas" w:cs="Consolas"/>
          <w:color w:val="008000"/>
          <w:sz w:val="19"/>
          <w:szCs w:val="19"/>
          <w:highlight w:val="white"/>
          <w:lang w:val="en-NZ"/>
        </w:rPr>
        <w:t xml:space="preserve"> two vectors.</w:t>
      </w:r>
    </w:p>
    <w:p w14:paraId="61BC0378" w14:textId="77777777" w:rsidR="00D55815" w:rsidRDefault="00D55815" w:rsidP="00D55815">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2B91AF"/>
          <w:sz w:val="19"/>
          <w:szCs w:val="19"/>
          <w:highlight w:val="white"/>
          <w:lang w:val="en-NZ"/>
        </w:rPr>
        <w:t>CVector3</w:t>
      </w:r>
      <w:r>
        <w:rPr>
          <w:rFonts w:ascii="Consolas" w:eastAsiaTheme="minorHAnsi" w:hAnsi="Consolas" w:cs="Consolas"/>
          <w:color w:val="000000"/>
          <w:sz w:val="19"/>
          <w:szCs w:val="19"/>
          <w:highlight w:val="white"/>
          <w:lang w:val="en-NZ"/>
        </w:rPr>
        <w:t xml:space="preserve"> </w:t>
      </w:r>
      <w:proofErr w:type="spellStart"/>
      <w:proofErr w:type="gramStart"/>
      <w:r>
        <w:rPr>
          <w:rFonts w:ascii="Consolas" w:eastAsiaTheme="minorHAnsi" w:hAnsi="Consolas" w:cs="Consolas"/>
          <w:color w:val="000000"/>
          <w:sz w:val="19"/>
          <w:szCs w:val="19"/>
          <w:highlight w:val="white"/>
          <w:lang w:val="en-NZ"/>
        </w:rPr>
        <w:t>a</w:t>
      </w:r>
      <w:proofErr w:type="spellEnd"/>
      <w:r>
        <w:rPr>
          <w:rFonts w:ascii="Consolas" w:eastAsiaTheme="minorHAnsi" w:hAnsi="Consolas" w:cs="Consolas"/>
          <w:color w:val="000000"/>
          <w:sz w:val="19"/>
          <w:szCs w:val="19"/>
          <w:highlight w:val="white"/>
          <w:lang w:val="en-NZ"/>
        </w:rPr>
        <w:t>(</w:t>
      </w:r>
      <w:proofErr w:type="gramEnd"/>
      <w:r>
        <w:rPr>
          <w:rFonts w:ascii="Consolas" w:eastAsiaTheme="minorHAnsi" w:hAnsi="Consolas" w:cs="Consolas"/>
          <w:color w:val="000000"/>
          <w:sz w:val="19"/>
          <w:szCs w:val="19"/>
          <w:highlight w:val="white"/>
          <w:lang w:val="en-NZ"/>
        </w:rPr>
        <w:t>1.0f, 2.0f, 3.0f);</w:t>
      </w:r>
    </w:p>
    <w:p w14:paraId="04DDF01C" w14:textId="77777777" w:rsidR="00D55815" w:rsidRDefault="00D55815" w:rsidP="00D55815">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2B91AF"/>
          <w:sz w:val="19"/>
          <w:szCs w:val="19"/>
          <w:highlight w:val="white"/>
          <w:lang w:val="en-NZ"/>
        </w:rPr>
        <w:t>CVector3</w:t>
      </w:r>
      <w:r>
        <w:rPr>
          <w:rFonts w:ascii="Consolas" w:eastAsiaTheme="minorHAnsi" w:hAnsi="Consolas" w:cs="Consolas"/>
          <w:color w:val="000000"/>
          <w:sz w:val="19"/>
          <w:szCs w:val="19"/>
          <w:highlight w:val="white"/>
          <w:lang w:val="en-NZ"/>
        </w:rPr>
        <w:t xml:space="preserve"> </w:t>
      </w:r>
      <w:proofErr w:type="gramStart"/>
      <w:r>
        <w:rPr>
          <w:rFonts w:ascii="Consolas" w:eastAsiaTheme="minorHAnsi" w:hAnsi="Consolas" w:cs="Consolas"/>
          <w:color w:val="000000"/>
          <w:sz w:val="19"/>
          <w:szCs w:val="19"/>
          <w:highlight w:val="white"/>
          <w:lang w:val="en-NZ"/>
        </w:rPr>
        <w:t>b(</w:t>
      </w:r>
      <w:proofErr w:type="gramEnd"/>
      <w:r>
        <w:rPr>
          <w:rFonts w:ascii="Consolas" w:eastAsiaTheme="minorHAnsi" w:hAnsi="Consolas" w:cs="Consolas"/>
          <w:color w:val="000000"/>
          <w:sz w:val="19"/>
          <w:szCs w:val="19"/>
          <w:highlight w:val="white"/>
          <w:lang w:val="en-NZ"/>
        </w:rPr>
        <w:t>1.0f, 2.0f, 3.0f);</w:t>
      </w:r>
    </w:p>
    <w:p w14:paraId="515109A9" w14:textId="77777777" w:rsidR="00D55815" w:rsidRDefault="00D55815" w:rsidP="00D55815">
      <w:pPr>
        <w:autoSpaceDE w:val="0"/>
        <w:autoSpaceDN w:val="0"/>
        <w:adjustRightInd w:val="0"/>
        <w:spacing w:after="0"/>
        <w:ind w:left="720"/>
        <w:rPr>
          <w:rFonts w:ascii="Consolas" w:eastAsiaTheme="minorHAnsi" w:hAnsi="Consolas" w:cs="Consolas"/>
          <w:color w:val="000000"/>
          <w:sz w:val="19"/>
          <w:szCs w:val="19"/>
          <w:highlight w:val="white"/>
          <w:lang w:val="en-NZ"/>
        </w:rPr>
      </w:pPr>
    </w:p>
    <w:p w14:paraId="2CEC67AC" w14:textId="77777777" w:rsidR="00D55815" w:rsidRDefault="00D55815" w:rsidP="00D55815">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2B91AF"/>
          <w:sz w:val="19"/>
          <w:szCs w:val="19"/>
          <w:highlight w:val="white"/>
          <w:lang w:val="en-NZ"/>
        </w:rPr>
        <w:t>CVector3</w:t>
      </w:r>
      <w:r>
        <w:rPr>
          <w:rFonts w:ascii="Consolas" w:eastAsiaTheme="minorHAnsi" w:hAnsi="Consolas" w:cs="Consolas"/>
          <w:color w:val="000000"/>
          <w:sz w:val="19"/>
          <w:szCs w:val="19"/>
          <w:highlight w:val="white"/>
          <w:lang w:val="en-NZ"/>
        </w:rPr>
        <w:t xml:space="preserve"> c;</w:t>
      </w:r>
    </w:p>
    <w:p w14:paraId="0451EBB5" w14:textId="77777777" w:rsidR="00D55815" w:rsidRDefault="00D55815" w:rsidP="00D55815">
      <w:pPr>
        <w:autoSpaceDE w:val="0"/>
        <w:autoSpaceDN w:val="0"/>
        <w:adjustRightInd w:val="0"/>
        <w:spacing w:after="0"/>
        <w:ind w:left="720"/>
        <w:rPr>
          <w:rFonts w:ascii="Consolas" w:eastAsiaTheme="minorHAnsi" w:hAnsi="Consolas" w:cs="Consolas"/>
          <w:color w:val="000000"/>
          <w:sz w:val="19"/>
          <w:szCs w:val="19"/>
          <w:highlight w:val="white"/>
          <w:lang w:val="en-NZ"/>
        </w:rPr>
      </w:pPr>
    </w:p>
    <w:p w14:paraId="55CC3766" w14:textId="77777777" w:rsidR="00D55815" w:rsidRDefault="00D55815" w:rsidP="00D55815">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lastRenderedPageBreak/>
        <w:tab/>
      </w:r>
      <w:r>
        <w:rPr>
          <w:rFonts w:ascii="Consolas" w:eastAsiaTheme="minorHAnsi" w:hAnsi="Consolas" w:cs="Consolas"/>
          <w:color w:val="008000"/>
          <w:sz w:val="19"/>
          <w:szCs w:val="19"/>
          <w:highlight w:val="white"/>
          <w:lang w:val="en-NZ"/>
        </w:rPr>
        <w:t>// Zero Vector.</w:t>
      </w:r>
    </w:p>
    <w:p w14:paraId="16762A2F" w14:textId="77777777" w:rsidR="00D55815" w:rsidRDefault="00D55815" w:rsidP="00D55815">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spellStart"/>
      <w:proofErr w:type="gramStart"/>
      <w:r>
        <w:rPr>
          <w:rFonts w:ascii="Consolas" w:eastAsiaTheme="minorHAnsi" w:hAnsi="Consolas" w:cs="Consolas"/>
          <w:color w:val="000000"/>
          <w:sz w:val="19"/>
          <w:szCs w:val="19"/>
          <w:highlight w:val="white"/>
          <w:lang w:val="en-NZ"/>
        </w:rPr>
        <w:t>c.Zero</w:t>
      </w:r>
      <w:proofErr w:type="spellEnd"/>
      <w:r>
        <w:rPr>
          <w:rFonts w:ascii="Consolas" w:eastAsiaTheme="minorHAnsi" w:hAnsi="Consolas" w:cs="Consolas"/>
          <w:color w:val="000000"/>
          <w:sz w:val="19"/>
          <w:szCs w:val="19"/>
          <w:highlight w:val="white"/>
          <w:lang w:val="en-NZ"/>
        </w:rPr>
        <w:t>(</w:t>
      </w:r>
      <w:proofErr w:type="gramEnd"/>
      <w:r>
        <w:rPr>
          <w:rFonts w:ascii="Consolas" w:eastAsiaTheme="minorHAnsi" w:hAnsi="Consolas" w:cs="Consolas"/>
          <w:color w:val="000000"/>
          <w:sz w:val="19"/>
          <w:szCs w:val="19"/>
          <w:highlight w:val="white"/>
          <w:lang w:val="en-NZ"/>
        </w:rPr>
        <w:t>);</w:t>
      </w:r>
    </w:p>
    <w:p w14:paraId="4E3D16A7" w14:textId="77777777" w:rsidR="00D55815" w:rsidRDefault="00D55815" w:rsidP="00D55815">
      <w:pPr>
        <w:autoSpaceDE w:val="0"/>
        <w:autoSpaceDN w:val="0"/>
        <w:adjustRightInd w:val="0"/>
        <w:spacing w:after="0"/>
        <w:ind w:left="720"/>
        <w:rPr>
          <w:rFonts w:ascii="Consolas" w:eastAsiaTheme="minorHAnsi" w:hAnsi="Consolas" w:cs="Consolas"/>
          <w:color w:val="000000"/>
          <w:sz w:val="19"/>
          <w:szCs w:val="19"/>
          <w:highlight w:val="white"/>
          <w:lang w:val="en-NZ"/>
        </w:rPr>
      </w:pPr>
    </w:p>
    <w:p w14:paraId="189AECBF" w14:textId="77777777" w:rsidR="00D55815" w:rsidRDefault="00D55815" w:rsidP="00D55815">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8000"/>
          <w:sz w:val="19"/>
          <w:szCs w:val="19"/>
          <w:highlight w:val="white"/>
          <w:lang w:val="en-NZ"/>
        </w:rPr>
        <w:t>// Addition.</w:t>
      </w:r>
    </w:p>
    <w:p w14:paraId="0A791A55" w14:textId="77777777" w:rsidR="00D55815" w:rsidRDefault="00D55815" w:rsidP="00D55815">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2B91AF"/>
          <w:sz w:val="19"/>
          <w:szCs w:val="19"/>
          <w:highlight w:val="white"/>
          <w:lang w:val="en-NZ"/>
        </w:rPr>
        <w:t>CVector3</w:t>
      </w:r>
      <w:r>
        <w:rPr>
          <w:rFonts w:ascii="Consolas" w:eastAsiaTheme="minorHAnsi" w:hAnsi="Consolas" w:cs="Consolas"/>
          <w:color w:val="000000"/>
          <w:sz w:val="19"/>
          <w:szCs w:val="19"/>
          <w:highlight w:val="white"/>
          <w:lang w:val="en-NZ"/>
        </w:rPr>
        <w:t xml:space="preserve"> d = a + b;</w:t>
      </w:r>
    </w:p>
    <w:p w14:paraId="62F3D22B" w14:textId="77777777" w:rsidR="00D55815" w:rsidRDefault="00D55815" w:rsidP="00D55815">
      <w:pPr>
        <w:autoSpaceDE w:val="0"/>
        <w:autoSpaceDN w:val="0"/>
        <w:adjustRightInd w:val="0"/>
        <w:spacing w:after="0"/>
        <w:ind w:left="720"/>
        <w:rPr>
          <w:rFonts w:ascii="Consolas" w:eastAsiaTheme="minorHAnsi" w:hAnsi="Consolas" w:cs="Consolas"/>
          <w:color w:val="000000"/>
          <w:sz w:val="19"/>
          <w:szCs w:val="19"/>
          <w:highlight w:val="white"/>
          <w:lang w:val="en-NZ"/>
        </w:rPr>
      </w:pPr>
    </w:p>
    <w:p w14:paraId="3ED2AAAA" w14:textId="77777777" w:rsidR="00D55815" w:rsidRDefault="00D55815" w:rsidP="00D55815">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8000"/>
          <w:sz w:val="19"/>
          <w:szCs w:val="19"/>
          <w:highlight w:val="white"/>
          <w:lang w:val="en-NZ"/>
        </w:rPr>
        <w:t>// Subtraction.</w:t>
      </w:r>
    </w:p>
    <w:p w14:paraId="32EA1CF1" w14:textId="77777777" w:rsidR="00D55815" w:rsidRDefault="00D55815" w:rsidP="00D55815">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2B91AF"/>
          <w:sz w:val="19"/>
          <w:szCs w:val="19"/>
          <w:highlight w:val="white"/>
          <w:lang w:val="en-NZ"/>
        </w:rPr>
        <w:t>CVector3</w:t>
      </w:r>
      <w:r>
        <w:rPr>
          <w:rFonts w:ascii="Consolas" w:eastAsiaTheme="minorHAnsi" w:hAnsi="Consolas" w:cs="Consolas"/>
          <w:color w:val="000000"/>
          <w:sz w:val="19"/>
          <w:szCs w:val="19"/>
          <w:highlight w:val="white"/>
          <w:lang w:val="en-NZ"/>
        </w:rPr>
        <w:t xml:space="preserve"> e = a - b;</w:t>
      </w:r>
    </w:p>
    <w:p w14:paraId="5A651394" w14:textId="77777777" w:rsidR="00D55815" w:rsidRDefault="00D55815" w:rsidP="00D55815">
      <w:pPr>
        <w:autoSpaceDE w:val="0"/>
        <w:autoSpaceDN w:val="0"/>
        <w:adjustRightInd w:val="0"/>
        <w:spacing w:after="0"/>
        <w:ind w:left="720"/>
        <w:rPr>
          <w:rFonts w:ascii="Consolas" w:eastAsiaTheme="minorHAnsi" w:hAnsi="Consolas" w:cs="Consolas"/>
          <w:color w:val="000000"/>
          <w:sz w:val="19"/>
          <w:szCs w:val="19"/>
          <w:highlight w:val="white"/>
          <w:lang w:val="en-NZ"/>
        </w:rPr>
      </w:pPr>
    </w:p>
    <w:p w14:paraId="72AD0049" w14:textId="77777777" w:rsidR="00D55815" w:rsidRDefault="00D55815" w:rsidP="00D55815">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8000"/>
          <w:sz w:val="19"/>
          <w:szCs w:val="19"/>
          <w:highlight w:val="white"/>
          <w:lang w:val="en-NZ"/>
        </w:rPr>
        <w:t>//Scalar Multiplication.</w:t>
      </w:r>
    </w:p>
    <w:p w14:paraId="71F0E375" w14:textId="77777777" w:rsidR="00D55815" w:rsidRDefault="00D55815" w:rsidP="00D55815">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2B91AF"/>
          <w:sz w:val="19"/>
          <w:szCs w:val="19"/>
          <w:highlight w:val="white"/>
          <w:lang w:val="en-NZ"/>
        </w:rPr>
        <w:t>CVector3</w:t>
      </w:r>
      <w:r>
        <w:rPr>
          <w:rFonts w:ascii="Consolas" w:eastAsiaTheme="minorHAnsi" w:hAnsi="Consolas" w:cs="Consolas"/>
          <w:color w:val="000000"/>
          <w:sz w:val="19"/>
          <w:szCs w:val="19"/>
          <w:highlight w:val="white"/>
          <w:lang w:val="en-NZ"/>
        </w:rPr>
        <w:t xml:space="preserve"> f1 = a * 10;</w:t>
      </w:r>
    </w:p>
    <w:p w14:paraId="4152F1EB" w14:textId="77777777" w:rsidR="00D55815" w:rsidRDefault="00D55815" w:rsidP="00D55815">
      <w:pPr>
        <w:autoSpaceDE w:val="0"/>
        <w:autoSpaceDN w:val="0"/>
        <w:adjustRightInd w:val="0"/>
        <w:spacing w:after="0"/>
        <w:ind w:left="720"/>
        <w:rPr>
          <w:rFonts w:ascii="Consolas" w:eastAsiaTheme="minorHAnsi" w:hAnsi="Consolas" w:cs="Consolas"/>
          <w:color w:val="000000"/>
          <w:sz w:val="19"/>
          <w:szCs w:val="19"/>
          <w:highlight w:val="white"/>
          <w:lang w:val="en-NZ"/>
        </w:rPr>
      </w:pPr>
    </w:p>
    <w:p w14:paraId="2617AC4C" w14:textId="77777777" w:rsidR="00D55815" w:rsidRDefault="00D55815" w:rsidP="00D55815">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8000"/>
          <w:sz w:val="19"/>
          <w:szCs w:val="19"/>
          <w:highlight w:val="white"/>
          <w:lang w:val="en-NZ"/>
        </w:rPr>
        <w:t>//Scalar Multiplication.</w:t>
      </w:r>
    </w:p>
    <w:p w14:paraId="7539B6F9" w14:textId="77777777" w:rsidR="00D55815" w:rsidRDefault="00D55815" w:rsidP="00D55815">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2B91AF"/>
          <w:sz w:val="19"/>
          <w:szCs w:val="19"/>
          <w:highlight w:val="white"/>
          <w:lang w:val="en-NZ"/>
        </w:rPr>
        <w:t>CVector3</w:t>
      </w:r>
      <w:r>
        <w:rPr>
          <w:rFonts w:ascii="Consolas" w:eastAsiaTheme="minorHAnsi" w:hAnsi="Consolas" w:cs="Consolas"/>
          <w:color w:val="000000"/>
          <w:sz w:val="19"/>
          <w:szCs w:val="19"/>
          <w:highlight w:val="white"/>
          <w:lang w:val="en-NZ"/>
        </w:rPr>
        <w:t xml:space="preserve"> f2 = 10 * a;</w:t>
      </w:r>
    </w:p>
    <w:p w14:paraId="422D66B8" w14:textId="77777777" w:rsidR="00D55815" w:rsidRDefault="00D55815" w:rsidP="00D55815">
      <w:pPr>
        <w:autoSpaceDE w:val="0"/>
        <w:autoSpaceDN w:val="0"/>
        <w:adjustRightInd w:val="0"/>
        <w:spacing w:after="0"/>
        <w:ind w:left="720"/>
        <w:rPr>
          <w:rFonts w:ascii="Consolas" w:eastAsiaTheme="minorHAnsi" w:hAnsi="Consolas" w:cs="Consolas"/>
          <w:color w:val="000000"/>
          <w:sz w:val="19"/>
          <w:szCs w:val="19"/>
          <w:highlight w:val="white"/>
          <w:lang w:val="en-NZ"/>
        </w:rPr>
      </w:pPr>
    </w:p>
    <w:p w14:paraId="62CA68D9" w14:textId="77777777" w:rsidR="00D55815" w:rsidRDefault="00D55815" w:rsidP="00D55815">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8000"/>
          <w:sz w:val="19"/>
          <w:szCs w:val="19"/>
          <w:highlight w:val="white"/>
          <w:lang w:val="en-NZ"/>
        </w:rPr>
        <w:t>//Scalar Division.</w:t>
      </w:r>
    </w:p>
    <w:p w14:paraId="0A253C07" w14:textId="77777777" w:rsidR="00D55815" w:rsidRDefault="00D55815" w:rsidP="00D55815">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2B91AF"/>
          <w:sz w:val="19"/>
          <w:szCs w:val="19"/>
          <w:highlight w:val="white"/>
          <w:lang w:val="en-NZ"/>
        </w:rPr>
        <w:t>CVector3</w:t>
      </w:r>
      <w:r>
        <w:rPr>
          <w:rFonts w:ascii="Consolas" w:eastAsiaTheme="minorHAnsi" w:hAnsi="Consolas" w:cs="Consolas"/>
          <w:color w:val="000000"/>
          <w:sz w:val="19"/>
          <w:szCs w:val="19"/>
          <w:highlight w:val="white"/>
          <w:lang w:val="en-NZ"/>
        </w:rPr>
        <w:t xml:space="preserve"> g = a / 10;</w:t>
      </w:r>
    </w:p>
    <w:p w14:paraId="517CA14C" w14:textId="77777777" w:rsidR="00D55815" w:rsidRDefault="00D55815" w:rsidP="00D55815">
      <w:pPr>
        <w:autoSpaceDE w:val="0"/>
        <w:autoSpaceDN w:val="0"/>
        <w:adjustRightInd w:val="0"/>
        <w:spacing w:after="0"/>
        <w:ind w:left="720"/>
        <w:rPr>
          <w:rFonts w:ascii="Consolas" w:eastAsiaTheme="minorHAnsi" w:hAnsi="Consolas" w:cs="Consolas"/>
          <w:color w:val="000000"/>
          <w:sz w:val="19"/>
          <w:szCs w:val="19"/>
          <w:highlight w:val="white"/>
          <w:lang w:val="en-NZ"/>
        </w:rPr>
      </w:pPr>
    </w:p>
    <w:p w14:paraId="3544C8C3" w14:textId="77777777" w:rsidR="00D55815" w:rsidRDefault="00D55815" w:rsidP="00D55815">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8000"/>
          <w:sz w:val="19"/>
          <w:szCs w:val="19"/>
          <w:highlight w:val="white"/>
          <w:lang w:val="en-NZ"/>
        </w:rPr>
        <w:t>// Unary minus.</w:t>
      </w:r>
    </w:p>
    <w:p w14:paraId="2AD6A6C0" w14:textId="77777777" w:rsidR="00D55815" w:rsidRDefault="00D55815" w:rsidP="00D55815">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2B91AF"/>
          <w:sz w:val="19"/>
          <w:szCs w:val="19"/>
          <w:highlight w:val="white"/>
          <w:lang w:val="en-NZ"/>
        </w:rPr>
        <w:t>CVector3</w:t>
      </w:r>
      <w:r>
        <w:rPr>
          <w:rFonts w:ascii="Consolas" w:eastAsiaTheme="minorHAnsi" w:hAnsi="Consolas" w:cs="Consolas"/>
          <w:color w:val="000000"/>
          <w:sz w:val="19"/>
          <w:szCs w:val="19"/>
          <w:highlight w:val="white"/>
          <w:lang w:val="en-NZ"/>
        </w:rPr>
        <w:t xml:space="preserve"> h = -a;</w:t>
      </w:r>
    </w:p>
    <w:p w14:paraId="07C7D94A" w14:textId="77777777" w:rsidR="00D55815" w:rsidRDefault="00D55815" w:rsidP="00D55815">
      <w:pPr>
        <w:autoSpaceDE w:val="0"/>
        <w:autoSpaceDN w:val="0"/>
        <w:adjustRightInd w:val="0"/>
        <w:spacing w:after="0"/>
        <w:ind w:left="720"/>
        <w:rPr>
          <w:rFonts w:ascii="Consolas" w:eastAsiaTheme="minorHAnsi" w:hAnsi="Consolas" w:cs="Consolas"/>
          <w:color w:val="000000"/>
          <w:sz w:val="19"/>
          <w:szCs w:val="19"/>
          <w:highlight w:val="white"/>
          <w:lang w:val="en-NZ"/>
        </w:rPr>
      </w:pPr>
    </w:p>
    <w:p w14:paraId="18E78E94" w14:textId="77777777" w:rsidR="00D55815" w:rsidRDefault="00D55815" w:rsidP="00D55815">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8000"/>
          <w:sz w:val="19"/>
          <w:szCs w:val="19"/>
          <w:highlight w:val="white"/>
          <w:lang w:val="en-NZ"/>
        </w:rPr>
        <w:t>// Relational Operators.</w:t>
      </w:r>
    </w:p>
    <w:p w14:paraId="06557B11" w14:textId="77777777" w:rsidR="00D55815" w:rsidRDefault="00D55815" w:rsidP="00D55815">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FF"/>
          <w:sz w:val="19"/>
          <w:szCs w:val="19"/>
          <w:highlight w:val="white"/>
          <w:lang w:val="en-NZ"/>
        </w:rPr>
        <w:t>bool</w:t>
      </w:r>
      <w:proofErr w:type="gram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00"/>
          <w:sz w:val="19"/>
          <w:szCs w:val="19"/>
          <w:highlight w:val="white"/>
          <w:lang w:val="en-NZ"/>
        </w:rPr>
        <w:t>bAEqualsB</w:t>
      </w:r>
      <w:proofErr w:type="spellEnd"/>
      <w:r>
        <w:rPr>
          <w:rFonts w:ascii="Consolas" w:eastAsiaTheme="minorHAnsi" w:hAnsi="Consolas" w:cs="Consolas"/>
          <w:color w:val="000000"/>
          <w:sz w:val="19"/>
          <w:szCs w:val="19"/>
          <w:highlight w:val="white"/>
          <w:lang w:val="en-NZ"/>
        </w:rPr>
        <w:t xml:space="preserve"> = (a == b);</w:t>
      </w:r>
    </w:p>
    <w:p w14:paraId="185EF09A" w14:textId="77777777" w:rsidR="00D55815" w:rsidRDefault="00D55815" w:rsidP="00D55815">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FF"/>
          <w:sz w:val="19"/>
          <w:szCs w:val="19"/>
          <w:highlight w:val="white"/>
          <w:lang w:val="en-NZ"/>
        </w:rPr>
        <w:t>bool</w:t>
      </w:r>
      <w:proofErr w:type="gram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00"/>
          <w:sz w:val="19"/>
          <w:szCs w:val="19"/>
          <w:highlight w:val="white"/>
          <w:lang w:val="en-NZ"/>
        </w:rPr>
        <w:t>bANotEqualsB</w:t>
      </w:r>
      <w:proofErr w:type="spellEnd"/>
      <w:r>
        <w:rPr>
          <w:rFonts w:ascii="Consolas" w:eastAsiaTheme="minorHAnsi" w:hAnsi="Consolas" w:cs="Consolas"/>
          <w:color w:val="000000"/>
          <w:sz w:val="19"/>
          <w:szCs w:val="19"/>
          <w:highlight w:val="white"/>
          <w:lang w:val="en-NZ"/>
        </w:rPr>
        <w:t xml:space="preserve"> = (a != b);</w:t>
      </w:r>
    </w:p>
    <w:p w14:paraId="0D410AFB" w14:textId="77777777" w:rsidR="00D55815" w:rsidRDefault="00D55815" w:rsidP="00D55815">
      <w:pPr>
        <w:autoSpaceDE w:val="0"/>
        <w:autoSpaceDN w:val="0"/>
        <w:adjustRightInd w:val="0"/>
        <w:spacing w:after="0"/>
        <w:ind w:left="720"/>
        <w:rPr>
          <w:rFonts w:ascii="Consolas" w:eastAsiaTheme="minorHAnsi" w:hAnsi="Consolas" w:cs="Consolas"/>
          <w:color w:val="000000"/>
          <w:sz w:val="19"/>
          <w:szCs w:val="19"/>
          <w:highlight w:val="white"/>
          <w:lang w:val="en-NZ"/>
        </w:rPr>
      </w:pPr>
    </w:p>
    <w:p w14:paraId="134EFA28" w14:textId="77777777" w:rsidR="00D55815" w:rsidRDefault="00D55815" w:rsidP="00D55815">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8000"/>
          <w:sz w:val="19"/>
          <w:szCs w:val="19"/>
          <w:highlight w:val="white"/>
          <w:lang w:val="en-NZ"/>
        </w:rPr>
        <w:t>// Combined operations +=.</w:t>
      </w:r>
    </w:p>
    <w:p w14:paraId="57DF8222" w14:textId="77777777" w:rsidR="00D55815" w:rsidRDefault="00D55815" w:rsidP="00D55815">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c = a;</w:t>
      </w:r>
    </w:p>
    <w:p w14:paraId="349035A2" w14:textId="77777777" w:rsidR="00D55815" w:rsidRDefault="00D55815" w:rsidP="00D55815">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c += a;</w:t>
      </w:r>
    </w:p>
    <w:p w14:paraId="1B66552E" w14:textId="77777777" w:rsidR="00D55815" w:rsidRDefault="00D55815" w:rsidP="00D55815">
      <w:pPr>
        <w:autoSpaceDE w:val="0"/>
        <w:autoSpaceDN w:val="0"/>
        <w:adjustRightInd w:val="0"/>
        <w:spacing w:after="0"/>
        <w:ind w:left="720"/>
        <w:rPr>
          <w:rFonts w:ascii="Consolas" w:eastAsiaTheme="minorHAnsi" w:hAnsi="Consolas" w:cs="Consolas"/>
          <w:color w:val="000000"/>
          <w:sz w:val="19"/>
          <w:szCs w:val="19"/>
          <w:highlight w:val="white"/>
          <w:lang w:val="en-NZ"/>
        </w:rPr>
      </w:pPr>
    </w:p>
    <w:p w14:paraId="3FDE8A92" w14:textId="77777777" w:rsidR="00D55815" w:rsidRDefault="00D55815" w:rsidP="00D55815">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8000"/>
          <w:sz w:val="19"/>
          <w:szCs w:val="19"/>
          <w:highlight w:val="white"/>
          <w:lang w:val="en-NZ"/>
        </w:rPr>
        <w:t>// Combined operations -=.</w:t>
      </w:r>
    </w:p>
    <w:p w14:paraId="5776DA1B" w14:textId="77777777" w:rsidR="00D55815" w:rsidRDefault="00D55815" w:rsidP="00D55815">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c = a;</w:t>
      </w:r>
    </w:p>
    <w:p w14:paraId="059A1A33" w14:textId="77777777" w:rsidR="00D55815" w:rsidRDefault="00D55815" w:rsidP="00D55815">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c -= a;</w:t>
      </w:r>
    </w:p>
    <w:p w14:paraId="03EBC895" w14:textId="77777777" w:rsidR="00D55815" w:rsidRDefault="00D55815" w:rsidP="00D55815">
      <w:pPr>
        <w:autoSpaceDE w:val="0"/>
        <w:autoSpaceDN w:val="0"/>
        <w:adjustRightInd w:val="0"/>
        <w:spacing w:after="0"/>
        <w:ind w:left="720"/>
        <w:rPr>
          <w:rFonts w:ascii="Consolas" w:eastAsiaTheme="minorHAnsi" w:hAnsi="Consolas" w:cs="Consolas"/>
          <w:color w:val="000000"/>
          <w:sz w:val="19"/>
          <w:szCs w:val="19"/>
          <w:highlight w:val="white"/>
          <w:lang w:val="en-NZ"/>
        </w:rPr>
      </w:pPr>
    </w:p>
    <w:p w14:paraId="077ABC7F" w14:textId="77777777" w:rsidR="00D55815" w:rsidRDefault="00D55815" w:rsidP="00D55815">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8000"/>
          <w:sz w:val="19"/>
          <w:szCs w:val="19"/>
          <w:highlight w:val="white"/>
          <w:lang w:val="en-NZ"/>
        </w:rPr>
        <w:t>// Combined operations /=.</w:t>
      </w:r>
    </w:p>
    <w:p w14:paraId="0A9E08BD" w14:textId="77777777" w:rsidR="00D55815" w:rsidRDefault="00D55815" w:rsidP="00D55815">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c = a;</w:t>
      </w:r>
    </w:p>
    <w:p w14:paraId="6BC201C4" w14:textId="77777777" w:rsidR="00D55815" w:rsidRDefault="00D55815" w:rsidP="00D55815">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00"/>
          <w:sz w:val="19"/>
          <w:szCs w:val="19"/>
          <w:highlight w:val="white"/>
          <w:lang w:val="en-NZ"/>
        </w:rPr>
        <w:t>c</w:t>
      </w:r>
      <w:proofErr w:type="gramEnd"/>
      <w:r>
        <w:rPr>
          <w:rFonts w:ascii="Consolas" w:eastAsiaTheme="minorHAnsi" w:hAnsi="Consolas" w:cs="Consolas"/>
          <w:color w:val="000000"/>
          <w:sz w:val="19"/>
          <w:szCs w:val="19"/>
          <w:highlight w:val="white"/>
          <w:lang w:val="en-NZ"/>
        </w:rPr>
        <w:t xml:space="preserve"> /= 10;</w:t>
      </w:r>
    </w:p>
    <w:p w14:paraId="0CCAA482" w14:textId="77777777" w:rsidR="00D55815" w:rsidRDefault="00D55815" w:rsidP="00D55815">
      <w:pPr>
        <w:autoSpaceDE w:val="0"/>
        <w:autoSpaceDN w:val="0"/>
        <w:adjustRightInd w:val="0"/>
        <w:spacing w:after="0"/>
        <w:ind w:left="720"/>
        <w:rPr>
          <w:rFonts w:ascii="Consolas" w:eastAsiaTheme="minorHAnsi" w:hAnsi="Consolas" w:cs="Consolas"/>
          <w:color w:val="000000"/>
          <w:sz w:val="19"/>
          <w:szCs w:val="19"/>
          <w:highlight w:val="white"/>
          <w:lang w:val="en-NZ"/>
        </w:rPr>
      </w:pPr>
    </w:p>
    <w:p w14:paraId="5515BCB5" w14:textId="77777777" w:rsidR="00D55815" w:rsidRDefault="00D55815" w:rsidP="00D55815">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8000"/>
          <w:sz w:val="19"/>
          <w:szCs w:val="19"/>
          <w:highlight w:val="white"/>
          <w:lang w:val="en-NZ"/>
        </w:rPr>
        <w:t>// Combined operations *=.</w:t>
      </w:r>
    </w:p>
    <w:p w14:paraId="3DF54F69" w14:textId="77777777" w:rsidR="00D55815" w:rsidRDefault="00D55815" w:rsidP="00D55815">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lastRenderedPageBreak/>
        <w:tab/>
        <w:t>c = a;</w:t>
      </w:r>
    </w:p>
    <w:p w14:paraId="06F438F4" w14:textId="77777777" w:rsidR="00D55815" w:rsidRDefault="00D55815" w:rsidP="00D55815">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00"/>
          <w:sz w:val="19"/>
          <w:szCs w:val="19"/>
          <w:highlight w:val="white"/>
          <w:lang w:val="en-NZ"/>
        </w:rPr>
        <w:t>c</w:t>
      </w:r>
      <w:proofErr w:type="gramEnd"/>
      <w:r>
        <w:rPr>
          <w:rFonts w:ascii="Consolas" w:eastAsiaTheme="minorHAnsi" w:hAnsi="Consolas" w:cs="Consolas"/>
          <w:color w:val="000000"/>
          <w:sz w:val="19"/>
          <w:szCs w:val="19"/>
          <w:highlight w:val="white"/>
          <w:lang w:val="en-NZ"/>
        </w:rPr>
        <w:t xml:space="preserve"> *= 10;</w:t>
      </w:r>
    </w:p>
    <w:p w14:paraId="623998E5" w14:textId="77777777" w:rsidR="00D55815" w:rsidRDefault="00D55815" w:rsidP="00D55815">
      <w:pPr>
        <w:autoSpaceDE w:val="0"/>
        <w:autoSpaceDN w:val="0"/>
        <w:adjustRightInd w:val="0"/>
        <w:spacing w:after="0"/>
        <w:ind w:left="720"/>
        <w:rPr>
          <w:rFonts w:ascii="Consolas" w:eastAsiaTheme="minorHAnsi" w:hAnsi="Consolas" w:cs="Consolas"/>
          <w:color w:val="000000"/>
          <w:sz w:val="19"/>
          <w:szCs w:val="19"/>
          <w:highlight w:val="white"/>
          <w:lang w:val="en-NZ"/>
        </w:rPr>
      </w:pPr>
    </w:p>
    <w:p w14:paraId="56AB6221" w14:textId="77777777" w:rsidR="00D55815" w:rsidRDefault="00D55815" w:rsidP="00D55815">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8000"/>
          <w:sz w:val="19"/>
          <w:szCs w:val="19"/>
          <w:highlight w:val="white"/>
          <w:lang w:val="en-NZ"/>
        </w:rPr>
        <w:t>// Normalisation.</w:t>
      </w:r>
    </w:p>
    <w:p w14:paraId="07E07D22" w14:textId="77777777" w:rsidR="00D55815" w:rsidRDefault="00D55815" w:rsidP="00D55815">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spellStart"/>
      <w:proofErr w:type="gramStart"/>
      <w:r>
        <w:rPr>
          <w:rFonts w:ascii="Consolas" w:eastAsiaTheme="minorHAnsi" w:hAnsi="Consolas" w:cs="Consolas"/>
          <w:color w:val="000000"/>
          <w:sz w:val="19"/>
          <w:szCs w:val="19"/>
          <w:highlight w:val="white"/>
          <w:lang w:val="en-NZ"/>
        </w:rPr>
        <w:t>c.Normalize</w:t>
      </w:r>
      <w:proofErr w:type="spellEnd"/>
      <w:r>
        <w:rPr>
          <w:rFonts w:ascii="Consolas" w:eastAsiaTheme="minorHAnsi" w:hAnsi="Consolas" w:cs="Consolas"/>
          <w:color w:val="000000"/>
          <w:sz w:val="19"/>
          <w:szCs w:val="19"/>
          <w:highlight w:val="white"/>
          <w:lang w:val="en-NZ"/>
        </w:rPr>
        <w:t>(</w:t>
      </w:r>
      <w:proofErr w:type="gramEnd"/>
      <w:r>
        <w:rPr>
          <w:rFonts w:ascii="Consolas" w:eastAsiaTheme="minorHAnsi" w:hAnsi="Consolas" w:cs="Consolas"/>
          <w:color w:val="000000"/>
          <w:sz w:val="19"/>
          <w:szCs w:val="19"/>
          <w:highlight w:val="white"/>
          <w:lang w:val="en-NZ"/>
        </w:rPr>
        <w:t>);</w:t>
      </w:r>
    </w:p>
    <w:p w14:paraId="4A2D3F78" w14:textId="77777777" w:rsidR="00D55815" w:rsidRDefault="00D55815" w:rsidP="00D55815">
      <w:pPr>
        <w:autoSpaceDE w:val="0"/>
        <w:autoSpaceDN w:val="0"/>
        <w:adjustRightInd w:val="0"/>
        <w:spacing w:after="0"/>
        <w:ind w:left="720"/>
        <w:rPr>
          <w:rFonts w:ascii="Consolas" w:eastAsiaTheme="minorHAnsi" w:hAnsi="Consolas" w:cs="Consolas"/>
          <w:color w:val="000000"/>
          <w:sz w:val="19"/>
          <w:szCs w:val="19"/>
          <w:highlight w:val="white"/>
          <w:lang w:val="en-NZ"/>
        </w:rPr>
      </w:pPr>
    </w:p>
    <w:p w14:paraId="44E8A853" w14:textId="77777777" w:rsidR="00D55815" w:rsidRDefault="00D55815" w:rsidP="00D55815">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8000"/>
          <w:sz w:val="19"/>
          <w:szCs w:val="19"/>
          <w:highlight w:val="white"/>
          <w:lang w:val="en-NZ"/>
        </w:rPr>
        <w:t>// Dot Product.</w:t>
      </w:r>
    </w:p>
    <w:p w14:paraId="2C8E47CD" w14:textId="77777777" w:rsidR="00D55815" w:rsidRDefault="00D55815" w:rsidP="00D55815">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FF"/>
          <w:sz w:val="19"/>
          <w:szCs w:val="19"/>
          <w:highlight w:val="white"/>
          <w:lang w:val="en-NZ"/>
        </w:rPr>
        <w:t>float</w:t>
      </w:r>
      <w:proofErr w:type="gram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00"/>
          <w:sz w:val="19"/>
          <w:szCs w:val="19"/>
          <w:highlight w:val="white"/>
          <w:lang w:val="en-NZ"/>
        </w:rPr>
        <w:t>fADotB</w:t>
      </w:r>
      <w:proofErr w:type="spellEnd"/>
      <w:r>
        <w:rPr>
          <w:rFonts w:ascii="Consolas" w:eastAsiaTheme="minorHAnsi" w:hAnsi="Consolas" w:cs="Consolas"/>
          <w:color w:val="000000"/>
          <w:sz w:val="19"/>
          <w:szCs w:val="19"/>
          <w:highlight w:val="white"/>
          <w:lang w:val="en-NZ"/>
        </w:rPr>
        <w:t xml:space="preserve"> = a * b;</w:t>
      </w:r>
    </w:p>
    <w:p w14:paraId="69656088" w14:textId="77777777" w:rsidR="00D55815" w:rsidRDefault="00D55815" w:rsidP="00D55815">
      <w:pPr>
        <w:autoSpaceDE w:val="0"/>
        <w:autoSpaceDN w:val="0"/>
        <w:adjustRightInd w:val="0"/>
        <w:spacing w:after="0"/>
        <w:ind w:left="720"/>
        <w:rPr>
          <w:rFonts w:ascii="Consolas" w:eastAsiaTheme="minorHAnsi" w:hAnsi="Consolas" w:cs="Consolas"/>
          <w:color w:val="000000"/>
          <w:sz w:val="19"/>
          <w:szCs w:val="19"/>
          <w:highlight w:val="white"/>
          <w:lang w:val="en-NZ"/>
        </w:rPr>
      </w:pPr>
    </w:p>
    <w:p w14:paraId="7135322C" w14:textId="77777777" w:rsidR="00D55815" w:rsidRDefault="00D55815" w:rsidP="00D55815">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8000"/>
          <w:sz w:val="19"/>
          <w:szCs w:val="19"/>
          <w:highlight w:val="white"/>
          <w:lang w:val="en-NZ"/>
        </w:rPr>
        <w:t>// Magnitude.</w:t>
      </w:r>
    </w:p>
    <w:p w14:paraId="20D2A9FD" w14:textId="77777777" w:rsidR="00D55815" w:rsidRDefault="00D55815" w:rsidP="00D55815">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FF"/>
          <w:sz w:val="19"/>
          <w:szCs w:val="19"/>
          <w:highlight w:val="white"/>
          <w:lang w:val="en-NZ"/>
        </w:rPr>
        <w:t>float</w:t>
      </w:r>
      <w:proofErr w:type="gramEnd"/>
      <w:r>
        <w:rPr>
          <w:rFonts w:ascii="Consolas" w:eastAsiaTheme="minorHAnsi" w:hAnsi="Consolas" w:cs="Consolas"/>
          <w:color w:val="000000"/>
          <w:sz w:val="19"/>
          <w:szCs w:val="19"/>
          <w:highlight w:val="white"/>
          <w:lang w:val="en-NZ"/>
        </w:rPr>
        <w:t xml:space="preserve"> fMag1 = </w:t>
      </w:r>
      <w:r>
        <w:rPr>
          <w:rFonts w:ascii="Consolas" w:eastAsiaTheme="minorHAnsi" w:hAnsi="Consolas" w:cs="Consolas"/>
          <w:color w:val="2B91AF"/>
          <w:sz w:val="19"/>
          <w:szCs w:val="19"/>
          <w:highlight w:val="white"/>
          <w:lang w:val="en-NZ"/>
        </w:rPr>
        <w:t>CVector3</w:t>
      </w:r>
      <w:r>
        <w:rPr>
          <w:rFonts w:ascii="Consolas" w:eastAsiaTheme="minorHAnsi" w:hAnsi="Consolas" w:cs="Consolas"/>
          <w:color w:val="000000"/>
          <w:sz w:val="19"/>
          <w:szCs w:val="19"/>
          <w:highlight w:val="white"/>
          <w:lang w:val="en-NZ"/>
        </w:rPr>
        <w:t>::Magnitude(a);</w:t>
      </w:r>
    </w:p>
    <w:p w14:paraId="4CD006E2" w14:textId="77777777" w:rsidR="00D55815" w:rsidRDefault="00D55815" w:rsidP="00D55815">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FF"/>
          <w:sz w:val="19"/>
          <w:szCs w:val="19"/>
          <w:highlight w:val="white"/>
          <w:lang w:val="en-NZ"/>
        </w:rPr>
        <w:t>float</w:t>
      </w:r>
      <w:proofErr w:type="gramEnd"/>
      <w:r>
        <w:rPr>
          <w:rFonts w:ascii="Consolas" w:eastAsiaTheme="minorHAnsi" w:hAnsi="Consolas" w:cs="Consolas"/>
          <w:color w:val="000000"/>
          <w:sz w:val="19"/>
          <w:szCs w:val="19"/>
          <w:highlight w:val="white"/>
          <w:lang w:val="en-NZ"/>
        </w:rPr>
        <w:t xml:space="preserve"> fMag2 = </w:t>
      </w:r>
      <w:r>
        <w:rPr>
          <w:rFonts w:ascii="Consolas" w:eastAsiaTheme="minorHAnsi" w:hAnsi="Consolas" w:cs="Consolas"/>
          <w:color w:val="2B91AF"/>
          <w:sz w:val="19"/>
          <w:szCs w:val="19"/>
          <w:highlight w:val="white"/>
          <w:lang w:val="en-NZ"/>
        </w:rPr>
        <w:t>CVector3</w:t>
      </w:r>
      <w:r>
        <w:rPr>
          <w:rFonts w:ascii="Consolas" w:eastAsiaTheme="minorHAnsi" w:hAnsi="Consolas" w:cs="Consolas"/>
          <w:color w:val="000000"/>
          <w:sz w:val="19"/>
          <w:szCs w:val="19"/>
          <w:highlight w:val="white"/>
          <w:lang w:val="en-NZ"/>
        </w:rPr>
        <w:t>::Magnitude(c);</w:t>
      </w:r>
    </w:p>
    <w:p w14:paraId="63A4D9E0" w14:textId="77777777" w:rsidR="00D55815" w:rsidRDefault="00D55815" w:rsidP="00D55815">
      <w:pPr>
        <w:autoSpaceDE w:val="0"/>
        <w:autoSpaceDN w:val="0"/>
        <w:adjustRightInd w:val="0"/>
        <w:spacing w:after="0"/>
        <w:ind w:left="720"/>
        <w:rPr>
          <w:rFonts w:ascii="Consolas" w:eastAsiaTheme="minorHAnsi" w:hAnsi="Consolas" w:cs="Consolas"/>
          <w:color w:val="000000"/>
          <w:sz w:val="19"/>
          <w:szCs w:val="19"/>
          <w:highlight w:val="white"/>
          <w:lang w:val="en-NZ"/>
        </w:rPr>
      </w:pPr>
    </w:p>
    <w:p w14:paraId="4647550B" w14:textId="77777777" w:rsidR="00D55815" w:rsidRDefault="00D55815" w:rsidP="00D55815">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8000"/>
          <w:sz w:val="19"/>
          <w:szCs w:val="19"/>
          <w:highlight w:val="white"/>
          <w:lang w:val="en-NZ"/>
        </w:rPr>
        <w:t>// Cross product.</w:t>
      </w:r>
    </w:p>
    <w:p w14:paraId="39966BB3" w14:textId="77777777" w:rsidR="00D55815" w:rsidRDefault="00D55815" w:rsidP="00D55815">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2B91AF"/>
          <w:sz w:val="19"/>
          <w:szCs w:val="19"/>
          <w:highlight w:val="white"/>
          <w:lang w:val="en-NZ"/>
        </w:rPr>
        <w:t>CVector3</w:t>
      </w:r>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00"/>
          <w:sz w:val="19"/>
          <w:szCs w:val="19"/>
          <w:highlight w:val="white"/>
          <w:lang w:val="en-NZ"/>
        </w:rPr>
        <w:t>crossProduct</w:t>
      </w:r>
      <w:proofErr w:type="spellEnd"/>
      <w:r>
        <w:rPr>
          <w:rFonts w:ascii="Consolas" w:eastAsiaTheme="minorHAnsi" w:hAnsi="Consolas" w:cs="Consolas"/>
          <w:color w:val="000000"/>
          <w:sz w:val="19"/>
          <w:szCs w:val="19"/>
          <w:highlight w:val="white"/>
          <w:lang w:val="en-NZ"/>
        </w:rPr>
        <w:t xml:space="preserve"> = </w:t>
      </w:r>
      <w:r>
        <w:rPr>
          <w:rFonts w:ascii="Consolas" w:eastAsiaTheme="minorHAnsi" w:hAnsi="Consolas" w:cs="Consolas"/>
          <w:color w:val="2B91AF"/>
          <w:sz w:val="19"/>
          <w:szCs w:val="19"/>
          <w:highlight w:val="white"/>
          <w:lang w:val="en-NZ"/>
        </w:rPr>
        <w:t>CVector3</w:t>
      </w:r>
      <w:r>
        <w:rPr>
          <w:rFonts w:ascii="Consolas" w:eastAsiaTheme="minorHAnsi" w:hAnsi="Consolas" w:cs="Consolas"/>
          <w:color w:val="000000"/>
          <w:sz w:val="19"/>
          <w:szCs w:val="19"/>
          <w:highlight w:val="white"/>
          <w:lang w:val="en-NZ"/>
        </w:rPr>
        <w:t>::</w:t>
      </w:r>
      <w:proofErr w:type="spellStart"/>
      <w:proofErr w:type="gramStart"/>
      <w:r>
        <w:rPr>
          <w:rFonts w:ascii="Consolas" w:eastAsiaTheme="minorHAnsi" w:hAnsi="Consolas" w:cs="Consolas"/>
          <w:color w:val="000000"/>
          <w:sz w:val="19"/>
          <w:szCs w:val="19"/>
          <w:highlight w:val="white"/>
          <w:lang w:val="en-NZ"/>
        </w:rPr>
        <w:t>CrossProduct</w:t>
      </w:r>
      <w:proofErr w:type="spellEnd"/>
      <w:r>
        <w:rPr>
          <w:rFonts w:ascii="Consolas" w:eastAsiaTheme="minorHAnsi" w:hAnsi="Consolas" w:cs="Consolas"/>
          <w:color w:val="000000"/>
          <w:sz w:val="19"/>
          <w:szCs w:val="19"/>
          <w:highlight w:val="white"/>
          <w:lang w:val="en-NZ"/>
        </w:rPr>
        <w:t>(</w:t>
      </w:r>
      <w:proofErr w:type="gramEnd"/>
      <w:r>
        <w:rPr>
          <w:rFonts w:ascii="Consolas" w:eastAsiaTheme="minorHAnsi" w:hAnsi="Consolas" w:cs="Consolas"/>
          <w:color w:val="000000"/>
          <w:sz w:val="19"/>
          <w:szCs w:val="19"/>
          <w:highlight w:val="white"/>
          <w:lang w:val="en-NZ"/>
        </w:rPr>
        <w:t>a, c);</w:t>
      </w:r>
    </w:p>
    <w:p w14:paraId="5AAE90A9" w14:textId="77777777" w:rsidR="00D55815" w:rsidRDefault="00D55815" w:rsidP="00D55815">
      <w:pPr>
        <w:autoSpaceDE w:val="0"/>
        <w:autoSpaceDN w:val="0"/>
        <w:adjustRightInd w:val="0"/>
        <w:spacing w:after="0"/>
        <w:ind w:left="720"/>
        <w:rPr>
          <w:rFonts w:ascii="Consolas" w:eastAsiaTheme="minorHAnsi" w:hAnsi="Consolas" w:cs="Consolas"/>
          <w:color w:val="000000"/>
          <w:sz w:val="19"/>
          <w:szCs w:val="19"/>
          <w:highlight w:val="white"/>
          <w:lang w:val="en-NZ"/>
        </w:rPr>
      </w:pPr>
    </w:p>
    <w:p w14:paraId="75F08D0A" w14:textId="77777777" w:rsidR="00D55815" w:rsidRDefault="00D55815" w:rsidP="00D55815">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8000"/>
          <w:sz w:val="19"/>
          <w:szCs w:val="19"/>
          <w:highlight w:val="white"/>
          <w:lang w:val="en-NZ"/>
        </w:rPr>
        <w:t>// Distance.</w:t>
      </w:r>
    </w:p>
    <w:p w14:paraId="285FBD2F" w14:textId="77777777" w:rsidR="00D55815" w:rsidRDefault="00D55815" w:rsidP="00D55815">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FF"/>
          <w:sz w:val="19"/>
          <w:szCs w:val="19"/>
          <w:highlight w:val="white"/>
          <w:lang w:val="en-NZ"/>
        </w:rPr>
        <w:t>float</w:t>
      </w:r>
      <w:proofErr w:type="gramEnd"/>
      <w:r>
        <w:rPr>
          <w:rFonts w:ascii="Consolas" w:eastAsiaTheme="minorHAnsi" w:hAnsi="Consolas" w:cs="Consolas"/>
          <w:color w:val="000000"/>
          <w:sz w:val="19"/>
          <w:szCs w:val="19"/>
          <w:highlight w:val="white"/>
          <w:lang w:val="en-NZ"/>
        </w:rPr>
        <w:t xml:space="preserve"> distance = </w:t>
      </w:r>
      <w:r>
        <w:rPr>
          <w:rFonts w:ascii="Consolas" w:eastAsiaTheme="minorHAnsi" w:hAnsi="Consolas" w:cs="Consolas"/>
          <w:color w:val="2B91AF"/>
          <w:sz w:val="19"/>
          <w:szCs w:val="19"/>
          <w:highlight w:val="white"/>
          <w:lang w:val="en-NZ"/>
        </w:rPr>
        <w:t>CVector3</w:t>
      </w:r>
      <w:r>
        <w:rPr>
          <w:rFonts w:ascii="Consolas" w:eastAsiaTheme="minorHAnsi" w:hAnsi="Consolas" w:cs="Consolas"/>
          <w:color w:val="000000"/>
          <w:sz w:val="19"/>
          <w:szCs w:val="19"/>
          <w:highlight w:val="white"/>
          <w:lang w:val="en-NZ"/>
        </w:rPr>
        <w:t>::Distance(a, c);</w:t>
      </w:r>
    </w:p>
    <w:p w14:paraId="7BE973FC" w14:textId="77777777" w:rsidR="00D55815" w:rsidRDefault="00D55815" w:rsidP="00D55815">
      <w:pPr>
        <w:autoSpaceDE w:val="0"/>
        <w:autoSpaceDN w:val="0"/>
        <w:adjustRightInd w:val="0"/>
        <w:spacing w:after="0"/>
        <w:ind w:left="720"/>
        <w:rPr>
          <w:rFonts w:ascii="Consolas" w:eastAsiaTheme="minorHAnsi" w:hAnsi="Consolas" w:cs="Consolas"/>
          <w:color w:val="000000"/>
          <w:sz w:val="19"/>
          <w:szCs w:val="19"/>
          <w:highlight w:val="white"/>
          <w:lang w:val="en-NZ"/>
        </w:rPr>
      </w:pPr>
    </w:p>
    <w:p w14:paraId="4613886D" w14:textId="77777777" w:rsidR="00D55815" w:rsidRDefault="00D55815" w:rsidP="00D55815">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_</w:t>
      </w:r>
      <w:proofErr w:type="spellStart"/>
      <w:proofErr w:type="gramStart"/>
      <w:r>
        <w:rPr>
          <w:rFonts w:ascii="Consolas" w:eastAsiaTheme="minorHAnsi" w:hAnsi="Consolas" w:cs="Consolas"/>
          <w:color w:val="000000"/>
          <w:sz w:val="19"/>
          <w:szCs w:val="19"/>
          <w:highlight w:val="white"/>
          <w:lang w:val="en-NZ"/>
        </w:rPr>
        <w:t>getch</w:t>
      </w:r>
      <w:proofErr w:type="spellEnd"/>
      <w:r>
        <w:rPr>
          <w:rFonts w:ascii="Consolas" w:eastAsiaTheme="minorHAnsi" w:hAnsi="Consolas" w:cs="Consolas"/>
          <w:color w:val="000000"/>
          <w:sz w:val="19"/>
          <w:szCs w:val="19"/>
          <w:highlight w:val="white"/>
          <w:lang w:val="en-NZ"/>
        </w:rPr>
        <w:t>(</w:t>
      </w:r>
      <w:proofErr w:type="gramEnd"/>
      <w:r>
        <w:rPr>
          <w:rFonts w:ascii="Consolas" w:eastAsiaTheme="minorHAnsi" w:hAnsi="Consolas" w:cs="Consolas"/>
          <w:color w:val="000000"/>
          <w:sz w:val="19"/>
          <w:szCs w:val="19"/>
          <w:highlight w:val="white"/>
          <w:lang w:val="en-NZ"/>
        </w:rPr>
        <w:t>);</w:t>
      </w:r>
    </w:p>
    <w:p w14:paraId="76659D6E" w14:textId="77777777" w:rsidR="00D55815" w:rsidRDefault="00D55815" w:rsidP="00D55815">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FF"/>
          <w:sz w:val="19"/>
          <w:szCs w:val="19"/>
          <w:highlight w:val="white"/>
          <w:lang w:val="en-NZ"/>
        </w:rPr>
        <w:t>return</w:t>
      </w:r>
      <w:proofErr w:type="gramEnd"/>
      <w:r>
        <w:rPr>
          <w:rFonts w:ascii="Consolas" w:eastAsiaTheme="minorHAnsi" w:hAnsi="Consolas" w:cs="Consolas"/>
          <w:color w:val="000000"/>
          <w:sz w:val="19"/>
          <w:szCs w:val="19"/>
          <w:highlight w:val="white"/>
          <w:lang w:val="en-NZ"/>
        </w:rPr>
        <w:t xml:space="preserve"> (0);</w:t>
      </w:r>
    </w:p>
    <w:p w14:paraId="33556B04" w14:textId="77777777" w:rsidR="00D55815" w:rsidRDefault="00D55815" w:rsidP="00D55815">
      <w:pPr>
        <w:autoSpaceDE w:val="0"/>
        <w:autoSpaceDN w:val="0"/>
        <w:adjustRightInd w:val="0"/>
        <w:spacing w:after="0"/>
        <w:ind w:left="720"/>
        <w:rPr>
          <w:rFonts w:ascii="Consolas" w:eastAsiaTheme="minorHAnsi" w:hAnsi="Consolas" w:cs="Consolas"/>
          <w:color w:val="000000"/>
          <w:sz w:val="19"/>
          <w:szCs w:val="19"/>
          <w:highlight w:val="white"/>
          <w:lang w:val="en-NZ"/>
        </w:rPr>
      </w:pPr>
    </w:p>
    <w:p w14:paraId="6EF73B36" w14:textId="77777777" w:rsidR="00D55815" w:rsidRDefault="00D55815" w:rsidP="00D55815">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
    <w:p w14:paraId="1DA780C1" w14:textId="77777777" w:rsidR="00D55815" w:rsidRDefault="00D55815" w:rsidP="00D55815">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4D557C78" w14:textId="77777777" w:rsidR="00D55815" w:rsidRDefault="00D55815" w:rsidP="00D55815">
      <w:pPr>
        <w:pStyle w:val="NumberedBulletPACKT"/>
        <w:numPr>
          <w:ilvl w:val="0"/>
          <w:numId w:val="0"/>
        </w:numPr>
        <w:tabs>
          <w:tab w:val="clear" w:pos="360"/>
          <w:tab w:val="left" w:pos="720"/>
        </w:tabs>
        <w:ind w:left="720"/>
      </w:pPr>
    </w:p>
    <w:p w14:paraId="33B67211" w14:textId="3DE2A7DA" w:rsidR="00D55815" w:rsidRPr="00D55815" w:rsidRDefault="00D55815" w:rsidP="00D55815">
      <w:pPr>
        <w:pStyle w:val="NumberedBulletPACKT"/>
        <w:numPr>
          <w:ilvl w:val="0"/>
          <w:numId w:val="0"/>
        </w:numPr>
        <w:tabs>
          <w:tab w:val="clear" w:pos="360"/>
          <w:tab w:val="left" w:pos="720"/>
        </w:tabs>
        <w:ind w:left="720"/>
        <w:rPr>
          <w:b/>
        </w:rPr>
      </w:pPr>
      <w:r>
        <w:rPr>
          <w:b/>
        </w:rPr>
        <w:t>Vector3.h</w:t>
      </w:r>
    </w:p>
    <w:p w14:paraId="0AE60788"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w:t>
      </w:r>
      <w:proofErr w:type="spellStart"/>
      <w:r>
        <w:rPr>
          <w:rFonts w:ascii="Consolas" w:eastAsiaTheme="minorHAnsi" w:hAnsi="Consolas" w:cs="Consolas"/>
          <w:color w:val="0000FF"/>
          <w:sz w:val="19"/>
          <w:szCs w:val="19"/>
          <w:highlight w:val="white"/>
          <w:lang w:val="en-NZ"/>
        </w:rPr>
        <w:t>ifndef</w:t>
      </w:r>
      <w:proofErr w:type="spellEnd"/>
      <w:r>
        <w:rPr>
          <w:rFonts w:ascii="Consolas" w:eastAsiaTheme="minorHAnsi" w:hAnsi="Consolas" w:cs="Consolas"/>
          <w:color w:val="000000"/>
          <w:sz w:val="19"/>
          <w:szCs w:val="19"/>
          <w:highlight w:val="white"/>
          <w:lang w:val="en-NZ"/>
        </w:rPr>
        <w:t xml:space="preserve"> __VECTOR3_H__</w:t>
      </w:r>
    </w:p>
    <w:p w14:paraId="35BBA62D"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#define</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6F008A"/>
          <w:sz w:val="19"/>
          <w:szCs w:val="19"/>
          <w:highlight w:val="white"/>
          <w:lang w:val="en-NZ"/>
        </w:rPr>
        <w:t>__VECTOR3_H__</w:t>
      </w:r>
    </w:p>
    <w:p w14:paraId="7AE2E7E8"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p>
    <w:p w14:paraId="6DE7AE22"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#include</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A31515"/>
          <w:sz w:val="19"/>
          <w:szCs w:val="19"/>
          <w:highlight w:val="white"/>
          <w:lang w:val="en-NZ"/>
        </w:rPr>
        <w:t>&lt;</w:t>
      </w:r>
      <w:proofErr w:type="spellStart"/>
      <w:r>
        <w:rPr>
          <w:rFonts w:ascii="Consolas" w:eastAsiaTheme="minorHAnsi" w:hAnsi="Consolas" w:cs="Consolas"/>
          <w:color w:val="A31515"/>
          <w:sz w:val="19"/>
          <w:szCs w:val="19"/>
          <w:highlight w:val="white"/>
          <w:lang w:val="en-NZ"/>
        </w:rPr>
        <w:t>cmath</w:t>
      </w:r>
      <w:proofErr w:type="spellEnd"/>
      <w:r>
        <w:rPr>
          <w:rFonts w:ascii="Consolas" w:eastAsiaTheme="minorHAnsi" w:hAnsi="Consolas" w:cs="Consolas"/>
          <w:color w:val="A31515"/>
          <w:sz w:val="19"/>
          <w:szCs w:val="19"/>
          <w:highlight w:val="white"/>
          <w:lang w:val="en-NZ"/>
        </w:rPr>
        <w:t>&gt;</w:t>
      </w:r>
    </w:p>
    <w:p w14:paraId="6C103C1F"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p>
    <w:p w14:paraId="45DF4F26"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proofErr w:type="gramStart"/>
      <w:r>
        <w:rPr>
          <w:rFonts w:ascii="Consolas" w:eastAsiaTheme="minorHAnsi" w:hAnsi="Consolas" w:cs="Consolas"/>
          <w:color w:val="0000FF"/>
          <w:sz w:val="19"/>
          <w:szCs w:val="19"/>
          <w:highlight w:val="white"/>
          <w:lang w:val="en-NZ"/>
        </w:rPr>
        <w:t>class</w:t>
      </w:r>
      <w:proofErr w:type="gramEnd"/>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2B91AF"/>
          <w:sz w:val="19"/>
          <w:szCs w:val="19"/>
          <w:highlight w:val="white"/>
          <w:lang w:val="en-NZ"/>
        </w:rPr>
        <w:t>CVector3</w:t>
      </w:r>
    </w:p>
    <w:p w14:paraId="22EC2F36"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59DBEC41"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proofErr w:type="gramStart"/>
      <w:r>
        <w:rPr>
          <w:rFonts w:ascii="Consolas" w:eastAsiaTheme="minorHAnsi" w:hAnsi="Consolas" w:cs="Consolas"/>
          <w:color w:val="0000FF"/>
          <w:sz w:val="19"/>
          <w:szCs w:val="19"/>
          <w:highlight w:val="white"/>
          <w:lang w:val="en-NZ"/>
        </w:rPr>
        <w:t>public</w:t>
      </w:r>
      <w:proofErr w:type="gramEnd"/>
      <w:r>
        <w:rPr>
          <w:rFonts w:ascii="Consolas" w:eastAsiaTheme="minorHAnsi" w:hAnsi="Consolas" w:cs="Consolas"/>
          <w:color w:val="000000"/>
          <w:sz w:val="19"/>
          <w:szCs w:val="19"/>
          <w:highlight w:val="white"/>
          <w:lang w:val="en-NZ"/>
        </w:rPr>
        <w:t>:</w:t>
      </w:r>
    </w:p>
    <w:p w14:paraId="650357F2"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8000"/>
          <w:sz w:val="19"/>
          <w:szCs w:val="19"/>
          <w:highlight w:val="white"/>
          <w:lang w:val="en-NZ"/>
        </w:rPr>
        <w:t>// Public representation: Not many options here.</w:t>
      </w:r>
    </w:p>
    <w:p w14:paraId="4C51D30D"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FF"/>
          <w:sz w:val="19"/>
          <w:szCs w:val="19"/>
          <w:highlight w:val="white"/>
          <w:lang w:val="en-NZ"/>
        </w:rPr>
        <w:t>float</w:t>
      </w:r>
      <w:proofErr w:type="gramEnd"/>
      <w:r>
        <w:rPr>
          <w:rFonts w:ascii="Consolas" w:eastAsiaTheme="minorHAnsi" w:hAnsi="Consolas" w:cs="Consolas"/>
          <w:color w:val="000000"/>
          <w:sz w:val="19"/>
          <w:szCs w:val="19"/>
          <w:highlight w:val="white"/>
          <w:lang w:val="en-NZ"/>
        </w:rPr>
        <w:t xml:space="preserve"> x;</w:t>
      </w:r>
    </w:p>
    <w:p w14:paraId="7A1A8863"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FF"/>
          <w:sz w:val="19"/>
          <w:szCs w:val="19"/>
          <w:highlight w:val="white"/>
          <w:lang w:val="en-NZ"/>
        </w:rPr>
        <w:t>float</w:t>
      </w:r>
      <w:proofErr w:type="gramEnd"/>
      <w:r>
        <w:rPr>
          <w:rFonts w:ascii="Consolas" w:eastAsiaTheme="minorHAnsi" w:hAnsi="Consolas" w:cs="Consolas"/>
          <w:color w:val="000000"/>
          <w:sz w:val="19"/>
          <w:szCs w:val="19"/>
          <w:highlight w:val="white"/>
          <w:lang w:val="en-NZ"/>
        </w:rPr>
        <w:t xml:space="preserve"> y;</w:t>
      </w:r>
    </w:p>
    <w:p w14:paraId="66EF4908"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FF"/>
          <w:sz w:val="19"/>
          <w:szCs w:val="19"/>
          <w:highlight w:val="white"/>
          <w:lang w:val="en-NZ"/>
        </w:rPr>
        <w:t>float</w:t>
      </w:r>
      <w:proofErr w:type="gramEnd"/>
      <w:r>
        <w:rPr>
          <w:rFonts w:ascii="Consolas" w:eastAsiaTheme="minorHAnsi" w:hAnsi="Consolas" w:cs="Consolas"/>
          <w:color w:val="000000"/>
          <w:sz w:val="19"/>
          <w:szCs w:val="19"/>
          <w:highlight w:val="white"/>
          <w:lang w:val="en-NZ"/>
        </w:rPr>
        <w:t xml:space="preserve"> z;</w:t>
      </w:r>
    </w:p>
    <w:p w14:paraId="04D1968B"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p>
    <w:p w14:paraId="778915C7"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00"/>
          <w:sz w:val="19"/>
          <w:szCs w:val="19"/>
          <w:highlight w:val="white"/>
          <w:lang w:val="en-NZ"/>
        </w:rPr>
        <w:t>CVector3(</w:t>
      </w:r>
      <w:proofErr w:type="gramEnd"/>
      <w:r>
        <w:rPr>
          <w:rFonts w:ascii="Consolas" w:eastAsiaTheme="minorHAnsi" w:hAnsi="Consolas" w:cs="Consolas"/>
          <w:color w:val="000000"/>
          <w:sz w:val="19"/>
          <w:szCs w:val="19"/>
          <w:highlight w:val="white"/>
          <w:lang w:val="en-NZ"/>
        </w:rPr>
        <w:t>);</w:t>
      </w:r>
    </w:p>
    <w:p w14:paraId="611577D7"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00"/>
          <w:sz w:val="19"/>
          <w:szCs w:val="19"/>
          <w:highlight w:val="white"/>
          <w:lang w:val="en-NZ"/>
        </w:rPr>
        <w:t>CVector3(</w:t>
      </w:r>
      <w:proofErr w:type="spellStart"/>
      <w:proofErr w:type="gramEnd"/>
      <w:r>
        <w:rPr>
          <w:rFonts w:ascii="Consolas" w:eastAsiaTheme="minorHAnsi" w:hAnsi="Consolas" w:cs="Consolas"/>
          <w:color w:val="0000FF"/>
          <w:sz w:val="19"/>
          <w:szCs w:val="19"/>
          <w:highlight w:val="white"/>
          <w:lang w:val="en-NZ"/>
        </w:rPr>
        <w:t>const</w:t>
      </w:r>
      <w:proofErr w:type="spellEnd"/>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2B91AF"/>
          <w:sz w:val="19"/>
          <w:szCs w:val="19"/>
          <w:highlight w:val="white"/>
          <w:lang w:val="en-NZ"/>
        </w:rPr>
        <w:t>CVector3</w:t>
      </w:r>
      <w:r>
        <w:rPr>
          <w:rFonts w:ascii="Consolas" w:eastAsiaTheme="minorHAnsi" w:hAnsi="Consolas" w:cs="Consolas"/>
          <w:color w:val="000000"/>
          <w:sz w:val="19"/>
          <w:szCs w:val="19"/>
          <w:highlight w:val="white"/>
          <w:lang w:val="en-NZ"/>
        </w:rPr>
        <w:t>&amp; _</w:t>
      </w:r>
      <w:proofErr w:type="spellStart"/>
      <w:r>
        <w:rPr>
          <w:rFonts w:ascii="Consolas" w:eastAsiaTheme="minorHAnsi" w:hAnsi="Consolas" w:cs="Consolas"/>
          <w:color w:val="000000"/>
          <w:sz w:val="19"/>
          <w:szCs w:val="19"/>
          <w:highlight w:val="white"/>
          <w:lang w:val="en-NZ"/>
        </w:rPr>
        <w:t>kr</w:t>
      </w:r>
      <w:proofErr w:type="spellEnd"/>
      <w:r>
        <w:rPr>
          <w:rFonts w:ascii="Consolas" w:eastAsiaTheme="minorHAnsi" w:hAnsi="Consolas" w:cs="Consolas"/>
          <w:color w:val="000000"/>
          <w:sz w:val="19"/>
          <w:szCs w:val="19"/>
          <w:highlight w:val="white"/>
          <w:lang w:val="en-NZ"/>
        </w:rPr>
        <w:t>);</w:t>
      </w:r>
    </w:p>
    <w:p w14:paraId="0FA35963"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00"/>
          <w:sz w:val="19"/>
          <w:szCs w:val="19"/>
          <w:highlight w:val="white"/>
          <w:lang w:val="en-NZ"/>
        </w:rPr>
        <w:t>CVector3(</w:t>
      </w:r>
      <w:proofErr w:type="gramEnd"/>
      <w:r>
        <w:rPr>
          <w:rFonts w:ascii="Consolas" w:eastAsiaTheme="minorHAnsi" w:hAnsi="Consolas" w:cs="Consolas"/>
          <w:color w:val="0000FF"/>
          <w:sz w:val="19"/>
          <w:szCs w:val="19"/>
          <w:highlight w:val="white"/>
          <w:lang w:val="en-NZ"/>
        </w:rPr>
        <w:t>float</w:t>
      </w:r>
      <w:r>
        <w:rPr>
          <w:rFonts w:ascii="Consolas" w:eastAsiaTheme="minorHAnsi" w:hAnsi="Consolas" w:cs="Consolas"/>
          <w:color w:val="000000"/>
          <w:sz w:val="19"/>
          <w:szCs w:val="19"/>
          <w:highlight w:val="white"/>
          <w:lang w:val="en-NZ"/>
        </w:rPr>
        <w:t xml:space="preserve"> _</w:t>
      </w:r>
      <w:proofErr w:type="spellStart"/>
      <w:r>
        <w:rPr>
          <w:rFonts w:ascii="Consolas" w:eastAsiaTheme="minorHAnsi" w:hAnsi="Consolas" w:cs="Consolas"/>
          <w:color w:val="000000"/>
          <w:sz w:val="19"/>
          <w:szCs w:val="19"/>
          <w:highlight w:val="white"/>
          <w:lang w:val="en-NZ"/>
        </w:rPr>
        <w:t>fx</w:t>
      </w:r>
      <w:proofErr w:type="spellEnd"/>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0000FF"/>
          <w:sz w:val="19"/>
          <w:szCs w:val="19"/>
          <w:highlight w:val="white"/>
          <w:lang w:val="en-NZ"/>
        </w:rPr>
        <w:t>float</w:t>
      </w:r>
      <w:r>
        <w:rPr>
          <w:rFonts w:ascii="Consolas" w:eastAsiaTheme="minorHAnsi" w:hAnsi="Consolas" w:cs="Consolas"/>
          <w:color w:val="000000"/>
          <w:sz w:val="19"/>
          <w:szCs w:val="19"/>
          <w:highlight w:val="white"/>
          <w:lang w:val="en-NZ"/>
        </w:rPr>
        <w:t xml:space="preserve"> _</w:t>
      </w:r>
      <w:proofErr w:type="spellStart"/>
      <w:r>
        <w:rPr>
          <w:rFonts w:ascii="Consolas" w:eastAsiaTheme="minorHAnsi" w:hAnsi="Consolas" w:cs="Consolas"/>
          <w:color w:val="000000"/>
          <w:sz w:val="19"/>
          <w:szCs w:val="19"/>
          <w:highlight w:val="white"/>
          <w:lang w:val="en-NZ"/>
        </w:rPr>
        <w:t>fy</w:t>
      </w:r>
      <w:proofErr w:type="spellEnd"/>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0000FF"/>
          <w:sz w:val="19"/>
          <w:szCs w:val="19"/>
          <w:highlight w:val="white"/>
          <w:lang w:val="en-NZ"/>
        </w:rPr>
        <w:t>float</w:t>
      </w:r>
      <w:r>
        <w:rPr>
          <w:rFonts w:ascii="Consolas" w:eastAsiaTheme="minorHAnsi" w:hAnsi="Consolas" w:cs="Consolas"/>
          <w:color w:val="000000"/>
          <w:sz w:val="19"/>
          <w:szCs w:val="19"/>
          <w:highlight w:val="white"/>
          <w:lang w:val="en-NZ"/>
        </w:rPr>
        <w:t xml:space="preserve"> _</w:t>
      </w:r>
      <w:proofErr w:type="spellStart"/>
      <w:r>
        <w:rPr>
          <w:rFonts w:ascii="Consolas" w:eastAsiaTheme="minorHAnsi" w:hAnsi="Consolas" w:cs="Consolas"/>
          <w:color w:val="000000"/>
          <w:sz w:val="19"/>
          <w:szCs w:val="19"/>
          <w:highlight w:val="white"/>
          <w:lang w:val="en-NZ"/>
        </w:rPr>
        <w:t>fz</w:t>
      </w:r>
      <w:proofErr w:type="spellEnd"/>
      <w:r>
        <w:rPr>
          <w:rFonts w:ascii="Consolas" w:eastAsiaTheme="minorHAnsi" w:hAnsi="Consolas" w:cs="Consolas"/>
          <w:color w:val="000000"/>
          <w:sz w:val="19"/>
          <w:szCs w:val="19"/>
          <w:highlight w:val="white"/>
          <w:lang w:val="en-NZ"/>
        </w:rPr>
        <w:t>);</w:t>
      </w:r>
    </w:p>
    <w:p w14:paraId="08A8DC1F"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p>
    <w:p w14:paraId="51114ABB"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8000"/>
          <w:sz w:val="19"/>
          <w:szCs w:val="19"/>
          <w:highlight w:val="white"/>
          <w:lang w:val="en-NZ"/>
        </w:rPr>
        <w:t>// Assignment operator.</w:t>
      </w:r>
    </w:p>
    <w:p w14:paraId="1F6CCDFD"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2B91AF"/>
          <w:sz w:val="19"/>
          <w:szCs w:val="19"/>
          <w:highlight w:val="white"/>
          <w:lang w:val="en-NZ"/>
        </w:rPr>
        <w:t>CVector3</w:t>
      </w:r>
      <w:r>
        <w:rPr>
          <w:rFonts w:ascii="Consolas" w:eastAsiaTheme="minorHAnsi" w:hAnsi="Consolas" w:cs="Consolas"/>
          <w:color w:val="000000"/>
          <w:sz w:val="19"/>
          <w:szCs w:val="19"/>
          <w:highlight w:val="white"/>
          <w:lang w:val="en-NZ"/>
        </w:rPr>
        <w:t xml:space="preserve">&amp; operator </w:t>
      </w:r>
      <w:proofErr w:type="gramStart"/>
      <w:r>
        <w:rPr>
          <w:rFonts w:ascii="Consolas" w:eastAsiaTheme="minorHAnsi" w:hAnsi="Consolas" w:cs="Consolas"/>
          <w:color w:val="000000"/>
          <w:sz w:val="19"/>
          <w:szCs w:val="19"/>
          <w:highlight w:val="white"/>
          <w:lang w:val="en-NZ"/>
        </w:rPr>
        <w:t>=(</w:t>
      </w:r>
      <w:proofErr w:type="spellStart"/>
      <w:proofErr w:type="gramEnd"/>
      <w:r>
        <w:rPr>
          <w:rFonts w:ascii="Consolas" w:eastAsiaTheme="minorHAnsi" w:hAnsi="Consolas" w:cs="Consolas"/>
          <w:color w:val="0000FF"/>
          <w:sz w:val="19"/>
          <w:szCs w:val="19"/>
          <w:highlight w:val="white"/>
          <w:lang w:val="en-NZ"/>
        </w:rPr>
        <w:t>const</w:t>
      </w:r>
      <w:proofErr w:type="spellEnd"/>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2B91AF"/>
          <w:sz w:val="19"/>
          <w:szCs w:val="19"/>
          <w:highlight w:val="white"/>
          <w:lang w:val="en-NZ"/>
        </w:rPr>
        <w:t>CVector3</w:t>
      </w:r>
      <w:r>
        <w:rPr>
          <w:rFonts w:ascii="Consolas" w:eastAsiaTheme="minorHAnsi" w:hAnsi="Consolas" w:cs="Consolas"/>
          <w:color w:val="000000"/>
          <w:sz w:val="19"/>
          <w:szCs w:val="19"/>
          <w:highlight w:val="white"/>
          <w:lang w:val="en-NZ"/>
        </w:rPr>
        <w:t>&amp; _</w:t>
      </w:r>
      <w:proofErr w:type="spellStart"/>
      <w:r>
        <w:rPr>
          <w:rFonts w:ascii="Consolas" w:eastAsiaTheme="minorHAnsi" w:hAnsi="Consolas" w:cs="Consolas"/>
          <w:color w:val="000000"/>
          <w:sz w:val="19"/>
          <w:szCs w:val="19"/>
          <w:highlight w:val="white"/>
          <w:lang w:val="en-NZ"/>
        </w:rPr>
        <w:t>kr</w:t>
      </w:r>
      <w:proofErr w:type="spellEnd"/>
      <w:r>
        <w:rPr>
          <w:rFonts w:ascii="Consolas" w:eastAsiaTheme="minorHAnsi" w:hAnsi="Consolas" w:cs="Consolas"/>
          <w:color w:val="000000"/>
          <w:sz w:val="19"/>
          <w:szCs w:val="19"/>
          <w:highlight w:val="white"/>
          <w:lang w:val="en-NZ"/>
        </w:rPr>
        <w:t>);</w:t>
      </w:r>
    </w:p>
    <w:p w14:paraId="2C272586"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p>
    <w:p w14:paraId="74D74B83"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8000"/>
          <w:sz w:val="19"/>
          <w:szCs w:val="19"/>
          <w:highlight w:val="white"/>
          <w:lang w:val="en-NZ"/>
        </w:rPr>
        <w:t>// Relational operators.</w:t>
      </w:r>
    </w:p>
    <w:p w14:paraId="0278C586"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FF"/>
          <w:sz w:val="19"/>
          <w:szCs w:val="19"/>
          <w:highlight w:val="white"/>
          <w:lang w:val="en-NZ"/>
        </w:rPr>
        <w:t>bool</w:t>
      </w:r>
      <w:proofErr w:type="gramEnd"/>
      <w:r>
        <w:rPr>
          <w:rFonts w:ascii="Consolas" w:eastAsiaTheme="minorHAnsi" w:hAnsi="Consolas" w:cs="Consolas"/>
          <w:color w:val="000000"/>
          <w:sz w:val="19"/>
          <w:szCs w:val="19"/>
          <w:highlight w:val="white"/>
          <w:lang w:val="en-NZ"/>
        </w:rPr>
        <w:t xml:space="preserve"> operator ==(</w:t>
      </w:r>
      <w:proofErr w:type="spellStart"/>
      <w:r>
        <w:rPr>
          <w:rFonts w:ascii="Consolas" w:eastAsiaTheme="minorHAnsi" w:hAnsi="Consolas" w:cs="Consolas"/>
          <w:color w:val="0000FF"/>
          <w:sz w:val="19"/>
          <w:szCs w:val="19"/>
          <w:highlight w:val="white"/>
          <w:lang w:val="en-NZ"/>
        </w:rPr>
        <w:t>const</w:t>
      </w:r>
      <w:proofErr w:type="spellEnd"/>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2B91AF"/>
          <w:sz w:val="19"/>
          <w:szCs w:val="19"/>
          <w:highlight w:val="white"/>
          <w:lang w:val="en-NZ"/>
        </w:rPr>
        <w:t>CVector3</w:t>
      </w:r>
      <w:r>
        <w:rPr>
          <w:rFonts w:ascii="Consolas" w:eastAsiaTheme="minorHAnsi" w:hAnsi="Consolas" w:cs="Consolas"/>
          <w:color w:val="000000"/>
          <w:sz w:val="19"/>
          <w:szCs w:val="19"/>
          <w:highlight w:val="white"/>
          <w:lang w:val="en-NZ"/>
        </w:rPr>
        <w:t>&amp; _</w:t>
      </w:r>
      <w:proofErr w:type="spellStart"/>
      <w:r>
        <w:rPr>
          <w:rFonts w:ascii="Consolas" w:eastAsiaTheme="minorHAnsi" w:hAnsi="Consolas" w:cs="Consolas"/>
          <w:color w:val="000000"/>
          <w:sz w:val="19"/>
          <w:szCs w:val="19"/>
          <w:highlight w:val="white"/>
          <w:lang w:val="en-NZ"/>
        </w:rPr>
        <w:t>kr</w:t>
      </w:r>
      <w:proofErr w:type="spell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FF"/>
          <w:sz w:val="19"/>
          <w:szCs w:val="19"/>
          <w:highlight w:val="white"/>
          <w:lang w:val="en-NZ"/>
        </w:rPr>
        <w:t>const</w:t>
      </w:r>
      <w:proofErr w:type="spellEnd"/>
      <w:r>
        <w:rPr>
          <w:rFonts w:ascii="Consolas" w:eastAsiaTheme="minorHAnsi" w:hAnsi="Consolas" w:cs="Consolas"/>
          <w:color w:val="000000"/>
          <w:sz w:val="19"/>
          <w:szCs w:val="19"/>
          <w:highlight w:val="white"/>
          <w:lang w:val="en-NZ"/>
        </w:rPr>
        <w:t>;</w:t>
      </w:r>
    </w:p>
    <w:p w14:paraId="6E3E4C91"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FF"/>
          <w:sz w:val="19"/>
          <w:szCs w:val="19"/>
          <w:highlight w:val="white"/>
          <w:lang w:val="en-NZ"/>
        </w:rPr>
        <w:t>bool</w:t>
      </w:r>
      <w:proofErr w:type="gramEnd"/>
      <w:r>
        <w:rPr>
          <w:rFonts w:ascii="Consolas" w:eastAsiaTheme="minorHAnsi" w:hAnsi="Consolas" w:cs="Consolas"/>
          <w:color w:val="000000"/>
          <w:sz w:val="19"/>
          <w:szCs w:val="19"/>
          <w:highlight w:val="white"/>
          <w:lang w:val="en-NZ"/>
        </w:rPr>
        <w:t xml:space="preserve"> operator !=(</w:t>
      </w:r>
      <w:proofErr w:type="spellStart"/>
      <w:r>
        <w:rPr>
          <w:rFonts w:ascii="Consolas" w:eastAsiaTheme="minorHAnsi" w:hAnsi="Consolas" w:cs="Consolas"/>
          <w:color w:val="0000FF"/>
          <w:sz w:val="19"/>
          <w:szCs w:val="19"/>
          <w:highlight w:val="white"/>
          <w:lang w:val="en-NZ"/>
        </w:rPr>
        <w:t>const</w:t>
      </w:r>
      <w:proofErr w:type="spellEnd"/>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2B91AF"/>
          <w:sz w:val="19"/>
          <w:szCs w:val="19"/>
          <w:highlight w:val="white"/>
          <w:lang w:val="en-NZ"/>
        </w:rPr>
        <w:t>CVector3</w:t>
      </w:r>
      <w:r>
        <w:rPr>
          <w:rFonts w:ascii="Consolas" w:eastAsiaTheme="minorHAnsi" w:hAnsi="Consolas" w:cs="Consolas"/>
          <w:color w:val="000000"/>
          <w:sz w:val="19"/>
          <w:szCs w:val="19"/>
          <w:highlight w:val="white"/>
          <w:lang w:val="en-NZ"/>
        </w:rPr>
        <w:t>&amp; _</w:t>
      </w:r>
      <w:proofErr w:type="spellStart"/>
      <w:r>
        <w:rPr>
          <w:rFonts w:ascii="Consolas" w:eastAsiaTheme="minorHAnsi" w:hAnsi="Consolas" w:cs="Consolas"/>
          <w:color w:val="000000"/>
          <w:sz w:val="19"/>
          <w:szCs w:val="19"/>
          <w:highlight w:val="white"/>
          <w:lang w:val="en-NZ"/>
        </w:rPr>
        <w:t>kr</w:t>
      </w:r>
      <w:proofErr w:type="spell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FF"/>
          <w:sz w:val="19"/>
          <w:szCs w:val="19"/>
          <w:highlight w:val="white"/>
          <w:lang w:val="en-NZ"/>
        </w:rPr>
        <w:t>const</w:t>
      </w:r>
      <w:proofErr w:type="spellEnd"/>
      <w:r>
        <w:rPr>
          <w:rFonts w:ascii="Consolas" w:eastAsiaTheme="minorHAnsi" w:hAnsi="Consolas" w:cs="Consolas"/>
          <w:color w:val="000000"/>
          <w:sz w:val="19"/>
          <w:szCs w:val="19"/>
          <w:highlight w:val="white"/>
          <w:lang w:val="en-NZ"/>
        </w:rPr>
        <w:t>;</w:t>
      </w:r>
    </w:p>
    <w:p w14:paraId="670C3AEE"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p>
    <w:p w14:paraId="5B3DAEBA"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8000"/>
          <w:sz w:val="19"/>
          <w:szCs w:val="19"/>
          <w:highlight w:val="white"/>
          <w:lang w:val="en-NZ"/>
        </w:rPr>
        <w:t>// Vector operations</w:t>
      </w:r>
    </w:p>
    <w:p w14:paraId="6864EF7B"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FF"/>
          <w:sz w:val="19"/>
          <w:szCs w:val="19"/>
          <w:highlight w:val="white"/>
          <w:lang w:val="en-NZ"/>
        </w:rPr>
        <w:t>void</w:t>
      </w:r>
      <w:proofErr w:type="gramEnd"/>
      <w:r>
        <w:rPr>
          <w:rFonts w:ascii="Consolas" w:eastAsiaTheme="minorHAnsi" w:hAnsi="Consolas" w:cs="Consolas"/>
          <w:color w:val="000000"/>
          <w:sz w:val="19"/>
          <w:szCs w:val="19"/>
          <w:highlight w:val="white"/>
          <w:lang w:val="en-NZ"/>
        </w:rPr>
        <w:t xml:space="preserve"> Zero();</w:t>
      </w:r>
    </w:p>
    <w:p w14:paraId="034440B1"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p>
    <w:p w14:paraId="6C727534"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2B91AF"/>
          <w:sz w:val="19"/>
          <w:szCs w:val="19"/>
          <w:highlight w:val="white"/>
          <w:lang w:val="en-NZ"/>
        </w:rPr>
        <w:t>CVector3</w:t>
      </w:r>
      <w:r>
        <w:rPr>
          <w:rFonts w:ascii="Consolas" w:eastAsiaTheme="minorHAnsi" w:hAnsi="Consolas" w:cs="Consolas"/>
          <w:color w:val="000000"/>
          <w:sz w:val="19"/>
          <w:szCs w:val="19"/>
          <w:highlight w:val="white"/>
          <w:lang w:val="en-NZ"/>
        </w:rPr>
        <w:t xml:space="preserve"> operator </w:t>
      </w:r>
      <w:proofErr w:type="gramStart"/>
      <w:r>
        <w:rPr>
          <w:rFonts w:ascii="Consolas" w:eastAsiaTheme="minorHAnsi" w:hAnsi="Consolas" w:cs="Consolas"/>
          <w:color w:val="000000"/>
          <w:sz w:val="19"/>
          <w:szCs w:val="19"/>
          <w:highlight w:val="white"/>
          <w:lang w:val="en-NZ"/>
        </w:rPr>
        <w:t>-(</w:t>
      </w:r>
      <w:proofErr w:type="gram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FF"/>
          <w:sz w:val="19"/>
          <w:szCs w:val="19"/>
          <w:highlight w:val="white"/>
          <w:lang w:val="en-NZ"/>
        </w:rPr>
        <w:t>const</w:t>
      </w:r>
      <w:proofErr w:type="spellEnd"/>
      <w:r>
        <w:rPr>
          <w:rFonts w:ascii="Consolas" w:eastAsiaTheme="minorHAnsi" w:hAnsi="Consolas" w:cs="Consolas"/>
          <w:color w:val="000000"/>
          <w:sz w:val="19"/>
          <w:szCs w:val="19"/>
          <w:highlight w:val="white"/>
          <w:lang w:val="en-NZ"/>
        </w:rPr>
        <w:t>;</w:t>
      </w:r>
    </w:p>
    <w:p w14:paraId="7E0740DA"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2B91AF"/>
          <w:sz w:val="19"/>
          <w:szCs w:val="19"/>
          <w:highlight w:val="white"/>
          <w:lang w:val="en-NZ"/>
        </w:rPr>
        <w:t>CVector3</w:t>
      </w:r>
      <w:r>
        <w:rPr>
          <w:rFonts w:ascii="Consolas" w:eastAsiaTheme="minorHAnsi" w:hAnsi="Consolas" w:cs="Consolas"/>
          <w:color w:val="000000"/>
          <w:sz w:val="19"/>
          <w:szCs w:val="19"/>
          <w:highlight w:val="white"/>
          <w:lang w:val="en-NZ"/>
        </w:rPr>
        <w:t xml:space="preserve"> operator </w:t>
      </w:r>
      <w:proofErr w:type="gramStart"/>
      <w:r>
        <w:rPr>
          <w:rFonts w:ascii="Consolas" w:eastAsiaTheme="minorHAnsi" w:hAnsi="Consolas" w:cs="Consolas"/>
          <w:color w:val="000000"/>
          <w:sz w:val="19"/>
          <w:szCs w:val="19"/>
          <w:highlight w:val="white"/>
          <w:lang w:val="en-NZ"/>
        </w:rPr>
        <w:t>+(</w:t>
      </w:r>
      <w:proofErr w:type="spellStart"/>
      <w:proofErr w:type="gramEnd"/>
      <w:r>
        <w:rPr>
          <w:rFonts w:ascii="Consolas" w:eastAsiaTheme="minorHAnsi" w:hAnsi="Consolas" w:cs="Consolas"/>
          <w:color w:val="0000FF"/>
          <w:sz w:val="19"/>
          <w:szCs w:val="19"/>
          <w:highlight w:val="white"/>
          <w:lang w:val="en-NZ"/>
        </w:rPr>
        <w:t>const</w:t>
      </w:r>
      <w:proofErr w:type="spellEnd"/>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2B91AF"/>
          <w:sz w:val="19"/>
          <w:szCs w:val="19"/>
          <w:highlight w:val="white"/>
          <w:lang w:val="en-NZ"/>
        </w:rPr>
        <w:t>CVector3</w:t>
      </w:r>
      <w:r>
        <w:rPr>
          <w:rFonts w:ascii="Consolas" w:eastAsiaTheme="minorHAnsi" w:hAnsi="Consolas" w:cs="Consolas"/>
          <w:color w:val="000000"/>
          <w:sz w:val="19"/>
          <w:szCs w:val="19"/>
          <w:highlight w:val="white"/>
          <w:lang w:val="en-NZ"/>
        </w:rPr>
        <w:t>&amp; _</w:t>
      </w:r>
      <w:proofErr w:type="spellStart"/>
      <w:r>
        <w:rPr>
          <w:rFonts w:ascii="Consolas" w:eastAsiaTheme="minorHAnsi" w:hAnsi="Consolas" w:cs="Consolas"/>
          <w:color w:val="000000"/>
          <w:sz w:val="19"/>
          <w:szCs w:val="19"/>
          <w:highlight w:val="white"/>
          <w:lang w:val="en-NZ"/>
        </w:rPr>
        <w:t>kr</w:t>
      </w:r>
      <w:proofErr w:type="spell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FF"/>
          <w:sz w:val="19"/>
          <w:szCs w:val="19"/>
          <w:highlight w:val="white"/>
          <w:lang w:val="en-NZ"/>
        </w:rPr>
        <w:t>const</w:t>
      </w:r>
      <w:proofErr w:type="spellEnd"/>
      <w:r>
        <w:rPr>
          <w:rFonts w:ascii="Consolas" w:eastAsiaTheme="minorHAnsi" w:hAnsi="Consolas" w:cs="Consolas"/>
          <w:color w:val="000000"/>
          <w:sz w:val="19"/>
          <w:szCs w:val="19"/>
          <w:highlight w:val="white"/>
          <w:lang w:val="en-NZ"/>
        </w:rPr>
        <w:t>;</w:t>
      </w:r>
    </w:p>
    <w:p w14:paraId="774FF0CA"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2B91AF"/>
          <w:sz w:val="19"/>
          <w:szCs w:val="19"/>
          <w:highlight w:val="white"/>
          <w:lang w:val="en-NZ"/>
        </w:rPr>
        <w:t>CVector3</w:t>
      </w:r>
      <w:r>
        <w:rPr>
          <w:rFonts w:ascii="Consolas" w:eastAsiaTheme="minorHAnsi" w:hAnsi="Consolas" w:cs="Consolas"/>
          <w:color w:val="000000"/>
          <w:sz w:val="19"/>
          <w:szCs w:val="19"/>
          <w:highlight w:val="white"/>
          <w:lang w:val="en-NZ"/>
        </w:rPr>
        <w:t xml:space="preserve"> operator </w:t>
      </w:r>
      <w:proofErr w:type="gramStart"/>
      <w:r>
        <w:rPr>
          <w:rFonts w:ascii="Consolas" w:eastAsiaTheme="minorHAnsi" w:hAnsi="Consolas" w:cs="Consolas"/>
          <w:color w:val="000000"/>
          <w:sz w:val="19"/>
          <w:szCs w:val="19"/>
          <w:highlight w:val="white"/>
          <w:lang w:val="en-NZ"/>
        </w:rPr>
        <w:t>-(</w:t>
      </w:r>
      <w:proofErr w:type="spellStart"/>
      <w:proofErr w:type="gramEnd"/>
      <w:r>
        <w:rPr>
          <w:rFonts w:ascii="Consolas" w:eastAsiaTheme="minorHAnsi" w:hAnsi="Consolas" w:cs="Consolas"/>
          <w:color w:val="0000FF"/>
          <w:sz w:val="19"/>
          <w:szCs w:val="19"/>
          <w:highlight w:val="white"/>
          <w:lang w:val="en-NZ"/>
        </w:rPr>
        <w:t>const</w:t>
      </w:r>
      <w:proofErr w:type="spellEnd"/>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2B91AF"/>
          <w:sz w:val="19"/>
          <w:szCs w:val="19"/>
          <w:highlight w:val="white"/>
          <w:lang w:val="en-NZ"/>
        </w:rPr>
        <w:t>CVector3</w:t>
      </w:r>
      <w:r>
        <w:rPr>
          <w:rFonts w:ascii="Consolas" w:eastAsiaTheme="minorHAnsi" w:hAnsi="Consolas" w:cs="Consolas"/>
          <w:color w:val="000000"/>
          <w:sz w:val="19"/>
          <w:szCs w:val="19"/>
          <w:highlight w:val="white"/>
          <w:lang w:val="en-NZ"/>
        </w:rPr>
        <w:t>&amp; _</w:t>
      </w:r>
      <w:proofErr w:type="spellStart"/>
      <w:r>
        <w:rPr>
          <w:rFonts w:ascii="Consolas" w:eastAsiaTheme="minorHAnsi" w:hAnsi="Consolas" w:cs="Consolas"/>
          <w:color w:val="000000"/>
          <w:sz w:val="19"/>
          <w:szCs w:val="19"/>
          <w:highlight w:val="white"/>
          <w:lang w:val="en-NZ"/>
        </w:rPr>
        <w:t>kr</w:t>
      </w:r>
      <w:proofErr w:type="spell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FF"/>
          <w:sz w:val="19"/>
          <w:szCs w:val="19"/>
          <w:highlight w:val="white"/>
          <w:lang w:val="en-NZ"/>
        </w:rPr>
        <w:t>const</w:t>
      </w:r>
      <w:proofErr w:type="spellEnd"/>
      <w:r>
        <w:rPr>
          <w:rFonts w:ascii="Consolas" w:eastAsiaTheme="minorHAnsi" w:hAnsi="Consolas" w:cs="Consolas"/>
          <w:color w:val="000000"/>
          <w:sz w:val="19"/>
          <w:szCs w:val="19"/>
          <w:highlight w:val="white"/>
          <w:lang w:val="en-NZ"/>
        </w:rPr>
        <w:t>;</w:t>
      </w:r>
    </w:p>
    <w:p w14:paraId="50D5707D"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p>
    <w:p w14:paraId="27495609"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8000"/>
          <w:sz w:val="19"/>
          <w:szCs w:val="19"/>
          <w:highlight w:val="white"/>
          <w:lang w:val="en-NZ"/>
        </w:rPr>
        <w:t>// Multiplication and division by scalar.</w:t>
      </w:r>
    </w:p>
    <w:p w14:paraId="43765CF4"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2B91AF"/>
          <w:sz w:val="19"/>
          <w:szCs w:val="19"/>
          <w:highlight w:val="white"/>
          <w:lang w:val="en-NZ"/>
        </w:rPr>
        <w:t>CVector3</w:t>
      </w:r>
      <w:r>
        <w:rPr>
          <w:rFonts w:ascii="Consolas" w:eastAsiaTheme="minorHAnsi" w:hAnsi="Consolas" w:cs="Consolas"/>
          <w:color w:val="000000"/>
          <w:sz w:val="19"/>
          <w:szCs w:val="19"/>
          <w:highlight w:val="white"/>
          <w:lang w:val="en-NZ"/>
        </w:rPr>
        <w:t xml:space="preserve"> operator *(</w:t>
      </w:r>
      <w:r>
        <w:rPr>
          <w:rFonts w:ascii="Consolas" w:eastAsiaTheme="minorHAnsi" w:hAnsi="Consolas" w:cs="Consolas"/>
          <w:color w:val="0000FF"/>
          <w:sz w:val="19"/>
          <w:szCs w:val="19"/>
          <w:highlight w:val="white"/>
          <w:lang w:val="en-NZ"/>
        </w:rPr>
        <w:t>float</w:t>
      </w:r>
      <w:r>
        <w:rPr>
          <w:rFonts w:ascii="Consolas" w:eastAsiaTheme="minorHAnsi" w:hAnsi="Consolas" w:cs="Consolas"/>
          <w:color w:val="000000"/>
          <w:sz w:val="19"/>
          <w:szCs w:val="19"/>
          <w:highlight w:val="white"/>
          <w:lang w:val="en-NZ"/>
        </w:rPr>
        <w:t xml:space="preserve"> _f) </w:t>
      </w:r>
      <w:proofErr w:type="spellStart"/>
      <w:r>
        <w:rPr>
          <w:rFonts w:ascii="Consolas" w:eastAsiaTheme="minorHAnsi" w:hAnsi="Consolas" w:cs="Consolas"/>
          <w:color w:val="0000FF"/>
          <w:sz w:val="19"/>
          <w:szCs w:val="19"/>
          <w:highlight w:val="white"/>
          <w:lang w:val="en-NZ"/>
        </w:rPr>
        <w:t>const</w:t>
      </w:r>
      <w:proofErr w:type="spellEnd"/>
      <w:r>
        <w:rPr>
          <w:rFonts w:ascii="Consolas" w:eastAsiaTheme="minorHAnsi" w:hAnsi="Consolas" w:cs="Consolas"/>
          <w:color w:val="000000"/>
          <w:sz w:val="19"/>
          <w:szCs w:val="19"/>
          <w:highlight w:val="white"/>
          <w:lang w:val="en-NZ"/>
        </w:rPr>
        <w:t>;</w:t>
      </w:r>
    </w:p>
    <w:p w14:paraId="2ED8D3A2"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2B91AF"/>
          <w:sz w:val="19"/>
          <w:szCs w:val="19"/>
          <w:highlight w:val="white"/>
          <w:lang w:val="en-NZ"/>
        </w:rPr>
        <w:t>CVector3</w:t>
      </w:r>
      <w:r>
        <w:rPr>
          <w:rFonts w:ascii="Consolas" w:eastAsiaTheme="minorHAnsi" w:hAnsi="Consolas" w:cs="Consolas"/>
          <w:color w:val="000000"/>
          <w:sz w:val="19"/>
          <w:szCs w:val="19"/>
          <w:highlight w:val="white"/>
          <w:lang w:val="en-NZ"/>
        </w:rPr>
        <w:t xml:space="preserve"> operator </w:t>
      </w:r>
      <w:proofErr w:type="gramStart"/>
      <w:r>
        <w:rPr>
          <w:rFonts w:ascii="Consolas" w:eastAsiaTheme="minorHAnsi" w:hAnsi="Consolas" w:cs="Consolas"/>
          <w:color w:val="000000"/>
          <w:sz w:val="19"/>
          <w:szCs w:val="19"/>
          <w:highlight w:val="white"/>
          <w:lang w:val="en-NZ"/>
        </w:rPr>
        <w:t>/(</w:t>
      </w:r>
      <w:proofErr w:type="gramEnd"/>
      <w:r>
        <w:rPr>
          <w:rFonts w:ascii="Consolas" w:eastAsiaTheme="minorHAnsi" w:hAnsi="Consolas" w:cs="Consolas"/>
          <w:color w:val="0000FF"/>
          <w:sz w:val="19"/>
          <w:szCs w:val="19"/>
          <w:highlight w:val="white"/>
          <w:lang w:val="en-NZ"/>
        </w:rPr>
        <w:t>float</w:t>
      </w:r>
      <w:r>
        <w:rPr>
          <w:rFonts w:ascii="Consolas" w:eastAsiaTheme="minorHAnsi" w:hAnsi="Consolas" w:cs="Consolas"/>
          <w:color w:val="000000"/>
          <w:sz w:val="19"/>
          <w:szCs w:val="19"/>
          <w:highlight w:val="white"/>
          <w:lang w:val="en-NZ"/>
        </w:rPr>
        <w:t xml:space="preserve"> _f) </w:t>
      </w:r>
      <w:proofErr w:type="spellStart"/>
      <w:r>
        <w:rPr>
          <w:rFonts w:ascii="Consolas" w:eastAsiaTheme="minorHAnsi" w:hAnsi="Consolas" w:cs="Consolas"/>
          <w:color w:val="0000FF"/>
          <w:sz w:val="19"/>
          <w:szCs w:val="19"/>
          <w:highlight w:val="white"/>
          <w:lang w:val="en-NZ"/>
        </w:rPr>
        <w:t>const</w:t>
      </w:r>
      <w:proofErr w:type="spellEnd"/>
      <w:r>
        <w:rPr>
          <w:rFonts w:ascii="Consolas" w:eastAsiaTheme="minorHAnsi" w:hAnsi="Consolas" w:cs="Consolas"/>
          <w:color w:val="000000"/>
          <w:sz w:val="19"/>
          <w:szCs w:val="19"/>
          <w:highlight w:val="white"/>
          <w:lang w:val="en-NZ"/>
        </w:rPr>
        <w:t>;</w:t>
      </w:r>
    </w:p>
    <w:p w14:paraId="4F3BC345"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p>
    <w:p w14:paraId="42BF0A9A"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8000"/>
          <w:sz w:val="19"/>
          <w:szCs w:val="19"/>
          <w:highlight w:val="white"/>
          <w:lang w:val="en-NZ"/>
        </w:rPr>
        <w:t xml:space="preserve">// </w:t>
      </w:r>
      <w:proofErr w:type="gramStart"/>
      <w:r>
        <w:rPr>
          <w:rFonts w:ascii="Consolas" w:eastAsiaTheme="minorHAnsi" w:hAnsi="Consolas" w:cs="Consolas"/>
          <w:color w:val="008000"/>
          <w:sz w:val="19"/>
          <w:szCs w:val="19"/>
          <w:highlight w:val="white"/>
          <w:lang w:val="en-NZ"/>
        </w:rPr>
        <w:t>Combined</w:t>
      </w:r>
      <w:proofErr w:type="gramEnd"/>
      <w:r>
        <w:rPr>
          <w:rFonts w:ascii="Consolas" w:eastAsiaTheme="minorHAnsi" w:hAnsi="Consolas" w:cs="Consolas"/>
          <w:color w:val="008000"/>
          <w:sz w:val="19"/>
          <w:szCs w:val="19"/>
          <w:highlight w:val="white"/>
          <w:lang w:val="en-NZ"/>
        </w:rPr>
        <w:t xml:space="preserve"> assignment operators to conform to C notation convention.</w:t>
      </w:r>
    </w:p>
    <w:p w14:paraId="36069C4C"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2B91AF"/>
          <w:sz w:val="19"/>
          <w:szCs w:val="19"/>
          <w:highlight w:val="white"/>
          <w:lang w:val="en-NZ"/>
        </w:rPr>
        <w:t>CVector3</w:t>
      </w:r>
      <w:r>
        <w:rPr>
          <w:rFonts w:ascii="Consolas" w:eastAsiaTheme="minorHAnsi" w:hAnsi="Consolas" w:cs="Consolas"/>
          <w:color w:val="000000"/>
          <w:sz w:val="19"/>
          <w:szCs w:val="19"/>
          <w:highlight w:val="white"/>
          <w:lang w:val="en-NZ"/>
        </w:rPr>
        <w:t>&amp; operator +</w:t>
      </w:r>
      <w:proofErr w:type="gramStart"/>
      <w:r>
        <w:rPr>
          <w:rFonts w:ascii="Consolas" w:eastAsiaTheme="minorHAnsi" w:hAnsi="Consolas" w:cs="Consolas"/>
          <w:color w:val="000000"/>
          <w:sz w:val="19"/>
          <w:szCs w:val="19"/>
          <w:highlight w:val="white"/>
          <w:lang w:val="en-NZ"/>
        </w:rPr>
        <w:t>=(</w:t>
      </w:r>
      <w:proofErr w:type="spellStart"/>
      <w:proofErr w:type="gramEnd"/>
      <w:r>
        <w:rPr>
          <w:rFonts w:ascii="Consolas" w:eastAsiaTheme="minorHAnsi" w:hAnsi="Consolas" w:cs="Consolas"/>
          <w:color w:val="0000FF"/>
          <w:sz w:val="19"/>
          <w:szCs w:val="19"/>
          <w:highlight w:val="white"/>
          <w:lang w:val="en-NZ"/>
        </w:rPr>
        <w:t>const</w:t>
      </w:r>
      <w:proofErr w:type="spellEnd"/>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2B91AF"/>
          <w:sz w:val="19"/>
          <w:szCs w:val="19"/>
          <w:highlight w:val="white"/>
          <w:lang w:val="en-NZ"/>
        </w:rPr>
        <w:t>CVector3</w:t>
      </w:r>
      <w:r>
        <w:rPr>
          <w:rFonts w:ascii="Consolas" w:eastAsiaTheme="minorHAnsi" w:hAnsi="Consolas" w:cs="Consolas"/>
          <w:color w:val="000000"/>
          <w:sz w:val="19"/>
          <w:szCs w:val="19"/>
          <w:highlight w:val="white"/>
          <w:lang w:val="en-NZ"/>
        </w:rPr>
        <w:t>&amp; _</w:t>
      </w:r>
      <w:proofErr w:type="spellStart"/>
      <w:r>
        <w:rPr>
          <w:rFonts w:ascii="Consolas" w:eastAsiaTheme="minorHAnsi" w:hAnsi="Consolas" w:cs="Consolas"/>
          <w:color w:val="000000"/>
          <w:sz w:val="19"/>
          <w:szCs w:val="19"/>
          <w:highlight w:val="white"/>
          <w:lang w:val="en-NZ"/>
        </w:rPr>
        <w:t>kr</w:t>
      </w:r>
      <w:proofErr w:type="spellEnd"/>
      <w:r>
        <w:rPr>
          <w:rFonts w:ascii="Consolas" w:eastAsiaTheme="minorHAnsi" w:hAnsi="Consolas" w:cs="Consolas"/>
          <w:color w:val="000000"/>
          <w:sz w:val="19"/>
          <w:szCs w:val="19"/>
          <w:highlight w:val="white"/>
          <w:lang w:val="en-NZ"/>
        </w:rPr>
        <w:t>);</w:t>
      </w:r>
    </w:p>
    <w:p w14:paraId="36A6EE18"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2B91AF"/>
          <w:sz w:val="19"/>
          <w:szCs w:val="19"/>
          <w:highlight w:val="white"/>
          <w:lang w:val="en-NZ"/>
        </w:rPr>
        <w:t>CVector3</w:t>
      </w:r>
      <w:r>
        <w:rPr>
          <w:rFonts w:ascii="Consolas" w:eastAsiaTheme="minorHAnsi" w:hAnsi="Consolas" w:cs="Consolas"/>
          <w:color w:val="000000"/>
          <w:sz w:val="19"/>
          <w:szCs w:val="19"/>
          <w:highlight w:val="white"/>
          <w:lang w:val="en-NZ"/>
        </w:rPr>
        <w:t>&amp; operator -</w:t>
      </w:r>
      <w:proofErr w:type="gramStart"/>
      <w:r>
        <w:rPr>
          <w:rFonts w:ascii="Consolas" w:eastAsiaTheme="minorHAnsi" w:hAnsi="Consolas" w:cs="Consolas"/>
          <w:color w:val="000000"/>
          <w:sz w:val="19"/>
          <w:szCs w:val="19"/>
          <w:highlight w:val="white"/>
          <w:lang w:val="en-NZ"/>
        </w:rPr>
        <w:t>=(</w:t>
      </w:r>
      <w:proofErr w:type="spellStart"/>
      <w:proofErr w:type="gramEnd"/>
      <w:r>
        <w:rPr>
          <w:rFonts w:ascii="Consolas" w:eastAsiaTheme="minorHAnsi" w:hAnsi="Consolas" w:cs="Consolas"/>
          <w:color w:val="0000FF"/>
          <w:sz w:val="19"/>
          <w:szCs w:val="19"/>
          <w:highlight w:val="white"/>
          <w:lang w:val="en-NZ"/>
        </w:rPr>
        <w:t>const</w:t>
      </w:r>
      <w:proofErr w:type="spellEnd"/>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2B91AF"/>
          <w:sz w:val="19"/>
          <w:szCs w:val="19"/>
          <w:highlight w:val="white"/>
          <w:lang w:val="en-NZ"/>
        </w:rPr>
        <w:t>CVector3</w:t>
      </w:r>
      <w:r>
        <w:rPr>
          <w:rFonts w:ascii="Consolas" w:eastAsiaTheme="minorHAnsi" w:hAnsi="Consolas" w:cs="Consolas"/>
          <w:color w:val="000000"/>
          <w:sz w:val="19"/>
          <w:szCs w:val="19"/>
          <w:highlight w:val="white"/>
          <w:lang w:val="en-NZ"/>
        </w:rPr>
        <w:t>&amp; _</w:t>
      </w:r>
      <w:proofErr w:type="spellStart"/>
      <w:r>
        <w:rPr>
          <w:rFonts w:ascii="Consolas" w:eastAsiaTheme="minorHAnsi" w:hAnsi="Consolas" w:cs="Consolas"/>
          <w:color w:val="000000"/>
          <w:sz w:val="19"/>
          <w:szCs w:val="19"/>
          <w:highlight w:val="white"/>
          <w:lang w:val="en-NZ"/>
        </w:rPr>
        <w:t>kr</w:t>
      </w:r>
      <w:proofErr w:type="spellEnd"/>
      <w:r>
        <w:rPr>
          <w:rFonts w:ascii="Consolas" w:eastAsiaTheme="minorHAnsi" w:hAnsi="Consolas" w:cs="Consolas"/>
          <w:color w:val="000000"/>
          <w:sz w:val="19"/>
          <w:szCs w:val="19"/>
          <w:highlight w:val="white"/>
          <w:lang w:val="en-NZ"/>
        </w:rPr>
        <w:t>);</w:t>
      </w:r>
    </w:p>
    <w:p w14:paraId="3D08EA6E"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2B91AF"/>
          <w:sz w:val="19"/>
          <w:szCs w:val="19"/>
          <w:highlight w:val="white"/>
          <w:lang w:val="en-NZ"/>
        </w:rPr>
        <w:t>CVector3</w:t>
      </w:r>
      <w:r>
        <w:rPr>
          <w:rFonts w:ascii="Consolas" w:eastAsiaTheme="minorHAnsi" w:hAnsi="Consolas" w:cs="Consolas"/>
          <w:color w:val="000000"/>
          <w:sz w:val="19"/>
          <w:szCs w:val="19"/>
          <w:highlight w:val="white"/>
          <w:lang w:val="en-NZ"/>
        </w:rPr>
        <w:t>&amp; operator *</w:t>
      </w:r>
      <w:proofErr w:type="gramStart"/>
      <w:r>
        <w:rPr>
          <w:rFonts w:ascii="Consolas" w:eastAsiaTheme="minorHAnsi" w:hAnsi="Consolas" w:cs="Consolas"/>
          <w:color w:val="000000"/>
          <w:sz w:val="19"/>
          <w:szCs w:val="19"/>
          <w:highlight w:val="white"/>
          <w:lang w:val="en-NZ"/>
        </w:rPr>
        <w:t>=(</w:t>
      </w:r>
      <w:proofErr w:type="gramEnd"/>
      <w:r>
        <w:rPr>
          <w:rFonts w:ascii="Consolas" w:eastAsiaTheme="minorHAnsi" w:hAnsi="Consolas" w:cs="Consolas"/>
          <w:color w:val="0000FF"/>
          <w:sz w:val="19"/>
          <w:szCs w:val="19"/>
          <w:highlight w:val="white"/>
          <w:lang w:val="en-NZ"/>
        </w:rPr>
        <w:t>float</w:t>
      </w:r>
      <w:r>
        <w:rPr>
          <w:rFonts w:ascii="Consolas" w:eastAsiaTheme="minorHAnsi" w:hAnsi="Consolas" w:cs="Consolas"/>
          <w:color w:val="000000"/>
          <w:sz w:val="19"/>
          <w:szCs w:val="19"/>
          <w:highlight w:val="white"/>
          <w:lang w:val="en-NZ"/>
        </w:rPr>
        <w:t xml:space="preserve"> _f);</w:t>
      </w:r>
    </w:p>
    <w:p w14:paraId="1A166464"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2B91AF"/>
          <w:sz w:val="19"/>
          <w:szCs w:val="19"/>
          <w:highlight w:val="white"/>
          <w:lang w:val="en-NZ"/>
        </w:rPr>
        <w:t>CVector3</w:t>
      </w:r>
      <w:r>
        <w:rPr>
          <w:rFonts w:ascii="Consolas" w:eastAsiaTheme="minorHAnsi" w:hAnsi="Consolas" w:cs="Consolas"/>
          <w:color w:val="000000"/>
          <w:sz w:val="19"/>
          <w:szCs w:val="19"/>
          <w:highlight w:val="white"/>
          <w:lang w:val="en-NZ"/>
        </w:rPr>
        <w:t>&amp; operator /</w:t>
      </w:r>
      <w:proofErr w:type="gramStart"/>
      <w:r>
        <w:rPr>
          <w:rFonts w:ascii="Consolas" w:eastAsiaTheme="minorHAnsi" w:hAnsi="Consolas" w:cs="Consolas"/>
          <w:color w:val="000000"/>
          <w:sz w:val="19"/>
          <w:szCs w:val="19"/>
          <w:highlight w:val="white"/>
          <w:lang w:val="en-NZ"/>
        </w:rPr>
        <w:t>=(</w:t>
      </w:r>
      <w:proofErr w:type="gramEnd"/>
      <w:r>
        <w:rPr>
          <w:rFonts w:ascii="Consolas" w:eastAsiaTheme="minorHAnsi" w:hAnsi="Consolas" w:cs="Consolas"/>
          <w:color w:val="0000FF"/>
          <w:sz w:val="19"/>
          <w:szCs w:val="19"/>
          <w:highlight w:val="white"/>
          <w:lang w:val="en-NZ"/>
        </w:rPr>
        <w:t>float</w:t>
      </w:r>
      <w:r>
        <w:rPr>
          <w:rFonts w:ascii="Consolas" w:eastAsiaTheme="minorHAnsi" w:hAnsi="Consolas" w:cs="Consolas"/>
          <w:color w:val="000000"/>
          <w:sz w:val="19"/>
          <w:szCs w:val="19"/>
          <w:highlight w:val="white"/>
          <w:lang w:val="en-NZ"/>
        </w:rPr>
        <w:t xml:space="preserve"> _f);</w:t>
      </w:r>
    </w:p>
    <w:p w14:paraId="68160F6A"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p>
    <w:p w14:paraId="315A5377"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8000"/>
          <w:sz w:val="19"/>
          <w:szCs w:val="19"/>
          <w:highlight w:val="white"/>
          <w:lang w:val="en-NZ"/>
        </w:rPr>
        <w:t xml:space="preserve">// </w:t>
      </w:r>
      <w:proofErr w:type="gramStart"/>
      <w:r>
        <w:rPr>
          <w:rFonts w:ascii="Consolas" w:eastAsiaTheme="minorHAnsi" w:hAnsi="Consolas" w:cs="Consolas"/>
          <w:color w:val="008000"/>
          <w:sz w:val="19"/>
          <w:szCs w:val="19"/>
          <w:highlight w:val="white"/>
          <w:lang w:val="en-NZ"/>
        </w:rPr>
        <w:t>Normalize</w:t>
      </w:r>
      <w:proofErr w:type="gramEnd"/>
      <w:r>
        <w:rPr>
          <w:rFonts w:ascii="Consolas" w:eastAsiaTheme="minorHAnsi" w:hAnsi="Consolas" w:cs="Consolas"/>
          <w:color w:val="008000"/>
          <w:sz w:val="19"/>
          <w:szCs w:val="19"/>
          <w:highlight w:val="white"/>
          <w:lang w:val="en-NZ"/>
        </w:rPr>
        <w:t xml:space="preserve"> the vector</w:t>
      </w:r>
    </w:p>
    <w:p w14:paraId="7140BCAB"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FF"/>
          <w:sz w:val="19"/>
          <w:szCs w:val="19"/>
          <w:highlight w:val="white"/>
          <w:lang w:val="en-NZ"/>
        </w:rPr>
        <w:t>void</w:t>
      </w:r>
      <w:proofErr w:type="gramEnd"/>
      <w:r>
        <w:rPr>
          <w:rFonts w:ascii="Consolas" w:eastAsiaTheme="minorHAnsi" w:hAnsi="Consolas" w:cs="Consolas"/>
          <w:color w:val="000000"/>
          <w:sz w:val="19"/>
          <w:szCs w:val="19"/>
          <w:highlight w:val="white"/>
          <w:lang w:val="en-NZ"/>
        </w:rPr>
        <w:t xml:space="preserve"> Normalize();</w:t>
      </w:r>
    </w:p>
    <w:p w14:paraId="5B92CE0D"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8000"/>
          <w:sz w:val="19"/>
          <w:szCs w:val="19"/>
          <w:highlight w:val="white"/>
          <w:lang w:val="en-NZ"/>
        </w:rPr>
        <w:t xml:space="preserve">// Vector dot product. </w:t>
      </w:r>
    </w:p>
    <w:p w14:paraId="29F7B226"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8000"/>
          <w:sz w:val="19"/>
          <w:szCs w:val="19"/>
          <w:highlight w:val="white"/>
          <w:lang w:val="en-NZ"/>
        </w:rPr>
        <w:t xml:space="preserve">// </w:t>
      </w:r>
      <w:proofErr w:type="gramStart"/>
      <w:r>
        <w:rPr>
          <w:rFonts w:ascii="Consolas" w:eastAsiaTheme="minorHAnsi" w:hAnsi="Consolas" w:cs="Consolas"/>
          <w:color w:val="008000"/>
          <w:sz w:val="19"/>
          <w:szCs w:val="19"/>
          <w:highlight w:val="white"/>
          <w:lang w:val="en-NZ"/>
        </w:rPr>
        <w:t>We</w:t>
      </w:r>
      <w:proofErr w:type="gramEnd"/>
      <w:r>
        <w:rPr>
          <w:rFonts w:ascii="Consolas" w:eastAsiaTheme="minorHAnsi" w:hAnsi="Consolas" w:cs="Consolas"/>
          <w:color w:val="008000"/>
          <w:sz w:val="19"/>
          <w:szCs w:val="19"/>
          <w:highlight w:val="white"/>
          <w:lang w:val="en-NZ"/>
        </w:rPr>
        <w:t xml:space="preserve"> overload the standard multiplication symbol to do this.</w:t>
      </w:r>
    </w:p>
    <w:p w14:paraId="1E7A2516"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FF"/>
          <w:sz w:val="19"/>
          <w:szCs w:val="19"/>
          <w:highlight w:val="white"/>
          <w:lang w:val="en-NZ"/>
        </w:rPr>
        <w:t>float</w:t>
      </w:r>
      <w:proofErr w:type="gramEnd"/>
      <w:r>
        <w:rPr>
          <w:rFonts w:ascii="Consolas" w:eastAsiaTheme="minorHAnsi" w:hAnsi="Consolas" w:cs="Consolas"/>
          <w:color w:val="000000"/>
          <w:sz w:val="19"/>
          <w:szCs w:val="19"/>
          <w:highlight w:val="white"/>
          <w:lang w:val="en-NZ"/>
        </w:rPr>
        <w:t xml:space="preserve"> operator *(</w:t>
      </w:r>
      <w:proofErr w:type="spellStart"/>
      <w:r>
        <w:rPr>
          <w:rFonts w:ascii="Consolas" w:eastAsiaTheme="minorHAnsi" w:hAnsi="Consolas" w:cs="Consolas"/>
          <w:color w:val="0000FF"/>
          <w:sz w:val="19"/>
          <w:szCs w:val="19"/>
          <w:highlight w:val="white"/>
          <w:lang w:val="en-NZ"/>
        </w:rPr>
        <w:t>const</w:t>
      </w:r>
      <w:proofErr w:type="spellEnd"/>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2B91AF"/>
          <w:sz w:val="19"/>
          <w:szCs w:val="19"/>
          <w:highlight w:val="white"/>
          <w:lang w:val="en-NZ"/>
        </w:rPr>
        <w:t>CVector3</w:t>
      </w:r>
      <w:r>
        <w:rPr>
          <w:rFonts w:ascii="Consolas" w:eastAsiaTheme="minorHAnsi" w:hAnsi="Consolas" w:cs="Consolas"/>
          <w:color w:val="000000"/>
          <w:sz w:val="19"/>
          <w:szCs w:val="19"/>
          <w:highlight w:val="white"/>
          <w:lang w:val="en-NZ"/>
        </w:rPr>
        <w:t>&amp; _</w:t>
      </w:r>
      <w:proofErr w:type="spellStart"/>
      <w:r>
        <w:rPr>
          <w:rFonts w:ascii="Consolas" w:eastAsiaTheme="minorHAnsi" w:hAnsi="Consolas" w:cs="Consolas"/>
          <w:color w:val="000000"/>
          <w:sz w:val="19"/>
          <w:szCs w:val="19"/>
          <w:highlight w:val="white"/>
          <w:lang w:val="en-NZ"/>
        </w:rPr>
        <w:t>kr</w:t>
      </w:r>
      <w:proofErr w:type="spell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FF"/>
          <w:sz w:val="19"/>
          <w:szCs w:val="19"/>
          <w:highlight w:val="white"/>
          <w:lang w:val="en-NZ"/>
        </w:rPr>
        <w:t>const</w:t>
      </w:r>
      <w:proofErr w:type="spellEnd"/>
      <w:r>
        <w:rPr>
          <w:rFonts w:ascii="Consolas" w:eastAsiaTheme="minorHAnsi" w:hAnsi="Consolas" w:cs="Consolas"/>
          <w:color w:val="000000"/>
          <w:sz w:val="19"/>
          <w:szCs w:val="19"/>
          <w:highlight w:val="white"/>
          <w:lang w:val="en-NZ"/>
        </w:rPr>
        <w:t>;</w:t>
      </w:r>
    </w:p>
    <w:p w14:paraId="4EED8932"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p>
    <w:p w14:paraId="09B51297"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8000"/>
          <w:sz w:val="19"/>
          <w:szCs w:val="19"/>
          <w:highlight w:val="white"/>
          <w:lang w:val="en-NZ"/>
        </w:rPr>
        <w:t>// Static member functions.</w:t>
      </w:r>
    </w:p>
    <w:p w14:paraId="0296F304"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p>
    <w:p w14:paraId="73F590DB"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lastRenderedPageBreak/>
        <w:tab/>
      </w:r>
      <w:r>
        <w:rPr>
          <w:rFonts w:ascii="Consolas" w:eastAsiaTheme="minorHAnsi" w:hAnsi="Consolas" w:cs="Consolas"/>
          <w:color w:val="008000"/>
          <w:sz w:val="19"/>
          <w:szCs w:val="19"/>
          <w:highlight w:val="white"/>
          <w:lang w:val="en-NZ"/>
        </w:rPr>
        <w:t>// Compute the magnitude of a vector.</w:t>
      </w:r>
    </w:p>
    <w:p w14:paraId="2EC30870"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FF"/>
          <w:sz w:val="19"/>
          <w:szCs w:val="19"/>
          <w:highlight w:val="white"/>
          <w:lang w:val="en-NZ"/>
        </w:rPr>
        <w:t>static</w:t>
      </w:r>
      <w:proofErr w:type="gramEnd"/>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0000FF"/>
          <w:sz w:val="19"/>
          <w:szCs w:val="19"/>
          <w:highlight w:val="white"/>
          <w:lang w:val="en-NZ"/>
        </w:rPr>
        <w:t>inline</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0000FF"/>
          <w:sz w:val="19"/>
          <w:szCs w:val="19"/>
          <w:highlight w:val="white"/>
          <w:lang w:val="en-NZ"/>
        </w:rPr>
        <w:t>float</w:t>
      </w:r>
      <w:r>
        <w:rPr>
          <w:rFonts w:ascii="Consolas" w:eastAsiaTheme="minorHAnsi" w:hAnsi="Consolas" w:cs="Consolas"/>
          <w:color w:val="000000"/>
          <w:sz w:val="19"/>
          <w:szCs w:val="19"/>
          <w:highlight w:val="white"/>
          <w:lang w:val="en-NZ"/>
        </w:rPr>
        <w:t xml:space="preserve"> Magnitude(</w:t>
      </w:r>
      <w:proofErr w:type="spellStart"/>
      <w:r>
        <w:rPr>
          <w:rFonts w:ascii="Consolas" w:eastAsiaTheme="minorHAnsi" w:hAnsi="Consolas" w:cs="Consolas"/>
          <w:color w:val="0000FF"/>
          <w:sz w:val="19"/>
          <w:szCs w:val="19"/>
          <w:highlight w:val="white"/>
          <w:lang w:val="en-NZ"/>
        </w:rPr>
        <w:t>const</w:t>
      </w:r>
      <w:proofErr w:type="spellEnd"/>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2B91AF"/>
          <w:sz w:val="19"/>
          <w:szCs w:val="19"/>
          <w:highlight w:val="white"/>
          <w:lang w:val="en-NZ"/>
        </w:rPr>
        <w:t>CVector3</w:t>
      </w:r>
      <w:r>
        <w:rPr>
          <w:rFonts w:ascii="Consolas" w:eastAsiaTheme="minorHAnsi" w:hAnsi="Consolas" w:cs="Consolas"/>
          <w:color w:val="000000"/>
          <w:sz w:val="19"/>
          <w:szCs w:val="19"/>
          <w:highlight w:val="white"/>
          <w:lang w:val="en-NZ"/>
        </w:rPr>
        <w:t xml:space="preserve">&amp; </w:t>
      </w:r>
      <w:r>
        <w:rPr>
          <w:rFonts w:ascii="Consolas" w:eastAsiaTheme="minorHAnsi" w:hAnsi="Consolas" w:cs="Consolas"/>
          <w:color w:val="808080"/>
          <w:sz w:val="19"/>
          <w:szCs w:val="19"/>
          <w:highlight w:val="white"/>
          <w:lang w:val="en-NZ"/>
        </w:rPr>
        <w:t>_</w:t>
      </w:r>
      <w:proofErr w:type="spellStart"/>
      <w:r>
        <w:rPr>
          <w:rFonts w:ascii="Consolas" w:eastAsiaTheme="minorHAnsi" w:hAnsi="Consolas" w:cs="Consolas"/>
          <w:color w:val="808080"/>
          <w:sz w:val="19"/>
          <w:szCs w:val="19"/>
          <w:highlight w:val="white"/>
          <w:lang w:val="en-NZ"/>
        </w:rPr>
        <w:t>kr</w:t>
      </w:r>
      <w:proofErr w:type="spellEnd"/>
      <w:r>
        <w:rPr>
          <w:rFonts w:ascii="Consolas" w:eastAsiaTheme="minorHAnsi" w:hAnsi="Consolas" w:cs="Consolas"/>
          <w:color w:val="000000"/>
          <w:sz w:val="19"/>
          <w:szCs w:val="19"/>
          <w:highlight w:val="white"/>
          <w:lang w:val="en-NZ"/>
        </w:rPr>
        <w:t>)</w:t>
      </w:r>
    </w:p>
    <w:p w14:paraId="0B278A3B"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w:t>
      </w:r>
    </w:p>
    <w:p w14:paraId="06EEAF3C"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FF"/>
          <w:sz w:val="19"/>
          <w:szCs w:val="19"/>
          <w:highlight w:val="white"/>
          <w:lang w:val="en-NZ"/>
        </w:rPr>
        <w:t>return</w:t>
      </w:r>
      <w:proofErr w:type="gram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00"/>
          <w:sz w:val="19"/>
          <w:szCs w:val="19"/>
          <w:highlight w:val="white"/>
          <w:lang w:val="en-NZ"/>
        </w:rPr>
        <w:t>sqrt</w:t>
      </w:r>
      <w:proofErr w:type="spellEnd"/>
      <w:r>
        <w:rPr>
          <w:rFonts w:ascii="Consolas" w:eastAsiaTheme="minorHAnsi" w:hAnsi="Consolas" w:cs="Consolas"/>
          <w:color w:val="000000"/>
          <w:sz w:val="19"/>
          <w:szCs w:val="19"/>
          <w:highlight w:val="white"/>
          <w:lang w:val="en-NZ"/>
        </w:rPr>
        <w:t>(</w:t>
      </w:r>
      <w:r>
        <w:rPr>
          <w:rFonts w:ascii="Consolas" w:eastAsiaTheme="minorHAnsi" w:hAnsi="Consolas" w:cs="Consolas"/>
          <w:color w:val="808080"/>
          <w:sz w:val="19"/>
          <w:szCs w:val="19"/>
          <w:highlight w:val="white"/>
          <w:lang w:val="en-NZ"/>
        </w:rPr>
        <w:t>_</w:t>
      </w:r>
      <w:proofErr w:type="spellStart"/>
      <w:r>
        <w:rPr>
          <w:rFonts w:ascii="Consolas" w:eastAsiaTheme="minorHAnsi" w:hAnsi="Consolas" w:cs="Consolas"/>
          <w:color w:val="808080"/>
          <w:sz w:val="19"/>
          <w:szCs w:val="19"/>
          <w:highlight w:val="white"/>
          <w:lang w:val="en-NZ"/>
        </w:rPr>
        <w:t>kr</w:t>
      </w:r>
      <w:r>
        <w:rPr>
          <w:rFonts w:ascii="Consolas" w:eastAsiaTheme="minorHAnsi" w:hAnsi="Consolas" w:cs="Consolas"/>
          <w:color w:val="000000"/>
          <w:sz w:val="19"/>
          <w:szCs w:val="19"/>
          <w:highlight w:val="white"/>
          <w:lang w:val="en-NZ"/>
        </w:rPr>
        <w:t>.x</w:t>
      </w:r>
      <w:proofErr w:type="spellEnd"/>
      <w:r>
        <w:rPr>
          <w:rFonts w:ascii="Consolas" w:eastAsiaTheme="minorHAnsi" w:hAnsi="Consolas" w:cs="Consolas"/>
          <w:color w:val="000000"/>
          <w:sz w:val="19"/>
          <w:szCs w:val="19"/>
          <w:highlight w:val="white"/>
          <w:lang w:val="en-NZ"/>
        </w:rPr>
        <w:t xml:space="preserve"> * </w:t>
      </w:r>
      <w:r>
        <w:rPr>
          <w:rFonts w:ascii="Consolas" w:eastAsiaTheme="minorHAnsi" w:hAnsi="Consolas" w:cs="Consolas"/>
          <w:color w:val="808080"/>
          <w:sz w:val="19"/>
          <w:szCs w:val="19"/>
          <w:highlight w:val="white"/>
          <w:lang w:val="en-NZ"/>
        </w:rPr>
        <w:t>_</w:t>
      </w:r>
      <w:proofErr w:type="spellStart"/>
      <w:r>
        <w:rPr>
          <w:rFonts w:ascii="Consolas" w:eastAsiaTheme="minorHAnsi" w:hAnsi="Consolas" w:cs="Consolas"/>
          <w:color w:val="808080"/>
          <w:sz w:val="19"/>
          <w:szCs w:val="19"/>
          <w:highlight w:val="white"/>
          <w:lang w:val="en-NZ"/>
        </w:rPr>
        <w:t>kr</w:t>
      </w:r>
      <w:r>
        <w:rPr>
          <w:rFonts w:ascii="Consolas" w:eastAsiaTheme="minorHAnsi" w:hAnsi="Consolas" w:cs="Consolas"/>
          <w:color w:val="000000"/>
          <w:sz w:val="19"/>
          <w:szCs w:val="19"/>
          <w:highlight w:val="white"/>
          <w:lang w:val="en-NZ"/>
        </w:rPr>
        <w:t>.x</w:t>
      </w:r>
      <w:proofErr w:type="spellEnd"/>
      <w:r>
        <w:rPr>
          <w:rFonts w:ascii="Consolas" w:eastAsiaTheme="minorHAnsi" w:hAnsi="Consolas" w:cs="Consolas"/>
          <w:color w:val="000000"/>
          <w:sz w:val="19"/>
          <w:szCs w:val="19"/>
          <w:highlight w:val="white"/>
          <w:lang w:val="en-NZ"/>
        </w:rPr>
        <w:t xml:space="preserve"> + </w:t>
      </w:r>
      <w:r>
        <w:rPr>
          <w:rFonts w:ascii="Consolas" w:eastAsiaTheme="minorHAnsi" w:hAnsi="Consolas" w:cs="Consolas"/>
          <w:color w:val="808080"/>
          <w:sz w:val="19"/>
          <w:szCs w:val="19"/>
          <w:highlight w:val="white"/>
          <w:lang w:val="en-NZ"/>
        </w:rPr>
        <w:t>_</w:t>
      </w:r>
      <w:proofErr w:type="spellStart"/>
      <w:r>
        <w:rPr>
          <w:rFonts w:ascii="Consolas" w:eastAsiaTheme="minorHAnsi" w:hAnsi="Consolas" w:cs="Consolas"/>
          <w:color w:val="808080"/>
          <w:sz w:val="19"/>
          <w:szCs w:val="19"/>
          <w:highlight w:val="white"/>
          <w:lang w:val="en-NZ"/>
        </w:rPr>
        <w:t>kr</w:t>
      </w:r>
      <w:r>
        <w:rPr>
          <w:rFonts w:ascii="Consolas" w:eastAsiaTheme="minorHAnsi" w:hAnsi="Consolas" w:cs="Consolas"/>
          <w:color w:val="000000"/>
          <w:sz w:val="19"/>
          <w:szCs w:val="19"/>
          <w:highlight w:val="white"/>
          <w:lang w:val="en-NZ"/>
        </w:rPr>
        <w:t>.y</w:t>
      </w:r>
      <w:proofErr w:type="spellEnd"/>
      <w:r>
        <w:rPr>
          <w:rFonts w:ascii="Consolas" w:eastAsiaTheme="minorHAnsi" w:hAnsi="Consolas" w:cs="Consolas"/>
          <w:color w:val="000000"/>
          <w:sz w:val="19"/>
          <w:szCs w:val="19"/>
          <w:highlight w:val="white"/>
          <w:lang w:val="en-NZ"/>
        </w:rPr>
        <w:t xml:space="preserve"> * </w:t>
      </w:r>
      <w:r>
        <w:rPr>
          <w:rFonts w:ascii="Consolas" w:eastAsiaTheme="minorHAnsi" w:hAnsi="Consolas" w:cs="Consolas"/>
          <w:color w:val="808080"/>
          <w:sz w:val="19"/>
          <w:szCs w:val="19"/>
          <w:highlight w:val="white"/>
          <w:lang w:val="en-NZ"/>
        </w:rPr>
        <w:t>_</w:t>
      </w:r>
      <w:proofErr w:type="spellStart"/>
      <w:r>
        <w:rPr>
          <w:rFonts w:ascii="Consolas" w:eastAsiaTheme="minorHAnsi" w:hAnsi="Consolas" w:cs="Consolas"/>
          <w:color w:val="808080"/>
          <w:sz w:val="19"/>
          <w:szCs w:val="19"/>
          <w:highlight w:val="white"/>
          <w:lang w:val="en-NZ"/>
        </w:rPr>
        <w:t>kr</w:t>
      </w:r>
      <w:r>
        <w:rPr>
          <w:rFonts w:ascii="Consolas" w:eastAsiaTheme="minorHAnsi" w:hAnsi="Consolas" w:cs="Consolas"/>
          <w:color w:val="000000"/>
          <w:sz w:val="19"/>
          <w:szCs w:val="19"/>
          <w:highlight w:val="white"/>
          <w:lang w:val="en-NZ"/>
        </w:rPr>
        <w:t>.y</w:t>
      </w:r>
      <w:proofErr w:type="spellEnd"/>
      <w:r>
        <w:rPr>
          <w:rFonts w:ascii="Consolas" w:eastAsiaTheme="minorHAnsi" w:hAnsi="Consolas" w:cs="Consolas"/>
          <w:color w:val="000000"/>
          <w:sz w:val="19"/>
          <w:szCs w:val="19"/>
          <w:highlight w:val="white"/>
          <w:lang w:val="en-NZ"/>
        </w:rPr>
        <w:t xml:space="preserve"> + </w:t>
      </w:r>
      <w:r>
        <w:rPr>
          <w:rFonts w:ascii="Consolas" w:eastAsiaTheme="minorHAnsi" w:hAnsi="Consolas" w:cs="Consolas"/>
          <w:color w:val="808080"/>
          <w:sz w:val="19"/>
          <w:szCs w:val="19"/>
          <w:highlight w:val="white"/>
          <w:lang w:val="en-NZ"/>
        </w:rPr>
        <w:t>_</w:t>
      </w:r>
      <w:proofErr w:type="spellStart"/>
      <w:r>
        <w:rPr>
          <w:rFonts w:ascii="Consolas" w:eastAsiaTheme="minorHAnsi" w:hAnsi="Consolas" w:cs="Consolas"/>
          <w:color w:val="808080"/>
          <w:sz w:val="19"/>
          <w:szCs w:val="19"/>
          <w:highlight w:val="white"/>
          <w:lang w:val="en-NZ"/>
        </w:rPr>
        <w:t>kr</w:t>
      </w:r>
      <w:r>
        <w:rPr>
          <w:rFonts w:ascii="Consolas" w:eastAsiaTheme="minorHAnsi" w:hAnsi="Consolas" w:cs="Consolas"/>
          <w:color w:val="000000"/>
          <w:sz w:val="19"/>
          <w:szCs w:val="19"/>
          <w:highlight w:val="white"/>
          <w:lang w:val="en-NZ"/>
        </w:rPr>
        <w:t>.z</w:t>
      </w:r>
      <w:proofErr w:type="spellEnd"/>
      <w:r>
        <w:rPr>
          <w:rFonts w:ascii="Consolas" w:eastAsiaTheme="minorHAnsi" w:hAnsi="Consolas" w:cs="Consolas"/>
          <w:color w:val="000000"/>
          <w:sz w:val="19"/>
          <w:szCs w:val="19"/>
          <w:highlight w:val="white"/>
          <w:lang w:val="en-NZ"/>
        </w:rPr>
        <w:t xml:space="preserve"> * </w:t>
      </w:r>
      <w:r>
        <w:rPr>
          <w:rFonts w:ascii="Consolas" w:eastAsiaTheme="minorHAnsi" w:hAnsi="Consolas" w:cs="Consolas"/>
          <w:color w:val="808080"/>
          <w:sz w:val="19"/>
          <w:szCs w:val="19"/>
          <w:highlight w:val="white"/>
          <w:lang w:val="en-NZ"/>
        </w:rPr>
        <w:t>_</w:t>
      </w:r>
      <w:proofErr w:type="spellStart"/>
      <w:r>
        <w:rPr>
          <w:rFonts w:ascii="Consolas" w:eastAsiaTheme="minorHAnsi" w:hAnsi="Consolas" w:cs="Consolas"/>
          <w:color w:val="808080"/>
          <w:sz w:val="19"/>
          <w:szCs w:val="19"/>
          <w:highlight w:val="white"/>
          <w:lang w:val="en-NZ"/>
        </w:rPr>
        <w:t>kr</w:t>
      </w:r>
      <w:r>
        <w:rPr>
          <w:rFonts w:ascii="Consolas" w:eastAsiaTheme="minorHAnsi" w:hAnsi="Consolas" w:cs="Consolas"/>
          <w:color w:val="000000"/>
          <w:sz w:val="19"/>
          <w:szCs w:val="19"/>
          <w:highlight w:val="white"/>
          <w:lang w:val="en-NZ"/>
        </w:rPr>
        <w:t>.z</w:t>
      </w:r>
      <w:proofErr w:type="spellEnd"/>
      <w:r>
        <w:rPr>
          <w:rFonts w:ascii="Consolas" w:eastAsiaTheme="minorHAnsi" w:hAnsi="Consolas" w:cs="Consolas"/>
          <w:color w:val="000000"/>
          <w:sz w:val="19"/>
          <w:szCs w:val="19"/>
          <w:highlight w:val="white"/>
          <w:lang w:val="en-NZ"/>
        </w:rPr>
        <w:t>));</w:t>
      </w:r>
    </w:p>
    <w:p w14:paraId="0DC55450"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w:t>
      </w:r>
    </w:p>
    <w:p w14:paraId="6640276C"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p>
    <w:p w14:paraId="46355A70"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8000"/>
          <w:sz w:val="19"/>
          <w:szCs w:val="19"/>
          <w:highlight w:val="white"/>
          <w:lang w:val="en-NZ"/>
        </w:rPr>
        <w:t>// Compute the cross product of two vectors.</w:t>
      </w:r>
    </w:p>
    <w:p w14:paraId="07DB4C5D"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FF"/>
          <w:sz w:val="19"/>
          <w:szCs w:val="19"/>
          <w:highlight w:val="white"/>
          <w:lang w:val="en-NZ"/>
        </w:rPr>
        <w:t>static</w:t>
      </w:r>
      <w:proofErr w:type="gramEnd"/>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0000FF"/>
          <w:sz w:val="19"/>
          <w:szCs w:val="19"/>
          <w:highlight w:val="white"/>
          <w:lang w:val="en-NZ"/>
        </w:rPr>
        <w:t>inline</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2B91AF"/>
          <w:sz w:val="19"/>
          <w:szCs w:val="19"/>
          <w:highlight w:val="white"/>
          <w:lang w:val="en-NZ"/>
        </w:rPr>
        <w:t>CVector3</w:t>
      </w:r>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00"/>
          <w:sz w:val="19"/>
          <w:szCs w:val="19"/>
          <w:highlight w:val="white"/>
          <w:lang w:val="en-NZ"/>
        </w:rPr>
        <w:t>CrossProduct</w:t>
      </w:r>
      <w:proofErr w:type="spellEnd"/>
      <w:r>
        <w:rPr>
          <w:rFonts w:ascii="Consolas" w:eastAsiaTheme="minorHAnsi" w:hAnsi="Consolas" w:cs="Consolas"/>
          <w:color w:val="000000"/>
          <w:sz w:val="19"/>
          <w:szCs w:val="19"/>
          <w:highlight w:val="white"/>
          <w:lang w:val="en-NZ"/>
        </w:rPr>
        <w:t>(</w:t>
      </w:r>
      <w:proofErr w:type="spellStart"/>
      <w:r>
        <w:rPr>
          <w:rFonts w:ascii="Consolas" w:eastAsiaTheme="minorHAnsi" w:hAnsi="Consolas" w:cs="Consolas"/>
          <w:color w:val="0000FF"/>
          <w:sz w:val="19"/>
          <w:szCs w:val="19"/>
          <w:highlight w:val="white"/>
          <w:lang w:val="en-NZ"/>
        </w:rPr>
        <w:t>const</w:t>
      </w:r>
      <w:proofErr w:type="spellEnd"/>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2B91AF"/>
          <w:sz w:val="19"/>
          <w:szCs w:val="19"/>
          <w:highlight w:val="white"/>
          <w:lang w:val="en-NZ"/>
        </w:rPr>
        <w:t>CVector3</w:t>
      </w:r>
      <w:r>
        <w:rPr>
          <w:rFonts w:ascii="Consolas" w:eastAsiaTheme="minorHAnsi" w:hAnsi="Consolas" w:cs="Consolas"/>
          <w:color w:val="000000"/>
          <w:sz w:val="19"/>
          <w:szCs w:val="19"/>
          <w:highlight w:val="white"/>
          <w:lang w:val="en-NZ"/>
        </w:rPr>
        <w:t xml:space="preserve">&amp; </w:t>
      </w:r>
      <w:r>
        <w:rPr>
          <w:rFonts w:ascii="Consolas" w:eastAsiaTheme="minorHAnsi" w:hAnsi="Consolas" w:cs="Consolas"/>
          <w:color w:val="808080"/>
          <w:sz w:val="19"/>
          <w:szCs w:val="19"/>
          <w:highlight w:val="white"/>
          <w:lang w:val="en-NZ"/>
        </w:rPr>
        <w:t>_</w:t>
      </w:r>
      <w:proofErr w:type="spellStart"/>
      <w:r>
        <w:rPr>
          <w:rFonts w:ascii="Consolas" w:eastAsiaTheme="minorHAnsi" w:hAnsi="Consolas" w:cs="Consolas"/>
          <w:color w:val="808080"/>
          <w:sz w:val="19"/>
          <w:szCs w:val="19"/>
          <w:highlight w:val="white"/>
          <w:lang w:val="en-NZ"/>
        </w:rPr>
        <w:t>krA</w:t>
      </w:r>
      <w:proofErr w:type="spellEnd"/>
      <w:r>
        <w:rPr>
          <w:rFonts w:ascii="Consolas" w:eastAsiaTheme="minorHAnsi" w:hAnsi="Consolas" w:cs="Consolas"/>
          <w:color w:val="000000"/>
          <w:sz w:val="19"/>
          <w:szCs w:val="19"/>
          <w:highlight w:val="white"/>
          <w:lang w:val="en-NZ"/>
        </w:rPr>
        <w:t>,</w:t>
      </w:r>
    </w:p>
    <w:p w14:paraId="030D3ED1"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proofErr w:type="spellStart"/>
      <w:proofErr w:type="gramStart"/>
      <w:r>
        <w:rPr>
          <w:rFonts w:ascii="Consolas" w:eastAsiaTheme="minorHAnsi" w:hAnsi="Consolas" w:cs="Consolas"/>
          <w:color w:val="0000FF"/>
          <w:sz w:val="19"/>
          <w:szCs w:val="19"/>
          <w:highlight w:val="white"/>
          <w:lang w:val="en-NZ"/>
        </w:rPr>
        <w:t>const</w:t>
      </w:r>
      <w:proofErr w:type="spellEnd"/>
      <w:proofErr w:type="gramEnd"/>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2B91AF"/>
          <w:sz w:val="19"/>
          <w:szCs w:val="19"/>
          <w:highlight w:val="white"/>
          <w:lang w:val="en-NZ"/>
        </w:rPr>
        <w:t>CVector3</w:t>
      </w:r>
      <w:r>
        <w:rPr>
          <w:rFonts w:ascii="Consolas" w:eastAsiaTheme="minorHAnsi" w:hAnsi="Consolas" w:cs="Consolas"/>
          <w:color w:val="000000"/>
          <w:sz w:val="19"/>
          <w:szCs w:val="19"/>
          <w:highlight w:val="white"/>
          <w:lang w:val="en-NZ"/>
        </w:rPr>
        <w:t xml:space="preserve">&amp; </w:t>
      </w:r>
      <w:r>
        <w:rPr>
          <w:rFonts w:ascii="Consolas" w:eastAsiaTheme="minorHAnsi" w:hAnsi="Consolas" w:cs="Consolas"/>
          <w:color w:val="808080"/>
          <w:sz w:val="19"/>
          <w:szCs w:val="19"/>
          <w:highlight w:val="white"/>
          <w:lang w:val="en-NZ"/>
        </w:rPr>
        <w:t>_</w:t>
      </w:r>
      <w:proofErr w:type="spellStart"/>
      <w:r>
        <w:rPr>
          <w:rFonts w:ascii="Consolas" w:eastAsiaTheme="minorHAnsi" w:hAnsi="Consolas" w:cs="Consolas"/>
          <w:color w:val="808080"/>
          <w:sz w:val="19"/>
          <w:szCs w:val="19"/>
          <w:highlight w:val="white"/>
          <w:lang w:val="en-NZ"/>
        </w:rPr>
        <w:t>krB</w:t>
      </w:r>
      <w:proofErr w:type="spellEnd"/>
      <w:r>
        <w:rPr>
          <w:rFonts w:ascii="Consolas" w:eastAsiaTheme="minorHAnsi" w:hAnsi="Consolas" w:cs="Consolas"/>
          <w:color w:val="000000"/>
          <w:sz w:val="19"/>
          <w:szCs w:val="19"/>
          <w:highlight w:val="white"/>
          <w:lang w:val="en-NZ"/>
        </w:rPr>
        <w:t>)</w:t>
      </w:r>
    </w:p>
    <w:p w14:paraId="2E2F7FCA"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w:t>
      </w:r>
    </w:p>
    <w:p w14:paraId="6F463423"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FF"/>
          <w:sz w:val="19"/>
          <w:szCs w:val="19"/>
          <w:highlight w:val="white"/>
          <w:lang w:val="en-NZ"/>
        </w:rPr>
        <w:t>return</w:t>
      </w:r>
      <w:proofErr w:type="gramEnd"/>
    </w:p>
    <w:p w14:paraId="734B05B1"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t>(</w:t>
      </w:r>
    </w:p>
    <w:p w14:paraId="2026558F"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2B91AF"/>
          <w:sz w:val="19"/>
          <w:szCs w:val="19"/>
          <w:highlight w:val="white"/>
          <w:lang w:val="en-NZ"/>
        </w:rPr>
        <w:t>CVector3</w:t>
      </w:r>
      <w:r>
        <w:rPr>
          <w:rFonts w:ascii="Consolas" w:eastAsiaTheme="minorHAnsi" w:hAnsi="Consolas" w:cs="Consolas"/>
          <w:color w:val="000000"/>
          <w:sz w:val="19"/>
          <w:szCs w:val="19"/>
          <w:highlight w:val="white"/>
          <w:lang w:val="en-NZ"/>
        </w:rPr>
        <w:t>(</w:t>
      </w:r>
      <w:proofErr w:type="gramEnd"/>
      <w:r>
        <w:rPr>
          <w:rFonts w:ascii="Consolas" w:eastAsiaTheme="minorHAnsi" w:hAnsi="Consolas" w:cs="Consolas"/>
          <w:color w:val="808080"/>
          <w:sz w:val="19"/>
          <w:szCs w:val="19"/>
          <w:highlight w:val="white"/>
          <w:lang w:val="en-NZ"/>
        </w:rPr>
        <w:t>_</w:t>
      </w:r>
      <w:proofErr w:type="spellStart"/>
      <w:r>
        <w:rPr>
          <w:rFonts w:ascii="Consolas" w:eastAsiaTheme="minorHAnsi" w:hAnsi="Consolas" w:cs="Consolas"/>
          <w:color w:val="808080"/>
          <w:sz w:val="19"/>
          <w:szCs w:val="19"/>
          <w:highlight w:val="white"/>
          <w:lang w:val="en-NZ"/>
        </w:rPr>
        <w:t>krA</w:t>
      </w:r>
      <w:r>
        <w:rPr>
          <w:rFonts w:ascii="Consolas" w:eastAsiaTheme="minorHAnsi" w:hAnsi="Consolas" w:cs="Consolas"/>
          <w:color w:val="000000"/>
          <w:sz w:val="19"/>
          <w:szCs w:val="19"/>
          <w:highlight w:val="white"/>
          <w:lang w:val="en-NZ"/>
        </w:rPr>
        <w:t>.y</w:t>
      </w:r>
      <w:proofErr w:type="spellEnd"/>
      <w:r>
        <w:rPr>
          <w:rFonts w:ascii="Consolas" w:eastAsiaTheme="minorHAnsi" w:hAnsi="Consolas" w:cs="Consolas"/>
          <w:color w:val="000000"/>
          <w:sz w:val="19"/>
          <w:szCs w:val="19"/>
          <w:highlight w:val="white"/>
          <w:lang w:val="en-NZ"/>
        </w:rPr>
        <w:t xml:space="preserve"> * </w:t>
      </w:r>
      <w:r>
        <w:rPr>
          <w:rFonts w:ascii="Consolas" w:eastAsiaTheme="minorHAnsi" w:hAnsi="Consolas" w:cs="Consolas"/>
          <w:color w:val="808080"/>
          <w:sz w:val="19"/>
          <w:szCs w:val="19"/>
          <w:highlight w:val="white"/>
          <w:lang w:val="en-NZ"/>
        </w:rPr>
        <w:t>_</w:t>
      </w:r>
      <w:proofErr w:type="spellStart"/>
      <w:r>
        <w:rPr>
          <w:rFonts w:ascii="Consolas" w:eastAsiaTheme="minorHAnsi" w:hAnsi="Consolas" w:cs="Consolas"/>
          <w:color w:val="808080"/>
          <w:sz w:val="19"/>
          <w:szCs w:val="19"/>
          <w:highlight w:val="white"/>
          <w:lang w:val="en-NZ"/>
        </w:rPr>
        <w:t>krB</w:t>
      </w:r>
      <w:r>
        <w:rPr>
          <w:rFonts w:ascii="Consolas" w:eastAsiaTheme="minorHAnsi" w:hAnsi="Consolas" w:cs="Consolas"/>
          <w:color w:val="000000"/>
          <w:sz w:val="19"/>
          <w:szCs w:val="19"/>
          <w:highlight w:val="white"/>
          <w:lang w:val="en-NZ"/>
        </w:rPr>
        <w:t>.z</w:t>
      </w:r>
      <w:proofErr w:type="spellEnd"/>
      <w:r>
        <w:rPr>
          <w:rFonts w:ascii="Consolas" w:eastAsiaTheme="minorHAnsi" w:hAnsi="Consolas" w:cs="Consolas"/>
          <w:color w:val="000000"/>
          <w:sz w:val="19"/>
          <w:szCs w:val="19"/>
          <w:highlight w:val="white"/>
          <w:lang w:val="en-NZ"/>
        </w:rPr>
        <w:t xml:space="preserve"> - </w:t>
      </w:r>
      <w:r>
        <w:rPr>
          <w:rFonts w:ascii="Consolas" w:eastAsiaTheme="minorHAnsi" w:hAnsi="Consolas" w:cs="Consolas"/>
          <w:color w:val="808080"/>
          <w:sz w:val="19"/>
          <w:szCs w:val="19"/>
          <w:highlight w:val="white"/>
          <w:lang w:val="en-NZ"/>
        </w:rPr>
        <w:t>_</w:t>
      </w:r>
      <w:proofErr w:type="spellStart"/>
      <w:r>
        <w:rPr>
          <w:rFonts w:ascii="Consolas" w:eastAsiaTheme="minorHAnsi" w:hAnsi="Consolas" w:cs="Consolas"/>
          <w:color w:val="808080"/>
          <w:sz w:val="19"/>
          <w:szCs w:val="19"/>
          <w:highlight w:val="white"/>
          <w:lang w:val="en-NZ"/>
        </w:rPr>
        <w:t>krA</w:t>
      </w:r>
      <w:r>
        <w:rPr>
          <w:rFonts w:ascii="Consolas" w:eastAsiaTheme="minorHAnsi" w:hAnsi="Consolas" w:cs="Consolas"/>
          <w:color w:val="000000"/>
          <w:sz w:val="19"/>
          <w:szCs w:val="19"/>
          <w:highlight w:val="white"/>
          <w:lang w:val="en-NZ"/>
        </w:rPr>
        <w:t>.z</w:t>
      </w:r>
      <w:proofErr w:type="spellEnd"/>
      <w:r>
        <w:rPr>
          <w:rFonts w:ascii="Consolas" w:eastAsiaTheme="minorHAnsi" w:hAnsi="Consolas" w:cs="Consolas"/>
          <w:color w:val="000000"/>
          <w:sz w:val="19"/>
          <w:szCs w:val="19"/>
          <w:highlight w:val="white"/>
          <w:lang w:val="en-NZ"/>
        </w:rPr>
        <w:t xml:space="preserve"> * </w:t>
      </w:r>
      <w:r>
        <w:rPr>
          <w:rFonts w:ascii="Consolas" w:eastAsiaTheme="minorHAnsi" w:hAnsi="Consolas" w:cs="Consolas"/>
          <w:color w:val="808080"/>
          <w:sz w:val="19"/>
          <w:szCs w:val="19"/>
          <w:highlight w:val="white"/>
          <w:lang w:val="en-NZ"/>
        </w:rPr>
        <w:t>_</w:t>
      </w:r>
      <w:proofErr w:type="spellStart"/>
      <w:r>
        <w:rPr>
          <w:rFonts w:ascii="Consolas" w:eastAsiaTheme="minorHAnsi" w:hAnsi="Consolas" w:cs="Consolas"/>
          <w:color w:val="808080"/>
          <w:sz w:val="19"/>
          <w:szCs w:val="19"/>
          <w:highlight w:val="white"/>
          <w:lang w:val="en-NZ"/>
        </w:rPr>
        <w:t>krB</w:t>
      </w:r>
      <w:r>
        <w:rPr>
          <w:rFonts w:ascii="Consolas" w:eastAsiaTheme="minorHAnsi" w:hAnsi="Consolas" w:cs="Consolas"/>
          <w:color w:val="000000"/>
          <w:sz w:val="19"/>
          <w:szCs w:val="19"/>
          <w:highlight w:val="white"/>
          <w:lang w:val="en-NZ"/>
        </w:rPr>
        <w:t>.y</w:t>
      </w:r>
      <w:proofErr w:type="spellEnd"/>
      <w:r>
        <w:rPr>
          <w:rFonts w:ascii="Consolas" w:eastAsiaTheme="minorHAnsi" w:hAnsi="Consolas" w:cs="Consolas"/>
          <w:color w:val="000000"/>
          <w:sz w:val="19"/>
          <w:szCs w:val="19"/>
          <w:highlight w:val="white"/>
          <w:lang w:val="en-NZ"/>
        </w:rPr>
        <w:t>,</w:t>
      </w:r>
    </w:p>
    <w:p w14:paraId="79AD04F8"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808080"/>
          <w:sz w:val="19"/>
          <w:szCs w:val="19"/>
          <w:highlight w:val="white"/>
          <w:lang w:val="en-NZ"/>
        </w:rPr>
        <w:t>_</w:t>
      </w:r>
      <w:proofErr w:type="spellStart"/>
      <w:r>
        <w:rPr>
          <w:rFonts w:ascii="Consolas" w:eastAsiaTheme="minorHAnsi" w:hAnsi="Consolas" w:cs="Consolas"/>
          <w:color w:val="808080"/>
          <w:sz w:val="19"/>
          <w:szCs w:val="19"/>
          <w:highlight w:val="white"/>
          <w:lang w:val="en-NZ"/>
        </w:rPr>
        <w:t>krA</w:t>
      </w:r>
      <w:r>
        <w:rPr>
          <w:rFonts w:ascii="Consolas" w:eastAsiaTheme="minorHAnsi" w:hAnsi="Consolas" w:cs="Consolas"/>
          <w:color w:val="000000"/>
          <w:sz w:val="19"/>
          <w:szCs w:val="19"/>
          <w:highlight w:val="white"/>
          <w:lang w:val="en-NZ"/>
        </w:rPr>
        <w:t>.z</w:t>
      </w:r>
      <w:proofErr w:type="spellEnd"/>
      <w:r>
        <w:rPr>
          <w:rFonts w:ascii="Consolas" w:eastAsiaTheme="minorHAnsi" w:hAnsi="Consolas" w:cs="Consolas"/>
          <w:color w:val="000000"/>
          <w:sz w:val="19"/>
          <w:szCs w:val="19"/>
          <w:highlight w:val="white"/>
          <w:lang w:val="en-NZ"/>
        </w:rPr>
        <w:t xml:space="preserve"> * </w:t>
      </w:r>
      <w:r>
        <w:rPr>
          <w:rFonts w:ascii="Consolas" w:eastAsiaTheme="minorHAnsi" w:hAnsi="Consolas" w:cs="Consolas"/>
          <w:color w:val="808080"/>
          <w:sz w:val="19"/>
          <w:szCs w:val="19"/>
          <w:highlight w:val="white"/>
          <w:lang w:val="en-NZ"/>
        </w:rPr>
        <w:t>_</w:t>
      </w:r>
      <w:proofErr w:type="spellStart"/>
      <w:r>
        <w:rPr>
          <w:rFonts w:ascii="Consolas" w:eastAsiaTheme="minorHAnsi" w:hAnsi="Consolas" w:cs="Consolas"/>
          <w:color w:val="808080"/>
          <w:sz w:val="19"/>
          <w:szCs w:val="19"/>
          <w:highlight w:val="white"/>
          <w:lang w:val="en-NZ"/>
        </w:rPr>
        <w:t>krB</w:t>
      </w:r>
      <w:r>
        <w:rPr>
          <w:rFonts w:ascii="Consolas" w:eastAsiaTheme="minorHAnsi" w:hAnsi="Consolas" w:cs="Consolas"/>
          <w:color w:val="000000"/>
          <w:sz w:val="19"/>
          <w:szCs w:val="19"/>
          <w:highlight w:val="white"/>
          <w:lang w:val="en-NZ"/>
        </w:rPr>
        <w:t>.x</w:t>
      </w:r>
      <w:proofErr w:type="spellEnd"/>
      <w:r>
        <w:rPr>
          <w:rFonts w:ascii="Consolas" w:eastAsiaTheme="minorHAnsi" w:hAnsi="Consolas" w:cs="Consolas"/>
          <w:color w:val="000000"/>
          <w:sz w:val="19"/>
          <w:szCs w:val="19"/>
          <w:highlight w:val="white"/>
          <w:lang w:val="en-NZ"/>
        </w:rPr>
        <w:t xml:space="preserve"> - </w:t>
      </w:r>
      <w:r>
        <w:rPr>
          <w:rFonts w:ascii="Consolas" w:eastAsiaTheme="minorHAnsi" w:hAnsi="Consolas" w:cs="Consolas"/>
          <w:color w:val="808080"/>
          <w:sz w:val="19"/>
          <w:szCs w:val="19"/>
          <w:highlight w:val="white"/>
          <w:lang w:val="en-NZ"/>
        </w:rPr>
        <w:t>_</w:t>
      </w:r>
      <w:proofErr w:type="spellStart"/>
      <w:r>
        <w:rPr>
          <w:rFonts w:ascii="Consolas" w:eastAsiaTheme="minorHAnsi" w:hAnsi="Consolas" w:cs="Consolas"/>
          <w:color w:val="808080"/>
          <w:sz w:val="19"/>
          <w:szCs w:val="19"/>
          <w:highlight w:val="white"/>
          <w:lang w:val="en-NZ"/>
        </w:rPr>
        <w:t>krA</w:t>
      </w:r>
      <w:r>
        <w:rPr>
          <w:rFonts w:ascii="Consolas" w:eastAsiaTheme="minorHAnsi" w:hAnsi="Consolas" w:cs="Consolas"/>
          <w:color w:val="000000"/>
          <w:sz w:val="19"/>
          <w:szCs w:val="19"/>
          <w:highlight w:val="white"/>
          <w:lang w:val="en-NZ"/>
        </w:rPr>
        <w:t>.x</w:t>
      </w:r>
      <w:proofErr w:type="spellEnd"/>
      <w:r>
        <w:rPr>
          <w:rFonts w:ascii="Consolas" w:eastAsiaTheme="minorHAnsi" w:hAnsi="Consolas" w:cs="Consolas"/>
          <w:color w:val="000000"/>
          <w:sz w:val="19"/>
          <w:szCs w:val="19"/>
          <w:highlight w:val="white"/>
          <w:lang w:val="en-NZ"/>
        </w:rPr>
        <w:t xml:space="preserve"> * </w:t>
      </w:r>
      <w:r>
        <w:rPr>
          <w:rFonts w:ascii="Consolas" w:eastAsiaTheme="minorHAnsi" w:hAnsi="Consolas" w:cs="Consolas"/>
          <w:color w:val="808080"/>
          <w:sz w:val="19"/>
          <w:szCs w:val="19"/>
          <w:highlight w:val="white"/>
          <w:lang w:val="en-NZ"/>
        </w:rPr>
        <w:t>_</w:t>
      </w:r>
      <w:proofErr w:type="spellStart"/>
      <w:r>
        <w:rPr>
          <w:rFonts w:ascii="Consolas" w:eastAsiaTheme="minorHAnsi" w:hAnsi="Consolas" w:cs="Consolas"/>
          <w:color w:val="808080"/>
          <w:sz w:val="19"/>
          <w:szCs w:val="19"/>
          <w:highlight w:val="white"/>
          <w:lang w:val="en-NZ"/>
        </w:rPr>
        <w:t>krB</w:t>
      </w:r>
      <w:r>
        <w:rPr>
          <w:rFonts w:ascii="Consolas" w:eastAsiaTheme="minorHAnsi" w:hAnsi="Consolas" w:cs="Consolas"/>
          <w:color w:val="000000"/>
          <w:sz w:val="19"/>
          <w:szCs w:val="19"/>
          <w:highlight w:val="white"/>
          <w:lang w:val="en-NZ"/>
        </w:rPr>
        <w:t>.z</w:t>
      </w:r>
      <w:proofErr w:type="spellEnd"/>
      <w:r>
        <w:rPr>
          <w:rFonts w:ascii="Consolas" w:eastAsiaTheme="minorHAnsi" w:hAnsi="Consolas" w:cs="Consolas"/>
          <w:color w:val="000000"/>
          <w:sz w:val="19"/>
          <w:szCs w:val="19"/>
          <w:highlight w:val="white"/>
          <w:lang w:val="en-NZ"/>
        </w:rPr>
        <w:t>,</w:t>
      </w:r>
    </w:p>
    <w:p w14:paraId="7DA49CDE"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808080"/>
          <w:sz w:val="19"/>
          <w:szCs w:val="19"/>
          <w:highlight w:val="white"/>
          <w:lang w:val="en-NZ"/>
        </w:rPr>
        <w:t>_</w:t>
      </w:r>
      <w:proofErr w:type="spellStart"/>
      <w:r>
        <w:rPr>
          <w:rFonts w:ascii="Consolas" w:eastAsiaTheme="minorHAnsi" w:hAnsi="Consolas" w:cs="Consolas"/>
          <w:color w:val="808080"/>
          <w:sz w:val="19"/>
          <w:szCs w:val="19"/>
          <w:highlight w:val="white"/>
          <w:lang w:val="en-NZ"/>
        </w:rPr>
        <w:t>krA</w:t>
      </w:r>
      <w:r>
        <w:rPr>
          <w:rFonts w:ascii="Consolas" w:eastAsiaTheme="minorHAnsi" w:hAnsi="Consolas" w:cs="Consolas"/>
          <w:color w:val="000000"/>
          <w:sz w:val="19"/>
          <w:szCs w:val="19"/>
          <w:highlight w:val="white"/>
          <w:lang w:val="en-NZ"/>
        </w:rPr>
        <w:t>.x</w:t>
      </w:r>
      <w:proofErr w:type="spellEnd"/>
      <w:r>
        <w:rPr>
          <w:rFonts w:ascii="Consolas" w:eastAsiaTheme="minorHAnsi" w:hAnsi="Consolas" w:cs="Consolas"/>
          <w:color w:val="000000"/>
          <w:sz w:val="19"/>
          <w:szCs w:val="19"/>
          <w:highlight w:val="white"/>
          <w:lang w:val="en-NZ"/>
        </w:rPr>
        <w:t xml:space="preserve"> * </w:t>
      </w:r>
      <w:r>
        <w:rPr>
          <w:rFonts w:ascii="Consolas" w:eastAsiaTheme="minorHAnsi" w:hAnsi="Consolas" w:cs="Consolas"/>
          <w:color w:val="808080"/>
          <w:sz w:val="19"/>
          <w:szCs w:val="19"/>
          <w:highlight w:val="white"/>
          <w:lang w:val="en-NZ"/>
        </w:rPr>
        <w:t>_</w:t>
      </w:r>
      <w:proofErr w:type="spellStart"/>
      <w:r>
        <w:rPr>
          <w:rFonts w:ascii="Consolas" w:eastAsiaTheme="minorHAnsi" w:hAnsi="Consolas" w:cs="Consolas"/>
          <w:color w:val="808080"/>
          <w:sz w:val="19"/>
          <w:szCs w:val="19"/>
          <w:highlight w:val="white"/>
          <w:lang w:val="en-NZ"/>
        </w:rPr>
        <w:t>krB</w:t>
      </w:r>
      <w:r>
        <w:rPr>
          <w:rFonts w:ascii="Consolas" w:eastAsiaTheme="minorHAnsi" w:hAnsi="Consolas" w:cs="Consolas"/>
          <w:color w:val="000000"/>
          <w:sz w:val="19"/>
          <w:szCs w:val="19"/>
          <w:highlight w:val="white"/>
          <w:lang w:val="en-NZ"/>
        </w:rPr>
        <w:t>.y</w:t>
      </w:r>
      <w:proofErr w:type="spellEnd"/>
      <w:r>
        <w:rPr>
          <w:rFonts w:ascii="Consolas" w:eastAsiaTheme="minorHAnsi" w:hAnsi="Consolas" w:cs="Consolas"/>
          <w:color w:val="000000"/>
          <w:sz w:val="19"/>
          <w:szCs w:val="19"/>
          <w:highlight w:val="white"/>
          <w:lang w:val="en-NZ"/>
        </w:rPr>
        <w:t xml:space="preserve"> - </w:t>
      </w:r>
      <w:r>
        <w:rPr>
          <w:rFonts w:ascii="Consolas" w:eastAsiaTheme="minorHAnsi" w:hAnsi="Consolas" w:cs="Consolas"/>
          <w:color w:val="808080"/>
          <w:sz w:val="19"/>
          <w:szCs w:val="19"/>
          <w:highlight w:val="white"/>
          <w:lang w:val="en-NZ"/>
        </w:rPr>
        <w:t>_</w:t>
      </w:r>
      <w:proofErr w:type="spellStart"/>
      <w:r>
        <w:rPr>
          <w:rFonts w:ascii="Consolas" w:eastAsiaTheme="minorHAnsi" w:hAnsi="Consolas" w:cs="Consolas"/>
          <w:color w:val="808080"/>
          <w:sz w:val="19"/>
          <w:szCs w:val="19"/>
          <w:highlight w:val="white"/>
          <w:lang w:val="en-NZ"/>
        </w:rPr>
        <w:t>krA</w:t>
      </w:r>
      <w:r>
        <w:rPr>
          <w:rFonts w:ascii="Consolas" w:eastAsiaTheme="minorHAnsi" w:hAnsi="Consolas" w:cs="Consolas"/>
          <w:color w:val="000000"/>
          <w:sz w:val="19"/>
          <w:szCs w:val="19"/>
          <w:highlight w:val="white"/>
          <w:lang w:val="en-NZ"/>
        </w:rPr>
        <w:t>.y</w:t>
      </w:r>
      <w:proofErr w:type="spellEnd"/>
      <w:r>
        <w:rPr>
          <w:rFonts w:ascii="Consolas" w:eastAsiaTheme="minorHAnsi" w:hAnsi="Consolas" w:cs="Consolas"/>
          <w:color w:val="000000"/>
          <w:sz w:val="19"/>
          <w:szCs w:val="19"/>
          <w:highlight w:val="white"/>
          <w:lang w:val="en-NZ"/>
        </w:rPr>
        <w:t xml:space="preserve"> * </w:t>
      </w:r>
      <w:r>
        <w:rPr>
          <w:rFonts w:ascii="Consolas" w:eastAsiaTheme="minorHAnsi" w:hAnsi="Consolas" w:cs="Consolas"/>
          <w:color w:val="808080"/>
          <w:sz w:val="19"/>
          <w:szCs w:val="19"/>
          <w:highlight w:val="white"/>
          <w:lang w:val="en-NZ"/>
        </w:rPr>
        <w:t>_</w:t>
      </w:r>
      <w:proofErr w:type="spellStart"/>
      <w:r>
        <w:rPr>
          <w:rFonts w:ascii="Consolas" w:eastAsiaTheme="minorHAnsi" w:hAnsi="Consolas" w:cs="Consolas"/>
          <w:color w:val="808080"/>
          <w:sz w:val="19"/>
          <w:szCs w:val="19"/>
          <w:highlight w:val="white"/>
          <w:lang w:val="en-NZ"/>
        </w:rPr>
        <w:t>krB</w:t>
      </w:r>
      <w:r>
        <w:rPr>
          <w:rFonts w:ascii="Consolas" w:eastAsiaTheme="minorHAnsi" w:hAnsi="Consolas" w:cs="Consolas"/>
          <w:color w:val="000000"/>
          <w:sz w:val="19"/>
          <w:szCs w:val="19"/>
          <w:highlight w:val="white"/>
          <w:lang w:val="en-NZ"/>
        </w:rPr>
        <w:t>.x</w:t>
      </w:r>
      <w:proofErr w:type="spellEnd"/>
      <w:r>
        <w:rPr>
          <w:rFonts w:ascii="Consolas" w:eastAsiaTheme="minorHAnsi" w:hAnsi="Consolas" w:cs="Consolas"/>
          <w:color w:val="000000"/>
          <w:sz w:val="19"/>
          <w:szCs w:val="19"/>
          <w:highlight w:val="white"/>
          <w:lang w:val="en-NZ"/>
        </w:rPr>
        <w:t>)</w:t>
      </w:r>
    </w:p>
    <w:p w14:paraId="2F22FDBD"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t>);</w:t>
      </w:r>
    </w:p>
    <w:p w14:paraId="6C6D16B2"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w:t>
      </w:r>
    </w:p>
    <w:p w14:paraId="300C9F1B"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p>
    <w:p w14:paraId="6F408CC6"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8000"/>
          <w:sz w:val="19"/>
          <w:szCs w:val="19"/>
          <w:highlight w:val="white"/>
          <w:lang w:val="en-NZ"/>
        </w:rPr>
        <w:t>// Compute the distance between two points.</w:t>
      </w:r>
    </w:p>
    <w:p w14:paraId="1A656A17"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FF"/>
          <w:sz w:val="19"/>
          <w:szCs w:val="19"/>
          <w:highlight w:val="white"/>
          <w:lang w:val="en-NZ"/>
        </w:rPr>
        <w:t>static</w:t>
      </w:r>
      <w:proofErr w:type="gramEnd"/>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0000FF"/>
          <w:sz w:val="19"/>
          <w:szCs w:val="19"/>
          <w:highlight w:val="white"/>
          <w:lang w:val="en-NZ"/>
        </w:rPr>
        <w:t>inline</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0000FF"/>
          <w:sz w:val="19"/>
          <w:szCs w:val="19"/>
          <w:highlight w:val="white"/>
          <w:lang w:val="en-NZ"/>
        </w:rPr>
        <w:t>float</w:t>
      </w:r>
      <w:r>
        <w:rPr>
          <w:rFonts w:ascii="Consolas" w:eastAsiaTheme="minorHAnsi" w:hAnsi="Consolas" w:cs="Consolas"/>
          <w:color w:val="000000"/>
          <w:sz w:val="19"/>
          <w:szCs w:val="19"/>
          <w:highlight w:val="white"/>
          <w:lang w:val="en-NZ"/>
        </w:rPr>
        <w:t xml:space="preserve"> Distance(</w:t>
      </w:r>
      <w:proofErr w:type="spellStart"/>
      <w:r>
        <w:rPr>
          <w:rFonts w:ascii="Consolas" w:eastAsiaTheme="minorHAnsi" w:hAnsi="Consolas" w:cs="Consolas"/>
          <w:color w:val="0000FF"/>
          <w:sz w:val="19"/>
          <w:szCs w:val="19"/>
          <w:highlight w:val="white"/>
          <w:lang w:val="en-NZ"/>
        </w:rPr>
        <w:t>const</w:t>
      </w:r>
      <w:proofErr w:type="spellEnd"/>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2B91AF"/>
          <w:sz w:val="19"/>
          <w:szCs w:val="19"/>
          <w:highlight w:val="white"/>
          <w:lang w:val="en-NZ"/>
        </w:rPr>
        <w:t>CVector3</w:t>
      </w:r>
      <w:r>
        <w:rPr>
          <w:rFonts w:ascii="Consolas" w:eastAsiaTheme="minorHAnsi" w:hAnsi="Consolas" w:cs="Consolas"/>
          <w:color w:val="000000"/>
          <w:sz w:val="19"/>
          <w:szCs w:val="19"/>
          <w:highlight w:val="white"/>
          <w:lang w:val="en-NZ"/>
        </w:rPr>
        <w:t xml:space="preserve">&amp; </w:t>
      </w:r>
      <w:r>
        <w:rPr>
          <w:rFonts w:ascii="Consolas" w:eastAsiaTheme="minorHAnsi" w:hAnsi="Consolas" w:cs="Consolas"/>
          <w:color w:val="808080"/>
          <w:sz w:val="19"/>
          <w:szCs w:val="19"/>
          <w:highlight w:val="white"/>
          <w:lang w:val="en-NZ"/>
        </w:rPr>
        <w:t>_</w:t>
      </w:r>
      <w:proofErr w:type="spellStart"/>
      <w:r>
        <w:rPr>
          <w:rFonts w:ascii="Consolas" w:eastAsiaTheme="minorHAnsi" w:hAnsi="Consolas" w:cs="Consolas"/>
          <w:color w:val="808080"/>
          <w:sz w:val="19"/>
          <w:szCs w:val="19"/>
          <w:highlight w:val="white"/>
          <w:lang w:val="en-NZ"/>
        </w:rPr>
        <w:t>krA</w:t>
      </w:r>
      <w:proofErr w:type="spell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FF"/>
          <w:sz w:val="19"/>
          <w:szCs w:val="19"/>
          <w:highlight w:val="white"/>
          <w:lang w:val="en-NZ"/>
        </w:rPr>
        <w:t>const</w:t>
      </w:r>
      <w:proofErr w:type="spellEnd"/>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2B91AF"/>
          <w:sz w:val="19"/>
          <w:szCs w:val="19"/>
          <w:highlight w:val="white"/>
          <w:lang w:val="en-NZ"/>
        </w:rPr>
        <w:t>CVector3</w:t>
      </w:r>
      <w:r>
        <w:rPr>
          <w:rFonts w:ascii="Consolas" w:eastAsiaTheme="minorHAnsi" w:hAnsi="Consolas" w:cs="Consolas"/>
          <w:color w:val="000000"/>
          <w:sz w:val="19"/>
          <w:szCs w:val="19"/>
          <w:highlight w:val="white"/>
          <w:lang w:val="en-NZ"/>
        </w:rPr>
        <w:t xml:space="preserve">&amp; </w:t>
      </w:r>
      <w:r>
        <w:rPr>
          <w:rFonts w:ascii="Consolas" w:eastAsiaTheme="minorHAnsi" w:hAnsi="Consolas" w:cs="Consolas"/>
          <w:color w:val="808080"/>
          <w:sz w:val="19"/>
          <w:szCs w:val="19"/>
          <w:highlight w:val="white"/>
          <w:lang w:val="en-NZ"/>
        </w:rPr>
        <w:t>_</w:t>
      </w:r>
      <w:proofErr w:type="spellStart"/>
      <w:r>
        <w:rPr>
          <w:rFonts w:ascii="Consolas" w:eastAsiaTheme="minorHAnsi" w:hAnsi="Consolas" w:cs="Consolas"/>
          <w:color w:val="808080"/>
          <w:sz w:val="19"/>
          <w:szCs w:val="19"/>
          <w:highlight w:val="white"/>
          <w:lang w:val="en-NZ"/>
        </w:rPr>
        <w:t>krB</w:t>
      </w:r>
      <w:proofErr w:type="spellEnd"/>
      <w:r>
        <w:rPr>
          <w:rFonts w:ascii="Consolas" w:eastAsiaTheme="minorHAnsi" w:hAnsi="Consolas" w:cs="Consolas"/>
          <w:color w:val="000000"/>
          <w:sz w:val="19"/>
          <w:szCs w:val="19"/>
          <w:highlight w:val="white"/>
          <w:lang w:val="en-NZ"/>
        </w:rPr>
        <w:t>)</w:t>
      </w:r>
    </w:p>
    <w:p w14:paraId="3FA3A609"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w:t>
      </w:r>
    </w:p>
    <w:p w14:paraId="04256B29"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FF"/>
          <w:sz w:val="19"/>
          <w:szCs w:val="19"/>
          <w:highlight w:val="white"/>
          <w:lang w:val="en-NZ"/>
        </w:rPr>
        <w:t>float</w:t>
      </w:r>
      <w:proofErr w:type="gram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00"/>
          <w:sz w:val="19"/>
          <w:szCs w:val="19"/>
          <w:highlight w:val="white"/>
          <w:lang w:val="en-NZ"/>
        </w:rPr>
        <w:t>fdx</w:t>
      </w:r>
      <w:proofErr w:type="spellEnd"/>
      <w:r>
        <w:rPr>
          <w:rFonts w:ascii="Consolas" w:eastAsiaTheme="minorHAnsi" w:hAnsi="Consolas" w:cs="Consolas"/>
          <w:color w:val="000000"/>
          <w:sz w:val="19"/>
          <w:szCs w:val="19"/>
          <w:highlight w:val="white"/>
          <w:lang w:val="en-NZ"/>
        </w:rPr>
        <w:t xml:space="preserve"> = </w:t>
      </w:r>
      <w:r>
        <w:rPr>
          <w:rFonts w:ascii="Consolas" w:eastAsiaTheme="minorHAnsi" w:hAnsi="Consolas" w:cs="Consolas"/>
          <w:color w:val="808080"/>
          <w:sz w:val="19"/>
          <w:szCs w:val="19"/>
          <w:highlight w:val="white"/>
          <w:lang w:val="en-NZ"/>
        </w:rPr>
        <w:t>_</w:t>
      </w:r>
      <w:proofErr w:type="spellStart"/>
      <w:r>
        <w:rPr>
          <w:rFonts w:ascii="Consolas" w:eastAsiaTheme="minorHAnsi" w:hAnsi="Consolas" w:cs="Consolas"/>
          <w:color w:val="808080"/>
          <w:sz w:val="19"/>
          <w:szCs w:val="19"/>
          <w:highlight w:val="white"/>
          <w:lang w:val="en-NZ"/>
        </w:rPr>
        <w:t>krA</w:t>
      </w:r>
      <w:r>
        <w:rPr>
          <w:rFonts w:ascii="Consolas" w:eastAsiaTheme="minorHAnsi" w:hAnsi="Consolas" w:cs="Consolas"/>
          <w:color w:val="000000"/>
          <w:sz w:val="19"/>
          <w:szCs w:val="19"/>
          <w:highlight w:val="white"/>
          <w:lang w:val="en-NZ"/>
        </w:rPr>
        <w:t>.x</w:t>
      </w:r>
      <w:proofErr w:type="spellEnd"/>
      <w:r>
        <w:rPr>
          <w:rFonts w:ascii="Consolas" w:eastAsiaTheme="minorHAnsi" w:hAnsi="Consolas" w:cs="Consolas"/>
          <w:color w:val="000000"/>
          <w:sz w:val="19"/>
          <w:szCs w:val="19"/>
          <w:highlight w:val="white"/>
          <w:lang w:val="en-NZ"/>
        </w:rPr>
        <w:t xml:space="preserve"> - </w:t>
      </w:r>
      <w:r>
        <w:rPr>
          <w:rFonts w:ascii="Consolas" w:eastAsiaTheme="minorHAnsi" w:hAnsi="Consolas" w:cs="Consolas"/>
          <w:color w:val="808080"/>
          <w:sz w:val="19"/>
          <w:szCs w:val="19"/>
          <w:highlight w:val="white"/>
          <w:lang w:val="en-NZ"/>
        </w:rPr>
        <w:t>_</w:t>
      </w:r>
      <w:proofErr w:type="spellStart"/>
      <w:r>
        <w:rPr>
          <w:rFonts w:ascii="Consolas" w:eastAsiaTheme="minorHAnsi" w:hAnsi="Consolas" w:cs="Consolas"/>
          <w:color w:val="808080"/>
          <w:sz w:val="19"/>
          <w:szCs w:val="19"/>
          <w:highlight w:val="white"/>
          <w:lang w:val="en-NZ"/>
        </w:rPr>
        <w:t>krB</w:t>
      </w:r>
      <w:r>
        <w:rPr>
          <w:rFonts w:ascii="Consolas" w:eastAsiaTheme="minorHAnsi" w:hAnsi="Consolas" w:cs="Consolas"/>
          <w:color w:val="000000"/>
          <w:sz w:val="19"/>
          <w:szCs w:val="19"/>
          <w:highlight w:val="white"/>
          <w:lang w:val="en-NZ"/>
        </w:rPr>
        <w:t>.x</w:t>
      </w:r>
      <w:proofErr w:type="spellEnd"/>
      <w:r>
        <w:rPr>
          <w:rFonts w:ascii="Consolas" w:eastAsiaTheme="minorHAnsi" w:hAnsi="Consolas" w:cs="Consolas"/>
          <w:color w:val="000000"/>
          <w:sz w:val="19"/>
          <w:szCs w:val="19"/>
          <w:highlight w:val="white"/>
          <w:lang w:val="en-NZ"/>
        </w:rPr>
        <w:t>;</w:t>
      </w:r>
    </w:p>
    <w:p w14:paraId="2A8CA6BD"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FF"/>
          <w:sz w:val="19"/>
          <w:szCs w:val="19"/>
          <w:highlight w:val="white"/>
          <w:lang w:val="en-NZ"/>
        </w:rPr>
        <w:t>float</w:t>
      </w:r>
      <w:proofErr w:type="gram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00"/>
          <w:sz w:val="19"/>
          <w:szCs w:val="19"/>
          <w:highlight w:val="white"/>
          <w:lang w:val="en-NZ"/>
        </w:rPr>
        <w:t>fdy</w:t>
      </w:r>
      <w:proofErr w:type="spellEnd"/>
      <w:r>
        <w:rPr>
          <w:rFonts w:ascii="Consolas" w:eastAsiaTheme="minorHAnsi" w:hAnsi="Consolas" w:cs="Consolas"/>
          <w:color w:val="000000"/>
          <w:sz w:val="19"/>
          <w:szCs w:val="19"/>
          <w:highlight w:val="white"/>
          <w:lang w:val="en-NZ"/>
        </w:rPr>
        <w:t xml:space="preserve"> = </w:t>
      </w:r>
      <w:r>
        <w:rPr>
          <w:rFonts w:ascii="Consolas" w:eastAsiaTheme="minorHAnsi" w:hAnsi="Consolas" w:cs="Consolas"/>
          <w:color w:val="808080"/>
          <w:sz w:val="19"/>
          <w:szCs w:val="19"/>
          <w:highlight w:val="white"/>
          <w:lang w:val="en-NZ"/>
        </w:rPr>
        <w:t>_</w:t>
      </w:r>
      <w:proofErr w:type="spellStart"/>
      <w:r>
        <w:rPr>
          <w:rFonts w:ascii="Consolas" w:eastAsiaTheme="minorHAnsi" w:hAnsi="Consolas" w:cs="Consolas"/>
          <w:color w:val="808080"/>
          <w:sz w:val="19"/>
          <w:szCs w:val="19"/>
          <w:highlight w:val="white"/>
          <w:lang w:val="en-NZ"/>
        </w:rPr>
        <w:t>krA</w:t>
      </w:r>
      <w:r>
        <w:rPr>
          <w:rFonts w:ascii="Consolas" w:eastAsiaTheme="minorHAnsi" w:hAnsi="Consolas" w:cs="Consolas"/>
          <w:color w:val="000000"/>
          <w:sz w:val="19"/>
          <w:szCs w:val="19"/>
          <w:highlight w:val="white"/>
          <w:lang w:val="en-NZ"/>
        </w:rPr>
        <w:t>.y</w:t>
      </w:r>
      <w:proofErr w:type="spellEnd"/>
      <w:r>
        <w:rPr>
          <w:rFonts w:ascii="Consolas" w:eastAsiaTheme="minorHAnsi" w:hAnsi="Consolas" w:cs="Consolas"/>
          <w:color w:val="000000"/>
          <w:sz w:val="19"/>
          <w:szCs w:val="19"/>
          <w:highlight w:val="white"/>
          <w:lang w:val="en-NZ"/>
        </w:rPr>
        <w:t xml:space="preserve"> - </w:t>
      </w:r>
      <w:r>
        <w:rPr>
          <w:rFonts w:ascii="Consolas" w:eastAsiaTheme="minorHAnsi" w:hAnsi="Consolas" w:cs="Consolas"/>
          <w:color w:val="808080"/>
          <w:sz w:val="19"/>
          <w:szCs w:val="19"/>
          <w:highlight w:val="white"/>
          <w:lang w:val="en-NZ"/>
        </w:rPr>
        <w:t>_</w:t>
      </w:r>
      <w:proofErr w:type="spellStart"/>
      <w:r>
        <w:rPr>
          <w:rFonts w:ascii="Consolas" w:eastAsiaTheme="minorHAnsi" w:hAnsi="Consolas" w:cs="Consolas"/>
          <w:color w:val="808080"/>
          <w:sz w:val="19"/>
          <w:szCs w:val="19"/>
          <w:highlight w:val="white"/>
          <w:lang w:val="en-NZ"/>
        </w:rPr>
        <w:t>krB</w:t>
      </w:r>
      <w:r>
        <w:rPr>
          <w:rFonts w:ascii="Consolas" w:eastAsiaTheme="minorHAnsi" w:hAnsi="Consolas" w:cs="Consolas"/>
          <w:color w:val="000000"/>
          <w:sz w:val="19"/>
          <w:szCs w:val="19"/>
          <w:highlight w:val="white"/>
          <w:lang w:val="en-NZ"/>
        </w:rPr>
        <w:t>.y</w:t>
      </w:r>
      <w:proofErr w:type="spellEnd"/>
      <w:r>
        <w:rPr>
          <w:rFonts w:ascii="Consolas" w:eastAsiaTheme="minorHAnsi" w:hAnsi="Consolas" w:cs="Consolas"/>
          <w:color w:val="000000"/>
          <w:sz w:val="19"/>
          <w:szCs w:val="19"/>
          <w:highlight w:val="white"/>
          <w:lang w:val="en-NZ"/>
        </w:rPr>
        <w:t>;</w:t>
      </w:r>
    </w:p>
    <w:p w14:paraId="70E565E4"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FF"/>
          <w:sz w:val="19"/>
          <w:szCs w:val="19"/>
          <w:highlight w:val="white"/>
          <w:lang w:val="en-NZ"/>
        </w:rPr>
        <w:t>float</w:t>
      </w:r>
      <w:proofErr w:type="gram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00"/>
          <w:sz w:val="19"/>
          <w:szCs w:val="19"/>
          <w:highlight w:val="white"/>
          <w:lang w:val="en-NZ"/>
        </w:rPr>
        <w:t>fdz</w:t>
      </w:r>
      <w:proofErr w:type="spellEnd"/>
      <w:r>
        <w:rPr>
          <w:rFonts w:ascii="Consolas" w:eastAsiaTheme="minorHAnsi" w:hAnsi="Consolas" w:cs="Consolas"/>
          <w:color w:val="000000"/>
          <w:sz w:val="19"/>
          <w:szCs w:val="19"/>
          <w:highlight w:val="white"/>
          <w:lang w:val="en-NZ"/>
        </w:rPr>
        <w:t xml:space="preserve"> = </w:t>
      </w:r>
      <w:r>
        <w:rPr>
          <w:rFonts w:ascii="Consolas" w:eastAsiaTheme="minorHAnsi" w:hAnsi="Consolas" w:cs="Consolas"/>
          <w:color w:val="808080"/>
          <w:sz w:val="19"/>
          <w:szCs w:val="19"/>
          <w:highlight w:val="white"/>
          <w:lang w:val="en-NZ"/>
        </w:rPr>
        <w:t>_</w:t>
      </w:r>
      <w:proofErr w:type="spellStart"/>
      <w:r>
        <w:rPr>
          <w:rFonts w:ascii="Consolas" w:eastAsiaTheme="minorHAnsi" w:hAnsi="Consolas" w:cs="Consolas"/>
          <w:color w:val="808080"/>
          <w:sz w:val="19"/>
          <w:szCs w:val="19"/>
          <w:highlight w:val="white"/>
          <w:lang w:val="en-NZ"/>
        </w:rPr>
        <w:t>krA</w:t>
      </w:r>
      <w:r>
        <w:rPr>
          <w:rFonts w:ascii="Consolas" w:eastAsiaTheme="minorHAnsi" w:hAnsi="Consolas" w:cs="Consolas"/>
          <w:color w:val="000000"/>
          <w:sz w:val="19"/>
          <w:szCs w:val="19"/>
          <w:highlight w:val="white"/>
          <w:lang w:val="en-NZ"/>
        </w:rPr>
        <w:t>.z</w:t>
      </w:r>
      <w:proofErr w:type="spellEnd"/>
      <w:r>
        <w:rPr>
          <w:rFonts w:ascii="Consolas" w:eastAsiaTheme="minorHAnsi" w:hAnsi="Consolas" w:cs="Consolas"/>
          <w:color w:val="000000"/>
          <w:sz w:val="19"/>
          <w:szCs w:val="19"/>
          <w:highlight w:val="white"/>
          <w:lang w:val="en-NZ"/>
        </w:rPr>
        <w:t xml:space="preserve"> - </w:t>
      </w:r>
      <w:r>
        <w:rPr>
          <w:rFonts w:ascii="Consolas" w:eastAsiaTheme="minorHAnsi" w:hAnsi="Consolas" w:cs="Consolas"/>
          <w:color w:val="808080"/>
          <w:sz w:val="19"/>
          <w:szCs w:val="19"/>
          <w:highlight w:val="white"/>
          <w:lang w:val="en-NZ"/>
        </w:rPr>
        <w:t>_</w:t>
      </w:r>
      <w:proofErr w:type="spellStart"/>
      <w:r>
        <w:rPr>
          <w:rFonts w:ascii="Consolas" w:eastAsiaTheme="minorHAnsi" w:hAnsi="Consolas" w:cs="Consolas"/>
          <w:color w:val="808080"/>
          <w:sz w:val="19"/>
          <w:szCs w:val="19"/>
          <w:highlight w:val="white"/>
          <w:lang w:val="en-NZ"/>
        </w:rPr>
        <w:t>krB</w:t>
      </w:r>
      <w:r>
        <w:rPr>
          <w:rFonts w:ascii="Consolas" w:eastAsiaTheme="minorHAnsi" w:hAnsi="Consolas" w:cs="Consolas"/>
          <w:color w:val="000000"/>
          <w:sz w:val="19"/>
          <w:szCs w:val="19"/>
          <w:highlight w:val="white"/>
          <w:lang w:val="en-NZ"/>
        </w:rPr>
        <w:t>.z</w:t>
      </w:r>
      <w:proofErr w:type="spellEnd"/>
      <w:r>
        <w:rPr>
          <w:rFonts w:ascii="Consolas" w:eastAsiaTheme="minorHAnsi" w:hAnsi="Consolas" w:cs="Consolas"/>
          <w:color w:val="000000"/>
          <w:sz w:val="19"/>
          <w:szCs w:val="19"/>
          <w:highlight w:val="white"/>
          <w:lang w:val="en-NZ"/>
        </w:rPr>
        <w:t>;</w:t>
      </w:r>
    </w:p>
    <w:p w14:paraId="2B82D5BD"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p>
    <w:p w14:paraId="554E7B84"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FF"/>
          <w:sz w:val="19"/>
          <w:szCs w:val="19"/>
          <w:highlight w:val="white"/>
          <w:lang w:val="en-NZ"/>
        </w:rPr>
        <w:t>return</w:t>
      </w:r>
      <w:proofErr w:type="gram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00"/>
          <w:sz w:val="19"/>
          <w:szCs w:val="19"/>
          <w:highlight w:val="white"/>
          <w:lang w:val="en-NZ"/>
        </w:rPr>
        <w:t>sqrt</w:t>
      </w:r>
      <w:proofErr w:type="spellEnd"/>
      <w:r>
        <w:rPr>
          <w:rFonts w:ascii="Consolas" w:eastAsiaTheme="minorHAnsi" w:hAnsi="Consolas" w:cs="Consolas"/>
          <w:color w:val="000000"/>
          <w:sz w:val="19"/>
          <w:szCs w:val="19"/>
          <w:highlight w:val="white"/>
          <w:lang w:val="en-NZ"/>
        </w:rPr>
        <w:t>(</w:t>
      </w:r>
      <w:proofErr w:type="spellStart"/>
      <w:r>
        <w:rPr>
          <w:rFonts w:ascii="Consolas" w:eastAsiaTheme="minorHAnsi" w:hAnsi="Consolas" w:cs="Consolas"/>
          <w:color w:val="000000"/>
          <w:sz w:val="19"/>
          <w:szCs w:val="19"/>
          <w:highlight w:val="white"/>
          <w:lang w:val="en-NZ"/>
        </w:rPr>
        <w:t>fdx</w:t>
      </w:r>
      <w:proofErr w:type="spellEnd"/>
      <w:r>
        <w:rPr>
          <w:rFonts w:ascii="Consolas" w:eastAsiaTheme="minorHAnsi" w:hAnsi="Consolas" w:cs="Consolas"/>
          <w:color w:val="000000"/>
          <w:sz w:val="19"/>
          <w:szCs w:val="19"/>
          <w:highlight w:val="white"/>
          <w:lang w:val="en-NZ"/>
        </w:rPr>
        <w:t xml:space="preserve"> * </w:t>
      </w:r>
      <w:proofErr w:type="spellStart"/>
      <w:r>
        <w:rPr>
          <w:rFonts w:ascii="Consolas" w:eastAsiaTheme="minorHAnsi" w:hAnsi="Consolas" w:cs="Consolas"/>
          <w:color w:val="000000"/>
          <w:sz w:val="19"/>
          <w:szCs w:val="19"/>
          <w:highlight w:val="white"/>
          <w:lang w:val="en-NZ"/>
        </w:rPr>
        <w:t>fdx</w:t>
      </w:r>
      <w:proofErr w:type="spellEnd"/>
      <w:r>
        <w:rPr>
          <w:rFonts w:ascii="Consolas" w:eastAsiaTheme="minorHAnsi" w:hAnsi="Consolas" w:cs="Consolas"/>
          <w:color w:val="000000"/>
          <w:sz w:val="19"/>
          <w:szCs w:val="19"/>
          <w:highlight w:val="white"/>
          <w:lang w:val="en-NZ"/>
        </w:rPr>
        <w:t xml:space="preserve"> + </w:t>
      </w:r>
      <w:proofErr w:type="spellStart"/>
      <w:r>
        <w:rPr>
          <w:rFonts w:ascii="Consolas" w:eastAsiaTheme="minorHAnsi" w:hAnsi="Consolas" w:cs="Consolas"/>
          <w:color w:val="000000"/>
          <w:sz w:val="19"/>
          <w:szCs w:val="19"/>
          <w:highlight w:val="white"/>
          <w:lang w:val="en-NZ"/>
        </w:rPr>
        <w:t>fdy</w:t>
      </w:r>
      <w:proofErr w:type="spellEnd"/>
      <w:r>
        <w:rPr>
          <w:rFonts w:ascii="Consolas" w:eastAsiaTheme="minorHAnsi" w:hAnsi="Consolas" w:cs="Consolas"/>
          <w:color w:val="000000"/>
          <w:sz w:val="19"/>
          <w:szCs w:val="19"/>
          <w:highlight w:val="white"/>
          <w:lang w:val="en-NZ"/>
        </w:rPr>
        <w:t xml:space="preserve"> * </w:t>
      </w:r>
      <w:proofErr w:type="spellStart"/>
      <w:r>
        <w:rPr>
          <w:rFonts w:ascii="Consolas" w:eastAsiaTheme="minorHAnsi" w:hAnsi="Consolas" w:cs="Consolas"/>
          <w:color w:val="000000"/>
          <w:sz w:val="19"/>
          <w:szCs w:val="19"/>
          <w:highlight w:val="white"/>
          <w:lang w:val="en-NZ"/>
        </w:rPr>
        <w:t>fdy</w:t>
      </w:r>
      <w:proofErr w:type="spellEnd"/>
      <w:r>
        <w:rPr>
          <w:rFonts w:ascii="Consolas" w:eastAsiaTheme="minorHAnsi" w:hAnsi="Consolas" w:cs="Consolas"/>
          <w:color w:val="000000"/>
          <w:sz w:val="19"/>
          <w:szCs w:val="19"/>
          <w:highlight w:val="white"/>
          <w:lang w:val="en-NZ"/>
        </w:rPr>
        <w:t xml:space="preserve"> + </w:t>
      </w:r>
      <w:proofErr w:type="spellStart"/>
      <w:r>
        <w:rPr>
          <w:rFonts w:ascii="Consolas" w:eastAsiaTheme="minorHAnsi" w:hAnsi="Consolas" w:cs="Consolas"/>
          <w:color w:val="000000"/>
          <w:sz w:val="19"/>
          <w:szCs w:val="19"/>
          <w:highlight w:val="white"/>
          <w:lang w:val="en-NZ"/>
        </w:rPr>
        <w:t>fdz</w:t>
      </w:r>
      <w:proofErr w:type="spellEnd"/>
      <w:r>
        <w:rPr>
          <w:rFonts w:ascii="Consolas" w:eastAsiaTheme="minorHAnsi" w:hAnsi="Consolas" w:cs="Consolas"/>
          <w:color w:val="000000"/>
          <w:sz w:val="19"/>
          <w:szCs w:val="19"/>
          <w:highlight w:val="white"/>
          <w:lang w:val="en-NZ"/>
        </w:rPr>
        <w:t xml:space="preserve"> * </w:t>
      </w:r>
      <w:proofErr w:type="spellStart"/>
      <w:r>
        <w:rPr>
          <w:rFonts w:ascii="Consolas" w:eastAsiaTheme="minorHAnsi" w:hAnsi="Consolas" w:cs="Consolas"/>
          <w:color w:val="000000"/>
          <w:sz w:val="19"/>
          <w:szCs w:val="19"/>
          <w:highlight w:val="white"/>
          <w:lang w:val="en-NZ"/>
        </w:rPr>
        <w:t>fdz</w:t>
      </w:r>
      <w:proofErr w:type="spellEnd"/>
      <w:r>
        <w:rPr>
          <w:rFonts w:ascii="Consolas" w:eastAsiaTheme="minorHAnsi" w:hAnsi="Consolas" w:cs="Consolas"/>
          <w:color w:val="000000"/>
          <w:sz w:val="19"/>
          <w:szCs w:val="19"/>
          <w:highlight w:val="white"/>
          <w:lang w:val="en-NZ"/>
        </w:rPr>
        <w:t>);</w:t>
      </w:r>
    </w:p>
    <w:p w14:paraId="3EE55836"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w:t>
      </w:r>
    </w:p>
    <w:p w14:paraId="7F75E09C"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6836CE6F"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p>
    <w:p w14:paraId="199A6BA4"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8000"/>
          <w:sz w:val="19"/>
          <w:szCs w:val="19"/>
          <w:highlight w:val="white"/>
          <w:lang w:val="en-NZ"/>
        </w:rPr>
        <w:t>// Scalar on the left multiplication, for symmetry.</w:t>
      </w:r>
    </w:p>
    <w:p w14:paraId="54203AF5"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proofErr w:type="gramStart"/>
      <w:r>
        <w:rPr>
          <w:rFonts w:ascii="Consolas" w:eastAsiaTheme="minorHAnsi" w:hAnsi="Consolas" w:cs="Consolas"/>
          <w:color w:val="0000FF"/>
          <w:sz w:val="19"/>
          <w:szCs w:val="19"/>
          <w:highlight w:val="white"/>
          <w:lang w:val="en-NZ"/>
        </w:rPr>
        <w:t>inline</w:t>
      </w:r>
      <w:proofErr w:type="gramEnd"/>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2B91AF"/>
          <w:sz w:val="19"/>
          <w:szCs w:val="19"/>
          <w:highlight w:val="white"/>
          <w:lang w:val="en-NZ"/>
        </w:rPr>
        <w:t>CVector3</w:t>
      </w:r>
      <w:r>
        <w:rPr>
          <w:rFonts w:ascii="Consolas" w:eastAsiaTheme="minorHAnsi" w:hAnsi="Consolas" w:cs="Consolas"/>
          <w:color w:val="000000"/>
          <w:sz w:val="19"/>
          <w:szCs w:val="19"/>
          <w:highlight w:val="white"/>
          <w:lang w:val="en-NZ"/>
        </w:rPr>
        <w:t xml:space="preserve"> operator *(</w:t>
      </w:r>
      <w:r>
        <w:rPr>
          <w:rFonts w:ascii="Consolas" w:eastAsiaTheme="minorHAnsi" w:hAnsi="Consolas" w:cs="Consolas"/>
          <w:color w:val="0000FF"/>
          <w:sz w:val="19"/>
          <w:szCs w:val="19"/>
          <w:highlight w:val="white"/>
          <w:lang w:val="en-NZ"/>
        </w:rPr>
        <w:t>float</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808080"/>
          <w:sz w:val="19"/>
          <w:szCs w:val="19"/>
          <w:highlight w:val="white"/>
          <w:lang w:val="en-NZ"/>
        </w:rPr>
        <w:t>_f</w:t>
      </w:r>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FF"/>
          <w:sz w:val="19"/>
          <w:szCs w:val="19"/>
          <w:highlight w:val="white"/>
          <w:lang w:val="en-NZ"/>
        </w:rPr>
        <w:t>const</w:t>
      </w:r>
      <w:proofErr w:type="spellEnd"/>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2B91AF"/>
          <w:sz w:val="19"/>
          <w:szCs w:val="19"/>
          <w:highlight w:val="white"/>
          <w:lang w:val="en-NZ"/>
        </w:rPr>
        <w:t>CVector3</w:t>
      </w:r>
      <w:r>
        <w:rPr>
          <w:rFonts w:ascii="Consolas" w:eastAsiaTheme="minorHAnsi" w:hAnsi="Consolas" w:cs="Consolas"/>
          <w:color w:val="000000"/>
          <w:sz w:val="19"/>
          <w:szCs w:val="19"/>
          <w:highlight w:val="white"/>
          <w:lang w:val="en-NZ"/>
        </w:rPr>
        <w:t xml:space="preserve">&amp; </w:t>
      </w:r>
      <w:r>
        <w:rPr>
          <w:rFonts w:ascii="Consolas" w:eastAsiaTheme="minorHAnsi" w:hAnsi="Consolas" w:cs="Consolas"/>
          <w:color w:val="808080"/>
          <w:sz w:val="19"/>
          <w:szCs w:val="19"/>
          <w:highlight w:val="white"/>
          <w:lang w:val="en-NZ"/>
        </w:rPr>
        <w:t>_</w:t>
      </w:r>
      <w:proofErr w:type="spellStart"/>
      <w:r>
        <w:rPr>
          <w:rFonts w:ascii="Consolas" w:eastAsiaTheme="minorHAnsi" w:hAnsi="Consolas" w:cs="Consolas"/>
          <w:color w:val="808080"/>
          <w:sz w:val="19"/>
          <w:szCs w:val="19"/>
          <w:highlight w:val="white"/>
          <w:lang w:val="en-NZ"/>
        </w:rPr>
        <w:t>kr</w:t>
      </w:r>
      <w:proofErr w:type="spellEnd"/>
      <w:r>
        <w:rPr>
          <w:rFonts w:ascii="Consolas" w:eastAsiaTheme="minorHAnsi" w:hAnsi="Consolas" w:cs="Consolas"/>
          <w:color w:val="000000"/>
          <w:sz w:val="19"/>
          <w:szCs w:val="19"/>
          <w:highlight w:val="white"/>
          <w:lang w:val="en-NZ"/>
        </w:rPr>
        <w:t>)</w:t>
      </w:r>
    </w:p>
    <w:p w14:paraId="7382B4AC"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785A2B5C"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FF"/>
          <w:sz w:val="19"/>
          <w:szCs w:val="19"/>
          <w:highlight w:val="white"/>
          <w:lang w:val="en-NZ"/>
        </w:rPr>
        <w:t>return</w:t>
      </w:r>
      <w:proofErr w:type="gramEnd"/>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2B91AF"/>
          <w:sz w:val="19"/>
          <w:szCs w:val="19"/>
          <w:highlight w:val="white"/>
          <w:lang w:val="en-NZ"/>
        </w:rPr>
        <w:t>CVector3</w:t>
      </w:r>
      <w:r>
        <w:rPr>
          <w:rFonts w:ascii="Consolas" w:eastAsiaTheme="minorHAnsi" w:hAnsi="Consolas" w:cs="Consolas"/>
          <w:color w:val="000000"/>
          <w:sz w:val="19"/>
          <w:szCs w:val="19"/>
          <w:highlight w:val="white"/>
          <w:lang w:val="en-NZ"/>
        </w:rPr>
        <w:t>(</w:t>
      </w:r>
      <w:r>
        <w:rPr>
          <w:rFonts w:ascii="Consolas" w:eastAsiaTheme="minorHAnsi" w:hAnsi="Consolas" w:cs="Consolas"/>
          <w:color w:val="808080"/>
          <w:sz w:val="19"/>
          <w:szCs w:val="19"/>
          <w:highlight w:val="white"/>
          <w:lang w:val="en-NZ"/>
        </w:rPr>
        <w:t>_f</w:t>
      </w:r>
      <w:r>
        <w:rPr>
          <w:rFonts w:ascii="Consolas" w:eastAsiaTheme="minorHAnsi" w:hAnsi="Consolas" w:cs="Consolas"/>
          <w:color w:val="000000"/>
          <w:sz w:val="19"/>
          <w:szCs w:val="19"/>
          <w:highlight w:val="white"/>
          <w:lang w:val="en-NZ"/>
        </w:rPr>
        <w:t xml:space="preserve"> * </w:t>
      </w:r>
      <w:r>
        <w:rPr>
          <w:rFonts w:ascii="Consolas" w:eastAsiaTheme="minorHAnsi" w:hAnsi="Consolas" w:cs="Consolas"/>
          <w:color w:val="808080"/>
          <w:sz w:val="19"/>
          <w:szCs w:val="19"/>
          <w:highlight w:val="white"/>
          <w:lang w:val="en-NZ"/>
        </w:rPr>
        <w:t>_</w:t>
      </w:r>
      <w:proofErr w:type="spellStart"/>
      <w:r>
        <w:rPr>
          <w:rFonts w:ascii="Consolas" w:eastAsiaTheme="minorHAnsi" w:hAnsi="Consolas" w:cs="Consolas"/>
          <w:color w:val="808080"/>
          <w:sz w:val="19"/>
          <w:szCs w:val="19"/>
          <w:highlight w:val="white"/>
          <w:lang w:val="en-NZ"/>
        </w:rPr>
        <w:t>kr</w:t>
      </w:r>
      <w:r>
        <w:rPr>
          <w:rFonts w:ascii="Consolas" w:eastAsiaTheme="minorHAnsi" w:hAnsi="Consolas" w:cs="Consolas"/>
          <w:color w:val="000000"/>
          <w:sz w:val="19"/>
          <w:szCs w:val="19"/>
          <w:highlight w:val="white"/>
          <w:lang w:val="en-NZ"/>
        </w:rPr>
        <w:t>.x</w:t>
      </w:r>
      <w:proofErr w:type="spellEnd"/>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808080"/>
          <w:sz w:val="19"/>
          <w:szCs w:val="19"/>
          <w:highlight w:val="white"/>
          <w:lang w:val="en-NZ"/>
        </w:rPr>
        <w:t>_f</w:t>
      </w:r>
      <w:r>
        <w:rPr>
          <w:rFonts w:ascii="Consolas" w:eastAsiaTheme="minorHAnsi" w:hAnsi="Consolas" w:cs="Consolas"/>
          <w:color w:val="000000"/>
          <w:sz w:val="19"/>
          <w:szCs w:val="19"/>
          <w:highlight w:val="white"/>
          <w:lang w:val="en-NZ"/>
        </w:rPr>
        <w:t xml:space="preserve"> * </w:t>
      </w:r>
      <w:r>
        <w:rPr>
          <w:rFonts w:ascii="Consolas" w:eastAsiaTheme="minorHAnsi" w:hAnsi="Consolas" w:cs="Consolas"/>
          <w:color w:val="808080"/>
          <w:sz w:val="19"/>
          <w:szCs w:val="19"/>
          <w:highlight w:val="white"/>
          <w:lang w:val="en-NZ"/>
        </w:rPr>
        <w:t>_</w:t>
      </w:r>
      <w:proofErr w:type="spellStart"/>
      <w:r>
        <w:rPr>
          <w:rFonts w:ascii="Consolas" w:eastAsiaTheme="minorHAnsi" w:hAnsi="Consolas" w:cs="Consolas"/>
          <w:color w:val="808080"/>
          <w:sz w:val="19"/>
          <w:szCs w:val="19"/>
          <w:highlight w:val="white"/>
          <w:lang w:val="en-NZ"/>
        </w:rPr>
        <w:t>kr</w:t>
      </w:r>
      <w:r>
        <w:rPr>
          <w:rFonts w:ascii="Consolas" w:eastAsiaTheme="minorHAnsi" w:hAnsi="Consolas" w:cs="Consolas"/>
          <w:color w:val="000000"/>
          <w:sz w:val="19"/>
          <w:szCs w:val="19"/>
          <w:highlight w:val="white"/>
          <w:lang w:val="en-NZ"/>
        </w:rPr>
        <w:t>.y</w:t>
      </w:r>
      <w:proofErr w:type="spellEnd"/>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808080"/>
          <w:sz w:val="19"/>
          <w:szCs w:val="19"/>
          <w:highlight w:val="white"/>
          <w:lang w:val="en-NZ"/>
        </w:rPr>
        <w:t>_f</w:t>
      </w:r>
      <w:r>
        <w:rPr>
          <w:rFonts w:ascii="Consolas" w:eastAsiaTheme="minorHAnsi" w:hAnsi="Consolas" w:cs="Consolas"/>
          <w:color w:val="000000"/>
          <w:sz w:val="19"/>
          <w:szCs w:val="19"/>
          <w:highlight w:val="white"/>
          <w:lang w:val="en-NZ"/>
        </w:rPr>
        <w:t xml:space="preserve"> * </w:t>
      </w:r>
      <w:r>
        <w:rPr>
          <w:rFonts w:ascii="Consolas" w:eastAsiaTheme="minorHAnsi" w:hAnsi="Consolas" w:cs="Consolas"/>
          <w:color w:val="808080"/>
          <w:sz w:val="19"/>
          <w:szCs w:val="19"/>
          <w:highlight w:val="white"/>
          <w:lang w:val="en-NZ"/>
        </w:rPr>
        <w:t>_</w:t>
      </w:r>
      <w:proofErr w:type="spellStart"/>
      <w:r>
        <w:rPr>
          <w:rFonts w:ascii="Consolas" w:eastAsiaTheme="minorHAnsi" w:hAnsi="Consolas" w:cs="Consolas"/>
          <w:color w:val="808080"/>
          <w:sz w:val="19"/>
          <w:szCs w:val="19"/>
          <w:highlight w:val="white"/>
          <w:lang w:val="en-NZ"/>
        </w:rPr>
        <w:t>kr</w:t>
      </w:r>
      <w:r>
        <w:rPr>
          <w:rFonts w:ascii="Consolas" w:eastAsiaTheme="minorHAnsi" w:hAnsi="Consolas" w:cs="Consolas"/>
          <w:color w:val="000000"/>
          <w:sz w:val="19"/>
          <w:szCs w:val="19"/>
          <w:highlight w:val="white"/>
          <w:lang w:val="en-NZ"/>
        </w:rPr>
        <w:t>.z</w:t>
      </w:r>
      <w:proofErr w:type="spellEnd"/>
      <w:r>
        <w:rPr>
          <w:rFonts w:ascii="Consolas" w:eastAsiaTheme="minorHAnsi" w:hAnsi="Consolas" w:cs="Consolas"/>
          <w:color w:val="000000"/>
          <w:sz w:val="19"/>
          <w:szCs w:val="19"/>
          <w:highlight w:val="white"/>
          <w:lang w:val="en-NZ"/>
        </w:rPr>
        <w:t>));</w:t>
      </w:r>
    </w:p>
    <w:p w14:paraId="363E5272"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0FEDBA28"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p>
    <w:p w14:paraId="2E0B42BC"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w:t>
      </w:r>
      <w:proofErr w:type="spellStart"/>
      <w:r>
        <w:rPr>
          <w:rFonts w:ascii="Consolas" w:eastAsiaTheme="minorHAnsi" w:hAnsi="Consolas" w:cs="Consolas"/>
          <w:color w:val="0000FF"/>
          <w:sz w:val="19"/>
          <w:szCs w:val="19"/>
          <w:highlight w:val="white"/>
          <w:lang w:val="en-NZ"/>
        </w:rPr>
        <w:t>endif</w:t>
      </w:r>
      <w:proofErr w:type="spellEnd"/>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008000"/>
          <w:sz w:val="19"/>
          <w:szCs w:val="19"/>
          <w:highlight w:val="white"/>
          <w:lang w:val="en-NZ"/>
        </w:rPr>
        <w:t>// __VECTOR3_H__</w:t>
      </w:r>
    </w:p>
    <w:p w14:paraId="77C60BFB" w14:textId="76855B2A" w:rsidR="001225D8" w:rsidRDefault="001225D8" w:rsidP="00D55815">
      <w:pPr>
        <w:autoSpaceDE w:val="0"/>
        <w:autoSpaceDN w:val="0"/>
        <w:adjustRightInd w:val="0"/>
        <w:spacing w:after="0"/>
        <w:ind w:left="720"/>
        <w:rPr>
          <w:rFonts w:ascii="Consolas" w:eastAsiaTheme="minorHAnsi" w:hAnsi="Consolas" w:cs="Consolas"/>
          <w:color w:val="000000"/>
          <w:sz w:val="19"/>
          <w:szCs w:val="19"/>
          <w:highlight w:val="white"/>
          <w:lang w:val="en-NZ"/>
        </w:rPr>
      </w:pPr>
    </w:p>
    <w:p w14:paraId="1BEA2276" w14:textId="77777777" w:rsidR="00D55815" w:rsidRPr="00D55815" w:rsidRDefault="00D55815" w:rsidP="00D55815">
      <w:pPr>
        <w:autoSpaceDE w:val="0"/>
        <w:autoSpaceDN w:val="0"/>
        <w:adjustRightInd w:val="0"/>
        <w:spacing w:after="0"/>
        <w:ind w:left="720"/>
        <w:rPr>
          <w:rFonts w:ascii="Consolas" w:eastAsiaTheme="minorHAnsi" w:hAnsi="Consolas" w:cs="Consolas"/>
          <w:color w:val="000000"/>
          <w:sz w:val="19"/>
          <w:szCs w:val="19"/>
          <w:highlight w:val="white"/>
          <w:lang w:val="en-NZ"/>
        </w:rPr>
      </w:pPr>
    </w:p>
    <w:p w14:paraId="42B75FC7" w14:textId="44F421D0" w:rsidR="001225D8" w:rsidRPr="00F05DDE" w:rsidRDefault="00F05DDE" w:rsidP="001225D8">
      <w:pPr>
        <w:pStyle w:val="NumberedBulletPACKT"/>
        <w:numPr>
          <w:ilvl w:val="0"/>
          <w:numId w:val="0"/>
        </w:numPr>
        <w:rPr>
          <w:b/>
        </w:rPr>
      </w:pPr>
      <w:r>
        <w:t xml:space="preserve">             </w:t>
      </w:r>
      <w:r w:rsidRPr="00F05DDE">
        <w:rPr>
          <w:b/>
        </w:rPr>
        <w:t>Vector3.cpp</w:t>
      </w:r>
    </w:p>
    <w:p w14:paraId="6536B480" w14:textId="0EF76BED" w:rsidR="00F05DDE" w:rsidRDefault="00F05DDE" w:rsidP="00F05DDE">
      <w:pPr>
        <w:autoSpaceDE w:val="0"/>
        <w:autoSpaceDN w:val="0"/>
        <w:adjustRightInd w:val="0"/>
        <w:spacing w:after="0"/>
        <w:rPr>
          <w:rFonts w:ascii="Consolas" w:eastAsiaTheme="minorHAnsi" w:hAnsi="Consolas" w:cs="Consolas"/>
          <w:color w:val="000000"/>
          <w:sz w:val="19"/>
          <w:szCs w:val="19"/>
          <w:highlight w:val="white"/>
          <w:lang w:val="en-NZ"/>
        </w:rPr>
      </w:pPr>
      <w:r>
        <w:t xml:space="preserve">              </w:t>
      </w:r>
      <w:r>
        <w:rPr>
          <w:rFonts w:ascii="Consolas" w:eastAsiaTheme="minorHAnsi" w:hAnsi="Consolas" w:cs="Consolas"/>
          <w:color w:val="0000FF"/>
          <w:sz w:val="19"/>
          <w:szCs w:val="19"/>
          <w:highlight w:val="white"/>
          <w:lang w:val="en-NZ"/>
        </w:rPr>
        <w:t>#include</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A31515"/>
          <w:sz w:val="19"/>
          <w:szCs w:val="19"/>
          <w:highlight w:val="white"/>
          <w:lang w:val="en-NZ"/>
        </w:rPr>
        <w:t>"vector3.h"</w:t>
      </w:r>
    </w:p>
    <w:p w14:paraId="7EB77CD2" w14:textId="77777777" w:rsidR="00F05DDE" w:rsidRDefault="00F05DDE" w:rsidP="00F05DDE">
      <w:pPr>
        <w:autoSpaceDE w:val="0"/>
        <w:autoSpaceDN w:val="0"/>
        <w:adjustRightInd w:val="0"/>
        <w:spacing w:after="0"/>
        <w:rPr>
          <w:rFonts w:ascii="Consolas" w:eastAsiaTheme="minorHAnsi" w:hAnsi="Consolas" w:cs="Consolas"/>
          <w:color w:val="000000"/>
          <w:sz w:val="19"/>
          <w:szCs w:val="19"/>
          <w:highlight w:val="white"/>
          <w:lang w:val="en-NZ"/>
        </w:rPr>
      </w:pPr>
    </w:p>
    <w:p w14:paraId="603C7AD3"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8000"/>
          <w:sz w:val="19"/>
          <w:szCs w:val="19"/>
          <w:highlight w:val="white"/>
          <w:lang w:val="en-NZ"/>
        </w:rPr>
        <w:t>// Default constructor leaves vector in an indeterminate state.</w:t>
      </w:r>
    </w:p>
    <w:p w14:paraId="0B40D848"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2B91AF"/>
          <w:sz w:val="19"/>
          <w:szCs w:val="19"/>
          <w:highlight w:val="white"/>
          <w:lang w:val="en-NZ"/>
        </w:rPr>
        <w:t>CVector3</w:t>
      </w:r>
      <w:r>
        <w:rPr>
          <w:rFonts w:ascii="Consolas" w:eastAsiaTheme="minorHAnsi" w:hAnsi="Consolas" w:cs="Consolas"/>
          <w:color w:val="000000"/>
          <w:sz w:val="19"/>
          <w:szCs w:val="19"/>
          <w:highlight w:val="white"/>
          <w:lang w:val="en-NZ"/>
        </w:rPr>
        <w:t>::</w:t>
      </w:r>
      <w:proofErr w:type="gramStart"/>
      <w:r>
        <w:rPr>
          <w:rFonts w:ascii="Consolas" w:eastAsiaTheme="minorHAnsi" w:hAnsi="Consolas" w:cs="Consolas"/>
          <w:color w:val="000000"/>
          <w:sz w:val="19"/>
          <w:szCs w:val="19"/>
          <w:highlight w:val="white"/>
          <w:lang w:val="en-NZ"/>
        </w:rPr>
        <w:t>CVector3()</w:t>
      </w:r>
      <w:proofErr w:type="gramEnd"/>
    </w:p>
    <w:p w14:paraId="51B5FDA6"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4DD0ABAF"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p>
    <w:p w14:paraId="5957455E"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040D1D77"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p>
    <w:p w14:paraId="06300A71"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8000"/>
          <w:sz w:val="19"/>
          <w:szCs w:val="19"/>
          <w:highlight w:val="white"/>
          <w:lang w:val="en-NZ"/>
        </w:rPr>
        <w:t>// Copy constructor.</w:t>
      </w:r>
    </w:p>
    <w:p w14:paraId="7C0D4AF8"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2B91AF"/>
          <w:sz w:val="19"/>
          <w:szCs w:val="19"/>
          <w:highlight w:val="white"/>
          <w:lang w:val="en-NZ"/>
        </w:rPr>
        <w:t>CVector3</w:t>
      </w:r>
      <w:r>
        <w:rPr>
          <w:rFonts w:ascii="Consolas" w:eastAsiaTheme="minorHAnsi" w:hAnsi="Consolas" w:cs="Consolas"/>
          <w:color w:val="000000"/>
          <w:sz w:val="19"/>
          <w:szCs w:val="19"/>
          <w:highlight w:val="white"/>
          <w:lang w:val="en-NZ"/>
        </w:rPr>
        <w:t>::</w:t>
      </w:r>
      <w:proofErr w:type="gramStart"/>
      <w:r>
        <w:rPr>
          <w:rFonts w:ascii="Consolas" w:eastAsiaTheme="minorHAnsi" w:hAnsi="Consolas" w:cs="Consolas"/>
          <w:color w:val="000000"/>
          <w:sz w:val="19"/>
          <w:szCs w:val="19"/>
          <w:highlight w:val="white"/>
          <w:lang w:val="en-NZ"/>
        </w:rPr>
        <w:t>CVector3(</w:t>
      </w:r>
      <w:proofErr w:type="spellStart"/>
      <w:proofErr w:type="gramEnd"/>
      <w:r>
        <w:rPr>
          <w:rFonts w:ascii="Consolas" w:eastAsiaTheme="minorHAnsi" w:hAnsi="Consolas" w:cs="Consolas"/>
          <w:color w:val="0000FF"/>
          <w:sz w:val="19"/>
          <w:szCs w:val="19"/>
          <w:highlight w:val="white"/>
          <w:lang w:val="en-NZ"/>
        </w:rPr>
        <w:t>const</w:t>
      </w:r>
      <w:proofErr w:type="spellEnd"/>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2B91AF"/>
          <w:sz w:val="19"/>
          <w:szCs w:val="19"/>
          <w:highlight w:val="white"/>
          <w:lang w:val="en-NZ"/>
        </w:rPr>
        <w:t>CVector3</w:t>
      </w:r>
      <w:r>
        <w:rPr>
          <w:rFonts w:ascii="Consolas" w:eastAsiaTheme="minorHAnsi" w:hAnsi="Consolas" w:cs="Consolas"/>
          <w:color w:val="000000"/>
          <w:sz w:val="19"/>
          <w:szCs w:val="19"/>
          <w:highlight w:val="white"/>
          <w:lang w:val="en-NZ"/>
        </w:rPr>
        <w:t xml:space="preserve">&amp; </w:t>
      </w:r>
      <w:r>
        <w:rPr>
          <w:rFonts w:ascii="Consolas" w:eastAsiaTheme="minorHAnsi" w:hAnsi="Consolas" w:cs="Consolas"/>
          <w:color w:val="808080"/>
          <w:sz w:val="19"/>
          <w:szCs w:val="19"/>
          <w:highlight w:val="white"/>
          <w:lang w:val="en-NZ"/>
        </w:rPr>
        <w:t>_</w:t>
      </w:r>
      <w:proofErr w:type="spellStart"/>
      <w:r>
        <w:rPr>
          <w:rFonts w:ascii="Consolas" w:eastAsiaTheme="minorHAnsi" w:hAnsi="Consolas" w:cs="Consolas"/>
          <w:color w:val="808080"/>
          <w:sz w:val="19"/>
          <w:szCs w:val="19"/>
          <w:highlight w:val="white"/>
          <w:lang w:val="en-NZ"/>
        </w:rPr>
        <w:t>kr</w:t>
      </w:r>
      <w:proofErr w:type="spellEnd"/>
      <w:r>
        <w:rPr>
          <w:rFonts w:ascii="Consolas" w:eastAsiaTheme="minorHAnsi" w:hAnsi="Consolas" w:cs="Consolas"/>
          <w:color w:val="000000"/>
          <w:sz w:val="19"/>
          <w:szCs w:val="19"/>
          <w:highlight w:val="white"/>
          <w:lang w:val="en-NZ"/>
        </w:rPr>
        <w:t>)</w:t>
      </w:r>
    </w:p>
    <w:p w14:paraId="2501F598"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 xml:space="preserve">: </w:t>
      </w:r>
      <w:proofErr w:type="gramStart"/>
      <w:r>
        <w:rPr>
          <w:rFonts w:ascii="Consolas" w:eastAsiaTheme="minorHAnsi" w:hAnsi="Consolas" w:cs="Consolas"/>
          <w:color w:val="000000"/>
          <w:sz w:val="19"/>
          <w:szCs w:val="19"/>
          <w:highlight w:val="white"/>
          <w:lang w:val="en-NZ"/>
        </w:rPr>
        <w:t>x(</w:t>
      </w:r>
      <w:proofErr w:type="gramEnd"/>
      <w:r>
        <w:rPr>
          <w:rFonts w:ascii="Consolas" w:eastAsiaTheme="minorHAnsi" w:hAnsi="Consolas" w:cs="Consolas"/>
          <w:color w:val="808080"/>
          <w:sz w:val="19"/>
          <w:szCs w:val="19"/>
          <w:highlight w:val="white"/>
          <w:lang w:val="en-NZ"/>
        </w:rPr>
        <w:t>_</w:t>
      </w:r>
      <w:proofErr w:type="spellStart"/>
      <w:r>
        <w:rPr>
          <w:rFonts w:ascii="Consolas" w:eastAsiaTheme="minorHAnsi" w:hAnsi="Consolas" w:cs="Consolas"/>
          <w:color w:val="808080"/>
          <w:sz w:val="19"/>
          <w:szCs w:val="19"/>
          <w:highlight w:val="white"/>
          <w:lang w:val="en-NZ"/>
        </w:rPr>
        <w:t>kr</w:t>
      </w:r>
      <w:r>
        <w:rPr>
          <w:rFonts w:ascii="Consolas" w:eastAsiaTheme="minorHAnsi" w:hAnsi="Consolas" w:cs="Consolas"/>
          <w:color w:val="000000"/>
          <w:sz w:val="19"/>
          <w:szCs w:val="19"/>
          <w:highlight w:val="white"/>
          <w:lang w:val="en-NZ"/>
        </w:rPr>
        <w:t>.x</w:t>
      </w:r>
      <w:proofErr w:type="spellEnd"/>
      <w:r>
        <w:rPr>
          <w:rFonts w:ascii="Consolas" w:eastAsiaTheme="minorHAnsi" w:hAnsi="Consolas" w:cs="Consolas"/>
          <w:color w:val="000000"/>
          <w:sz w:val="19"/>
          <w:szCs w:val="19"/>
          <w:highlight w:val="white"/>
          <w:lang w:val="en-NZ"/>
        </w:rPr>
        <w:t>)</w:t>
      </w:r>
    </w:p>
    <w:p w14:paraId="57379877"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 xml:space="preserve">, </w:t>
      </w:r>
      <w:proofErr w:type="gramStart"/>
      <w:r>
        <w:rPr>
          <w:rFonts w:ascii="Consolas" w:eastAsiaTheme="minorHAnsi" w:hAnsi="Consolas" w:cs="Consolas"/>
          <w:color w:val="000000"/>
          <w:sz w:val="19"/>
          <w:szCs w:val="19"/>
          <w:highlight w:val="white"/>
          <w:lang w:val="en-NZ"/>
        </w:rPr>
        <w:t>y(</w:t>
      </w:r>
      <w:proofErr w:type="gramEnd"/>
      <w:r>
        <w:rPr>
          <w:rFonts w:ascii="Consolas" w:eastAsiaTheme="minorHAnsi" w:hAnsi="Consolas" w:cs="Consolas"/>
          <w:color w:val="808080"/>
          <w:sz w:val="19"/>
          <w:szCs w:val="19"/>
          <w:highlight w:val="white"/>
          <w:lang w:val="en-NZ"/>
        </w:rPr>
        <w:t>_</w:t>
      </w:r>
      <w:proofErr w:type="spellStart"/>
      <w:r>
        <w:rPr>
          <w:rFonts w:ascii="Consolas" w:eastAsiaTheme="minorHAnsi" w:hAnsi="Consolas" w:cs="Consolas"/>
          <w:color w:val="808080"/>
          <w:sz w:val="19"/>
          <w:szCs w:val="19"/>
          <w:highlight w:val="white"/>
          <w:lang w:val="en-NZ"/>
        </w:rPr>
        <w:t>kr</w:t>
      </w:r>
      <w:r>
        <w:rPr>
          <w:rFonts w:ascii="Consolas" w:eastAsiaTheme="minorHAnsi" w:hAnsi="Consolas" w:cs="Consolas"/>
          <w:color w:val="000000"/>
          <w:sz w:val="19"/>
          <w:szCs w:val="19"/>
          <w:highlight w:val="white"/>
          <w:lang w:val="en-NZ"/>
        </w:rPr>
        <w:t>.y</w:t>
      </w:r>
      <w:proofErr w:type="spellEnd"/>
      <w:r>
        <w:rPr>
          <w:rFonts w:ascii="Consolas" w:eastAsiaTheme="minorHAnsi" w:hAnsi="Consolas" w:cs="Consolas"/>
          <w:color w:val="000000"/>
          <w:sz w:val="19"/>
          <w:szCs w:val="19"/>
          <w:highlight w:val="white"/>
          <w:lang w:val="en-NZ"/>
        </w:rPr>
        <w:t>)</w:t>
      </w:r>
    </w:p>
    <w:p w14:paraId="0AE0FBAE"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 xml:space="preserve">, </w:t>
      </w:r>
      <w:proofErr w:type="gramStart"/>
      <w:r>
        <w:rPr>
          <w:rFonts w:ascii="Consolas" w:eastAsiaTheme="minorHAnsi" w:hAnsi="Consolas" w:cs="Consolas"/>
          <w:color w:val="000000"/>
          <w:sz w:val="19"/>
          <w:szCs w:val="19"/>
          <w:highlight w:val="white"/>
          <w:lang w:val="en-NZ"/>
        </w:rPr>
        <w:t>z(</w:t>
      </w:r>
      <w:proofErr w:type="gramEnd"/>
      <w:r>
        <w:rPr>
          <w:rFonts w:ascii="Consolas" w:eastAsiaTheme="minorHAnsi" w:hAnsi="Consolas" w:cs="Consolas"/>
          <w:color w:val="808080"/>
          <w:sz w:val="19"/>
          <w:szCs w:val="19"/>
          <w:highlight w:val="white"/>
          <w:lang w:val="en-NZ"/>
        </w:rPr>
        <w:t>_</w:t>
      </w:r>
      <w:proofErr w:type="spellStart"/>
      <w:r>
        <w:rPr>
          <w:rFonts w:ascii="Consolas" w:eastAsiaTheme="minorHAnsi" w:hAnsi="Consolas" w:cs="Consolas"/>
          <w:color w:val="808080"/>
          <w:sz w:val="19"/>
          <w:szCs w:val="19"/>
          <w:highlight w:val="white"/>
          <w:lang w:val="en-NZ"/>
        </w:rPr>
        <w:t>kr</w:t>
      </w:r>
      <w:r>
        <w:rPr>
          <w:rFonts w:ascii="Consolas" w:eastAsiaTheme="minorHAnsi" w:hAnsi="Consolas" w:cs="Consolas"/>
          <w:color w:val="000000"/>
          <w:sz w:val="19"/>
          <w:szCs w:val="19"/>
          <w:highlight w:val="white"/>
          <w:lang w:val="en-NZ"/>
        </w:rPr>
        <w:t>.z</w:t>
      </w:r>
      <w:proofErr w:type="spellEnd"/>
      <w:r>
        <w:rPr>
          <w:rFonts w:ascii="Consolas" w:eastAsiaTheme="minorHAnsi" w:hAnsi="Consolas" w:cs="Consolas"/>
          <w:color w:val="000000"/>
          <w:sz w:val="19"/>
          <w:szCs w:val="19"/>
          <w:highlight w:val="white"/>
          <w:lang w:val="en-NZ"/>
        </w:rPr>
        <w:t>)</w:t>
      </w:r>
    </w:p>
    <w:p w14:paraId="7423EBA5"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211403F1"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p>
    <w:p w14:paraId="17E7F6B7"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38F08CDE"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p>
    <w:p w14:paraId="7F58F7F0"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8000"/>
          <w:sz w:val="19"/>
          <w:szCs w:val="19"/>
          <w:highlight w:val="white"/>
          <w:lang w:val="en-NZ"/>
        </w:rPr>
        <w:t>// Construct given three values.</w:t>
      </w:r>
    </w:p>
    <w:p w14:paraId="132CA37B"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2B91AF"/>
          <w:sz w:val="19"/>
          <w:szCs w:val="19"/>
          <w:highlight w:val="white"/>
          <w:lang w:val="en-NZ"/>
        </w:rPr>
        <w:t>CVector3</w:t>
      </w:r>
      <w:r>
        <w:rPr>
          <w:rFonts w:ascii="Consolas" w:eastAsiaTheme="minorHAnsi" w:hAnsi="Consolas" w:cs="Consolas"/>
          <w:color w:val="000000"/>
          <w:sz w:val="19"/>
          <w:szCs w:val="19"/>
          <w:highlight w:val="white"/>
          <w:lang w:val="en-NZ"/>
        </w:rPr>
        <w:t>::</w:t>
      </w:r>
      <w:proofErr w:type="gramStart"/>
      <w:r>
        <w:rPr>
          <w:rFonts w:ascii="Consolas" w:eastAsiaTheme="minorHAnsi" w:hAnsi="Consolas" w:cs="Consolas"/>
          <w:color w:val="000000"/>
          <w:sz w:val="19"/>
          <w:szCs w:val="19"/>
          <w:highlight w:val="white"/>
          <w:lang w:val="en-NZ"/>
        </w:rPr>
        <w:t>CVector3(</w:t>
      </w:r>
      <w:proofErr w:type="gramEnd"/>
      <w:r>
        <w:rPr>
          <w:rFonts w:ascii="Consolas" w:eastAsiaTheme="minorHAnsi" w:hAnsi="Consolas" w:cs="Consolas"/>
          <w:color w:val="0000FF"/>
          <w:sz w:val="19"/>
          <w:szCs w:val="19"/>
          <w:highlight w:val="white"/>
          <w:lang w:val="en-NZ"/>
        </w:rPr>
        <w:t>float</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808080"/>
          <w:sz w:val="19"/>
          <w:szCs w:val="19"/>
          <w:highlight w:val="white"/>
          <w:lang w:val="en-NZ"/>
        </w:rPr>
        <w:t>_</w:t>
      </w:r>
      <w:proofErr w:type="spellStart"/>
      <w:r>
        <w:rPr>
          <w:rFonts w:ascii="Consolas" w:eastAsiaTheme="minorHAnsi" w:hAnsi="Consolas" w:cs="Consolas"/>
          <w:color w:val="808080"/>
          <w:sz w:val="19"/>
          <w:szCs w:val="19"/>
          <w:highlight w:val="white"/>
          <w:lang w:val="en-NZ"/>
        </w:rPr>
        <w:t>fx</w:t>
      </w:r>
      <w:proofErr w:type="spellEnd"/>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0000FF"/>
          <w:sz w:val="19"/>
          <w:szCs w:val="19"/>
          <w:highlight w:val="white"/>
          <w:lang w:val="en-NZ"/>
        </w:rPr>
        <w:t>float</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808080"/>
          <w:sz w:val="19"/>
          <w:szCs w:val="19"/>
          <w:highlight w:val="white"/>
          <w:lang w:val="en-NZ"/>
        </w:rPr>
        <w:t>_</w:t>
      </w:r>
      <w:proofErr w:type="spellStart"/>
      <w:r>
        <w:rPr>
          <w:rFonts w:ascii="Consolas" w:eastAsiaTheme="minorHAnsi" w:hAnsi="Consolas" w:cs="Consolas"/>
          <w:color w:val="808080"/>
          <w:sz w:val="19"/>
          <w:szCs w:val="19"/>
          <w:highlight w:val="white"/>
          <w:lang w:val="en-NZ"/>
        </w:rPr>
        <w:t>fy</w:t>
      </w:r>
      <w:proofErr w:type="spellEnd"/>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0000FF"/>
          <w:sz w:val="19"/>
          <w:szCs w:val="19"/>
          <w:highlight w:val="white"/>
          <w:lang w:val="en-NZ"/>
        </w:rPr>
        <w:t>float</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808080"/>
          <w:sz w:val="19"/>
          <w:szCs w:val="19"/>
          <w:highlight w:val="white"/>
          <w:lang w:val="en-NZ"/>
        </w:rPr>
        <w:t>_</w:t>
      </w:r>
      <w:proofErr w:type="spellStart"/>
      <w:r>
        <w:rPr>
          <w:rFonts w:ascii="Consolas" w:eastAsiaTheme="minorHAnsi" w:hAnsi="Consolas" w:cs="Consolas"/>
          <w:color w:val="808080"/>
          <w:sz w:val="19"/>
          <w:szCs w:val="19"/>
          <w:highlight w:val="white"/>
          <w:lang w:val="en-NZ"/>
        </w:rPr>
        <w:t>fz</w:t>
      </w:r>
      <w:proofErr w:type="spellEnd"/>
      <w:r>
        <w:rPr>
          <w:rFonts w:ascii="Consolas" w:eastAsiaTheme="minorHAnsi" w:hAnsi="Consolas" w:cs="Consolas"/>
          <w:color w:val="000000"/>
          <w:sz w:val="19"/>
          <w:szCs w:val="19"/>
          <w:highlight w:val="white"/>
          <w:lang w:val="en-NZ"/>
        </w:rPr>
        <w:t>)</w:t>
      </w:r>
    </w:p>
    <w:p w14:paraId="328871BD"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 xml:space="preserve">: </w:t>
      </w:r>
      <w:proofErr w:type="gramStart"/>
      <w:r>
        <w:rPr>
          <w:rFonts w:ascii="Consolas" w:eastAsiaTheme="minorHAnsi" w:hAnsi="Consolas" w:cs="Consolas"/>
          <w:color w:val="000000"/>
          <w:sz w:val="19"/>
          <w:szCs w:val="19"/>
          <w:highlight w:val="white"/>
          <w:lang w:val="en-NZ"/>
        </w:rPr>
        <w:t>x(</w:t>
      </w:r>
      <w:proofErr w:type="gramEnd"/>
      <w:r>
        <w:rPr>
          <w:rFonts w:ascii="Consolas" w:eastAsiaTheme="minorHAnsi" w:hAnsi="Consolas" w:cs="Consolas"/>
          <w:color w:val="808080"/>
          <w:sz w:val="19"/>
          <w:szCs w:val="19"/>
          <w:highlight w:val="white"/>
          <w:lang w:val="en-NZ"/>
        </w:rPr>
        <w:t>_</w:t>
      </w:r>
      <w:proofErr w:type="spellStart"/>
      <w:r>
        <w:rPr>
          <w:rFonts w:ascii="Consolas" w:eastAsiaTheme="minorHAnsi" w:hAnsi="Consolas" w:cs="Consolas"/>
          <w:color w:val="808080"/>
          <w:sz w:val="19"/>
          <w:szCs w:val="19"/>
          <w:highlight w:val="white"/>
          <w:lang w:val="en-NZ"/>
        </w:rPr>
        <w:t>fx</w:t>
      </w:r>
      <w:proofErr w:type="spellEnd"/>
      <w:r>
        <w:rPr>
          <w:rFonts w:ascii="Consolas" w:eastAsiaTheme="minorHAnsi" w:hAnsi="Consolas" w:cs="Consolas"/>
          <w:color w:val="000000"/>
          <w:sz w:val="19"/>
          <w:szCs w:val="19"/>
          <w:highlight w:val="white"/>
          <w:lang w:val="en-NZ"/>
        </w:rPr>
        <w:t>)</w:t>
      </w:r>
    </w:p>
    <w:p w14:paraId="37802126"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 xml:space="preserve">, </w:t>
      </w:r>
      <w:proofErr w:type="gramStart"/>
      <w:r>
        <w:rPr>
          <w:rFonts w:ascii="Consolas" w:eastAsiaTheme="minorHAnsi" w:hAnsi="Consolas" w:cs="Consolas"/>
          <w:color w:val="000000"/>
          <w:sz w:val="19"/>
          <w:szCs w:val="19"/>
          <w:highlight w:val="white"/>
          <w:lang w:val="en-NZ"/>
        </w:rPr>
        <w:t>y(</w:t>
      </w:r>
      <w:proofErr w:type="gramEnd"/>
      <w:r>
        <w:rPr>
          <w:rFonts w:ascii="Consolas" w:eastAsiaTheme="minorHAnsi" w:hAnsi="Consolas" w:cs="Consolas"/>
          <w:color w:val="808080"/>
          <w:sz w:val="19"/>
          <w:szCs w:val="19"/>
          <w:highlight w:val="white"/>
          <w:lang w:val="en-NZ"/>
        </w:rPr>
        <w:t>_</w:t>
      </w:r>
      <w:proofErr w:type="spellStart"/>
      <w:r>
        <w:rPr>
          <w:rFonts w:ascii="Consolas" w:eastAsiaTheme="minorHAnsi" w:hAnsi="Consolas" w:cs="Consolas"/>
          <w:color w:val="808080"/>
          <w:sz w:val="19"/>
          <w:szCs w:val="19"/>
          <w:highlight w:val="white"/>
          <w:lang w:val="en-NZ"/>
        </w:rPr>
        <w:t>fy</w:t>
      </w:r>
      <w:proofErr w:type="spellEnd"/>
      <w:r>
        <w:rPr>
          <w:rFonts w:ascii="Consolas" w:eastAsiaTheme="minorHAnsi" w:hAnsi="Consolas" w:cs="Consolas"/>
          <w:color w:val="000000"/>
          <w:sz w:val="19"/>
          <w:szCs w:val="19"/>
          <w:highlight w:val="white"/>
          <w:lang w:val="en-NZ"/>
        </w:rPr>
        <w:t>)</w:t>
      </w:r>
    </w:p>
    <w:p w14:paraId="49847F34"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 xml:space="preserve">, </w:t>
      </w:r>
      <w:proofErr w:type="gramStart"/>
      <w:r>
        <w:rPr>
          <w:rFonts w:ascii="Consolas" w:eastAsiaTheme="minorHAnsi" w:hAnsi="Consolas" w:cs="Consolas"/>
          <w:color w:val="000000"/>
          <w:sz w:val="19"/>
          <w:szCs w:val="19"/>
          <w:highlight w:val="white"/>
          <w:lang w:val="en-NZ"/>
        </w:rPr>
        <w:t>z(</w:t>
      </w:r>
      <w:proofErr w:type="gramEnd"/>
      <w:r>
        <w:rPr>
          <w:rFonts w:ascii="Consolas" w:eastAsiaTheme="minorHAnsi" w:hAnsi="Consolas" w:cs="Consolas"/>
          <w:color w:val="808080"/>
          <w:sz w:val="19"/>
          <w:szCs w:val="19"/>
          <w:highlight w:val="white"/>
          <w:lang w:val="en-NZ"/>
        </w:rPr>
        <w:t>_</w:t>
      </w:r>
      <w:proofErr w:type="spellStart"/>
      <w:r>
        <w:rPr>
          <w:rFonts w:ascii="Consolas" w:eastAsiaTheme="minorHAnsi" w:hAnsi="Consolas" w:cs="Consolas"/>
          <w:color w:val="808080"/>
          <w:sz w:val="19"/>
          <w:szCs w:val="19"/>
          <w:highlight w:val="white"/>
          <w:lang w:val="en-NZ"/>
        </w:rPr>
        <w:t>fz</w:t>
      </w:r>
      <w:proofErr w:type="spellEnd"/>
      <w:r>
        <w:rPr>
          <w:rFonts w:ascii="Consolas" w:eastAsiaTheme="minorHAnsi" w:hAnsi="Consolas" w:cs="Consolas"/>
          <w:color w:val="000000"/>
          <w:sz w:val="19"/>
          <w:szCs w:val="19"/>
          <w:highlight w:val="white"/>
          <w:lang w:val="en-NZ"/>
        </w:rPr>
        <w:t>)</w:t>
      </w:r>
    </w:p>
    <w:p w14:paraId="7B10C3E8"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4D388933"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p>
    <w:p w14:paraId="0CF4555A"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147B1FC9"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p>
    <w:p w14:paraId="527F1D70"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8000"/>
          <w:sz w:val="19"/>
          <w:szCs w:val="19"/>
          <w:highlight w:val="white"/>
          <w:lang w:val="en-NZ"/>
        </w:rPr>
        <w:t xml:space="preserve">// Assignment operator, we adhere to C convention and return reference to the </w:t>
      </w:r>
      <w:proofErr w:type="spellStart"/>
      <w:r>
        <w:rPr>
          <w:rFonts w:ascii="Consolas" w:eastAsiaTheme="minorHAnsi" w:hAnsi="Consolas" w:cs="Consolas"/>
          <w:color w:val="008000"/>
          <w:sz w:val="19"/>
          <w:szCs w:val="19"/>
          <w:highlight w:val="white"/>
          <w:lang w:val="en-NZ"/>
        </w:rPr>
        <w:t>lvalue</w:t>
      </w:r>
      <w:proofErr w:type="spellEnd"/>
      <w:r>
        <w:rPr>
          <w:rFonts w:ascii="Consolas" w:eastAsiaTheme="minorHAnsi" w:hAnsi="Consolas" w:cs="Consolas"/>
          <w:color w:val="008000"/>
          <w:sz w:val="19"/>
          <w:szCs w:val="19"/>
          <w:highlight w:val="white"/>
          <w:lang w:val="en-NZ"/>
        </w:rPr>
        <w:t>.</w:t>
      </w:r>
    </w:p>
    <w:p w14:paraId="71992D19"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2B91AF"/>
          <w:sz w:val="19"/>
          <w:szCs w:val="19"/>
          <w:highlight w:val="white"/>
          <w:lang w:val="en-NZ"/>
        </w:rPr>
        <w:t>CVector3</w:t>
      </w:r>
      <w:r>
        <w:rPr>
          <w:rFonts w:ascii="Consolas" w:eastAsiaTheme="minorHAnsi" w:hAnsi="Consolas" w:cs="Consolas"/>
          <w:color w:val="000000"/>
          <w:sz w:val="19"/>
          <w:szCs w:val="19"/>
          <w:highlight w:val="white"/>
          <w:lang w:val="en-NZ"/>
        </w:rPr>
        <w:t>&amp;</w:t>
      </w:r>
    </w:p>
    <w:p w14:paraId="1C640900"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2B91AF"/>
          <w:sz w:val="19"/>
          <w:szCs w:val="19"/>
          <w:highlight w:val="white"/>
          <w:lang w:val="en-NZ"/>
        </w:rPr>
        <w:t>CVector3</w:t>
      </w:r>
      <w:r>
        <w:rPr>
          <w:rFonts w:ascii="Consolas" w:eastAsiaTheme="minorHAnsi" w:hAnsi="Consolas" w:cs="Consolas"/>
          <w:color w:val="000000"/>
          <w:sz w:val="19"/>
          <w:szCs w:val="19"/>
          <w:highlight w:val="white"/>
          <w:lang w:val="en-NZ"/>
        </w:rPr>
        <w:t xml:space="preserve">::operator </w:t>
      </w:r>
      <w:proofErr w:type="gramStart"/>
      <w:r>
        <w:rPr>
          <w:rFonts w:ascii="Consolas" w:eastAsiaTheme="minorHAnsi" w:hAnsi="Consolas" w:cs="Consolas"/>
          <w:color w:val="000000"/>
          <w:sz w:val="19"/>
          <w:szCs w:val="19"/>
          <w:highlight w:val="white"/>
          <w:lang w:val="en-NZ"/>
        </w:rPr>
        <w:t>=(</w:t>
      </w:r>
      <w:proofErr w:type="spellStart"/>
      <w:proofErr w:type="gramEnd"/>
      <w:r>
        <w:rPr>
          <w:rFonts w:ascii="Consolas" w:eastAsiaTheme="minorHAnsi" w:hAnsi="Consolas" w:cs="Consolas"/>
          <w:color w:val="0000FF"/>
          <w:sz w:val="19"/>
          <w:szCs w:val="19"/>
          <w:highlight w:val="white"/>
          <w:lang w:val="en-NZ"/>
        </w:rPr>
        <w:t>const</w:t>
      </w:r>
      <w:proofErr w:type="spellEnd"/>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2B91AF"/>
          <w:sz w:val="19"/>
          <w:szCs w:val="19"/>
          <w:highlight w:val="white"/>
          <w:lang w:val="en-NZ"/>
        </w:rPr>
        <w:t>CVector3</w:t>
      </w:r>
      <w:r>
        <w:rPr>
          <w:rFonts w:ascii="Consolas" w:eastAsiaTheme="minorHAnsi" w:hAnsi="Consolas" w:cs="Consolas"/>
          <w:color w:val="000000"/>
          <w:sz w:val="19"/>
          <w:szCs w:val="19"/>
          <w:highlight w:val="white"/>
          <w:lang w:val="en-NZ"/>
        </w:rPr>
        <w:t xml:space="preserve">&amp; </w:t>
      </w:r>
      <w:r>
        <w:rPr>
          <w:rFonts w:ascii="Consolas" w:eastAsiaTheme="minorHAnsi" w:hAnsi="Consolas" w:cs="Consolas"/>
          <w:color w:val="808080"/>
          <w:sz w:val="19"/>
          <w:szCs w:val="19"/>
          <w:highlight w:val="white"/>
          <w:lang w:val="en-NZ"/>
        </w:rPr>
        <w:t>_</w:t>
      </w:r>
      <w:proofErr w:type="spellStart"/>
      <w:r>
        <w:rPr>
          <w:rFonts w:ascii="Consolas" w:eastAsiaTheme="minorHAnsi" w:hAnsi="Consolas" w:cs="Consolas"/>
          <w:color w:val="808080"/>
          <w:sz w:val="19"/>
          <w:szCs w:val="19"/>
          <w:highlight w:val="white"/>
          <w:lang w:val="en-NZ"/>
        </w:rPr>
        <w:t>kr</w:t>
      </w:r>
      <w:proofErr w:type="spellEnd"/>
      <w:r>
        <w:rPr>
          <w:rFonts w:ascii="Consolas" w:eastAsiaTheme="minorHAnsi" w:hAnsi="Consolas" w:cs="Consolas"/>
          <w:color w:val="000000"/>
          <w:sz w:val="19"/>
          <w:szCs w:val="19"/>
          <w:highlight w:val="white"/>
          <w:lang w:val="en-NZ"/>
        </w:rPr>
        <w:t>)</w:t>
      </w:r>
    </w:p>
    <w:p w14:paraId="44BA14A6"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31B7015E"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 xml:space="preserve">x = </w:t>
      </w:r>
      <w:r>
        <w:rPr>
          <w:rFonts w:ascii="Consolas" w:eastAsiaTheme="minorHAnsi" w:hAnsi="Consolas" w:cs="Consolas"/>
          <w:color w:val="808080"/>
          <w:sz w:val="19"/>
          <w:szCs w:val="19"/>
          <w:highlight w:val="white"/>
          <w:lang w:val="en-NZ"/>
        </w:rPr>
        <w:t>_</w:t>
      </w:r>
      <w:proofErr w:type="spellStart"/>
      <w:r>
        <w:rPr>
          <w:rFonts w:ascii="Consolas" w:eastAsiaTheme="minorHAnsi" w:hAnsi="Consolas" w:cs="Consolas"/>
          <w:color w:val="808080"/>
          <w:sz w:val="19"/>
          <w:szCs w:val="19"/>
          <w:highlight w:val="white"/>
          <w:lang w:val="en-NZ"/>
        </w:rPr>
        <w:t>kr</w:t>
      </w:r>
      <w:r>
        <w:rPr>
          <w:rFonts w:ascii="Consolas" w:eastAsiaTheme="minorHAnsi" w:hAnsi="Consolas" w:cs="Consolas"/>
          <w:color w:val="000000"/>
          <w:sz w:val="19"/>
          <w:szCs w:val="19"/>
          <w:highlight w:val="white"/>
          <w:lang w:val="en-NZ"/>
        </w:rPr>
        <w:t>.x</w:t>
      </w:r>
      <w:proofErr w:type="spellEnd"/>
      <w:r>
        <w:rPr>
          <w:rFonts w:ascii="Consolas" w:eastAsiaTheme="minorHAnsi" w:hAnsi="Consolas" w:cs="Consolas"/>
          <w:color w:val="000000"/>
          <w:sz w:val="19"/>
          <w:szCs w:val="19"/>
          <w:highlight w:val="white"/>
          <w:lang w:val="en-NZ"/>
        </w:rPr>
        <w:t>;</w:t>
      </w:r>
    </w:p>
    <w:p w14:paraId="54BC3D8D"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 xml:space="preserve">y = </w:t>
      </w:r>
      <w:r>
        <w:rPr>
          <w:rFonts w:ascii="Consolas" w:eastAsiaTheme="minorHAnsi" w:hAnsi="Consolas" w:cs="Consolas"/>
          <w:color w:val="808080"/>
          <w:sz w:val="19"/>
          <w:szCs w:val="19"/>
          <w:highlight w:val="white"/>
          <w:lang w:val="en-NZ"/>
        </w:rPr>
        <w:t>_</w:t>
      </w:r>
      <w:proofErr w:type="spellStart"/>
      <w:r>
        <w:rPr>
          <w:rFonts w:ascii="Consolas" w:eastAsiaTheme="minorHAnsi" w:hAnsi="Consolas" w:cs="Consolas"/>
          <w:color w:val="808080"/>
          <w:sz w:val="19"/>
          <w:szCs w:val="19"/>
          <w:highlight w:val="white"/>
          <w:lang w:val="en-NZ"/>
        </w:rPr>
        <w:t>kr</w:t>
      </w:r>
      <w:r>
        <w:rPr>
          <w:rFonts w:ascii="Consolas" w:eastAsiaTheme="minorHAnsi" w:hAnsi="Consolas" w:cs="Consolas"/>
          <w:color w:val="000000"/>
          <w:sz w:val="19"/>
          <w:szCs w:val="19"/>
          <w:highlight w:val="white"/>
          <w:lang w:val="en-NZ"/>
        </w:rPr>
        <w:t>.y</w:t>
      </w:r>
      <w:proofErr w:type="spellEnd"/>
      <w:r>
        <w:rPr>
          <w:rFonts w:ascii="Consolas" w:eastAsiaTheme="minorHAnsi" w:hAnsi="Consolas" w:cs="Consolas"/>
          <w:color w:val="000000"/>
          <w:sz w:val="19"/>
          <w:szCs w:val="19"/>
          <w:highlight w:val="white"/>
          <w:lang w:val="en-NZ"/>
        </w:rPr>
        <w:t>;</w:t>
      </w:r>
    </w:p>
    <w:p w14:paraId="54923239"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 xml:space="preserve">z = </w:t>
      </w:r>
      <w:r>
        <w:rPr>
          <w:rFonts w:ascii="Consolas" w:eastAsiaTheme="minorHAnsi" w:hAnsi="Consolas" w:cs="Consolas"/>
          <w:color w:val="808080"/>
          <w:sz w:val="19"/>
          <w:szCs w:val="19"/>
          <w:highlight w:val="white"/>
          <w:lang w:val="en-NZ"/>
        </w:rPr>
        <w:t>_</w:t>
      </w:r>
      <w:proofErr w:type="spellStart"/>
      <w:r>
        <w:rPr>
          <w:rFonts w:ascii="Consolas" w:eastAsiaTheme="minorHAnsi" w:hAnsi="Consolas" w:cs="Consolas"/>
          <w:color w:val="808080"/>
          <w:sz w:val="19"/>
          <w:szCs w:val="19"/>
          <w:highlight w:val="white"/>
          <w:lang w:val="en-NZ"/>
        </w:rPr>
        <w:t>kr</w:t>
      </w:r>
      <w:r>
        <w:rPr>
          <w:rFonts w:ascii="Consolas" w:eastAsiaTheme="minorHAnsi" w:hAnsi="Consolas" w:cs="Consolas"/>
          <w:color w:val="000000"/>
          <w:sz w:val="19"/>
          <w:szCs w:val="19"/>
          <w:highlight w:val="white"/>
          <w:lang w:val="en-NZ"/>
        </w:rPr>
        <w:t>.z</w:t>
      </w:r>
      <w:proofErr w:type="spellEnd"/>
      <w:r>
        <w:rPr>
          <w:rFonts w:ascii="Consolas" w:eastAsiaTheme="minorHAnsi" w:hAnsi="Consolas" w:cs="Consolas"/>
          <w:color w:val="000000"/>
          <w:sz w:val="19"/>
          <w:szCs w:val="19"/>
          <w:highlight w:val="white"/>
          <w:lang w:val="en-NZ"/>
        </w:rPr>
        <w:t>;</w:t>
      </w:r>
    </w:p>
    <w:p w14:paraId="079D930C"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p>
    <w:p w14:paraId="431EDAC6"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lastRenderedPageBreak/>
        <w:tab/>
      </w:r>
      <w:proofErr w:type="gramStart"/>
      <w:r>
        <w:rPr>
          <w:rFonts w:ascii="Consolas" w:eastAsiaTheme="minorHAnsi" w:hAnsi="Consolas" w:cs="Consolas"/>
          <w:color w:val="0000FF"/>
          <w:sz w:val="19"/>
          <w:szCs w:val="19"/>
          <w:highlight w:val="white"/>
          <w:lang w:val="en-NZ"/>
        </w:rPr>
        <w:t>return</w:t>
      </w:r>
      <w:proofErr w:type="gramEnd"/>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0000FF"/>
          <w:sz w:val="19"/>
          <w:szCs w:val="19"/>
          <w:highlight w:val="white"/>
          <w:lang w:val="en-NZ"/>
        </w:rPr>
        <w:t>this</w:t>
      </w:r>
      <w:r>
        <w:rPr>
          <w:rFonts w:ascii="Consolas" w:eastAsiaTheme="minorHAnsi" w:hAnsi="Consolas" w:cs="Consolas"/>
          <w:color w:val="000000"/>
          <w:sz w:val="19"/>
          <w:szCs w:val="19"/>
          <w:highlight w:val="white"/>
          <w:lang w:val="en-NZ"/>
        </w:rPr>
        <w:t>);</w:t>
      </w:r>
    </w:p>
    <w:p w14:paraId="11BBA63D"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66E53080"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p>
    <w:p w14:paraId="01827D23"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8000"/>
          <w:sz w:val="19"/>
          <w:szCs w:val="19"/>
          <w:highlight w:val="white"/>
          <w:lang w:val="en-NZ"/>
        </w:rPr>
        <w:t>// Equality operator.</w:t>
      </w:r>
    </w:p>
    <w:p w14:paraId="06076B01"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proofErr w:type="gramStart"/>
      <w:r>
        <w:rPr>
          <w:rFonts w:ascii="Consolas" w:eastAsiaTheme="minorHAnsi" w:hAnsi="Consolas" w:cs="Consolas"/>
          <w:color w:val="0000FF"/>
          <w:sz w:val="19"/>
          <w:szCs w:val="19"/>
          <w:highlight w:val="white"/>
          <w:lang w:val="en-NZ"/>
        </w:rPr>
        <w:t>bool</w:t>
      </w:r>
      <w:proofErr w:type="gramEnd"/>
    </w:p>
    <w:p w14:paraId="65A0BD2F"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2B91AF"/>
          <w:sz w:val="19"/>
          <w:szCs w:val="19"/>
          <w:highlight w:val="white"/>
          <w:lang w:val="en-NZ"/>
        </w:rPr>
        <w:t>CVector3</w:t>
      </w:r>
      <w:r>
        <w:rPr>
          <w:rFonts w:ascii="Consolas" w:eastAsiaTheme="minorHAnsi" w:hAnsi="Consolas" w:cs="Consolas"/>
          <w:color w:val="000000"/>
          <w:sz w:val="19"/>
          <w:szCs w:val="19"/>
          <w:highlight w:val="white"/>
          <w:lang w:val="en-NZ"/>
        </w:rPr>
        <w:t>::operator =</w:t>
      </w:r>
      <w:proofErr w:type="gramStart"/>
      <w:r>
        <w:rPr>
          <w:rFonts w:ascii="Consolas" w:eastAsiaTheme="minorHAnsi" w:hAnsi="Consolas" w:cs="Consolas"/>
          <w:color w:val="000000"/>
          <w:sz w:val="19"/>
          <w:szCs w:val="19"/>
          <w:highlight w:val="white"/>
          <w:lang w:val="en-NZ"/>
        </w:rPr>
        <w:t>=(</w:t>
      </w:r>
      <w:proofErr w:type="spellStart"/>
      <w:proofErr w:type="gramEnd"/>
      <w:r>
        <w:rPr>
          <w:rFonts w:ascii="Consolas" w:eastAsiaTheme="minorHAnsi" w:hAnsi="Consolas" w:cs="Consolas"/>
          <w:color w:val="0000FF"/>
          <w:sz w:val="19"/>
          <w:szCs w:val="19"/>
          <w:highlight w:val="white"/>
          <w:lang w:val="en-NZ"/>
        </w:rPr>
        <w:t>const</w:t>
      </w:r>
      <w:proofErr w:type="spellEnd"/>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2B91AF"/>
          <w:sz w:val="19"/>
          <w:szCs w:val="19"/>
          <w:highlight w:val="white"/>
          <w:lang w:val="en-NZ"/>
        </w:rPr>
        <w:t>CVector3</w:t>
      </w:r>
      <w:r>
        <w:rPr>
          <w:rFonts w:ascii="Consolas" w:eastAsiaTheme="minorHAnsi" w:hAnsi="Consolas" w:cs="Consolas"/>
          <w:color w:val="000000"/>
          <w:sz w:val="19"/>
          <w:szCs w:val="19"/>
          <w:highlight w:val="white"/>
          <w:lang w:val="en-NZ"/>
        </w:rPr>
        <w:t>&amp;</w:t>
      </w:r>
      <w:r>
        <w:rPr>
          <w:rFonts w:ascii="Consolas" w:eastAsiaTheme="minorHAnsi" w:hAnsi="Consolas" w:cs="Consolas"/>
          <w:color w:val="808080"/>
          <w:sz w:val="19"/>
          <w:szCs w:val="19"/>
          <w:highlight w:val="white"/>
          <w:lang w:val="en-NZ"/>
        </w:rPr>
        <w:t>_kr</w:t>
      </w:r>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FF"/>
          <w:sz w:val="19"/>
          <w:szCs w:val="19"/>
          <w:highlight w:val="white"/>
          <w:lang w:val="en-NZ"/>
        </w:rPr>
        <w:t>const</w:t>
      </w:r>
      <w:proofErr w:type="spellEnd"/>
    </w:p>
    <w:p w14:paraId="6286A5C5"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62927485"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FF"/>
          <w:sz w:val="19"/>
          <w:szCs w:val="19"/>
          <w:highlight w:val="white"/>
          <w:lang w:val="en-NZ"/>
        </w:rPr>
        <w:t>return</w:t>
      </w:r>
      <w:proofErr w:type="gramEnd"/>
      <w:r>
        <w:rPr>
          <w:rFonts w:ascii="Consolas" w:eastAsiaTheme="minorHAnsi" w:hAnsi="Consolas" w:cs="Consolas"/>
          <w:color w:val="000000"/>
          <w:sz w:val="19"/>
          <w:szCs w:val="19"/>
          <w:highlight w:val="white"/>
          <w:lang w:val="en-NZ"/>
        </w:rPr>
        <w:t xml:space="preserve"> (x == </w:t>
      </w:r>
      <w:r>
        <w:rPr>
          <w:rFonts w:ascii="Consolas" w:eastAsiaTheme="minorHAnsi" w:hAnsi="Consolas" w:cs="Consolas"/>
          <w:color w:val="808080"/>
          <w:sz w:val="19"/>
          <w:szCs w:val="19"/>
          <w:highlight w:val="white"/>
          <w:lang w:val="en-NZ"/>
        </w:rPr>
        <w:t>_</w:t>
      </w:r>
      <w:proofErr w:type="spellStart"/>
      <w:r>
        <w:rPr>
          <w:rFonts w:ascii="Consolas" w:eastAsiaTheme="minorHAnsi" w:hAnsi="Consolas" w:cs="Consolas"/>
          <w:color w:val="808080"/>
          <w:sz w:val="19"/>
          <w:szCs w:val="19"/>
          <w:highlight w:val="white"/>
          <w:lang w:val="en-NZ"/>
        </w:rPr>
        <w:t>kr</w:t>
      </w:r>
      <w:r>
        <w:rPr>
          <w:rFonts w:ascii="Consolas" w:eastAsiaTheme="minorHAnsi" w:hAnsi="Consolas" w:cs="Consolas"/>
          <w:color w:val="000000"/>
          <w:sz w:val="19"/>
          <w:szCs w:val="19"/>
          <w:highlight w:val="white"/>
          <w:lang w:val="en-NZ"/>
        </w:rPr>
        <w:t>.x</w:t>
      </w:r>
      <w:proofErr w:type="spellEnd"/>
      <w:r>
        <w:rPr>
          <w:rFonts w:ascii="Consolas" w:eastAsiaTheme="minorHAnsi" w:hAnsi="Consolas" w:cs="Consolas"/>
          <w:color w:val="000000"/>
          <w:sz w:val="19"/>
          <w:szCs w:val="19"/>
          <w:highlight w:val="white"/>
          <w:lang w:val="en-NZ"/>
        </w:rPr>
        <w:t xml:space="preserve"> &amp;&amp; y == </w:t>
      </w:r>
      <w:r>
        <w:rPr>
          <w:rFonts w:ascii="Consolas" w:eastAsiaTheme="minorHAnsi" w:hAnsi="Consolas" w:cs="Consolas"/>
          <w:color w:val="808080"/>
          <w:sz w:val="19"/>
          <w:szCs w:val="19"/>
          <w:highlight w:val="white"/>
          <w:lang w:val="en-NZ"/>
        </w:rPr>
        <w:t>_</w:t>
      </w:r>
      <w:proofErr w:type="spellStart"/>
      <w:r>
        <w:rPr>
          <w:rFonts w:ascii="Consolas" w:eastAsiaTheme="minorHAnsi" w:hAnsi="Consolas" w:cs="Consolas"/>
          <w:color w:val="808080"/>
          <w:sz w:val="19"/>
          <w:szCs w:val="19"/>
          <w:highlight w:val="white"/>
          <w:lang w:val="en-NZ"/>
        </w:rPr>
        <w:t>kr</w:t>
      </w:r>
      <w:r>
        <w:rPr>
          <w:rFonts w:ascii="Consolas" w:eastAsiaTheme="minorHAnsi" w:hAnsi="Consolas" w:cs="Consolas"/>
          <w:color w:val="000000"/>
          <w:sz w:val="19"/>
          <w:szCs w:val="19"/>
          <w:highlight w:val="white"/>
          <w:lang w:val="en-NZ"/>
        </w:rPr>
        <w:t>.y</w:t>
      </w:r>
      <w:proofErr w:type="spellEnd"/>
      <w:r>
        <w:rPr>
          <w:rFonts w:ascii="Consolas" w:eastAsiaTheme="minorHAnsi" w:hAnsi="Consolas" w:cs="Consolas"/>
          <w:color w:val="000000"/>
          <w:sz w:val="19"/>
          <w:szCs w:val="19"/>
          <w:highlight w:val="white"/>
          <w:lang w:val="en-NZ"/>
        </w:rPr>
        <w:t xml:space="preserve"> &amp;&amp; z == </w:t>
      </w:r>
      <w:r>
        <w:rPr>
          <w:rFonts w:ascii="Consolas" w:eastAsiaTheme="minorHAnsi" w:hAnsi="Consolas" w:cs="Consolas"/>
          <w:color w:val="808080"/>
          <w:sz w:val="19"/>
          <w:szCs w:val="19"/>
          <w:highlight w:val="white"/>
          <w:lang w:val="en-NZ"/>
        </w:rPr>
        <w:t>_</w:t>
      </w:r>
      <w:proofErr w:type="spellStart"/>
      <w:r>
        <w:rPr>
          <w:rFonts w:ascii="Consolas" w:eastAsiaTheme="minorHAnsi" w:hAnsi="Consolas" w:cs="Consolas"/>
          <w:color w:val="808080"/>
          <w:sz w:val="19"/>
          <w:szCs w:val="19"/>
          <w:highlight w:val="white"/>
          <w:lang w:val="en-NZ"/>
        </w:rPr>
        <w:t>kr</w:t>
      </w:r>
      <w:r>
        <w:rPr>
          <w:rFonts w:ascii="Consolas" w:eastAsiaTheme="minorHAnsi" w:hAnsi="Consolas" w:cs="Consolas"/>
          <w:color w:val="000000"/>
          <w:sz w:val="19"/>
          <w:szCs w:val="19"/>
          <w:highlight w:val="white"/>
          <w:lang w:val="en-NZ"/>
        </w:rPr>
        <w:t>.z</w:t>
      </w:r>
      <w:proofErr w:type="spellEnd"/>
      <w:r>
        <w:rPr>
          <w:rFonts w:ascii="Consolas" w:eastAsiaTheme="minorHAnsi" w:hAnsi="Consolas" w:cs="Consolas"/>
          <w:color w:val="000000"/>
          <w:sz w:val="19"/>
          <w:szCs w:val="19"/>
          <w:highlight w:val="white"/>
          <w:lang w:val="en-NZ"/>
        </w:rPr>
        <w:t>);</w:t>
      </w:r>
    </w:p>
    <w:p w14:paraId="278CF91F"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663DD5D4"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p>
    <w:p w14:paraId="6D410F5D"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8000"/>
          <w:sz w:val="19"/>
          <w:szCs w:val="19"/>
          <w:highlight w:val="white"/>
          <w:lang w:val="en-NZ"/>
        </w:rPr>
        <w:t>// Inequality operator.</w:t>
      </w:r>
    </w:p>
    <w:p w14:paraId="73F74B75"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proofErr w:type="gramStart"/>
      <w:r>
        <w:rPr>
          <w:rFonts w:ascii="Consolas" w:eastAsiaTheme="minorHAnsi" w:hAnsi="Consolas" w:cs="Consolas"/>
          <w:color w:val="0000FF"/>
          <w:sz w:val="19"/>
          <w:szCs w:val="19"/>
          <w:highlight w:val="white"/>
          <w:lang w:val="en-NZ"/>
        </w:rPr>
        <w:t>bool</w:t>
      </w:r>
      <w:proofErr w:type="gramEnd"/>
    </w:p>
    <w:p w14:paraId="7116BE43"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2B91AF"/>
          <w:sz w:val="19"/>
          <w:szCs w:val="19"/>
          <w:highlight w:val="white"/>
          <w:lang w:val="en-NZ"/>
        </w:rPr>
        <w:t>CVector3</w:t>
      </w:r>
      <w:r>
        <w:rPr>
          <w:rFonts w:ascii="Consolas" w:eastAsiaTheme="minorHAnsi" w:hAnsi="Consolas" w:cs="Consolas"/>
          <w:color w:val="000000"/>
          <w:sz w:val="19"/>
          <w:szCs w:val="19"/>
          <w:highlight w:val="white"/>
          <w:lang w:val="en-NZ"/>
        </w:rPr>
        <w:t>::</w:t>
      </w:r>
      <w:proofErr w:type="gramStart"/>
      <w:r>
        <w:rPr>
          <w:rFonts w:ascii="Consolas" w:eastAsiaTheme="minorHAnsi" w:hAnsi="Consolas" w:cs="Consolas"/>
          <w:color w:val="000000"/>
          <w:sz w:val="19"/>
          <w:szCs w:val="19"/>
          <w:highlight w:val="white"/>
          <w:lang w:val="en-NZ"/>
        </w:rPr>
        <w:t>operator !</w:t>
      </w:r>
      <w:proofErr w:type="gramEnd"/>
      <w:r>
        <w:rPr>
          <w:rFonts w:ascii="Consolas" w:eastAsiaTheme="minorHAnsi" w:hAnsi="Consolas" w:cs="Consolas"/>
          <w:color w:val="000000"/>
          <w:sz w:val="19"/>
          <w:szCs w:val="19"/>
          <w:highlight w:val="white"/>
          <w:lang w:val="en-NZ"/>
        </w:rPr>
        <w:t>=(</w:t>
      </w:r>
      <w:proofErr w:type="spellStart"/>
      <w:r>
        <w:rPr>
          <w:rFonts w:ascii="Consolas" w:eastAsiaTheme="minorHAnsi" w:hAnsi="Consolas" w:cs="Consolas"/>
          <w:color w:val="0000FF"/>
          <w:sz w:val="19"/>
          <w:szCs w:val="19"/>
          <w:highlight w:val="white"/>
          <w:lang w:val="en-NZ"/>
        </w:rPr>
        <w:t>const</w:t>
      </w:r>
      <w:proofErr w:type="spellEnd"/>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2B91AF"/>
          <w:sz w:val="19"/>
          <w:szCs w:val="19"/>
          <w:highlight w:val="white"/>
          <w:lang w:val="en-NZ"/>
        </w:rPr>
        <w:t>CVector3</w:t>
      </w:r>
      <w:r>
        <w:rPr>
          <w:rFonts w:ascii="Consolas" w:eastAsiaTheme="minorHAnsi" w:hAnsi="Consolas" w:cs="Consolas"/>
          <w:color w:val="000000"/>
          <w:sz w:val="19"/>
          <w:szCs w:val="19"/>
          <w:highlight w:val="white"/>
          <w:lang w:val="en-NZ"/>
        </w:rPr>
        <w:t xml:space="preserve">&amp; </w:t>
      </w:r>
      <w:r>
        <w:rPr>
          <w:rFonts w:ascii="Consolas" w:eastAsiaTheme="minorHAnsi" w:hAnsi="Consolas" w:cs="Consolas"/>
          <w:color w:val="808080"/>
          <w:sz w:val="19"/>
          <w:szCs w:val="19"/>
          <w:highlight w:val="white"/>
          <w:lang w:val="en-NZ"/>
        </w:rPr>
        <w:t>_</w:t>
      </w:r>
      <w:proofErr w:type="spellStart"/>
      <w:r>
        <w:rPr>
          <w:rFonts w:ascii="Consolas" w:eastAsiaTheme="minorHAnsi" w:hAnsi="Consolas" w:cs="Consolas"/>
          <w:color w:val="808080"/>
          <w:sz w:val="19"/>
          <w:szCs w:val="19"/>
          <w:highlight w:val="white"/>
          <w:lang w:val="en-NZ"/>
        </w:rPr>
        <w:t>kr</w:t>
      </w:r>
      <w:proofErr w:type="spell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FF"/>
          <w:sz w:val="19"/>
          <w:szCs w:val="19"/>
          <w:highlight w:val="white"/>
          <w:lang w:val="en-NZ"/>
        </w:rPr>
        <w:t>const</w:t>
      </w:r>
      <w:proofErr w:type="spellEnd"/>
    </w:p>
    <w:p w14:paraId="108E0CCD"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348DBCB6"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FF"/>
          <w:sz w:val="19"/>
          <w:szCs w:val="19"/>
          <w:highlight w:val="white"/>
          <w:lang w:val="en-NZ"/>
        </w:rPr>
        <w:t>return</w:t>
      </w:r>
      <w:proofErr w:type="gramEnd"/>
      <w:r>
        <w:rPr>
          <w:rFonts w:ascii="Consolas" w:eastAsiaTheme="minorHAnsi" w:hAnsi="Consolas" w:cs="Consolas"/>
          <w:color w:val="000000"/>
          <w:sz w:val="19"/>
          <w:szCs w:val="19"/>
          <w:highlight w:val="white"/>
          <w:lang w:val="en-NZ"/>
        </w:rPr>
        <w:t xml:space="preserve"> (x != </w:t>
      </w:r>
      <w:r>
        <w:rPr>
          <w:rFonts w:ascii="Consolas" w:eastAsiaTheme="minorHAnsi" w:hAnsi="Consolas" w:cs="Consolas"/>
          <w:color w:val="808080"/>
          <w:sz w:val="19"/>
          <w:szCs w:val="19"/>
          <w:highlight w:val="white"/>
          <w:lang w:val="en-NZ"/>
        </w:rPr>
        <w:t>_</w:t>
      </w:r>
      <w:proofErr w:type="spellStart"/>
      <w:r>
        <w:rPr>
          <w:rFonts w:ascii="Consolas" w:eastAsiaTheme="minorHAnsi" w:hAnsi="Consolas" w:cs="Consolas"/>
          <w:color w:val="808080"/>
          <w:sz w:val="19"/>
          <w:szCs w:val="19"/>
          <w:highlight w:val="white"/>
          <w:lang w:val="en-NZ"/>
        </w:rPr>
        <w:t>kr</w:t>
      </w:r>
      <w:r>
        <w:rPr>
          <w:rFonts w:ascii="Consolas" w:eastAsiaTheme="minorHAnsi" w:hAnsi="Consolas" w:cs="Consolas"/>
          <w:color w:val="000000"/>
          <w:sz w:val="19"/>
          <w:szCs w:val="19"/>
          <w:highlight w:val="white"/>
          <w:lang w:val="en-NZ"/>
        </w:rPr>
        <w:t>.x</w:t>
      </w:r>
      <w:proofErr w:type="spellEnd"/>
      <w:r>
        <w:rPr>
          <w:rFonts w:ascii="Consolas" w:eastAsiaTheme="minorHAnsi" w:hAnsi="Consolas" w:cs="Consolas"/>
          <w:color w:val="000000"/>
          <w:sz w:val="19"/>
          <w:szCs w:val="19"/>
          <w:highlight w:val="white"/>
          <w:lang w:val="en-NZ"/>
        </w:rPr>
        <w:t xml:space="preserve"> || y != </w:t>
      </w:r>
      <w:r>
        <w:rPr>
          <w:rFonts w:ascii="Consolas" w:eastAsiaTheme="minorHAnsi" w:hAnsi="Consolas" w:cs="Consolas"/>
          <w:color w:val="808080"/>
          <w:sz w:val="19"/>
          <w:szCs w:val="19"/>
          <w:highlight w:val="white"/>
          <w:lang w:val="en-NZ"/>
        </w:rPr>
        <w:t>_</w:t>
      </w:r>
      <w:proofErr w:type="spellStart"/>
      <w:r>
        <w:rPr>
          <w:rFonts w:ascii="Consolas" w:eastAsiaTheme="minorHAnsi" w:hAnsi="Consolas" w:cs="Consolas"/>
          <w:color w:val="808080"/>
          <w:sz w:val="19"/>
          <w:szCs w:val="19"/>
          <w:highlight w:val="white"/>
          <w:lang w:val="en-NZ"/>
        </w:rPr>
        <w:t>kr</w:t>
      </w:r>
      <w:r>
        <w:rPr>
          <w:rFonts w:ascii="Consolas" w:eastAsiaTheme="minorHAnsi" w:hAnsi="Consolas" w:cs="Consolas"/>
          <w:color w:val="000000"/>
          <w:sz w:val="19"/>
          <w:szCs w:val="19"/>
          <w:highlight w:val="white"/>
          <w:lang w:val="en-NZ"/>
        </w:rPr>
        <w:t>.y</w:t>
      </w:r>
      <w:proofErr w:type="spellEnd"/>
      <w:r>
        <w:rPr>
          <w:rFonts w:ascii="Consolas" w:eastAsiaTheme="minorHAnsi" w:hAnsi="Consolas" w:cs="Consolas"/>
          <w:color w:val="000000"/>
          <w:sz w:val="19"/>
          <w:szCs w:val="19"/>
          <w:highlight w:val="white"/>
          <w:lang w:val="en-NZ"/>
        </w:rPr>
        <w:t xml:space="preserve"> || z != </w:t>
      </w:r>
      <w:r>
        <w:rPr>
          <w:rFonts w:ascii="Consolas" w:eastAsiaTheme="minorHAnsi" w:hAnsi="Consolas" w:cs="Consolas"/>
          <w:color w:val="808080"/>
          <w:sz w:val="19"/>
          <w:szCs w:val="19"/>
          <w:highlight w:val="white"/>
          <w:lang w:val="en-NZ"/>
        </w:rPr>
        <w:t>_</w:t>
      </w:r>
      <w:proofErr w:type="spellStart"/>
      <w:r>
        <w:rPr>
          <w:rFonts w:ascii="Consolas" w:eastAsiaTheme="minorHAnsi" w:hAnsi="Consolas" w:cs="Consolas"/>
          <w:color w:val="808080"/>
          <w:sz w:val="19"/>
          <w:szCs w:val="19"/>
          <w:highlight w:val="white"/>
          <w:lang w:val="en-NZ"/>
        </w:rPr>
        <w:t>kr</w:t>
      </w:r>
      <w:r>
        <w:rPr>
          <w:rFonts w:ascii="Consolas" w:eastAsiaTheme="minorHAnsi" w:hAnsi="Consolas" w:cs="Consolas"/>
          <w:color w:val="000000"/>
          <w:sz w:val="19"/>
          <w:szCs w:val="19"/>
          <w:highlight w:val="white"/>
          <w:lang w:val="en-NZ"/>
        </w:rPr>
        <w:t>.z</w:t>
      </w:r>
      <w:proofErr w:type="spellEnd"/>
      <w:r>
        <w:rPr>
          <w:rFonts w:ascii="Consolas" w:eastAsiaTheme="minorHAnsi" w:hAnsi="Consolas" w:cs="Consolas"/>
          <w:color w:val="000000"/>
          <w:sz w:val="19"/>
          <w:szCs w:val="19"/>
          <w:highlight w:val="white"/>
          <w:lang w:val="en-NZ"/>
        </w:rPr>
        <w:t>);</w:t>
      </w:r>
    </w:p>
    <w:p w14:paraId="3C8D5A59"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15CFE612"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p>
    <w:p w14:paraId="63B9FCEE"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p>
    <w:p w14:paraId="71291FBC"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8000"/>
          <w:sz w:val="19"/>
          <w:szCs w:val="19"/>
          <w:highlight w:val="white"/>
          <w:lang w:val="en-NZ"/>
        </w:rPr>
        <w:t>// Set the vector to zero.</w:t>
      </w:r>
    </w:p>
    <w:p w14:paraId="51B35101"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proofErr w:type="gramStart"/>
      <w:r>
        <w:rPr>
          <w:rFonts w:ascii="Consolas" w:eastAsiaTheme="minorHAnsi" w:hAnsi="Consolas" w:cs="Consolas"/>
          <w:color w:val="0000FF"/>
          <w:sz w:val="19"/>
          <w:szCs w:val="19"/>
          <w:highlight w:val="white"/>
          <w:lang w:val="en-NZ"/>
        </w:rPr>
        <w:t>void</w:t>
      </w:r>
      <w:proofErr w:type="gramEnd"/>
    </w:p>
    <w:p w14:paraId="673767CE"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2B91AF"/>
          <w:sz w:val="19"/>
          <w:szCs w:val="19"/>
          <w:highlight w:val="white"/>
          <w:lang w:val="en-NZ"/>
        </w:rPr>
        <w:t>CVector3</w:t>
      </w:r>
      <w:r>
        <w:rPr>
          <w:rFonts w:ascii="Consolas" w:eastAsiaTheme="minorHAnsi" w:hAnsi="Consolas" w:cs="Consolas"/>
          <w:color w:val="000000"/>
          <w:sz w:val="19"/>
          <w:szCs w:val="19"/>
          <w:highlight w:val="white"/>
          <w:lang w:val="en-NZ"/>
        </w:rPr>
        <w:t>::</w:t>
      </w:r>
      <w:proofErr w:type="gramStart"/>
      <w:r>
        <w:rPr>
          <w:rFonts w:ascii="Consolas" w:eastAsiaTheme="minorHAnsi" w:hAnsi="Consolas" w:cs="Consolas"/>
          <w:color w:val="000000"/>
          <w:sz w:val="19"/>
          <w:szCs w:val="19"/>
          <w:highlight w:val="white"/>
          <w:lang w:val="en-NZ"/>
        </w:rPr>
        <w:t>Zero()</w:t>
      </w:r>
      <w:proofErr w:type="gramEnd"/>
    </w:p>
    <w:p w14:paraId="53963EE0"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45F6E693"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x = 0.0f;</w:t>
      </w:r>
    </w:p>
    <w:p w14:paraId="2BF86F05"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y = 0.0f;</w:t>
      </w:r>
    </w:p>
    <w:p w14:paraId="74C7CF95"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z = 0.0f;</w:t>
      </w:r>
    </w:p>
    <w:p w14:paraId="30736CE2"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5724E75A"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p>
    <w:p w14:paraId="3DCC4BF3"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8000"/>
          <w:sz w:val="19"/>
          <w:szCs w:val="19"/>
          <w:highlight w:val="white"/>
          <w:lang w:val="en-NZ"/>
        </w:rPr>
        <w:t>// Unary minus returns the negative of the vector.</w:t>
      </w:r>
    </w:p>
    <w:p w14:paraId="618A8477"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2B91AF"/>
          <w:sz w:val="19"/>
          <w:szCs w:val="19"/>
          <w:highlight w:val="white"/>
          <w:lang w:val="en-NZ"/>
        </w:rPr>
        <w:t>CVector3</w:t>
      </w:r>
    </w:p>
    <w:p w14:paraId="1A08A53F"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2B91AF"/>
          <w:sz w:val="19"/>
          <w:szCs w:val="19"/>
          <w:highlight w:val="white"/>
          <w:lang w:val="en-NZ"/>
        </w:rPr>
        <w:t>CVector3</w:t>
      </w:r>
      <w:r>
        <w:rPr>
          <w:rFonts w:ascii="Consolas" w:eastAsiaTheme="minorHAnsi" w:hAnsi="Consolas" w:cs="Consolas"/>
          <w:color w:val="000000"/>
          <w:sz w:val="19"/>
          <w:szCs w:val="19"/>
          <w:highlight w:val="white"/>
          <w:lang w:val="en-NZ"/>
        </w:rPr>
        <w:t xml:space="preserve">::operator </w:t>
      </w:r>
      <w:proofErr w:type="gramStart"/>
      <w:r>
        <w:rPr>
          <w:rFonts w:ascii="Consolas" w:eastAsiaTheme="minorHAnsi" w:hAnsi="Consolas" w:cs="Consolas"/>
          <w:color w:val="000000"/>
          <w:sz w:val="19"/>
          <w:szCs w:val="19"/>
          <w:highlight w:val="white"/>
          <w:lang w:val="en-NZ"/>
        </w:rPr>
        <w:t>-(</w:t>
      </w:r>
      <w:proofErr w:type="gram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FF"/>
          <w:sz w:val="19"/>
          <w:szCs w:val="19"/>
          <w:highlight w:val="white"/>
          <w:lang w:val="en-NZ"/>
        </w:rPr>
        <w:t>const</w:t>
      </w:r>
      <w:proofErr w:type="spellEnd"/>
    </w:p>
    <w:p w14:paraId="58B81776"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2968DED6"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FF"/>
          <w:sz w:val="19"/>
          <w:szCs w:val="19"/>
          <w:highlight w:val="white"/>
          <w:lang w:val="en-NZ"/>
        </w:rPr>
        <w:t>return</w:t>
      </w:r>
      <w:proofErr w:type="gramEnd"/>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2B91AF"/>
          <w:sz w:val="19"/>
          <w:szCs w:val="19"/>
          <w:highlight w:val="white"/>
          <w:lang w:val="en-NZ"/>
        </w:rPr>
        <w:t>CVector3</w:t>
      </w:r>
      <w:r>
        <w:rPr>
          <w:rFonts w:ascii="Consolas" w:eastAsiaTheme="minorHAnsi" w:hAnsi="Consolas" w:cs="Consolas"/>
          <w:color w:val="000000"/>
          <w:sz w:val="19"/>
          <w:szCs w:val="19"/>
          <w:highlight w:val="white"/>
          <w:lang w:val="en-NZ"/>
        </w:rPr>
        <w:t>(-x, -y, -z));</w:t>
      </w:r>
    </w:p>
    <w:p w14:paraId="373990D5"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36761418"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p>
    <w:p w14:paraId="6AEDB8F4"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8000"/>
          <w:sz w:val="19"/>
          <w:szCs w:val="19"/>
          <w:highlight w:val="white"/>
          <w:lang w:val="en-NZ"/>
        </w:rPr>
        <w:t>// Binary +, add vectors.</w:t>
      </w:r>
    </w:p>
    <w:p w14:paraId="3CDD597C"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2B91AF"/>
          <w:sz w:val="19"/>
          <w:szCs w:val="19"/>
          <w:highlight w:val="white"/>
          <w:lang w:val="en-NZ"/>
        </w:rPr>
        <w:t>CVector3</w:t>
      </w:r>
    </w:p>
    <w:p w14:paraId="12BEB2CE"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2B91AF"/>
          <w:sz w:val="19"/>
          <w:szCs w:val="19"/>
          <w:highlight w:val="white"/>
          <w:lang w:val="en-NZ"/>
        </w:rPr>
        <w:t>CVector3</w:t>
      </w:r>
      <w:r>
        <w:rPr>
          <w:rFonts w:ascii="Consolas" w:eastAsiaTheme="minorHAnsi" w:hAnsi="Consolas" w:cs="Consolas"/>
          <w:color w:val="000000"/>
          <w:sz w:val="19"/>
          <w:szCs w:val="19"/>
          <w:highlight w:val="white"/>
          <w:lang w:val="en-NZ"/>
        </w:rPr>
        <w:t xml:space="preserve">::operator </w:t>
      </w:r>
      <w:proofErr w:type="gramStart"/>
      <w:r>
        <w:rPr>
          <w:rFonts w:ascii="Consolas" w:eastAsiaTheme="minorHAnsi" w:hAnsi="Consolas" w:cs="Consolas"/>
          <w:color w:val="000000"/>
          <w:sz w:val="19"/>
          <w:szCs w:val="19"/>
          <w:highlight w:val="white"/>
          <w:lang w:val="en-NZ"/>
        </w:rPr>
        <w:t>+(</w:t>
      </w:r>
      <w:proofErr w:type="spellStart"/>
      <w:proofErr w:type="gramEnd"/>
      <w:r>
        <w:rPr>
          <w:rFonts w:ascii="Consolas" w:eastAsiaTheme="minorHAnsi" w:hAnsi="Consolas" w:cs="Consolas"/>
          <w:color w:val="0000FF"/>
          <w:sz w:val="19"/>
          <w:szCs w:val="19"/>
          <w:highlight w:val="white"/>
          <w:lang w:val="en-NZ"/>
        </w:rPr>
        <w:t>const</w:t>
      </w:r>
      <w:proofErr w:type="spellEnd"/>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2B91AF"/>
          <w:sz w:val="19"/>
          <w:szCs w:val="19"/>
          <w:highlight w:val="white"/>
          <w:lang w:val="en-NZ"/>
        </w:rPr>
        <w:t>CVector3</w:t>
      </w:r>
      <w:r>
        <w:rPr>
          <w:rFonts w:ascii="Consolas" w:eastAsiaTheme="minorHAnsi" w:hAnsi="Consolas" w:cs="Consolas"/>
          <w:color w:val="000000"/>
          <w:sz w:val="19"/>
          <w:szCs w:val="19"/>
          <w:highlight w:val="white"/>
          <w:lang w:val="en-NZ"/>
        </w:rPr>
        <w:t xml:space="preserve">&amp; </w:t>
      </w:r>
      <w:r>
        <w:rPr>
          <w:rFonts w:ascii="Consolas" w:eastAsiaTheme="minorHAnsi" w:hAnsi="Consolas" w:cs="Consolas"/>
          <w:color w:val="808080"/>
          <w:sz w:val="19"/>
          <w:szCs w:val="19"/>
          <w:highlight w:val="white"/>
          <w:lang w:val="en-NZ"/>
        </w:rPr>
        <w:t>_</w:t>
      </w:r>
      <w:proofErr w:type="spellStart"/>
      <w:r>
        <w:rPr>
          <w:rFonts w:ascii="Consolas" w:eastAsiaTheme="minorHAnsi" w:hAnsi="Consolas" w:cs="Consolas"/>
          <w:color w:val="808080"/>
          <w:sz w:val="19"/>
          <w:szCs w:val="19"/>
          <w:highlight w:val="white"/>
          <w:lang w:val="en-NZ"/>
        </w:rPr>
        <w:t>kr</w:t>
      </w:r>
      <w:proofErr w:type="spell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FF"/>
          <w:sz w:val="19"/>
          <w:szCs w:val="19"/>
          <w:highlight w:val="white"/>
          <w:lang w:val="en-NZ"/>
        </w:rPr>
        <w:t>const</w:t>
      </w:r>
      <w:proofErr w:type="spellEnd"/>
    </w:p>
    <w:p w14:paraId="38DE4AA0"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42E1A209"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lastRenderedPageBreak/>
        <w:tab/>
      </w:r>
      <w:proofErr w:type="gramStart"/>
      <w:r>
        <w:rPr>
          <w:rFonts w:ascii="Consolas" w:eastAsiaTheme="minorHAnsi" w:hAnsi="Consolas" w:cs="Consolas"/>
          <w:color w:val="0000FF"/>
          <w:sz w:val="19"/>
          <w:szCs w:val="19"/>
          <w:highlight w:val="white"/>
          <w:lang w:val="en-NZ"/>
        </w:rPr>
        <w:t>return</w:t>
      </w:r>
      <w:proofErr w:type="gramEnd"/>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2B91AF"/>
          <w:sz w:val="19"/>
          <w:szCs w:val="19"/>
          <w:highlight w:val="white"/>
          <w:lang w:val="en-NZ"/>
        </w:rPr>
        <w:t>CVector3</w:t>
      </w:r>
      <w:r>
        <w:rPr>
          <w:rFonts w:ascii="Consolas" w:eastAsiaTheme="minorHAnsi" w:hAnsi="Consolas" w:cs="Consolas"/>
          <w:color w:val="000000"/>
          <w:sz w:val="19"/>
          <w:szCs w:val="19"/>
          <w:highlight w:val="white"/>
          <w:lang w:val="en-NZ"/>
        </w:rPr>
        <w:t xml:space="preserve">(x + </w:t>
      </w:r>
      <w:r>
        <w:rPr>
          <w:rFonts w:ascii="Consolas" w:eastAsiaTheme="minorHAnsi" w:hAnsi="Consolas" w:cs="Consolas"/>
          <w:color w:val="808080"/>
          <w:sz w:val="19"/>
          <w:szCs w:val="19"/>
          <w:highlight w:val="white"/>
          <w:lang w:val="en-NZ"/>
        </w:rPr>
        <w:t>_</w:t>
      </w:r>
      <w:proofErr w:type="spellStart"/>
      <w:r>
        <w:rPr>
          <w:rFonts w:ascii="Consolas" w:eastAsiaTheme="minorHAnsi" w:hAnsi="Consolas" w:cs="Consolas"/>
          <w:color w:val="808080"/>
          <w:sz w:val="19"/>
          <w:szCs w:val="19"/>
          <w:highlight w:val="white"/>
          <w:lang w:val="en-NZ"/>
        </w:rPr>
        <w:t>kr</w:t>
      </w:r>
      <w:r>
        <w:rPr>
          <w:rFonts w:ascii="Consolas" w:eastAsiaTheme="minorHAnsi" w:hAnsi="Consolas" w:cs="Consolas"/>
          <w:color w:val="000000"/>
          <w:sz w:val="19"/>
          <w:szCs w:val="19"/>
          <w:highlight w:val="white"/>
          <w:lang w:val="en-NZ"/>
        </w:rPr>
        <w:t>.x</w:t>
      </w:r>
      <w:proofErr w:type="spellEnd"/>
      <w:r>
        <w:rPr>
          <w:rFonts w:ascii="Consolas" w:eastAsiaTheme="minorHAnsi" w:hAnsi="Consolas" w:cs="Consolas"/>
          <w:color w:val="000000"/>
          <w:sz w:val="19"/>
          <w:szCs w:val="19"/>
          <w:highlight w:val="white"/>
          <w:lang w:val="en-NZ"/>
        </w:rPr>
        <w:t xml:space="preserve">, y + </w:t>
      </w:r>
      <w:r>
        <w:rPr>
          <w:rFonts w:ascii="Consolas" w:eastAsiaTheme="minorHAnsi" w:hAnsi="Consolas" w:cs="Consolas"/>
          <w:color w:val="808080"/>
          <w:sz w:val="19"/>
          <w:szCs w:val="19"/>
          <w:highlight w:val="white"/>
          <w:lang w:val="en-NZ"/>
        </w:rPr>
        <w:t>_</w:t>
      </w:r>
      <w:proofErr w:type="spellStart"/>
      <w:r>
        <w:rPr>
          <w:rFonts w:ascii="Consolas" w:eastAsiaTheme="minorHAnsi" w:hAnsi="Consolas" w:cs="Consolas"/>
          <w:color w:val="808080"/>
          <w:sz w:val="19"/>
          <w:szCs w:val="19"/>
          <w:highlight w:val="white"/>
          <w:lang w:val="en-NZ"/>
        </w:rPr>
        <w:t>kr</w:t>
      </w:r>
      <w:r>
        <w:rPr>
          <w:rFonts w:ascii="Consolas" w:eastAsiaTheme="minorHAnsi" w:hAnsi="Consolas" w:cs="Consolas"/>
          <w:color w:val="000000"/>
          <w:sz w:val="19"/>
          <w:szCs w:val="19"/>
          <w:highlight w:val="white"/>
          <w:lang w:val="en-NZ"/>
        </w:rPr>
        <w:t>.y</w:t>
      </w:r>
      <w:proofErr w:type="spellEnd"/>
      <w:r>
        <w:rPr>
          <w:rFonts w:ascii="Consolas" w:eastAsiaTheme="minorHAnsi" w:hAnsi="Consolas" w:cs="Consolas"/>
          <w:color w:val="000000"/>
          <w:sz w:val="19"/>
          <w:szCs w:val="19"/>
          <w:highlight w:val="white"/>
          <w:lang w:val="en-NZ"/>
        </w:rPr>
        <w:t xml:space="preserve">, z + </w:t>
      </w:r>
      <w:r>
        <w:rPr>
          <w:rFonts w:ascii="Consolas" w:eastAsiaTheme="minorHAnsi" w:hAnsi="Consolas" w:cs="Consolas"/>
          <w:color w:val="808080"/>
          <w:sz w:val="19"/>
          <w:szCs w:val="19"/>
          <w:highlight w:val="white"/>
          <w:lang w:val="en-NZ"/>
        </w:rPr>
        <w:t>_</w:t>
      </w:r>
      <w:proofErr w:type="spellStart"/>
      <w:r>
        <w:rPr>
          <w:rFonts w:ascii="Consolas" w:eastAsiaTheme="minorHAnsi" w:hAnsi="Consolas" w:cs="Consolas"/>
          <w:color w:val="808080"/>
          <w:sz w:val="19"/>
          <w:szCs w:val="19"/>
          <w:highlight w:val="white"/>
          <w:lang w:val="en-NZ"/>
        </w:rPr>
        <w:t>kr</w:t>
      </w:r>
      <w:r>
        <w:rPr>
          <w:rFonts w:ascii="Consolas" w:eastAsiaTheme="minorHAnsi" w:hAnsi="Consolas" w:cs="Consolas"/>
          <w:color w:val="000000"/>
          <w:sz w:val="19"/>
          <w:szCs w:val="19"/>
          <w:highlight w:val="white"/>
          <w:lang w:val="en-NZ"/>
        </w:rPr>
        <w:t>.z</w:t>
      </w:r>
      <w:proofErr w:type="spellEnd"/>
      <w:r>
        <w:rPr>
          <w:rFonts w:ascii="Consolas" w:eastAsiaTheme="minorHAnsi" w:hAnsi="Consolas" w:cs="Consolas"/>
          <w:color w:val="000000"/>
          <w:sz w:val="19"/>
          <w:szCs w:val="19"/>
          <w:highlight w:val="white"/>
          <w:lang w:val="en-NZ"/>
        </w:rPr>
        <w:t>));</w:t>
      </w:r>
    </w:p>
    <w:p w14:paraId="6511F8CD"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7D82BFE3"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p>
    <w:p w14:paraId="1C086B7E"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8000"/>
          <w:sz w:val="19"/>
          <w:szCs w:val="19"/>
          <w:highlight w:val="white"/>
          <w:lang w:val="en-NZ"/>
        </w:rPr>
        <w:t>// Binary –, subtract vectors.</w:t>
      </w:r>
    </w:p>
    <w:p w14:paraId="0A10765A"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2B91AF"/>
          <w:sz w:val="19"/>
          <w:szCs w:val="19"/>
          <w:highlight w:val="white"/>
          <w:lang w:val="en-NZ"/>
        </w:rPr>
        <w:t>CVector3</w:t>
      </w:r>
    </w:p>
    <w:p w14:paraId="3499094D"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2B91AF"/>
          <w:sz w:val="19"/>
          <w:szCs w:val="19"/>
          <w:highlight w:val="white"/>
          <w:lang w:val="en-NZ"/>
        </w:rPr>
        <w:t>CVector3</w:t>
      </w:r>
      <w:r>
        <w:rPr>
          <w:rFonts w:ascii="Consolas" w:eastAsiaTheme="minorHAnsi" w:hAnsi="Consolas" w:cs="Consolas"/>
          <w:color w:val="000000"/>
          <w:sz w:val="19"/>
          <w:szCs w:val="19"/>
          <w:highlight w:val="white"/>
          <w:lang w:val="en-NZ"/>
        </w:rPr>
        <w:t xml:space="preserve">::operator </w:t>
      </w:r>
      <w:proofErr w:type="gramStart"/>
      <w:r>
        <w:rPr>
          <w:rFonts w:ascii="Consolas" w:eastAsiaTheme="minorHAnsi" w:hAnsi="Consolas" w:cs="Consolas"/>
          <w:color w:val="000000"/>
          <w:sz w:val="19"/>
          <w:szCs w:val="19"/>
          <w:highlight w:val="white"/>
          <w:lang w:val="en-NZ"/>
        </w:rPr>
        <w:t>-(</w:t>
      </w:r>
      <w:proofErr w:type="spellStart"/>
      <w:proofErr w:type="gramEnd"/>
      <w:r>
        <w:rPr>
          <w:rFonts w:ascii="Consolas" w:eastAsiaTheme="minorHAnsi" w:hAnsi="Consolas" w:cs="Consolas"/>
          <w:color w:val="0000FF"/>
          <w:sz w:val="19"/>
          <w:szCs w:val="19"/>
          <w:highlight w:val="white"/>
          <w:lang w:val="en-NZ"/>
        </w:rPr>
        <w:t>const</w:t>
      </w:r>
      <w:proofErr w:type="spellEnd"/>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2B91AF"/>
          <w:sz w:val="19"/>
          <w:szCs w:val="19"/>
          <w:highlight w:val="white"/>
          <w:lang w:val="en-NZ"/>
        </w:rPr>
        <w:t>CVector3</w:t>
      </w:r>
      <w:r>
        <w:rPr>
          <w:rFonts w:ascii="Consolas" w:eastAsiaTheme="minorHAnsi" w:hAnsi="Consolas" w:cs="Consolas"/>
          <w:color w:val="000000"/>
          <w:sz w:val="19"/>
          <w:szCs w:val="19"/>
          <w:highlight w:val="white"/>
          <w:lang w:val="en-NZ"/>
        </w:rPr>
        <w:t xml:space="preserve">&amp; </w:t>
      </w:r>
      <w:r>
        <w:rPr>
          <w:rFonts w:ascii="Consolas" w:eastAsiaTheme="minorHAnsi" w:hAnsi="Consolas" w:cs="Consolas"/>
          <w:color w:val="808080"/>
          <w:sz w:val="19"/>
          <w:szCs w:val="19"/>
          <w:highlight w:val="white"/>
          <w:lang w:val="en-NZ"/>
        </w:rPr>
        <w:t>_</w:t>
      </w:r>
      <w:proofErr w:type="spellStart"/>
      <w:r>
        <w:rPr>
          <w:rFonts w:ascii="Consolas" w:eastAsiaTheme="minorHAnsi" w:hAnsi="Consolas" w:cs="Consolas"/>
          <w:color w:val="808080"/>
          <w:sz w:val="19"/>
          <w:szCs w:val="19"/>
          <w:highlight w:val="white"/>
          <w:lang w:val="en-NZ"/>
        </w:rPr>
        <w:t>kr</w:t>
      </w:r>
      <w:proofErr w:type="spell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FF"/>
          <w:sz w:val="19"/>
          <w:szCs w:val="19"/>
          <w:highlight w:val="white"/>
          <w:lang w:val="en-NZ"/>
        </w:rPr>
        <w:t>const</w:t>
      </w:r>
      <w:proofErr w:type="spellEnd"/>
    </w:p>
    <w:p w14:paraId="6E06A80F"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106A4688"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FF"/>
          <w:sz w:val="19"/>
          <w:szCs w:val="19"/>
          <w:highlight w:val="white"/>
          <w:lang w:val="en-NZ"/>
        </w:rPr>
        <w:t>return</w:t>
      </w:r>
      <w:proofErr w:type="gramEnd"/>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2B91AF"/>
          <w:sz w:val="19"/>
          <w:szCs w:val="19"/>
          <w:highlight w:val="white"/>
          <w:lang w:val="en-NZ"/>
        </w:rPr>
        <w:t>CVector3</w:t>
      </w:r>
      <w:r>
        <w:rPr>
          <w:rFonts w:ascii="Consolas" w:eastAsiaTheme="minorHAnsi" w:hAnsi="Consolas" w:cs="Consolas"/>
          <w:color w:val="000000"/>
          <w:sz w:val="19"/>
          <w:szCs w:val="19"/>
          <w:highlight w:val="white"/>
          <w:lang w:val="en-NZ"/>
        </w:rPr>
        <w:t xml:space="preserve">(x - </w:t>
      </w:r>
      <w:r>
        <w:rPr>
          <w:rFonts w:ascii="Consolas" w:eastAsiaTheme="minorHAnsi" w:hAnsi="Consolas" w:cs="Consolas"/>
          <w:color w:val="808080"/>
          <w:sz w:val="19"/>
          <w:szCs w:val="19"/>
          <w:highlight w:val="white"/>
          <w:lang w:val="en-NZ"/>
        </w:rPr>
        <w:t>_</w:t>
      </w:r>
      <w:proofErr w:type="spellStart"/>
      <w:r>
        <w:rPr>
          <w:rFonts w:ascii="Consolas" w:eastAsiaTheme="minorHAnsi" w:hAnsi="Consolas" w:cs="Consolas"/>
          <w:color w:val="808080"/>
          <w:sz w:val="19"/>
          <w:szCs w:val="19"/>
          <w:highlight w:val="white"/>
          <w:lang w:val="en-NZ"/>
        </w:rPr>
        <w:t>kr</w:t>
      </w:r>
      <w:r>
        <w:rPr>
          <w:rFonts w:ascii="Consolas" w:eastAsiaTheme="minorHAnsi" w:hAnsi="Consolas" w:cs="Consolas"/>
          <w:color w:val="000000"/>
          <w:sz w:val="19"/>
          <w:szCs w:val="19"/>
          <w:highlight w:val="white"/>
          <w:lang w:val="en-NZ"/>
        </w:rPr>
        <w:t>.x</w:t>
      </w:r>
      <w:proofErr w:type="spellEnd"/>
      <w:r>
        <w:rPr>
          <w:rFonts w:ascii="Consolas" w:eastAsiaTheme="minorHAnsi" w:hAnsi="Consolas" w:cs="Consolas"/>
          <w:color w:val="000000"/>
          <w:sz w:val="19"/>
          <w:szCs w:val="19"/>
          <w:highlight w:val="white"/>
          <w:lang w:val="en-NZ"/>
        </w:rPr>
        <w:t xml:space="preserve">, y - </w:t>
      </w:r>
      <w:r>
        <w:rPr>
          <w:rFonts w:ascii="Consolas" w:eastAsiaTheme="minorHAnsi" w:hAnsi="Consolas" w:cs="Consolas"/>
          <w:color w:val="808080"/>
          <w:sz w:val="19"/>
          <w:szCs w:val="19"/>
          <w:highlight w:val="white"/>
          <w:lang w:val="en-NZ"/>
        </w:rPr>
        <w:t>_</w:t>
      </w:r>
      <w:proofErr w:type="spellStart"/>
      <w:r>
        <w:rPr>
          <w:rFonts w:ascii="Consolas" w:eastAsiaTheme="minorHAnsi" w:hAnsi="Consolas" w:cs="Consolas"/>
          <w:color w:val="808080"/>
          <w:sz w:val="19"/>
          <w:szCs w:val="19"/>
          <w:highlight w:val="white"/>
          <w:lang w:val="en-NZ"/>
        </w:rPr>
        <w:t>kr</w:t>
      </w:r>
      <w:r>
        <w:rPr>
          <w:rFonts w:ascii="Consolas" w:eastAsiaTheme="minorHAnsi" w:hAnsi="Consolas" w:cs="Consolas"/>
          <w:color w:val="000000"/>
          <w:sz w:val="19"/>
          <w:szCs w:val="19"/>
          <w:highlight w:val="white"/>
          <w:lang w:val="en-NZ"/>
        </w:rPr>
        <w:t>.y</w:t>
      </w:r>
      <w:proofErr w:type="spellEnd"/>
      <w:r>
        <w:rPr>
          <w:rFonts w:ascii="Consolas" w:eastAsiaTheme="minorHAnsi" w:hAnsi="Consolas" w:cs="Consolas"/>
          <w:color w:val="000000"/>
          <w:sz w:val="19"/>
          <w:szCs w:val="19"/>
          <w:highlight w:val="white"/>
          <w:lang w:val="en-NZ"/>
        </w:rPr>
        <w:t xml:space="preserve">, z - </w:t>
      </w:r>
      <w:r>
        <w:rPr>
          <w:rFonts w:ascii="Consolas" w:eastAsiaTheme="minorHAnsi" w:hAnsi="Consolas" w:cs="Consolas"/>
          <w:color w:val="808080"/>
          <w:sz w:val="19"/>
          <w:szCs w:val="19"/>
          <w:highlight w:val="white"/>
          <w:lang w:val="en-NZ"/>
        </w:rPr>
        <w:t>_</w:t>
      </w:r>
      <w:proofErr w:type="spellStart"/>
      <w:r>
        <w:rPr>
          <w:rFonts w:ascii="Consolas" w:eastAsiaTheme="minorHAnsi" w:hAnsi="Consolas" w:cs="Consolas"/>
          <w:color w:val="808080"/>
          <w:sz w:val="19"/>
          <w:szCs w:val="19"/>
          <w:highlight w:val="white"/>
          <w:lang w:val="en-NZ"/>
        </w:rPr>
        <w:t>kr</w:t>
      </w:r>
      <w:r>
        <w:rPr>
          <w:rFonts w:ascii="Consolas" w:eastAsiaTheme="minorHAnsi" w:hAnsi="Consolas" w:cs="Consolas"/>
          <w:color w:val="000000"/>
          <w:sz w:val="19"/>
          <w:szCs w:val="19"/>
          <w:highlight w:val="white"/>
          <w:lang w:val="en-NZ"/>
        </w:rPr>
        <w:t>.z</w:t>
      </w:r>
      <w:proofErr w:type="spellEnd"/>
      <w:r>
        <w:rPr>
          <w:rFonts w:ascii="Consolas" w:eastAsiaTheme="minorHAnsi" w:hAnsi="Consolas" w:cs="Consolas"/>
          <w:color w:val="000000"/>
          <w:sz w:val="19"/>
          <w:szCs w:val="19"/>
          <w:highlight w:val="white"/>
          <w:lang w:val="en-NZ"/>
        </w:rPr>
        <w:t>));</w:t>
      </w:r>
    </w:p>
    <w:p w14:paraId="58208547"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72A5E5A2"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p>
    <w:p w14:paraId="616766D2"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8000"/>
          <w:sz w:val="19"/>
          <w:szCs w:val="19"/>
          <w:highlight w:val="white"/>
          <w:lang w:val="en-NZ"/>
        </w:rPr>
        <w:t>// Multiplication by scalar.</w:t>
      </w:r>
    </w:p>
    <w:p w14:paraId="56E06094"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2B91AF"/>
          <w:sz w:val="19"/>
          <w:szCs w:val="19"/>
          <w:highlight w:val="white"/>
          <w:lang w:val="en-NZ"/>
        </w:rPr>
        <w:t>CVector3</w:t>
      </w:r>
    </w:p>
    <w:p w14:paraId="78E5E2E2"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2B91AF"/>
          <w:sz w:val="19"/>
          <w:szCs w:val="19"/>
          <w:highlight w:val="white"/>
          <w:lang w:val="en-NZ"/>
        </w:rPr>
        <w:t>CVector3</w:t>
      </w:r>
      <w:r>
        <w:rPr>
          <w:rFonts w:ascii="Consolas" w:eastAsiaTheme="minorHAnsi" w:hAnsi="Consolas" w:cs="Consolas"/>
          <w:color w:val="000000"/>
          <w:sz w:val="19"/>
          <w:szCs w:val="19"/>
          <w:highlight w:val="white"/>
          <w:lang w:val="en-NZ"/>
        </w:rPr>
        <w:t>::operator *(</w:t>
      </w:r>
      <w:r>
        <w:rPr>
          <w:rFonts w:ascii="Consolas" w:eastAsiaTheme="minorHAnsi" w:hAnsi="Consolas" w:cs="Consolas"/>
          <w:color w:val="0000FF"/>
          <w:sz w:val="19"/>
          <w:szCs w:val="19"/>
          <w:highlight w:val="white"/>
          <w:lang w:val="en-NZ"/>
        </w:rPr>
        <w:t>float</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808080"/>
          <w:sz w:val="19"/>
          <w:szCs w:val="19"/>
          <w:highlight w:val="white"/>
          <w:lang w:val="en-NZ"/>
        </w:rPr>
        <w:t>_f</w:t>
      </w:r>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FF"/>
          <w:sz w:val="19"/>
          <w:szCs w:val="19"/>
          <w:highlight w:val="white"/>
          <w:lang w:val="en-NZ"/>
        </w:rPr>
        <w:t>const</w:t>
      </w:r>
      <w:proofErr w:type="spellEnd"/>
    </w:p>
    <w:p w14:paraId="263DDF21"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2EA5C58A"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FF"/>
          <w:sz w:val="19"/>
          <w:szCs w:val="19"/>
          <w:highlight w:val="white"/>
          <w:lang w:val="en-NZ"/>
        </w:rPr>
        <w:t>return</w:t>
      </w:r>
      <w:proofErr w:type="gramEnd"/>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2B91AF"/>
          <w:sz w:val="19"/>
          <w:szCs w:val="19"/>
          <w:highlight w:val="white"/>
          <w:lang w:val="en-NZ"/>
        </w:rPr>
        <w:t>CVector3</w:t>
      </w:r>
      <w:r>
        <w:rPr>
          <w:rFonts w:ascii="Consolas" w:eastAsiaTheme="minorHAnsi" w:hAnsi="Consolas" w:cs="Consolas"/>
          <w:color w:val="000000"/>
          <w:sz w:val="19"/>
          <w:szCs w:val="19"/>
          <w:highlight w:val="white"/>
          <w:lang w:val="en-NZ"/>
        </w:rPr>
        <w:t xml:space="preserve">(x * </w:t>
      </w:r>
      <w:r>
        <w:rPr>
          <w:rFonts w:ascii="Consolas" w:eastAsiaTheme="minorHAnsi" w:hAnsi="Consolas" w:cs="Consolas"/>
          <w:color w:val="808080"/>
          <w:sz w:val="19"/>
          <w:szCs w:val="19"/>
          <w:highlight w:val="white"/>
          <w:lang w:val="en-NZ"/>
        </w:rPr>
        <w:t>_f</w:t>
      </w:r>
      <w:r>
        <w:rPr>
          <w:rFonts w:ascii="Consolas" w:eastAsiaTheme="minorHAnsi" w:hAnsi="Consolas" w:cs="Consolas"/>
          <w:color w:val="000000"/>
          <w:sz w:val="19"/>
          <w:szCs w:val="19"/>
          <w:highlight w:val="white"/>
          <w:lang w:val="en-NZ"/>
        </w:rPr>
        <w:t xml:space="preserve">, y * </w:t>
      </w:r>
      <w:r>
        <w:rPr>
          <w:rFonts w:ascii="Consolas" w:eastAsiaTheme="minorHAnsi" w:hAnsi="Consolas" w:cs="Consolas"/>
          <w:color w:val="808080"/>
          <w:sz w:val="19"/>
          <w:szCs w:val="19"/>
          <w:highlight w:val="white"/>
          <w:lang w:val="en-NZ"/>
        </w:rPr>
        <w:t>_f</w:t>
      </w:r>
      <w:r>
        <w:rPr>
          <w:rFonts w:ascii="Consolas" w:eastAsiaTheme="minorHAnsi" w:hAnsi="Consolas" w:cs="Consolas"/>
          <w:color w:val="000000"/>
          <w:sz w:val="19"/>
          <w:szCs w:val="19"/>
          <w:highlight w:val="white"/>
          <w:lang w:val="en-NZ"/>
        </w:rPr>
        <w:t xml:space="preserve">, z * </w:t>
      </w:r>
      <w:r>
        <w:rPr>
          <w:rFonts w:ascii="Consolas" w:eastAsiaTheme="minorHAnsi" w:hAnsi="Consolas" w:cs="Consolas"/>
          <w:color w:val="808080"/>
          <w:sz w:val="19"/>
          <w:szCs w:val="19"/>
          <w:highlight w:val="white"/>
          <w:lang w:val="en-NZ"/>
        </w:rPr>
        <w:t>_f</w:t>
      </w:r>
      <w:r>
        <w:rPr>
          <w:rFonts w:ascii="Consolas" w:eastAsiaTheme="minorHAnsi" w:hAnsi="Consolas" w:cs="Consolas"/>
          <w:color w:val="000000"/>
          <w:sz w:val="19"/>
          <w:szCs w:val="19"/>
          <w:highlight w:val="white"/>
          <w:lang w:val="en-NZ"/>
        </w:rPr>
        <w:t>));</w:t>
      </w:r>
    </w:p>
    <w:p w14:paraId="2897FCBA"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69C72AE2"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p>
    <w:p w14:paraId="18C50C9A"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8000"/>
          <w:sz w:val="19"/>
          <w:szCs w:val="19"/>
          <w:highlight w:val="white"/>
          <w:lang w:val="en-NZ"/>
        </w:rPr>
        <w:t>// Division by scalar.</w:t>
      </w:r>
    </w:p>
    <w:p w14:paraId="5A812405"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8000"/>
          <w:sz w:val="19"/>
          <w:szCs w:val="19"/>
          <w:highlight w:val="white"/>
          <w:lang w:val="en-NZ"/>
        </w:rPr>
        <w:t>// Precondition: _f must not be zero.</w:t>
      </w:r>
    </w:p>
    <w:p w14:paraId="274FB6E0"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2B91AF"/>
          <w:sz w:val="19"/>
          <w:szCs w:val="19"/>
          <w:highlight w:val="white"/>
          <w:lang w:val="en-NZ"/>
        </w:rPr>
        <w:t>CVector3</w:t>
      </w:r>
    </w:p>
    <w:p w14:paraId="382767CC"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2B91AF"/>
          <w:sz w:val="19"/>
          <w:szCs w:val="19"/>
          <w:highlight w:val="white"/>
          <w:lang w:val="en-NZ"/>
        </w:rPr>
        <w:t>CVector3</w:t>
      </w:r>
      <w:r>
        <w:rPr>
          <w:rFonts w:ascii="Consolas" w:eastAsiaTheme="minorHAnsi" w:hAnsi="Consolas" w:cs="Consolas"/>
          <w:color w:val="000000"/>
          <w:sz w:val="19"/>
          <w:szCs w:val="19"/>
          <w:highlight w:val="white"/>
          <w:lang w:val="en-NZ"/>
        </w:rPr>
        <w:t xml:space="preserve">::operator </w:t>
      </w:r>
      <w:proofErr w:type="gramStart"/>
      <w:r>
        <w:rPr>
          <w:rFonts w:ascii="Consolas" w:eastAsiaTheme="minorHAnsi" w:hAnsi="Consolas" w:cs="Consolas"/>
          <w:color w:val="000000"/>
          <w:sz w:val="19"/>
          <w:szCs w:val="19"/>
          <w:highlight w:val="white"/>
          <w:lang w:val="en-NZ"/>
        </w:rPr>
        <w:t>/(</w:t>
      </w:r>
      <w:proofErr w:type="gramEnd"/>
      <w:r>
        <w:rPr>
          <w:rFonts w:ascii="Consolas" w:eastAsiaTheme="minorHAnsi" w:hAnsi="Consolas" w:cs="Consolas"/>
          <w:color w:val="0000FF"/>
          <w:sz w:val="19"/>
          <w:szCs w:val="19"/>
          <w:highlight w:val="white"/>
          <w:lang w:val="en-NZ"/>
        </w:rPr>
        <w:t>float</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808080"/>
          <w:sz w:val="19"/>
          <w:szCs w:val="19"/>
          <w:highlight w:val="white"/>
          <w:lang w:val="en-NZ"/>
        </w:rPr>
        <w:t>_f</w:t>
      </w:r>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FF"/>
          <w:sz w:val="19"/>
          <w:szCs w:val="19"/>
          <w:highlight w:val="white"/>
          <w:lang w:val="en-NZ"/>
        </w:rPr>
        <w:t>const</w:t>
      </w:r>
      <w:proofErr w:type="spellEnd"/>
    </w:p>
    <w:p w14:paraId="5AC5CE55"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718968D2"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8000"/>
          <w:sz w:val="19"/>
          <w:szCs w:val="19"/>
          <w:highlight w:val="white"/>
          <w:lang w:val="en-NZ"/>
        </w:rPr>
        <w:t>// Warning: no check for divide by zero here.</w:t>
      </w:r>
    </w:p>
    <w:p w14:paraId="3F87273E"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FF"/>
          <w:sz w:val="19"/>
          <w:szCs w:val="19"/>
          <w:highlight w:val="white"/>
          <w:lang w:val="en-NZ"/>
        </w:rPr>
        <w:t>float</w:t>
      </w:r>
      <w:proofErr w:type="gram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00"/>
          <w:sz w:val="19"/>
          <w:szCs w:val="19"/>
          <w:highlight w:val="white"/>
          <w:lang w:val="en-NZ"/>
        </w:rPr>
        <w:t>fOneOverA</w:t>
      </w:r>
      <w:proofErr w:type="spellEnd"/>
      <w:r>
        <w:rPr>
          <w:rFonts w:ascii="Consolas" w:eastAsiaTheme="minorHAnsi" w:hAnsi="Consolas" w:cs="Consolas"/>
          <w:color w:val="000000"/>
          <w:sz w:val="19"/>
          <w:szCs w:val="19"/>
          <w:highlight w:val="white"/>
          <w:lang w:val="en-NZ"/>
        </w:rPr>
        <w:t xml:space="preserve"> = 1.0f / </w:t>
      </w:r>
      <w:r>
        <w:rPr>
          <w:rFonts w:ascii="Consolas" w:eastAsiaTheme="minorHAnsi" w:hAnsi="Consolas" w:cs="Consolas"/>
          <w:color w:val="808080"/>
          <w:sz w:val="19"/>
          <w:szCs w:val="19"/>
          <w:highlight w:val="white"/>
          <w:lang w:val="en-NZ"/>
        </w:rPr>
        <w:t>_f</w:t>
      </w:r>
      <w:r>
        <w:rPr>
          <w:rFonts w:ascii="Consolas" w:eastAsiaTheme="minorHAnsi" w:hAnsi="Consolas" w:cs="Consolas"/>
          <w:color w:val="000000"/>
          <w:sz w:val="19"/>
          <w:szCs w:val="19"/>
          <w:highlight w:val="white"/>
          <w:lang w:val="en-NZ"/>
        </w:rPr>
        <w:t>;</w:t>
      </w:r>
    </w:p>
    <w:p w14:paraId="3EF93F2E"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p>
    <w:p w14:paraId="7AF99063"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FF"/>
          <w:sz w:val="19"/>
          <w:szCs w:val="19"/>
          <w:highlight w:val="white"/>
          <w:lang w:val="en-NZ"/>
        </w:rPr>
        <w:t>return</w:t>
      </w:r>
      <w:proofErr w:type="gramEnd"/>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2B91AF"/>
          <w:sz w:val="19"/>
          <w:szCs w:val="19"/>
          <w:highlight w:val="white"/>
          <w:lang w:val="en-NZ"/>
        </w:rPr>
        <w:t>CVector3</w:t>
      </w:r>
      <w:r>
        <w:rPr>
          <w:rFonts w:ascii="Consolas" w:eastAsiaTheme="minorHAnsi" w:hAnsi="Consolas" w:cs="Consolas"/>
          <w:color w:val="000000"/>
          <w:sz w:val="19"/>
          <w:szCs w:val="19"/>
          <w:highlight w:val="white"/>
          <w:lang w:val="en-NZ"/>
        </w:rPr>
        <w:t xml:space="preserve">(x * </w:t>
      </w:r>
      <w:proofErr w:type="spellStart"/>
      <w:r>
        <w:rPr>
          <w:rFonts w:ascii="Consolas" w:eastAsiaTheme="minorHAnsi" w:hAnsi="Consolas" w:cs="Consolas"/>
          <w:color w:val="000000"/>
          <w:sz w:val="19"/>
          <w:szCs w:val="19"/>
          <w:highlight w:val="white"/>
          <w:lang w:val="en-NZ"/>
        </w:rPr>
        <w:t>fOneOverA</w:t>
      </w:r>
      <w:proofErr w:type="spellEnd"/>
      <w:r>
        <w:rPr>
          <w:rFonts w:ascii="Consolas" w:eastAsiaTheme="minorHAnsi" w:hAnsi="Consolas" w:cs="Consolas"/>
          <w:color w:val="000000"/>
          <w:sz w:val="19"/>
          <w:szCs w:val="19"/>
          <w:highlight w:val="white"/>
          <w:lang w:val="en-NZ"/>
        </w:rPr>
        <w:t xml:space="preserve">, y * </w:t>
      </w:r>
      <w:proofErr w:type="spellStart"/>
      <w:r>
        <w:rPr>
          <w:rFonts w:ascii="Consolas" w:eastAsiaTheme="minorHAnsi" w:hAnsi="Consolas" w:cs="Consolas"/>
          <w:color w:val="000000"/>
          <w:sz w:val="19"/>
          <w:szCs w:val="19"/>
          <w:highlight w:val="white"/>
          <w:lang w:val="en-NZ"/>
        </w:rPr>
        <w:t>fOneOverA</w:t>
      </w:r>
      <w:proofErr w:type="spellEnd"/>
      <w:r>
        <w:rPr>
          <w:rFonts w:ascii="Consolas" w:eastAsiaTheme="minorHAnsi" w:hAnsi="Consolas" w:cs="Consolas"/>
          <w:color w:val="000000"/>
          <w:sz w:val="19"/>
          <w:szCs w:val="19"/>
          <w:highlight w:val="white"/>
          <w:lang w:val="en-NZ"/>
        </w:rPr>
        <w:t xml:space="preserve">, z * </w:t>
      </w:r>
      <w:proofErr w:type="spellStart"/>
      <w:r>
        <w:rPr>
          <w:rFonts w:ascii="Consolas" w:eastAsiaTheme="minorHAnsi" w:hAnsi="Consolas" w:cs="Consolas"/>
          <w:color w:val="000000"/>
          <w:sz w:val="19"/>
          <w:szCs w:val="19"/>
          <w:highlight w:val="white"/>
          <w:lang w:val="en-NZ"/>
        </w:rPr>
        <w:t>fOneOverA</w:t>
      </w:r>
      <w:proofErr w:type="spellEnd"/>
      <w:r>
        <w:rPr>
          <w:rFonts w:ascii="Consolas" w:eastAsiaTheme="minorHAnsi" w:hAnsi="Consolas" w:cs="Consolas"/>
          <w:color w:val="000000"/>
          <w:sz w:val="19"/>
          <w:szCs w:val="19"/>
          <w:highlight w:val="white"/>
          <w:lang w:val="en-NZ"/>
        </w:rPr>
        <w:t>));</w:t>
      </w:r>
    </w:p>
    <w:p w14:paraId="53252D82"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544FC4B1"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p>
    <w:p w14:paraId="1339ACCB"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2B91AF"/>
          <w:sz w:val="19"/>
          <w:szCs w:val="19"/>
          <w:highlight w:val="white"/>
          <w:lang w:val="en-NZ"/>
        </w:rPr>
        <w:t>CVector3</w:t>
      </w:r>
      <w:r>
        <w:rPr>
          <w:rFonts w:ascii="Consolas" w:eastAsiaTheme="minorHAnsi" w:hAnsi="Consolas" w:cs="Consolas"/>
          <w:color w:val="000000"/>
          <w:sz w:val="19"/>
          <w:szCs w:val="19"/>
          <w:highlight w:val="white"/>
          <w:lang w:val="en-NZ"/>
        </w:rPr>
        <w:t>&amp;</w:t>
      </w:r>
    </w:p>
    <w:p w14:paraId="26A6B034"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2B91AF"/>
          <w:sz w:val="19"/>
          <w:szCs w:val="19"/>
          <w:highlight w:val="white"/>
          <w:lang w:val="en-NZ"/>
        </w:rPr>
        <w:t>CVector3</w:t>
      </w:r>
      <w:r>
        <w:rPr>
          <w:rFonts w:ascii="Consolas" w:eastAsiaTheme="minorHAnsi" w:hAnsi="Consolas" w:cs="Consolas"/>
          <w:color w:val="000000"/>
          <w:sz w:val="19"/>
          <w:szCs w:val="19"/>
          <w:highlight w:val="white"/>
          <w:lang w:val="en-NZ"/>
        </w:rPr>
        <w:t>::operator +</w:t>
      </w:r>
      <w:proofErr w:type="gramStart"/>
      <w:r>
        <w:rPr>
          <w:rFonts w:ascii="Consolas" w:eastAsiaTheme="minorHAnsi" w:hAnsi="Consolas" w:cs="Consolas"/>
          <w:color w:val="000000"/>
          <w:sz w:val="19"/>
          <w:szCs w:val="19"/>
          <w:highlight w:val="white"/>
          <w:lang w:val="en-NZ"/>
        </w:rPr>
        <w:t>=(</w:t>
      </w:r>
      <w:proofErr w:type="spellStart"/>
      <w:proofErr w:type="gramEnd"/>
      <w:r>
        <w:rPr>
          <w:rFonts w:ascii="Consolas" w:eastAsiaTheme="minorHAnsi" w:hAnsi="Consolas" w:cs="Consolas"/>
          <w:color w:val="0000FF"/>
          <w:sz w:val="19"/>
          <w:szCs w:val="19"/>
          <w:highlight w:val="white"/>
          <w:lang w:val="en-NZ"/>
        </w:rPr>
        <w:t>const</w:t>
      </w:r>
      <w:proofErr w:type="spellEnd"/>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2B91AF"/>
          <w:sz w:val="19"/>
          <w:szCs w:val="19"/>
          <w:highlight w:val="white"/>
          <w:lang w:val="en-NZ"/>
        </w:rPr>
        <w:t>CVector3</w:t>
      </w:r>
      <w:r>
        <w:rPr>
          <w:rFonts w:ascii="Consolas" w:eastAsiaTheme="minorHAnsi" w:hAnsi="Consolas" w:cs="Consolas"/>
          <w:color w:val="000000"/>
          <w:sz w:val="19"/>
          <w:szCs w:val="19"/>
          <w:highlight w:val="white"/>
          <w:lang w:val="en-NZ"/>
        </w:rPr>
        <w:t xml:space="preserve">&amp; </w:t>
      </w:r>
      <w:r>
        <w:rPr>
          <w:rFonts w:ascii="Consolas" w:eastAsiaTheme="minorHAnsi" w:hAnsi="Consolas" w:cs="Consolas"/>
          <w:color w:val="808080"/>
          <w:sz w:val="19"/>
          <w:szCs w:val="19"/>
          <w:highlight w:val="white"/>
          <w:lang w:val="en-NZ"/>
        </w:rPr>
        <w:t>_</w:t>
      </w:r>
      <w:proofErr w:type="spellStart"/>
      <w:r>
        <w:rPr>
          <w:rFonts w:ascii="Consolas" w:eastAsiaTheme="minorHAnsi" w:hAnsi="Consolas" w:cs="Consolas"/>
          <w:color w:val="808080"/>
          <w:sz w:val="19"/>
          <w:szCs w:val="19"/>
          <w:highlight w:val="white"/>
          <w:lang w:val="en-NZ"/>
        </w:rPr>
        <w:t>kr</w:t>
      </w:r>
      <w:proofErr w:type="spellEnd"/>
      <w:r>
        <w:rPr>
          <w:rFonts w:ascii="Consolas" w:eastAsiaTheme="minorHAnsi" w:hAnsi="Consolas" w:cs="Consolas"/>
          <w:color w:val="000000"/>
          <w:sz w:val="19"/>
          <w:szCs w:val="19"/>
          <w:highlight w:val="white"/>
          <w:lang w:val="en-NZ"/>
        </w:rPr>
        <w:t>)</w:t>
      </w:r>
    </w:p>
    <w:p w14:paraId="63C2872A"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38C85304"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 xml:space="preserve">x += </w:t>
      </w:r>
      <w:r>
        <w:rPr>
          <w:rFonts w:ascii="Consolas" w:eastAsiaTheme="minorHAnsi" w:hAnsi="Consolas" w:cs="Consolas"/>
          <w:color w:val="808080"/>
          <w:sz w:val="19"/>
          <w:szCs w:val="19"/>
          <w:highlight w:val="white"/>
          <w:lang w:val="en-NZ"/>
        </w:rPr>
        <w:t>_</w:t>
      </w:r>
      <w:proofErr w:type="spellStart"/>
      <w:r>
        <w:rPr>
          <w:rFonts w:ascii="Consolas" w:eastAsiaTheme="minorHAnsi" w:hAnsi="Consolas" w:cs="Consolas"/>
          <w:color w:val="808080"/>
          <w:sz w:val="19"/>
          <w:szCs w:val="19"/>
          <w:highlight w:val="white"/>
          <w:lang w:val="en-NZ"/>
        </w:rPr>
        <w:t>kr</w:t>
      </w:r>
      <w:r>
        <w:rPr>
          <w:rFonts w:ascii="Consolas" w:eastAsiaTheme="minorHAnsi" w:hAnsi="Consolas" w:cs="Consolas"/>
          <w:color w:val="000000"/>
          <w:sz w:val="19"/>
          <w:szCs w:val="19"/>
          <w:highlight w:val="white"/>
          <w:lang w:val="en-NZ"/>
        </w:rPr>
        <w:t>.x</w:t>
      </w:r>
      <w:proofErr w:type="spellEnd"/>
      <w:r>
        <w:rPr>
          <w:rFonts w:ascii="Consolas" w:eastAsiaTheme="minorHAnsi" w:hAnsi="Consolas" w:cs="Consolas"/>
          <w:color w:val="000000"/>
          <w:sz w:val="19"/>
          <w:szCs w:val="19"/>
          <w:highlight w:val="white"/>
          <w:lang w:val="en-NZ"/>
        </w:rPr>
        <w:t>;</w:t>
      </w:r>
    </w:p>
    <w:p w14:paraId="7825847C"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 xml:space="preserve">y += </w:t>
      </w:r>
      <w:r>
        <w:rPr>
          <w:rFonts w:ascii="Consolas" w:eastAsiaTheme="minorHAnsi" w:hAnsi="Consolas" w:cs="Consolas"/>
          <w:color w:val="808080"/>
          <w:sz w:val="19"/>
          <w:szCs w:val="19"/>
          <w:highlight w:val="white"/>
          <w:lang w:val="en-NZ"/>
        </w:rPr>
        <w:t>_</w:t>
      </w:r>
      <w:proofErr w:type="spellStart"/>
      <w:r>
        <w:rPr>
          <w:rFonts w:ascii="Consolas" w:eastAsiaTheme="minorHAnsi" w:hAnsi="Consolas" w:cs="Consolas"/>
          <w:color w:val="808080"/>
          <w:sz w:val="19"/>
          <w:szCs w:val="19"/>
          <w:highlight w:val="white"/>
          <w:lang w:val="en-NZ"/>
        </w:rPr>
        <w:t>kr</w:t>
      </w:r>
      <w:r>
        <w:rPr>
          <w:rFonts w:ascii="Consolas" w:eastAsiaTheme="minorHAnsi" w:hAnsi="Consolas" w:cs="Consolas"/>
          <w:color w:val="000000"/>
          <w:sz w:val="19"/>
          <w:szCs w:val="19"/>
          <w:highlight w:val="white"/>
          <w:lang w:val="en-NZ"/>
        </w:rPr>
        <w:t>.y</w:t>
      </w:r>
      <w:proofErr w:type="spellEnd"/>
      <w:r>
        <w:rPr>
          <w:rFonts w:ascii="Consolas" w:eastAsiaTheme="minorHAnsi" w:hAnsi="Consolas" w:cs="Consolas"/>
          <w:color w:val="000000"/>
          <w:sz w:val="19"/>
          <w:szCs w:val="19"/>
          <w:highlight w:val="white"/>
          <w:lang w:val="en-NZ"/>
        </w:rPr>
        <w:t>;</w:t>
      </w:r>
    </w:p>
    <w:p w14:paraId="5258868D"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 xml:space="preserve">z += </w:t>
      </w:r>
      <w:r>
        <w:rPr>
          <w:rFonts w:ascii="Consolas" w:eastAsiaTheme="minorHAnsi" w:hAnsi="Consolas" w:cs="Consolas"/>
          <w:color w:val="808080"/>
          <w:sz w:val="19"/>
          <w:szCs w:val="19"/>
          <w:highlight w:val="white"/>
          <w:lang w:val="en-NZ"/>
        </w:rPr>
        <w:t>_</w:t>
      </w:r>
      <w:proofErr w:type="spellStart"/>
      <w:r>
        <w:rPr>
          <w:rFonts w:ascii="Consolas" w:eastAsiaTheme="minorHAnsi" w:hAnsi="Consolas" w:cs="Consolas"/>
          <w:color w:val="808080"/>
          <w:sz w:val="19"/>
          <w:szCs w:val="19"/>
          <w:highlight w:val="white"/>
          <w:lang w:val="en-NZ"/>
        </w:rPr>
        <w:t>kr</w:t>
      </w:r>
      <w:r>
        <w:rPr>
          <w:rFonts w:ascii="Consolas" w:eastAsiaTheme="minorHAnsi" w:hAnsi="Consolas" w:cs="Consolas"/>
          <w:color w:val="000000"/>
          <w:sz w:val="19"/>
          <w:szCs w:val="19"/>
          <w:highlight w:val="white"/>
          <w:lang w:val="en-NZ"/>
        </w:rPr>
        <w:t>.z</w:t>
      </w:r>
      <w:proofErr w:type="spellEnd"/>
      <w:r>
        <w:rPr>
          <w:rFonts w:ascii="Consolas" w:eastAsiaTheme="minorHAnsi" w:hAnsi="Consolas" w:cs="Consolas"/>
          <w:color w:val="000000"/>
          <w:sz w:val="19"/>
          <w:szCs w:val="19"/>
          <w:highlight w:val="white"/>
          <w:lang w:val="en-NZ"/>
        </w:rPr>
        <w:t>;</w:t>
      </w:r>
    </w:p>
    <w:p w14:paraId="292EB2A7"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p>
    <w:p w14:paraId="7F888BED"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FF"/>
          <w:sz w:val="19"/>
          <w:szCs w:val="19"/>
          <w:highlight w:val="white"/>
          <w:lang w:val="en-NZ"/>
        </w:rPr>
        <w:t>return</w:t>
      </w:r>
      <w:proofErr w:type="gramEnd"/>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0000FF"/>
          <w:sz w:val="19"/>
          <w:szCs w:val="19"/>
          <w:highlight w:val="white"/>
          <w:lang w:val="en-NZ"/>
        </w:rPr>
        <w:t>this</w:t>
      </w:r>
      <w:r>
        <w:rPr>
          <w:rFonts w:ascii="Consolas" w:eastAsiaTheme="minorHAnsi" w:hAnsi="Consolas" w:cs="Consolas"/>
          <w:color w:val="000000"/>
          <w:sz w:val="19"/>
          <w:szCs w:val="19"/>
          <w:highlight w:val="white"/>
          <w:lang w:val="en-NZ"/>
        </w:rPr>
        <w:t>);</w:t>
      </w:r>
    </w:p>
    <w:p w14:paraId="346D0C71"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568322F1"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p>
    <w:p w14:paraId="7FE053DC"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2B91AF"/>
          <w:sz w:val="19"/>
          <w:szCs w:val="19"/>
          <w:highlight w:val="white"/>
          <w:lang w:val="en-NZ"/>
        </w:rPr>
        <w:t>CVector3</w:t>
      </w:r>
      <w:r>
        <w:rPr>
          <w:rFonts w:ascii="Consolas" w:eastAsiaTheme="minorHAnsi" w:hAnsi="Consolas" w:cs="Consolas"/>
          <w:color w:val="000000"/>
          <w:sz w:val="19"/>
          <w:szCs w:val="19"/>
          <w:highlight w:val="white"/>
          <w:lang w:val="en-NZ"/>
        </w:rPr>
        <w:t>&amp;</w:t>
      </w:r>
    </w:p>
    <w:p w14:paraId="5BFE16BB"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2B91AF"/>
          <w:sz w:val="19"/>
          <w:szCs w:val="19"/>
          <w:highlight w:val="white"/>
          <w:lang w:val="en-NZ"/>
        </w:rPr>
        <w:t>CVector3</w:t>
      </w:r>
      <w:r>
        <w:rPr>
          <w:rFonts w:ascii="Consolas" w:eastAsiaTheme="minorHAnsi" w:hAnsi="Consolas" w:cs="Consolas"/>
          <w:color w:val="000000"/>
          <w:sz w:val="19"/>
          <w:szCs w:val="19"/>
          <w:highlight w:val="white"/>
          <w:lang w:val="en-NZ"/>
        </w:rPr>
        <w:t>::operator -</w:t>
      </w:r>
      <w:proofErr w:type="gramStart"/>
      <w:r>
        <w:rPr>
          <w:rFonts w:ascii="Consolas" w:eastAsiaTheme="minorHAnsi" w:hAnsi="Consolas" w:cs="Consolas"/>
          <w:color w:val="000000"/>
          <w:sz w:val="19"/>
          <w:szCs w:val="19"/>
          <w:highlight w:val="white"/>
          <w:lang w:val="en-NZ"/>
        </w:rPr>
        <w:t>=(</w:t>
      </w:r>
      <w:proofErr w:type="spellStart"/>
      <w:proofErr w:type="gramEnd"/>
      <w:r>
        <w:rPr>
          <w:rFonts w:ascii="Consolas" w:eastAsiaTheme="minorHAnsi" w:hAnsi="Consolas" w:cs="Consolas"/>
          <w:color w:val="0000FF"/>
          <w:sz w:val="19"/>
          <w:szCs w:val="19"/>
          <w:highlight w:val="white"/>
          <w:lang w:val="en-NZ"/>
        </w:rPr>
        <w:t>const</w:t>
      </w:r>
      <w:proofErr w:type="spellEnd"/>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2B91AF"/>
          <w:sz w:val="19"/>
          <w:szCs w:val="19"/>
          <w:highlight w:val="white"/>
          <w:lang w:val="en-NZ"/>
        </w:rPr>
        <w:t>CVector3</w:t>
      </w:r>
      <w:r>
        <w:rPr>
          <w:rFonts w:ascii="Consolas" w:eastAsiaTheme="minorHAnsi" w:hAnsi="Consolas" w:cs="Consolas"/>
          <w:color w:val="000000"/>
          <w:sz w:val="19"/>
          <w:szCs w:val="19"/>
          <w:highlight w:val="white"/>
          <w:lang w:val="en-NZ"/>
        </w:rPr>
        <w:t xml:space="preserve">&amp; </w:t>
      </w:r>
      <w:r>
        <w:rPr>
          <w:rFonts w:ascii="Consolas" w:eastAsiaTheme="minorHAnsi" w:hAnsi="Consolas" w:cs="Consolas"/>
          <w:color w:val="808080"/>
          <w:sz w:val="19"/>
          <w:szCs w:val="19"/>
          <w:highlight w:val="white"/>
          <w:lang w:val="en-NZ"/>
        </w:rPr>
        <w:t>_</w:t>
      </w:r>
      <w:proofErr w:type="spellStart"/>
      <w:r>
        <w:rPr>
          <w:rFonts w:ascii="Consolas" w:eastAsiaTheme="minorHAnsi" w:hAnsi="Consolas" w:cs="Consolas"/>
          <w:color w:val="808080"/>
          <w:sz w:val="19"/>
          <w:szCs w:val="19"/>
          <w:highlight w:val="white"/>
          <w:lang w:val="en-NZ"/>
        </w:rPr>
        <w:t>kr</w:t>
      </w:r>
      <w:proofErr w:type="spellEnd"/>
      <w:r>
        <w:rPr>
          <w:rFonts w:ascii="Consolas" w:eastAsiaTheme="minorHAnsi" w:hAnsi="Consolas" w:cs="Consolas"/>
          <w:color w:val="000000"/>
          <w:sz w:val="19"/>
          <w:szCs w:val="19"/>
          <w:highlight w:val="white"/>
          <w:lang w:val="en-NZ"/>
        </w:rPr>
        <w:t>)</w:t>
      </w:r>
    </w:p>
    <w:p w14:paraId="3DBAEEDB"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476A291D"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 xml:space="preserve">x -= </w:t>
      </w:r>
      <w:r>
        <w:rPr>
          <w:rFonts w:ascii="Consolas" w:eastAsiaTheme="minorHAnsi" w:hAnsi="Consolas" w:cs="Consolas"/>
          <w:color w:val="808080"/>
          <w:sz w:val="19"/>
          <w:szCs w:val="19"/>
          <w:highlight w:val="white"/>
          <w:lang w:val="en-NZ"/>
        </w:rPr>
        <w:t>_</w:t>
      </w:r>
      <w:proofErr w:type="spellStart"/>
      <w:r>
        <w:rPr>
          <w:rFonts w:ascii="Consolas" w:eastAsiaTheme="minorHAnsi" w:hAnsi="Consolas" w:cs="Consolas"/>
          <w:color w:val="808080"/>
          <w:sz w:val="19"/>
          <w:szCs w:val="19"/>
          <w:highlight w:val="white"/>
          <w:lang w:val="en-NZ"/>
        </w:rPr>
        <w:t>kr</w:t>
      </w:r>
      <w:r>
        <w:rPr>
          <w:rFonts w:ascii="Consolas" w:eastAsiaTheme="minorHAnsi" w:hAnsi="Consolas" w:cs="Consolas"/>
          <w:color w:val="000000"/>
          <w:sz w:val="19"/>
          <w:szCs w:val="19"/>
          <w:highlight w:val="white"/>
          <w:lang w:val="en-NZ"/>
        </w:rPr>
        <w:t>.x</w:t>
      </w:r>
      <w:proofErr w:type="spellEnd"/>
      <w:r>
        <w:rPr>
          <w:rFonts w:ascii="Consolas" w:eastAsiaTheme="minorHAnsi" w:hAnsi="Consolas" w:cs="Consolas"/>
          <w:color w:val="000000"/>
          <w:sz w:val="19"/>
          <w:szCs w:val="19"/>
          <w:highlight w:val="white"/>
          <w:lang w:val="en-NZ"/>
        </w:rPr>
        <w:t>;</w:t>
      </w:r>
    </w:p>
    <w:p w14:paraId="4EB82A68"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 xml:space="preserve">y -= </w:t>
      </w:r>
      <w:r>
        <w:rPr>
          <w:rFonts w:ascii="Consolas" w:eastAsiaTheme="minorHAnsi" w:hAnsi="Consolas" w:cs="Consolas"/>
          <w:color w:val="808080"/>
          <w:sz w:val="19"/>
          <w:szCs w:val="19"/>
          <w:highlight w:val="white"/>
          <w:lang w:val="en-NZ"/>
        </w:rPr>
        <w:t>_</w:t>
      </w:r>
      <w:proofErr w:type="spellStart"/>
      <w:r>
        <w:rPr>
          <w:rFonts w:ascii="Consolas" w:eastAsiaTheme="minorHAnsi" w:hAnsi="Consolas" w:cs="Consolas"/>
          <w:color w:val="808080"/>
          <w:sz w:val="19"/>
          <w:szCs w:val="19"/>
          <w:highlight w:val="white"/>
          <w:lang w:val="en-NZ"/>
        </w:rPr>
        <w:t>kr</w:t>
      </w:r>
      <w:r>
        <w:rPr>
          <w:rFonts w:ascii="Consolas" w:eastAsiaTheme="minorHAnsi" w:hAnsi="Consolas" w:cs="Consolas"/>
          <w:color w:val="000000"/>
          <w:sz w:val="19"/>
          <w:szCs w:val="19"/>
          <w:highlight w:val="white"/>
          <w:lang w:val="en-NZ"/>
        </w:rPr>
        <w:t>.y</w:t>
      </w:r>
      <w:proofErr w:type="spellEnd"/>
      <w:r>
        <w:rPr>
          <w:rFonts w:ascii="Consolas" w:eastAsiaTheme="minorHAnsi" w:hAnsi="Consolas" w:cs="Consolas"/>
          <w:color w:val="000000"/>
          <w:sz w:val="19"/>
          <w:szCs w:val="19"/>
          <w:highlight w:val="white"/>
          <w:lang w:val="en-NZ"/>
        </w:rPr>
        <w:t>;</w:t>
      </w:r>
    </w:p>
    <w:p w14:paraId="0A3FAEB4"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 xml:space="preserve">z -= </w:t>
      </w:r>
      <w:r>
        <w:rPr>
          <w:rFonts w:ascii="Consolas" w:eastAsiaTheme="minorHAnsi" w:hAnsi="Consolas" w:cs="Consolas"/>
          <w:color w:val="808080"/>
          <w:sz w:val="19"/>
          <w:szCs w:val="19"/>
          <w:highlight w:val="white"/>
          <w:lang w:val="en-NZ"/>
        </w:rPr>
        <w:t>_</w:t>
      </w:r>
      <w:proofErr w:type="spellStart"/>
      <w:r>
        <w:rPr>
          <w:rFonts w:ascii="Consolas" w:eastAsiaTheme="minorHAnsi" w:hAnsi="Consolas" w:cs="Consolas"/>
          <w:color w:val="808080"/>
          <w:sz w:val="19"/>
          <w:szCs w:val="19"/>
          <w:highlight w:val="white"/>
          <w:lang w:val="en-NZ"/>
        </w:rPr>
        <w:t>kr</w:t>
      </w:r>
      <w:r>
        <w:rPr>
          <w:rFonts w:ascii="Consolas" w:eastAsiaTheme="minorHAnsi" w:hAnsi="Consolas" w:cs="Consolas"/>
          <w:color w:val="000000"/>
          <w:sz w:val="19"/>
          <w:szCs w:val="19"/>
          <w:highlight w:val="white"/>
          <w:lang w:val="en-NZ"/>
        </w:rPr>
        <w:t>.z</w:t>
      </w:r>
      <w:proofErr w:type="spellEnd"/>
      <w:r>
        <w:rPr>
          <w:rFonts w:ascii="Consolas" w:eastAsiaTheme="minorHAnsi" w:hAnsi="Consolas" w:cs="Consolas"/>
          <w:color w:val="000000"/>
          <w:sz w:val="19"/>
          <w:szCs w:val="19"/>
          <w:highlight w:val="white"/>
          <w:lang w:val="en-NZ"/>
        </w:rPr>
        <w:t>;</w:t>
      </w:r>
    </w:p>
    <w:p w14:paraId="481DD77A"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p>
    <w:p w14:paraId="3BE043FA"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FF"/>
          <w:sz w:val="19"/>
          <w:szCs w:val="19"/>
          <w:highlight w:val="white"/>
          <w:lang w:val="en-NZ"/>
        </w:rPr>
        <w:t>return</w:t>
      </w:r>
      <w:proofErr w:type="gramEnd"/>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0000FF"/>
          <w:sz w:val="19"/>
          <w:szCs w:val="19"/>
          <w:highlight w:val="white"/>
          <w:lang w:val="en-NZ"/>
        </w:rPr>
        <w:t>this</w:t>
      </w:r>
      <w:r>
        <w:rPr>
          <w:rFonts w:ascii="Consolas" w:eastAsiaTheme="minorHAnsi" w:hAnsi="Consolas" w:cs="Consolas"/>
          <w:color w:val="000000"/>
          <w:sz w:val="19"/>
          <w:szCs w:val="19"/>
          <w:highlight w:val="white"/>
          <w:lang w:val="en-NZ"/>
        </w:rPr>
        <w:t>);</w:t>
      </w:r>
    </w:p>
    <w:p w14:paraId="259CB3CD"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07AA7B1F"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p>
    <w:p w14:paraId="3241F7DB"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2B91AF"/>
          <w:sz w:val="19"/>
          <w:szCs w:val="19"/>
          <w:highlight w:val="white"/>
          <w:lang w:val="en-NZ"/>
        </w:rPr>
        <w:t>CVector3</w:t>
      </w:r>
      <w:r>
        <w:rPr>
          <w:rFonts w:ascii="Consolas" w:eastAsiaTheme="minorHAnsi" w:hAnsi="Consolas" w:cs="Consolas"/>
          <w:color w:val="000000"/>
          <w:sz w:val="19"/>
          <w:szCs w:val="19"/>
          <w:highlight w:val="white"/>
          <w:lang w:val="en-NZ"/>
        </w:rPr>
        <w:t>&amp;</w:t>
      </w:r>
    </w:p>
    <w:p w14:paraId="27CE4AC0"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2B91AF"/>
          <w:sz w:val="19"/>
          <w:szCs w:val="19"/>
          <w:highlight w:val="white"/>
          <w:lang w:val="en-NZ"/>
        </w:rPr>
        <w:t>CVector3</w:t>
      </w:r>
      <w:r>
        <w:rPr>
          <w:rFonts w:ascii="Consolas" w:eastAsiaTheme="minorHAnsi" w:hAnsi="Consolas" w:cs="Consolas"/>
          <w:color w:val="000000"/>
          <w:sz w:val="19"/>
          <w:szCs w:val="19"/>
          <w:highlight w:val="white"/>
          <w:lang w:val="en-NZ"/>
        </w:rPr>
        <w:t>::operator *</w:t>
      </w:r>
      <w:proofErr w:type="gramStart"/>
      <w:r>
        <w:rPr>
          <w:rFonts w:ascii="Consolas" w:eastAsiaTheme="minorHAnsi" w:hAnsi="Consolas" w:cs="Consolas"/>
          <w:color w:val="000000"/>
          <w:sz w:val="19"/>
          <w:szCs w:val="19"/>
          <w:highlight w:val="white"/>
          <w:lang w:val="en-NZ"/>
        </w:rPr>
        <w:t>=(</w:t>
      </w:r>
      <w:proofErr w:type="gramEnd"/>
      <w:r>
        <w:rPr>
          <w:rFonts w:ascii="Consolas" w:eastAsiaTheme="minorHAnsi" w:hAnsi="Consolas" w:cs="Consolas"/>
          <w:color w:val="0000FF"/>
          <w:sz w:val="19"/>
          <w:szCs w:val="19"/>
          <w:highlight w:val="white"/>
          <w:lang w:val="en-NZ"/>
        </w:rPr>
        <w:t>float</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808080"/>
          <w:sz w:val="19"/>
          <w:szCs w:val="19"/>
          <w:highlight w:val="white"/>
          <w:lang w:val="en-NZ"/>
        </w:rPr>
        <w:t>_f</w:t>
      </w:r>
      <w:r>
        <w:rPr>
          <w:rFonts w:ascii="Consolas" w:eastAsiaTheme="minorHAnsi" w:hAnsi="Consolas" w:cs="Consolas"/>
          <w:color w:val="000000"/>
          <w:sz w:val="19"/>
          <w:szCs w:val="19"/>
          <w:highlight w:val="white"/>
          <w:lang w:val="en-NZ"/>
        </w:rPr>
        <w:t>)</w:t>
      </w:r>
    </w:p>
    <w:p w14:paraId="30167873"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69179F4E"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00"/>
          <w:sz w:val="19"/>
          <w:szCs w:val="19"/>
          <w:highlight w:val="white"/>
          <w:lang w:val="en-NZ"/>
        </w:rPr>
        <w:t>x</w:t>
      </w:r>
      <w:proofErr w:type="gramEnd"/>
      <w:r>
        <w:rPr>
          <w:rFonts w:ascii="Consolas" w:eastAsiaTheme="minorHAnsi" w:hAnsi="Consolas" w:cs="Consolas"/>
          <w:color w:val="000000"/>
          <w:sz w:val="19"/>
          <w:szCs w:val="19"/>
          <w:highlight w:val="white"/>
          <w:lang w:val="en-NZ"/>
        </w:rPr>
        <w:t xml:space="preserve"> *= </w:t>
      </w:r>
      <w:r>
        <w:rPr>
          <w:rFonts w:ascii="Consolas" w:eastAsiaTheme="minorHAnsi" w:hAnsi="Consolas" w:cs="Consolas"/>
          <w:color w:val="808080"/>
          <w:sz w:val="19"/>
          <w:szCs w:val="19"/>
          <w:highlight w:val="white"/>
          <w:lang w:val="en-NZ"/>
        </w:rPr>
        <w:t>_f</w:t>
      </w:r>
      <w:r>
        <w:rPr>
          <w:rFonts w:ascii="Consolas" w:eastAsiaTheme="minorHAnsi" w:hAnsi="Consolas" w:cs="Consolas"/>
          <w:color w:val="000000"/>
          <w:sz w:val="19"/>
          <w:szCs w:val="19"/>
          <w:highlight w:val="white"/>
          <w:lang w:val="en-NZ"/>
        </w:rPr>
        <w:t>;</w:t>
      </w:r>
    </w:p>
    <w:p w14:paraId="4A4750C5"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00"/>
          <w:sz w:val="19"/>
          <w:szCs w:val="19"/>
          <w:highlight w:val="white"/>
          <w:lang w:val="en-NZ"/>
        </w:rPr>
        <w:t>y</w:t>
      </w:r>
      <w:proofErr w:type="gramEnd"/>
      <w:r>
        <w:rPr>
          <w:rFonts w:ascii="Consolas" w:eastAsiaTheme="minorHAnsi" w:hAnsi="Consolas" w:cs="Consolas"/>
          <w:color w:val="000000"/>
          <w:sz w:val="19"/>
          <w:szCs w:val="19"/>
          <w:highlight w:val="white"/>
          <w:lang w:val="en-NZ"/>
        </w:rPr>
        <w:t xml:space="preserve"> *= </w:t>
      </w:r>
      <w:r>
        <w:rPr>
          <w:rFonts w:ascii="Consolas" w:eastAsiaTheme="minorHAnsi" w:hAnsi="Consolas" w:cs="Consolas"/>
          <w:color w:val="808080"/>
          <w:sz w:val="19"/>
          <w:szCs w:val="19"/>
          <w:highlight w:val="white"/>
          <w:lang w:val="en-NZ"/>
        </w:rPr>
        <w:t>_f</w:t>
      </w:r>
      <w:r>
        <w:rPr>
          <w:rFonts w:ascii="Consolas" w:eastAsiaTheme="minorHAnsi" w:hAnsi="Consolas" w:cs="Consolas"/>
          <w:color w:val="000000"/>
          <w:sz w:val="19"/>
          <w:szCs w:val="19"/>
          <w:highlight w:val="white"/>
          <w:lang w:val="en-NZ"/>
        </w:rPr>
        <w:t>;</w:t>
      </w:r>
    </w:p>
    <w:p w14:paraId="2CF282D0"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00"/>
          <w:sz w:val="19"/>
          <w:szCs w:val="19"/>
          <w:highlight w:val="white"/>
          <w:lang w:val="en-NZ"/>
        </w:rPr>
        <w:t>z</w:t>
      </w:r>
      <w:proofErr w:type="gramEnd"/>
      <w:r>
        <w:rPr>
          <w:rFonts w:ascii="Consolas" w:eastAsiaTheme="minorHAnsi" w:hAnsi="Consolas" w:cs="Consolas"/>
          <w:color w:val="000000"/>
          <w:sz w:val="19"/>
          <w:szCs w:val="19"/>
          <w:highlight w:val="white"/>
          <w:lang w:val="en-NZ"/>
        </w:rPr>
        <w:t xml:space="preserve"> *= </w:t>
      </w:r>
      <w:r>
        <w:rPr>
          <w:rFonts w:ascii="Consolas" w:eastAsiaTheme="minorHAnsi" w:hAnsi="Consolas" w:cs="Consolas"/>
          <w:color w:val="808080"/>
          <w:sz w:val="19"/>
          <w:szCs w:val="19"/>
          <w:highlight w:val="white"/>
          <w:lang w:val="en-NZ"/>
        </w:rPr>
        <w:t>_f</w:t>
      </w:r>
      <w:r>
        <w:rPr>
          <w:rFonts w:ascii="Consolas" w:eastAsiaTheme="minorHAnsi" w:hAnsi="Consolas" w:cs="Consolas"/>
          <w:color w:val="000000"/>
          <w:sz w:val="19"/>
          <w:szCs w:val="19"/>
          <w:highlight w:val="white"/>
          <w:lang w:val="en-NZ"/>
        </w:rPr>
        <w:t>;</w:t>
      </w:r>
    </w:p>
    <w:p w14:paraId="6E9138F5"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p>
    <w:p w14:paraId="5442EF36"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FF"/>
          <w:sz w:val="19"/>
          <w:szCs w:val="19"/>
          <w:highlight w:val="white"/>
          <w:lang w:val="en-NZ"/>
        </w:rPr>
        <w:t>return</w:t>
      </w:r>
      <w:proofErr w:type="gramEnd"/>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0000FF"/>
          <w:sz w:val="19"/>
          <w:szCs w:val="19"/>
          <w:highlight w:val="white"/>
          <w:lang w:val="en-NZ"/>
        </w:rPr>
        <w:t>this</w:t>
      </w:r>
      <w:r>
        <w:rPr>
          <w:rFonts w:ascii="Consolas" w:eastAsiaTheme="minorHAnsi" w:hAnsi="Consolas" w:cs="Consolas"/>
          <w:color w:val="000000"/>
          <w:sz w:val="19"/>
          <w:szCs w:val="19"/>
          <w:highlight w:val="white"/>
          <w:lang w:val="en-NZ"/>
        </w:rPr>
        <w:t>);</w:t>
      </w:r>
    </w:p>
    <w:p w14:paraId="26DFCD26"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72CDFF2C"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p>
    <w:p w14:paraId="63C3290D"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2B91AF"/>
          <w:sz w:val="19"/>
          <w:szCs w:val="19"/>
          <w:highlight w:val="white"/>
          <w:lang w:val="en-NZ"/>
        </w:rPr>
        <w:t>CVector3</w:t>
      </w:r>
      <w:r>
        <w:rPr>
          <w:rFonts w:ascii="Consolas" w:eastAsiaTheme="minorHAnsi" w:hAnsi="Consolas" w:cs="Consolas"/>
          <w:color w:val="000000"/>
          <w:sz w:val="19"/>
          <w:szCs w:val="19"/>
          <w:highlight w:val="white"/>
          <w:lang w:val="en-NZ"/>
        </w:rPr>
        <w:t>&amp;</w:t>
      </w:r>
    </w:p>
    <w:p w14:paraId="510AD17B"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2B91AF"/>
          <w:sz w:val="19"/>
          <w:szCs w:val="19"/>
          <w:highlight w:val="white"/>
          <w:lang w:val="en-NZ"/>
        </w:rPr>
        <w:t>CVector3</w:t>
      </w:r>
      <w:r>
        <w:rPr>
          <w:rFonts w:ascii="Consolas" w:eastAsiaTheme="minorHAnsi" w:hAnsi="Consolas" w:cs="Consolas"/>
          <w:color w:val="000000"/>
          <w:sz w:val="19"/>
          <w:szCs w:val="19"/>
          <w:highlight w:val="white"/>
          <w:lang w:val="en-NZ"/>
        </w:rPr>
        <w:t>::operator /</w:t>
      </w:r>
      <w:proofErr w:type="gramStart"/>
      <w:r>
        <w:rPr>
          <w:rFonts w:ascii="Consolas" w:eastAsiaTheme="minorHAnsi" w:hAnsi="Consolas" w:cs="Consolas"/>
          <w:color w:val="000000"/>
          <w:sz w:val="19"/>
          <w:szCs w:val="19"/>
          <w:highlight w:val="white"/>
          <w:lang w:val="en-NZ"/>
        </w:rPr>
        <w:t>=(</w:t>
      </w:r>
      <w:proofErr w:type="gramEnd"/>
      <w:r>
        <w:rPr>
          <w:rFonts w:ascii="Consolas" w:eastAsiaTheme="minorHAnsi" w:hAnsi="Consolas" w:cs="Consolas"/>
          <w:color w:val="0000FF"/>
          <w:sz w:val="19"/>
          <w:szCs w:val="19"/>
          <w:highlight w:val="white"/>
          <w:lang w:val="en-NZ"/>
        </w:rPr>
        <w:t>float</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808080"/>
          <w:sz w:val="19"/>
          <w:szCs w:val="19"/>
          <w:highlight w:val="white"/>
          <w:lang w:val="en-NZ"/>
        </w:rPr>
        <w:t>_f</w:t>
      </w:r>
      <w:r>
        <w:rPr>
          <w:rFonts w:ascii="Consolas" w:eastAsiaTheme="minorHAnsi" w:hAnsi="Consolas" w:cs="Consolas"/>
          <w:color w:val="000000"/>
          <w:sz w:val="19"/>
          <w:szCs w:val="19"/>
          <w:highlight w:val="white"/>
          <w:lang w:val="en-NZ"/>
        </w:rPr>
        <w:t>)</w:t>
      </w:r>
    </w:p>
    <w:p w14:paraId="27133BE5"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27ED7C5C"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FF"/>
          <w:sz w:val="19"/>
          <w:szCs w:val="19"/>
          <w:highlight w:val="white"/>
          <w:lang w:val="en-NZ"/>
        </w:rPr>
        <w:t>float</w:t>
      </w:r>
      <w:proofErr w:type="gram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00"/>
          <w:sz w:val="19"/>
          <w:szCs w:val="19"/>
          <w:highlight w:val="white"/>
          <w:lang w:val="en-NZ"/>
        </w:rPr>
        <w:t>fOneOverA</w:t>
      </w:r>
      <w:proofErr w:type="spellEnd"/>
      <w:r>
        <w:rPr>
          <w:rFonts w:ascii="Consolas" w:eastAsiaTheme="minorHAnsi" w:hAnsi="Consolas" w:cs="Consolas"/>
          <w:color w:val="000000"/>
          <w:sz w:val="19"/>
          <w:szCs w:val="19"/>
          <w:highlight w:val="white"/>
          <w:lang w:val="en-NZ"/>
        </w:rPr>
        <w:t xml:space="preserve"> = 1.0f / </w:t>
      </w:r>
      <w:r>
        <w:rPr>
          <w:rFonts w:ascii="Consolas" w:eastAsiaTheme="minorHAnsi" w:hAnsi="Consolas" w:cs="Consolas"/>
          <w:color w:val="808080"/>
          <w:sz w:val="19"/>
          <w:szCs w:val="19"/>
          <w:highlight w:val="white"/>
          <w:lang w:val="en-NZ"/>
        </w:rPr>
        <w:t>_f</w:t>
      </w:r>
      <w:r>
        <w:rPr>
          <w:rFonts w:ascii="Consolas" w:eastAsiaTheme="minorHAnsi" w:hAnsi="Consolas" w:cs="Consolas"/>
          <w:color w:val="000000"/>
          <w:sz w:val="19"/>
          <w:szCs w:val="19"/>
          <w:highlight w:val="white"/>
          <w:lang w:val="en-NZ"/>
        </w:rPr>
        <w:t>;</w:t>
      </w:r>
    </w:p>
    <w:p w14:paraId="5CC8A9CA"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p>
    <w:p w14:paraId="19269875"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00"/>
          <w:sz w:val="19"/>
          <w:szCs w:val="19"/>
          <w:highlight w:val="white"/>
          <w:lang w:val="en-NZ"/>
        </w:rPr>
        <w:t>x</w:t>
      </w:r>
      <w:proofErr w:type="gramEnd"/>
      <w:r>
        <w:rPr>
          <w:rFonts w:ascii="Consolas" w:eastAsiaTheme="minorHAnsi" w:hAnsi="Consolas" w:cs="Consolas"/>
          <w:color w:val="000000"/>
          <w:sz w:val="19"/>
          <w:szCs w:val="19"/>
          <w:highlight w:val="white"/>
          <w:lang w:val="en-NZ"/>
        </w:rPr>
        <w:t xml:space="preserve"> *= </w:t>
      </w:r>
      <w:proofErr w:type="spellStart"/>
      <w:r>
        <w:rPr>
          <w:rFonts w:ascii="Consolas" w:eastAsiaTheme="minorHAnsi" w:hAnsi="Consolas" w:cs="Consolas"/>
          <w:color w:val="000000"/>
          <w:sz w:val="19"/>
          <w:szCs w:val="19"/>
          <w:highlight w:val="white"/>
          <w:lang w:val="en-NZ"/>
        </w:rPr>
        <w:t>fOneOverA</w:t>
      </w:r>
      <w:proofErr w:type="spellEnd"/>
      <w:r>
        <w:rPr>
          <w:rFonts w:ascii="Consolas" w:eastAsiaTheme="minorHAnsi" w:hAnsi="Consolas" w:cs="Consolas"/>
          <w:color w:val="000000"/>
          <w:sz w:val="19"/>
          <w:szCs w:val="19"/>
          <w:highlight w:val="white"/>
          <w:lang w:val="en-NZ"/>
        </w:rPr>
        <w:t>;</w:t>
      </w:r>
    </w:p>
    <w:p w14:paraId="78B36D75"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00"/>
          <w:sz w:val="19"/>
          <w:szCs w:val="19"/>
          <w:highlight w:val="white"/>
          <w:lang w:val="en-NZ"/>
        </w:rPr>
        <w:t>y</w:t>
      </w:r>
      <w:proofErr w:type="gramEnd"/>
      <w:r>
        <w:rPr>
          <w:rFonts w:ascii="Consolas" w:eastAsiaTheme="minorHAnsi" w:hAnsi="Consolas" w:cs="Consolas"/>
          <w:color w:val="000000"/>
          <w:sz w:val="19"/>
          <w:szCs w:val="19"/>
          <w:highlight w:val="white"/>
          <w:lang w:val="en-NZ"/>
        </w:rPr>
        <w:t xml:space="preserve"> *= </w:t>
      </w:r>
      <w:proofErr w:type="spellStart"/>
      <w:r>
        <w:rPr>
          <w:rFonts w:ascii="Consolas" w:eastAsiaTheme="minorHAnsi" w:hAnsi="Consolas" w:cs="Consolas"/>
          <w:color w:val="000000"/>
          <w:sz w:val="19"/>
          <w:szCs w:val="19"/>
          <w:highlight w:val="white"/>
          <w:lang w:val="en-NZ"/>
        </w:rPr>
        <w:t>fOneOverA</w:t>
      </w:r>
      <w:proofErr w:type="spellEnd"/>
      <w:r>
        <w:rPr>
          <w:rFonts w:ascii="Consolas" w:eastAsiaTheme="minorHAnsi" w:hAnsi="Consolas" w:cs="Consolas"/>
          <w:color w:val="000000"/>
          <w:sz w:val="19"/>
          <w:szCs w:val="19"/>
          <w:highlight w:val="white"/>
          <w:lang w:val="en-NZ"/>
        </w:rPr>
        <w:t>;</w:t>
      </w:r>
    </w:p>
    <w:p w14:paraId="167B211C"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00"/>
          <w:sz w:val="19"/>
          <w:szCs w:val="19"/>
          <w:highlight w:val="white"/>
          <w:lang w:val="en-NZ"/>
        </w:rPr>
        <w:t>z</w:t>
      </w:r>
      <w:proofErr w:type="gramEnd"/>
      <w:r>
        <w:rPr>
          <w:rFonts w:ascii="Consolas" w:eastAsiaTheme="minorHAnsi" w:hAnsi="Consolas" w:cs="Consolas"/>
          <w:color w:val="000000"/>
          <w:sz w:val="19"/>
          <w:szCs w:val="19"/>
          <w:highlight w:val="white"/>
          <w:lang w:val="en-NZ"/>
        </w:rPr>
        <w:t xml:space="preserve"> *= </w:t>
      </w:r>
      <w:proofErr w:type="spellStart"/>
      <w:r>
        <w:rPr>
          <w:rFonts w:ascii="Consolas" w:eastAsiaTheme="minorHAnsi" w:hAnsi="Consolas" w:cs="Consolas"/>
          <w:color w:val="000000"/>
          <w:sz w:val="19"/>
          <w:szCs w:val="19"/>
          <w:highlight w:val="white"/>
          <w:lang w:val="en-NZ"/>
        </w:rPr>
        <w:t>fOneOverA</w:t>
      </w:r>
      <w:proofErr w:type="spellEnd"/>
      <w:r>
        <w:rPr>
          <w:rFonts w:ascii="Consolas" w:eastAsiaTheme="minorHAnsi" w:hAnsi="Consolas" w:cs="Consolas"/>
          <w:color w:val="000000"/>
          <w:sz w:val="19"/>
          <w:szCs w:val="19"/>
          <w:highlight w:val="white"/>
          <w:lang w:val="en-NZ"/>
        </w:rPr>
        <w:t>;</w:t>
      </w:r>
    </w:p>
    <w:p w14:paraId="0CB1EF8A"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p>
    <w:p w14:paraId="213F35BC"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FF"/>
          <w:sz w:val="19"/>
          <w:szCs w:val="19"/>
          <w:highlight w:val="white"/>
          <w:lang w:val="en-NZ"/>
        </w:rPr>
        <w:t>return</w:t>
      </w:r>
      <w:proofErr w:type="gramEnd"/>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0000FF"/>
          <w:sz w:val="19"/>
          <w:szCs w:val="19"/>
          <w:highlight w:val="white"/>
          <w:lang w:val="en-NZ"/>
        </w:rPr>
        <w:t>this</w:t>
      </w:r>
      <w:r>
        <w:rPr>
          <w:rFonts w:ascii="Consolas" w:eastAsiaTheme="minorHAnsi" w:hAnsi="Consolas" w:cs="Consolas"/>
          <w:color w:val="000000"/>
          <w:sz w:val="19"/>
          <w:szCs w:val="19"/>
          <w:highlight w:val="white"/>
          <w:lang w:val="en-NZ"/>
        </w:rPr>
        <w:t>);</w:t>
      </w:r>
    </w:p>
    <w:p w14:paraId="10FD3468"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5CD03BB7"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p>
    <w:p w14:paraId="3B8FD5B0"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proofErr w:type="gramStart"/>
      <w:r>
        <w:rPr>
          <w:rFonts w:ascii="Consolas" w:eastAsiaTheme="minorHAnsi" w:hAnsi="Consolas" w:cs="Consolas"/>
          <w:color w:val="0000FF"/>
          <w:sz w:val="19"/>
          <w:szCs w:val="19"/>
          <w:highlight w:val="white"/>
          <w:lang w:val="en-NZ"/>
        </w:rPr>
        <w:t>void</w:t>
      </w:r>
      <w:proofErr w:type="gramEnd"/>
    </w:p>
    <w:p w14:paraId="1805A498"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2B91AF"/>
          <w:sz w:val="19"/>
          <w:szCs w:val="19"/>
          <w:highlight w:val="white"/>
          <w:lang w:val="en-NZ"/>
        </w:rPr>
        <w:t>CVector3</w:t>
      </w:r>
      <w:r>
        <w:rPr>
          <w:rFonts w:ascii="Consolas" w:eastAsiaTheme="minorHAnsi" w:hAnsi="Consolas" w:cs="Consolas"/>
          <w:color w:val="000000"/>
          <w:sz w:val="19"/>
          <w:szCs w:val="19"/>
          <w:highlight w:val="white"/>
          <w:lang w:val="en-NZ"/>
        </w:rPr>
        <w:t>::</w:t>
      </w:r>
      <w:proofErr w:type="gramStart"/>
      <w:r>
        <w:rPr>
          <w:rFonts w:ascii="Consolas" w:eastAsiaTheme="minorHAnsi" w:hAnsi="Consolas" w:cs="Consolas"/>
          <w:color w:val="000000"/>
          <w:sz w:val="19"/>
          <w:szCs w:val="19"/>
          <w:highlight w:val="white"/>
          <w:lang w:val="en-NZ"/>
        </w:rPr>
        <w:t>Normalize()</w:t>
      </w:r>
      <w:proofErr w:type="gramEnd"/>
    </w:p>
    <w:p w14:paraId="2B882506"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21012DCD"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FF"/>
          <w:sz w:val="19"/>
          <w:szCs w:val="19"/>
          <w:highlight w:val="white"/>
          <w:lang w:val="en-NZ"/>
        </w:rPr>
        <w:t>float</w:t>
      </w:r>
      <w:proofErr w:type="gram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00"/>
          <w:sz w:val="19"/>
          <w:szCs w:val="19"/>
          <w:highlight w:val="white"/>
          <w:lang w:val="en-NZ"/>
        </w:rPr>
        <w:t>fMagSq</w:t>
      </w:r>
      <w:proofErr w:type="spellEnd"/>
      <w:r>
        <w:rPr>
          <w:rFonts w:ascii="Consolas" w:eastAsiaTheme="minorHAnsi" w:hAnsi="Consolas" w:cs="Consolas"/>
          <w:color w:val="000000"/>
          <w:sz w:val="19"/>
          <w:szCs w:val="19"/>
          <w:highlight w:val="white"/>
          <w:lang w:val="en-NZ"/>
        </w:rPr>
        <w:t xml:space="preserve"> = x * x + y * y + z * z;</w:t>
      </w:r>
    </w:p>
    <w:p w14:paraId="4546C40D"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p>
    <w:p w14:paraId="46DBF180"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lastRenderedPageBreak/>
        <w:tab/>
      </w:r>
      <w:proofErr w:type="gramStart"/>
      <w:r>
        <w:rPr>
          <w:rFonts w:ascii="Consolas" w:eastAsiaTheme="minorHAnsi" w:hAnsi="Consolas" w:cs="Consolas"/>
          <w:color w:val="0000FF"/>
          <w:sz w:val="19"/>
          <w:szCs w:val="19"/>
          <w:highlight w:val="white"/>
          <w:lang w:val="en-NZ"/>
        </w:rPr>
        <w:t>if</w:t>
      </w:r>
      <w:proofErr w:type="gram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00"/>
          <w:sz w:val="19"/>
          <w:szCs w:val="19"/>
          <w:highlight w:val="white"/>
          <w:lang w:val="en-NZ"/>
        </w:rPr>
        <w:t>fMagSq</w:t>
      </w:r>
      <w:proofErr w:type="spellEnd"/>
      <w:r>
        <w:rPr>
          <w:rFonts w:ascii="Consolas" w:eastAsiaTheme="minorHAnsi" w:hAnsi="Consolas" w:cs="Consolas"/>
          <w:color w:val="000000"/>
          <w:sz w:val="19"/>
          <w:szCs w:val="19"/>
          <w:highlight w:val="white"/>
          <w:lang w:val="en-NZ"/>
        </w:rPr>
        <w:t xml:space="preserve"> &gt; 0.0f)</w:t>
      </w:r>
    </w:p>
    <w:p w14:paraId="7ECC9FFA"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w:t>
      </w:r>
    </w:p>
    <w:p w14:paraId="0B2229EB"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8000"/>
          <w:sz w:val="19"/>
          <w:szCs w:val="19"/>
          <w:highlight w:val="white"/>
          <w:lang w:val="en-NZ"/>
        </w:rPr>
        <w:t>// Check for divide-by-zero.</w:t>
      </w:r>
    </w:p>
    <w:p w14:paraId="38AEC5A8"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FF"/>
          <w:sz w:val="19"/>
          <w:szCs w:val="19"/>
          <w:highlight w:val="white"/>
          <w:lang w:val="en-NZ"/>
        </w:rPr>
        <w:t>float</w:t>
      </w:r>
      <w:proofErr w:type="gram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00"/>
          <w:sz w:val="19"/>
          <w:szCs w:val="19"/>
          <w:highlight w:val="white"/>
          <w:lang w:val="en-NZ"/>
        </w:rPr>
        <w:t>fOneOverMag</w:t>
      </w:r>
      <w:proofErr w:type="spellEnd"/>
      <w:r>
        <w:rPr>
          <w:rFonts w:ascii="Consolas" w:eastAsiaTheme="minorHAnsi" w:hAnsi="Consolas" w:cs="Consolas"/>
          <w:color w:val="000000"/>
          <w:sz w:val="19"/>
          <w:szCs w:val="19"/>
          <w:highlight w:val="white"/>
          <w:lang w:val="en-NZ"/>
        </w:rPr>
        <w:t xml:space="preserve"> = 1.0f / </w:t>
      </w:r>
      <w:proofErr w:type="spellStart"/>
      <w:r>
        <w:rPr>
          <w:rFonts w:ascii="Consolas" w:eastAsiaTheme="minorHAnsi" w:hAnsi="Consolas" w:cs="Consolas"/>
          <w:color w:val="000000"/>
          <w:sz w:val="19"/>
          <w:szCs w:val="19"/>
          <w:highlight w:val="white"/>
          <w:lang w:val="en-NZ"/>
        </w:rPr>
        <w:t>sqrt</w:t>
      </w:r>
      <w:proofErr w:type="spellEnd"/>
      <w:r>
        <w:rPr>
          <w:rFonts w:ascii="Consolas" w:eastAsiaTheme="minorHAnsi" w:hAnsi="Consolas" w:cs="Consolas"/>
          <w:color w:val="000000"/>
          <w:sz w:val="19"/>
          <w:szCs w:val="19"/>
          <w:highlight w:val="white"/>
          <w:lang w:val="en-NZ"/>
        </w:rPr>
        <w:t>(</w:t>
      </w:r>
      <w:proofErr w:type="spellStart"/>
      <w:r>
        <w:rPr>
          <w:rFonts w:ascii="Consolas" w:eastAsiaTheme="minorHAnsi" w:hAnsi="Consolas" w:cs="Consolas"/>
          <w:color w:val="000000"/>
          <w:sz w:val="19"/>
          <w:szCs w:val="19"/>
          <w:highlight w:val="white"/>
          <w:lang w:val="en-NZ"/>
        </w:rPr>
        <w:t>fMagSq</w:t>
      </w:r>
      <w:proofErr w:type="spellEnd"/>
      <w:r>
        <w:rPr>
          <w:rFonts w:ascii="Consolas" w:eastAsiaTheme="minorHAnsi" w:hAnsi="Consolas" w:cs="Consolas"/>
          <w:color w:val="000000"/>
          <w:sz w:val="19"/>
          <w:szCs w:val="19"/>
          <w:highlight w:val="white"/>
          <w:lang w:val="en-NZ"/>
        </w:rPr>
        <w:t>);</w:t>
      </w:r>
    </w:p>
    <w:p w14:paraId="23E19B18"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p>
    <w:p w14:paraId="2107B220"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00"/>
          <w:sz w:val="19"/>
          <w:szCs w:val="19"/>
          <w:highlight w:val="white"/>
          <w:lang w:val="en-NZ"/>
        </w:rPr>
        <w:t>x</w:t>
      </w:r>
      <w:proofErr w:type="gramEnd"/>
      <w:r>
        <w:rPr>
          <w:rFonts w:ascii="Consolas" w:eastAsiaTheme="minorHAnsi" w:hAnsi="Consolas" w:cs="Consolas"/>
          <w:color w:val="000000"/>
          <w:sz w:val="19"/>
          <w:szCs w:val="19"/>
          <w:highlight w:val="white"/>
          <w:lang w:val="en-NZ"/>
        </w:rPr>
        <w:t xml:space="preserve"> *= </w:t>
      </w:r>
      <w:proofErr w:type="spellStart"/>
      <w:r>
        <w:rPr>
          <w:rFonts w:ascii="Consolas" w:eastAsiaTheme="minorHAnsi" w:hAnsi="Consolas" w:cs="Consolas"/>
          <w:color w:val="000000"/>
          <w:sz w:val="19"/>
          <w:szCs w:val="19"/>
          <w:highlight w:val="white"/>
          <w:lang w:val="en-NZ"/>
        </w:rPr>
        <w:t>fOneOverMag</w:t>
      </w:r>
      <w:proofErr w:type="spellEnd"/>
      <w:r>
        <w:rPr>
          <w:rFonts w:ascii="Consolas" w:eastAsiaTheme="minorHAnsi" w:hAnsi="Consolas" w:cs="Consolas"/>
          <w:color w:val="000000"/>
          <w:sz w:val="19"/>
          <w:szCs w:val="19"/>
          <w:highlight w:val="white"/>
          <w:lang w:val="en-NZ"/>
        </w:rPr>
        <w:t>;</w:t>
      </w:r>
    </w:p>
    <w:p w14:paraId="3F493743"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00"/>
          <w:sz w:val="19"/>
          <w:szCs w:val="19"/>
          <w:highlight w:val="white"/>
          <w:lang w:val="en-NZ"/>
        </w:rPr>
        <w:t>y</w:t>
      </w:r>
      <w:proofErr w:type="gramEnd"/>
      <w:r>
        <w:rPr>
          <w:rFonts w:ascii="Consolas" w:eastAsiaTheme="minorHAnsi" w:hAnsi="Consolas" w:cs="Consolas"/>
          <w:color w:val="000000"/>
          <w:sz w:val="19"/>
          <w:szCs w:val="19"/>
          <w:highlight w:val="white"/>
          <w:lang w:val="en-NZ"/>
        </w:rPr>
        <w:t xml:space="preserve"> *= </w:t>
      </w:r>
      <w:proofErr w:type="spellStart"/>
      <w:r>
        <w:rPr>
          <w:rFonts w:ascii="Consolas" w:eastAsiaTheme="minorHAnsi" w:hAnsi="Consolas" w:cs="Consolas"/>
          <w:color w:val="000000"/>
          <w:sz w:val="19"/>
          <w:szCs w:val="19"/>
          <w:highlight w:val="white"/>
          <w:lang w:val="en-NZ"/>
        </w:rPr>
        <w:t>fOneOverMag</w:t>
      </w:r>
      <w:proofErr w:type="spellEnd"/>
      <w:r>
        <w:rPr>
          <w:rFonts w:ascii="Consolas" w:eastAsiaTheme="minorHAnsi" w:hAnsi="Consolas" w:cs="Consolas"/>
          <w:color w:val="000000"/>
          <w:sz w:val="19"/>
          <w:szCs w:val="19"/>
          <w:highlight w:val="white"/>
          <w:lang w:val="en-NZ"/>
        </w:rPr>
        <w:t>;</w:t>
      </w:r>
    </w:p>
    <w:p w14:paraId="76D9E3AC"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00"/>
          <w:sz w:val="19"/>
          <w:szCs w:val="19"/>
          <w:highlight w:val="white"/>
          <w:lang w:val="en-NZ"/>
        </w:rPr>
        <w:t>z</w:t>
      </w:r>
      <w:proofErr w:type="gramEnd"/>
      <w:r>
        <w:rPr>
          <w:rFonts w:ascii="Consolas" w:eastAsiaTheme="minorHAnsi" w:hAnsi="Consolas" w:cs="Consolas"/>
          <w:color w:val="000000"/>
          <w:sz w:val="19"/>
          <w:szCs w:val="19"/>
          <w:highlight w:val="white"/>
          <w:lang w:val="en-NZ"/>
        </w:rPr>
        <w:t xml:space="preserve"> *= </w:t>
      </w:r>
      <w:proofErr w:type="spellStart"/>
      <w:r>
        <w:rPr>
          <w:rFonts w:ascii="Consolas" w:eastAsiaTheme="minorHAnsi" w:hAnsi="Consolas" w:cs="Consolas"/>
          <w:color w:val="000000"/>
          <w:sz w:val="19"/>
          <w:szCs w:val="19"/>
          <w:highlight w:val="white"/>
          <w:lang w:val="en-NZ"/>
        </w:rPr>
        <w:t>fOneOverMag</w:t>
      </w:r>
      <w:proofErr w:type="spellEnd"/>
      <w:r>
        <w:rPr>
          <w:rFonts w:ascii="Consolas" w:eastAsiaTheme="minorHAnsi" w:hAnsi="Consolas" w:cs="Consolas"/>
          <w:color w:val="000000"/>
          <w:sz w:val="19"/>
          <w:szCs w:val="19"/>
          <w:highlight w:val="white"/>
          <w:lang w:val="en-NZ"/>
        </w:rPr>
        <w:t>;</w:t>
      </w:r>
    </w:p>
    <w:p w14:paraId="200031A0"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w:t>
      </w:r>
    </w:p>
    <w:p w14:paraId="427C8F95"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3F9D1368"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p>
    <w:p w14:paraId="07FE532D"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8000"/>
          <w:sz w:val="19"/>
          <w:szCs w:val="19"/>
          <w:highlight w:val="white"/>
          <w:lang w:val="en-NZ"/>
        </w:rPr>
        <w:t>// Vector dot product.</w:t>
      </w:r>
    </w:p>
    <w:p w14:paraId="42C9A962"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8000"/>
          <w:sz w:val="19"/>
          <w:szCs w:val="19"/>
          <w:highlight w:val="white"/>
          <w:lang w:val="en-NZ"/>
        </w:rPr>
        <w:t xml:space="preserve">//    </w:t>
      </w:r>
      <w:proofErr w:type="gramStart"/>
      <w:r>
        <w:rPr>
          <w:rFonts w:ascii="Consolas" w:eastAsiaTheme="minorHAnsi" w:hAnsi="Consolas" w:cs="Consolas"/>
          <w:color w:val="008000"/>
          <w:sz w:val="19"/>
          <w:szCs w:val="19"/>
          <w:highlight w:val="white"/>
          <w:lang w:val="en-NZ"/>
        </w:rPr>
        <w:t>We</w:t>
      </w:r>
      <w:proofErr w:type="gramEnd"/>
      <w:r>
        <w:rPr>
          <w:rFonts w:ascii="Consolas" w:eastAsiaTheme="minorHAnsi" w:hAnsi="Consolas" w:cs="Consolas"/>
          <w:color w:val="008000"/>
          <w:sz w:val="19"/>
          <w:szCs w:val="19"/>
          <w:highlight w:val="white"/>
          <w:lang w:val="en-NZ"/>
        </w:rPr>
        <w:t xml:space="preserve"> overload the standard multiplication symbol to do this.</w:t>
      </w:r>
    </w:p>
    <w:p w14:paraId="4D73EBBE"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proofErr w:type="gramStart"/>
      <w:r>
        <w:rPr>
          <w:rFonts w:ascii="Consolas" w:eastAsiaTheme="minorHAnsi" w:hAnsi="Consolas" w:cs="Consolas"/>
          <w:color w:val="0000FF"/>
          <w:sz w:val="19"/>
          <w:szCs w:val="19"/>
          <w:highlight w:val="white"/>
          <w:lang w:val="en-NZ"/>
        </w:rPr>
        <w:t>float</w:t>
      </w:r>
      <w:proofErr w:type="gramEnd"/>
    </w:p>
    <w:p w14:paraId="7327BB60"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2B91AF"/>
          <w:sz w:val="19"/>
          <w:szCs w:val="19"/>
          <w:highlight w:val="white"/>
          <w:lang w:val="en-NZ"/>
        </w:rPr>
        <w:t>CVector3</w:t>
      </w:r>
      <w:r>
        <w:rPr>
          <w:rFonts w:ascii="Consolas" w:eastAsiaTheme="minorHAnsi" w:hAnsi="Consolas" w:cs="Consolas"/>
          <w:color w:val="000000"/>
          <w:sz w:val="19"/>
          <w:szCs w:val="19"/>
          <w:highlight w:val="white"/>
          <w:lang w:val="en-NZ"/>
        </w:rPr>
        <w:t>::operator *(</w:t>
      </w:r>
      <w:proofErr w:type="spellStart"/>
      <w:r>
        <w:rPr>
          <w:rFonts w:ascii="Consolas" w:eastAsiaTheme="minorHAnsi" w:hAnsi="Consolas" w:cs="Consolas"/>
          <w:color w:val="0000FF"/>
          <w:sz w:val="19"/>
          <w:szCs w:val="19"/>
          <w:highlight w:val="white"/>
          <w:lang w:val="en-NZ"/>
        </w:rPr>
        <w:t>const</w:t>
      </w:r>
      <w:proofErr w:type="spellEnd"/>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2B91AF"/>
          <w:sz w:val="19"/>
          <w:szCs w:val="19"/>
          <w:highlight w:val="white"/>
          <w:lang w:val="en-NZ"/>
        </w:rPr>
        <w:t>CVector3</w:t>
      </w:r>
      <w:r>
        <w:rPr>
          <w:rFonts w:ascii="Consolas" w:eastAsiaTheme="minorHAnsi" w:hAnsi="Consolas" w:cs="Consolas"/>
          <w:color w:val="000000"/>
          <w:sz w:val="19"/>
          <w:szCs w:val="19"/>
          <w:highlight w:val="white"/>
          <w:lang w:val="en-NZ"/>
        </w:rPr>
        <w:t xml:space="preserve">&amp; </w:t>
      </w:r>
      <w:r>
        <w:rPr>
          <w:rFonts w:ascii="Consolas" w:eastAsiaTheme="minorHAnsi" w:hAnsi="Consolas" w:cs="Consolas"/>
          <w:color w:val="808080"/>
          <w:sz w:val="19"/>
          <w:szCs w:val="19"/>
          <w:highlight w:val="white"/>
          <w:lang w:val="en-NZ"/>
        </w:rPr>
        <w:t>_</w:t>
      </w:r>
      <w:proofErr w:type="spellStart"/>
      <w:r>
        <w:rPr>
          <w:rFonts w:ascii="Consolas" w:eastAsiaTheme="minorHAnsi" w:hAnsi="Consolas" w:cs="Consolas"/>
          <w:color w:val="808080"/>
          <w:sz w:val="19"/>
          <w:szCs w:val="19"/>
          <w:highlight w:val="white"/>
          <w:lang w:val="en-NZ"/>
        </w:rPr>
        <w:t>kr</w:t>
      </w:r>
      <w:proofErr w:type="spell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FF"/>
          <w:sz w:val="19"/>
          <w:szCs w:val="19"/>
          <w:highlight w:val="white"/>
          <w:lang w:val="en-NZ"/>
        </w:rPr>
        <w:t>const</w:t>
      </w:r>
      <w:proofErr w:type="spellEnd"/>
    </w:p>
    <w:p w14:paraId="564C4C88"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4820E495"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FF"/>
          <w:sz w:val="19"/>
          <w:szCs w:val="19"/>
          <w:highlight w:val="white"/>
          <w:lang w:val="en-NZ"/>
        </w:rPr>
        <w:t>return</w:t>
      </w:r>
      <w:proofErr w:type="gramEnd"/>
      <w:r>
        <w:rPr>
          <w:rFonts w:ascii="Consolas" w:eastAsiaTheme="minorHAnsi" w:hAnsi="Consolas" w:cs="Consolas"/>
          <w:color w:val="000000"/>
          <w:sz w:val="19"/>
          <w:szCs w:val="19"/>
          <w:highlight w:val="white"/>
          <w:lang w:val="en-NZ"/>
        </w:rPr>
        <w:t xml:space="preserve"> (x * </w:t>
      </w:r>
      <w:r>
        <w:rPr>
          <w:rFonts w:ascii="Consolas" w:eastAsiaTheme="minorHAnsi" w:hAnsi="Consolas" w:cs="Consolas"/>
          <w:color w:val="808080"/>
          <w:sz w:val="19"/>
          <w:szCs w:val="19"/>
          <w:highlight w:val="white"/>
          <w:lang w:val="en-NZ"/>
        </w:rPr>
        <w:t>_</w:t>
      </w:r>
      <w:proofErr w:type="spellStart"/>
      <w:r>
        <w:rPr>
          <w:rFonts w:ascii="Consolas" w:eastAsiaTheme="minorHAnsi" w:hAnsi="Consolas" w:cs="Consolas"/>
          <w:color w:val="808080"/>
          <w:sz w:val="19"/>
          <w:szCs w:val="19"/>
          <w:highlight w:val="white"/>
          <w:lang w:val="en-NZ"/>
        </w:rPr>
        <w:t>kr</w:t>
      </w:r>
      <w:r>
        <w:rPr>
          <w:rFonts w:ascii="Consolas" w:eastAsiaTheme="minorHAnsi" w:hAnsi="Consolas" w:cs="Consolas"/>
          <w:color w:val="000000"/>
          <w:sz w:val="19"/>
          <w:szCs w:val="19"/>
          <w:highlight w:val="white"/>
          <w:lang w:val="en-NZ"/>
        </w:rPr>
        <w:t>.x</w:t>
      </w:r>
      <w:proofErr w:type="spellEnd"/>
      <w:r>
        <w:rPr>
          <w:rFonts w:ascii="Consolas" w:eastAsiaTheme="minorHAnsi" w:hAnsi="Consolas" w:cs="Consolas"/>
          <w:color w:val="000000"/>
          <w:sz w:val="19"/>
          <w:szCs w:val="19"/>
          <w:highlight w:val="white"/>
          <w:lang w:val="en-NZ"/>
        </w:rPr>
        <w:t xml:space="preserve"> + y * </w:t>
      </w:r>
      <w:r>
        <w:rPr>
          <w:rFonts w:ascii="Consolas" w:eastAsiaTheme="minorHAnsi" w:hAnsi="Consolas" w:cs="Consolas"/>
          <w:color w:val="808080"/>
          <w:sz w:val="19"/>
          <w:szCs w:val="19"/>
          <w:highlight w:val="white"/>
          <w:lang w:val="en-NZ"/>
        </w:rPr>
        <w:t>_</w:t>
      </w:r>
      <w:proofErr w:type="spellStart"/>
      <w:r>
        <w:rPr>
          <w:rFonts w:ascii="Consolas" w:eastAsiaTheme="minorHAnsi" w:hAnsi="Consolas" w:cs="Consolas"/>
          <w:color w:val="808080"/>
          <w:sz w:val="19"/>
          <w:szCs w:val="19"/>
          <w:highlight w:val="white"/>
          <w:lang w:val="en-NZ"/>
        </w:rPr>
        <w:t>kr</w:t>
      </w:r>
      <w:r>
        <w:rPr>
          <w:rFonts w:ascii="Consolas" w:eastAsiaTheme="minorHAnsi" w:hAnsi="Consolas" w:cs="Consolas"/>
          <w:color w:val="000000"/>
          <w:sz w:val="19"/>
          <w:szCs w:val="19"/>
          <w:highlight w:val="white"/>
          <w:lang w:val="en-NZ"/>
        </w:rPr>
        <w:t>.y</w:t>
      </w:r>
      <w:proofErr w:type="spellEnd"/>
      <w:r>
        <w:rPr>
          <w:rFonts w:ascii="Consolas" w:eastAsiaTheme="minorHAnsi" w:hAnsi="Consolas" w:cs="Consolas"/>
          <w:color w:val="000000"/>
          <w:sz w:val="19"/>
          <w:szCs w:val="19"/>
          <w:highlight w:val="white"/>
          <w:lang w:val="en-NZ"/>
        </w:rPr>
        <w:t xml:space="preserve"> + z * </w:t>
      </w:r>
      <w:r>
        <w:rPr>
          <w:rFonts w:ascii="Consolas" w:eastAsiaTheme="minorHAnsi" w:hAnsi="Consolas" w:cs="Consolas"/>
          <w:color w:val="808080"/>
          <w:sz w:val="19"/>
          <w:szCs w:val="19"/>
          <w:highlight w:val="white"/>
          <w:lang w:val="en-NZ"/>
        </w:rPr>
        <w:t>_</w:t>
      </w:r>
      <w:proofErr w:type="spellStart"/>
      <w:r>
        <w:rPr>
          <w:rFonts w:ascii="Consolas" w:eastAsiaTheme="minorHAnsi" w:hAnsi="Consolas" w:cs="Consolas"/>
          <w:color w:val="808080"/>
          <w:sz w:val="19"/>
          <w:szCs w:val="19"/>
          <w:highlight w:val="white"/>
          <w:lang w:val="en-NZ"/>
        </w:rPr>
        <w:t>kr</w:t>
      </w:r>
      <w:r>
        <w:rPr>
          <w:rFonts w:ascii="Consolas" w:eastAsiaTheme="minorHAnsi" w:hAnsi="Consolas" w:cs="Consolas"/>
          <w:color w:val="000000"/>
          <w:sz w:val="19"/>
          <w:szCs w:val="19"/>
          <w:highlight w:val="white"/>
          <w:lang w:val="en-NZ"/>
        </w:rPr>
        <w:t>.z</w:t>
      </w:r>
      <w:proofErr w:type="spellEnd"/>
      <w:r>
        <w:rPr>
          <w:rFonts w:ascii="Consolas" w:eastAsiaTheme="minorHAnsi" w:hAnsi="Consolas" w:cs="Consolas"/>
          <w:color w:val="000000"/>
          <w:sz w:val="19"/>
          <w:szCs w:val="19"/>
          <w:highlight w:val="white"/>
          <w:lang w:val="en-NZ"/>
        </w:rPr>
        <w:t>);</w:t>
      </w:r>
    </w:p>
    <w:p w14:paraId="30EE068A" w14:textId="77777777" w:rsidR="00F05DDE" w:rsidRDefault="00F05DDE" w:rsidP="00F05DDE">
      <w:pPr>
        <w:autoSpaceDE w:val="0"/>
        <w:autoSpaceDN w:val="0"/>
        <w:adjustRightInd w:val="0"/>
        <w:spacing w:after="0"/>
        <w:ind w:left="72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0FE228D7" w14:textId="42B3644E" w:rsidR="001225D8" w:rsidRDefault="001225D8" w:rsidP="001225D8">
      <w:pPr>
        <w:pStyle w:val="NumberedBulletPACKT"/>
        <w:numPr>
          <w:ilvl w:val="0"/>
          <w:numId w:val="0"/>
        </w:numPr>
        <w:tabs>
          <w:tab w:val="left" w:pos="683"/>
        </w:tabs>
        <w:ind w:left="323"/>
      </w:pPr>
    </w:p>
    <w:p w14:paraId="116FAC69" w14:textId="77777777" w:rsidR="001225D8" w:rsidRDefault="001225D8" w:rsidP="002A7E2E">
      <w:pPr>
        <w:pStyle w:val="Heading2"/>
        <w:numPr>
          <w:ilvl w:val="1"/>
          <w:numId w:val="2"/>
        </w:numPr>
        <w:tabs>
          <w:tab w:val="left" w:pos="0"/>
        </w:tabs>
      </w:pPr>
      <w:r>
        <w:t>How it works...</w:t>
      </w:r>
    </w:p>
    <w:p w14:paraId="46219839" w14:textId="27EEAE9E" w:rsidR="00B14237" w:rsidRDefault="00FD6A29" w:rsidP="00CE7A09">
      <w:pPr>
        <w:pStyle w:val="Heading2"/>
        <w:numPr>
          <w:ilvl w:val="1"/>
          <w:numId w:val="2"/>
        </w:numPr>
        <w:tabs>
          <w:tab w:val="left" w:pos="0"/>
        </w:tabs>
        <w:rPr>
          <w:rFonts w:ascii="Calibri" w:hAnsi="Calibri" w:cs="Times New Roman"/>
          <w:b w:val="0"/>
          <w:bCs w:val="0"/>
          <w:iCs w:val="0"/>
          <w:color w:val="auto"/>
          <w:sz w:val="22"/>
          <w:szCs w:val="24"/>
          <w:lang w:val="en-US"/>
        </w:rPr>
      </w:pPr>
      <w:r w:rsidRPr="00FD6A29">
        <w:rPr>
          <w:rFonts w:ascii="Calibri" w:hAnsi="Calibri" w:cs="Times New Roman"/>
          <w:b w:val="0"/>
          <w:bCs w:val="0"/>
          <w:iCs w:val="0"/>
          <w:color w:val="auto"/>
          <w:sz w:val="22"/>
          <w:szCs w:val="24"/>
        </w:rPr>
        <w:t xml:space="preserve">C++ has built in types: </w:t>
      </w:r>
      <w:proofErr w:type="spellStart"/>
      <w:r w:rsidRPr="00FD6A29">
        <w:rPr>
          <w:rFonts w:ascii="Calibri" w:hAnsi="Calibri" w:cs="Times New Roman"/>
          <w:b w:val="0"/>
          <w:bCs w:val="0"/>
          <w:iCs w:val="0"/>
          <w:color w:val="auto"/>
          <w:sz w:val="22"/>
          <w:szCs w:val="24"/>
        </w:rPr>
        <w:t>int</w:t>
      </w:r>
      <w:proofErr w:type="spellEnd"/>
      <w:r w:rsidRPr="00FD6A29">
        <w:rPr>
          <w:rFonts w:ascii="Calibri" w:hAnsi="Calibri" w:cs="Times New Roman"/>
          <w:b w:val="0"/>
          <w:bCs w:val="0"/>
          <w:iCs w:val="0"/>
          <w:color w:val="auto"/>
          <w:sz w:val="22"/>
          <w:szCs w:val="24"/>
        </w:rPr>
        <w:t xml:space="preserve">, char, </w:t>
      </w:r>
      <w:r w:rsidR="00B33D7E" w:rsidRPr="00FD6A29">
        <w:rPr>
          <w:rFonts w:ascii="Calibri" w:hAnsi="Calibri" w:cs="Times New Roman"/>
          <w:b w:val="0"/>
          <w:bCs w:val="0"/>
          <w:iCs w:val="0"/>
          <w:color w:val="auto"/>
          <w:sz w:val="22"/>
          <w:szCs w:val="24"/>
        </w:rPr>
        <w:t>and float. Each</w:t>
      </w:r>
      <w:r w:rsidRPr="00FD6A29">
        <w:rPr>
          <w:rFonts w:ascii="Calibri" w:hAnsi="Calibri" w:cs="Times New Roman"/>
          <w:b w:val="0"/>
          <w:bCs w:val="0"/>
          <w:iCs w:val="0"/>
          <w:color w:val="auto"/>
          <w:sz w:val="22"/>
          <w:szCs w:val="24"/>
        </w:rPr>
        <w:t xml:space="preserve"> of these types has a number of built-in operators, such as:</w:t>
      </w:r>
      <w:r w:rsidR="00B33D7E">
        <w:rPr>
          <w:rFonts w:ascii="Calibri" w:hAnsi="Calibri" w:cs="Times New Roman"/>
          <w:b w:val="0"/>
          <w:bCs w:val="0"/>
          <w:iCs w:val="0"/>
          <w:color w:val="auto"/>
          <w:sz w:val="22"/>
          <w:szCs w:val="24"/>
        </w:rPr>
        <w:t xml:space="preserve"> </w:t>
      </w:r>
      <w:r w:rsidRPr="00FD6A29">
        <w:rPr>
          <w:rFonts w:ascii="Calibri" w:hAnsi="Calibri" w:cs="Times New Roman"/>
          <w:b w:val="0"/>
          <w:bCs w:val="0"/>
          <w:iCs w:val="0"/>
          <w:color w:val="auto"/>
          <w:sz w:val="22"/>
          <w:szCs w:val="24"/>
        </w:rPr>
        <w:t>Addition +</w:t>
      </w:r>
      <w:r w:rsidR="00B33D7E">
        <w:rPr>
          <w:rFonts w:ascii="Calibri" w:hAnsi="Calibri" w:cs="Times New Roman"/>
          <w:b w:val="0"/>
          <w:bCs w:val="0"/>
          <w:iCs w:val="0"/>
          <w:color w:val="auto"/>
          <w:sz w:val="22"/>
          <w:szCs w:val="24"/>
        </w:rPr>
        <w:t>,</w:t>
      </w:r>
      <w:r w:rsidR="00B33D7E" w:rsidRPr="00FD6A29">
        <w:rPr>
          <w:rFonts w:ascii="Calibri" w:hAnsi="Calibri" w:cs="Times New Roman"/>
          <w:b w:val="0"/>
          <w:bCs w:val="0"/>
          <w:iCs w:val="0"/>
          <w:color w:val="auto"/>
          <w:sz w:val="22"/>
          <w:szCs w:val="24"/>
        </w:rPr>
        <w:t xml:space="preserve"> Multiplication</w:t>
      </w:r>
      <w:r w:rsidRPr="00FD6A29">
        <w:rPr>
          <w:rFonts w:ascii="Calibri" w:hAnsi="Calibri" w:cs="Times New Roman"/>
          <w:b w:val="0"/>
          <w:bCs w:val="0"/>
          <w:iCs w:val="0"/>
          <w:color w:val="auto"/>
          <w:sz w:val="22"/>
          <w:szCs w:val="24"/>
        </w:rPr>
        <w:t xml:space="preserve"> *</w:t>
      </w:r>
      <w:r w:rsidR="001E14A7">
        <w:rPr>
          <w:rFonts w:ascii="Calibri" w:hAnsi="Calibri" w:cs="Times New Roman"/>
          <w:b w:val="0"/>
          <w:bCs w:val="0"/>
          <w:iCs w:val="0"/>
          <w:color w:val="auto"/>
          <w:sz w:val="22"/>
          <w:szCs w:val="24"/>
        </w:rPr>
        <w:t xml:space="preserve">. </w:t>
      </w:r>
      <w:r w:rsidRPr="00FD6A29">
        <w:rPr>
          <w:rFonts w:ascii="Calibri" w:hAnsi="Calibri" w:cs="Times New Roman"/>
          <w:b w:val="0"/>
          <w:bCs w:val="0"/>
          <w:iCs w:val="0"/>
          <w:color w:val="auto"/>
          <w:sz w:val="22"/>
          <w:szCs w:val="24"/>
          <w:lang w:val="en-US"/>
        </w:rPr>
        <w:t>C++ allows you to add these operators to your own classes as well.</w:t>
      </w:r>
      <w:r w:rsidR="00B14237" w:rsidRPr="00B14237">
        <w:t xml:space="preserve"> </w:t>
      </w:r>
      <w:r w:rsidR="00B14237" w:rsidRPr="00B14237">
        <w:rPr>
          <w:rFonts w:ascii="Calibri" w:hAnsi="Calibri" w:cs="Times New Roman"/>
          <w:b w:val="0"/>
          <w:bCs w:val="0"/>
          <w:iCs w:val="0"/>
          <w:color w:val="auto"/>
          <w:sz w:val="22"/>
          <w:szCs w:val="24"/>
          <w:lang w:val="en-US"/>
        </w:rPr>
        <w:t>Operators on built-in types (</w:t>
      </w:r>
      <w:proofErr w:type="spellStart"/>
      <w:r w:rsidR="00B14237" w:rsidRPr="00B14237">
        <w:rPr>
          <w:rFonts w:ascii="Calibri" w:hAnsi="Calibri" w:cs="Times New Roman"/>
          <w:b w:val="0"/>
          <w:bCs w:val="0"/>
          <w:iCs w:val="0"/>
          <w:color w:val="auto"/>
          <w:sz w:val="22"/>
          <w:szCs w:val="24"/>
          <w:lang w:val="en-US"/>
        </w:rPr>
        <w:t>int</w:t>
      </w:r>
      <w:proofErr w:type="spellEnd"/>
      <w:r w:rsidR="00B14237" w:rsidRPr="00B14237">
        <w:rPr>
          <w:rFonts w:ascii="Calibri" w:hAnsi="Calibri" w:cs="Times New Roman"/>
          <w:b w:val="0"/>
          <w:bCs w:val="0"/>
          <w:iCs w:val="0"/>
          <w:color w:val="auto"/>
          <w:sz w:val="22"/>
          <w:szCs w:val="24"/>
          <w:lang w:val="en-US"/>
        </w:rPr>
        <w:t>, float) cannot</w:t>
      </w:r>
      <w:r w:rsidR="00B14237">
        <w:rPr>
          <w:rFonts w:ascii="Calibri" w:hAnsi="Calibri" w:cs="Times New Roman"/>
          <w:b w:val="0"/>
          <w:bCs w:val="0"/>
          <w:iCs w:val="0"/>
          <w:color w:val="auto"/>
          <w:sz w:val="22"/>
          <w:szCs w:val="24"/>
          <w:lang w:val="en-US"/>
        </w:rPr>
        <w:t xml:space="preserve"> be overloaded.</w:t>
      </w:r>
      <w:r w:rsidR="00B14237" w:rsidRPr="00B14237">
        <w:rPr>
          <w:rFonts w:ascii="Calibri" w:hAnsi="Calibri" w:cs="Times New Roman"/>
          <w:b w:val="0"/>
          <w:bCs w:val="0"/>
          <w:iCs w:val="0"/>
          <w:color w:val="auto"/>
          <w:sz w:val="22"/>
          <w:szCs w:val="24"/>
          <w:lang w:val="en-US"/>
        </w:rPr>
        <w:t xml:space="preserve"> The precedence order cannot be changed</w:t>
      </w:r>
      <w:r w:rsidR="00B14237">
        <w:rPr>
          <w:rFonts w:ascii="Calibri" w:hAnsi="Calibri" w:cs="Times New Roman"/>
          <w:b w:val="0"/>
          <w:bCs w:val="0"/>
          <w:iCs w:val="0"/>
          <w:color w:val="auto"/>
          <w:sz w:val="22"/>
          <w:szCs w:val="24"/>
          <w:lang w:val="en-US"/>
        </w:rPr>
        <w:t>.</w:t>
      </w:r>
      <w:r w:rsidR="00B14237" w:rsidRPr="00B14237">
        <w:t xml:space="preserve"> </w:t>
      </w:r>
      <w:r w:rsidR="00B14237" w:rsidRPr="00B14237">
        <w:rPr>
          <w:rFonts w:ascii="Calibri" w:hAnsi="Calibri" w:cs="Times New Roman"/>
          <w:b w:val="0"/>
          <w:bCs w:val="0"/>
          <w:iCs w:val="0"/>
          <w:color w:val="auto"/>
          <w:sz w:val="22"/>
          <w:szCs w:val="24"/>
          <w:lang w:val="en-US"/>
        </w:rPr>
        <w:t>There are great reasons to proceed with caution when overloading an operator. The goal is to increase usability and understanding.</w:t>
      </w:r>
      <w:r w:rsidR="00B14237">
        <w:rPr>
          <w:rFonts w:ascii="Calibri" w:hAnsi="Calibri" w:cs="Times New Roman"/>
          <w:b w:val="0"/>
          <w:bCs w:val="0"/>
          <w:iCs w:val="0"/>
          <w:color w:val="auto"/>
          <w:sz w:val="22"/>
          <w:szCs w:val="24"/>
          <w:lang w:val="en-US"/>
        </w:rPr>
        <w:t xml:space="preserve"> In our example we have overloaded the basic multiplication operators so that we can add, subtract </w:t>
      </w:r>
      <w:proofErr w:type="spellStart"/>
      <w:r w:rsidR="00B14237">
        <w:rPr>
          <w:rFonts w:ascii="Calibri" w:hAnsi="Calibri" w:cs="Times New Roman"/>
          <w:b w:val="0"/>
          <w:bCs w:val="0"/>
          <w:iCs w:val="0"/>
          <w:color w:val="auto"/>
          <w:sz w:val="22"/>
          <w:szCs w:val="24"/>
          <w:lang w:val="en-US"/>
        </w:rPr>
        <w:t>etc</w:t>
      </w:r>
      <w:proofErr w:type="spellEnd"/>
      <w:r w:rsidR="00B14237">
        <w:rPr>
          <w:rFonts w:ascii="Calibri" w:hAnsi="Calibri" w:cs="Times New Roman"/>
          <w:b w:val="0"/>
          <w:bCs w:val="0"/>
          <w:iCs w:val="0"/>
          <w:color w:val="auto"/>
          <w:sz w:val="22"/>
          <w:szCs w:val="24"/>
          <w:lang w:val="en-US"/>
        </w:rPr>
        <w:t xml:space="preserve"> our vector3 objects which we create. This is extremely handy as we can </w:t>
      </w:r>
      <w:r w:rsidR="00761269">
        <w:rPr>
          <w:rFonts w:ascii="Calibri" w:hAnsi="Calibri" w:cs="Times New Roman"/>
          <w:b w:val="0"/>
          <w:bCs w:val="0"/>
          <w:iCs w:val="0"/>
          <w:color w:val="auto"/>
          <w:sz w:val="22"/>
          <w:szCs w:val="24"/>
          <w:lang w:val="en-US"/>
        </w:rPr>
        <w:t>find</w:t>
      </w:r>
      <w:r w:rsidR="00B14237">
        <w:rPr>
          <w:rFonts w:ascii="Calibri" w:hAnsi="Calibri" w:cs="Times New Roman"/>
          <w:b w:val="0"/>
          <w:bCs w:val="0"/>
          <w:iCs w:val="0"/>
          <w:color w:val="auto"/>
          <w:sz w:val="22"/>
          <w:szCs w:val="24"/>
          <w:lang w:val="en-US"/>
        </w:rPr>
        <w:t xml:space="preserve"> the distance </w:t>
      </w:r>
      <w:r w:rsidR="00761269">
        <w:rPr>
          <w:rFonts w:ascii="Calibri" w:hAnsi="Calibri" w:cs="Times New Roman"/>
          <w:b w:val="0"/>
          <w:bCs w:val="0"/>
          <w:iCs w:val="0"/>
          <w:color w:val="auto"/>
          <w:sz w:val="22"/>
          <w:szCs w:val="24"/>
          <w:lang w:val="en-US"/>
        </w:rPr>
        <w:t xml:space="preserve">of an object </w:t>
      </w:r>
      <w:r w:rsidR="00B14237">
        <w:rPr>
          <w:rFonts w:ascii="Calibri" w:hAnsi="Calibri" w:cs="Times New Roman"/>
          <w:b w:val="0"/>
          <w:bCs w:val="0"/>
          <w:iCs w:val="0"/>
          <w:color w:val="auto"/>
          <w:sz w:val="22"/>
          <w:szCs w:val="24"/>
          <w:lang w:val="en-US"/>
        </w:rPr>
        <w:t>in our game, if we know the position vectors of the two objects.</w:t>
      </w:r>
      <w:r w:rsidR="00CE7A09">
        <w:rPr>
          <w:rFonts w:ascii="Calibri" w:hAnsi="Calibri" w:cs="Times New Roman"/>
          <w:b w:val="0"/>
          <w:bCs w:val="0"/>
          <w:iCs w:val="0"/>
          <w:color w:val="auto"/>
          <w:sz w:val="22"/>
          <w:szCs w:val="24"/>
          <w:lang w:val="en-US"/>
        </w:rPr>
        <w:t xml:space="preserve"> We have used</w:t>
      </w:r>
      <w:r w:rsidR="00CE7A09" w:rsidRPr="00CE7A09">
        <w:rPr>
          <w:rFonts w:ascii="Calibri" w:hAnsi="Calibri" w:cs="Times New Roman"/>
          <w:b w:val="0"/>
          <w:bCs w:val="0"/>
          <w:iCs w:val="0"/>
          <w:color w:val="auto"/>
          <w:sz w:val="22"/>
          <w:szCs w:val="24"/>
          <w:lang w:val="en-US"/>
        </w:rPr>
        <w:t xml:space="preserve"> </w:t>
      </w:r>
      <w:proofErr w:type="spellStart"/>
      <w:r w:rsidR="00CE7A09" w:rsidRPr="00CE7A09">
        <w:rPr>
          <w:rFonts w:ascii="Calibri" w:hAnsi="Calibri" w:cs="Times New Roman"/>
          <w:b w:val="0"/>
          <w:bCs w:val="0"/>
          <w:iCs w:val="0"/>
          <w:color w:val="auto"/>
          <w:sz w:val="22"/>
          <w:szCs w:val="24"/>
          <w:lang w:val="en-US"/>
        </w:rPr>
        <w:t>const</w:t>
      </w:r>
      <w:proofErr w:type="spellEnd"/>
      <w:r w:rsidR="00CE7A09" w:rsidRPr="00CE7A09">
        <w:rPr>
          <w:rFonts w:ascii="Calibri" w:hAnsi="Calibri" w:cs="Times New Roman"/>
          <w:b w:val="0"/>
          <w:bCs w:val="0"/>
          <w:iCs w:val="0"/>
          <w:color w:val="auto"/>
          <w:sz w:val="22"/>
          <w:szCs w:val="24"/>
          <w:lang w:val="en-US"/>
        </w:rPr>
        <w:t xml:space="preserve"> functions as much as possible. The compiler will enforce the promise to not modify the </w:t>
      </w:r>
      <w:r w:rsidR="00CA44B4" w:rsidRPr="00CE7A09">
        <w:rPr>
          <w:rFonts w:ascii="Calibri" w:hAnsi="Calibri" w:cs="Times New Roman"/>
          <w:b w:val="0"/>
          <w:bCs w:val="0"/>
          <w:iCs w:val="0"/>
          <w:color w:val="auto"/>
          <w:sz w:val="22"/>
          <w:szCs w:val="24"/>
          <w:lang w:val="en-US"/>
        </w:rPr>
        <w:t>object. This</w:t>
      </w:r>
      <w:r w:rsidR="00CE7A09" w:rsidRPr="00CE7A09">
        <w:rPr>
          <w:rFonts w:ascii="Calibri" w:hAnsi="Calibri" w:cs="Times New Roman"/>
          <w:b w:val="0"/>
          <w:bCs w:val="0"/>
          <w:iCs w:val="0"/>
          <w:color w:val="auto"/>
          <w:sz w:val="22"/>
          <w:szCs w:val="24"/>
          <w:lang w:val="en-US"/>
        </w:rPr>
        <w:t xml:space="preserve"> can be a great way to make sure that your code has no unanticipated side effects</w:t>
      </w:r>
      <w:r w:rsidR="00CE7A09">
        <w:rPr>
          <w:rFonts w:ascii="Calibri" w:hAnsi="Calibri" w:cs="Times New Roman"/>
          <w:b w:val="0"/>
          <w:bCs w:val="0"/>
          <w:iCs w:val="0"/>
          <w:color w:val="auto"/>
          <w:sz w:val="22"/>
          <w:szCs w:val="24"/>
          <w:lang w:val="en-US"/>
        </w:rPr>
        <w:t>.</w:t>
      </w:r>
    </w:p>
    <w:p w14:paraId="2E728017" w14:textId="78B7828C" w:rsidR="00CE7A09" w:rsidRPr="00DE49D3" w:rsidRDefault="00CE7A09" w:rsidP="00CA44B4">
      <w:pPr>
        <w:pStyle w:val="NormalPACKT"/>
        <w:numPr>
          <w:ilvl w:val="1"/>
          <w:numId w:val="2"/>
        </w:numPr>
        <w:rPr>
          <w:lang w:val="en-NZ"/>
        </w:rPr>
      </w:pPr>
      <w:r w:rsidRPr="00CE7A09">
        <w:t xml:space="preserve">All functions that accept vectors accept a constant reference to a </w:t>
      </w:r>
      <w:proofErr w:type="spellStart"/>
      <w:r w:rsidRPr="00CE7A09">
        <w:t>vector.</w:t>
      </w:r>
      <w:r>
        <w:t>We</w:t>
      </w:r>
      <w:proofErr w:type="spellEnd"/>
      <w:r>
        <w:t xml:space="preserve"> have to remember that</w:t>
      </w:r>
      <w:r w:rsidRPr="00CE7A09">
        <w:t xml:space="preserve"> </w:t>
      </w:r>
      <w:r>
        <w:t>p</w:t>
      </w:r>
      <w:r w:rsidRPr="00CE7A09">
        <w:t>assing an argument by value to a function invokes a constructor</w:t>
      </w:r>
      <w:r w:rsidR="00CA44B4">
        <w:t>.</w:t>
      </w:r>
      <w:r w:rsidR="00CA44B4" w:rsidRPr="00CA44B4">
        <w:rPr>
          <w:rFonts w:asciiTheme="minorHAnsi" w:hAnsi="Trebuchet MS"/>
          <w:color w:val="000000" w:themeColor="text1"/>
          <w:sz w:val="48"/>
          <w:szCs w:val="48"/>
          <w:lang w:eastAsia="en-NZ"/>
        </w:rPr>
        <w:t xml:space="preserve"> </w:t>
      </w:r>
      <w:r w:rsidR="00CA44B4" w:rsidRPr="00CA44B4">
        <w:t xml:space="preserve">Inheritance will not be </w:t>
      </w:r>
      <w:r w:rsidR="00CA44B4">
        <w:t xml:space="preserve">very useful to the vector class as we know </w:t>
      </w:r>
      <w:r w:rsidR="00CA44B4" w:rsidRPr="00365746">
        <w:rPr>
          <w:rStyle w:val="SubtleReference"/>
        </w:rPr>
        <w:t>CVector3</w:t>
      </w:r>
      <w:r w:rsidR="00CA44B4">
        <w:t xml:space="preserve"> is speed </w:t>
      </w:r>
      <w:proofErr w:type="spellStart"/>
      <w:r w:rsidR="00CA44B4">
        <w:t>critical.</w:t>
      </w:r>
      <w:r w:rsidR="00CA44B4" w:rsidRPr="00CA44B4">
        <w:t>The</w:t>
      </w:r>
      <w:proofErr w:type="spellEnd"/>
      <w:r w:rsidR="00CA44B4" w:rsidRPr="00CA44B4">
        <w:t xml:space="preserve"> V-table adds 25% to the class size</w:t>
      </w:r>
      <w:r w:rsidR="00CA44B4">
        <w:t xml:space="preserve"> so it is not advisable.</w:t>
      </w:r>
      <w:r w:rsidR="00DE49D3">
        <w:t xml:space="preserve"> </w:t>
      </w:r>
    </w:p>
    <w:p w14:paraId="183A6660" w14:textId="612768F7" w:rsidR="007E20C9" w:rsidRPr="007E20C9" w:rsidRDefault="00DE49D3" w:rsidP="00AF1A53">
      <w:pPr>
        <w:pStyle w:val="NormalPACKT"/>
        <w:numPr>
          <w:ilvl w:val="1"/>
          <w:numId w:val="2"/>
        </w:numPr>
      </w:pPr>
      <w:r w:rsidRPr="007E20C9">
        <w:lastRenderedPageBreak/>
        <w:t>Also data hiding does not make too much sense as we need the values of the vector class.</w:t>
      </w:r>
      <w:r w:rsidR="007E20C9" w:rsidRPr="007E20C9">
        <w:t xml:space="preserve"> Some operators can be overloaded in C++. The operators which C++ does not allow us to overload are </w:t>
      </w:r>
      <w:r w:rsidR="007E20C9">
        <w:t>:</w:t>
      </w:r>
    </w:p>
    <w:p w14:paraId="06F2A6DC" w14:textId="5B8813AC" w:rsidR="007E20C9" w:rsidRDefault="007E20C9" w:rsidP="007E20C9">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shd w:val="clear" w:color="auto" w:fill="FFFFFF"/>
        </w:rPr>
        <w:t>. (Member Access or Dot operator</w:t>
      </w:r>
      <w:proofErr w:type="gramStart"/>
      <w:r>
        <w:rPr>
          <w:rFonts w:ascii="Helvetica" w:hAnsi="Helvetica" w:cs="Helvetica"/>
          <w:color w:val="000000"/>
          <w:sz w:val="20"/>
          <w:szCs w:val="20"/>
          <w:shd w:val="clear" w:color="auto" w:fill="FFFFFF"/>
        </w:rPr>
        <w:t>)</w:t>
      </w:r>
      <w:r>
        <w:rPr>
          <w:rFonts w:ascii="Helvetica" w:hAnsi="Helvetica" w:cs="Helvetica"/>
          <w:color w:val="000000"/>
          <w:sz w:val="20"/>
          <w:szCs w:val="20"/>
        </w:rPr>
        <w:t>,</w:t>
      </w:r>
      <w:r>
        <w:rPr>
          <w:rFonts w:ascii="Helvetica" w:hAnsi="Helvetica" w:cs="Helvetica"/>
          <w:color w:val="000000"/>
          <w:sz w:val="20"/>
          <w:szCs w:val="20"/>
          <w:shd w:val="clear" w:color="auto" w:fill="FFFFFF"/>
        </w:rPr>
        <w:t>?:</w:t>
      </w:r>
      <w:proofErr w:type="gramEnd"/>
      <w:r>
        <w:rPr>
          <w:rFonts w:ascii="Helvetica" w:hAnsi="Helvetica" w:cs="Helvetica"/>
          <w:color w:val="000000"/>
          <w:sz w:val="20"/>
          <w:szCs w:val="20"/>
          <w:shd w:val="clear" w:color="auto" w:fill="FFFFFF"/>
        </w:rPr>
        <w:t xml:space="preserve"> (Ternary or Conditional </w:t>
      </w:r>
      <w:r w:rsidR="00340586">
        <w:rPr>
          <w:rFonts w:ascii="Helvetica" w:hAnsi="Helvetica" w:cs="Helvetica"/>
          <w:color w:val="000000"/>
          <w:sz w:val="20"/>
          <w:szCs w:val="20"/>
          <w:shd w:val="clear" w:color="auto" w:fill="FFFFFF"/>
        </w:rPr>
        <w:t>Operator)</w:t>
      </w:r>
      <w:r>
        <w:rPr>
          <w:rFonts w:ascii="Helvetica" w:hAnsi="Helvetica" w:cs="Helvetica"/>
          <w:color w:val="000000"/>
          <w:sz w:val="20"/>
          <w:szCs w:val="20"/>
        </w:rPr>
        <w:t>,</w:t>
      </w:r>
      <w:r>
        <w:rPr>
          <w:rFonts w:ascii="Helvetica" w:hAnsi="Helvetica" w:cs="Helvetica"/>
          <w:color w:val="000000"/>
          <w:sz w:val="20"/>
          <w:szCs w:val="20"/>
          <w:shd w:val="clear" w:color="auto" w:fill="FFFFFF"/>
        </w:rPr>
        <w:t>:: (Scope Resolution Operator)</w:t>
      </w:r>
      <w:r>
        <w:rPr>
          <w:rFonts w:ascii="Helvetica" w:hAnsi="Helvetica" w:cs="Helvetica"/>
          <w:color w:val="000000"/>
          <w:sz w:val="20"/>
          <w:szCs w:val="20"/>
        </w:rPr>
        <w:t>,</w:t>
      </w:r>
      <w:r>
        <w:rPr>
          <w:rFonts w:ascii="Helvetica" w:hAnsi="Helvetica" w:cs="Helvetica"/>
          <w:color w:val="000000"/>
          <w:sz w:val="20"/>
          <w:szCs w:val="20"/>
          <w:shd w:val="clear" w:color="auto" w:fill="FFFFFF"/>
        </w:rPr>
        <w:t xml:space="preserve">.* (Pointer-to-member </w:t>
      </w:r>
      <w:r w:rsidR="00340586">
        <w:rPr>
          <w:rFonts w:ascii="Helvetica" w:hAnsi="Helvetica" w:cs="Helvetica"/>
          <w:color w:val="000000"/>
          <w:sz w:val="20"/>
          <w:szCs w:val="20"/>
          <w:shd w:val="clear" w:color="auto" w:fill="FFFFFF"/>
        </w:rPr>
        <w:t>Operator)</w:t>
      </w:r>
      <w:r>
        <w:rPr>
          <w:rFonts w:ascii="Helvetica" w:hAnsi="Helvetica" w:cs="Helvetica"/>
          <w:color w:val="000000"/>
          <w:sz w:val="20"/>
          <w:szCs w:val="20"/>
        </w:rPr>
        <w:t>,</w:t>
      </w:r>
      <w:proofErr w:type="spellStart"/>
      <w:r w:rsidRPr="007E20C9">
        <w:rPr>
          <w:rFonts w:ascii="Helvetica" w:eastAsia="Arial" w:hAnsi="Helvetica" w:cs="Helvetica"/>
          <w:sz w:val="20"/>
          <w:szCs w:val="20"/>
          <w:bdr w:val="none" w:sz="0" w:space="0" w:color="auto" w:frame="1"/>
          <w:shd w:val="clear" w:color="auto" w:fill="FFFFFF"/>
          <w:lang w:val="x-none" w:eastAsia="x-none" w:bidi="x-none"/>
        </w:rPr>
        <w:t>sizeof</w:t>
      </w:r>
      <w:proofErr w:type="spellEnd"/>
      <w:r>
        <w:rPr>
          <w:rStyle w:val="apple-converted-space"/>
          <w:rFonts w:ascii="Helvetica" w:eastAsia="Arial" w:hAnsi="Helvetica" w:cs="Helvetica"/>
          <w:color w:val="EC4E20"/>
          <w:sz w:val="20"/>
          <w:szCs w:val="20"/>
          <w:bdr w:val="none" w:sz="0" w:space="0" w:color="auto" w:frame="1"/>
          <w:shd w:val="clear" w:color="auto" w:fill="FFFFFF"/>
        </w:rPr>
        <w:t> </w:t>
      </w:r>
      <w:r>
        <w:rPr>
          <w:rFonts w:ascii="Helvetica" w:hAnsi="Helvetica" w:cs="Helvetica"/>
          <w:color w:val="000000"/>
          <w:sz w:val="20"/>
          <w:szCs w:val="20"/>
          <w:shd w:val="clear" w:color="auto" w:fill="FFFFFF"/>
        </w:rPr>
        <w:t xml:space="preserve">(Object size Operator) and </w:t>
      </w:r>
      <w:proofErr w:type="spellStart"/>
      <w:r w:rsidRPr="007E20C9">
        <w:rPr>
          <w:rFonts w:ascii="Helvetica" w:eastAsia="Arial" w:hAnsi="Helvetica" w:cs="Helvetica"/>
          <w:color w:val="000000"/>
          <w:sz w:val="20"/>
          <w:szCs w:val="20"/>
          <w:bdr w:val="none" w:sz="0" w:space="0" w:color="auto" w:frame="1"/>
          <w:lang w:val="x-none" w:eastAsia="x-none" w:bidi="x-none"/>
        </w:rPr>
        <w:t>typeid</w:t>
      </w:r>
      <w:proofErr w:type="spellEnd"/>
      <w:r>
        <w:rPr>
          <w:rStyle w:val="apple-converted-space"/>
          <w:rFonts w:ascii="Helvetica" w:hAnsi="Helvetica" w:cs="Helvetica"/>
          <w:color w:val="EC4E20"/>
          <w:sz w:val="20"/>
          <w:szCs w:val="20"/>
          <w:bdr w:val="none" w:sz="0" w:space="0" w:color="auto" w:frame="1"/>
        </w:rPr>
        <w:t> </w:t>
      </w:r>
      <w:r>
        <w:rPr>
          <w:rFonts w:ascii="Helvetica" w:hAnsi="Helvetica" w:cs="Helvetica"/>
          <w:color w:val="000000"/>
          <w:sz w:val="20"/>
          <w:szCs w:val="20"/>
        </w:rPr>
        <w:t>(Object type Operator).</w:t>
      </w:r>
    </w:p>
    <w:p w14:paraId="13763AAF" w14:textId="173A3CE8" w:rsidR="007E20C9" w:rsidRPr="00CA44B4" w:rsidRDefault="007E20C9" w:rsidP="007E20C9">
      <w:pPr>
        <w:pStyle w:val="NormalPACKT"/>
        <w:rPr>
          <w:lang w:val="en-NZ"/>
        </w:rPr>
      </w:pPr>
    </w:p>
    <w:p w14:paraId="5CDE3866" w14:textId="1FF37B6D" w:rsidR="001225D8" w:rsidRDefault="00FA777A" w:rsidP="001C398D">
      <w:pPr>
        <w:pStyle w:val="Heading1"/>
        <w:numPr>
          <w:ilvl w:val="0"/>
          <w:numId w:val="8"/>
        </w:numPr>
        <w:tabs>
          <w:tab w:val="left" w:pos="0"/>
        </w:tabs>
      </w:pPr>
      <w:r>
        <w:t xml:space="preserve">Use </w:t>
      </w:r>
      <w:r w:rsidR="00C40BC3">
        <w:t>function overloading to reuse functions</w:t>
      </w:r>
    </w:p>
    <w:p w14:paraId="657E9785" w14:textId="4D3198BA" w:rsidR="000B6791" w:rsidRDefault="000B6791" w:rsidP="000B6791">
      <w:pPr>
        <w:pStyle w:val="NoSpacing"/>
      </w:pPr>
      <w:r>
        <w:t xml:space="preserve">Function overloading is an important concept of C++. Sometimes we want to use the same function name but </w:t>
      </w:r>
      <w:r w:rsidR="007021A2">
        <w:t>have different functions to work on different data types or different number of types. This is useful as the client can choose the correct function based on his need. C++ allows us to do this by using function overloading.</w:t>
      </w:r>
    </w:p>
    <w:p w14:paraId="3C392B62" w14:textId="77777777" w:rsidR="001225D8" w:rsidRDefault="001225D8" w:rsidP="002A7E2E">
      <w:pPr>
        <w:pStyle w:val="Heading2"/>
        <w:numPr>
          <w:ilvl w:val="1"/>
          <w:numId w:val="2"/>
        </w:numPr>
        <w:tabs>
          <w:tab w:val="left" w:pos="0"/>
        </w:tabs>
      </w:pPr>
      <w:r>
        <w:t>Getting ready</w:t>
      </w:r>
    </w:p>
    <w:p w14:paraId="1C10B47E" w14:textId="2486738A" w:rsidR="001225D8" w:rsidRDefault="001225D8" w:rsidP="0054457E">
      <w:pPr>
        <w:pStyle w:val="NormalPACKT"/>
      </w:pPr>
      <w:commentRangeStart w:id="202"/>
      <w:r>
        <w:t xml:space="preserve">For this recipe, </w:t>
      </w:r>
      <w:r w:rsidR="0054457E">
        <w:t>you will need a Windows machine with a working copy of Visual Studio.</w:t>
      </w:r>
      <w:commentRangeEnd w:id="202"/>
      <w:r w:rsidR="00AD07F8">
        <w:rPr>
          <w:rStyle w:val="CommentReference"/>
          <w:rFonts w:ascii="Arial" w:hAnsi="Arial" w:cs="Arial"/>
          <w:bCs/>
        </w:rPr>
        <w:commentReference w:id="202"/>
      </w:r>
    </w:p>
    <w:p w14:paraId="47E9169F" w14:textId="77777777" w:rsidR="001225D8" w:rsidRDefault="001225D8" w:rsidP="002A7E2E">
      <w:pPr>
        <w:pStyle w:val="Heading2"/>
        <w:numPr>
          <w:ilvl w:val="1"/>
          <w:numId w:val="2"/>
        </w:numPr>
        <w:tabs>
          <w:tab w:val="left" w:pos="0"/>
        </w:tabs>
        <w:rPr>
          <w:ins w:id="203" w:author="Rashmi Suvarna" w:date="2015-08-03T15:13:00Z"/>
        </w:rPr>
      </w:pPr>
      <w:r>
        <w:t>How to do it...</w:t>
      </w:r>
    </w:p>
    <w:p w14:paraId="303A835A" w14:textId="77777777" w:rsidR="00AD07F8" w:rsidRDefault="00AD07F8" w:rsidP="00AD07F8">
      <w:pPr>
        <w:pStyle w:val="ListParagraph"/>
        <w:numPr>
          <w:ilvl w:val="0"/>
          <w:numId w:val="2"/>
        </w:numPr>
      </w:pPr>
      <w:commentRangeStart w:id="204"/>
      <w:r>
        <w:t xml:space="preserve">In this recipe we will learn how to overload a function and use the same function name and overload them. </w:t>
      </w:r>
      <w:commentRangeEnd w:id="204"/>
      <w:r w:rsidR="00AB19CA">
        <w:rPr>
          <w:rStyle w:val="CommentReference"/>
        </w:rPr>
        <w:commentReference w:id="204"/>
      </w:r>
    </w:p>
    <w:p w14:paraId="0D7DDAAB" w14:textId="5624DF8D" w:rsidR="00AD07F8" w:rsidRPr="002502E9" w:rsidDel="00AD07F8" w:rsidRDefault="00AD07F8" w:rsidP="009B5960">
      <w:pPr>
        <w:pStyle w:val="NormalPACKT"/>
        <w:rPr>
          <w:del w:id="205" w:author="Rashmi Suvarna" w:date="2015-08-03T15:13:00Z"/>
        </w:rPr>
      </w:pPr>
    </w:p>
    <w:p w14:paraId="278FF2E1" w14:textId="77777777" w:rsidR="007C6E0B" w:rsidRDefault="007C6E0B" w:rsidP="009B5960">
      <w:pPr>
        <w:pStyle w:val="NumberedBulletPACKT"/>
        <w:numPr>
          <w:ilvl w:val="0"/>
          <w:numId w:val="17"/>
        </w:numPr>
        <w:tabs>
          <w:tab w:val="clear" w:pos="360"/>
          <w:tab w:val="left" w:pos="720"/>
        </w:tabs>
      </w:pPr>
      <w:r>
        <w:t>Open Visual Studio.</w:t>
      </w:r>
    </w:p>
    <w:p w14:paraId="58657608" w14:textId="77777777" w:rsidR="007C6E0B" w:rsidRDefault="007C6E0B" w:rsidP="009B5960">
      <w:pPr>
        <w:pStyle w:val="NumberedBulletPACKT"/>
        <w:numPr>
          <w:ilvl w:val="0"/>
          <w:numId w:val="17"/>
        </w:numPr>
        <w:tabs>
          <w:tab w:val="clear" w:pos="360"/>
          <w:tab w:val="left" w:pos="720"/>
        </w:tabs>
      </w:pPr>
      <w:r>
        <w:t xml:space="preserve">Create a new C++ project </w:t>
      </w:r>
    </w:p>
    <w:p w14:paraId="5177378F" w14:textId="50B5F2C2" w:rsidR="00C10388" w:rsidRDefault="00C10388" w:rsidP="009B5960">
      <w:pPr>
        <w:pStyle w:val="NumberedBulletPACKT"/>
        <w:numPr>
          <w:ilvl w:val="0"/>
          <w:numId w:val="17"/>
        </w:numPr>
        <w:tabs>
          <w:tab w:val="clear" w:pos="360"/>
          <w:tab w:val="left" w:pos="720"/>
        </w:tabs>
      </w:pPr>
      <w:r>
        <w:t>Select a win32 console application</w:t>
      </w:r>
    </w:p>
    <w:p w14:paraId="476DF802" w14:textId="69EC9D71" w:rsidR="007C6E0B" w:rsidRDefault="007C6E0B" w:rsidP="009B5960">
      <w:pPr>
        <w:pStyle w:val="NumberedBulletPACKT"/>
        <w:numPr>
          <w:ilvl w:val="0"/>
          <w:numId w:val="17"/>
        </w:numPr>
        <w:tabs>
          <w:tab w:val="clear" w:pos="360"/>
          <w:tab w:val="left" w:pos="720"/>
        </w:tabs>
      </w:pPr>
      <w:r>
        <w:t>Ad</w:t>
      </w:r>
      <w:r w:rsidR="00B52A08">
        <w:t xml:space="preserve">d a source file called main.cpp, </w:t>
      </w:r>
      <w:proofErr w:type="spellStart"/>
      <w:r w:rsidR="00B52A08">
        <w:t>Cspeed.h</w:t>
      </w:r>
      <w:proofErr w:type="spellEnd"/>
      <w:r w:rsidR="00B52A08">
        <w:t>/</w:t>
      </w:r>
      <w:proofErr w:type="spellStart"/>
      <w:r w:rsidR="00B52A08">
        <w:t>cpp</w:t>
      </w:r>
      <w:proofErr w:type="spellEnd"/>
    </w:p>
    <w:p w14:paraId="60D03C2B" w14:textId="77777777" w:rsidR="007C6E0B" w:rsidRDefault="007C6E0B" w:rsidP="009B5960">
      <w:pPr>
        <w:pStyle w:val="NumberedBulletPACKT"/>
        <w:numPr>
          <w:ilvl w:val="0"/>
          <w:numId w:val="17"/>
        </w:numPr>
        <w:tabs>
          <w:tab w:val="clear" w:pos="360"/>
          <w:tab w:val="left" w:pos="720"/>
        </w:tabs>
      </w:pPr>
      <w:r>
        <w:t>Add the following lines of code.</w:t>
      </w:r>
    </w:p>
    <w:p w14:paraId="5E56A543" w14:textId="75709345" w:rsidR="001225D8" w:rsidRDefault="001225D8" w:rsidP="001225D8">
      <w:pPr>
        <w:pStyle w:val="NumberedBulletPACKT"/>
        <w:numPr>
          <w:ilvl w:val="0"/>
          <w:numId w:val="0"/>
        </w:numPr>
        <w:tabs>
          <w:tab w:val="left" w:pos="683"/>
        </w:tabs>
        <w:ind w:left="323"/>
      </w:pPr>
    </w:p>
    <w:p w14:paraId="3560E632" w14:textId="135A88BB" w:rsidR="00B52A08" w:rsidRPr="00B52A08" w:rsidRDefault="00B52A08" w:rsidP="00B52A08">
      <w:pPr>
        <w:pStyle w:val="NumberedBulletPACKT"/>
        <w:numPr>
          <w:ilvl w:val="0"/>
          <w:numId w:val="0"/>
        </w:numPr>
        <w:tabs>
          <w:tab w:val="left" w:pos="683"/>
        </w:tabs>
        <w:rPr>
          <w:b/>
        </w:rPr>
      </w:pPr>
      <w:r w:rsidRPr="00B52A08">
        <w:rPr>
          <w:b/>
        </w:rPr>
        <w:t>Main.cpp</w:t>
      </w:r>
    </w:p>
    <w:p w14:paraId="3B9662D6" w14:textId="19591AFC" w:rsidR="00B52A08" w:rsidDel="00AB19CA" w:rsidRDefault="00B52A08" w:rsidP="001225D8">
      <w:pPr>
        <w:pStyle w:val="NumberedBulletPACKT"/>
        <w:numPr>
          <w:ilvl w:val="0"/>
          <w:numId w:val="0"/>
        </w:numPr>
        <w:tabs>
          <w:tab w:val="left" w:pos="683"/>
        </w:tabs>
        <w:ind w:left="323"/>
        <w:rPr>
          <w:del w:id="206" w:author="Rashmi Suvarna" w:date="2015-08-03T15:13:00Z"/>
        </w:rPr>
      </w:pPr>
    </w:p>
    <w:p w14:paraId="7B7E06BE" w14:textId="77777777" w:rsidR="00B52A08" w:rsidRDefault="00B52A08" w:rsidP="00B52A08">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#include</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A31515"/>
          <w:sz w:val="19"/>
          <w:szCs w:val="19"/>
          <w:highlight w:val="white"/>
          <w:lang w:val="en-NZ"/>
        </w:rPr>
        <w:t>&lt;</w:t>
      </w:r>
      <w:proofErr w:type="spellStart"/>
      <w:r>
        <w:rPr>
          <w:rFonts w:ascii="Consolas" w:eastAsiaTheme="minorHAnsi" w:hAnsi="Consolas" w:cs="Consolas"/>
          <w:color w:val="A31515"/>
          <w:sz w:val="19"/>
          <w:szCs w:val="19"/>
          <w:highlight w:val="white"/>
          <w:lang w:val="en-NZ"/>
        </w:rPr>
        <w:t>iostream</w:t>
      </w:r>
      <w:proofErr w:type="spellEnd"/>
      <w:r>
        <w:rPr>
          <w:rFonts w:ascii="Consolas" w:eastAsiaTheme="minorHAnsi" w:hAnsi="Consolas" w:cs="Consolas"/>
          <w:color w:val="A31515"/>
          <w:sz w:val="19"/>
          <w:szCs w:val="19"/>
          <w:highlight w:val="white"/>
          <w:lang w:val="en-NZ"/>
        </w:rPr>
        <w:t>&gt;</w:t>
      </w:r>
    </w:p>
    <w:p w14:paraId="2CD58F40" w14:textId="77777777" w:rsidR="00B52A08" w:rsidRDefault="00B52A08" w:rsidP="00B52A08">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#include</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A31515"/>
          <w:sz w:val="19"/>
          <w:szCs w:val="19"/>
          <w:highlight w:val="white"/>
          <w:lang w:val="en-NZ"/>
        </w:rPr>
        <w:t>&lt;</w:t>
      </w:r>
      <w:proofErr w:type="spellStart"/>
      <w:r>
        <w:rPr>
          <w:rFonts w:ascii="Consolas" w:eastAsiaTheme="minorHAnsi" w:hAnsi="Consolas" w:cs="Consolas"/>
          <w:color w:val="A31515"/>
          <w:sz w:val="19"/>
          <w:szCs w:val="19"/>
          <w:highlight w:val="white"/>
          <w:lang w:val="en-NZ"/>
        </w:rPr>
        <w:t>conio.h</w:t>
      </w:r>
      <w:proofErr w:type="spellEnd"/>
      <w:r>
        <w:rPr>
          <w:rFonts w:ascii="Consolas" w:eastAsiaTheme="minorHAnsi" w:hAnsi="Consolas" w:cs="Consolas"/>
          <w:color w:val="A31515"/>
          <w:sz w:val="19"/>
          <w:szCs w:val="19"/>
          <w:highlight w:val="white"/>
          <w:lang w:val="en-NZ"/>
        </w:rPr>
        <w:t>&gt;</w:t>
      </w:r>
    </w:p>
    <w:p w14:paraId="17E55734" w14:textId="77777777" w:rsidR="00B52A08" w:rsidRDefault="00B52A08" w:rsidP="00B52A08">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#include</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A31515"/>
          <w:sz w:val="19"/>
          <w:szCs w:val="19"/>
          <w:highlight w:val="white"/>
          <w:lang w:val="en-NZ"/>
        </w:rPr>
        <w:t>"</w:t>
      </w:r>
      <w:proofErr w:type="spellStart"/>
      <w:r>
        <w:rPr>
          <w:rFonts w:ascii="Consolas" w:eastAsiaTheme="minorHAnsi" w:hAnsi="Consolas" w:cs="Consolas"/>
          <w:color w:val="A31515"/>
          <w:sz w:val="19"/>
          <w:szCs w:val="19"/>
          <w:highlight w:val="white"/>
          <w:lang w:val="en-NZ"/>
        </w:rPr>
        <w:t>CSpeed.h</w:t>
      </w:r>
      <w:proofErr w:type="spellEnd"/>
      <w:r>
        <w:rPr>
          <w:rFonts w:ascii="Consolas" w:eastAsiaTheme="minorHAnsi" w:hAnsi="Consolas" w:cs="Consolas"/>
          <w:color w:val="A31515"/>
          <w:sz w:val="19"/>
          <w:szCs w:val="19"/>
          <w:highlight w:val="white"/>
          <w:lang w:val="en-NZ"/>
        </w:rPr>
        <w:t>"</w:t>
      </w:r>
    </w:p>
    <w:p w14:paraId="544F2E45" w14:textId="77777777" w:rsidR="00B52A08" w:rsidRDefault="00B52A08" w:rsidP="00B52A08">
      <w:pPr>
        <w:autoSpaceDE w:val="0"/>
        <w:autoSpaceDN w:val="0"/>
        <w:adjustRightInd w:val="0"/>
        <w:spacing w:after="0"/>
        <w:rPr>
          <w:rFonts w:ascii="Consolas" w:eastAsiaTheme="minorHAnsi" w:hAnsi="Consolas" w:cs="Consolas"/>
          <w:color w:val="000000"/>
          <w:sz w:val="19"/>
          <w:szCs w:val="19"/>
          <w:highlight w:val="white"/>
          <w:lang w:val="en-NZ"/>
        </w:rPr>
      </w:pPr>
    </w:p>
    <w:p w14:paraId="7CAEF8BC" w14:textId="77777777" w:rsidR="00B52A08" w:rsidRDefault="00B52A08" w:rsidP="00B52A08">
      <w:pPr>
        <w:autoSpaceDE w:val="0"/>
        <w:autoSpaceDN w:val="0"/>
        <w:adjustRightInd w:val="0"/>
        <w:spacing w:after="0"/>
        <w:rPr>
          <w:rFonts w:ascii="Consolas" w:eastAsiaTheme="minorHAnsi" w:hAnsi="Consolas" w:cs="Consolas"/>
          <w:color w:val="000000"/>
          <w:sz w:val="19"/>
          <w:szCs w:val="19"/>
          <w:highlight w:val="white"/>
          <w:lang w:val="en-NZ"/>
        </w:rPr>
      </w:pPr>
      <w:proofErr w:type="gramStart"/>
      <w:r>
        <w:rPr>
          <w:rFonts w:ascii="Consolas" w:eastAsiaTheme="minorHAnsi" w:hAnsi="Consolas" w:cs="Consolas"/>
          <w:color w:val="0000FF"/>
          <w:sz w:val="19"/>
          <w:szCs w:val="19"/>
          <w:highlight w:val="white"/>
          <w:lang w:val="en-NZ"/>
        </w:rPr>
        <w:t>using</w:t>
      </w:r>
      <w:proofErr w:type="gramEnd"/>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0000FF"/>
          <w:sz w:val="19"/>
          <w:szCs w:val="19"/>
          <w:highlight w:val="white"/>
          <w:lang w:val="en-NZ"/>
        </w:rPr>
        <w:t>namespace</w:t>
      </w:r>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00"/>
          <w:sz w:val="19"/>
          <w:szCs w:val="19"/>
          <w:highlight w:val="white"/>
          <w:lang w:val="en-NZ"/>
        </w:rPr>
        <w:t>std</w:t>
      </w:r>
      <w:proofErr w:type="spellEnd"/>
      <w:r>
        <w:rPr>
          <w:rFonts w:ascii="Consolas" w:eastAsiaTheme="minorHAnsi" w:hAnsi="Consolas" w:cs="Consolas"/>
          <w:color w:val="000000"/>
          <w:sz w:val="19"/>
          <w:szCs w:val="19"/>
          <w:highlight w:val="white"/>
          <w:lang w:val="en-NZ"/>
        </w:rPr>
        <w:t>;</w:t>
      </w:r>
    </w:p>
    <w:p w14:paraId="5F89452C" w14:textId="77777777" w:rsidR="00B52A08" w:rsidRDefault="00B52A08" w:rsidP="00B52A08">
      <w:pPr>
        <w:autoSpaceDE w:val="0"/>
        <w:autoSpaceDN w:val="0"/>
        <w:adjustRightInd w:val="0"/>
        <w:spacing w:after="0"/>
        <w:rPr>
          <w:rFonts w:ascii="Consolas" w:eastAsiaTheme="minorHAnsi" w:hAnsi="Consolas" w:cs="Consolas"/>
          <w:color w:val="000000"/>
          <w:sz w:val="19"/>
          <w:szCs w:val="19"/>
          <w:highlight w:val="white"/>
          <w:lang w:val="en-NZ"/>
        </w:rPr>
      </w:pPr>
    </w:p>
    <w:p w14:paraId="302F9302" w14:textId="77777777" w:rsidR="00B52A08" w:rsidRDefault="00B52A08" w:rsidP="00B52A08">
      <w:pPr>
        <w:autoSpaceDE w:val="0"/>
        <w:autoSpaceDN w:val="0"/>
        <w:adjustRightInd w:val="0"/>
        <w:spacing w:after="0"/>
        <w:rPr>
          <w:rFonts w:ascii="Consolas" w:eastAsiaTheme="minorHAnsi" w:hAnsi="Consolas" w:cs="Consolas"/>
          <w:color w:val="000000"/>
          <w:sz w:val="19"/>
          <w:szCs w:val="19"/>
          <w:highlight w:val="white"/>
          <w:lang w:val="en-NZ"/>
        </w:rPr>
      </w:pPr>
    </w:p>
    <w:p w14:paraId="2C278E64" w14:textId="77777777" w:rsidR="00B52A08" w:rsidRDefault="00B52A08" w:rsidP="00B52A08">
      <w:pPr>
        <w:autoSpaceDE w:val="0"/>
        <w:autoSpaceDN w:val="0"/>
        <w:adjustRightInd w:val="0"/>
        <w:spacing w:after="0"/>
        <w:rPr>
          <w:rFonts w:ascii="Consolas" w:eastAsiaTheme="minorHAnsi" w:hAnsi="Consolas" w:cs="Consolas"/>
          <w:color w:val="000000"/>
          <w:sz w:val="19"/>
          <w:szCs w:val="19"/>
          <w:highlight w:val="white"/>
          <w:lang w:val="en-NZ"/>
        </w:rPr>
      </w:pPr>
    </w:p>
    <w:p w14:paraId="048E63EE" w14:textId="77777777" w:rsidR="00B52A08" w:rsidRDefault="00B52A08" w:rsidP="00B52A08">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8000"/>
          <w:sz w:val="19"/>
          <w:szCs w:val="19"/>
          <w:highlight w:val="white"/>
          <w:lang w:val="en-NZ"/>
        </w:rPr>
        <w:t>//This is not overloading as the function differs only</w:t>
      </w:r>
    </w:p>
    <w:p w14:paraId="659C4D84" w14:textId="77777777" w:rsidR="00B52A08" w:rsidRDefault="00B52A08" w:rsidP="00B52A08">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8000"/>
          <w:sz w:val="19"/>
          <w:szCs w:val="19"/>
          <w:highlight w:val="white"/>
          <w:lang w:val="en-NZ"/>
        </w:rPr>
        <w:t>//in return type</w:t>
      </w:r>
    </w:p>
    <w:p w14:paraId="3856B9AA" w14:textId="77777777" w:rsidR="00B52A08" w:rsidRDefault="00B52A08" w:rsidP="00B52A08">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8000"/>
          <w:sz w:val="19"/>
          <w:szCs w:val="19"/>
          <w:highlight w:val="white"/>
          <w:lang w:val="en-NZ"/>
        </w:rPr>
        <w:t>/*</w:t>
      </w:r>
      <w:proofErr w:type="spellStart"/>
      <w:r>
        <w:rPr>
          <w:rFonts w:ascii="Consolas" w:eastAsiaTheme="minorHAnsi" w:hAnsi="Consolas" w:cs="Consolas"/>
          <w:color w:val="008000"/>
          <w:sz w:val="19"/>
          <w:szCs w:val="19"/>
          <w:highlight w:val="white"/>
          <w:lang w:val="en-NZ"/>
        </w:rPr>
        <w:t>int</w:t>
      </w:r>
      <w:proofErr w:type="spellEnd"/>
      <w:r>
        <w:rPr>
          <w:rFonts w:ascii="Consolas" w:eastAsiaTheme="minorHAnsi" w:hAnsi="Consolas" w:cs="Consolas"/>
          <w:color w:val="008000"/>
          <w:sz w:val="19"/>
          <w:szCs w:val="19"/>
          <w:highlight w:val="white"/>
          <w:lang w:val="en-NZ"/>
        </w:rPr>
        <w:t xml:space="preserve"> </w:t>
      </w:r>
      <w:proofErr w:type="gramStart"/>
      <w:r>
        <w:rPr>
          <w:rFonts w:ascii="Consolas" w:eastAsiaTheme="minorHAnsi" w:hAnsi="Consolas" w:cs="Consolas"/>
          <w:color w:val="008000"/>
          <w:sz w:val="19"/>
          <w:szCs w:val="19"/>
          <w:highlight w:val="white"/>
          <w:lang w:val="en-NZ"/>
        </w:rPr>
        <w:t>Add(</w:t>
      </w:r>
      <w:proofErr w:type="gramEnd"/>
      <w:r>
        <w:rPr>
          <w:rFonts w:ascii="Consolas" w:eastAsiaTheme="minorHAnsi" w:hAnsi="Consolas" w:cs="Consolas"/>
          <w:color w:val="008000"/>
          <w:sz w:val="19"/>
          <w:szCs w:val="19"/>
          <w:highlight w:val="white"/>
          <w:lang w:val="en-NZ"/>
        </w:rPr>
        <w:t>float x, float y)</w:t>
      </w:r>
    </w:p>
    <w:p w14:paraId="721D7A22" w14:textId="77777777" w:rsidR="00B52A08" w:rsidRDefault="00B52A08" w:rsidP="00B52A08">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8000"/>
          <w:sz w:val="19"/>
          <w:szCs w:val="19"/>
          <w:highlight w:val="white"/>
          <w:lang w:val="en-NZ"/>
        </w:rPr>
        <w:t>{</w:t>
      </w:r>
    </w:p>
    <w:p w14:paraId="6FE36036" w14:textId="77777777" w:rsidR="00B52A08" w:rsidRDefault="00B52A08" w:rsidP="00B52A08">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8000"/>
          <w:sz w:val="19"/>
          <w:szCs w:val="19"/>
          <w:highlight w:val="white"/>
          <w:lang w:val="en-NZ"/>
        </w:rPr>
        <w:tab/>
      </w:r>
      <w:proofErr w:type="gramStart"/>
      <w:r>
        <w:rPr>
          <w:rFonts w:ascii="Consolas" w:eastAsiaTheme="minorHAnsi" w:hAnsi="Consolas" w:cs="Consolas"/>
          <w:color w:val="008000"/>
          <w:sz w:val="19"/>
          <w:szCs w:val="19"/>
          <w:highlight w:val="white"/>
          <w:lang w:val="en-NZ"/>
        </w:rPr>
        <w:t>return</w:t>
      </w:r>
      <w:proofErr w:type="gramEnd"/>
      <w:r>
        <w:rPr>
          <w:rFonts w:ascii="Consolas" w:eastAsiaTheme="minorHAnsi" w:hAnsi="Consolas" w:cs="Consolas"/>
          <w:color w:val="008000"/>
          <w:sz w:val="19"/>
          <w:szCs w:val="19"/>
          <w:highlight w:val="white"/>
          <w:lang w:val="en-NZ"/>
        </w:rPr>
        <w:t xml:space="preserve"> x + y;</w:t>
      </w:r>
    </w:p>
    <w:p w14:paraId="00EEED2F" w14:textId="77777777" w:rsidR="00B52A08" w:rsidRDefault="00B52A08" w:rsidP="00B52A08">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8000"/>
          <w:sz w:val="19"/>
          <w:szCs w:val="19"/>
          <w:highlight w:val="white"/>
          <w:lang w:val="en-NZ"/>
        </w:rPr>
        <w:t>}*/</w:t>
      </w:r>
    </w:p>
    <w:p w14:paraId="690DD766" w14:textId="77777777" w:rsidR="00B52A08" w:rsidRDefault="00B52A08" w:rsidP="00B52A08">
      <w:pPr>
        <w:autoSpaceDE w:val="0"/>
        <w:autoSpaceDN w:val="0"/>
        <w:adjustRightInd w:val="0"/>
        <w:spacing w:after="0"/>
        <w:rPr>
          <w:rFonts w:ascii="Consolas" w:eastAsiaTheme="minorHAnsi" w:hAnsi="Consolas" w:cs="Consolas"/>
          <w:color w:val="000000"/>
          <w:sz w:val="19"/>
          <w:szCs w:val="19"/>
          <w:highlight w:val="white"/>
          <w:lang w:val="en-NZ"/>
        </w:rPr>
      </w:pPr>
    </w:p>
    <w:p w14:paraId="530D4E27" w14:textId="77777777" w:rsidR="00B52A08" w:rsidRDefault="00B52A08" w:rsidP="00B52A08">
      <w:pPr>
        <w:autoSpaceDE w:val="0"/>
        <w:autoSpaceDN w:val="0"/>
        <w:adjustRightInd w:val="0"/>
        <w:spacing w:after="0"/>
        <w:rPr>
          <w:rFonts w:ascii="Consolas" w:eastAsiaTheme="minorHAnsi" w:hAnsi="Consolas" w:cs="Consolas"/>
          <w:color w:val="000000"/>
          <w:sz w:val="19"/>
          <w:szCs w:val="19"/>
          <w:highlight w:val="white"/>
          <w:lang w:val="en-NZ"/>
        </w:rPr>
      </w:pPr>
      <w:proofErr w:type="spellStart"/>
      <w:proofErr w:type="gramStart"/>
      <w:r>
        <w:rPr>
          <w:rFonts w:ascii="Consolas" w:eastAsiaTheme="minorHAnsi" w:hAnsi="Consolas" w:cs="Consolas"/>
          <w:color w:val="0000FF"/>
          <w:sz w:val="19"/>
          <w:szCs w:val="19"/>
          <w:highlight w:val="white"/>
          <w:lang w:val="en-NZ"/>
        </w:rPr>
        <w:t>int</w:t>
      </w:r>
      <w:proofErr w:type="spellEnd"/>
      <w:proofErr w:type="gramEnd"/>
      <w:r>
        <w:rPr>
          <w:rFonts w:ascii="Consolas" w:eastAsiaTheme="minorHAnsi" w:hAnsi="Consolas" w:cs="Consolas"/>
          <w:color w:val="000000"/>
          <w:sz w:val="19"/>
          <w:szCs w:val="19"/>
          <w:highlight w:val="white"/>
          <w:lang w:val="en-NZ"/>
        </w:rPr>
        <w:t xml:space="preserve"> main()</w:t>
      </w:r>
    </w:p>
    <w:p w14:paraId="407C1B44" w14:textId="77777777" w:rsidR="00B52A08" w:rsidRDefault="00B52A08" w:rsidP="00B52A08">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742EC529" w14:textId="77777777" w:rsidR="00B52A08" w:rsidRDefault="00B52A08" w:rsidP="00B52A08">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spellStart"/>
      <w:r>
        <w:rPr>
          <w:rFonts w:ascii="Consolas" w:eastAsiaTheme="minorHAnsi" w:hAnsi="Consolas" w:cs="Consolas"/>
          <w:color w:val="2B91AF"/>
          <w:sz w:val="19"/>
          <w:szCs w:val="19"/>
          <w:highlight w:val="white"/>
          <w:lang w:val="en-NZ"/>
        </w:rPr>
        <w:t>CSpeed</w:t>
      </w:r>
      <w:proofErr w:type="spellEnd"/>
      <w:r>
        <w:rPr>
          <w:rFonts w:ascii="Consolas" w:eastAsiaTheme="minorHAnsi" w:hAnsi="Consolas" w:cs="Consolas"/>
          <w:color w:val="000000"/>
          <w:sz w:val="19"/>
          <w:szCs w:val="19"/>
          <w:highlight w:val="white"/>
          <w:lang w:val="en-NZ"/>
        </w:rPr>
        <w:t xml:space="preserve"> speed;</w:t>
      </w:r>
    </w:p>
    <w:p w14:paraId="414E9E58" w14:textId="77777777" w:rsidR="00B52A08" w:rsidRDefault="00B52A08" w:rsidP="00B52A08">
      <w:pPr>
        <w:autoSpaceDE w:val="0"/>
        <w:autoSpaceDN w:val="0"/>
        <w:adjustRightInd w:val="0"/>
        <w:spacing w:after="0"/>
        <w:rPr>
          <w:rFonts w:ascii="Consolas" w:eastAsiaTheme="minorHAnsi" w:hAnsi="Consolas" w:cs="Consolas"/>
          <w:color w:val="000000"/>
          <w:sz w:val="19"/>
          <w:szCs w:val="19"/>
          <w:highlight w:val="white"/>
          <w:lang w:val="en-NZ"/>
        </w:rPr>
      </w:pPr>
    </w:p>
    <w:p w14:paraId="001D77E7" w14:textId="77777777" w:rsidR="00B52A08" w:rsidRDefault="00B52A08" w:rsidP="00B52A08">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spellStart"/>
      <w:proofErr w:type="gramStart"/>
      <w:r>
        <w:rPr>
          <w:rFonts w:ascii="Consolas" w:eastAsiaTheme="minorHAnsi" w:hAnsi="Consolas" w:cs="Consolas"/>
          <w:color w:val="000000"/>
          <w:sz w:val="19"/>
          <w:szCs w:val="19"/>
          <w:highlight w:val="white"/>
          <w:lang w:val="en-NZ"/>
        </w:rPr>
        <w:t>cout</w:t>
      </w:r>
      <w:proofErr w:type="spellEnd"/>
      <w:proofErr w:type="gramEnd"/>
      <w:r>
        <w:rPr>
          <w:rFonts w:ascii="Consolas" w:eastAsiaTheme="minorHAnsi" w:hAnsi="Consolas" w:cs="Consolas"/>
          <w:color w:val="000000"/>
          <w:sz w:val="19"/>
          <w:szCs w:val="19"/>
          <w:highlight w:val="white"/>
          <w:lang w:val="en-NZ"/>
        </w:rPr>
        <w:t>&lt;&lt;</w:t>
      </w:r>
      <w:proofErr w:type="spellStart"/>
      <w:r>
        <w:rPr>
          <w:rFonts w:ascii="Consolas" w:eastAsiaTheme="minorHAnsi" w:hAnsi="Consolas" w:cs="Consolas"/>
          <w:color w:val="000000"/>
          <w:sz w:val="19"/>
          <w:szCs w:val="19"/>
          <w:highlight w:val="white"/>
          <w:lang w:val="en-NZ"/>
        </w:rPr>
        <w:t>speed.AddSpeed</w:t>
      </w:r>
      <w:proofErr w:type="spellEnd"/>
      <w:r>
        <w:rPr>
          <w:rFonts w:ascii="Consolas" w:eastAsiaTheme="minorHAnsi" w:hAnsi="Consolas" w:cs="Consolas"/>
          <w:color w:val="000000"/>
          <w:sz w:val="19"/>
          <w:szCs w:val="19"/>
          <w:highlight w:val="white"/>
          <w:lang w:val="en-NZ"/>
        </w:rPr>
        <w:t>(2.4f, 7.9f)&lt;&lt;</w:t>
      </w:r>
      <w:proofErr w:type="spellStart"/>
      <w:r>
        <w:rPr>
          <w:rFonts w:ascii="Consolas" w:eastAsiaTheme="minorHAnsi" w:hAnsi="Consolas" w:cs="Consolas"/>
          <w:color w:val="000000"/>
          <w:sz w:val="19"/>
          <w:szCs w:val="19"/>
          <w:highlight w:val="white"/>
          <w:lang w:val="en-NZ"/>
        </w:rPr>
        <w:t>endl</w:t>
      </w:r>
      <w:proofErr w:type="spellEnd"/>
      <w:r>
        <w:rPr>
          <w:rFonts w:ascii="Consolas" w:eastAsiaTheme="minorHAnsi" w:hAnsi="Consolas" w:cs="Consolas"/>
          <w:color w:val="000000"/>
          <w:sz w:val="19"/>
          <w:szCs w:val="19"/>
          <w:highlight w:val="white"/>
          <w:lang w:val="en-NZ"/>
        </w:rPr>
        <w:t>;</w:t>
      </w:r>
    </w:p>
    <w:p w14:paraId="058D9BE8" w14:textId="77777777" w:rsidR="00B52A08" w:rsidRDefault="00B52A08" w:rsidP="00B52A08">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spellStart"/>
      <w:proofErr w:type="gramStart"/>
      <w:r>
        <w:rPr>
          <w:rFonts w:ascii="Consolas" w:eastAsiaTheme="minorHAnsi" w:hAnsi="Consolas" w:cs="Consolas"/>
          <w:color w:val="000000"/>
          <w:sz w:val="19"/>
          <w:szCs w:val="19"/>
          <w:highlight w:val="white"/>
          <w:lang w:val="en-NZ"/>
        </w:rPr>
        <w:t>cout</w:t>
      </w:r>
      <w:proofErr w:type="spellEnd"/>
      <w:proofErr w:type="gramEnd"/>
      <w:r>
        <w:rPr>
          <w:rFonts w:ascii="Consolas" w:eastAsiaTheme="minorHAnsi" w:hAnsi="Consolas" w:cs="Consolas"/>
          <w:color w:val="000000"/>
          <w:sz w:val="19"/>
          <w:szCs w:val="19"/>
          <w:highlight w:val="white"/>
          <w:lang w:val="en-NZ"/>
        </w:rPr>
        <w:t xml:space="preserve"> &lt;&lt; </w:t>
      </w:r>
      <w:proofErr w:type="spellStart"/>
      <w:r>
        <w:rPr>
          <w:rFonts w:ascii="Consolas" w:eastAsiaTheme="minorHAnsi" w:hAnsi="Consolas" w:cs="Consolas"/>
          <w:color w:val="000000"/>
          <w:sz w:val="19"/>
          <w:szCs w:val="19"/>
          <w:highlight w:val="white"/>
          <w:lang w:val="en-NZ"/>
        </w:rPr>
        <w:t>speed.AddSpeed</w:t>
      </w:r>
      <w:proofErr w:type="spellEnd"/>
      <w:r>
        <w:rPr>
          <w:rFonts w:ascii="Consolas" w:eastAsiaTheme="minorHAnsi" w:hAnsi="Consolas" w:cs="Consolas"/>
          <w:color w:val="000000"/>
          <w:sz w:val="19"/>
          <w:szCs w:val="19"/>
          <w:highlight w:val="white"/>
          <w:lang w:val="en-NZ"/>
        </w:rPr>
        <w:t>(4, 5)&lt;&lt;</w:t>
      </w:r>
      <w:proofErr w:type="spellStart"/>
      <w:r>
        <w:rPr>
          <w:rFonts w:ascii="Consolas" w:eastAsiaTheme="minorHAnsi" w:hAnsi="Consolas" w:cs="Consolas"/>
          <w:color w:val="000000"/>
          <w:sz w:val="19"/>
          <w:szCs w:val="19"/>
          <w:highlight w:val="white"/>
          <w:lang w:val="en-NZ"/>
        </w:rPr>
        <w:t>endl</w:t>
      </w:r>
      <w:proofErr w:type="spellEnd"/>
      <w:r>
        <w:rPr>
          <w:rFonts w:ascii="Consolas" w:eastAsiaTheme="minorHAnsi" w:hAnsi="Consolas" w:cs="Consolas"/>
          <w:color w:val="000000"/>
          <w:sz w:val="19"/>
          <w:szCs w:val="19"/>
          <w:highlight w:val="white"/>
          <w:lang w:val="en-NZ"/>
        </w:rPr>
        <w:t>;</w:t>
      </w:r>
    </w:p>
    <w:p w14:paraId="24A2D599" w14:textId="77777777" w:rsidR="00B52A08" w:rsidRDefault="00B52A08" w:rsidP="00B52A08">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spellStart"/>
      <w:proofErr w:type="gramStart"/>
      <w:r>
        <w:rPr>
          <w:rFonts w:ascii="Consolas" w:eastAsiaTheme="minorHAnsi" w:hAnsi="Consolas" w:cs="Consolas"/>
          <w:color w:val="000000"/>
          <w:sz w:val="19"/>
          <w:szCs w:val="19"/>
          <w:highlight w:val="white"/>
          <w:lang w:val="en-NZ"/>
        </w:rPr>
        <w:t>cout</w:t>
      </w:r>
      <w:proofErr w:type="spellEnd"/>
      <w:proofErr w:type="gramEnd"/>
      <w:r>
        <w:rPr>
          <w:rFonts w:ascii="Consolas" w:eastAsiaTheme="minorHAnsi" w:hAnsi="Consolas" w:cs="Consolas"/>
          <w:color w:val="000000"/>
          <w:sz w:val="19"/>
          <w:szCs w:val="19"/>
          <w:highlight w:val="white"/>
          <w:lang w:val="en-NZ"/>
        </w:rPr>
        <w:t xml:space="preserve"> &lt;&lt; </w:t>
      </w:r>
      <w:proofErr w:type="spellStart"/>
      <w:r>
        <w:rPr>
          <w:rFonts w:ascii="Consolas" w:eastAsiaTheme="minorHAnsi" w:hAnsi="Consolas" w:cs="Consolas"/>
          <w:color w:val="000000"/>
          <w:sz w:val="19"/>
          <w:szCs w:val="19"/>
          <w:highlight w:val="white"/>
          <w:lang w:val="en-NZ"/>
        </w:rPr>
        <w:t>speed.AddSpeed</w:t>
      </w:r>
      <w:proofErr w:type="spellEnd"/>
      <w:r>
        <w:rPr>
          <w:rFonts w:ascii="Consolas" w:eastAsiaTheme="minorHAnsi" w:hAnsi="Consolas" w:cs="Consolas"/>
          <w:color w:val="000000"/>
          <w:sz w:val="19"/>
          <w:szCs w:val="19"/>
          <w:highlight w:val="white"/>
          <w:lang w:val="en-NZ"/>
        </w:rPr>
        <w:t>(4, 9, 12)&lt;&lt;</w:t>
      </w:r>
      <w:proofErr w:type="spellStart"/>
      <w:r>
        <w:rPr>
          <w:rFonts w:ascii="Consolas" w:eastAsiaTheme="minorHAnsi" w:hAnsi="Consolas" w:cs="Consolas"/>
          <w:color w:val="000000"/>
          <w:sz w:val="19"/>
          <w:szCs w:val="19"/>
          <w:highlight w:val="white"/>
          <w:lang w:val="en-NZ"/>
        </w:rPr>
        <w:t>endl</w:t>
      </w:r>
      <w:proofErr w:type="spellEnd"/>
      <w:r>
        <w:rPr>
          <w:rFonts w:ascii="Consolas" w:eastAsiaTheme="minorHAnsi" w:hAnsi="Consolas" w:cs="Consolas"/>
          <w:color w:val="000000"/>
          <w:sz w:val="19"/>
          <w:szCs w:val="19"/>
          <w:highlight w:val="white"/>
          <w:lang w:val="en-NZ"/>
        </w:rPr>
        <w:t>;</w:t>
      </w:r>
    </w:p>
    <w:p w14:paraId="15E906EB" w14:textId="77777777" w:rsidR="00B52A08" w:rsidRDefault="00B52A08" w:rsidP="00B52A08">
      <w:pPr>
        <w:autoSpaceDE w:val="0"/>
        <w:autoSpaceDN w:val="0"/>
        <w:adjustRightInd w:val="0"/>
        <w:spacing w:after="0"/>
        <w:rPr>
          <w:rFonts w:ascii="Consolas" w:eastAsiaTheme="minorHAnsi" w:hAnsi="Consolas" w:cs="Consolas"/>
          <w:color w:val="000000"/>
          <w:sz w:val="19"/>
          <w:szCs w:val="19"/>
          <w:highlight w:val="white"/>
          <w:lang w:val="en-NZ"/>
        </w:rPr>
      </w:pPr>
    </w:p>
    <w:p w14:paraId="27BB18BC" w14:textId="77777777" w:rsidR="00B52A08" w:rsidRDefault="00B52A08" w:rsidP="00B52A08">
      <w:pPr>
        <w:autoSpaceDE w:val="0"/>
        <w:autoSpaceDN w:val="0"/>
        <w:adjustRightInd w:val="0"/>
        <w:spacing w:after="0"/>
        <w:rPr>
          <w:rFonts w:ascii="Consolas" w:eastAsiaTheme="minorHAnsi" w:hAnsi="Consolas" w:cs="Consolas"/>
          <w:color w:val="000000"/>
          <w:sz w:val="19"/>
          <w:szCs w:val="19"/>
          <w:highlight w:val="white"/>
          <w:lang w:val="en-NZ"/>
        </w:rPr>
      </w:pPr>
    </w:p>
    <w:p w14:paraId="4FB0BEB2" w14:textId="77777777" w:rsidR="00B52A08" w:rsidRDefault="00B52A08" w:rsidP="00B52A08">
      <w:pPr>
        <w:autoSpaceDE w:val="0"/>
        <w:autoSpaceDN w:val="0"/>
        <w:adjustRightInd w:val="0"/>
        <w:spacing w:after="0"/>
        <w:rPr>
          <w:rFonts w:ascii="Consolas" w:eastAsiaTheme="minorHAnsi" w:hAnsi="Consolas" w:cs="Consolas"/>
          <w:color w:val="000000"/>
          <w:sz w:val="19"/>
          <w:szCs w:val="19"/>
          <w:highlight w:val="white"/>
          <w:lang w:val="en-NZ"/>
        </w:rPr>
      </w:pPr>
    </w:p>
    <w:p w14:paraId="4A90A56B" w14:textId="77777777" w:rsidR="00B52A08" w:rsidRDefault="00B52A08" w:rsidP="00B52A08">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_</w:t>
      </w:r>
      <w:proofErr w:type="spellStart"/>
      <w:proofErr w:type="gramStart"/>
      <w:r>
        <w:rPr>
          <w:rFonts w:ascii="Consolas" w:eastAsiaTheme="minorHAnsi" w:hAnsi="Consolas" w:cs="Consolas"/>
          <w:color w:val="000000"/>
          <w:sz w:val="19"/>
          <w:szCs w:val="19"/>
          <w:highlight w:val="white"/>
          <w:lang w:val="en-NZ"/>
        </w:rPr>
        <w:t>getch</w:t>
      </w:r>
      <w:proofErr w:type="spellEnd"/>
      <w:r>
        <w:rPr>
          <w:rFonts w:ascii="Consolas" w:eastAsiaTheme="minorHAnsi" w:hAnsi="Consolas" w:cs="Consolas"/>
          <w:color w:val="000000"/>
          <w:sz w:val="19"/>
          <w:szCs w:val="19"/>
          <w:highlight w:val="white"/>
          <w:lang w:val="en-NZ"/>
        </w:rPr>
        <w:t>(</w:t>
      </w:r>
      <w:proofErr w:type="gramEnd"/>
      <w:r>
        <w:rPr>
          <w:rFonts w:ascii="Consolas" w:eastAsiaTheme="minorHAnsi" w:hAnsi="Consolas" w:cs="Consolas"/>
          <w:color w:val="000000"/>
          <w:sz w:val="19"/>
          <w:szCs w:val="19"/>
          <w:highlight w:val="white"/>
          <w:lang w:val="en-NZ"/>
        </w:rPr>
        <w:t>);</w:t>
      </w:r>
    </w:p>
    <w:p w14:paraId="2A26C780" w14:textId="77777777" w:rsidR="00B52A08" w:rsidRDefault="00B52A08" w:rsidP="00B52A08">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FF"/>
          <w:sz w:val="19"/>
          <w:szCs w:val="19"/>
          <w:highlight w:val="white"/>
          <w:lang w:val="en-NZ"/>
        </w:rPr>
        <w:t>return</w:t>
      </w:r>
      <w:proofErr w:type="gramEnd"/>
      <w:r>
        <w:rPr>
          <w:rFonts w:ascii="Consolas" w:eastAsiaTheme="minorHAnsi" w:hAnsi="Consolas" w:cs="Consolas"/>
          <w:color w:val="000000"/>
          <w:sz w:val="19"/>
          <w:szCs w:val="19"/>
          <w:highlight w:val="white"/>
          <w:lang w:val="en-NZ"/>
        </w:rPr>
        <w:t xml:space="preserve"> 0;</w:t>
      </w:r>
    </w:p>
    <w:p w14:paraId="2CC033DF" w14:textId="77777777" w:rsidR="00B52A08" w:rsidRDefault="00B52A08" w:rsidP="00B52A08">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6492B898" w14:textId="77777777" w:rsidR="00B52A08" w:rsidRDefault="00B52A08" w:rsidP="00B52A08">
      <w:pPr>
        <w:autoSpaceDE w:val="0"/>
        <w:autoSpaceDN w:val="0"/>
        <w:adjustRightInd w:val="0"/>
        <w:spacing w:after="0"/>
        <w:rPr>
          <w:rFonts w:ascii="Consolas" w:eastAsiaTheme="minorHAnsi" w:hAnsi="Consolas" w:cs="Consolas"/>
          <w:color w:val="000000"/>
          <w:sz w:val="19"/>
          <w:szCs w:val="19"/>
          <w:highlight w:val="white"/>
          <w:lang w:val="en-NZ"/>
        </w:rPr>
      </w:pPr>
    </w:p>
    <w:p w14:paraId="6BC07D1A" w14:textId="77777777" w:rsidR="00B52A08" w:rsidRDefault="00B52A08" w:rsidP="00B52A08">
      <w:pPr>
        <w:autoSpaceDE w:val="0"/>
        <w:autoSpaceDN w:val="0"/>
        <w:adjustRightInd w:val="0"/>
        <w:spacing w:after="0"/>
        <w:rPr>
          <w:rFonts w:ascii="Consolas" w:eastAsiaTheme="minorHAnsi" w:hAnsi="Consolas" w:cs="Consolas"/>
          <w:color w:val="000000"/>
          <w:sz w:val="19"/>
          <w:szCs w:val="19"/>
          <w:highlight w:val="white"/>
          <w:lang w:val="en-NZ"/>
        </w:rPr>
      </w:pPr>
    </w:p>
    <w:p w14:paraId="695F02BF" w14:textId="543728EA" w:rsidR="00B52A08" w:rsidRDefault="00B52A08" w:rsidP="00B52A08">
      <w:pPr>
        <w:pStyle w:val="NumberedBulletPACKT"/>
        <w:numPr>
          <w:ilvl w:val="0"/>
          <w:numId w:val="0"/>
        </w:numPr>
        <w:tabs>
          <w:tab w:val="left" w:pos="683"/>
        </w:tabs>
        <w:rPr>
          <w:b/>
        </w:rPr>
      </w:pPr>
      <w:r>
        <w:rPr>
          <w:b/>
        </w:rPr>
        <w:t>CSpeed</w:t>
      </w:r>
      <w:r w:rsidRPr="00B52A08">
        <w:rPr>
          <w:b/>
        </w:rPr>
        <w:t>.cpp</w:t>
      </w:r>
    </w:p>
    <w:p w14:paraId="1C80968B" w14:textId="77777777" w:rsidR="00B52A08" w:rsidRDefault="00B52A08" w:rsidP="00B52A08">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#include</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A31515"/>
          <w:sz w:val="19"/>
          <w:szCs w:val="19"/>
          <w:highlight w:val="white"/>
          <w:lang w:val="en-NZ"/>
        </w:rPr>
        <w:t>"</w:t>
      </w:r>
      <w:proofErr w:type="spellStart"/>
      <w:r>
        <w:rPr>
          <w:rFonts w:ascii="Consolas" w:eastAsiaTheme="minorHAnsi" w:hAnsi="Consolas" w:cs="Consolas"/>
          <w:color w:val="A31515"/>
          <w:sz w:val="19"/>
          <w:szCs w:val="19"/>
          <w:highlight w:val="white"/>
          <w:lang w:val="en-NZ"/>
        </w:rPr>
        <w:t>CSpeed.h</w:t>
      </w:r>
      <w:proofErr w:type="spellEnd"/>
      <w:r>
        <w:rPr>
          <w:rFonts w:ascii="Consolas" w:eastAsiaTheme="minorHAnsi" w:hAnsi="Consolas" w:cs="Consolas"/>
          <w:color w:val="A31515"/>
          <w:sz w:val="19"/>
          <w:szCs w:val="19"/>
          <w:highlight w:val="white"/>
          <w:lang w:val="en-NZ"/>
        </w:rPr>
        <w:t>"</w:t>
      </w:r>
    </w:p>
    <w:p w14:paraId="0C1C0527" w14:textId="77777777" w:rsidR="00B52A08" w:rsidRDefault="00B52A08" w:rsidP="00B52A08">
      <w:pPr>
        <w:autoSpaceDE w:val="0"/>
        <w:autoSpaceDN w:val="0"/>
        <w:adjustRightInd w:val="0"/>
        <w:spacing w:after="0"/>
        <w:rPr>
          <w:rFonts w:ascii="Consolas" w:eastAsiaTheme="minorHAnsi" w:hAnsi="Consolas" w:cs="Consolas"/>
          <w:color w:val="000000"/>
          <w:sz w:val="19"/>
          <w:szCs w:val="19"/>
          <w:highlight w:val="white"/>
          <w:lang w:val="en-NZ"/>
        </w:rPr>
      </w:pPr>
    </w:p>
    <w:p w14:paraId="29FE548E" w14:textId="77777777" w:rsidR="00B52A08" w:rsidRDefault="00B52A08" w:rsidP="00B52A08">
      <w:pPr>
        <w:autoSpaceDE w:val="0"/>
        <w:autoSpaceDN w:val="0"/>
        <w:adjustRightInd w:val="0"/>
        <w:spacing w:after="0"/>
        <w:rPr>
          <w:rFonts w:ascii="Consolas" w:eastAsiaTheme="minorHAnsi" w:hAnsi="Consolas" w:cs="Consolas"/>
          <w:color w:val="000000"/>
          <w:sz w:val="19"/>
          <w:szCs w:val="19"/>
          <w:highlight w:val="white"/>
          <w:lang w:val="en-NZ"/>
        </w:rPr>
      </w:pPr>
    </w:p>
    <w:p w14:paraId="1CFE8595" w14:textId="77777777" w:rsidR="00B52A08" w:rsidRDefault="00B52A08" w:rsidP="00B52A08">
      <w:pPr>
        <w:autoSpaceDE w:val="0"/>
        <w:autoSpaceDN w:val="0"/>
        <w:adjustRightInd w:val="0"/>
        <w:spacing w:after="0"/>
        <w:rPr>
          <w:rFonts w:ascii="Consolas" w:eastAsiaTheme="minorHAnsi" w:hAnsi="Consolas" w:cs="Consolas"/>
          <w:color w:val="000000"/>
          <w:sz w:val="19"/>
          <w:szCs w:val="19"/>
          <w:highlight w:val="white"/>
          <w:lang w:val="en-NZ"/>
        </w:rPr>
      </w:pPr>
      <w:proofErr w:type="spellStart"/>
      <w:r>
        <w:rPr>
          <w:rFonts w:ascii="Consolas" w:eastAsiaTheme="minorHAnsi" w:hAnsi="Consolas" w:cs="Consolas"/>
          <w:color w:val="2B91AF"/>
          <w:sz w:val="19"/>
          <w:szCs w:val="19"/>
          <w:highlight w:val="white"/>
          <w:lang w:val="en-NZ"/>
        </w:rPr>
        <w:t>CSpeed</w:t>
      </w:r>
      <w:proofErr w:type="spellEnd"/>
      <w:r>
        <w:rPr>
          <w:rFonts w:ascii="Consolas" w:eastAsiaTheme="minorHAnsi" w:hAnsi="Consolas" w:cs="Consolas"/>
          <w:color w:val="000000"/>
          <w:sz w:val="19"/>
          <w:szCs w:val="19"/>
          <w:highlight w:val="white"/>
          <w:lang w:val="en-NZ"/>
        </w:rPr>
        <w:t>::</w:t>
      </w:r>
      <w:proofErr w:type="spellStart"/>
      <w:proofErr w:type="gramStart"/>
      <w:r>
        <w:rPr>
          <w:rFonts w:ascii="Consolas" w:eastAsiaTheme="minorHAnsi" w:hAnsi="Consolas" w:cs="Consolas"/>
          <w:color w:val="000000"/>
          <w:sz w:val="19"/>
          <w:szCs w:val="19"/>
          <w:highlight w:val="white"/>
          <w:lang w:val="en-NZ"/>
        </w:rPr>
        <w:t>CSpeed</w:t>
      </w:r>
      <w:proofErr w:type="spellEnd"/>
      <w:r>
        <w:rPr>
          <w:rFonts w:ascii="Consolas" w:eastAsiaTheme="minorHAnsi" w:hAnsi="Consolas" w:cs="Consolas"/>
          <w:color w:val="000000"/>
          <w:sz w:val="19"/>
          <w:szCs w:val="19"/>
          <w:highlight w:val="white"/>
          <w:lang w:val="en-NZ"/>
        </w:rPr>
        <w:t>()</w:t>
      </w:r>
      <w:proofErr w:type="gramEnd"/>
    </w:p>
    <w:p w14:paraId="6B576F3B" w14:textId="77777777" w:rsidR="00B52A08" w:rsidRDefault="00B52A08" w:rsidP="00B52A08">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14531CED" w14:textId="77777777" w:rsidR="00B52A08" w:rsidRDefault="00B52A08" w:rsidP="00B52A08">
      <w:pPr>
        <w:autoSpaceDE w:val="0"/>
        <w:autoSpaceDN w:val="0"/>
        <w:adjustRightInd w:val="0"/>
        <w:spacing w:after="0"/>
        <w:rPr>
          <w:rFonts w:ascii="Consolas" w:eastAsiaTheme="minorHAnsi" w:hAnsi="Consolas" w:cs="Consolas"/>
          <w:color w:val="000000"/>
          <w:sz w:val="19"/>
          <w:szCs w:val="19"/>
          <w:highlight w:val="white"/>
          <w:lang w:val="en-NZ"/>
        </w:rPr>
      </w:pPr>
    </w:p>
    <w:p w14:paraId="5389788D" w14:textId="77777777" w:rsidR="00B52A08" w:rsidRDefault="00B52A08" w:rsidP="00B52A08">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5BE2ABDD" w14:textId="77777777" w:rsidR="00B52A08" w:rsidRDefault="00B52A08" w:rsidP="00B52A08">
      <w:pPr>
        <w:autoSpaceDE w:val="0"/>
        <w:autoSpaceDN w:val="0"/>
        <w:adjustRightInd w:val="0"/>
        <w:spacing w:after="0"/>
        <w:rPr>
          <w:rFonts w:ascii="Consolas" w:eastAsiaTheme="minorHAnsi" w:hAnsi="Consolas" w:cs="Consolas"/>
          <w:color w:val="000000"/>
          <w:sz w:val="19"/>
          <w:szCs w:val="19"/>
          <w:highlight w:val="white"/>
          <w:lang w:val="en-NZ"/>
        </w:rPr>
      </w:pPr>
    </w:p>
    <w:p w14:paraId="21E813AE" w14:textId="77777777" w:rsidR="00B52A08" w:rsidRDefault="00B52A08" w:rsidP="00B52A08">
      <w:pPr>
        <w:autoSpaceDE w:val="0"/>
        <w:autoSpaceDN w:val="0"/>
        <w:adjustRightInd w:val="0"/>
        <w:spacing w:after="0"/>
        <w:rPr>
          <w:rFonts w:ascii="Consolas" w:eastAsiaTheme="minorHAnsi" w:hAnsi="Consolas" w:cs="Consolas"/>
          <w:color w:val="000000"/>
          <w:sz w:val="19"/>
          <w:szCs w:val="19"/>
          <w:highlight w:val="white"/>
          <w:lang w:val="en-NZ"/>
        </w:rPr>
      </w:pPr>
      <w:proofErr w:type="spellStart"/>
      <w:r>
        <w:rPr>
          <w:rFonts w:ascii="Consolas" w:eastAsiaTheme="minorHAnsi" w:hAnsi="Consolas" w:cs="Consolas"/>
          <w:color w:val="2B91AF"/>
          <w:sz w:val="19"/>
          <w:szCs w:val="19"/>
          <w:highlight w:val="white"/>
          <w:lang w:val="en-NZ"/>
        </w:rPr>
        <w:t>CSpeed</w:t>
      </w:r>
      <w:proofErr w:type="spellEnd"/>
      <w:r>
        <w:rPr>
          <w:rFonts w:ascii="Consolas" w:eastAsiaTheme="minorHAnsi" w:hAnsi="Consolas" w:cs="Consolas"/>
          <w:color w:val="000000"/>
          <w:sz w:val="19"/>
          <w:szCs w:val="19"/>
          <w:highlight w:val="white"/>
          <w:lang w:val="en-NZ"/>
        </w:rPr>
        <w:t>:</w:t>
      </w:r>
      <w:proofErr w:type="gramStart"/>
      <w:r>
        <w:rPr>
          <w:rFonts w:ascii="Consolas" w:eastAsiaTheme="minorHAnsi" w:hAnsi="Consolas" w:cs="Consolas"/>
          <w:color w:val="000000"/>
          <w:sz w:val="19"/>
          <w:szCs w:val="19"/>
          <w:highlight w:val="white"/>
          <w:lang w:val="en-NZ"/>
        </w:rPr>
        <w:t>:~</w:t>
      </w:r>
      <w:proofErr w:type="spellStart"/>
      <w:proofErr w:type="gramEnd"/>
      <w:r>
        <w:rPr>
          <w:rFonts w:ascii="Consolas" w:eastAsiaTheme="minorHAnsi" w:hAnsi="Consolas" w:cs="Consolas"/>
          <w:color w:val="000000"/>
          <w:sz w:val="19"/>
          <w:szCs w:val="19"/>
          <w:highlight w:val="white"/>
          <w:lang w:val="en-NZ"/>
        </w:rPr>
        <w:t>CSpeed</w:t>
      </w:r>
      <w:proofErr w:type="spellEnd"/>
      <w:r>
        <w:rPr>
          <w:rFonts w:ascii="Consolas" w:eastAsiaTheme="minorHAnsi" w:hAnsi="Consolas" w:cs="Consolas"/>
          <w:color w:val="000000"/>
          <w:sz w:val="19"/>
          <w:szCs w:val="19"/>
          <w:highlight w:val="white"/>
          <w:lang w:val="en-NZ"/>
        </w:rPr>
        <w:t>()</w:t>
      </w:r>
    </w:p>
    <w:p w14:paraId="5F47BE3F" w14:textId="77777777" w:rsidR="00B52A08" w:rsidRDefault="00B52A08" w:rsidP="00B52A08">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5E5A4E07" w14:textId="77777777" w:rsidR="00B52A08" w:rsidRDefault="00B52A08" w:rsidP="00B52A08">
      <w:pPr>
        <w:autoSpaceDE w:val="0"/>
        <w:autoSpaceDN w:val="0"/>
        <w:adjustRightInd w:val="0"/>
        <w:spacing w:after="0"/>
        <w:rPr>
          <w:rFonts w:ascii="Consolas" w:eastAsiaTheme="minorHAnsi" w:hAnsi="Consolas" w:cs="Consolas"/>
          <w:color w:val="000000"/>
          <w:sz w:val="19"/>
          <w:szCs w:val="19"/>
          <w:highlight w:val="white"/>
          <w:lang w:val="en-NZ"/>
        </w:rPr>
      </w:pPr>
    </w:p>
    <w:p w14:paraId="497045E6" w14:textId="77777777" w:rsidR="00B52A08" w:rsidRDefault="00B52A08" w:rsidP="00B52A08">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73365CD9" w14:textId="77777777" w:rsidR="00B52A08" w:rsidRDefault="00B52A08" w:rsidP="00B52A08">
      <w:pPr>
        <w:autoSpaceDE w:val="0"/>
        <w:autoSpaceDN w:val="0"/>
        <w:adjustRightInd w:val="0"/>
        <w:spacing w:after="0"/>
        <w:rPr>
          <w:rFonts w:ascii="Consolas" w:eastAsiaTheme="minorHAnsi" w:hAnsi="Consolas" w:cs="Consolas"/>
          <w:color w:val="000000"/>
          <w:sz w:val="19"/>
          <w:szCs w:val="19"/>
          <w:highlight w:val="white"/>
          <w:lang w:val="en-NZ"/>
        </w:rPr>
      </w:pPr>
      <w:proofErr w:type="spellStart"/>
      <w:proofErr w:type="gramStart"/>
      <w:r>
        <w:rPr>
          <w:rFonts w:ascii="Consolas" w:eastAsiaTheme="minorHAnsi" w:hAnsi="Consolas" w:cs="Consolas"/>
          <w:color w:val="0000FF"/>
          <w:sz w:val="19"/>
          <w:szCs w:val="19"/>
          <w:highlight w:val="white"/>
          <w:lang w:val="en-NZ"/>
        </w:rPr>
        <w:t>int</w:t>
      </w:r>
      <w:proofErr w:type="spellEnd"/>
      <w:proofErr w:type="gram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2B91AF"/>
          <w:sz w:val="19"/>
          <w:szCs w:val="19"/>
          <w:highlight w:val="white"/>
          <w:lang w:val="en-NZ"/>
        </w:rPr>
        <w:t>CSpeed</w:t>
      </w:r>
      <w:proofErr w:type="spellEnd"/>
      <w:r>
        <w:rPr>
          <w:rFonts w:ascii="Consolas" w:eastAsiaTheme="minorHAnsi" w:hAnsi="Consolas" w:cs="Consolas"/>
          <w:color w:val="000000"/>
          <w:sz w:val="19"/>
          <w:szCs w:val="19"/>
          <w:highlight w:val="white"/>
          <w:lang w:val="en-NZ"/>
        </w:rPr>
        <w:t>::</w:t>
      </w:r>
      <w:proofErr w:type="spellStart"/>
      <w:r>
        <w:rPr>
          <w:rFonts w:ascii="Consolas" w:eastAsiaTheme="minorHAnsi" w:hAnsi="Consolas" w:cs="Consolas"/>
          <w:color w:val="000000"/>
          <w:sz w:val="19"/>
          <w:szCs w:val="19"/>
          <w:highlight w:val="white"/>
          <w:lang w:val="en-NZ"/>
        </w:rPr>
        <w:t>AddSpeed</w:t>
      </w:r>
      <w:proofErr w:type="spellEnd"/>
      <w:r>
        <w:rPr>
          <w:rFonts w:ascii="Consolas" w:eastAsiaTheme="minorHAnsi" w:hAnsi="Consolas" w:cs="Consolas"/>
          <w:color w:val="000000"/>
          <w:sz w:val="19"/>
          <w:szCs w:val="19"/>
          <w:highlight w:val="white"/>
          <w:lang w:val="en-NZ"/>
        </w:rPr>
        <w:t>(</w:t>
      </w:r>
      <w:proofErr w:type="spellStart"/>
      <w:r>
        <w:rPr>
          <w:rFonts w:ascii="Consolas" w:eastAsiaTheme="minorHAnsi" w:hAnsi="Consolas" w:cs="Consolas"/>
          <w:color w:val="0000FF"/>
          <w:sz w:val="19"/>
          <w:szCs w:val="19"/>
          <w:highlight w:val="white"/>
          <w:lang w:val="en-NZ"/>
        </w:rPr>
        <w:t>int</w:t>
      </w:r>
      <w:proofErr w:type="spellEnd"/>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808080"/>
          <w:sz w:val="19"/>
          <w:szCs w:val="19"/>
          <w:highlight w:val="white"/>
          <w:lang w:val="en-NZ"/>
        </w:rPr>
        <w:t>x</w:t>
      </w:r>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FF"/>
          <w:sz w:val="19"/>
          <w:szCs w:val="19"/>
          <w:highlight w:val="white"/>
          <w:lang w:val="en-NZ"/>
        </w:rPr>
        <w:t>int</w:t>
      </w:r>
      <w:proofErr w:type="spellEnd"/>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808080"/>
          <w:sz w:val="19"/>
          <w:szCs w:val="19"/>
          <w:highlight w:val="white"/>
          <w:lang w:val="en-NZ"/>
        </w:rPr>
        <w:t>y</w:t>
      </w:r>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FF"/>
          <w:sz w:val="19"/>
          <w:szCs w:val="19"/>
          <w:highlight w:val="white"/>
          <w:lang w:val="en-NZ"/>
        </w:rPr>
        <w:t>int</w:t>
      </w:r>
      <w:proofErr w:type="spellEnd"/>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808080"/>
          <w:sz w:val="19"/>
          <w:szCs w:val="19"/>
          <w:highlight w:val="white"/>
          <w:lang w:val="en-NZ"/>
        </w:rPr>
        <w:t>z</w:t>
      </w:r>
      <w:r>
        <w:rPr>
          <w:rFonts w:ascii="Consolas" w:eastAsiaTheme="minorHAnsi" w:hAnsi="Consolas" w:cs="Consolas"/>
          <w:color w:val="000000"/>
          <w:sz w:val="19"/>
          <w:szCs w:val="19"/>
          <w:highlight w:val="white"/>
          <w:lang w:val="en-NZ"/>
        </w:rPr>
        <w:t>)</w:t>
      </w:r>
    </w:p>
    <w:p w14:paraId="0794D7F0" w14:textId="77777777" w:rsidR="00B52A08" w:rsidRDefault="00B52A08" w:rsidP="00B52A08">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742CC343" w14:textId="77777777" w:rsidR="00B52A08" w:rsidRDefault="00B52A08" w:rsidP="00B52A08">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lastRenderedPageBreak/>
        <w:tab/>
      </w:r>
      <w:proofErr w:type="gramStart"/>
      <w:r>
        <w:rPr>
          <w:rFonts w:ascii="Consolas" w:eastAsiaTheme="minorHAnsi" w:hAnsi="Consolas" w:cs="Consolas"/>
          <w:color w:val="0000FF"/>
          <w:sz w:val="19"/>
          <w:szCs w:val="19"/>
          <w:highlight w:val="white"/>
          <w:lang w:val="en-NZ"/>
        </w:rPr>
        <w:t>return</w:t>
      </w:r>
      <w:proofErr w:type="gramEnd"/>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808080"/>
          <w:sz w:val="19"/>
          <w:szCs w:val="19"/>
          <w:highlight w:val="white"/>
          <w:lang w:val="en-NZ"/>
        </w:rPr>
        <w:t>x</w:t>
      </w:r>
      <w:r>
        <w:rPr>
          <w:rFonts w:ascii="Consolas" w:eastAsiaTheme="minorHAnsi" w:hAnsi="Consolas" w:cs="Consolas"/>
          <w:color w:val="000000"/>
          <w:sz w:val="19"/>
          <w:szCs w:val="19"/>
          <w:highlight w:val="white"/>
          <w:lang w:val="en-NZ"/>
        </w:rPr>
        <w:t xml:space="preserve"> + </w:t>
      </w:r>
      <w:r>
        <w:rPr>
          <w:rFonts w:ascii="Consolas" w:eastAsiaTheme="minorHAnsi" w:hAnsi="Consolas" w:cs="Consolas"/>
          <w:color w:val="808080"/>
          <w:sz w:val="19"/>
          <w:szCs w:val="19"/>
          <w:highlight w:val="white"/>
          <w:lang w:val="en-NZ"/>
        </w:rPr>
        <w:t>y</w:t>
      </w:r>
      <w:r>
        <w:rPr>
          <w:rFonts w:ascii="Consolas" w:eastAsiaTheme="minorHAnsi" w:hAnsi="Consolas" w:cs="Consolas"/>
          <w:color w:val="000000"/>
          <w:sz w:val="19"/>
          <w:szCs w:val="19"/>
          <w:highlight w:val="white"/>
          <w:lang w:val="en-NZ"/>
        </w:rPr>
        <w:t xml:space="preserve"> + </w:t>
      </w:r>
      <w:r>
        <w:rPr>
          <w:rFonts w:ascii="Consolas" w:eastAsiaTheme="minorHAnsi" w:hAnsi="Consolas" w:cs="Consolas"/>
          <w:color w:val="808080"/>
          <w:sz w:val="19"/>
          <w:szCs w:val="19"/>
          <w:highlight w:val="white"/>
          <w:lang w:val="en-NZ"/>
        </w:rPr>
        <w:t>z</w:t>
      </w:r>
      <w:r>
        <w:rPr>
          <w:rFonts w:ascii="Consolas" w:eastAsiaTheme="minorHAnsi" w:hAnsi="Consolas" w:cs="Consolas"/>
          <w:color w:val="000000"/>
          <w:sz w:val="19"/>
          <w:szCs w:val="19"/>
          <w:highlight w:val="white"/>
          <w:lang w:val="en-NZ"/>
        </w:rPr>
        <w:t>;</w:t>
      </w:r>
    </w:p>
    <w:p w14:paraId="744BE091" w14:textId="77777777" w:rsidR="00B52A08" w:rsidRDefault="00B52A08" w:rsidP="00B52A08">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1DF30500" w14:textId="77777777" w:rsidR="00B52A08" w:rsidRDefault="00B52A08" w:rsidP="00B52A08">
      <w:pPr>
        <w:autoSpaceDE w:val="0"/>
        <w:autoSpaceDN w:val="0"/>
        <w:adjustRightInd w:val="0"/>
        <w:spacing w:after="0"/>
        <w:rPr>
          <w:rFonts w:ascii="Consolas" w:eastAsiaTheme="minorHAnsi" w:hAnsi="Consolas" w:cs="Consolas"/>
          <w:color w:val="000000"/>
          <w:sz w:val="19"/>
          <w:szCs w:val="19"/>
          <w:highlight w:val="white"/>
          <w:lang w:val="en-NZ"/>
        </w:rPr>
      </w:pPr>
      <w:proofErr w:type="spellStart"/>
      <w:proofErr w:type="gramStart"/>
      <w:r>
        <w:rPr>
          <w:rFonts w:ascii="Consolas" w:eastAsiaTheme="minorHAnsi" w:hAnsi="Consolas" w:cs="Consolas"/>
          <w:color w:val="0000FF"/>
          <w:sz w:val="19"/>
          <w:szCs w:val="19"/>
          <w:highlight w:val="white"/>
          <w:lang w:val="en-NZ"/>
        </w:rPr>
        <w:t>int</w:t>
      </w:r>
      <w:proofErr w:type="spellEnd"/>
      <w:proofErr w:type="gram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2B91AF"/>
          <w:sz w:val="19"/>
          <w:szCs w:val="19"/>
          <w:highlight w:val="white"/>
          <w:lang w:val="en-NZ"/>
        </w:rPr>
        <w:t>CSpeed</w:t>
      </w:r>
      <w:proofErr w:type="spellEnd"/>
      <w:r>
        <w:rPr>
          <w:rFonts w:ascii="Consolas" w:eastAsiaTheme="minorHAnsi" w:hAnsi="Consolas" w:cs="Consolas"/>
          <w:color w:val="000000"/>
          <w:sz w:val="19"/>
          <w:szCs w:val="19"/>
          <w:highlight w:val="white"/>
          <w:lang w:val="en-NZ"/>
        </w:rPr>
        <w:t>::</w:t>
      </w:r>
      <w:proofErr w:type="spellStart"/>
      <w:r>
        <w:rPr>
          <w:rFonts w:ascii="Consolas" w:eastAsiaTheme="minorHAnsi" w:hAnsi="Consolas" w:cs="Consolas"/>
          <w:color w:val="000000"/>
          <w:sz w:val="19"/>
          <w:szCs w:val="19"/>
          <w:highlight w:val="white"/>
          <w:lang w:val="en-NZ"/>
        </w:rPr>
        <w:t>AddSpeed</w:t>
      </w:r>
      <w:proofErr w:type="spellEnd"/>
      <w:r>
        <w:rPr>
          <w:rFonts w:ascii="Consolas" w:eastAsiaTheme="minorHAnsi" w:hAnsi="Consolas" w:cs="Consolas"/>
          <w:color w:val="000000"/>
          <w:sz w:val="19"/>
          <w:szCs w:val="19"/>
          <w:highlight w:val="white"/>
          <w:lang w:val="en-NZ"/>
        </w:rPr>
        <w:t>(</w:t>
      </w:r>
      <w:proofErr w:type="spellStart"/>
      <w:r>
        <w:rPr>
          <w:rFonts w:ascii="Consolas" w:eastAsiaTheme="minorHAnsi" w:hAnsi="Consolas" w:cs="Consolas"/>
          <w:color w:val="0000FF"/>
          <w:sz w:val="19"/>
          <w:szCs w:val="19"/>
          <w:highlight w:val="white"/>
          <w:lang w:val="en-NZ"/>
        </w:rPr>
        <w:t>int</w:t>
      </w:r>
      <w:proofErr w:type="spellEnd"/>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808080"/>
          <w:sz w:val="19"/>
          <w:szCs w:val="19"/>
          <w:highlight w:val="white"/>
          <w:lang w:val="en-NZ"/>
        </w:rPr>
        <w:t>x</w:t>
      </w:r>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FF"/>
          <w:sz w:val="19"/>
          <w:szCs w:val="19"/>
          <w:highlight w:val="white"/>
          <w:lang w:val="en-NZ"/>
        </w:rPr>
        <w:t>int</w:t>
      </w:r>
      <w:proofErr w:type="spellEnd"/>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808080"/>
          <w:sz w:val="19"/>
          <w:szCs w:val="19"/>
          <w:highlight w:val="white"/>
          <w:lang w:val="en-NZ"/>
        </w:rPr>
        <w:t>y</w:t>
      </w:r>
      <w:r>
        <w:rPr>
          <w:rFonts w:ascii="Consolas" w:eastAsiaTheme="minorHAnsi" w:hAnsi="Consolas" w:cs="Consolas"/>
          <w:color w:val="000000"/>
          <w:sz w:val="19"/>
          <w:szCs w:val="19"/>
          <w:highlight w:val="white"/>
          <w:lang w:val="en-NZ"/>
        </w:rPr>
        <w:t>)</w:t>
      </w:r>
    </w:p>
    <w:p w14:paraId="0F13A140" w14:textId="77777777" w:rsidR="00B52A08" w:rsidRDefault="00B52A08" w:rsidP="00B52A08">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7F1DDC54" w14:textId="77777777" w:rsidR="00B52A08" w:rsidRDefault="00B52A08" w:rsidP="00B52A08">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FF"/>
          <w:sz w:val="19"/>
          <w:szCs w:val="19"/>
          <w:highlight w:val="white"/>
          <w:lang w:val="en-NZ"/>
        </w:rPr>
        <w:t>return</w:t>
      </w:r>
      <w:proofErr w:type="gramEnd"/>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808080"/>
          <w:sz w:val="19"/>
          <w:szCs w:val="19"/>
          <w:highlight w:val="white"/>
          <w:lang w:val="en-NZ"/>
        </w:rPr>
        <w:t>x</w:t>
      </w:r>
      <w:r>
        <w:rPr>
          <w:rFonts w:ascii="Consolas" w:eastAsiaTheme="minorHAnsi" w:hAnsi="Consolas" w:cs="Consolas"/>
          <w:color w:val="000000"/>
          <w:sz w:val="19"/>
          <w:szCs w:val="19"/>
          <w:highlight w:val="white"/>
          <w:lang w:val="en-NZ"/>
        </w:rPr>
        <w:t xml:space="preserve"> + </w:t>
      </w:r>
      <w:r>
        <w:rPr>
          <w:rFonts w:ascii="Consolas" w:eastAsiaTheme="minorHAnsi" w:hAnsi="Consolas" w:cs="Consolas"/>
          <w:color w:val="808080"/>
          <w:sz w:val="19"/>
          <w:szCs w:val="19"/>
          <w:highlight w:val="white"/>
          <w:lang w:val="en-NZ"/>
        </w:rPr>
        <w:t>y</w:t>
      </w:r>
      <w:r>
        <w:rPr>
          <w:rFonts w:ascii="Consolas" w:eastAsiaTheme="minorHAnsi" w:hAnsi="Consolas" w:cs="Consolas"/>
          <w:color w:val="000000"/>
          <w:sz w:val="19"/>
          <w:szCs w:val="19"/>
          <w:highlight w:val="white"/>
          <w:lang w:val="en-NZ"/>
        </w:rPr>
        <w:t>;</w:t>
      </w:r>
    </w:p>
    <w:p w14:paraId="379A78AE" w14:textId="77777777" w:rsidR="00B52A08" w:rsidRDefault="00B52A08" w:rsidP="00B52A08">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3C146FEC" w14:textId="77777777" w:rsidR="00B52A08" w:rsidRDefault="00B52A08" w:rsidP="00B52A08">
      <w:pPr>
        <w:autoSpaceDE w:val="0"/>
        <w:autoSpaceDN w:val="0"/>
        <w:adjustRightInd w:val="0"/>
        <w:spacing w:after="0"/>
        <w:rPr>
          <w:rFonts w:ascii="Consolas" w:eastAsiaTheme="minorHAnsi" w:hAnsi="Consolas" w:cs="Consolas"/>
          <w:color w:val="000000"/>
          <w:sz w:val="19"/>
          <w:szCs w:val="19"/>
          <w:highlight w:val="white"/>
          <w:lang w:val="en-NZ"/>
        </w:rPr>
      </w:pPr>
      <w:proofErr w:type="gramStart"/>
      <w:r>
        <w:rPr>
          <w:rFonts w:ascii="Consolas" w:eastAsiaTheme="minorHAnsi" w:hAnsi="Consolas" w:cs="Consolas"/>
          <w:color w:val="0000FF"/>
          <w:sz w:val="19"/>
          <w:szCs w:val="19"/>
          <w:highlight w:val="white"/>
          <w:lang w:val="en-NZ"/>
        </w:rPr>
        <w:t>float</w:t>
      </w:r>
      <w:proofErr w:type="gram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2B91AF"/>
          <w:sz w:val="19"/>
          <w:szCs w:val="19"/>
          <w:highlight w:val="white"/>
          <w:lang w:val="en-NZ"/>
        </w:rPr>
        <w:t>CSpeed</w:t>
      </w:r>
      <w:proofErr w:type="spellEnd"/>
      <w:r>
        <w:rPr>
          <w:rFonts w:ascii="Consolas" w:eastAsiaTheme="minorHAnsi" w:hAnsi="Consolas" w:cs="Consolas"/>
          <w:color w:val="000000"/>
          <w:sz w:val="19"/>
          <w:szCs w:val="19"/>
          <w:highlight w:val="white"/>
          <w:lang w:val="en-NZ"/>
        </w:rPr>
        <w:t>::</w:t>
      </w:r>
      <w:proofErr w:type="spellStart"/>
      <w:r>
        <w:rPr>
          <w:rFonts w:ascii="Consolas" w:eastAsiaTheme="minorHAnsi" w:hAnsi="Consolas" w:cs="Consolas"/>
          <w:color w:val="000000"/>
          <w:sz w:val="19"/>
          <w:szCs w:val="19"/>
          <w:highlight w:val="white"/>
          <w:lang w:val="en-NZ"/>
        </w:rPr>
        <w:t>AddSpeed</w:t>
      </w:r>
      <w:proofErr w:type="spellEnd"/>
      <w:r>
        <w:rPr>
          <w:rFonts w:ascii="Consolas" w:eastAsiaTheme="minorHAnsi" w:hAnsi="Consolas" w:cs="Consolas"/>
          <w:color w:val="000000"/>
          <w:sz w:val="19"/>
          <w:szCs w:val="19"/>
          <w:highlight w:val="white"/>
          <w:lang w:val="en-NZ"/>
        </w:rPr>
        <w:t>(</w:t>
      </w:r>
      <w:r>
        <w:rPr>
          <w:rFonts w:ascii="Consolas" w:eastAsiaTheme="minorHAnsi" w:hAnsi="Consolas" w:cs="Consolas"/>
          <w:color w:val="0000FF"/>
          <w:sz w:val="19"/>
          <w:szCs w:val="19"/>
          <w:highlight w:val="white"/>
          <w:lang w:val="en-NZ"/>
        </w:rPr>
        <w:t>float</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808080"/>
          <w:sz w:val="19"/>
          <w:szCs w:val="19"/>
          <w:highlight w:val="white"/>
          <w:lang w:val="en-NZ"/>
        </w:rPr>
        <w:t>x</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0000FF"/>
          <w:sz w:val="19"/>
          <w:szCs w:val="19"/>
          <w:highlight w:val="white"/>
          <w:lang w:val="en-NZ"/>
        </w:rPr>
        <w:t>float</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808080"/>
          <w:sz w:val="19"/>
          <w:szCs w:val="19"/>
          <w:highlight w:val="white"/>
          <w:lang w:val="en-NZ"/>
        </w:rPr>
        <w:t>y</w:t>
      </w:r>
      <w:r>
        <w:rPr>
          <w:rFonts w:ascii="Consolas" w:eastAsiaTheme="minorHAnsi" w:hAnsi="Consolas" w:cs="Consolas"/>
          <w:color w:val="000000"/>
          <w:sz w:val="19"/>
          <w:szCs w:val="19"/>
          <w:highlight w:val="white"/>
          <w:lang w:val="en-NZ"/>
        </w:rPr>
        <w:t>)</w:t>
      </w:r>
    </w:p>
    <w:p w14:paraId="771679DD" w14:textId="77777777" w:rsidR="00B52A08" w:rsidRDefault="00B52A08" w:rsidP="00B52A08">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344DF7EA" w14:textId="77777777" w:rsidR="00B52A08" w:rsidRDefault="00B52A08" w:rsidP="00B52A08">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FF"/>
          <w:sz w:val="19"/>
          <w:szCs w:val="19"/>
          <w:highlight w:val="white"/>
          <w:lang w:val="en-NZ"/>
        </w:rPr>
        <w:t>return</w:t>
      </w:r>
      <w:proofErr w:type="gramEnd"/>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808080"/>
          <w:sz w:val="19"/>
          <w:szCs w:val="19"/>
          <w:highlight w:val="white"/>
          <w:lang w:val="en-NZ"/>
        </w:rPr>
        <w:t>x</w:t>
      </w:r>
      <w:r>
        <w:rPr>
          <w:rFonts w:ascii="Consolas" w:eastAsiaTheme="minorHAnsi" w:hAnsi="Consolas" w:cs="Consolas"/>
          <w:color w:val="000000"/>
          <w:sz w:val="19"/>
          <w:szCs w:val="19"/>
          <w:highlight w:val="white"/>
          <w:lang w:val="en-NZ"/>
        </w:rPr>
        <w:t xml:space="preserve"> + </w:t>
      </w:r>
      <w:r>
        <w:rPr>
          <w:rFonts w:ascii="Consolas" w:eastAsiaTheme="minorHAnsi" w:hAnsi="Consolas" w:cs="Consolas"/>
          <w:color w:val="808080"/>
          <w:sz w:val="19"/>
          <w:szCs w:val="19"/>
          <w:highlight w:val="white"/>
          <w:lang w:val="en-NZ"/>
        </w:rPr>
        <w:t>y</w:t>
      </w:r>
      <w:r>
        <w:rPr>
          <w:rFonts w:ascii="Consolas" w:eastAsiaTheme="minorHAnsi" w:hAnsi="Consolas" w:cs="Consolas"/>
          <w:color w:val="000000"/>
          <w:sz w:val="19"/>
          <w:szCs w:val="19"/>
          <w:highlight w:val="white"/>
          <w:lang w:val="en-NZ"/>
        </w:rPr>
        <w:t>;</w:t>
      </w:r>
    </w:p>
    <w:p w14:paraId="632972EC" w14:textId="2E2CA3C0" w:rsidR="00B52A08" w:rsidRPr="00B52A08" w:rsidRDefault="00B52A08" w:rsidP="00B52A08">
      <w:pPr>
        <w:pStyle w:val="NumberedBulletPACKT"/>
        <w:numPr>
          <w:ilvl w:val="0"/>
          <w:numId w:val="0"/>
        </w:numPr>
        <w:tabs>
          <w:tab w:val="left" w:pos="683"/>
        </w:tabs>
        <w:rPr>
          <w:b/>
        </w:rPr>
      </w:pPr>
      <w:r>
        <w:rPr>
          <w:rFonts w:ascii="Consolas" w:eastAsiaTheme="minorHAnsi" w:hAnsi="Consolas" w:cs="Consolas"/>
          <w:color w:val="000000"/>
          <w:sz w:val="19"/>
          <w:szCs w:val="19"/>
          <w:highlight w:val="white"/>
          <w:lang w:val="en-NZ"/>
        </w:rPr>
        <w:t>}</w:t>
      </w:r>
    </w:p>
    <w:p w14:paraId="2071796C" w14:textId="77777777" w:rsidR="001225D8" w:rsidRDefault="001225D8" w:rsidP="001225D8">
      <w:pPr>
        <w:pStyle w:val="NumberedBulletPACKT"/>
        <w:numPr>
          <w:ilvl w:val="0"/>
          <w:numId w:val="0"/>
        </w:numPr>
      </w:pPr>
    </w:p>
    <w:p w14:paraId="0F8A8111" w14:textId="6AC33946" w:rsidR="00B52A08" w:rsidRDefault="00B52A08" w:rsidP="00B52A08">
      <w:pPr>
        <w:pStyle w:val="NumberedBulletPACKT"/>
        <w:numPr>
          <w:ilvl w:val="0"/>
          <w:numId w:val="0"/>
        </w:numPr>
        <w:tabs>
          <w:tab w:val="left" w:pos="683"/>
        </w:tabs>
        <w:rPr>
          <w:b/>
        </w:rPr>
      </w:pPr>
      <w:proofErr w:type="spellStart"/>
      <w:r>
        <w:rPr>
          <w:b/>
        </w:rPr>
        <w:t>CSpeed</w:t>
      </w:r>
      <w:r w:rsidRPr="00B52A08">
        <w:rPr>
          <w:b/>
        </w:rPr>
        <w:t>.</w:t>
      </w:r>
      <w:r>
        <w:rPr>
          <w:b/>
        </w:rPr>
        <w:t>h</w:t>
      </w:r>
      <w:proofErr w:type="spellEnd"/>
    </w:p>
    <w:p w14:paraId="55FBE7A1" w14:textId="77777777" w:rsidR="00B22F48" w:rsidRDefault="00B22F48" w:rsidP="00B22F48">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w:t>
      </w:r>
      <w:proofErr w:type="spellStart"/>
      <w:r>
        <w:rPr>
          <w:rFonts w:ascii="Consolas" w:eastAsiaTheme="minorHAnsi" w:hAnsi="Consolas" w:cs="Consolas"/>
          <w:color w:val="0000FF"/>
          <w:sz w:val="19"/>
          <w:szCs w:val="19"/>
          <w:highlight w:val="white"/>
          <w:lang w:val="en-NZ"/>
        </w:rPr>
        <w:t>ifndef</w:t>
      </w:r>
      <w:proofErr w:type="spellEnd"/>
      <w:r>
        <w:rPr>
          <w:rFonts w:ascii="Consolas" w:eastAsiaTheme="minorHAnsi" w:hAnsi="Consolas" w:cs="Consolas"/>
          <w:color w:val="000000"/>
          <w:sz w:val="19"/>
          <w:szCs w:val="19"/>
          <w:highlight w:val="white"/>
          <w:lang w:val="en-NZ"/>
        </w:rPr>
        <w:t xml:space="preserve"> _VELOCITY_H</w:t>
      </w:r>
    </w:p>
    <w:p w14:paraId="3BF1F7FC" w14:textId="77777777" w:rsidR="00B22F48" w:rsidRDefault="00B22F48" w:rsidP="00B22F48">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#define</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6F008A"/>
          <w:sz w:val="19"/>
          <w:szCs w:val="19"/>
          <w:highlight w:val="white"/>
          <w:lang w:val="en-NZ"/>
        </w:rPr>
        <w:t>_VELOCITY_H</w:t>
      </w:r>
    </w:p>
    <w:p w14:paraId="4CC358FC" w14:textId="77777777" w:rsidR="00B22F48" w:rsidRDefault="00B22F48" w:rsidP="00B22F48">
      <w:pPr>
        <w:autoSpaceDE w:val="0"/>
        <w:autoSpaceDN w:val="0"/>
        <w:adjustRightInd w:val="0"/>
        <w:spacing w:after="0"/>
        <w:rPr>
          <w:rFonts w:ascii="Consolas" w:eastAsiaTheme="minorHAnsi" w:hAnsi="Consolas" w:cs="Consolas"/>
          <w:color w:val="000000"/>
          <w:sz w:val="19"/>
          <w:szCs w:val="19"/>
          <w:highlight w:val="white"/>
          <w:lang w:val="en-NZ"/>
        </w:rPr>
      </w:pPr>
    </w:p>
    <w:p w14:paraId="7D399E99" w14:textId="77777777" w:rsidR="00B22F48" w:rsidRDefault="00B22F48" w:rsidP="00B22F48">
      <w:pPr>
        <w:autoSpaceDE w:val="0"/>
        <w:autoSpaceDN w:val="0"/>
        <w:adjustRightInd w:val="0"/>
        <w:spacing w:after="0"/>
        <w:rPr>
          <w:rFonts w:ascii="Consolas" w:eastAsiaTheme="minorHAnsi" w:hAnsi="Consolas" w:cs="Consolas"/>
          <w:color w:val="000000"/>
          <w:sz w:val="19"/>
          <w:szCs w:val="19"/>
          <w:highlight w:val="white"/>
          <w:lang w:val="en-NZ"/>
        </w:rPr>
      </w:pPr>
      <w:proofErr w:type="gramStart"/>
      <w:r>
        <w:rPr>
          <w:rFonts w:ascii="Consolas" w:eastAsiaTheme="minorHAnsi" w:hAnsi="Consolas" w:cs="Consolas"/>
          <w:color w:val="0000FF"/>
          <w:sz w:val="19"/>
          <w:szCs w:val="19"/>
          <w:highlight w:val="white"/>
          <w:lang w:val="en-NZ"/>
        </w:rPr>
        <w:t>class</w:t>
      </w:r>
      <w:proofErr w:type="gram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2B91AF"/>
          <w:sz w:val="19"/>
          <w:szCs w:val="19"/>
          <w:highlight w:val="white"/>
          <w:lang w:val="en-NZ"/>
        </w:rPr>
        <w:t>CSpeed</w:t>
      </w:r>
      <w:proofErr w:type="spellEnd"/>
    </w:p>
    <w:p w14:paraId="268658BB" w14:textId="77777777" w:rsidR="00B22F48" w:rsidRDefault="00B22F48" w:rsidP="00B22F48">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0B06CF3C" w14:textId="77777777" w:rsidR="00B22F48" w:rsidRDefault="00B22F48" w:rsidP="00B22F48">
      <w:pPr>
        <w:autoSpaceDE w:val="0"/>
        <w:autoSpaceDN w:val="0"/>
        <w:adjustRightInd w:val="0"/>
        <w:spacing w:after="0"/>
        <w:rPr>
          <w:rFonts w:ascii="Consolas" w:eastAsiaTheme="minorHAnsi" w:hAnsi="Consolas" w:cs="Consolas"/>
          <w:color w:val="000000"/>
          <w:sz w:val="19"/>
          <w:szCs w:val="19"/>
          <w:highlight w:val="white"/>
          <w:lang w:val="en-NZ"/>
        </w:rPr>
      </w:pPr>
      <w:proofErr w:type="gramStart"/>
      <w:r>
        <w:rPr>
          <w:rFonts w:ascii="Consolas" w:eastAsiaTheme="minorHAnsi" w:hAnsi="Consolas" w:cs="Consolas"/>
          <w:color w:val="0000FF"/>
          <w:sz w:val="19"/>
          <w:szCs w:val="19"/>
          <w:highlight w:val="white"/>
          <w:lang w:val="en-NZ"/>
        </w:rPr>
        <w:t>public</w:t>
      </w:r>
      <w:proofErr w:type="gramEnd"/>
      <w:r>
        <w:rPr>
          <w:rFonts w:ascii="Consolas" w:eastAsiaTheme="minorHAnsi" w:hAnsi="Consolas" w:cs="Consolas"/>
          <w:color w:val="000000"/>
          <w:sz w:val="19"/>
          <w:szCs w:val="19"/>
          <w:highlight w:val="white"/>
          <w:lang w:val="en-NZ"/>
        </w:rPr>
        <w:t>:</w:t>
      </w:r>
    </w:p>
    <w:p w14:paraId="1F48E759" w14:textId="77777777" w:rsidR="00B22F48" w:rsidRDefault="00B22F48" w:rsidP="00B22F48">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spellStart"/>
      <w:proofErr w:type="gramStart"/>
      <w:r>
        <w:rPr>
          <w:rFonts w:ascii="Consolas" w:eastAsiaTheme="minorHAnsi" w:hAnsi="Consolas" w:cs="Consolas"/>
          <w:color w:val="0000FF"/>
          <w:sz w:val="19"/>
          <w:szCs w:val="19"/>
          <w:highlight w:val="white"/>
          <w:lang w:val="en-NZ"/>
        </w:rPr>
        <w:t>int</w:t>
      </w:r>
      <w:proofErr w:type="spellEnd"/>
      <w:proofErr w:type="gram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00"/>
          <w:sz w:val="19"/>
          <w:szCs w:val="19"/>
          <w:highlight w:val="white"/>
          <w:lang w:val="en-NZ"/>
        </w:rPr>
        <w:t>AddSpeed</w:t>
      </w:r>
      <w:proofErr w:type="spellEnd"/>
      <w:r>
        <w:rPr>
          <w:rFonts w:ascii="Consolas" w:eastAsiaTheme="minorHAnsi" w:hAnsi="Consolas" w:cs="Consolas"/>
          <w:color w:val="000000"/>
          <w:sz w:val="19"/>
          <w:szCs w:val="19"/>
          <w:highlight w:val="white"/>
          <w:lang w:val="en-NZ"/>
        </w:rPr>
        <w:t>(</w:t>
      </w:r>
      <w:proofErr w:type="spellStart"/>
      <w:r>
        <w:rPr>
          <w:rFonts w:ascii="Consolas" w:eastAsiaTheme="minorHAnsi" w:hAnsi="Consolas" w:cs="Consolas"/>
          <w:color w:val="0000FF"/>
          <w:sz w:val="19"/>
          <w:szCs w:val="19"/>
          <w:highlight w:val="white"/>
          <w:lang w:val="en-NZ"/>
        </w:rPr>
        <w:t>int</w:t>
      </w:r>
      <w:proofErr w:type="spellEnd"/>
      <w:r>
        <w:rPr>
          <w:rFonts w:ascii="Consolas" w:eastAsiaTheme="minorHAnsi" w:hAnsi="Consolas" w:cs="Consolas"/>
          <w:color w:val="000000"/>
          <w:sz w:val="19"/>
          <w:szCs w:val="19"/>
          <w:highlight w:val="white"/>
          <w:lang w:val="en-NZ"/>
        </w:rPr>
        <w:t xml:space="preserve"> x, </w:t>
      </w:r>
      <w:proofErr w:type="spellStart"/>
      <w:r>
        <w:rPr>
          <w:rFonts w:ascii="Consolas" w:eastAsiaTheme="minorHAnsi" w:hAnsi="Consolas" w:cs="Consolas"/>
          <w:color w:val="0000FF"/>
          <w:sz w:val="19"/>
          <w:szCs w:val="19"/>
          <w:highlight w:val="white"/>
          <w:lang w:val="en-NZ"/>
        </w:rPr>
        <w:t>int</w:t>
      </w:r>
      <w:proofErr w:type="spellEnd"/>
      <w:r>
        <w:rPr>
          <w:rFonts w:ascii="Consolas" w:eastAsiaTheme="minorHAnsi" w:hAnsi="Consolas" w:cs="Consolas"/>
          <w:color w:val="000000"/>
          <w:sz w:val="19"/>
          <w:szCs w:val="19"/>
          <w:highlight w:val="white"/>
          <w:lang w:val="en-NZ"/>
        </w:rPr>
        <w:t xml:space="preserve"> y, </w:t>
      </w:r>
      <w:proofErr w:type="spellStart"/>
      <w:r>
        <w:rPr>
          <w:rFonts w:ascii="Consolas" w:eastAsiaTheme="minorHAnsi" w:hAnsi="Consolas" w:cs="Consolas"/>
          <w:color w:val="0000FF"/>
          <w:sz w:val="19"/>
          <w:szCs w:val="19"/>
          <w:highlight w:val="white"/>
          <w:lang w:val="en-NZ"/>
        </w:rPr>
        <w:t>int</w:t>
      </w:r>
      <w:proofErr w:type="spellEnd"/>
      <w:r>
        <w:rPr>
          <w:rFonts w:ascii="Consolas" w:eastAsiaTheme="minorHAnsi" w:hAnsi="Consolas" w:cs="Consolas"/>
          <w:color w:val="000000"/>
          <w:sz w:val="19"/>
          <w:szCs w:val="19"/>
          <w:highlight w:val="white"/>
          <w:lang w:val="en-NZ"/>
        </w:rPr>
        <w:t xml:space="preserve"> z);</w:t>
      </w:r>
    </w:p>
    <w:p w14:paraId="4ADFFDCD" w14:textId="77777777" w:rsidR="00B22F48" w:rsidRDefault="00B22F48" w:rsidP="00B22F48">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spellStart"/>
      <w:proofErr w:type="gramStart"/>
      <w:r>
        <w:rPr>
          <w:rFonts w:ascii="Consolas" w:eastAsiaTheme="minorHAnsi" w:hAnsi="Consolas" w:cs="Consolas"/>
          <w:color w:val="0000FF"/>
          <w:sz w:val="19"/>
          <w:szCs w:val="19"/>
          <w:highlight w:val="white"/>
          <w:lang w:val="en-NZ"/>
        </w:rPr>
        <w:t>int</w:t>
      </w:r>
      <w:proofErr w:type="spellEnd"/>
      <w:proofErr w:type="gram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00"/>
          <w:sz w:val="19"/>
          <w:szCs w:val="19"/>
          <w:highlight w:val="white"/>
          <w:lang w:val="en-NZ"/>
        </w:rPr>
        <w:t>AddSpeed</w:t>
      </w:r>
      <w:proofErr w:type="spellEnd"/>
      <w:r>
        <w:rPr>
          <w:rFonts w:ascii="Consolas" w:eastAsiaTheme="minorHAnsi" w:hAnsi="Consolas" w:cs="Consolas"/>
          <w:color w:val="000000"/>
          <w:sz w:val="19"/>
          <w:szCs w:val="19"/>
          <w:highlight w:val="white"/>
          <w:lang w:val="en-NZ"/>
        </w:rPr>
        <w:t>(</w:t>
      </w:r>
      <w:proofErr w:type="spellStart"/>
      <w:r>
        <w:rPr>
          <w:rFonts w:ascii="Consolas" w:eastAsiaTheme="minorHAnsi" w:hAnsi="Consolas" w:cs="Consolas"/>
          <w:color w:val="0000FF"/>
          <w:sz w:val="19"/>
          <w:szCs w:val="19"/>
          <w:highlight w:val="white"/>
          <w:lang w:val="en-NZ"/>
        </w:rPr>
        <w:t>int</w:t>
      </w:r>
      <w:proofErr w:type="spellEnd"/>
      <w:r>
        <w:rPr>
          <w:rFonts w:ascii="Consolas" w:eastAsiaTheme="minorHAnsi" w:hAnsi="Consolas" w:cs="Consolas"/>
          <w:color w:val="000000"/>
          <w:sz w:val="19"/>
          <w:szCs w:val="19"/>
          <w:highlight w:val="white"/>
          <w:lang w:val="en-NZ"/>
        </w:rPr>
        <w:t xml:space="preserve"> x, </w:t>
      </w:r>
      <w:proofErr w:type="spellStart"/>
      <w:r>
        <w:rPr>
          <w:rFonts w:ascii="Consolas" w:eastAsiaTheme="minorHAnsi" w:hAnsi="Consolas" w:cs="Consolas"/>
          <w:color w:val="0000FF"/>
          <w:sz w:val="19"/>
          <w:szCs w:val="19"/>
          <w:highlight w:val="white"/>
          <w:lang w:val="en-NZ"/>
        </w:rPr>
        <w:t>int</w:t>
      </w:r>
      <w:proofErr w:type="spellEnd"/>
      <w:r>
        <w:rPr>
          <w:rFonts w:ascii="Consolas" w:eastAsiaTheme="minorHAnsi" w:hAnsi="Consolas" w:cs="Consolas"/>
          <w:color w:val="000000"/>
          <w:sz w:val="19"/>
          <w:szCs w:val="19"/>
          <w:highlight w:val="white"/>
          <w:lang w:val="en-NZ"/>
        </w:rPr>
        <w:t xml:space="preserve"> y);</w:t>
      </w:r>
    </w:p>
    <w:p w14:paraId="0E186B5B" w14:textId="77777777" w:rsidR="00B22F48" w:rsidRDefault="00B22F48" w:rsidP="00B22F48">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FF"/>
          <w:sz w:val="19"/>
          <w:szCs w:val="19"/>
          <w:highlight w:val="white"/>
          <w:lang w:val="en-NZ"/>
        </w:rPr>
        <w:t>float</w:t>
      </w:r>
      <w:proofErr w:type="gram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00"/>
          <w:sz w:val="19"/>
          <w:szCs w:val="19"/>
          <w:highlight w:val="white"/>
          <w:lang w:val="en-NZ"/>
        </w:rPr>
        <w:t>AddSpeed</w:t>
      </w:r>
      <w:proofErr w:type="spellEnd"/>
      <w:r>
        <w:rPr>
          <w:rFonts w:ascii="Consolas" w:eastAsiaTheme="minorHAnsi" w:hAnsi="Consolas" w:cs="Consolas"/>
          <w:color w:val="000000"/>
          <w:sz w:val="19"/>
          <w:szCs w:val="19"/>
          <w:highlight w:val="white"/>
          <w:lang w:val="en-NZ"/>
        </w:rPr>
        <w:t>(</w:t>
      </w:r>
      <w:r>
        <w:rPr>
          <w:rFonts w:ascii="Consolas" w:eastAsiaTheme="minorHAnsi" w:hAnsi="Consolas" w:cs="Consolas"/>
          <w:color w:val="0000FF"/>
          <w:sz w:val="19"/>
          <w:szCs w:val="19"/>
          <w:highlight w:val="white"/>
          <w:lang w:val="en-NZ"/>
        </w:rPr>
        <w:t>float</w:t>
      </w:r>
      <w:r>
        <w:rPr>
          <w:rFonts w:ascii="Consolas" w:eastAsiaTheme="minorHAnsi" w:hAnsi="Consolas" w:cs="Consolas"/>
          <w:color w:val="000000"/>
          <w:sz w:val="19"/>
          <w:szCs w:val="19"/>
          <w:highlight w:val="white"/>
          <w:lang w:val="en-NZ"/>
        </w:rPr>
        <w:t xml:space="preserve"> x, </w:t>
      </w:r>
      <w:r>
        <w:rPr>
          <w:rFonts w:ascii="Consolas" w:eastAsiaTheme="minorHAnsi" w:hAnsi="Consolas" w:cs="Consolas"/>
          <w:color w:val="0000FF"/>
          <w:sz w:val="19"/>
          <w:szCs w:val="19"/>
          <w:highlight w:val="white"/>
          <w:lang w:val="en-NZ"/>
        </w:rPr>
        <w:t>float</w:t>
      </w:r>
      <w:r>
        <w:rPr>
          <w:rFonts w:ascii="Consolas" w:eastAsiaTheme="minorHAnsi" w:hAnsi="Consolas" w:cs="Consolas"/>
          <w:color w:val="000000"/>
          <w:sz w:val="19"/>
          <w:szCs w:val="19"/>
          <w:highlight w:val="white"/>
          <w:lang w:val="en-NZ"/>
        </w:rPr>
        <w:t xml:space="preserve"> y);</w:t>
      </w:r>
    </w:p>
    <w:p w14:paraId="59DB3948" w14:textId="77777777" w:rsidR="00B22F48" w:rsidRDefault="00B22F48" w:rsidP="00B22F48">
      <w:pPr>
        <w:autoSpaceDE w:val="0"/>
        <w:autoSpaceDN w:val="0"/>
        <w:adjustRightInd w:val="0"/>
        <w:spacing w:after="0"/>
        <w:rPr>
          <w:rFonts w:ascii="Consolas" w:eastAsiaTheme="minorHAnsi" w:hAnsi="Consolas" w:cs="Consolas"/>
          <w:color w:val="000000"/>
          <w:sz w:val="19"/>
          <w:szCs w:val="19"/>
          <w:highlight w:val="white"/>
          <w:lang w:val="en-NZ"/>
        </w:rPr>
      </w:pPr>
    </w:p>
    <w:p w14:paraId="4A3153FA" w14:textId="77777777" w:rsidR="00B22F48" w:rsidRDefault="00B22F48" w:rsidP="00B22F48">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spellStart"/>
      <w:proofErr w:type="gramStart"/>
      <w:r>
        <w:rPr>
          <w:rFonts w:ascii="Consolas" w:eastAsiaTheme="minorHAnsi" w:hAnsi="Consolas" w:cs="Consolas"/>
          <w:color w:val="000000"/>
          <w:sz w:val="19"/>
          <w:szCs w:val="19"/>
          <w:highlight w:val="white"/>
          <w:lang w:val="en-NZ"/>
        </w:rPr>
        <w:t>CSpeed</w:t>
      </w:r>
      <w:proofErr w:type="spellEnd"/>
      <w:r>
        <w:rPr>
          <w:rFonts w:ascii="Consolas" w:eastAsiaTheme="minorHAnsi" w:hAnsi="Consolas" w:cs="Consolas"/>
          <w:color w:val="000000"/>
          <w:sz w:val="19"/>
          <w:szCs w:val="19"/>
          <w:highlight w:val="white"/>
          <w:lang w:val="en-NZ"/>
        </w:rPr>
        <w:t>(</w:t>
      </w:r>
      <w:proofErr w:type="gramEnd"/>
      <w:r>
        <w:rPr>
          <w:rFonts w:ascii="Consolas" w:eastAsiaTheme="minorHAnsi" w:hAnsi="Consolas" w:cs="Consolas"/>
          <w:color w:val="000000"/>
          <w:sz w:val="19"/>
          <w:szCs w:val="19"/>
          <w:highlight w:val="white"/>
          <w:lang w:val="en-NZ"/>
        </w:rPr>
        <w:t>);</w:t>
      </w:r>
    </w:p>
    <w:p w14:paraId="616F68F9" w14:textId="77777777" w:rsidR="00B22F48" w:rsidRDefault="00B22F48" w:rsidP="00B22F48">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w:t>
      </w:r>
      <w:proofErr w:type="spellStart"/>
      <w:proofErr w:type="gramStart"/>
      <w:r>
        <w:rPr>
          <w:rFonts w:ascii="Consolas" w:eastAsiaTheme="minorHAnsi" w:hAnsi="Consolas" w:cs="Consolas"/>
          <w:color w:val="000000"/>
          <w:sz w:val="19"/>
          <w:szCs w:val="19"/>
          <w:highlight w:val="white"/>
          <w:lang w:val="en-NZ"/>
        </w:rPr>
        <w:t>CSpeed</w:t>
      </w:r>
      <w:proofErr w:type="spellEnd"/>
      <w:r>
        <w:rPr>
          <w:rFonts w:ascii="Consolas" w:eastAsiaTheme="minorHAnsi" w:hAnsi="Consolas" w:cs="Consolas"/>
          <w:color w:val="000000"/>
          <w:sz w:val="19"/>
          <w:szCs w:val="19"/>
          <w:highlight w:val="white"/>
          <w:lang w:val="en-NZ"/>
        </w:rPr>
        <w:t>(</w:t>
      </w:r>
      <w:proofErr w:type="gramEnd"/>
      <w:r>
        <w:rPr>
          <w:rFonts w:ascii="Consolas" w:eastAsiaTheme="minorHAnsi" w:hAnsi="Consolas" w:cs="Consolas"/>
          <w:color w:val="000000"/>
          <w:sz w:val="19"/>
          <w:szCs w:val="19"/>
          <w:highlight w:val="white"/>
          <w:lang w:val="en-NZ"/>
        </w:rPr>
        <w:t>);</w:t>
      </w:r>
    </w:p>
    <w:p w14:paraId="0A1AF96B" w14:textId="77777777" w:rsidR="00B22F48" w:rsidRDefault="00B22F48" w:rsidP="00B22F48">
      <w:pPr>
        <w:autoSpaceDE w:val="0"/>
        <w:autoSpaceDN w:val="0"/>
        <w:adjustRightInd w:val="0"/>
        <w:spacing w:after="0"/>
        <w:rPr>
          <w:rFonts w:ascii="Consolas" w:eastAsiaTheme="minorHAnsi" w:hAnsi="Consolas" w:cs="Consolas"/>
          <w:color w:val="000000"/>
          <w:sz w:val="19"/>
          <w:szCs w:val="19"/>
          <w:highlight w:val="white"/>
          <w:lang w:val="en-NZ"/>
        </w:rPr>
      </w:pPr>
      <w:proofErr w:type="gramStart"/>
      <w:r>
        <w:rPr>
          <w:rFonts w:ascii="Consolas" w:eastAsiaTheme="minorHAnsi" w:hAnsi="Consolas" w:cs="Consolas"/>
          <w:color w:val="0000FF"/>
          <w:sz w:val="19"/>
          <w:szCs w:val="19"/>
          <w:highlight w:val="white"/>
          <w:lang w:val="en-NZ"/>
        </w:rPr>
        <w:t>private</w:t>
      </w:r>
      <w:proofErr w:type="gramEnd"/>
      <w:r>
        <w:rPr>
          <w:rFonts w:ascii="Consolas" w:eastAsiaTheme="minorHAnsi" w:hAnsi="Consolas" w:cs="Consolas"/>
          <w:color w:val="000000"/>
          <w:sz w:val="19"/>
          <w:szCs w:val="19"/>
          <w:highlight w:val="white"/>
          <w:lang w:val="en-NZ"/>
        </w:rPr>
        <w:t>:</w:t>
      </w:r>
    </w:p>
    <w:p w14:paraId="47DF32FF" w14:textId="77777777" w:rsidR="00B22F48" w:rsidRDefault="00B22F48" w:rsidP="00B22F48">
      <w:pPr>
        <w:autoSpaceDE w:val="0"/>
        <w:autoSpaceDN w:val="0"/>
        <w:adjustRightInd w:val="0"/>
        <w:spacing w:after="0"/>
        <w:rPr>
          <w:rFonts w:ascii="Consolas" w:eastAsiaTheme="minorHAnsi" w:hAnsi="Consolas" w:cs="Consolas"/>
          <w:color w:val="000000"/>
          <w:sz w:val="19"/>
          <w:szCs w:val="19"/>
          <w:highlight w:val="white"/>
          <w:lang w:val="en-NZ"/>
        </w:rPr>
      </w:pPr>
    </w:p>
    <w:p w14:paraId="58B43228" w14:textId="77777777" w:rsidR="00B22F48" w:rsidRDefault="00B22F48" w:rsidP="00B22F48">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
    <w:p w14:paraId="13F51A5A" w14:textId="77777777" w:rsidR="00B22F48" w:rsidRDefault="00B22F48" w:rsidP="00B22F48">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3D009ECD" w14:textId="77777777" w:rsidR="00B22F48" w:rsidRDefault="00B22F48" w:rsidP="00B22F48">
      <w:pPr>
        <w:autoSpaceDE w:val="0"/>
        <w:autoSpaceDN w:val="0"/>
        <w:adjustRightInd w:val="0"/>
        <w:spacing w:after="0"/>
        <w:rPr>
          <w:rFonts w:ascii="Consolas" w:eastAsiaTheme="minorHAnsi" w:hAnsi="Consolas" w:cs="Consolas"/>
          <w:color w:val="000000"/>
          <w:sz w:val="19"/>
          <w:szCs w:val="19"/>
          <w:highlight w:val="white"/>
          <w:lang w:val="en-NZ"/>
        </w:rPr>
      </w:pPr>
    </w:p>
    <w:p w14:paraId="19E69D8E" w14:textId="5BD8E979" w:rsidR="00B22F48" w:rsidRDefault="00B22F48" w:rsidP="00B22F48">
      <w:pPr>
        <w:pStyle w:val="NumberedBulletPACKT"/>
        <w:numPr>
          <w:ilvl w:val="0"/>
          <w:numId w:val="0"/>
        </w:numPr>
        <w:tabs>
          <w:tab w:val="left" w:pos="683"/>
        </w:tabs>
        <w:rPr>
          <w:b/>
        </w:rPr>
      </w:pPr>
      <w:r>
        <w:rPr>
          <w:rFonts w:ascii="Consolas" w:eastAsiaTheme="minorHAnsi" w:hAnsi="Consolas" w:cs="Consolas"/>
          <w:color w:val="0000FF"/>
          <w:sz w:val="19"/>
          <w:szCs w:val="19"/>
          <w:highlight w:val="white"/>
          <w:lang w:val="en-NZ"/>
        </w:rPr>
        <w:t>#</w:t>
      </w:r>
      <w:proofErr w:type="spellStart"/>
      <w:r>
        <w:rPr>
          <w:rFonts w:ascii="Consolas" w:eastAsiaTheme="minorHAnsi" w:hAnsi="Consolas" w:cs="Consolas"/>
          <w:color w:val="0000FF"/>
          <w:sz w:val="19"/>
          <w:szCs w:val="19"/>
          <w:highlight w:val="white"/>
          <w:lang w:val="en-NZ"/>
        </w:rPr>
        <w:t>endif</w:t>
      </w:r>
      <w:proofErr w:type="spellEnd"/>
    </w:p>
    <w:p w14:paraId="0192CB21" w14:textId="77777777" w:rsidR="00B52A08" w:rsidRDefault="00B52A08" w:rsidP="001225D8">
      <w:pPr>
        <w:pStyle w:val="NumberedBulletPACKT"/>
        <w:numPr>
          <w:ilvl w:val="0"/>
          <w:numId w:val="0"/>
        </w:numPr>
      </w:pPr>
    </w:p>
    <w:p w14:paraId="3C4BD5FD" w14:textId="77777777" w:rsidR="001225D8" w:rsidRDefault="001225D8" w:rsidP="001C398D">
      <w:pPr>
        <w:pStyle w:val="Heading2"/>
        <w:numPr>
          <w:ilvl w:val="1"/>
          <w:numId w:val="9"/>
        </w:numPr>
        <w:tabs>
          <w:tab w:val="left" w:pos="0"/>
        </w:tabs>
      </w:pPr>
      <w:r>
        <w:t>How it works...</w:t>
      </w:r>
    </w:p>
    <w:p w14:paraId="445D15C3" w14:textId="4CB0BF8A" w:rsidR="001225D8" w:rsidRDefault="00860D06" w:rsidP="0095755F">
      <w:pPr>
        <w:pStyle w:val="NormalPACKT"/>
      </w:pPr>
      <w:r>
        <w:t>Overloading a function is a type of functional polymorphism. A function can be overloaded only by the number of parameters in the argument list and the type of parameter. A function cannot be overloaded only by the return type.</w:t>
      </w:r>
    </w:p>
    <w:p w14:paraId="572BF83C" w14:textId="47A08CE8" w:rsidR="00C76F59" w:rsidRPr="00C76F59" w:rsidRDefault="00B22F48" w:rsidP="0095755F">
      <w:pPr>
        <w:pStyle w:val="NormalPACKT"/>
      </w:pPr>
      <w:r>
        <w:t xml:space="preserve">We have created a class to calculate the sum of speeds. We can use </w:t>
      </w:r>
      <w:r w:rsidR="00C76F59">
        <w:t xml:space="preserve">the </w:t>
      </w:r>
      <w:r>
        <w:t xml:space="preserve">function to add 2 speeds, 3 speeds or speeds of different data types. The compiler will </w:t>
      </w:r>
      <w:r w:rsidR="00C76F59">
        <w:t xml:space="preserve">resolve which </w:t>
      </w:r>
      <w:r w:rsidR="00C76F59">
        <w:lastRenderedPageBreak/>
        <w:t xml:space="preserve">function to call based on the signature. One might argue that we could create different objects with different speeds and then add them using operator overloading or use templates and write one </w:t>
      </w:r>
      <w:r w:rsidR="003F2BE5">
        <w:t xml:space="preserve">template </w:t>
      </w:r>
      <w:r w:rsidR="00C76F59">
        <w:t>function. However we have to remember that in simple templates the implementation will remain same, however in function overloading we can change the implementation of each function as well.</w:t>
      </w:r>
    </w:p>
    <w:p w14:paraId="7651801A" w14:textId="4686984B" w:rsidR="001225D8" w:rsidRDefault="001225D8" w:rsidP="001225D8"/>
    <w:p w14:paraId="578F78D6" w14:textId="768BCD1A" w:rsidR="001225D8" w:rsidRDefault="00BC14C7" w:rsidP="004A65E9">
      <w:pPr>
        <w:pStyle w:val="Heading1"/>
        <w:numPr>
          <w:ilvl w:val="0"/>
          <w:numId w:val="10"/>
        </w:numPr>
        <w:tabs>
          <w:tab w:val="left" w:pos="0"/>
        </w:tabs>
      </w:pPr>
      <w:commentRangeStart w:id="207"/>
      <w:r>
        <w:t>Using files for input and output</w:t>
      </w:r>
      <w:commentRangeEnd w:id="207"/>
      <w:r w:rsidR="008376AE">
        <w:rPr>
          <w:rStyle w:val="CommentReference"/>
          <w:b w:val="0"/>
          <w:bCs/>
          <w:iCs w:val="0"/>
          <w:color w:val="auto"/>
          <w:kern w:val="0"/>
          <w:lang w:val="en-US"/>
        </w:rPr>
        <w:commentReference w:id="207"/>
      </w:r>
    </w:p>
    <w:p w14:paraId="1EDC1032" w14:textId="47975489" w:rsidR="003F2BE5" w:rsidRPr="003F2BE5" w:rsidRDefault="003F2BE5" w:rsidP="003F2BE5">
      <w:pPr>
        <w:pStyle w:val="NoSpacing"/>
        <w:pPrChange w:id="208" w:author="USER1" w:date="2015-08-19T11:34:00Z">
          <w:pPr>
            <w:pStyle w:val="Heading2"/>
            <w:numPr>
              <w:ilvl w:val="1"/>
              <w:numId w:val="2"/>
            </w:numPr>
            <w:tabs>
              <w:tab w:val="left" w:pos="0"/>
            </w:tabs>
          </w:pPr>
        </w:pPrChange>
      </w:pPr>
      <w:r w:rsidRPr="003F2BE5">
        <w:t>Files</w:t>
      </w:r>
      <w:r>
        <w:t xml:space="preserve"> are really useful to save data locally which we can retrieve when the program is run the next time or analyze the data after the program exits. All data structures that we create in code and populate values, the values get lost after the application quits until we save them locally or to the server/cloud. Files serve the purpose to save data files. We can create text files, binary files or even a file with our own encryption. </w:t>
      </w:r>
      <w:r w:rsidR="00C862F8">
        <w:t>Files are very handy when we want to log errors or generate a crash report.</w:t>
      </w:r>
    </w:p>
    <w:p w14:paraId="580F82C0" w14:textId="77777777" w:rsidR="001225D8" w:rsidRDefault="001225D8" w:rsidP="002A7E2E">
      <w:pPr>
        <w:pStyle w:val="Heading2"/>
        <w:numPr>
          <w:ilvl w:val="1"/>
          <w:numId w:val="2"/>
        </w:numPr>
        <w:tabs>
          <w:tab w:val="left" w:pos="0"/>
        </w:tabs>
      </w:pPr>
      <w:r>
        <w:t>Getting ready</w:t>
      </w:r>
    </w:p>
    <w:p w14:paraId="3D2D25E1" w14:textId="77777777" w:rsidR="0042575E" w:rsidRDefault="0042575E" w:rsidP="002A7E2E">
      <w:pPr>
        <w:pStyle w:val="NormalPACKT"/>
        <w:numPr>
          <w:ilvl w:val="0"/>
          <w:numId w:val="2"/>
        </w:numPr>
      </w:pPr>
      <w:r>
        <w:t>For this recipe, you will need a Windows machine with a working copy of Visual Studio.</w:t>
      </w:r>
    </w:p>
    <w:p w14:paraId="62F4FB5E" w14:textId="77777777" w:rsidR="001225D8" w:rsidRDefault="001225D8" w:rsidP="002A7E2E">
      <w:pPr>
        <w:pStyle w:val="Heading2"/>
        <w:numPr>
          <w:ilvl w:val="1"/>
          <w:numId w:val="2"/>
        </w:numPr>
        <w:tabs>
          <w:tab w:val="left" w:pos="0"/>
        </w:tabs>
        <w:rPr>
          <w:ins w:id="209" w:author="Rashmi Suvarna" w:date="2015-08-03T15:14:00Z"/>
        </w:rPr>
      </w:pPr>
      <w:r>
        <w:t>How to do it...</w:t>
      </w:r>
    </w:p>
    <w:p w14:paraId="6FA4E47F" w14:textId="77777777" w:rsidR="0097470B" w:rsidRDefault="0097470B" w:rsidP="0097470B">
      <w:pPr>
        <w:pStyle w:val="ListParagraph"/>
        <w:numPr>
          <w:ilvl w:val="0"/>
          <w:numId w:val="2"/>
        </w:numPr>
      </w:pPr>
      <w:r>
        <w:t>In this recipe we will find out how to use file handling operations in C++ to write or read from a text file. We can even use C++ operations to create binary files.</w:t>
      </w:r>
    </w:p>
    <w:p w14:paraId="01F6AF04" w14:textId="4E585631" w:rsidR="0097470B" w:rsidRPr="0097470B" w:rsidDel="0097470B" w:rsidRDefault="0097470B" w:rsidP="004A65E9">
      <w:pPr>
        <w:pStyle w:val="NormalPACKT"/>
        <w:rPr>
          <w:del w:id="210" w:author="Rashmi Suvarna" w:date="2015-08-03T15:14:00Z"/>
        </w:rPr>
      </w:pPr>
    </w:p>
    <w:p w14:paraId="2DD5DAA4" w14:textId="77777777" w:rsidR="005C685E" w:rsidRPr="005C685E" w:rsidRDefault="005C685E" w:rsidP="004A65E9">
      <w:pPr>
        <w:pStyle w:val="Heading2"/>
        <w:numPr>
          <w:ilvl w:val="1"/>
          <w:numId w:val="19"/>
        </w:numPr>
        <w:spacing w:before="0"/>
        <w:rPr>
          <w:rFonts w:ascii="Calibri" w:hAnsi="Calibri" w:cs="Times New Roman"/>
          <w:b w:val="0"/>
          <w:bCs w:val="0"/>
          <w:iCs w:val="0"/>
          <w:color w:val="666699"/>
          <w:sz w:val="22"/>
          <w:szCs w:val="24"/>
        </w:rPr>
      </w:pPr>
      <w:r w:rsidRPr="005C685E">
        <w:rPr>
          <w:rFonts w:ascii="Calibri" w:hAnsi="Calibri" w:cs="Times New Roman"/>
          <w:b w:val="0"/>
          <w:bCs w:val="0"/>
          <w:iCs w:val="0"/>
          <w:color w:val="666699"/>
          <w:sz w:val="22"/>
          <w:szCs w:val="24"/>
        </w:rPr>
        <w:t>Open Visual Studio.</w:t>
      </w:r>
    </w:p>
    <w:p w14:paraId="1C6553E3" w14:textId="74E3BABE" w:rsidR="006C58BF" w:rsidRDefault="006C58BF" w:rsidP="004A65E9">
      <w:pPr>
        <w:pStyle w:val="Heading2"/>
        <w:numPr>
          <w:ilvl w:val="1"/>
          <w:numId w:val="19"/>
        </w:numPr>
        <w:spacing w:before="0"/>
        <w:rPr>
          <w:rFonts w:ascii="Calibri" w:hAnsi="Calibri" w:cs="Times New Roman"/>
          <w:b w:val="0"/>
          <w:bCs w:val="0"/>
          <w:iCs w:val="0"/>
          <w:color w:val="666699"/>
          <w:sz w:val="22"/>
          <w:szCs w:val="24"/>
        </w:rPr>
      </w:pPr>
      <w:r>
        <w:rPr>
          <w:rFonts w:ascii="Calibri" w:hAnsi="Calibri" w:cs="Times New Roman"/>
          <w:b w:val="0"/>
          <w:bCs w:val="0"/>
          <w:iCs w:val="0"/>
          <w:color w:val="666699"/>
          <w:sz w:val="22"/>
          <w:szCs w:val="24"/>
        </w:rPr>
        <w:t>Create a new C++ project</w:t>
      </w:r>
    </w:p>
    <w:p w14:paraId="12C440C0" w14:textId="5B17D0D1" w:rsidR="006C58BF" w:rsidRDefault="006C58BF" w:rsidP="004A65E9">
      <w:pPr>
        <w:pStyle w:val="NumberedBulletPACKT"/>
        <w:numPr>
          <w:ilvl w:val="0"/>
          <w:numId w:val="19"/>
        </w:numPr>
        <w:tabs>
          <w:tab w:val="clear" w:pos="360"/>
          <w:tab w:val="left" w:pos="720"/>
        </w:tabs>
      </w:pPr>
      <w:r>
        <w:t>3.            Select a win32 console application</w:t>
      </w:r>
    </w:p>
    <w:p w14:paraId="05F49351" w14:textId="77777777" w:rsidR="006C58BF" w:rsidRPr="006C58BF" w:rsidRDefault="006C58BF" w:rsidP="006C58BF">
      <w:pPr>
        <w:pStyle w:val="NormalPACKT"/>
      </w:pPr>
    </w:p>
    <w:p w14:paraId="0B479757" w14:textId="5F6FAECC" w:rsidR="005C685E" w:rsidRPr="005C685E" w:rsidRDefault="006C58BF" w:rsidP="006C58BF">
      <w:pPr>
        <w:pStyle w:val="Heading2"/>
        <w:spacing w:before="0"/>
        <w:rPr>
          <w:rFonts w:ascii="Calibri" w:hAnsi="Calibri" w:cs="Times New Roman"/>
          <w:b w:val="0"/>
          <w:bCs w:val="0"/>
          <w:iCs w:val="0"/>
          <w:color w:val="666699"/>
          <w:sz w:val="22"/>
          <w:szCs w:val="24"/>
        </w:rPr>
      </w:pPr>
      <w:r>
        <w:rPr>
          <w:rFonts w:ascii="Calibri" w:hAnsi="Calibri" w:cs="Times New Roman"/>
          <w:b w:val="0"/>
          <w:bCs w:val="0"/>
          <w:iCs w:val="0"/>
          <w:color w:val="666699"/>
          <w:sz w:val="22"/>
          <w:szCs w:val="24"/>
        </w:rPr>
        <w:t xml:space="preserve">4. </w:t>
      </w:r>
      <w:r w:rsidR="005C685E" w:rsidRPr="005C685E">
        <w:rPr>
          <w:rFonts w:ascii="Calibri" w:hAnsi="Calibri" w:cs="Times New Roman"/>
          <w:b w:val="0"/>
          <w:bCs w:val="0"/>
          <w:iCs w:val="0"/>
          <w:color w:val="666699"/>
          <w:sz w:val="22"/>
          <w:szCs w:val="24"/>
        </w:rPr>
        <w:t xml:space="preserve">Add a source file called </w:t>
      </w:r>
      <w:r w:rsidR="00395139">
        <w:rPr>
          <w:rFonts w:ascii="Calibri" w:hAnsi="Calibri" w:cs="Times New Roman"/>
          <w:b w:val="0"/>
          <w:bCs w:val="0"/>
          <w:iCs w:val="0"/>
          <w:color w:val="666699"/>
          <w:sz w:val="22"/>
          <w:szCs w:val="24"/>
        </w:rPr>
        <w:t xml:space="preserve">Source.cpp and </w:t>
      </w:r>
      <w:proofErr w:type="spellStart"/>
      <w:r w:rsidR="00395139">
        <w:rPr>
          <w:rFonts w:ascii="Calibri" w:hAnsi="Calibri" w:cs="Times New Roman"/>
          <w:b w:val="0"/>
          <w:bCs w:val="0"/>
          <w:iCs w:val="0"/>
          <w:color w:val="666699"/>
          <w:sz w:val="22"/>
          <w:szCs w:val="24"/>
        </w:rPr>
        <w:t>File.h</w:t>
      </w:r>
      <w:proofErr w:type="spellEnd"/>
      <w:r w:rsidR="00395139">
        <w:rPr>
          <w:rFonts w:ascii="Calibri" w:hAnsi="Calibri" w:cs="Times New Roman"/>
          <w:b w:val="0"/>
          <w:bCs w:val="0"/>
          <w:iCs w:val="0"/>
          <w:color w:val="666699"/>
          <w:sz w:val="22"/>
          <w:szCs w:val="24"/>
        </w:rPr>
        <w:t>/.</w:t>
      </w:r>
      <w:proofErr w:type="spellStart"/>
      <w:r w:rsidR="00395139">
        <w:rPr>
          <w:rFonts w:ascii="Calibri" w:hAnsi="Calibri" w:cs="Times New Roman"/>
          <w:b w:val="0"/>
          <w:bCs w:val="0"/>
          <w:iCs w:val="0"/>
          <w:color w:val="666699"/>
          <w:sz w:val="22"/>
          <w:szCs w:val="24"/>
        </w:rPr>
        <w:t>cpp</w:t>
      </w:r>
      <w:proofErr w:type="spellEnd"/>
    </w:p>
    <w:p w14:paraId="548591A3" w14:textId="7E203561" w:rsidR="005C685E" w:rsidRDefault="006C58BF" w:rsidP="006C58BF">
      <w:pPr>
        <w:pStyle w:val="Heading2"/>
        <w:spacing w:before="0"/>
        <w:rPr>
          <w:rFonts w:ascii="Calibri" w:hAnsi="Calibri" w:cs="Times New Roman"/>
          <w:b w:val="0"/>
          <w:bCs w:val="0"/>
          <w:iCs w:val="0"/>
          <w:color w:val="666699"/>
          <w:sz w:val="22"/>
          <w:szCs w:val="24"/>
        </w:rPr>
      </w:pPr>
      <w:r>
        <w:rPr>
          <w:rFonts w:ascii="Calibri" w:hAnsi="Calibri" w:cs="Times New Roman"/>
          <w:b w:val="0"/>
          <w:bCs w:val="0"/>
          <w:iCs w:val="0"/>
          <w:color w:val="666699"/>
          <w:sz w:val="22"/>
          <w:szCs w:val="24"/>
        </w:rPr>
        <w:t xml:space="preserve">5. </w:t>
      </w:r>
      <w:r w:rsidR="005C685E" w:rsidRPr="005C685E">
        <w:rPr>
          <w:rFonts w:ascii="Calibri" w:hAnsi="Calibri" w:cs="Times New Roman"/>
          <w:b w:val="0"/>
          <w:bCs w:val="0"/>
          <w:iCs w:val="0"/>
          <w:color w:val="666699"/>
          <w:sz w:val="22"/>
          <w:szCs w:val="24"/>
        </w:rPr>
        <w:t>Add the following lines of code.</w:t>
      </w:r>
    </w:p>
    <w:p w14:paraId="33E1D95F" w14:textId="77777777" w:rsidR="0008546A" w:rsidRDefault="0008546A" w:rsidP="0008546A">
      <w:pPr>
        <w:pStyle w:val="NormalPACKT"/>
      </w:pPr>
    </w:p>
    <w:p w14:paraId="19A25605" w14:textId="441A41A6" w:rsidR="0008546A" w:rsidRDefault="0008546A" w:rsidP="0008546A">
      <w:pPr>
        <w:pStyle w:val="NumberedBulletPACKT"/>
        <w:numPr>
          <w:ilvl w:val="0"/>
          <w:numId w:val="0"/>
        </w:numPr>
        <w:tabs>
          <w:tab w:val="left" w:pos="683"/>
        </w:tabs>
        <w:rPr>
          <w:b/>
        </w:rPr>
      </w:pPr>
      <w:r>
        <w:rPr>
          <w:b/>
        </w:rPr>
        <w:t>Source</w:t>
      </w:r>
      <w:r w:rsidRPr="00B52A08">
        <w:rPr>
          <w:b/>
        </w:rPr>
        <w:t>.</w:t>
      </w:r>
      <w:r w:rsidR="00A00609">
        <w:rPr>
          <w:b/>
        </w:rPr>
        <w:t>cpp</w:t>
      </w:r>
    </w:p>
    <w:p w14:paraId="0B37456E" w14:textId="77777777" w:rsidR="0064688C" w:rsidRPr="0064688C" w:rsidRDefault="0064688C" w:rsidP="005179DF">
      <w:pPr>
        <w:pStyle w:val="ListParagraph"/>
        <w:numPr>
          <w:ilvl w:val="0"/>
          <w:numId w:val="11"/>
        </w:numPr>
        <w:autoSpaceDE w:val="0"/>
        <w:autoSpaceDN w:val="0"/>
        <w:adjustRightInd w:val="0"/>
        <w:spacing w:after="0"/>
        <w:rPr>
          <w:rFonts w:ascii="Consolas" w:eastAsiaTheme="minorHAnsi" w:hAnsi="Consolas" w:cs="Consolas"/>
          <w:color w:val="000000"/>
          <w:sz w:val="19"/>
          <w:szCs w:val="19"/>
          <w:highlight w:val="white"/>
          <w:lang w:val="en-NZ"/>
        </w:rPr>
      </w:pPr>
      <w:r w:rsidRPr="0064688C">
        <w:rPr>
          <w:rFonts w:ascii="Consolas" w:eastAsiaTheme="minorHAnsi" w:hAnsi="Consolas" w:cs="Consolas"/>
          <w:color w:val="0000FF"/>
          <w:sz w:val="19"/>
          <w:szCs w:val="19"/>
          <w:highlight w:val="white"/>
          <w:lang w:val="en-NZ"/>
        </w:rPr>
        <w:t>#include</w:t>
      </w:r>
      <w:r w:rsidRPr="0064688C">
        <w:rPr>
          <w:rFonts w:ascii="Consolas" w:eastAsiaTheme="minorHAnsi" w:hAnsi="Consolas" w:cs="Consolas"/>
          <w:color w:val="000000"/>
          <w:sz w:val="19"/>
          <w:szCs w:val="19"/>
          <w:highlight w:val="white"/>
          <w:lang w:val="en-NZ"/>
        </w:rPr>
        <w:t xml:space="preserve"> </w:t>
      </w:r>
      <w:r w:rsidRPr="0064688C">
        <w:rPr>
          <w:rFonts w:ascii="Consolas" w:eastAsiaTheme="minorHAnsi" w:hAnsi="Consolas" w:cs="Consolas"/>
          <w:color w:val="A31515"/>
          <w:sz w:val="19"/>
          <w:szCs w:val="19"/>
          <w:highlight w:val="white"/>
          <w:lang w:val="en-NZ"/>
        </w:rPr>
        <w:t>&lt;</w:t>
      </w:r>
      <w:proofErr w:type="spellStart"/>
      <w:r w:rsidRPr="0064688C">
        <w:rPr>
          <w:rFonts w:ascii="Consolas" w:eastAsiaTheme="minorHAnsi" w:hAnsi="Consolas" w:cs="Consolas"/>
          <w:color w:val="A31515"/>
          <w:sz w:val="19"/>
          <w:szCs w:val="19"/>
          <w:highlight w:val="white"/>
          <w:lang w:val="en-NZ"/>
        </w:rPr>
        <w:t>conio.h</w:t>
      </w:r>
      <w:proofErr w:type="spellEnd"/>
      <w:r w:rsidRPr="0064688C">
        <w:rPr>
          <w:rFonts w:ascii="Consolas" w:eastAsiaTheme="minorHAnsi" w:hAnsi="Consolas" w:cs="Consolas"/>
          <w:color w:val="A31515"/>
          <w:sz w:val="19"/>
          <w:szCs w:val="19"/>
          <w:highlight w:val="white"/>
          <w:lang w:val="en-NZ"/>
        </w:rPr>
        <w:t>&gt;</w:t>
      </w:r>
    </w:p>
    <w:p w14:paraId="626F362B" w14:textId="77777777" w:rsidR="0064688C" w:rsidRPr="0064688C" w:rsidRDefault="0064688C" w:rsidP="005179DF">
      <w:pPr>
        <w:pStyle w:val="ListParagraph"/>
        <w:numPr>
          <w:ilvl w:val="0"/>
          <w:numId w:val="11"/>
        </w:numPr>
        <w:autoSpaceDE w:val="0"/>
        <w:autoSpaceDN w:val="0"/>
        <w:adjustRightInd w:val="0"/>
        <w:spacing w:after="0"/>
        <w:rPr>
          <w:rFonts w:ascii="Consolas" w:eastAsiaTheme="minorHAnsi" w:hAnsi="Consolas" w:cs="Consolas"/>
          <w:color w:val="000000"/>
          <w:sz w:val="19"/>
          <w:szCs w:val="19"/>
          <w:highlight w:val="white"/>
          <w:lang w:val="en-NZ"/>
        </w:rPr>
      </w:pPr>
      <w:r w:rsidRPr="0064688C">
        <w:rPr>
          <w:rFonts w:ascii="Consolas" w:eastAsiaTheme="minorHAnsi" w:hAnsi="Consolas" w:cs="Consolas"/>
          <w:color w:val="0000FF"/>
          <w:sz w:val="19"/>
          <w:szCs w:val="19"/>
          <w:highlight w:val="white"/>
          <w:lang w:val="en-NZ"/>
        </w:rPr>
        <w:t>#include</w:t>
      </w:r>
      <w:r w:rsidRPr="0064688C">
        <w:rPr>
          <w:rFonts w:ascii="Consolas" w:eastAsiaTheme="minorHAnsi" w:hAnsi="Consolas" w:cs="Consolas"/>
          <w:color w:val="000000"/>
          <w:sz w:val="19"/>
          <w:szCs w:val="19"/>
          <w:highlight w:val="white"/>
          <w:lang w:val="en-NZ"/>
        </w:rPr>
        <w:t xml:space="preserve"> </w:t>
      </w:r>
      <w:r w:rsidRPr="0064688C">
        <w:rPr>
          <w:rFonts w:ascii="Consolas" w:eastAsiaTheme="minorHAnsi" w:hAnsi="Consolas" w:cs="Consolas"/>
          <w:color w:val="A31515"/>
          <w:sz w:val="19"/>
          <w:szCs w:val="19"/>
          <w:highlight w:val="white"/>
          <w:lang w:val="en-NZ"/>
        </w:rPr>
        <w:t>"</w:t>
      </w:r>
      <w:proofErr w:type="spellStart"/>
      <w:r w:rsidRPr="0064688C">
        <w:rPr>
          <w:rFonts w:ascii="Consolas" w:eastAsiaTheme="minorHAnsi" w:hAnsi="Consolas" w:cs="Consolas"/>
          <w:color w:val="A31515"/>
          <w:sz w:val="19"/>
          <w:szCs w:val="19"/>
          <w:highlight w:val="white"/>
          <w:lang w:val="en-NZ"/>
        </w:rPr>
        <w:t>File.h</w:t>
      </w:r>
      <w:proofErr w:type="spellEnd"/>
      <w:r w:rsidRPr="0064688C">
        <w:rPr>
          <w:rFonts w:ascii="Consolas" w:eastAsiaTheme="minorHAnsi" w:hAnsi="Consolas" w:cs="Consolas"/>
          <w:color w:val="A31515"/>
          <w:sz w:val="19"/>
          <w:szCs w:val="19"/>
          <w:highlight w:val="white"/>
          <w:lang w:val="en-NZ"/>
        </w:rPr>
        <w:t>"</w:t>
      </w:r>
    </w:p>
    <w:p w14:paraId="5F7E0C13" w14:textId="77777777" w:rsidR="0064688C" w:rsidRPr="0064688C" w:rsidRDefault="0064688C" w:rsidP="005179DF">
      <w:pPr>
        <w:pStyle w:val="ListParagraph"/>
        <w:numPr>
          <w:ilvl w:val="0"/>
          <w:numId w:val="11"/>
        </w:numPr>
        <w:autoSpaceDE w:val="0"/>
        <w:autoSpaceDN w:val="0"/>
        <w:adjustRightInd w:val="0"/>
        <w:spacing w:after="0"/>
        <w:rPr>
          <w:rFonts w:ascii="Consolas" w:eastAsiaTheme="minorHAnsi" w:hAnsi="Consolas" w:cs="Consolas"/>
          <w:color w:val="000000"/>
          <w:sz w:val="19"/>
          <w:szCs w:val="19"/>
          <w:highlight w:val="white"/>
          <w:lang w:val="en-NZ"/>
        </w:rPr>
      </w:pPr>
    </w:p>
    <w:p w14:paraId="01A229CB" w14:textId="77777777" w:rsidR="0064688C" w:rsidRPr="0064688C" w:rsidRDefault="0064688C" w:rsidP="005179DF">
      <w:pPr>
        <w:pStyle w:val="ListParagraph"/>
        <w:numPr>
          <w:ilvl w:val="0"/>
          <w:numId w:val="11"/>
        </w:numPr>
        <w:autoSpaceDE w:val="0"/>
        <w:autoSpaceDN w:val="0"/>
        <w:adjustRightInd w:val="0"/>
        <w:spacing w:after="0"/>
        <w:rPr>
          <w:rFonts w:ascii="Consolas" w:eastAsiaTheme="minorHAnsi" w:hAnsi="Consolas" w:cs="Consolas"/>
          <w:color w:val="000000"/>
          <w:sz w:val="19"/>
          <w:szCs w:val="19"/>
          <w:highlight w:val="white"/>
          <w:lang w:val="en-NZ"/>
        </w:rPr>
      </w:pPr>
      <w:proofErr w:type="spellStart"/>
      <w:r w:rsidRPr="0064688C">
        <w:rPr>
          <w:rFonts w:ascii="Consolas" w:eastAsiaTheme="minorHAnsi" w:hAnsi="Consolas" w:cs="Consolas"/>
          <w:color w:val="0000FF"/>
          <w:sz w:val="19"/>
          <w:szCs w:val="19"/>
          <w:highlight w:val="white"/>
          <w:lang w:val="en-NZ"/>
        </w:rPr>
        <w:t>int</w:t>
      </w:r>
      <w:proofErr w:type="spellEnd"/>
      <w:r w:rsidRPr="0064688C">
        <w:rPr>
          <w:rFonts w:ascii="Consolas" w:eastAsiaTheme="minorHAnsi" w:hAnsi="Consolas" w:cs="Consolas"/>
          <w:color w:val="000000"/>
          <w:sz w:val="19"/>
          <w:szCs w:val="19"/>
          <w:highlight w:val="white"/>
          <w:lang w:val="en-NZ"/>
        </w:rPr>
        <w:t xml:space="preserve"> main() {</w:t>
      </w:r>
    </w:p>
    <w:p w14:paraId="452A1202" w14:textId="77777777" w:rsidR="0064688C" w:rsidRPr="0064688C" w:rsidRDefault="0064688C" w:rsidP="005179DF">
      <w:pPr>
        <w:pStyle w:val="ListParagraph"/>
        <w:numPr>
          <w:ilvl w:val="0"/>
          <w:numId w:val="11"/>
        </w:numPr>
        <w:autoSpaceDE w:val="0"/>
        <w:autoSpaceDN w:val="0"/>
        <w:adjustRightInd w:val="0"/>
        <w:spacing w:after="0"/>
        <w:rPr>
          <w:rFonts w:ascii="Consolas" w:eastAsiaTheme="minorHAnsi" w:hAnsi="Consolas" w:cs="Consolas"/>
          <w:color w:val="000000"/>
          <w:sz w:val="19"/>
          <w:szCs w:val="19"/>
          <w:highlight w:val="white"/>
          <w:lang w:val="en-NZ"/>
        </w:rPr>
      </w:pPr>
    </w:p>
    <w:p w14:paraId="7A01B895" w14:textId="77777777" w:rsidR="0064688C" w:rsidRPr="0064688C" w:rsidRDefault="0064688C" w:rsidP="005179DF">
      <w:pPr>
        <w:pStyle w:val="ListParagraph"/>
        <w:numPr>
          <w:ilvl w:val="0"/>
          <w:numId w:val="11"/>
        </w:numPr>
        <w:autoSpaceDE w:val="0"/>
        <w:autoSpaceDN w:val="0"/>
        <w:adjustRightInd w:val="0"/>
        <w:spacing w:after="0"/>
        <w:rPr>
          <w:rFonts w:ascii="Consolas" w:eastAsiaTheme="minorHAnsi" w:hAnsi="Consolas" w:cs="Consolas"/>
          <w:color w:val="000000"/>
          <w:sz w:val="19"/>
          <w:szCs w:val="19"/>
          <w:highlight w:val="white"/>
          <w:lang w:val="en-NZ"/>
        </w:rPr>
      </w:pPr>
      <w:r w:rsidRPr="0064688C">
        <w:rPr>
          <w:rFonts w:ascii="Consolas" w:eastAsiaTheme="minorHAnsi" w:hAnsi="Consolas" w:cs="Consolas"/>
          <w:color w:val="000000"/>
          <w:sz w:val="19"/>
          <w:szCs w:val="19"/>
          <w:highlight w:val="white"/>
          <w:lang w:val="en-NZ"/>
        </w:rPr>
        <w:tab/>
      </w:r>
      <w:proofErr w:type="spellStart"/>
      <w:r w:rsidRPr="0064688C">
        <w:rPr>
          <w:rFonts w:ascii="Consolas" w:eastAsiaTheme="minorHAnsi" w:hAnsi="Consolas" w:cs="Consolas"/>
          <w:color w:val="2B91AF"/>
          <w:sz w:val="19"/>
          <w:szCs w:val="19"/>
          <w:highlight w:val="white"/>
          <w:lang w:val="en-NZ"/>
        </w:rPr>
        <w:t>CFile</w:t>
      </w:r>
      <w:proofErr w:type="spellEnd"/>
      <w:r w:rsidRPr="0064688C">
        <w:rPr>
          <w:rFonts w:ascii="Consolas" w:eastAsiaTheme="minorHAnsi" w:hAnsi="Consolas" w:cs="Consolas"/>
          <w:color w:val="000000"/>
          <w:sz w:val="19"/>
          <w:szCs w:val="19"/>
          <w:highlight w:val="white"/>
          <w:lang w:val="en-NZ"/>
        </w:rPr>
        <w:t xml:space="preserve"> file;</w:t>
      </w:r>
    </w:p>
    <w:p w14:paraId="2F1319FA" w14:textId="77777777" w:rsidR="0064688C" w:rsidRPr="0064688C" w:rsidRDefault="0064688C" w:rsidP="005179DF">
      <w:pPr>
        <w:pStyle w:val="ListParagraph"/>
        <w:numPr>
          <w:ilvl w:val="0"/>
          <w:numId w:val="11"/>
        </w:numPr>
        <w:autoSpaceDE w:val="0"/>
        <w:autoSpaceDN w:val="0"/>
        <w:adjustRightInd w:val="0"/>
        <w:spacing w:after="0"/>
        <w:rPr>
          <w:rFonts w:ascii="Consolas" w:eastAsiaTheme="minorHAnsi" w:hAnsi="Consolas" w:cs="Consolas"/>
          <w:color w:val="000000"/>
          <w:sz w:val="19"/>
          <w:szCs w:val="19"/>
          <w:highlight w:val="white"/>
          <w:lang w:val="en-NZ"/>
        </w:rPr>
      </w:pPr>
      <w:r w:rsidRPr="0064688C">
        <w:rPr>
          <w:rFonts w:ascii="Consolas" w:eastAsiaTheme="minorHAnsi" w:hAnsi="Consolas" w:cs="Consolas"/>
          <w:color w:val="000000"/>
          <w:sz w:val="19"/>
          <w:szCs w:val="19"/>
          <w:highlight w:val="white"/>
          <w:lang w:val="en-NZ"/>
        </w:rPr>
        <w:tab/>
      </w:r>
    </w:p>
    <w:p w14:paraId="0AD84A64" w14:textId="77777777" w:rsidR="0064688C" w:rsidRPr="0064688C" w:rsidRDefault="0064688C" w:rsidP="005179DF">
      <w:pPr>
        <w:pStyle w:val="ListParagraph"/>
        <w:numPr>
          <w:ilvl w:val="0"/>
          <w:numId w:val="11"/>
        </w:numPr>
        <w:autoSpaceDE w:val="0"/>
        <w:autoSpaceDN w:val="0"/>
        <w:adjustRightInd w:val="0"/>
        <w:spacing w:after="0"/>
        <w:rPr>
          <w:rFonts w:ascii="Consolas" w:eastAsiaTheme="minorHAnsi" w:hAnsi="Consolas" w:cs="Consolas"/>
          <w:color w:val="000000"/>
          <w:sz w:val="19"/>
          <w:szCs w:val="19"/>
          <w:highlight w:val="white"/>
          <w:lang w:val="en-NZ"/>
        </w:rPr>
      </w:pPr>
      <w:r w:rsidRPr="0064688C">
        <w:rPr>
          <w:rFonts w:ascii="Consolas" w:eastAsiaTheme="minorHAnsi" w:hAnsi="Consolas" w:cs="Consolas"/>
          <w:color w:val="000000"/>
          <w:sz w:val="19"/>
          <w:szCs w:val="19"/>
          <w:highlight w:val="white"/>
          <w:lang w:val="en-NZ"/>
        </w:rPr>
        <w:lastRenderedPageBreak/>
        <w:tab/>
      </w:r>
      <w:proofErr w:type="spellStart"/>
      <w:r w:rsidRPr="0064688C">
        <w:rPr>
          <w:rFonts w:ascii="Consolas" w:eastAsiaTheme="minorHAnsi" w:hAnsi="Consolas" w:cs="Consolas"/>
          <w:color w:val="000000"/>
          <w:sz w:val="19"/>
          <w:szCs w:val="19"/>
          <w:highlight w:val="white"/>
          <w:lang w:val="en-NZ"/>
        </w:rPr>
        <w:t>file.WriteNewFile</w:t>
      </w:r>
      <w:proofErr w:type="spellEnd"/>
      <w:r w:rsidRPr="0064688C">
        <w:rPr>
          <w:rFonts w:ascii="Consolas" w:eastAsiaTheme="minorHAnsi" w:hAnsi="Consolas" w:cs="Consolas"/>
          <w:color w:val="000000"/>
          <w:sz w:val="19"/>
          <w:szCs w:val="19"/>
          <w:highlight w:val="white"/>
          <w:lang w:val="en-NZ"/>
        </w:rPr>
        <w:t>(</w:t>
      </w:r>
      <w:r w:rsidRPr="0064688C">
        <w:rPr>
          <w:rFonts w:ascii="Consolas" w:eastAsiaTheme="minorHAnsi" w:hAnsi="Consolas" w:cs="Consolas"/>
          <w:color w:val="A31515"/>
          <w:sz w:val="19"/>
          <w:szCs w:val="19"/>
          <w:highlight w:val="white"/>
          <w:lang w:val="en-NZ"/>
        </w:rPr>
        <w:t>"Example.txt"</w:t>
      </w:r>
      <w:r w:rsidRPr="0064688C">
        <w:rPr>
          <w:rFonts w:ascii="Consolas" w:eastAsiaTheme="minorHAnsi" w:hAnsi="Consolas" w:cs="Consolas"/>
          <w:color w:val="000000"/>
          <w:sz w:val="19"/>
          <w:szCs w:val="19"/>
          <w:highlight w:val="white"/>
          <w:lang w:val="en-NZ"/>
        </w:rPr>
        <w:t>);</w:t>
      </w:r>
    </w:p>
    <w:p w14:paraId="26AA8525" w14:textId="77777777" w:rsidR="0064688C" w:rsidRPr="0064688C" w:rsidRDefault="0064688C" w:rsidP="005179DF">
      <w:pPr>
        <w:pStyle w:val="ListParagraph"/>
        <w:numPr>
          <w:ilvl w:val="0"/>
          <w:numId w:val="11"/>
        </w:numPr>
        <w:autoSpaceDE w:val="0"/>
        <w:autoSpaceDN w:val="0"/>
        <w:adjustRightInd w:val="0"/>
        <w:spacing w:after="0"/>
        <w:rPr>
          <w:rFonts w:ascii="Consolas" w:eastAsiaTheme="minorHAnsi" w:hAnsi="Consolas" w:cs="Consolas"/>
          <w:color w:val="000000"/>
          <w:sz w:val="19"/>
          <w:szCs w:val="19"/>
          <w:highlight w:val="white"/>
          <w:lang w:val="en-NZ"/>
        </w:rPr>
      </w:pPr>
      <w:r w:rsidRPr="0064688C">
        <w:rPr>
          <w:rFonts w:ascii="Consolas" w:eastAsiaTheme="minorHAnsi" w:hAnsi="Consolas" w:cs="Consolas"/>
          <w:color w:val="000000"/>
          <w:sz w:val="19"/>
          <w:szCs w:val="19"/>
          <w:highlight w:val="white"/>
          <w:lang w:val="en-NZ"/>
        </w:rPr>
        <w:tab/>
      </w:r>
      <w:proofErr w:type="spellStart"/>
      <w:r w:rsidRPr="0064688C">
        <w:rPr>
          <w:rFonts w:ascii="Consolas" w:eastAsiaTheme="minorHAnsi" w:hAnsi="Consolas" w:cs="Consolas"/>
          <w:color w:val="000000"/>
          <w:sz w:val="19"/>
          <w:szCs w:val="19"/>
          <w:highlight w:val="white"/>
          <w:lang w:val="en-NZ"/>
        </w:rPr>
        <w:t>file.WriteNewFile</w:t>
      </w:r>
      <w:proofErr w:type="spellEnd"/>
      <w:r w:rsidRPr="0064688C">
        <w:rPr>
          <w:rFonts w:ascii="Consolas" w:eastAsiaTheme="minorHAnsi" w:hAnsi="Consolas" w:cs="Consolas"/>
          <w:color w:val="000000"/>
          <w:sz w:val="19"/>
          <w:szCs w:val="19"/>
          <w:highlight w:val="white"/>
          <w:lang w:val="en-NZ"/>
        </w:rPr>
        <w:t>(</w:t>
      </w:r>
      <w:r w:rsidRPr="0064688C">
        <w:rPr>
          <w:rFonts w:ascii="Consolas" w:eastAsiaTheme="minorHAnsi" w:hAnsi="Consolas" w:cs="Consolas"/>
          <w:color w:val="A31515"/>
          <w:sz w:val="19"/>
          <w:szCs w:val="19"/>
          <w:highlight w:val="white"/>
          <w:lang w:val="en-NZ"/>
        </w:rPr>
        <w:t>"Example.txt"</w:t>
      </w:r>
      <w:r w:rsidRPr="0064688C">
        <w:rPr>
          <w:rFonts w:ascii="Consolas" w:eastAsiaTheme="minorHAnsi" w:hAnsi="Consolas" w:cs="Consolas"/>
          <w:color w:val="000000"/>
          <w:sz w:val="19"/>
          <w:szCs w:val="19"/>
          <w:highlight w:val="white"/>
          <w:lang w:val="en-NZ"/>
        </w:rPr>
        <w:t xml:space="preserve">, </w:t>
      </w:r>
      <w:r w:rsidRPr="0064688C">
        <w:rPr>
          <w:rFonts w:ascii="Consolas" w:eastAsiaTheme="minorHAnsi" w:hAnsi="Consolas" w:cs="Consolas"/>
          <w:color w:val="A31515"/>
          <w:sz w:val="19"/>
          <w:szCs w:val="19"/>
          <w:highlight w:val="white"/>
          <w:lang w:val="en-NZ"/>
        </w:rPr>
        <w:t>"Logging text1"</w:t>
      </w:r>
      <w:r w:rsidRPr="0064688C">
        <w:rPr>
          <w:rFonts w:ascii="Consolas" w:eastAsiaTheme="minorHAnsi" w:hAnsi="Consolas" w:cs="Consolas"/>
          <w:color w:val="000000"/>
          <w:sz w:val="19"/>
          <w:szCs w:val="19"/>
          <w:highlight w:val="white"/>
          <w:lang w:val="en-NZ"/>
        </w:rPr>
        <w:t>);</w:t>
      </w:r>
    </w:p>
    <w:p w14:paraId="76C2935C" w14:textId="77777777" w:rsidR="0064688C" w:rsidRPr="0064688C" w:rsidRDefault="0064688C" w:rsidP="005179DF">
      <w:pPr>
        <w:pStyle w:val="ListParagraph"/>
        <w:numPr>
          <w:ilvl w:val="0"/>
          <w:numId w:val="11"/>
        </w:numPr>
        <w:autoSpaceDE w:val="0"/>
        <w:autoSpaceDN w:val="0"/>
        <w:adjustRightInd w:val="0"/>
        <w:spacing w:after="0"/>
        <w:rPr>
          <w:rFonts w:ascii="Consolas" w:eastAsiaTheme="minorHAnsi" w:hAnsi="Consolas" w:cs="Consolas"/>
          <w:color w:val="000000"/>
          <w:sz w:val="19"/>
          <w:szCs w:val="19"/>
          <w:highlight w:val="white"/>
          <w:lang w:val="en-NZ"/>
        </w:rPr>
      </w:pPr>
      <w:r w:rsidRPr="0064688C">
        <w:rPr>
          <w:rFonts w:ascii="Consolas" w:eastAsiaTheme="minorHAnsi" w:hAnsi="Consolas" w:cs="Consolas"/>
          <w:color w:val="000000"/>
          <w:sz w:val="19"/>
          <w:szCs w:val="19"/>
          <w:highlight w:val="white"/>
          <w:lang w:val="en-NZ"/>
        </w:rPr>
        <w:tab/>
      </w:r>
      <w:proofErr w:type="spellStart"/>
      <w:r w:rsidRPr="0064688C">
        <w:rPr>
          <w:rFonts w:ascii="Consolas" w:eastAsiaTheme="minorHAnsi" w:hAnsi="Consolas" w:cs="Consolas"/>
          <w:color w:val="000000"/>
          <w:sz w:val="19"/>
          <w:szCs w:val="19"/>
          <w:highlight w:val="white"/>
          <w:lang w:val="en-NZ"/>
        </w:rPr>
        <w:t>file.AppendFile</w:t>
      </w:r>
      <w:proofErr w:type="spellEnd"/>
      <w:r w:rsidRPr="0064688C">
        <w:rPr>
          <w:rFonts w:ascii="Consolas" w:eastAsiaTheme="minorHAnsi" w:hAnsi="Consolas" w:cs="Consolas"/>
          <w:color w:val="000000"/>
          <w:sz w:val="19"/>
          <w:szCs w:val="19"/>
          <w:highlight w:val="white"/>
          <w:lang w:val="en-NZ"/>
        </w:rPr>
        <w:t>(</w:t>
      </w:r>
      <w:r w:rsidRPr="0064688C">
        <w:rPr>
          <w:rFonts w:ascii="Consolas" w:eastAsiaTheme="minorHAnsi" w:hAnsi="Consolas" w:cs="Consolas"/>
          <w:color w:val="A31515"/>
          <w:sz w:val="19"/>
          <w:szCs w:val="19"/>
          <w:highlight w:val="white"/>
          <w:lang w:val="en-NZ"/>
        </w:rPr>
        <w:t>"Example.txt"</w:t>
      </w:r>
      <w:r w:rsidRPr="0064688C">
        <w:rPr>
          <w:rFonts w:ascii="Consolas" w:eastAsiaTheme="minorHAnsi" w:hAnsi="Consolas" w:cs="Consolas"/>
          <w:color w:val="000000"/>
          <w:sz w:val="19"/>
          <w:szCs w:val="19"/>
          <w:highlight w:val="white"/>
          <w:lang w:val="en-NZ"/>
        </w:rPr>
        <w:t xml:space="preserve">, </w:t>
      </w:r>
      <w:r w:rsidRPr="0064688C">
        <w:rPr>
          <w:rFonts w:ascii="Consolas" w:eastAsiaTheme="minorHAnsi" w:hAnsi="Consolas" w:cs="Consolas"/>
          <w:color w:val="A31515"/>
          <w:sz w:val="19"/>
          <w:szCs w:val="19"/>
          <w:highlight w:val="white"/>
          <w:lang w:val="en-NZ"/>
        </w:rPr>
        <w:t>"Logging text2"</w:t>
      </w:r>
      <w:r w:rsidRPr="0064688C">
        <w:rPr>
          <w:rFonts w:ascii="Consolas" w:eastAsiaTheme="minorHAnsi" w:hAnsi="Consolas" w:cs="Consolas"/>
          <w:color w:val="000000"/>
          <w:sz w:val="19"/>
          <w:szCs w:val="19"/>
          <w:highlight w:val="white"/>
          <w:lang w:val="en-NZ"/>
        </w:rPr>
        <w:t>);</w:t>
      </w:r>
    </w:p>
    <w:p w14:paraId="219C3619" w14:textId="77777777" w:rsidR="0064688C" w:rsidRPr="0064688C" w:rsidRDefault="0064688C" w:rsidP="005179DF">
      <w:pPr>
        <w:pStyle w:val="ListParagraph"/>
        <w:numPr>
          <w:ilvl w:val="0"/>
          <w:numId w:val="11"/>
        </w:numPr>
        <w:autoSpaceDE w:val="0"/>
        <w:autoSpaceDN w:val="0"/>
        <w:adjustRightInd w:val="0"/>
        <w:spacing w:after="0"/>
        <w:rPr>
          <w:rFonts w:ascii="Consolas" w:eastAsiaTheme="minorHAnsi" w:hAnsi="Consolas" w:cs="Consolas"/>
          <w:color w:val="000000"/>
          <w:sz w:val="19"/>
          <w:szCs w:val="19"/>
          <w:highlight w:val="white"/>
          <w:lang w:val="en-NZ"/>
        </w:rPr>
      </w:pPr>
      <w:r w:rsidRPr="0064688C">
        <w:rPr>
          <w:rFonts w:ascii="Consolas" w:eastAsiaTheme="minorHAnsi" w:hAnsi="Consolas" w:cs="Consolas"/>
          <w:color w:val="000000"/>
          <w:sz w:val="19"/>
          <w:szCs w:val="19"/>
          <w:highlight w:val="white"/>
          <w:lang w:val="en-NZ"/>
        </w:rPr>
        <w:tab/>
      </w:r>
      <w:proofErr w:type="spellStart"/>
      <w:r w:rsidRPr="0064688C">
        <w:rPr>
          <w:rFonts w:ascii="Consolas" w:eastAsiaTheme="minorHAnsi" w:hAnsi="Consolas" w:cs="Consolas"/>
          <w:color w:val="000000"/>
          <w:sz w:val="19"/>
          <w:szCs w:val="19"/>
          <w:highlight w:val="white"/>
          <w:lang w:val="en-NZ"/>
        </w:rPr>
        <w:t>file.ReadFile</w:t>
      </w:r>
      <w:proofErr w:type="spellEnd"/>
      <w:r w:rsidRPr="0064688C">
        <w:rPr>
          <w:rFonts w:ascii="Consolas" w:eastAsiaTheme="minorHAnsi" w:hAnsi="Consolas" w:cs="Consolas"/>
          <w:color w:val="000000"/>
          <w:sz w:val="19"/>
          <w:szCs w:val="19"/>
          <w:highlight w:val="white"/>
          <w:lang w:val="en-NZ"/>
        </w:rPr>
        <w:t>(</w:t>
      </w:r>
      <w:r w:rsidRPr="0064688C">
        <w:rPr>
          <w:rFonts w:ascii="Consolas" w:eastAsiaTheme="minorHAnsi" w:hAnsi="Consolas" w:cs="Consolas"/>
          <w:color w:val="A31515"/>
          <w:sz w:val="19"/>
          <w:szCs w:val="19"/>
          <w:highlight w:val="white"/>
          <w:lang w:val="en-NZ"/>
        </w:rPr>
        <w:t>"Example.txt"</w:t>
      </w:r>
      <w:r w:rsidRPr="0064688C">
        <w:rPr>
          <w:rFonts w:ascii="Consolas" w:eastAsiaTheme="minorHAnsi" w:hAnsi="Consolas" w:cs="Consolas"/>
          <w:color w:val="000000"/>
          <w:sz w:val="19"/>
          <w:szCs w:val="19"/>
          <w:highlight w:val="white"/>
          <w:lang w:val="en-NZ"/>
        </w:rPr>
        <w:t>);</w:t>
      </w:r>
    </w:p>
    <w:p w14:paraId="00D4125C" w14:textId="77777777" w:rsidR="0064688C" w:rsidRPr="0064688C" w:rsidRDefault="0064688C" w:rsidP="005179DF">
      <w:pPr>
        <w:pStyle w:val="ListParagraph"/>
        <w:numPr>
          <w:ilvl w:val="0"/>
          <w:numId w:val="11"/>
        </w:numPr>
        <w:autoSpaceDE w:val="0"/>
        <w:autoSpaceDN w:val="0"/>
        <w:adjustRightInd w:val="0"/>
        <w:spacing w:after="0"/>
        <w:rPr>
          <w:rFonts w:ascii="Consolas" w:eastAsiaTheme="minorHAnsi" w:hAnsi="Consolas" w:cs="Consolas"/>
          <w:color w:val="000000"/>
          <w:sz w:val="19"/>
          <w:szCs w:val="19"/>
          <w:highlight w:val="white"/>
          <w:lang w:val="en-NZ"/>
        </w:rPr>
      </w:pPr>
    </w:p>
    <w:p w14:paraId="62D10C84" w14:textId="77777777" w:rsidR="0064688C" w:rsidRPr="0064688C" w:rsidRDefault="0064688C" w:rsidP="005179DF">
      <w:pPr>
        <w:pStyle w:val="ListParagraph"/>
        <w:numPr>
          <w:ilvl w:val="0"/>
          <w:numId w:val="11"/>
        </w:numPr>
        <w:autoSpaceDE w:val="0"/>
        <w:autoSpaceDN w:val="0"/>
        <w:adjustRightInd w:val="0"/>
        <w:spacing w:after="0"/>
        <w:rPr>
          <w:rFonts w:ascii="Consolas" w:eastAsiaTheme="minorHAnsi" w:hAnsi="Consolas" w:cs="Consolas"/>
          <w:color w:val="000000"/>
          <w:sz w:val="19"/>
          <w:szCs w:val="19"/>
          <w:highlight w:val="white"/>
          <w:lang w:val="en-NZ"/>
        </w:rPr>
      </w:pPr>
      <w:r w:rsidRPr="0064688C">
        <w:rPr>
          <w:rFonts w:ascii="Consolas" w:eastAsiaTheme="minorHAnsi" w:hAnsi="Consolas" w:cs="Consolas"/>
          <w:color w:val="000000"/>
          <w:sz w:val="19"/>
          <w:szCs w:val="19"/>
          <w:highlight w:val="white"/>
          <w:lang w:val="en-NZ"/>
        </w:rPr>
        <w:tab/>
        <w:t>_</w:t>
      </w:r>
      <w:proofErr w:type="spellStart"/>
      <w:r w:rsidRPr="0064688C">
        <w:rPr>
          <w:rFonts w:ascii="Consolas" w:eastAsiaTheme="minorHAnsi" w:hAnsi="Consolas" w:cs="Consolas"/>
          <w:color w:val="000000"/>
          <w:sz w:val="19"/>
          <w:szCs w:val="19"/>
          <w:highlight w:val="white"/>
          <w:lang w:val="en-NZ"/>
        </w:rPr>
        <w:t>getch</w:t>
      </w:r>
      <w:proofErr w:type="spellEnd"/>
      <w:r w:rsidRPr="0064688C">
        <w:rPr>
          <w:rFonts w:ascii="Consolas" w:eastAsiaTheme="minorHAnsi" w:hAnsi="Consolas" w:cs="Consolas"/>
          <w:color w:val="000000"/>
          <w:sz w:val="19"/>
          <w:szCs w:val="19"/>
          <w:highlight w:val="white"/>
          <w:lang w:val="en-NZ"/>
        </w:rPr>
        <w:t>();</w:t>
      </w:r>
    </w:p>
    <w:p w14:paraId="08DA0D88" w14:textId="77777777" w:rsidR="0064688C" w:rsidRPr="0064688C" w:rsidRDefault="0064688C" w:rsidP="005179DF">
      <w:pPr>
        <w:pStyle w:val="ListParagraph"/>
        <w:numPr>
          <w:ilvl w:val="0"/>
          <w:numId w:val="11"/>
        </w:numPr>
        <w:autoSpaceDE w:val="0"/>
        <w:autoSpaceDN w:val="0"/>
        <w:adjustRightInd w:val="0"/>
        <w:spacing w:after="0"/>
        <w:rPr>
          <w:rFonts w:ascii="Consolas" w:eastAsiaTheme="minorHAnsi" w:hAnsi="Consolas" w:cs="Consolas"/>
          <w:color w:val="000000"/>
          <w:sz w:val="19"/>
          <w:szCs w:val="19"/>
          <w:highlight w:val="white"/>
          <w:lang w:val="en-NZ"/>
        </w:rPr>
      </w:pPr>
      <w:r w:rsidRPr="0064688C">
        <w:rPr>
          <w:rFonts w:ascii="Consolas" w:eastAsiaTheme="minorHAnsi" w:hAnsi="Consolas" w:cs="Consolas"/>
          <w:color w:val="000000"/>
          <w:sz w:val="19"/>
          <w:szCs w:val="19"/>
          <w:highlight w:val="white"/>
          <w:lang w:val="en-NZ"/>
        </w:rPr>
        <w:tab/>
      </w:r>
      <w:r w:rsidRPr="0064688C">
        <w:rPr>
          <w:rFonts w:ascii="Consolas" w:eastAsiaTheme="minorHAnsi" w:hAnsi="Consolas" w:cs="Consolas"/>
          <w:color w:val="0000FF"/>
          <w:sz w:val="19"/>
          <w:szCs w:val="19"/>
          <w:highlight w:val="white"/>
          <w:lang w:val="en-NZ"/>
        </w:rPr>
        <w:t>return</w:t>
      </w:r>
      <w:r w:rsidRPr="0064688C">
        <w:rPr>
          <w:rFonts w:ascii="Consolas" w:eastAsiaTheme="minorHAnsi" w:hAnsi="Consolas" w:cs="Consolas"/>
          <w:color w:val="000000"/>
          <w:sz w:val="19"/>
          <w:szCs w:val="19"/>
          <w:highlight w:val="white"/>
          <w:lang w:val="en-NZ"/>
        </w:rPr>
        <w:t xml:space="preserve"> 0;</w:t>
      </w:r>
    </w:p>
    <w:p w14:paraId="3045D6BA" w14:textId="77777777" w:rsidR="0064688C" w:rsidRDefault="0064688C" w:rsidP="005179DF">
      <w:pPr>
        <w:pStyle w:val="ListParagraph"/>
        <w:numPr>
          <w:ilvl w:val="0"/>
          <w:numId w:val="11"/>
        </w:numPr>
        <w:autoSpaceDE w:val="0"/>
        <w:autoSpaceDN w:val="0"/>
        <w:adjustRightInd w:val="0"/>
        <w:spacing w:after="0"/>
        <w:rPr>
          <w:rFonts w:ascii="Consolas" w:eastAsiaTheme="minorHAnsi" w:hAnsi="Consolas" w:cs="Consolas"/>
          <w:color w:val="000000"/>
          <w:sz w:val="19"/>
          <w:szCs w:val="19"/>
          <w:highlight w:val="white"/>
          <w:lang w:val="en-NZ"/>
        </w:rPr>
      </w:pPr>
      <w:r w:rsidRPr="0064688C">
        <w:rPr>
          <w:rFonts w:ascii="Consolas" w:eastAsiaTheme="minorHAnsi" w:hAnsi="Consolas" w:cs="Consolas"/>
          <w:color w:val="000000"/>
          <w:sz w:val="19"/>
          <w:szCs w:val="19"/>
          <w:highlight w:val="white"/>
          <w:lang w:val="en-NZ"/>
        </w:rPr>
        <w:t>}</w:t>
      </w:r>
    </w:p>
    <w:p w14:paraId="46D8D5E9" w14:textId="77777777" w:rsidR="0064688C" w:rsidRPr="0064688C" w:rsidRDefault="0064688C" w:rsidP="0064688C">
      <w:pPr>
        <w:autoSpaceDE w:val="0"/>
        <w:autoSpaceDN w:val="0"/>
        <w:adjustRightInd w:val="0"/>
        <w:spacing w:after="0"/>
        <w:rPr>
          <w:rFonts w:ascii="Consolas" w:eastAsiaTheme="minorHAnsi" w:hAnsi="Consolas" w:cs="Consolas"/>
          <w:color w:val="000000"/>
          <w:sz w:val="19"/>
          <w:szCs w:val="19"/>
          <w:highlight w:val="white"/>
          <w:lang w:val="en-NZ"/>
        </w:rPr>
      </w:pPr>
    </w:p>
    <w:p w14:paraId="47D59675" w14:textId="0555C265" w:rsidR="0064688C" w:rsidRDefault="0064688C" w:rsidP="005179DF">
      <w:pPr>
        <w:pStyle w:val="NumberedBulletPACKT"/>
        <w:numPr>
          <w:ilvl w:val="0"/>
          <w:numId w:val="11"/>
        </w:numPr>
        <w:tabs>
          <w:tab w:val="left" w:pos="683"/>
        </w:tabs>
        <w:rPr>
          <w:b/>
        </w:rPr>
      </w:pPr>
      <w:r>
        <w:rPr>
          <w:b/>
        </w:rPr>
        <w:t>File</w:t>
      </w:r>
      <w:r w:rsidRPr="00B52A08">
        <w:rPr>
          <w:b/>
        </w:rPr>
        <w:t>.</w:t>
      </w:r>
      <w:r>
        <w:rPr>
          <w:b/>
        </w:rPr>
        <w:t>cpp</w:t>
      </w:r>
    </w:p>
    <w:p w14:paraId="6C48258D" w14:textId="77777777" w:rsidR="00AD2233" w:rsidRPr="00AD2233" w:rsidRDefault="00AD2233" w:rsidP="005179DF">
      <w:pPr>
        <w:pStyle w:val="ListParagraph"/>
        <w:numPr>
          <w:ilvl w:val="0"/>
          <w:numId w:val="11"/>
        </w:numPr>
        <w:autoSpaceDE w:val="0"/>
        <w:autoSpaceDN w:val="0"/>
        <w:adjustRightInd w:val="0"/>
        <w:spacing w:after="0"/>
        <w:rPr>
          <w:rFonts w:ascii="Consolas" w:eastAsiaTheme="minorHAnsi" w:hAnsi="Consolas" w:cs="Consolas"/>
          <w:color w:val="000000"/>
          <w:sz w:val="19"/>
          <w:szCs w:val="19"/>
          <w:highlight w:val="white"/>
          <w:lang w:val="en-NZ"/>
        </w:rPr>
      </w:pPr>
      <w:r w:rsidRPr="00AD2233">
        <w:rPr>
          <w:rFonts w:ascii="Consolas" w:eastAsiaTheme="minorHAnsi" w:hAnsi="Consolas" w:cs="Consolas"/>
          <w:color w:val="0000FF"/>
          <w:sz w:val="19"/>
          <w:szCs w:val="19"/>
          <w:highlight w:val="white"/>
          <w:lang w:val="en-NZ"/>
        </w:rPr>
        <w:t>#include</w:t>
      </w:r>
      <w:r w:rsidRPr="00AD2233">
        <w:rPr>
          <w:rFonts w:ascii="Consolas" w:eastAsiaTheme="minorHAnsi" w:hAnsi="Consolas" w:cs="Consolas"/>
          <w:color w:val="000000"/>
          <w:sz w:val="19"/>
          <w:szCs w:val="19"/>
          <w:highlight w:val="white"/>
          <w:lang w:val="en-NZ"/>
        </w:rPr>
        <w:t xml:space="preserve"> </w:t>
      </w:r>
      <w:r w:rsidRPr="00AD2233">
        <w:rPr>
          <w:rFonts w:ascii="Consolas" w:eastAsiaTheme="minorHAnsi" w:hAnsi="Consolas" w:cs="Consolas"/>
          <w:color w:val="A31515"/>
          <w:sz w:val="19"/>
          <w:szCs w:val="19"/>
          <w:highlight w:val="white"/>
          <w:lang w:val="en-NZ"/>
        </w:rPr>
        <w:t>"</w:t>
      </w:r>
      <w:proofErr w:type="spellStart"/>
      <w:r w:rsidRPr="00AD2233">
        <w:rPr>
          <w:rFonts w:ascii="Consolas" w:eastAsiaTheme="minorHAnsi" w:hAnsi="Consolas" w:cs="Consolas"/>
          <w:color w:val="A31515"/>
          <w:sz w:val="19"/>
          <w:szCs w:val="19"/>
          <w:highlight w:val="white"/>
          <w:lang w:val="en-NZ"/>
        </w:rPr>
        <w:t>File.h</w:t>
      </w:r>
      <w:proofErr w:type="spellEnd"/>
      <w:r w:rsidRPr="00AD2233">
        <w:rPr>
          <w:rFonts w:ascii="Consolas" w:eastAsiaTheme="minorHAnsi" w:hAnsi="Consolas" w:cs="Consolas"/>
          <w:color w:val="A31515"/>
          <w:sz w:val="19"/>
          <w:szCs w:val="19"/>
          <w:highlight w:val="white"/>
          <w:lang w:val="en-NZ"/>
        </w:rPr>
        <w:t>"</w:t>
      </w:r>
    </w:p>
    <w:p w14:paraId="26D57534" w14:textId="77777777" w:rsidR="00AD2233" w:rsidRPr="00AD2233" w:rsidRDefault="00AD2233" w:rsidP="005179DF">
      <w:pPr>
        <w:pStyle w:val="ListParagraph"/>
        <w:numPr>
          <w:ilvl w:val="0"/>
          <w:numId w:val="11"/>
        </w:numPr>
        <w:autoSpaceDE w:val="0"/>
        <w:autoSpaceDN w:val="0"/>
        <w:adjustRightInd w:val="0"/>
        <w:spacing w:after="0"/>
        <w:rPr>
          <w:rFonts w:ascii="Consolas" w:eastAsiaTheme="minorHAnsi" w:hAnsi="Consolas" w:cs="Consolas"/>
          <w:color w:val="000000"/>
          <w:sz w:val="19"/>
          <w:szCs w:val="19"/>
          <w:highlight w:val="white"/>
          <w:lang w:val="en-NZ"/>
        </w:rPr>
      </w:pPr>
      <w:r w:rsidRPr="00AD2233">
        <w:rPr>
          <w:rFonts w:ascii="Consolas" w:eastAsiaTheme="minorHAnsi" w:hAnsi="Consolas" w:cs="Consolas"/>
          <w:color w:val="0000FF"/>
          <w:sz w:val="19"/>
          <w:szCs w:val="19"/>
          <w:highlight w:val="white"/>
          <w:lang w:val="en-NZ"/>
        </w:rPr>
        <w:t>#include</w:t>
      </w:r>
      <w:r w:rsidRPr="00AD2233">
        <w:rPr>
          <w:rFonts w:ascii="Consolas" w:eastAsiaTheme="minorHAnsi" w:hAnsi="Consolas" w:cs="Consolas"/>
          <w:color w:val="000000"/>
          <w:sz w:val="19"/>
          <w:szCs w:val="19"/>
          <w:highlight w:val="white"/>
          <w:lang w:val="en-NZ"/>
        </w:rPr>
        <w:t xml:space="preserve"> </w:t>
      </w:r>
      <w:r w:rsidRPr="00AD2233">
        <w:rPr>
          <w:rFonts w:ascii="Consolas" w:eastAsiaTheme="minorHAnsi" w:hAnsi="Consolas" w:cs="Consolas"/>
          <w:color w:val="A31515"/>
          <w:sz w:val="19"/>
          <w:szCs w:val="19"/>
          <w:highlight w:val="white"/>
          <w:lang w:val="en-NZ"/>
        </w:rPr>
        <w:t>&lt;string&gt;</w:t>
      </w:r>
    </w:p>
    <w:p w14:paraId="65FE23C8" w14:textId="77777777" w:rsidR="00AD2233" w:rsidRPr="00AD2233" w:rsidRDefault="00AD2233" w:rsidP="005179DF">
      <w:pPr>
        <w:pStyle w:val="ListParagraph"/>
        <w:numPr>
          <w:ilvl w:val="0"/>
          <w:numId w:val="11"/>
        </w:numPr>
        <w:autoSpaceDE w:val="0"/>
        <w:autoSpaceDN w:val="0"/>
        <w:adjustRightInd w:val="0"/>
        <w:spacing w:after="0"/>
        <w:rPr>
          <w:rFonts w:ascii="Consolas" w:eastAsiaTheme="minorHAnsi" w:hAnsi="Consolas" w:cs="Consolas"/>
          <w:color w:val="000000"/>
          <w:sz w:val="19"/>
          <w:szCs w:val="19"/>
          <w:highlight w:val="white"/>
          <w:lang w:val="en-NZ"/>
        </w:rPr>
      </w:pPr>
      <w:r w:rsidRPr="00AD2233">
        <w:rPr>
          <w:rFonts w:ascii="Consolas" w:eastAsiaTheme="minorHAnsi" w:hAnsi="Consolas" w:cs="Consolas"/>
          <w:color w:val="0000FF"/>
          <w:sz w:val="19"/>
          <w:szCs w:val="19"/>
          <w:highlight w:val="white"/>
          <w:lang w:val="en-NZ"/>
        </w:rPr>
        <w:t>#include</w:t>
      </w:r>
      <w:r w:rsidRPr="00AD2233">
        <w:rPr>
          <w:rFonts w:ascii="Consolas" w:eastAsiaTheme="minorHAnsi" w:hAnsi="Consolas" w:cs="Consolas"/>
          <w:color w:val="000000"/>
          <w:sz w:val="19"/>
          <w:szCs w:val="19"/>
          <w:highlight w:val="white"/>
          <w:lang w:val="en-NZ"/>
        </w:rPr>
        <w:t xml:space="preserve"> </w:t>
      </w:r>
      <w:r w:rsidRPr="00AD2233">
        <w:rPr>
          <w:rFonts w:ascii="Consolas" w:eastAsiaTheme="minorHAnsi" w:hAnsi="Consolas" w:cs="Consolas"/>
          <w:color w:val="A31515"/>
          <w:sz w:val="19"/>
          <w:szCs w:val="19"/>
          <w:highlight w:val="white"/>
          <w:lang w:val="en-NZ"/>
        </w:rPr>
        <w:t>&lt;</w:t>
      </w:r>
      <w:proofErr w:type="spellStart"/>
      <w:r w:rsidRPr="00AD2233">
        <w:rPr>
          <w:rFonts w:ascii="Consolas" w:eastAsiaTheme="minorHAnsi" w:hAnsi="Consolas" w:cs="Consolas"/>
          <w:color w:val="A31515"/>
          <w:sz w:val="19"/>
          <w:szCs w:val="19"/>
          <w:highlight w:val="white"/>
          <w:lang w:val="en-NZ"/>
        </w:rPr>
        <w:t>fstream</w:t>
      </w:r>
      <w:proofErr w:type="spellEnd"/>
      <w:r w:rsidRPr="00AD2233">
        <w:rPr>
          <w:rFonts w:ascii="Consolas" w:eastAsiaTheme="minorHAnsi" w:hAnsi="Consolas" w:cs="Consolas"/>
          <w:color w:val="A31515"/>
          <w:sz w:val="19"/>
          <w:szCs w:val="19"/>
          <w:highlight w:val="white"/>
          <w:lang w:val="en-NZ"/>
        </w:rPr>
        <w:t>&gt;</w:t>
      </w:r>
    </w:p>
    <w:p w14:paraId="61AF8BF7" w14:textId="77777777" w:rsidR="00AD2233" w:rsidRPr="00AD2233" w:rsidRDefault="00AD2233" w:rsidP="005179DF">
      <w:pPr>
        <w:pStyle w:val="ListParagraph"/>
        <w:numPr>
          <w:ilvl w:val="0"/>
          <w:numId w:val="11"/>
        </w:numPr>
        <w:autoSpaceDE w:val="0"/>
        <w:autoSpaceDN w:val="0"/>
        <w:adjustRightInd w:val="0"/>
        <w:spacing w:after="0"/>
        <w:rPr>
          <w:rFonts w:ascii="Consolas" w:eastAsiaTheme="minorHAnsi" w:hAnsi="Consolas" w:cs="Consolas"/>
          <w:color w:val="000000"/>
          <w:sz w:val="19"/>
          <w:szCs w:val="19"/>
          <w:highlight w:val="white"/>
          <w:lang w:val="en-NZ"/>
        </w:rPr>
      </w:pPr>
      <w:r w:rsidRPr="00AD2233">
        <w:rPr>
          <w:rFonts w:ascii="Consolas" w:eastAsiaTheme="minorHAnsi" w:hAnsi="Consolas" w:cs="Consolas"/>
          <w:color w:val="0000FF"/>
          <w:sz w:val="19"/>
          <w:szCs w:val="19"/>
          <w:highlight w:val="white"/>
          <w:lang w:val="en-NZ"/>
        </w:rPr>
        <w:t>#include</w:t>
      </w:r>
      <w:r w:rsidRPr="00AD2233">
        <w:rPr>
          <w:rFonts w:ascii="Consolas" w:eastAsiaTheme="minorHAnsi" w:hAnsi="Consolas" w:cs="Consolas"/>
          <w:color w:val="000000"/>
          <w:sz w:val="19"/>
          <w:szCs w:val="19"/>
          <w:highlight w:val="white"/>
          <w:lang w:val="en-NZ"/>
        </w:rPr>
        <w:t xml:space="preserve"> </w:t>
      </w:r>
      <w:r w:rsidRPr="00AD2233">
        <w:rPr>
          <w:rFonts w:ascii="Consolas" w:eastAsiaTheme="minorHAnsi" w:hAnsi="Consolas" w:cs="Consolas"/>
          <w:color w:val="A31515"/>
          <w:sz w:val="19"/>
          <w:szCs w:val="19"/>
          <w:highlight w:val="white"/>
          <w:lang w:val="en-NZ"/>
        </w:rPr>
        <w:t>&lt;</w:t>
      </w:r>
      <w:proofErr w:type="spellStart"/>
      <w:r w:rsidRPr="00AD2233">
        <w:rPr>
          <w:rFonts w:ascii="Consolas" w:eastAsiaTheme="minorHAnsi" w:hAnsi="Consolas" w:cs="Consolas"/>
          <w:color w:val="A31515"/>
          <w:sz w:val="19"/>
          <w:szCs w:val="19"/>
          <w:highlight w:val="white"/>
          <w:lang w:val="en-NZ"/>
        </w:rPr>
        <w:t>iostream</w:t>
      </w:r>
      <w:proofErr w:type="spellEnd"/>
      <w:r w:rsidRPr="00AD2233">
        <w:rPr>
          <w:rFonts w:ascii="Consolas" w:eastAsiaTheme="minorHAnsi" w:hAnsi="Consolas" w:cs="Consolas"/>
          <w:color w:val="A31515"/>
          <w:sz w:val="19"/>
          <w:szCs w:val="19"/>
          <w:highlight w:val="white"/>
          <w:lang w:val="en-NZ"/>
        </w:rPr>
        <w:t>&gt;</w:t>
      </w:r>
    </w:p>
    <w:p w14:paraId="26997A8B" w14:textId="77777777" w:rsidR="00AD2233" w:rsidRPr="00AD2233" w:rsidRDefault="00AD2233" w:rsidP="005179DF">
      <w:pPr>
        <w:pStyle w:val="ListParagraph"/>
        <w:numPr>
          <w:ilvl w:val="0"/>
          <w:numId w:val="11"/>
        </w:numPr>
        <w:autoSpaceDE w:val="0"/>
        <w:autoSpaceDN w:val="0"/>
        <w:adjustRightInd w:val="0"/>
        <w:spacing w:after="0"/>
        <w:rPr>
          <w:rFonts w:ascii="Consolas" w:eastAsiaTheme="minorHAnsi" w:hAnsi="Consolas" w:cs="Consolas"/>
          <w:color w:val="000000"/>
          <w:sz w:val="19"/>
          <w:szCs w:val="19"/>
          <w:highlight w:val="white"/>
          <w:lang w:val="en-NZ"/>
        </w:rPr>
      </w:pPr>
    </w:p>
    <w:p w14:paraId="68FEEAFA" w14:textId="77777777" w:rsidR="00AD2233" w:rsidRPr="00AD2233" w:rsidRDefault="00AD2233" w:rsidP="005179DF">
      <w:pPr>
        <w:pStyle w:val="ListParagraph"/>
        <w:numPr>
          <w:ilvl w:val="0"/>
          <w:numId w:val="11"/>
        </w:numPr>
        <w:autoSpaceDE w:val="0"/>
        <w:autoSpaceDN w:val="0"/>
        <w:adjustRightInd w:val="0"/>
        <w:spacing w:after="0"/>
        <w:rPr>
          <w:rFonts w:ascii="Consolas" w:eastAsiaTheme="minorHAnsi" w:hAnsi="Consolas" w:cs="Consolas"/>
          <w:color w:val="000000"/>
          <w:sz w:val="19"/>
          <w:szCs w:val="19"/>
          <w:highlight w:val="white"/>
          <w:lang w:val="en-NZ"/>
        </w:rPr>
      </w:pPr>
      <w:r w:rsidRPr="00AD2233">
        <w:rPr>
          <w:rFonts w:ascii="Consolas" w:eastAsiaTheme="minorHAnsi" w:hAnsi="Consolas" w:cs="Consolas"/>
          <w:color w:val="0000FF"/>
          <w:sz w:val="19"/>
          <w:szCs w:val="19"/>
          <w:highlight w:val="white"/>
          <w:lang w:val="en-NZ"/>
        </w:rPr>
        <w:t>using</w:t>
      </w:r>
      <w:r w:rsidRPr="00AD2233">
        <w:rPr>
          <w:rFonts w:ascii="Consolas" w:eastAsiaTheme="minorHAnsi" w:hAnsi="Consolas" w:cs="Consolas"/>
          <w:color w:val="000000"/>
          <w:sz w:val="19"/>
          <w:szCs w:val="19"/>
          <w:highlight w:val="white"/>
          <w:lang w:val="en-NZ"/>
        </w:rPr>
        <w:t xml:space="preserve"> </w:t>
      </w:r>
      <w:r w:rsidRPr="00AD2233">
        <w:rPr>
          <w:rFonts w:ascii="Consolas" w:eastAsiaTheme="minorHAnsi" w:hAnsi="Consolas" w:cs="Consolas"/>
          <w:color w:val="0000FF"/>
          <w:sz w:val="19"/>
          <w:szCs w:val="19"/>
          <w:highlight w:val="white"/>
          <w:lang w:val="en-NZ"/>
        </w:rPr>
        <w:t>namespace</w:t>
      </w:r>
      <w:r w:rsidRPr="00AD2233">
        <w:rPr>
          <w:rFonts w:ascii="Consolas" w:eastAsiaTheme="minorHAnsi" w:hAnsi="Consolas" w:cs="Consolas"/>
          <w:color w:val="000000"/>
          <w:sz w:val="19"/>
          <w:szCs w:val="19"/>
          <w:highlight w:val="white"/>
          <w:lang w:val="en-NZ"/>
        </w:rPr>
        <w:t xml:space="preserve"> </w:t>
      </w:r>
      <w:proofErr w:type="spellStart"/>
      <w:r w:rsidRPr="00AD2233">
        <w:rPr>
          <w:rFonts w:ascii="Consolas" w:eastAsiaTheme="minorHAnsi" w:hAnsi="Consolas" w:cs="Consolas"/>
          <w:color w:val="000000"/>
          <w:sz w:val="19"/>
          <w:szCs w:val="19"/>
          <w:highlight w:val="white"/>
          <w:lang w:val="en-NZ"/>
        </w:rPr>
        <w:t>std</w:t>
      </w:r>
      <w:proofErr w:type="spellEnd"/>
      <w:r w:rsidRPr="00AD2233">
        <w:rPr>
          <w:rFonts w:ascii="Consolas" w:eastAsiaTheme="minorHAnsi" w:hAnsi="Consolas" w:cs="Consolas"/>
          <w:color w:val="000000"/>
          <w:sz w:val="19"/>
          <w:szCs w:val="19"/>
          <w:highlight w:val="white"/>
          <w:lang w:val="en-NZ"/>
        </w:rPr>
        <w:t>;</w:t>
      </w:r>
    </w:p>
    <w:p w14:paraId="168979C6" w14:textId="77777777" w:rsidR="00AD2233" w:rsidRPr="00AD2233" w:rsidRDefault="00AD2233" w:rsidP="005179DF">
      <w:pPr>
        <w:pStyle w:val="ListParagraph"/>
        <w:numPr>
          <w:ilvl w:val="0"/>
          <w:numId w:val="11"/>
        </w:numPr>
        <w:autoSpaceDE w:val="0"/>
        <w:autoSpaceDN w:val="0"/>
        <w:adjustRightInd w:val="0"/>
        <w:spacing w:after="0"/>
        <w:rPr>
          <w:rFonts w:ascii="Consolas" w:eastAsiaTheme="minorHAnsi" w:hAnsi="Consolas" w:cs="Consolas"/>
          <w:color w:val="000000"/>
          <w:sz w:val="19"/>
          <w:szCs w:val="19"/>
          <w:highlight w:val="white"/>
          <w:lang w:val="en-NZ"/>
        </w:rPr>
      </w:pPr>
    </w:p>
    <w:p w14:paraId="33116B8F" w14:textId="77777777" w:rsidR="00AD2233" w:rsidRPr="00AD2233" w:rsidRDefault="00AD2233" w:rsidP="005179DF">
      <w:pPr>
        <w:pStyle w:val="ListParagraph"/>
        <w:numPr>
          <w:ilvl w:val="0"/>
          <w:numId w:val="11"/>
        </w:numPr>
        <w:autoSpaceDE w:val="0"/>
        <w:autoSpaceDN w:val="0"/>
        <w:adjustRightInd w:val="0"/>
        <w:spacing w:after="0"/>
        <w:rPr>
          <w:rFonts w:ascii="Consolas" w:eastAsiaTheme="minorHAnsi" w:hAnsi="Consolas" w:cs="Consolas"/>
          <w:color w:val="000000"/>
          <w:sz w:val="19"/>
          <w:szCs w:val="19"/>
          <w:highlight w:val="white"/>
          <w:lang w:val="en-NZ"/>
        </w:rPr>
      </w:pPr>
      <w:proofErr w:type="spellStart"/>
      <w:r w:rsidRPr="00AD2233">
        <w:rPr>
          <w:rFonts w:ascii="Consolas" w:eastAsiaTheme="minorHAnsi" w:hAnsi="Consolas" w:cs="Consolas"/>
          <w:color w:val="2B91AF"/>
          <w:sz w:val="19"/>
          <w:szCs w:val="19"/>
          <w:highlight w:val="white"/>
          <w:lang w:val="en-NZ"/>
        </w:rPr>
        <w:t>CFile</w:t>
      </w:r>
      <w:proofErr w:type="spellEnd"/>
      <w:r w:rsidRPr="00AD2233">
        <w:rPr>
          <w:rFonts w:ascii="Consolas" w:eastAsiaTheme="minorHAnsi" w:hAnsi="Consolas" w:cs="Consolas"/>
          <w:color w:val="000000"/>
          <w:sz w:val="19"/>
          <w:szCs w:val="19"/>
          <w:highlight w:val="white"/>
          <w:lang w:val="en-NZ"/>
        </w:rPr>
        <w:t>::</w:t>
      </w:r>
      <w:proofErr w:type="spellStart"/>
      <w:r w:rsidRPr="00AD2233">
        <w:rPr>
          <w:rFonts w:ascii="Consolas" w:eastAsiaTheme="minorHAnsi" w:hAnsi="Consolas" w:cs="Consolas"/>
          <w:color w:val="000000"/>
          <w:sz w:val="19"/>
          <w:szCs w:val="19"/>
          <w:highlight w:val="white"/>
          <w:lang w:val="en-NZ"/>
        </w:rPr>
        <w:t>CFile</w:t>
      </w:r>
      <w:proofErr w:type="spellEnd"/>
      <w:r w:rsidRPr="00AD2233">
        <w:rPr>
          <w:rFonts w:ascii="Consolas" w:eastAsiaTheme="minorHAnsi" w:hAnsi="Consolas" w:cs="Consolas"/>
          <w:color w:val="000000"/>
          <w:sz w:val="19"/>
          <w:szCs w:val="19"/>
          <w:highlight w:val="white"/>
          <w:lang w:val="en-NZ"/>
        </w:rPr>
        <w:t>()</w:t>
      </w:r>
    </w:p>
    <w:p w14:paraId="3E58237E" w14:textId="77777777" w:rsidR="00AD2233" w:rsidRPr="00AD2233" w:rsidRDefault="00AD2233" w:rsidP="005179DF">
      <w:pPr>
        <w:pStyle w:val="ListParagraph"/>
        <w:numPr>
          <w:ilvl w:val="0"/>
          <w:numId w:val="11"/>
        </w:numPr>
        <w:autoSpaceDE w:val="0"/>
        <w:autoSpaceDN w:val="0"/>
        <w:adjustRightInd w:val="0"/>
        <w:spacing w:after="0"/>
        <w:rPr>
          <w:rFonts w:ascii="Consolas" w:eastAsiaTheme="minorHAnsi" w:hAnsi="Consolas" w:cs="Consolas"/>
          <w:color w:val="000000"/>
          <w:sz w:val="19"/>
          <w:szCs w:val="19"/>
          <w:highlight w:val="white"/>
          <w:lang w:val="en-NZ"/>
        </w:rPr>
      </w:pPr>
      <w:r w:rsidRPr="00AD2233">
        <w:rPr>
          <w:rFonts w:ascii="Consolas" w:eastAsiaTheme="minorHAnsi" w:hAnsi="Consolas" w:cs="Consolas"/>
          <w:color w:val="000000"/>
          <w:sz w:val="19"/>
          <w:szCs w:val="19"/>
          <w:highlight w:val="white"/>
          <w:lang w:val="en-NZ"/>
        </w:rPr>
        <w:t>{</w:t>
      </w:r>
    </w:p>
    <w:p w14:paraId="56566ABE" w14:textId="77777777" w:rsidR="00AD2233" w:rsidRPr="00AD2233" w:rsidRDefault="00AD2233" w:rsidP="005179DF">
      <w:pPr>
        <w:pStyle w:val="ListParagraph"/>
        <w:numPr>
          <w:ilvl w:val="0"/>
          <w:numId w:val="11"/>
        </w:numPr>
        <w:autoSpaceDE w:val="0"/>
        <w:autoSpaceDN w:val="0"/>
        <w:adjustRightInd w:val="0"/>
        <w:spacing w:after="0"/>
        <w:rPr>
          <w:rFonts w:ascii="Consolas" w:eastAsiaTheme="minorHAnsi" w:hAnsi="Consolas" w:cs="Consolas"/>
          <w:color w:val="000000"/>
          <w:sz w:val="19"/>
          <w:szCs w:val="19"/>
          <w:highlight w:val="white"/>
          <w:lang w:val="en-NZ"/>
        </w:rPr>
      </w:pPr>
      <w:r w:rsidRPr="00AD2233">
        <w:rPr>
          <w:rFonts w:ascii="Consolas" w:eastAsiaTheme="minorHAnsi" w:hAnsi="Consolas" w:cs="Consolas"/>
          <w:color w:val="000000"/>
          <w:sz w:val="19"/>
          <w:szCs w:val="19"/>
          <w:highlight w:val="white"/>
          <w:lang w:val="en-NZ"/>
        </w:rPr>
        <w:tab/>
        <w:t xml:space="preserve">Text = </w:t>
      </w:r>
      <w:r w:rsidRPr="00AD2233">
        <w:rPr>
          <w:rFonts w:ascii="Consolas" w:eastAsiaTheme="minorHAnsi" w:hAnsi="Consolas" w:cs="Consolas"/>
          <w:color w:val="A31515"/>
          <w:sz w:val="19"/>
          <w:szCs w:val="19"/>
          <w:highlight w:val="white"/>
          <w:lang w:val="en-NZ"/>
        </w:rPr>
        <w:t>"This is the initial data"</w:t>
      </w:r>
      <w:r w:rsidRPr="00AD2233">
        <w:rPr>
          <w:rFonts w:ascii="Consolas" w:eastAsiaTheme="minorHAnsi" w:hAnsi="Consolas" w:cs="Consolas"/>
          <w:color w:val="000000"/>
          <w:sz w:val="19"/>
          <w:szCs w:val="19"/>
          <w:highlight w:val="white"/>
          <w:lang w:val="en-NZ"/>
        </w:rPr>
        <w:t>;</w:t>
      </w:r>
    </w:p>
    <w:p w14:paraId="4C49F049" w14:textId="77777777" w:rsidR="00AD2233" w:rsidRPr="00AD2233" w:rsidRDefault="00AD2233" w:rsidP="005179DF">
      <w:pPr>
        <w:pStyle w:val="ListParagraph"/>
        <w:numPr>
          <w:ilvl w:val="0"/>
          <w:numId w:val="11"/>
        </w:numPr>
        <w:autoSpaceDE w:val="0"/>
        <w:autoSpaceDN w:val="0"/>
        <w:adjustRightInd w:val="0"/>
        <w:spacing w:after="0"/>
        <w:rPr>
          <w:rFonts w:ascii="Consolas" w:eastAsiaTheme="minorHAnsi" w:hAnsi="Consolas" w:cs="Consolas"/>
          <w:color w:val="000000"/>
          <w:sz w:val="19"/>
          <w:szCs w:val="19"/>
          <w:highlight w:val="white"/>
          <w:lang w:val="en-NZ"/>
        </w:rPr>
      </w:pPr>
      <w:r w:rsidRPr="00AD2233">
        <w:rPr>
          <w:rFonts w:ascii="Consolas" w:eastAsiaTheme="minorHAnsi" w:hAnsi="Consolas" w:cs="Consolas"/>
          <w:color w:val="000000"/>
          <w:sz w:val="19"/>
          <w:szCs w:val="19"/>
          <w:highlight w:val="white"/>
          <w:lang w:val="en-NZ"/>
        </w:rPr>
        <w:t>}</w:t>
      </w:r>
    </w:p>
    <w:p w14:paraId="4B9404A0" w14:textId="77777777" w:rsidR="00AD2233" w:rsidRPr="00AD2233" w:rsidRDefault="00AD2233" w:rsidP="005179DF">
      <w:pPr>
        <w:pStyle w:val="ListParagraph"/>
        <w:numPr>
          <w:ilvl w:val="0"/>
          <w:numId w:val="11"/>
        </w:numPr>
        <w:autoSpaceDE w:val="0"/>
        <w:autoSpaceDN w:val="0"/>
        <w:adjustRightInd w:val="0"/>
        <w:spacing w:after="0"/>
        <w:rPr>
          <w:rFonts w:ascii="Consolas" w:eastAsiaTheme="minorHAnsi" w:hAnsi="Consolas" w:cs="Consolas"/>
          <w:color w:val="000000"/>
          <w:sz w:val="19"/>
          <w:szCs w:val="19"/>
          <w:highlight w:val="white"/>
          <w:lang w:val="en-NZ"/>
        </w:rPr>
      </w:pPr>
      <w:proofErr w:type="spellStart"/>
      <w:r w:rsidRPr="00AD2233">
        <w:rPr>
          <w:rFonts w:ascii="Consolas" w:eastAsiaTheme="minorHAnsi" w:hAnsi="Consolas" w:cs="Consolas"/>
          <w:color w:val="2B91AF"/>
          <w:sz w:val="19"/>
          <w:szCs w:val="19"/>
          <w:highlight w:val="white"/>
          <w:lang w:val="en-NZ"/>
        </w:rPr>
        <w:t>CFile</w:t>
      </w:r>
      <w:proofErr w:type="spellEnd"/>
      <w:r w:rsidRPr="00AD2233">
        <w:rPr>
          <w:rFonts w:ascii="Consolas" w:eastAsiaTheme="minorHAnsi" w:hAnsi="Consolas" w:cs="Consolas"/>
          <w:color w:val="000000"/>
          <w:sz w:val="19"/>
          <w:szCs w:val="19"/>
          <w:highlight w:val="white"/>
          <w:lang w:val="en-NZ"/>
        </w:rPr>
        <w:t>::~</w:t>
      </w:r>
      <w:proofErr w:type="spellStart"/>
      <w:r w:rsidRPr="00AD2233">
        <w:rPr>
          <w:rFonts w:ascii="Consolas" w:eastAsiaTheme="minorHAnsi" w:hAnsi="Consolas" w:cs="Consolas"/>
          <w:color w:val="000000"/>
          <w:sz w:val="19"/>
          <w:szCs w:val="19"/>
          <w:highlight w:val="white"/>
          <w:lang w:val="en-NZ"/>
        </w:rPr>
        <w:t>CFile</w:t>
      </w:r>
      <w:proofErr w:type="spellEnd"/>
      <w:r w:rsidRPr="00AD2233">
        <w:rPr>
          <w:rFonts w:ascii="Consolas" w:eastAsiaTheme="minorHAnsi" w:hAnsi="Consolas" w:cs="Consolas"/>
          <w:color w:val="000000"/>
          <w:sz w:val="19"/>
          <w:szCs w:val="19"/>
          <w:highlight w:val="white"/>
          <w:lang w:val="en-NZ"/>
        </w:rPr>
        <w:t>()</w:t>
      </w:r>
    </w:p>
    <w:p w14:paraId="08823B61" w14:textId="77777777" w:rsidR="00AD2233" w:rsidRPr="00AD2233" w:rsidRDefault="00AD2233" w:rsidP="005179DF">
      <w:pPr>
        <w:pStyle w:val="ListParagraph"/>
        <w:numPr>
          <w:ilvl w:val="0"/>
          <w:numId w:val="11"/>
        </w:numPr>
        <w:autoSpaceDE w:val="0"/>
        <w:autoSpaceDN w:val="0"/>
        <w:adjustRightInd w:val="0"/>
        <w:spacing w:after="0"/>
        <w:rPr>
          <w:rFonts w:ascii="Consolas" w:eastAsiaTheme="minorHAnsi" w:hAnsi="Consolas" w:cs="Consolas"/>
          <w:color w:val="000000"/>
          <w:sz w:val="19"/>
          <w:szCs w:val="19"/>
          <w:highlight w:val="white"/>
          <w:lang w:val="en-NZ"/>
        </w:rPr>
      </w:pPr>
      <w:r w:rsidRPr="00AD2233">
        <w:rPr>
          <w:rFonts w:ascii="Consolas" w:eastAsiaTheme="minorHAnsi" w:hAnsi="Consolas" w:cs="Consolas"/>
          <w:color w:val="000000"/>
          <w:sz w:val="19"/>
          <w:szCs w:val="19"/>
          <w:highlight w:val="white"/>
          <w:lang w:val="en-NZ"/>
        </w:rPr>
        <w:t>{</w:t>
      </w:r>
    </w:p>
    <w:p w14:paraId="072CB622" w14:textId="77777777" w:rsidR="00AD2233" w:rsidRPr="00AD2233" w:rsidRDefault="00AD2233" w:rsidP="005179DF">
      <w:pPr>
        <w:pStyle w:val="ListParagraph"/>
        <w:numPr>
          <w:ilvl w:val="0"/>
          <w:numId w:val="11"/>
        </w:numPr>
        <w:autoSpaceDE w:val="0"/>
        <w:autoSpaceDN w:val="0"/>
        <w:adjustRightInd w:val="0"/>
        <w:spacing w:after="0"/>
        <w:rPr>
          <w:rFonts w:ascii="Consolas" w:eastAsiaTheme="minorHAnsi" w:hAnsi="Consolas" w:cs="Consolas"/>
          <w:color w:val="000000"/>
          <w:sz w:val="19"/>
          <w:szCs w:val="19"/>
          <w:highlight w:val="white"/>
          <w:lang w:val="en-NZ"/>
        </w:rPr>
      </w:pPr>
    </w:p>
    <w:p w14:paraId="5953EB2D" w14:textId="77777777" w:rsidR="00AD2233" w:rsidRPr="00AD2233" w:rsidRDefault="00AD2233" w:rsidP="005179DF">
      <w:pPr>
        <w:pStyle w:val="ListParagraph"/>
        <w:numPr>
          <w:ilvl w:val="0"/>
          <w:numId w:val="11"/>
        </w:numPr>
        <w:autoSpaceDE w:val="0"/>
        <w:autoSpaceDN w:val="0"/>
        <w:adjustRightInd w:val="0"/>
        <w:spacing w:after="0"/>
        <w:rPr>
          <w:rFonts w:ascii="Consolas" w:eastAsiaTheme="minorHAnsi" w:hAnsi="Consolas" w:cs="Consolas"/>
          <w:color w:val="000000"/>
          <w:sz w:val="19"/>
          <w:szCs w:val="19"/>
          <w:highlight w:val="white"/>
          <w:lang w:val="en-NZ"/>
        </w:rPr>
      </w:pPr>
      <w:r w:rsidRPr="00AD2233">
        <w:rPr>
          <w:rFonts w:ascii="Consolas" w:eastAsiaTheme="minorHAnsi" w:hAnsi="Consolas" w:cs="Consolas"/>
          <w:color w:val="000000"/>
          <w:sz w:val="19"/>
          <w:szCs w:val="19"/>
          <w:highlight w:val="white"/>
          <w:lang w:val="en-NZ"/>
        </w:rPr>
        <w:t>}</w:t>
      </w:r>
    </w:p>
    <w:p w14:paraId="0371F95D" w14:textId="77777777" w:rsidR="00AD2233" w:rsidRPr="00AD2233" w:rsidRDefault="00AD2233" w:rsidP="005179DF">
      <w:pPr>
        <w:pStyle w:val="ListParagraph"/>
        <w:numPr>
          <w:ilvl w:val="0"/>
          <w:numId w:val="11"/>
        </w:numPr>
        <w:autoSpaceDE w:val="0"/>
        <w:autoSpaceDN w:val="0"/>
        <w:adjustRightInd w:val="0"/>
        <w:spacing w:after="0"/>
        <w:rPr>
          <w:rFonts w:ascii="Consolas" w:eastAsiaTheme="minorHAnsi" w:hAnsi="Consolas" w:cs="Consolas"/>
          <w:color w:val="000000"/>
          <w:sz w:val="19"/>
          <w:szCs w:val="19"/>
          <w:highlight w:val="white"/>
          <w:lang w:val="en-NZ"/>
        </w:rPr>
      </w:pPr>
      <w:r w:rsidRPr="00AD2233">
        <w:rPr>
          <w:rFonts w:ascii="Consolas" w:eastAsiaTheme="minorHAnsi" w:hAnsi="Consolas" w:cs="Consolas"/>
          <w:color w:val="0000FF"/>
          <w:sz w:val="19"/>
          <w:szCs w:val="19"/>
          <w:highlight w:val="white"/>
          <w:lang w:val="en-NZ"/>
        </w:rPr>
        <w:t>void</w:t>
      </w:r>
      <w:r w:rsidRPr="00AD2233">
        <w:rPr>
          <w:rFonts w:ascii="Consolas" w:eastAsiaTheme="minorHAnsi" w:hAnsi="Consolas" w:cs="Consolas"/>
          <w:color w:val="000000"/>
          <w:sz w:val="19"/>
          <w:szCs w:val="19"/>
          <w:highlight w:val="white"/>
          <w:lang w:val="en-NZ"/>
        </w:rPr>
        <w:t xml:space="preserve"> </w:t>
      </w:r>
      <w:proofErr w:type="spellStart"/>
      <w:r w:rsidRPr="00AD2233">
        <w:rPr>
          <w:rFonts w:ascii="Consolas" w:eastAsiaTheme="minorHAnsi" w:hAnsi="Consolas" w:cs="Consolas"/>
          <w:color w:val="2B91AF"/>
          <w:sz w:val="19"/>
          <w:szCs w:val="19"/>
          <w:highlight w:val="white"/>
          <w:lang w:val="en-NZ"/>
        </w:rPr>
        <w:t>CFile</w:t>
      </w:r>
      <w:proofErr w:type="spellEnd"/>
      <w:r w:rsidRPr="00AD2233">
        <w:rPr>
          <w:rFonts w:ascii="Consolas" w:eastAsiaTheme="minorHAnsi" w:hAnsi="Consolas" w:cs="Consolas"/>
          <w:color w:val="000000"/>
          <w:sz w:val="19"/>
          <w:szCs w:val="19"/>
          <w:highlight w:val="white"/>
          <w:lang w:val="en-NZ"/>
        </w:rPr>
        <w:t>::</w:t>
      </w:r>
      <w:proofErr w:type="spellStart"/>
      <w:r w:rsidRPr="00AD2233">
        <w:rPr>
          <w:rFonts w:ascii="Consolas" w:eastAsiaTheme="minorHAnsi" w:hAnsi="Consolas" w:cs="Consolas"/>
          <w:color w:val="000000"/>
          <w:sz w:val="19"/>
          <w:szCs w:val="19"/>
          <w:highlight w:val="white"/>
          <w:lang w:val="en-NZ"/>
        </w:rPr>
        <w:t>WriteNewFile</w:t>
      </w:r>
      <w:proofErr w:type="spellEnd"/>
      <w:r w:rsidRPr="00AD2233">
        <w:rPr>
          <w:rFonts w:ascii="Consolas" w:eastAsiaTheme="minorHAnsi" w:hAnsi="Consolas" w:cs="Consolas"/>
          <w:color w:val="000000"/>
          <w:sz w:val="19"/>
          <w:szCs w:val="19"/>
          <w:highlight w:val="white"/>
          <w:lang w:val="en-NZ"/>
        </w:rPr>
        <w:t>(</w:t>
      </w:r>
      <w:r w:rsidRPr="00AD2233">
        <w:rPr>
          <w:rFonts w:ascii="Consolas" w:eastAsiaTheme="minorHAnsi" w:hAnsi="Consolas" w:cs="Consolas"/>
          <w:color w:val="2B91AF"/>
          <w:sz w:val="19"/>
          <w:szCs w:val="19"/>
          <w:highlight w:val="white"/>
          <w:lang w:val="en-NZ"/>
        </w:rPr>
        <w:t>string</w:t>
      </w:r>
      <w:r w:rsidRPr="00AD2233">
        <w:rPr>
          <w:rFonts w:ascii="Consolas" w:eastAsiaTheme="minorHAnsi" w:hAnsi="Consolas" w:cs="Consolas"/>
          <w:color w:val="000000"/>
          <w:sz w:val="19"/>
          <w:szCs w:val="19"/>
          <w:highlight w:val="white"/>
          <w:lang w:val="en-NZ"/>
        </w:rPr>
        <w:t xml:space="preserve"> </w:t>
      </w:r>
      <w:r w:rsidRPr="00AD2233">
        <w:rPr>
          <w:rFonts w:ascii="Consolas" w:eastAsiaTheme="minorHAnsi" w:hAnsi="Consolas" w:cs="Consolas"/>
          <w:color w:val="808080"/>
          <w:sz w:val="19"/>
          <w:szCs w:val="19"/>
          <w:highlight w:val="white"/>
          <w:lang w:val="en-NZ"/>
        </w:rPr>
        <w:t>Filename</w:t>
      </w:r>
      <w:r w:rsidRPr="00AD2233">
        <w:rPr>
          <w:rFonts w:ascii="Consolas" w:eastAsiaTheme="minorHAnsi" w:hAnsi="Consolas" w:cs="Consolas"/>
          <w:color w:val="000000"/>
          <w:sz w:val="19"/>
          <w:szCs w:val="19"/>
          <w:highlight w:val="white"/>
          <w:lang w:val="en-NZ"/>
        </w:rPr>
        <w:t>)</w:t>
      </w:r>
      <w:proofErr w:type="spellStart"/>
      <w:r w:rsidRPr="00AD2233">
        <w:rPr>
          <w:rFonts w:ascii="Consolas" w:eastAsiaTheme="minorHAnsi" w:hAnsi="Consolas" w:cs="Consolas"/>
          <w:color w:val="0000FF"/>
          <w:sz w:val="19"/>
          <w:szCs w:val="19"/>
          <w:highlight w:val="white"/>
          <w:lang w:val="en-NZ"/>
        </w:rPr>
        <w:t>const</w:t>
      </w:r>
      <w:proofErr w:type="spellEnd"/>
    </w:p>
    <w:p w14:paraId="46781A5C" w14:textId="77777777" w:rsidR="00AD2233" w:rsidRPr="00AD2233" w:rsidRDefault="00AD2233" w:rsidP="005179DF">
      <w:pPr>
        <w:pStyle w:val="ListParagraph"/>
        <w:numPr>
          <w:ilvl w:val="0"/>
          <w:numId w:val="11"/>
        </w:numPr>
        <w:autoSpaceDE w:val="0"/>
        <w:autoSpaceDN w:val="0"/>
        <w:adjustRightInd w:val="0"/>
        <w:spacing w:after="0"/>
        <w:rPr>
          <w:rFonts w:ascii="Consolas" w:eastAsiaTheme="minorHAnsi" w:hAnsi="Consolas" w:cs="Consolas"/>
          <w:color w:val="000000"/>
          <w:sz w:val="19"/>
          <w:szCs w:val="19"/>
          <w:highlight w:val="white"/>
          <w:lang w:val="en-NZ"/>
        </w:rPr>
      </w:pPr>
      <w:r w:rsidRPr="00AD2233">
        <w:rPr>
          <w:rFonts w:ascii="Consolas" w:eastAsiaTheme="minorHAnsi" w:hAnsi="Consolas" w:cs="Consolas"/>
          <w:color w:val="000000"/>
          <w:sz w:val="19"/>
          <w:szCs w:val="19"/>
          <w:highlight w:val="white"/>
          <w:lang w:val="en-NZ"/>
        </w:rPr>
        <w:t>{</w:t>
      </w:r>
    </w:p>
    <w:p w14:paraId="08981065" w14:textId="77777777" w:rsidR="00AD2233" w:rsidRPr="00AD2233" w:rsidRDefault="00AD2233" w:rsidP="005179DF">
      <w:pPr>
        <w:pStyle w:val="ListParagraph"/>
        <w:numPr>
          <w:ilvl w:val="0"/>
          <w:numId w:val="11"/>
        </w:numPr>
        <w:autoSpaceDE w:val="0"/>
        <w:autoSpaceDN w:val="0"/>
        <w:adjustRightInd w:val="0"/>
        <w:spacing w:after="0"/>
        <w:rPr>
          <w:rFonts w:ascii="Consolas" w:eastAsiaTheme="minorHAnsi" w:hAnsi="Consolas" w:cs="Consolas"/>
          <w:color w:val="000000"/>
          <w:sz w:val="19"/>
          <w:szCs w:val="19"/>
          <w:highlight w:val="white"/>
          <w:lang w:val="en-NZ"/>
        </w:rPr>
      </w:pPr>
      <w:r w:rsidRPr="00AD2233">
        <w:rPr>
          <w:rFonts w:ascii="Consolas" w:eastAsiaTheme="minorHAnsi" w:hAnsi="Consolas" w:cs="Consolas"/>
          <w:color w:val="000000"/>
          <w:sz w:val="19"/>
          <w:szCs w:val="19"/>
          <w:highlight w:val="white"/>
          <w:lang w:val="en-NZ"/>
        </w:rPr>
        <w:tab/>
      </w:r>
      <w:proofErr w:type="spellStart"/>
      <w:r w:rsidRPr="00AD2233">
        <w:rPr>
          <w:rFonts w:ascii="Consolas" w:eastAsiaTheme="minorHAnsi" w:hAnsi="Consolas" w:cs="Consolas"/>
          <w:color w:val="2B91AF"/>
          <w:sz w:val="19"/>
          <w:szCs w:val="19"/>
          <w:highlight w:val="white"/>
          <w:lang w:val="en-NZ"/>
        </w:rPr>
        <w:t>ofstream</w:t>
      </w:r>
      <w:proofErr w:type="spellEnd"/>
      <w:r w:rsidRPr="00AD2233">
        <w:rPr>
          <w:rFonts w:ascii="Consolas" w:eastAsiaTheme="minorHAnsi" w:hAnsi="Consolas" w:cs="Consolas"/>
          <w:color w:val="000000"/>
          <w:sz w:val="19"/>
          <w:szCs w:val="19"/>
          <w:highlight w:val="white"/>
          <w:lang w:val="en-NZ"/>
        </w:rPr>
        <w:t xml:space="preserve"> </w:t>
      </w:r>
      <w:proofErr w:type="spellStart"/>
      <w:r w:rsidRPr="00AD2233">
        <w:rPr>
          <w:rFonts w:ascii="Consolas" w:eastAsiaTheme="minorHAnsi" w:hAnsi="Consolas" w:cs="Consolas"/>
          <w:color w:val="000000"/>
          <w:sz w:val="19"/>
          <w:szCs w:val="19"/>
          <w:highlight w:val="white"/>
          <w:lang w:val="en-NZ"/>
        </w:rPr>
        <w:t>myfile</w:t>
      </w:r>
      <w:proofErr w:type="spellEnd"/>
      <w:r w:rsidRPr="00AD2233">
        <w:rPr>
          <w:rFonts w:ascii="Consolas" w:eastAsiaTheme="minorHAnsi" w:hAnsi="Consolas" w:cs="Consolas"/>
          <w:color w:val="000000"/>
          <w:sz w:val="19"/>
          <w:szCs w:val="19"/>
          <w:highlight w:val="white"/>
          <w:lang w:val="en-NZ"/>
        </w:rPr>
        <w:t>(</w:t>
      </w:r>
      <w:r w:rsidRPr="00AD2233">
        <w:rPr>
          <w:rFonts w:ascii="Consolas" w:eastAsiaTheme="minorHAnsi" w:hAnsi="Consolas" w:cs="Consolas"/>
          <w:color w:val="808080"/>
          <w:sz w:val="19"/>
          <w:szCs w:val="19"/>
          <w:highlight w:val="white"/>
          <w:lang w:val="en-NZ"/>
        </w:rPr>
        <w:t>Filename</w:t>
      </w:r>
      <w:r w:rsidRPr="00AD2233">
        <w:rPr>
          <w:rFonts w:ascii="Consolas" w:eastAsiaTheme="minorHAnsi" w:hAnsi="Consolas" w:cs="Consolas"/>
          <w:color w:val="000000"/>
          <w:sz w:val="19"/>
          <w:szCs w:val="19"/>
          <w:highlight w:val="white"/>
          <w:lang w:val="en-NZ"/>
        </w:rPr>
        <w:t>);</w:t>
      </w:r>
    </w:p>
    <w:p w14:paraId="4CB9A56B" w14:textId="77777777" w:rsidR="00AD2233" w:rsidRPr="00AD2233" w:rsidRDefault="00AD2233" w:rsidP="005179DF">
      <w:pPr>
        <w:pStyle w:val="ListParagraph"/>
        <w:numPr>
          <w:ilvl w:val="0"/>
          <w:numId w:val="11"/>
        </w:numPr>
        <w:autoSpaceDE w:val="0"/>
        <w:autoSpaceDN w:val="0"/>
        <w:adjustRightInd w:val="0"/>
        <w:spacing w:after="0"/>
        <w:rPr>
          <w:rFonts w:ascii="Consolas" w:eastAsiaTheme="minorHAnsi" w:hAnsi="Consolas" w:cs="Consolas"/>
          <w:color w:val="000000"/>
          <w:sz w:val="19"/>
          <w:szCs w:val="19"/>
          <w:highlight w:val="white"/>
          <w:lang w:val="en-NZ"/>
        </w:rPr>
      </w:pPr>
      <w:r w:rsidRPr="00AD2233">
        <w:rPr>
          <w:rFonts w:ascii="Consolas" w:eastAsiaTheme="minorHAnsi" w:hAnsi="Consolas" w:cs="Consolas"/>
          <w:color w:val="000000"/>
          <w:sz w:val="19"/>
          <w:szCs w:val="19"/>
          <w:highlight w:val="white"/>
          <w:lang w:val="en-NZ"/>
        </w:rPr>
        <w:tab/>
      </w:r>
      <w:r w:rsidRPr="00AD2233">
        <w:rPr>
          <w:rFonts w:ascii="Consolas" w:eastAsiaTheme="minorHAnsi" w:hAnsi="Consolas" w:cs="Consolas"/>
          <w:color w:val="0000FF"/>
          <w:sz w:val="19"/>
          <w:szCs w:val="19"/>
          <w:highlight w:val="white"/>
          <w:lang w:val="en-NZ"/>
        </w:rPr>
        <w:t>if</w:t>
      </w:r>
      <w:r w:rsidRPr="00AD2233">
        <w:rPr>
          <w:rFonts w:ascii="Consolas" w:eastAsiaTheme="minorHAnsi" w:hAnsi="Consolas" w:cs="Consolas"/>
          <w:color w:val="000000"/>
          <w:sz w:val="19"/>
          <w:szCs w:val="19"/>
          <w:highlight w:val="white"/>
          <w:lang w:val="en-NZ"/>
        </w:rPr>
        <w:t xml:space="preserve"> (</w:t>
      </w:r>
      <w:proofErr w:type="spellStart"/>
      <w:r w:rsidRPr="00AD2233">
        <w:rPr>
          <w:rFonts w:ascii="Consolas" w:eastAsiaTheme="minorHAnsi" w:hAnsi="Consolas" w:cs="Consolas"/>
          <w:color w:val="000000"/>
          <w:sz w:val="19"/>
          <w:szCs w:val="19"/>
          <w:highlight w:val="white"/>
          <w:lang w:val="en-NZ"/>
        </w:rPr>
        <w:t>myfile.is_open</w:t>
      </w:r>
      <w:proofErr w:type="spellEnd"/>
      <w:r w:rsidRPr="00AD2233">
        <w:rPr>
          <w:rFonts w:ascii="Consolas" w:eastAsiaTheme="minorHAnsi" w:hAnsi="Consolas" w:cs="Consolas"/>
          <w:color w:val="000000"/>
          <w:sz w:val="19"/>
          <w:szCs w:val="19"/>
          <w:highlight w:val="white"/>
          <w:lang w:val="en-NZ"/>
        </w:rPr>
        <w:t>())</w:t>
      </w:r>
    </w:p>
    <w:p w14:paraId="090BD297" w14:textId="77777777" w:rsidR="00AD2233" w:rsidRPr="00AD2233" w:rsidRDefault="00AD2233" w:rsidP="005179DF">
      <w:pPr>
        <w:pStyle w:val="ListParagraph"/>
        <w:numPr>
          <w:ilvl w:val="0"/>
          <w:numId w:val="11"/>
        </w:numPr>
        <w:autoSpaceDE w:val="0"/>
        <w:autoSpaceDN w:val="0"/>
        <w:adjustRightInd w:val="0"/>
        <w:spacing w:after="0"/>
        <w:rPr>
          <w:rFonts w:ascii="Consolas" w:eastAsiaTheme="minorHAnsi" w:hAnsi="Consolas" w:cs="Consolas"/>
          <w:color w:val="000000"/>
          <w:sz w:val="19"/>
          <w:szCs w:val="19"/>
          <w:highlight w:val="white"/>
          <w:lang w:val="en-NZ"/>
        </w:rPr>
      </w:pPr>
      <w:r w:rsidRPr="00AD2233">
        <w:rPr>
          <w:rFonts w:ascii="Consolas" w:eastAsiaTheme="minorHAnsi" w:hAnsi="Consolas" w:cs="Consolas"/>
          <w:color w:val="000000"/>
          <w:sz w:val="19"/>
          <w:szCs w:val="19"/>
          <w:highlight w:val="white"/>
          <w:lang w:val="en-NZ"/>
        </w:rPr>
        <w:tab/>
        <w:t>{</w:t>
      </w:r>
    </w:p>
    <w:p w14:paraId="259AA0BB" w14:textId="77777777" w:rsidR="00AD2233" w:rsidRPr="00AD2233" w:rsidRDefault="00AD2233" w:rsidP="005179DF">
      <w:pPr>
        <w:pStyle w:val="ListParagraph"/>
        <w:numPr>
          <w:ilvl w:val="0"/>
          <w:numId w:val="11"/>
        </w:numPr>
        <w:autoSpaceDE w:val="0"/>
        <w:autoSpaceDN w:val="0"/>
        <w:adjustRightInd w:val="0"/>
        <w:spacing w:after="0"/>
        <w:rPr>
          <w:rFonts w:ascii="Consolas" w:eastAsiaTheme="minorHAnsi" w:hAnsi="Consolas" w:cs="Consolas"/>
          <w:color w:val="000000"/>
          <w:sz w:val="19"/>
          <w:szCs w:val="19"/>
          <w:highlight w:val="white"/>
          <w:lang w:val="en-NZ"/>
        </w:rPr>
      </w:pPr>
      <w:r w:rsidRPr="00AD2233">
        <w:rPr>
          <w:rFonts w:ascii="Consolas" w:eastAsiaTheme="minorHAnsi" w:hAnsi="Consolas" w:cs="Consolas"/>
          <w:color w:val="000000"/>
          <w:sz w:val="19"/>
          <w:szCs w:val="19"/>
          <w:highlight w:val="white"/>
          <w:lang w:val="en-NZ"/>
        </w:rPr>
        <w:tab/>
      </w:r>
      <w:r w:rsidRPr="00AD2233">
        <w:rPr>
          <w:rFonts w:ascii="Consolas" w:eastAsiaTheme="minorHAnsi" w:hAnsi="Consolas" w:cs="Consolas"/>
          <w:color w:val="000000"/>
          <w:sz w:val="19"/>
          <w:szCs w:val="19"/>
          <w:highlight w:val="white"/>
          <w:lang w:val="en-NZ"/>
        </w:rPr>
        <w:tab/>
      </w:r>
      <w:proofErr w:type="spellStart"/>
      <w:r w:rsidRPr="00AD2233">
        <w:rPr>
          <w:rFonts w:ascii="Consolas" w:eastAsiaTheme="minorHAnsi" w:hAnsi="Consolas" w:cs="Consolas"/>
          <w:color w:val="000000"/>
          <w:sz w:val="19"/>
          <w:szCs w:val="19"/>
          <w:highlight w:val="white"/>
          <w:lang w:val="en-NZ"/>
        </w:rPr>
        <w:t>myfile</w:t>
      </w:r>
      <w:proofErr w:type="spellEnd"/>
      <w:r w:rsidRPr="00AD2233">
        <w:rPr>
          <w:rFonts w:ascii="Consolas" w:eastAsiaTheme="minorHAnsi" w:hAnsi="Consolas" w:cs="Consolas"/>
          <w:color w:val="000000"/>
          <w:sz w:val="19"/>
          <w:szCs w:val="19"/>
          <w:highlight w:val="white"/>
          <w:lang w:val="en-NZ"/>
        </w:rPr>
        <w:t xml:space="preserve"> &lt;&lt; Text;</w:t>
      </w:r>
    </w:p>
    <w:p w14:paraId="3814F06A" w14:textId="77777777" w:rsidR="00AD2233" w:rsidRPr="00AD2233" w:rsidRDefault="00AD2233" w:rsidP="005179DF">
      <w:pPr>
        <w:pStyle w:val="ListParagraph"/>
        <w:numPr>
          <w:ilvl w:val="0"/>
          <w:numId w:val="11"/>
        </w:numPr>
        <w:autoSpaceDE w:val="0"/>
        <w:autoSpaceDN w:val="0"/>
        <w:adjustRightInd w:val="0"/>
        <w:spacing w:after="0"/>
        <w:rPr>
          <w:rFonts w:ascii="Consolas" w:eastAsiaTheme="minorHAnsi" w:hAnsi="Consolas" w:cs="Consolas"/>
          <w:color w:val="000000"/>
          <w:sz w:val="19"/>
          <w:szCs w:val="19"/>
          <w:highlight w:val="white"/>
          <w:lang w:val="en-NZ"/>
        </w:rPr>
      </w:pPr>
      <w:r w:rsidRPr="00AD2233">
        <w:rPr>
          <w:rFonts w:ascii="Consolas" w:eastAsiaTheme="minorHAnsi" w:hAnsi="Consolas" w:cs="Consolas"/>
          <w:color w:val="000000"/>
          <w:sz w:val="19"/>
          <w:szCs w:val="19"/>
          <w:highlight w:val="white"/>
          <w:lang w:val="en-NZ"/>
        </w:rPr>
        <w:tab/>
      </w:r>
      <w:r w:rsidRPr="00AD2233">
        <w:rPr>
          <w:rFonts w:ascii="Consolas" w:eastAsiaTheme="minorHAnsi" w:hAnsi="Consolas" w:cs="Consolas"/>
          <w:color w:val="000000"/>
          <w:sz w:val="19"/>
          <w:szCs w:val="19"/>
          <w:highlight w:val="white"/>
          <w:lang w:val="en-NZ"/>
        </w:rPr>
        <w:tab/>
      </w:r>
    </w:p>
    <w:p w14:paraId="1657DB1E" w14:textId="77777777" w:rsidR="00AD2233" w:rsidRPr="00AD2233" w:rsidRDefault="00AD2233" w:rsidP="005179DF">
      <w:pPr>
        <w:pStyle w:val="ListParagraph"/>
        <w:numPr>
          <w:ilvl w:val="0"/>
          <w:numId w:val="11"/>
        </w:numPr>
        <w:autoSpaceDE w:val="0"/>
        <w:autoSpaceDN w:val="0"/>
        <w:adjustRightInd w:val="0"/>
        <w:spacing w:after="0"/>
        <w:rPr>
          <w:rFonts w:ascii="Consolas" w:eastAsiaTheme="minorHAnsi" w:hAnsi="Consolas" w:cs="Consolas"/>
          <w:color w:val="000000"/>
          <w:sz w:val="19"/>
          <w:szCs w:val="19"/>
          <w:highlight w:val="white"/>
          <w:lang w:val="en-NZ"/>
        </w:rPr>
      </w:pPr>
      <w:r w:rsidRPr="00AD2233">
        <w:rPr>
          <w:rFonts w:ascii="Consolas" w:eastAsiaTheme="minorHAnsi" w:hAnsi="Consolas" w:cs="Consolas"/>
          <w:color w:val="000000"/>
          <w:sz w:val="19"/>
          <w:szCs w:val="19"/>
          <w:highlight w:val="white"/>
          <w:lang w:val="en-NZ"/>
        </w:rPr>
        <w:tab/>
      </w:r>
      <w:r w:rsidRPr="00AD2233">
        <w:rPr>
          <w:rFonts w:ascii="Consolas" w:eastAsiaTheme="minorHAnsi" w:hAnsi="Consolas" w:cs="Consolas"/>
          <w:color w:val="000000"/>
          <w:sz w:val="19"/>
          <w:szCs w:val="19"/>
          <w:highlight w:val="white"/>
          <w:lang w:val="en-NZ"/>
        </w:rPr>
        <w:tab/>
      </w:r>
      <w:proofErr w:type="spellStart"/>
      <w:r w:rsidRPr="00AD2233">
        <w:rPr>
          <w:rFonts w:ascii="Consolas" w:eastAsiaTheme="minorHAnsi" w:hAnsi="Consolas" w:cs="Consolas"/>
          <w:color w:val="000000"/>
          <w:sz w:val="19"/>
          <w:szCs w:val="19"/>
          <w:highlight w:val="white"/>
          <w:lang w:val="en-NZ"/>
        </w:rPr>
        <w:t>myfile.close</w:t>
      </w:r>
      <w:proofErr w:type="spellEnd"/>
      <w:r w:rsidRPr="00AD2233">
        <w:rPr>
          <w:rFonts w:ascii="Consolas" w:eastAsiaTheme="minorHAnsi" w:hAnsi="Consolas" w:cs="Consolas"/>
          <w:color w:val="000000"/>
          <w:sz w:val="19"/>
          <w:szCs w:val="19"/>
          <w:highlight w:val="white"/>
          <w:lang w:val="en-NZ"/>
        </w:rPr>
        <w:t>();</w:t>
      </w:r>
    </w:p>
    <w:p w14:paraId="437DC1C0" w14:textId="77777777" w:rsidR="00AD2233" w:rsidRPr="00AD2233" w:rsidRDefault="00AD2233" w:rsidP="005179DF">
      <w:pPr>
        <w:pStyle w:val="ListParagraph"/>
        <w:numPr>
          <w:ilvl w:val="0"/>
          <w:numId w:val="11"/>
        </w:numPr>
        <w:autoSpaceDE w:val="0"/>
        <w:autoSpaceDN w:val="0"/>
        <w:adjustRightInd w:val="0"/>
        <w:spacing w:after="0"/>
        <w:rPr>
          <w:rFonts w:ascii="Consolas" w:eastAsiaTheme="minorHAnsi" w:hAnsi="Consolas" w:cs="Consolas"/>
          <w:color w:val="000000"/>
          <w:sz w:val="19"/>
          <w:szCs w:val="19"/>
          <w:highlight w:val="white"/>
          <w:lang w:val="en-NZ"/>
        </w:rPr>
      </w:pPr>
      <w:r w:rsidRPr="00AD2233">
        <w:rPr>
          <w:rFonts w:ascii="Consolas" w:eastAsiaTheme="minorHAnsi" w:hAnsi="Consolas" w:cs="Consolas"/>
          <w:color w:val="000000"/>
          <w:sz w:val="19"/>
          <w:szCs w:val="19"/>
          <w:highlight w:val="white"/>
          <w:lang w:val="en-NZ"/>
        </w:rPr>
        <w:tab/>
        <w:t>}</w:t>
      </w:r>
    </w:p>
    <w:p w14:paraId="4A7EB0E6" w14:textId="77777777" w:rsidR="00AD2233" w:rsidRPr="00AD2233" w:rsidRDefault="00AD2233" w:rsidP="005179DF">
      <w:pPr>
        <w:pStyle w:val="ListParagraph"/>
        <w:numPr>
          <w:ilvl w:val="0"/>
          <w:numId w:val="11"/>
        </w:numPr>
        <w:autoSpaceDE w:val="0"/>
        <w:autoSpaceDN w:val="0"/>
        <w:adjustRightInd w:val="0"/>
        <w:spacing w:after="0"/>
        <w:rPr>
          <w:rFonts w:ascii="Consolas" w:eastAsiaTheme="minorHAnsi" w:hAnsi="Consolas" w:cs="Consolas"/>
          <w:color w:val="000000"/>
          <w:sz w:val="19"/>
          <w:szCs w:val="19"/>
          <w:highlight w:val="white"/>
          <w:lang w:val="en-NZ"/>
        </w:rPr>
      </w:pPr>
      <w:r w:rsidRPr="00AD2233">
        <w:rPr>
          <w:rFonts w:ascii="Consolas" w:eastAsiaTheme="minorHAnsi" w:hAnsi="Consolas" w:cs="Consolas"/>
          <w:color w:val="000000"/>
          <w:sz w:val="19"/>
          <w:szCs w:val="19"/>
          <w:highlight w:val="white"/>
          <w:lang w:val="en-NZ"/>
        </w:rPr>
        <w:tab/>
      </w:r>
      <w:r w:rsidRPr="00AD2233">
        <w:rPr>
          <w:rFonts w:ascii="Consolas" w:eastAsiaTheme="minorHAnsi" w:hAnsi="Consolas" w:cs="Consolas"/>
          <w:color w:val="0000FF"/>
          <w:sz w:val="19"/>
          <w:szCs w:val="19"/>
          <w:highlight w:val="white"/>
          <w:lang w:val="en-NZ"/>
        </w:rPr>
        <w:t>else</w:t>
      </w:r>
      <w:r w:rsidRPr="00AD2233">
        <w:rPr>
          <w:rFonts w:ascii="Consolas" w:eastAsiaTheme="minorHAnsi" w:hAnsi="Consolas" w:cs="Consolas"/>
          <w:color w:val="000000"/>
          <w:sz w:val="19"/>
          <w:szCs w:val="19"/>
          <w:highlight w:val="white"/>
          <w:lang w:val="en-NZ"/>
        </w:rPr>
        <w:t xml:space="preserve"> </w:t>
      </w:r>
      <w:proofErr w:type="spellStart"/>
      <w:r w:rsidRPr="00AD2233">
        <w:rPr>
          <w:rFonts w:ascii="Consolas" w:eastAsiaTheme="minorHAnsi" w:hAnsi="Consolas" w:cs="Consolas"/>
          <w:color w:val="000000"/>
          <w:sz w:val="19"/>
          <w:szCs w:val="19"/>
          <w:highlight w:val="white"/>
          <w:lang w:val="en-NZ"/>
        </w:rPr>
        <w:t>cout</w:t>
      </w:r>
      <w:proofErr w:type="spellEnd"/>
      <w:r w:rsidRPr="00AD2233">
        <w:rPr>
          <w:rFonts w:ascii="Consolas" w:eastAsiaTheme="minorHAnsi" w:hAnsi="Consolas" w:cs="Consolas"/>
          <w:color w:val="000000"/>
          <w:sz w:val="19"/>
          <w:szCs w:val="19"/>
          <w:highlight w:val="white"/>
          <w:lang w:val="en-NZ"/>
        </w:rPr>
        <w:t xml:space="preserve"> &lt;&lt; </w:t>
      </w:r>
      <w:r w:rsidRPr="00AD2233">
        <w:rPr>
          <w:rFonts w:ascii="Consolas" w:eastAsiaTheme="minorHAnsi" w:hAnsi="Consolas" w:cs="Consolas"/>
          <w:color w:val="A31515"/>
          <w:sz w:val="19"/>
          <w:szCs w:val="19"/>
          <w:highlight w:val="white"/>
          <w:lang w:val="en-NZ"/>
        </w:rPr>
        <w:t>"Unable to open file"</w:t>
      </w:r>
      <w:r w:rsidRPr="00AD2233">
        <w:rPr>
          <w:rFonts w:ascii="Consolas" w:eastAsiaTheme="minorHAnsi" w:hAnsi="Consolas" w:cs="Consolas"/>
          <w:color w:val="000000"/>
          <w:sz w:val="19"/>
          <w:szCs w:val="19"/>
          <w:highlight w:val="white"/>
          <w:lang w:val="en-NZ"/>
        </w:rPr>
        <w:t>;</w:t>
      </w:r>
    </w:p>
    <w:p w14:paraId="795552B3" w14:textId="77777777" w:rsidR="00AD2233" w:rsidRPr="00AD2233" w:rsidRDefault="00AD2233" w:rsidP="005179DF">
      <w:pPr>
        <w:pStyle w:val="ListParagraph"/>
        <w:numPr>
          <w:ilvl w:val="0"/>
          <w:numId w:val="11"/>
        </w:numPr>
        <w:autoSpaceDE w:val="0"/>
        <w:autoSpaceDN w:val="0"/>
        <w:adjustRightInd w:val="0"/>
        <w:spacing w:after="0"/>
        <w:rPr>
          <w:rFonts w:ascii="Consolas" w:eastAsiaTheme="minorHAnsi" w:hAnsi="Consolas" w:cs="Consolas"/>
          <w:color w:val="000000"/>
          <w:sz w:val="19"/>
          <w:szCs w:val="19"/>
          <w:highlight w:val="white"/>
          <w:lang w:val="en-NZ"/>
        </w:rPr>
      </w:pPr>
      <w:r w:rsidRPr="00AD2233">
        <w:rPr>
          <w:rFonts w:ascii="Consolas" w:eastAsiaTheme="minorHAnsi" w:hAnsi="Consolas" w:cs="Consolas"/>
          <w:color w:val="000000"/>
          <w:sz w:val="19"/>
          <w:szCs w:val="19"/>
          <w:highlight w:val="white"/>
          <w:lang w:val="en-NZ"/>
        </w:rPr>
        <w:t>}</w:t>
      </w:r>
    </w:p>
    <w:p w14:paraId="5952937D" w14:textId="77777777" w:rsidR="00AD2233" w:rsidRPr="00AD2233" w:rsidRDefault="00AD2233" w:rsidP="005179DF">
      <w:pPr>
        <w:pStyle w:val="ListParagraph"/>
        <w:numPr>
          <w:ilvl w:val="0"/>
          <w:numId w:val="11"/>
        </w:numPr>
        <w:autoSpaceDE w:val="0"/>
        <w:autoSpaceDN w:val="0"/>
        <w:adjustRightInd w:val="0"/>
        <w:spacing w:after="0"/>
        <w:rPr>
          <w:rFonts w:ascii="Consolas" w:eastAsiaTheme="minorHAnsi" w:hAnsi="Consolas" w:cs="Consolas"/>
          <w:color w:val="000000"/>
          <w:sz w:val="19"/>
          <w:szCs w:val="19"/>
          <w:highlight w:val="white"/>
          <w:lang w:val="en-NZ"/>
        </w:rPr>
      </w:pPr>
      <w:r w:rsidRPr="00AD2233">
        <w:rPr>
          <w:rFonts w:ascii="Consolas" w:eastAsiaTheme="minorHAnsi" w:hAnsi="Consolas" w:cs="Consolas"/>
          <w:color w:val="0000FF"/>
          <w:sz w:val="19"/>
          <w:szCs w:val="19"/>
          <w:highlight w:val="white"/>
          <w:lang w:val="en-NZ"/>
        </w:rPr>
        <w:t>void</w:t>
      </w:r>
      <w:r w:rsidRPr="00AD2233">
        <w:rPr>
          <w:rFonts w:ascii="Consolas" w:eastAsiaTheme="minorHAnsi" w:hAnsi="Consolas" w:cs="Consolas"/>
          <w:color w:val="000000"/>
          <w:sz w:val="19"/>
          <w:szCs w:val="19"/>
          <w:highlight w:val="white"/>
          <w:lang w:val="en-NZ"/>
        </w:rPr>
        <w:t xml:space="preserve"> </w:t>
      </w:r>
      <w:proofErr w:type="spellStart"/>
      <w:r w:rsidRPr="00AD2233">
        <w:rPr>
          <w:rFonts w:ascii="Consolas" w:eastAsiaTheme="minorHAnsi" w:hAnsi="Consolas" w:cs="Consolas"/>
          <w:color w:val="2B91AF"/>
          <w:sz w:val="19"/>
          <w:szCs w:val="19"/>
          <w:highlight w:val="white"/>
          <w:lang w:val="en-NZ"/>
        </w:rPr>
        <w:t>CFile</w:t>
      </w:r>
      <w:proofErr w:type="spellEnd"/>
      <w:r w:rsidRPr="00AD2233">
        <w:rPr>
          <w:rFonts w:ascii="Consolas" w:eastAsiaTheme="minorHAnsi" w:hAnsi="Consolas" w:cs="Consolas"/>
          <w:color w:val="000000"/>
          <w:sz w:val="19"/>
          <w:szCs w:val="19"/>
          <w:highlight w:val="white"/>
          <w:lang w:val="en-NZ"/>
        </w:rPr>
        <w:t>::</w:t>
      </w:r>
      <w:proofErr w:type="spellStart"/>
      <w:r w:rsidRPr="00AD2233">
        <w:rPr>
          <w:rFonts w:ascii="Consolas" w:eastAsiaTheme="minorHAnsi" w:hAnsi="Consolas" w:cs="Consolas"/>
          <w:color w:val="000000"/>
          <w:sz w:val="19"/>
          <w:szCs w:val="19"/>
          <w:highlight w:val="white"/>
          <w:lang w:val="en-NZ"/>
        </w:rPr>
        <w:t>WriteNewFile</w:t>
      </w:r>
      <w:proofErr w:type="spellEnd"/>
      <w:r w:rsidRPr="00AD2233">
        <w:rPr>
          <w:rFonts w:ascii="Consolas" w:eastAsiaTheme="minorHAnsi" w:hAnsi="Consolas" w:cs="Consolas"/>
          <w:color w:val="000000"/>
          <w:sz w:val="19"/>
          <w:szCs w:val="19"/>
          <w:highlight w:val="white"/>
          <w:lang w:val="en-NZ"/>
        </w:rPr>
        <w:t>(</w:t>
      </w:r>
      <w:r w:rsidRPr="00AD2233">
        <w:rPr>
          <w:rFonts w:ascii="Consolas" w:eastAsiaTheme="minorHAnsi" w:hAnsi="Consolas" w:cs="Consolas"/>
          <w:color w:val="2B91AF"/>
          <w:sz w:val="19"/>
          <w:szCs w:val="19"/>
          <w:highlight w:val="white"/>
          <w:lang w:val="en-NZ"/>
        </w:rPr>
        <w:t>string</w:t>
      </w:r>
      <w:r w:rsidRPr="00AD2233">
        <w:rPr>
          <w:rFonts w:ascii="Consolas" w:eastAsiaTheme="minorHAnsi" w:hAnsi="Consolas" w:cs="Consolas"/>
          <w:color w:val="000000"/>
          <w:sz w:val="19"/>
          <w:szCs w:val="19"/>
          <w:highlight w:val="white"/>
          <w:lang w:val="en-NZ"/>
        </w:rPr>
        <w:t xml:space="preserve"> </w:t>
      </w:r>
      <w:proofErr w:type="spellStart"/>
      <w:r w:rsidRPr="00AD2233">
        <w:rPr>
          <w:rFonts w:ascii="Consolas" w:eastAsiaTheme="minorHAnsi" w:hAnsi="Consolas" w:cs="Consolas"/>
          <w:color w:val="808080"/>
          <w:sz w:val="19"/>
          <w:szCs w:val="19"/>
          <w:highlight w:val="white"/>
          <w:lang w:val="en-NZ"/>
        </w:rPr>
        <w:t>Filename</w:t>
      </w:r>
      <w:r w:rsidRPr="00AD2233">
        <w:rPr>
          <w:rFonts w:ascii="Consolas" w:eastAsiaTheme="minorHAnsi" w:hAnsi="Consolas" w:cs="Consolas"/>
          <w:color w:val="000000"/>
          <w:sz w:val="19"/>
          <w:szCs w:val="19"/>
          <w:highlight w:val="white"/>
          <w:lang w:val="en-NZ"/>
        </w:rPr>
        <w:t>,</w:t>
      </w:r>
      <w:r w:rsidRPr="00AD2233">
        <w:rPr>
          <w:rFonts w:ascii="Consolas" w:eastAsiaTheme="minorHAnsi" w:hAnsi="Consolas" w:cs="Consolas"/>
          <w:color w:val="2B91AF"/>
          <w:sz w:val="19"/>
          <w:szCs w:val="19"/>
          <w:highlight w:val="white"/>
          <w:lang w:val="en-NZ"/>
        </w:rPr>
        <w:t>string</w:t>
      </w:r>
      <w:proofErr w:type="spellEnd"/>
      <w:r w:rsidRPr="00AD2233">
        <w:rPr>
          <w:rFonts w:ascii="Consolas" w:eastAsiaTheme="minorHAnsi" w:hAnsi="Consolas" w:cs="Consolas"/>
          <w:color w:val="000000"/>
          <w:sz w:val="19"/>
          <w:szCs w:val="19"/>
          <w:highlight w:val="white"/>
          <w:lang w:val="en-NZ"/>
        </w:rPr>
        <w:t xml:space="preserve"> </w:t>
      </w:r>
      <w:r w:rsidRPr="00AD2233">
        <w:rPr>
          <w:rFonts w:ascii="Consolas" w:eastAsiaTheme="minorHAnsi" w:hAnsi="Consolas" w:cs="Consolas"/>
          <w:color w:val="808080"/>
          <w:sz w:val="19"/>
          <w:szCs w:val="19"/>
          <w:highlight w:val="white"/>
          <w:lang w:val="en-NZ"/>
        </w:rPr>
        <w:t>Text</w:t>
      </w:r>
      <w:r w:rsidRPr="00AD2233">
        <w:rPr>
          <w:rFonts w:ascii="Consolas" w:eastAsiaTheme="minorHAnsi" w:hAnsi="Consolas" w:cs="Consolas"/>
          <w:color w:val="000000"/>
          <w:sz w:val="19"/>
          <w:szCs w:val="19"/>
          <w:highlight w:val="white"/>
          <w:lang w:val="en-NZ"/>
        </w:rPr>
        <w:t>)</w:t>
      </w:r>
      <w:proofErr w:type="spellStart"/>
      <w:r w:rsidRPr="00AD2233">
        <w:rPr>
          <w:rFonts w:ascii="Consolas" w:eastAsiaTheme="minorHAnsi" w:hAnsi="Consolas" w:cs="Consolas"/>
          <w:color w:val="0000FF"/>
          <w:sz w:val="19"/>
          <w:szCs w:val="19"/>
          <w:highlight w:val="white"/>
          <w:lang w:val="en-NZ"/>
        </w:rPr>
        <w:t>const</w:t>
      </w:r>
      <w:proofErr w:type="spellEnd"/>
    </w:p>
    <w:p w14:paraId="4FF102FE" w14:textId="77777777" w:rsidR="00AD2233" w:rsidRPr="00AD2233" w:rsidRDefault="00AD2233" w:rsidP="005179DF">
      <w:pPr>
        <w:pStyle w:val="ListParagraph"/>
        <w:numPr>
          <w:ilvl w:val="0"/>
          <w:numId w:val="11"/>
        </w:numPr>
        <w:autoSpaceDE w:val="0"/>
        <w:autoSpaceDN w:val="0"/>
        <w:adjustRightInd w:val="0"/>
        <w:spacing w:after="0"/>
        <w:rPr>
          <w:rFonts w:ascii="Consolas" w:eastAsiaTheme="minorHAnsi" w:hAnsi="Consolas" w:cs="Consolas"/>
          <w:color w:val="000000"/>
          <w:sz w:val="19"/>
          <w:szCs w:val="19"/>
          <w:highlight w:val="white"/>
          <w:lang w:val="en-NZ"/>
        </w:rPr>
      </w:pPr>
      <w:r w:rsidRPr="00AD2233">
        <w:rPr>
          <w:rFonts w:ascii="Consolas" w:eastAsiaTheme="minorHAnsi" w:hAnsi="Consolas" w:cs="Consolas"/>
          <w:color w:val="000000"/>
          <w:sz w:val="19"/>
          <w:szCs w:val="19"/>
          <w:highlight w:val="white"/>
          <w:lang w:val="en-NZ"/>
        </w:rPr>
        <w:t>{</w:t>
      </w:r>
    </w:p>
    <w:p w14:paraId="6C0CA948" w14:textId="77777777" w:rsidR="00AD2233" w:rsidRPr="00AD2233" w:rsidRDefault="00AD2233" w:rsidP="005179DF">
      <w:pPr>
        <w:pStyle w:val="ListParagraph"/>
        <w:numPr>
          <w:ilvl w:val="0"/>
          <w:numId w:val="11"/>
        </w:numPr>
        <w:autoSpaceDE w:val="0"/>
        <w:autoSpaceDN w:val="0"/>
        <w:adjustRightInd w:val="0"/>
        <w:spacing w:after="0"/>
        <w:rPr>
          <w:rFonts w:ascii="Consolas" w:eastAsiaTheme="minorHAnsi" w:hAnsi="Consolas" w:cs="Consolas"/>
          <w:color w:val="000000"/>
          <w:sz w:val="19"/>
          <w:szCs w:val="19"/>
          <w:highlight w:val="white"/>
          <w:lang w:val="en-NZ"/>
        </w:rPr>
      </w:pPr>
      <w:r w:rsidRPr="00AD2233">
        <w:rPr>
          <w:rFonts w:ascii="Consolas" w:eastAsiaTheme="minorHAnsi" w:hAnsi="Consolas" w:cs="Consolas"/>
          <w:color w:val="000000"/>
          <w:sz w:val="19"/>
          <w:szCs w:val="19"/>
          <w:highlight w:val="white"/>
          <w:lang w:val="en-NZ"/>
        </w:rPr>
        <w:tab/>
      </w:r>
      <w:proofErr w:type="spellStart"/>
      <w:r w:rsidRPr="00AD2233">
        <w:rPr>
          <w:rFonts w:ascii="Consolas" w:eastAsiaTheme="minorHAnsi" w:hAnsi="Consolas" w:cs="Consolas"/>
          <w:color w:val="2B91AF"/>
          <w:sz w:val="19"/>
          <w:szCs w:val="19"/>
          <w:highlight w:val="white"/>
          <w:lang w:val="en-NZ"/>
        </w:rPr>
        <w:t>ofstream</w:t>
      </w:r>
      <w:proofErr w:type="spellEnd"/>
      <w:r w:rsidRPr="00AD2233">
        <w:rPr>
          <w:rFonts w:ascii="Consolas" w:eastAsiaTheme="minorHAnsi" w:hAnsi="Consolas" w:cs="Consolas"/>
          <w:color w:val="000000"/>
          <w:sz w:val="19"/>
          <w:szCs w:val="19"/>
          <w:highlight w:val="white"/>
          <w:lang w:val="en-NZ"/>
        </w:rPr>
        <w:t xml:space="preserve"> </w:t>
      </w:r>
      <w:proofErr w:type="spellStart"/>
      <w:r w:rsidRPr="00AD2233">
        <w:rPr>
          <w:rFonts w:ascii="Consolas" w:eastAsiaTheme="minorHAnsi" w:hAnsi="Consolas" w:cs="Consolas"/>
          <w:color w:val="000000"/>
          <w:sz w:val="19"/>
          <w:szCs w:val="19"/>
          <w:highlight w:val="white"/>
          <w:lang w:val="en-NZ"/>
        </w:rPr>
        <w:t>myfile</w:t>
      </w:r>
      <w:proofErr w:type="spellEnd"/>
      <w:r w:rsidRPr="00AD2233">
        <w:rPr>
          <w:rFonts w:ascii="Consolas" w:eastAsiaTheme="minorHAnsi" w:hAnsi="Consolas" w:cs="Consolas"/>
          <w:color w:val="000000"/>
          <w:sz w:val="19"/>
          <w:szCs w:val="19"/>
          <w:highlight w:val="white"/>
          <w:lang w:val="en-NZ"/>
        </w:rPr>
        <w:t>(</w:t>
      </w:r>
      <w:r w:rsidRPr="00AD2233">
        <w:rPr>
          <w:rFonts w:ascii="Consolas" w:eastAsiaTheme="minorHAnsi" w:hAnsi="Consolas" w:cs="Consolas"/>
          <w:color w:val="808080"/>
          <w:sz w:val="19"/>
          <w:szCs w:val="19"/>
          <w:highlight w:val="white"/>
          <w:lang w:val="en-NZ"/>
        </w:rPr>
        <w:t>Filename</w:t>
      </w:r>
      <w:r w:rsidRPr="00AD2233">
        <w:rPr>
          <w:rFonts w:ascii="Consolas" w:eastAsiaTheme="minorHAnsi" w:hAnsi="Consolas" w:cs="Consolas"/>
          <w:color w:val="000000"/>
          <w:sz w:val="19"/>
          <w:szCs w:val="19"/>
          <w:highlight w:val="white"/>
          <w:lang w:val="en-NZ"/>
        </w:rPr>
        <w:t>);</w:t>
      </w:r>
    </w:p>
    <w:p w14:paraId="3CC71549" w14:textId="77777777" w:rsidR="00AD2233" w:rsidRPr="00AD2233" w:rsidRDefault="00AD2233" w:rsidP="005179DF">
      <w:pPr>
        <w:pStyle w:val="ListParagraph"/>
        <w:numPr>
          <w:ilvl w:val="0"/>
          <w:numId w:val="11"/>
        </w:numPr>
        <w:autoSpaceDE w:val="0"/>
        <w:autoSpaceDN w:val="0"/>
        <w:adjustRightInd w:val="0"/>
        <w:spacing w:after="0"/>
        <w:rPr>
          <w:rFonts w:ascii="Consolas" w:eastAsiaTheme="minorHAnsi" w:hAnsi="Consolas" w:cs="Consolas"/>
          <w:color w:val="000000"/>
          <w:sz w:val="19"/>
          <w:szCs w:val="19"/>
          <w:highlight w:val="white"/>
          <w:lang w:val="en-NZ"/>
        </w:rPr>
      </w:pPr>
      <w:r w:rsidRPr="00AD2233">
        <w:rPr>
          <w:rFonts w:ascii="Consolas" w:eastAsiaTheme="minorHAnsi" w:hAnsi="Consolas" w:cs="Consolas"/>
          <w:color w:val="000000"/>
          <w:sz w:val="19"/>
          <w:szCs w:val="19"/>
          <w:highlight w:val="white"/>
          <w:lang w:val="en-NZ"/>
        </w:rPr>
        <w:tab/>
      </w:r>
      <w:r w:rsidRPr="00AD2233">
        <w:rPr>
          <w:rFonts w:ascii="Consolas" w:eastAsiaTheme="minorHAnsi" w:hAnsi="Consolas" w:cs="Consolas"/>
          <w:color w:val="0000FF"/>
          <w:sz w:val="19"/>
          <w:szCs w:val="19"/>
          <w:highlight w:val="white"/>
          <w:lang w:val="en-NZ"/>
        </w:rPr>
        <w:t>if</w:t>
      </w:r>
      <w:r w:rsidRPr="00AD2233">
        <w:rPr>
          <w:rFonts w:ascii="Consolas" w:eastAsiaTheme="minorHAnsi" w:hAnsi="Consolas" w:cs="Consolas"/>
          <w:color w:val="000000"/>
          <w:sz w:val="19"/>
          <w:szCs w:val="19"/>
          <w:highlight w:val="white"/>
          <w:lang w:val="en-NZ"/>
        </w:rPr>
        <w:t xml:space="preserve"> (</w:t>
      </w:r>
      <w:proofErr w:type="spellStart"/>
      <w:r w:rsidRPr="00AD2233">
        <w:rPr>
          <w:rFonts w:ascii="Consolas" w:eastAsiaTheme="minorHAnsi" w:hAnsi="Consolas" w:cs="Consolas"/>
          <w:color w:val="000000"/>
          <w:sz w:val="19"/>
          <w:szCs w:val="19"/>
          <w:highlight w:val="white"/>
          <w:lang w:val="en-NZ"/>
        </w:rPr>
        <w:t>myfile.is_open</w:t>
      </w:r>
      <w:proofErr w:type="spellEnd"/>
      <w:r w:rsidRPr="00AD2233">
        <w:rPr>
          <w:rFonts w:ascii="Consolas" w:eastAsiaTheme="minorHAnsi" w:hAnsi="Consolas" w:cs="Consolas"/>
          <w:color w:val="000000"/>
          <w:sz w:val="19"/>
          <w:szCs w:val="19"/>
          <w:highlight w:val="white"/>
          <w:lang w:val="en-NZ"/>
        </w:rPr>
        <w:t>())</w:t>
      </w:r>
    </w:p>
    <w:p w14:paraId="3C885B2D" w14:textId="77777777" w:rsidR="00AD2233" w:rsidRPr="00AD2233" w:rsidRDefault="00AD2233" w:rsidP="005179DF">
      <w:pPr>
        <w:pStyle w:val="ListParagraph"/>
        <w:numPr>
          <w:ilvl w:val="0"/>
          <w:numId w:val="11"/>
        </w:numPr>
        <w:autoSpaceDE w:val="0"/>
        <w:autoSpaceDN w:val="0"/>
        <w:adjustRightInd w:val="0"/>
        <w:spacing w:after="0"/>
        <w:rPr>
          <w:rFonts w:ascii="Consolas" w:eastAsiaTheme="minorHAnsi" w:hAnsi="Consolas" w:cs="Consolas"/>
          <w:color w:val="000000"/>
          <w:sz w:val="19"/>
          <w:szCs w:val="19"/>
          <w:highlight w:val="white"/>
          <w:lang w:val="en-NZ"/>
        </w:rPr>
      </w:pPr>
      <w:r w:rsidRPr="00AD2233">
        <w:rPr>
          <w:rFonts w:ascii="Consolas" w:eastAsiaTheme="minorHAnsi" w:hAnsi="Consolas" w:cs="Consolas"/>
          <w:color w:val="000000"/>
          <w:sz w:val="19"/>
          <w:szCs w:val="19"/>
          <w:highlight w:val="white"/>
          <w:lang w:val="en-NZ"/>
        </w:rPr>
        <w:tab/>
        <w:t>{</w:t>
      </w:r>
    </w:p>
    <w:p w14:paraId="561E9607" w14:textId="77777777" w:rsidR="00AD2233" w:rsidRPr="00AD2233" w:rsidRDefault="00AD2233" w:rsidP="005179DF">
      <w:pPr>
        <w:pStyle w:val="ListParagraph"/>
        <w:numPr>
          <w:ilvl w:val="0"/>
          <w:numId w:val="11"/>
        </w:numPr>
        <w:autoSpaceDE w:val="0"/>
        <w:autoSpaceDN w:val="0"/>
        <w:adjustRightInd w:val="0"/>
        <w:spacing w:after="0"/>
        <w:rPr>
          <w:rFonts w:ascii="Consolas" w:eastAsiaTheme="minorHAnsi" w:hAnsi="Consolas" w:cs="Consolas"/>
          <w:color w:val="000000"/>
          <w:sz w:val="19"/>
          <w:szCs w:val="19"/>
          <w:highlight w:val="white"/>
          <w:lang w:val="en-NZ"/>
        </w:rPr>
      </w:pPr>
      <w:r w:rsidRPr="00AD2233">
        <w:rPr>
          <w:rFonts w:ascii="Consolas" w:eastAsiaTheme="minorHAnsi" w:hAnsi="Consolas" w:cs="Consolas"/>
          <w:color w:val="000000"/>
          <w:sz w:val="19"/>
          <w:szCs w:val="19"/>
          <w:highlight w:val="white"/>
          <w:lang w:val="en-NZ"/>
        </w:rPr>
        <w:tab/>
      </w:r>
      <w:r w:rsidRPr="00AD2233">
        <w:rPr>
          <w:rFonts w:ascii="Consolas" w:eastAsiaTheme="minorHAnsi" w:hAnsi="Consolas" w:cs="Consolas"/>
          <w:color w:val="000000"/>
          <w:sz w:val="19"/>
          <w:szCs w:val="19"/>
          <w:highlight w:val="white"/>
          <w:lang w:val="en-NZ"/>
        </w:rPr>
        <w:tab/>
      </w:r>
      <w:proofErr w:type="spellStart"/>
      <w:r w:rsidRPr="00AD2233">
        <w:rPr>
          <w:rFonts w:ascii="Consolas" w:eastAsiaTheme="minorHAnsi" w:hAnsi="Consolas" w:cs="Consolas"/>
          <w:color w:val="000000"/>
          <w:sz w:val="19"/>
          <w:szCs w:val="19"/>
          <w:highlight w:val="white"/>
          <w:lang w:val="en-NZ"/>
        </w:rPr>
        <w:t>myfile</w:t>
      </w:r>
      <w:proofErr w:type="spellEnd"/>
      <w:r w:rsidRPr="00AD2233">
        <w:rPr>
          <w:rFonts w:ascii="Consolas" w:eastAsiaTheme="minorHAnsi" w:hAnsi="Consolas" w:cs="Consolas"/>
          <w:color w:val="000000"/>
          <w:sz w:val="19"/>
          <w:szCs w:val="19"/>
          <w:highlight w:val="white"/>
          <w:lang w:val="en-NZ"/>
        </w:rPr>
        <w:t xml:space="preserve"> &lt;&lt; </w:t>
      </w:r>
      <w:r w:rsidRPr="00AD2233">
        <w:rPr>
          <w:rFonts w:ascii="Consolas" w:eastAsiaTheme="minorHAnsi" w:hAnsi="Consolas" w:cs="Consolas"/>
          <w:color w:val="808080"/>
          <w:sz w:val="19"/>
          <w:szCs w:val="19"/>
          <w:highlight w:val="white"/>
          <w:lang w:val="en-NZ"/>
        </w:rPr>
        <w:t>Text</w:t>
      </w:r>
      <w:r w:rsidRPr="00AD2233">
        <w:rPr>
          <w:rFonts w:ascii="Consolas" w:eastAsiaTheme="minorHAnsi" w:hAnsi="Consolas" w:cs="Consolas"/>
          <w:color w:val="000000"/>
          <w:sz w:val="19"/>
          <w:szCs w:val="19"/>
          <w:highlight w:val="white"/>
          <w:lang w:val="en-NZ"/>
        </w:rPr>
        <w:t>;</w:t>
      </w:r>
    </w:p>
    <w:p w14:paraId="6E6E6BB9" w14:textId="77777777" w:rsidR="00AD2233" w:rsidRPr="00AD2233" w:rsidRDefault="00AD2233" w:rsidP="005179DF">
      <w:pPr>
        <w:pStyle w:val="ListParagraph"/>
        <w:numPr>
          <w:ilvl w:val="0"/>
          <w:numId w:val="11"/>
        </w:numPr>
        <w:autoSpaceDE w:val="0"/>
        <w:autoSpaceDN w:val="0"/>
        <w:adjustRightInd w:val="0"/>
        <w:spacing w:after="0"/>
        <w:rPr>
          <w:rFonts w:ascii="Consolas" w:eastAsiaTheme="minorHAnsi" w:hAnsi="Consolas" w:cs="Consolas"/>
          <w:color w:val="000000"/>
          <w:sz w:val="19"/>
          <w:szCs w:val="19"/>
          <w:highlight w:val="white"/>
          <w:lang w:val="en-NZ"/>
        </w:rPr>
      </w:pPr>
      <w:r w:rsidRPr="00AD2233">
        <w:rPr>
          <w:rFonts w:ascii="Consolas" w:eastAsiaTheme="minorHAnsi" w:hAnsi="Consolas" w:cs="Consolas"/>
          <w:color w:val="000000"/>
          <w:sz w:val="19"/>
          <w:szCs w:val="19"/>
          <w:highlight w:val="white"/>
          <w:lang w:val="en-NZ"/>
        </w:rPr>
        <w:tab/>
      </w:r>
      <w:r w:rsidRPr="00AD2233">
        <w:rPr>
          <w:rFonts w:ascii="Consolas" w:eastAsiaTheme="minorHAnsi" w:hAnsi="Consolas" w:cs="Consolas"/>
          <w:color w:val="000000"/>
          <w:sz w:val="19"/>
          <w:szCs w:val="19"/>
          <w:highlight w:val="white"/>
          <w:lang w:val="en-NZ"/>
        </w:rPr>
        <w:tab/>
      </w:r>
    </w:p>
    <w:p w14:paraId="1D27889A" w14:textId="77777777" w:rsidR="00AD2233" w:rsidRPr="00AD2233" w:rsidRDefault="00AD2233" w:rsidP="005179DF">
      <w:pPr>
        <w:pStyle w:val="ListParagraph"/>
        <w:numPr>
          <w:ilvl w:val="0"/>
          <w:numId w:val="11"/>
        </w:numPr>
        <w:autoSpaceDE w:val="0"/>
        <w:autoSpaceDN w:val="0"/>
        <w:adjustRightInd w:val="0"/>
        <w:spacing w:after="0"/>
        <w:rPr>
          <w:rFonts w:ascii="Consolas" w:eastAsiaTheme="minorHAnsi" w:hAnsi="Consolas" w:cs="Consolas"/>
          <w:color w:val="000000"/>
          <w:sz w:val="19"/>
          <w:szCs w:val="19"/>
          <w:highlight w:val="white"/>
          <w:lang w:val="en-NZ"/>
        </w:rPr>
      </w:pPr>
      <w:r w:rsidRPr="00AD2233">
        <w:rPr>
          <w:rFonts w:ascii="Consolas" w:eastAsiaTheme="minorHAnsi" w:hAnsi="Consolas" w:cs="Consolas"/>
          <w:color w:val="000000"/>
          <w:sz w:val="19"/>
          <w:szCs w:val="19"/>
          <w:highlight w:val="white"/>
          <w:lang w:val="en-NZ"/>
        </w:rPr>
        <w:tab/>
      </w:r>
      <w:r w:rsidRPr="00AD2233">
        <w:rPr>
          <w:rFonts w:ascii="Consolas" w:eastAsiaTheme="minorHAnsi" w:hAnsi="Consolas" w:cs="Consolas"/>
          <w:color w:val="000000"/>
          <w:sz w:val="19"/>
          <w:szCs w:val="19"/>
          <w:highlight w:val="white"/>
          <w:lang w:val="en-NZ"/>
        </w:rPr>
        <w:tab/>
      </w:r>
      <w:proofErr w:type="spellStart"/>
      <w:r w:rsidRPr="00AD2233">
        <w:rPr>
          <w:rFonts w:ascii="Consolas" w:eastAsiaTheme="minorHAnsi" w:hAnsi="Consolas" w:cs="Consolas"/>
          <w:color w:val="000000"/>
          <w:sz w:val="19"/>
          <w:szCs w:val="19"/>
          <w:highlight w:val="white"/>
          <w:lang w:val="en-NZ"/>
        </w:rPr>
        <w:t>myfile.close</w:t>
      </w:r>
      <w:proofErr w:type="spellEnd"/>
      <w:r w:rsidRPr="00AD2233">
        <w:rPr>
          <w:rFonts w:ascii="Consolas" w:eastAsiaTheme="minorHAnsi" w:hAnsi="Consolas" w:cs="Consolas"/>
          <w:color w:val="000000"/>
          <w:sz w:val="19"/>
          <w:szCs w:val="19"/>
          <w:highlight w:val="white"/>
          <w:lang w:val="en-NZ"/>
        </w:rPr>
        <w:t>();</w:t>
      </w:r>
    </w:p>
    <w:p w14:paraId="10B0411B" w14:textId="77777777" w:rsidR="00AD2233" w:rsidRPr="00AD2233" w:rsidRDefault="00AD2233" w:rsidP="005179DF">
      <w:pPr>
        <w:pStyle w:val="ListParagraph"/>
        <w:numPr>
          <w:ilvl w:val="0"/>
          <w:numId w:val="11"/>
        </w:numPr>
        <w:autoSpaceDE w:val="0"/>
        <w:autoSpaceDN w:val="0"/>
        <w:adjustRightInd w:val="0"/>
        <w:spacing w:after="0"/>
        <w:rPr>
          <w:rFonts w:ascii="Consolas" w:eastAsiaTheme="minorHAnsi" w:hAnsi="Consolas" w:cs="Consolas"/>
          <w:color w:val="000000"/>
          <w:sz w:val="19"/>
          <w:szCs w:val="19"/>
          <w:highlight w:val="white"/>
          <w:lang w:val="en-NZ"/>
        </w:rPr>
      </w:pPr>
      <w:r w:rsidRPr="00AD2233">
        <w:rPr>
          <w:rFonts w:ascii="Consolas" w:eastAsiaTheme="minorHAnsi" w:hAnsi="Consolas" w:cs="Consolas"/>
          <w:color w:val="000000"/>
          <w:sz w:val="19"/>
          <w:szCs w:val="19"/>
          <w:highlight w:val="white"/>
          <w:lang w:val="en-NZ"/>
        </w:rPr>
        <w:tab/>
        <w:t>}</w:t>
      </w:r>
    </w:p>
    <w:p w14:paraId="54BE7562" w14:textId="77777777" w:rsidR="00AD2233" w:rsidRPr="00AD2233" w:rsidRDefault="00AD2233" w:rsidP="005179DF">
      <w:pPr>
        <w:pStyle w:val="ListParagraph"/>
        <w:numPr>
          <w:ilvl w:val="0"/>
          <w:numId w:val="11"/>
        </w:numPr>
        <w:autoSpaceDE w:val="0"/>
        <w:autoSpaceDN w:val="0"/>
        <w:adjustRightInd w:val="0"/>
        <w:spacing w:after="0"/>
        <w:rPr>
          <w:rFonts w:ascii="Consolas" w:eastAsiaTheme="minorHAnsi" w:hAnsi="Consolas" w:cs="Consolas"/>
          <w:color w:val="000000"/>
          <w:sz w:val="19"/>
          <w:szCs w:val="19"/>
          <w:highlight w:val="white"/>
          <w:lang w:val="en-NZ"/>
        </w:rPr>
      </w:pPr>
      <w:r w:rsidRPr="00AD2233">
        <w:rPr>
          <w:rFonts w:ascii="Consolas" w:eastAsiaTheme="minorHAnsi" w:hAnsi="Consolas" w:cs="Consolas"/>
          <w:color w:val="000000"/>
          <w:sz w:val="19"/>
          <w:szCs w:val="19"/>
          <w:highlight w:val="white"/>
          <w:lang w:val="en-NZ"/>
        </w:rPr>
        <w:tab/>
      </w:r>
      <w:r w:rsidRPr="00AD2233">
        <w:rPr>
          <w:rFonts w:ascii="Consolas" w:eastAsiaTheme="minorHAnsi" w:hAnsi="Consolas" w:cs="Consolas"/>
          <w:color w:val="0000FF"/>
          <w:sz w:val="19"/>
          <w:szCs w:val="19"/>
          <w:highlight w:val="white"/>
          <w:lang w:val="en-NZ"/>
        </w:rPr>
        <w:t>else</w:t>
      </w:r>
      <w:r w:rsidRPr="00AD2233">
        <w:rPr>
          <w:rFonts w:ascii="Consolas" w:eastAsiaTheme="minorHAnsi" w:hAnsi="Consolas" w:cs="Consolas"/>
          <w:color w:val="000000"/>
          <w:sz w:val="19"/>
          <w:szCs w:val="19"/>
          <w:highlight w:val="white"/>
          <w:lang w:val="en-NZ"/>
        </w:rPr>
        <w:t xml:space="preserve"> </w:t>
      </w:r>
      <w:proofErr w:type="spellStart"/>
      <w:r w:rsidRPr="00AD2233">
        <w:rPr>
          <w:rFonts w:ascii="Consolas" w:eastAsiaTheme="minorHAnsi" w:hAnsi="Consolas" w:cs="Consolas"/>
          <w:color w:val="000000"/>
          <w:sz w:val="19"/>
          <w:szCs w:val="19"/>
          <w:highlight w:val="white"/>
          <w:lang w:val="en-NZ"/>
        </w:rPr>
        <w:t>cout</w:t>
      </w:r>
      <w:proofErr w:type="spellEnd"/>
      <w:r w:rsidRPr="00AD2233">
        <w:rPr>
          <w:rFonts w:ascii="Consolas" w:eastAsiaTheme="minorHAnsi" w:hAnsi="Consolas" w:cs="Consolas"/>
          <w:color w:val="000000"/>
          <w:sz w:val="19"/>
          <w:szCs w:val="19"/>
          <w:highlight w:val="white"/>
          <w:lang w:val="en-NZ"/>
        </w:rPr>
        <w:t xml:space="preserve"> &lt;&lt; </w:t>
      </w:r>
      <w:r w:rsidRPr="00AD2233">
        <w:rPr>
          <w:rFonts w:ascii="Consolas" w:eastAsiaTheme="minorHAnsi" w:hAnsi="Consolas" w:cs="Consolas"/>
          <w:color w:val="A31515"/>
          <w:sz w:val="19"/>
          <w:szCs w:val="19"/>
          <w:highlight w:val="white"/>
          <w:lang w:val="en-NZ"/>
        </w:rPr>
        <w:t>"Unable to open file"</w:t>
      </w:r>
      <w:r w:rsidRPr="00AD2233">
        <w:rPr>
          <w:rFonts w:ascii="Consolas" w:eastAsiaTheme="minorHAnsi" w:hAnsi="Consolas" w:cs="Consolas"/>
          <w:color w:val="000000"/>
          <w:sz w:val="19"/>
          <w:szCs w:val="19"/>
          <w:highlight w:val="white"/>
          <w:lang w:val="en-NZ"/>
        </w:rPr>
        <w:t>;</w:t>
      </w:r>
    </w:p>
    <w:p w14:paraId="29AA22DE" w14:textId="77777777" w:rsidR="00AD2233" w:rsidRPr="00AD2233" w:rsidRDefault="00AD2233" w:rsidP="005179DF">
      <w:pPr>
        <w:pStyle w:val="ListParagraph"/>
        <w:numPr>
          <w:ilvl w:val="0"/>
          <w:numId w:val="11"/>
        </w:numPr>
        <w:autoSpaceDE w:val="0"/>
        <w:autoSpaceDN w:val="0"/>
        <w:adjustRightInd w:val="0"/>
        <w:spacing w:after="0"/>
        <w:rPr>
          <w:rFonts w:ascii="Consolas" w:eastAsiaTheme="minorHAnsi" w:hAnsi="Consolas" w:cs="Consolas"/>
          <w:color w:val="000000"/>
          <w:sz w:val="19"/>
          <w:szCs w:val="19"/>
          <w:highlight w:val="white"/>
          <w:lang w:val="en-NZ"/>
        </w:rPr>
      </w:pPr>
      <w:r w:rsidRPr="00AD2233">
        <w:rPr>
          <w:rFonts w:ascii="Consolas" w:eastAsiaTheme="minorHAnsi" w:hAnsi="Consolas" w:cs="Consolas"/>
          <w:color w:val="000000"/>
          <w:sz w:val="19"/>
          <w:szCs w:val="19"/>
          <w:highlight w:val="white"/>
          <w:lang w:val="en-NZ"/>
        </w:rPr>
        <w:t>}</w:t>
      </w:r>
    </w:p>
    <w:p w14:paraId="7F08788F" w14:textId="77777777" w:rsidR="00AD2233" w:rsidRPr="00AD2233" w:rsidRDefault="00AD2233" w:rsidP="005179DF">
      <w:pPr>
        <w:pStyle w:val="ListParagraph"/>
        <w:numPr>
          <w:ilvl w:val="0"/>
          <w:numId w:val="11"/>
        </w:numPr>
        <w:autoSpaceDE w:val="0"/>
        <w:autoSpaceDN w:val="0"/>
        <w:adjustRightInd w:val="0"/>
        <w:spacing w:after="0"/>
        <w:rPr>
          <w:rFonts w:ascii="Consolas" w:eastAsiaTheme="minorHAnsi" w:hAnsi="Consolas" w:cs="Consolas"/>
          <w:color w:val="000000"/>
          <w:sz w:val="19"/>
          <w:szCs w:val="19"/>
          <w:highlight w:val="white"/>
          <w:lang w:val="en-NZ"/>
        </w:rPr>
      </w:pPr>
    </w:p>
    <w:p w14:paraId="030604F5" w14:textId="77777777" w:rsidR="00AD2233" w:rsidRPr="00AD2233" w:rsidRDefault="00AD2233" w:rsidP="005179DF">
      <w:pPr>
        <w:pStyle w:val="ListParagraph"/>
        <w:numPr>
          <w:ilvl w:val="0"/>
          <w:numId w:val="11"/>
        </w:numPr>
        <w:autoSpaceDE w:val="0"/>
        <w:autoSpaceDN w:val="0"/>
        <w:adjustRightInd w:val="0"/>
        <w:spacing w:after="0"/>
        <w:rPr>
          <w:rFonts w:ascii="Consolas" w:eastAsiaTheme="minorHAnsi" w:hAnsi="Consolas" w:cs="Consolas"/>
          <w:color w:val="000000"/>
          <w:sz w:val="19"/>
          <w:szCs w:val="19"/>
          <w:highlight w:val="white"/>
          <w:lang w:val="en-NZ"/>
        </w:rPr>
      </w:pPr>
      <w:r w:rsidRPr="00AD2233">
        <w:rPr>
          <w:rFonts w:ascii="Consolas" w:eastAsiaTheme="minorHAnsi" w:hAnsi="Consolas" w:cs="Consolas"/>
          <w:color w:val="0000FF"/>
          <w:sz w:val="19"/>
          <w:szCs w:val="19"/>
          <w:highlight w:val="white"/>
          <w:lang w:val="en-NZ"/>
        </w:rPr>
        <w:t>void</w:t>
      </w:r>
      <w:r w:rsidRPr="00AD2233">
        <w:rPr>
          <w:rFonts w:ascii="Consolas" w:eastAsiaTheme="minorHAnsi" w:hAnsi="Consolas" w:cs="Consolas"/>
          <w:color w:val="000000"/>
          <w:sz w:val="19"/>
          <w:szCs w:val="19"/>
          <w:highlight w:val="white"/>
          <w:lang w:val="en-NZ"/>
        </w:rPr>
        <w:t xml:space="preserve"> </w:t>
      </w:r>
      <w:proofErr w:type="spellStart"/>
      <w:r w:rsidRPr="00AD2233">
        <w:rPr>
          <w:rFonts w:ascii="Consolas" w:eastAsiaTheme="minorHAnsi" w:hAnsi="Consolas" w:cs="Consolas"/>
          <w:color w:val="2B91AF"/>
          <w:sz w:val="19"/>
          <w:szCs w:val="19"/>
          <w:highlight w:val="white"/>
          <w:lang w:val="en-NZ"/>
        </w:rPr>
        <w:t>CFile</w:t>
      </w:r>
      <w:proofErr w:type="spellEnd"/>
      <w:r w:rsidRPr="00AD2233">
        <w:rPr>
          <w:rFonts w:ascii="Consolas" w:eastAsiaTheme="minorHAnsi" w:hAnsi="Consolas" w:cs="Consolas"/>
          <w:color w:val="000000"/>
          <w:sz w:val="19"/>
          <w:szCs w:val="19"/>
          <w:highlight w:val="white"/>
          <w:lang w:val="en-NZ"/>
        </w:rPr>
        <w:t>::</w:t>
      </w:r>
      <w:proofErr w:type="spellStart"/>
      <w:r w:rsidRPr="00AD2233">
        <w:rPr>
          <w:rFonts w:ascii="Consolas" w:eastAsiaTheme="minorHAnsi" w:hAnsi="Consolas" w:cs="Consolas"/>
          <w:color w:val="000000"/>
          <w:sz w:val="19"/>
          <w:szCs w:val="19"/>
          <w:highlight w:val="white"/>
          <w:lang w:val="en-NZ"/>
        </w:rPr>
        <w:t>AppendFile</w:t>
      </w:r>
      <w:proofErr w:type="spellEnd"/>
      <w:r w:rsidRPr="00AD2233">
        <w:rPr>
          <w:rFonts w:ascii="Consolas" w:eastAsiaTheme="minorHAnsi" w:hAnsi="Consolas" w:cs="Consolas"/>
          <w:color w:val="000000"/>
          <w:sz w:val="19"/>
          <w:szCs w:val="19"/>
          <w:highlight w:val="white"/>
          <w:lang w:val="en-NZ"/>
        </w:rPr>
        <w:t>(</w:t>
      </w:r>
      <w:r w:rsidRPr="00AD2233">
        <w:rPr>
          <w:rFonts w:ascii="Consolas" w:eastAsiaTheme="minorHAnsi" w:hAnsi="Consolas" w:cs="Consolas"/>
          <w:color w:val="2B91AF"/>
          <w:sz w:val="19"/>
          <w:szCs w:val="19"/>
          <w:highlight w:val="white"/>
          <w:lang w:val="en-NZ"/>
        </w:rPr>
        <w:t>string</w:t>
      </w:r>
      <w:r w:rsidRPr="00AD2233">
        <w:rPr>
          <w:rFonts w:ascii="Consolas" w:eastAsiaTheme="minorHAnsi" w:hAnsi="Consolas" w:cs="Consolas"/>
          <w:color w:val="000000"/>
          <w:sz w:val="19"/>
          <w:szCs w:val="19"/>
          <w:highlight w:val="white"/>
          <w:lang w:val="en-NZ"/>
        </w:rPr>
        <w:t xml:space="preserve"> </w:t>
      </w:r>
      <w:r w:rsidRPr="00AD2233">
        <w:rPr>
          <w:rFonts w:ascii="Consolas" w:eastAsiaTheme="minorHAnsi" w:hAnsi="Consolas" w:cs="Consolas"/>
          <w:color w:val="808080"/>
          <w:sz w:val="19"/>
          <w:szCs w:val="19"/>
          <w:highlight w:val="white"/>
          <w:lang w:val="en-NZ"/>
        </w:rPr>
        <w:t>Filename</w:t>
      </w:r>
      <w:r w:rsidRPr="00AD2233">
        <w:rPr>
          <w:rFonts w:ascii="Consolas" w:eastAsiaTheme="minorHAnsi" w:hAnsi="Consolas" w:cs="Consolas"/>
          <w:color w:val="000000"/>
          <w:sz w:val="19"/>
          <w:szCs w:val="19"/>
          <w:highlight w:val="white"/>
          <w:lang w:val="en-NZ"/>
        </w:rPr>
        <w:t xml:space="preserve">, </w:t>
      </w:r>
      <w:r w:rsidRPr="00AD2233">
        <w:rPr>
          <w:rFonts w:ascii="Consolas" w:eastAsiaTheme="minorHAnsi" w:hAnsi="Consolas" w:cs="Consolas"/>
          <w:color w:val="2B91AF"/>
          <w:sz w:val="19"/>
          <w:szCs w:val="19"/>
          <w:highlight w:val="white"/>
          <w:lang w:val="en-NZ"/>
        </w:rPr>
        <w:t>string</w:t>
      </w:r>
      <w:r w:rsidRPr="00AD2233">
        <w:rPr>
          <w:rFonts w:ascii="Consolas" w:eastAsiaTheme="minorHAnsi" w:hAnsi="Consolas" w:cs="Consolas"/>
          <w:color w:val="000000"/>
          <w:sz w:val="19"/>
          <w:szCs w:val="19"/>
          <w:highlight w:val="white"/>
          <w:lang w:val="en-NZ"/>
        </w:rPr>
        <w:t xml:space="preserve"> </w:t>
      </w:r>
      <w:r w:rsidRPr="00AD2233">
        <w:rPr>
          <w:rFonts w:ascii="Consolas" w:eastAsiaTheme="minorHAnsi" w:hAnsi="Consolas" w:cs="Consolas"/>
          <w:color w:val="808080"/>
          <w:sz w:val="19"/>
          <w:szCs w:val="19"/>
          <w:highlight w:val="white"/>
          <w:lang w:val="en-NZ"/>
        </w:rPr>
        <w:t>Text</w:t>
      </w:r>
      <w:r w:rsidRPr="00AD2233">
        <w:rPr>
          <w:rFonts w:ascii="Consolas" w:eastAsiaTheme="minorHAnsi" w:hAnsi="Consolas" w:cs="Consolas"/>
          <w:color w:val="000000"/>
          <w:sz w:val="19"/>
          <w:szCs w:val="19"/>
          <w:highlight w:val="white"/>
          <w:lang w:val="en-NZ"/>
        </w:rPr>
        <w:t>)</w:t>
      </w:r>
      <w:proofErr w:type="spellStart"/>
      <w:r w:rsidRPr="00AD2233">
        <w:rPr>
          <w:rFonts w:ascii="Consolas" w:eastAsiaTheme="minorHAnsi" w:hAnsi="Consolas" w:cs="Consolas"/>
          <w:color w:val="0000FF"/>
          <w:sz w:val="19"/>
          <w:szCs w:val="19"/>
          <w:highlight w:val="white"/>
          <w:lang w:val="en-NZ"/>
        </w:rPr>
        <w:t>const</w:t>
      </w:r>
      <w:proofErr w:type="spellEnd"/>
    </w:p>
    <w:p w14:paraId="18F8D9FD" w14:textId="77777777" w:rsidR="00AD2233" w:rsidRPr="00AD2233" w:rsidRDefault="00AD2233" w:rsidP="005179DF">
      <w:pPr>
        <w:pStyle w:val="ListParagraph"/>
        <w:numPr>
          <w:ilvl w:val="0"/>
          <w:numId w:val="11"/>
        </w:numPr>
        <w:autoSpaceDE w:val="0"/>
        <w:autoSpaceDN w:val="0"/>
        <w:adjustRightInd w:val="0"/>
        <w:spacing w:after="0"/>
        <w:rPr>
          <w:rFonts w:ascii="Consolas" w:eastAsiaTheme="minorHAnsi" w:hAnsi="Consolas" w:cs="Consolas"/>
          <w:color w:val="000000"/>
          <w:sz w:val="19"/>
          <w:szCs w:val="19"/>
          <w:highlight w:val="white"/>
          <w:lang w:val="en-NZ"/>
        </w:rPr>
      </w:pPr>
      <w:r w:rsidRPr="00AD2233">
        <w:rPr>
          <w:rFonts w:ascii="Consolas" w:eastAsiaTheme="minorHAnsi" w:hAnsi="Consolas" w:cs="Consolas"/>
          <w:color w:val="000000"/>
          <w:sz w:val="19"/>
          <w:szCs w:val="19"/>
          <w:highlight w:val="white"/>
          <w:lang w:val="en-NZ"/>
        </w:rPr>
        <w:t>{</w:t>
      </w:r>
    </w:p>
    <w:p w14:paraId="1DCF6E1F" w14:textId="77777777" w:rsidR="00AD2233" w:rsidRPr="00AD2233" w:rsidRDefault="00AD2233" w:rsidP="005179DF">
      <w:pPr>
        <w:pStyle w:val="ListParagraph"/>
        <w:numPr>
          <w:ilvl w:val="0"/>
          <w:numId w:val="11"/>
        </w:numPr>
        <w:autoSpaceDE w:val="0"/>
        <w:autoSpaceDN w:val="0"/>
        <w:adjustRightInd w:val="0"/>
        <w:spacing w:after="0"/>
        <w:rPr>
          <w:rFonts w:ascii="Consolas" w:eastAsiaTheme="minorHAnsi" w:hAnsi="Consolas" w:cs="Consolas"/>
          <w:color w:val="000000"/>
          <w:sz w:val="19"/>
          <w:szCs w:val="19"/>
          <w:highlight w:val="white"/>
          <w:lang w:val="en-NZ"/>
        </w:rPr>
      </w:pPr>
      <w:r w:rsidRPr="00AD2233">
        <w:rPr>
          <w:rFonts w:ascii="Consolas" w:eastAsiaTheme="minorHAnsi" w:hAnsi="Consolas" w:cs="Consolas"/>
          <w:color w:val="000000"/>
          <w:sz w:val="19"/>
          <w:szCs w:val="19"/>
          <w:highlight w:val="white"/>
          <w:lang w:val="en-NZ"/>
        </w:rPr>
        <w:tab/>
      </w:r>
      <w:proofErr w:type="spellStart"/>
      <w:r w:rsidRPr="00AD2233">
        <w:rPr>
          <w:rFonts w:ascii="Consolas" w:eastAsiaTheme="minorHAnsi" w:hAnsi="Consolas" w:cs="Consolas"/>
          <w:color w:val="2B91AF"/>
          <w:sz w:val="19"/>
          <w:szCs w:val="19"/>
          <w:highlight w:val="white"/>
          <w:lang w:val="en-NZ"/>
        </w:rPr>
        <w:t>ofstream</w:t>
      </w:r>
      <w:proofErr w:type="spellEnd"/>
      <w:r w:rsidRPr="00AD2233">
        <w:rPr>
          <w:rFonts w:ascii="Consolas" w:eastAsiaTheme="minorHAnsi" w:hAnsi="Consolas" w:cs="Consolas"/>
          <w:color w:val="000000"/>
          <w:sz w:val="19"/>
          <w:szCs w:val="19"/>
          <w:highlight w:val="white"/>
          <w:lang w:val="en-NZ"/>
        </w:rPr>
        <w:t xml:space="preserve"> </w:t>
      </w:r>
      <w:proofErr w:type="spellStart"/>
      <w:r w:rsidRPr="00AD2233">
        <w:rPr>
          <w:rFonts w:ascii="Consolas" w:eastAsiaTheme="minorHAnsi" w:hAnsi="Consolas" w:cs="Consolas"/>
          <w:color w:val="000000"/>
          <w:sz w:val="19"/>
          <w:szCs w:val="19"/>
          <w:highlight w:val="white"/>
          <w:lang w:val="en-NZ"/>
        </w:rPr>
        <w:t>outfile</w:t>
      </w:r>
      <w:proofErr w:type="spellEnd"/>
      <w:r w:rsidRPr="00AD2233">
        <w:rPr>
          <w:rFonts w:ascii="Consolas" w:eastAsiaTheme="minorHAnsi" w:hAnsi="Consolas" w:cs="Consolas"/>
          <w:color w:val="000000"/>
          <w:sz w:val="19"/>
          <w:szCs w:val="19"/>
          <w:highlight w:val="white"/>
          <w:lang w:val="en-NZ"/>
        </w:rPr>
        <w:t>;</w:t>
      </w:r>
    </w:p>
    <w:p w14:paraId="39C05003" w14:textId="77777777" w:rsidR="00AD2233" w:rsidRPr="00AD2233" w:rsidRDefault="00AD2233" w:rsidP="005179DF">
      <w:pPr>
        <w:pStyle w:val="ListParagraph"/>
        <w:numPr>
          <w:ilvl w:val="0"/>
          <w:numId w:val="11"/>
        </w:numPr>
        <w:autoSpaceDE w:val="0"/>
        <w:autoSpaceDN w:val="0"/>
        <w:adjustRightInd w:val="0"/>
        <w:spacing w:after="0"/>
        <w:rPr>
          <w:rFonts w:ascii="Consolas" w:eastAsiaTheme="minorHAnsi" w:hAnsi="Consolas" w:cs="Consolas"/>
          <w:color w:val="000000"/>
          <w:sz w:val="19"/>
          <w:szCs w:val="19"/>
          <w:highlight w:val="white"/>
          <w:lang w:val="en-NZ"/>
        </w:rPr>
      </w:pPr>
    </w:p>
    <w:p w14:paraId="21CA5823" w14:textId="77777777" w:rsidR="00AD2233" w:rsidRPr="00AD2233" w:rsidRDefault="00AD2233" w:rsidP="005179DF">
      <w:pPr>
        <w:pStyle w:val="ListParagraph"/>
        <w:numPr>
          <w:ilvl w:val="0"/>
          <w:numId w:val="11"/>
        </w:numPr>
        <w:autoSpaceDE w:val="0"/>
        <w:autoSpaceDN w:val="0"/>
        <w:adjustRightInd w:val="0"/>
        <w:spacing w:after="0"/>
        <w:rPr>
          <w:rFonts w:ascii="Consolas" w:eastAsiaTheme="minorHAnsi" w:hAnsi="Consolas" w:cs="Consolas"/>
          <w:color w:val="000000"/>
          <w:sz w:val="19"/>
          <w:szCs w:val="19"/>
          <w:highlight w:val="white"/>
          <w:lang w:val="en-NZ"/>
        </w:rPr>
      </w:pPr>
      <w:r w:rsidRPr="00AD2233">
        <w:rPr>
          <w:rFonts w:ascii="Consolas" w:eastAsiaTheme="minorHAnsi" w:hAnsi="Consolas" w:cs="Consolas"/>
          <w:color w:val="000000"/>
          <w:sz w:val="19"/>
          <w:szCs w:val="19"/>
          <w:highlight w:val="white"/>
          <w:lang w:val="en-NZ"/>
        </w:rPr>
        <w:tab/>
      </w:r>
      <w:proofErr w:type="spellStart"/>
      <w:r w:rsidRPr="00AD2233">
        <w:rPr>
          <w:rFonts w:ascii="Consolas" w:eastAsiaTheme="minorHAnsi" w:hAnsi="Consolas" w:cs="Consolas"/>
          <w:color w:val="000000"/>
          <w:sz w:val="19"/>
          <w:szCs w:val="19"/>
          <w:highlight w:val="white"/>
          <w:lang w:val="en-NZ"/>
        </w:rPr>
        <w:t>outfile.open</w:t>
      </w:r>
      <w:proofErr w:type="spellEnd"/>
      <w:r w:rsidRPr="00AD2233">
        <w:rPr>
          <w:rFonts w:ascii="Consolas" w:eastAsiaTheme="minorHAnsi" w:hAnsi="Consolas" w:cs="Consolas"/>
          <w:color w:val="000000"/>
          <w:sz w:val="19"/>
          <w:szCs w:val="19"/>
          <w:highlight w:val="white"/>
          <w:lang w:val="en-NZ"/>
        </w:rPr>
        <w:t>(</w:t>
      </w:r>
      <w:r w:rsidRPr="00AD2233">
        <w:rPr>
          <w:rFonts w:ascii="Consolas" w:eastAsiaTheme="minorHAnsi" w:hAnsi="Consolas" w:cs="Consolas"/>
          <w:color w:val="808080"/>
          <w:sz w:val="19"/>
          <w:szCs w:val="19"/>
          <w:highlight w:val="white"/>
          <w:lang w:val="en-NZ"/>
        </w:rPr>
        <w:t>Filename</w:t>
      </w:r>
      <w:r w:rsidRPr="00AD2233">
        <w:rPr>
          <w:rFonts w:ascii="Consolas" w:eastAsiaTheme="minorHAnsi" w:hAnsi="Consolas" w:cs="Consolas"/>
          <w:color w:val="000000"/>
          <w:sz w:val="19"/>
          <w:szCs w:val="19"/>
          <w:highlight w:val="white"/>
          <w:lang w:val="en-NZ"/>
        </w:rPr>
        <w:t xml:space="preserve">, </w:t>
      </w:r>
      <w:proofErr w:type="spellStart"/>
      <w:r w:rsidRPr="00AD2233">
        <w:rPr>
          <w:rFonts w:ascii="Consolas" w:eastAsiaTheme="minorHAnsi" w:hAnsi="Consolas" w:cs="Consolas"/>
          <w:color w:val="2B91AF"/>
          <w:sz w:val="19"/>
          <w:szCs w:val="19"/>
          <w:highlight w:val="white"/>
          <w:lang w:val="en-NZ"/>
        </w:rPr>
        <w:t>ios_base</w:t>
      </w:r>
      <w:proofErr w:type="spellEnd"/>
      <w:r w:rsidRPr="00AD2233">
        <w:rPr>
          <w:rFonts w:ascii="Consolas" w:eastAsiaTheme="minorHAnsi" w:hAnsi="Consolas" w:cs="Consolas"/>
          <w:color w:val="000000"/>
          <w:sz w:val="19"/>
          <w:szCs w:val="19"/>
          <w:highlight w:val="white"/>
          <w:lang w:val="en-NZ"/>
        </w:rPr>
        <w:t>::app);</w:t>
      </w:r>
    </w:p>
    <w:p w14:paraId="6AA3F068" w14:textId="77777777" w:rsidR="00AD2233" w:rsidRDefault="00AD2233" w:rsidP="005179DF">
      <w:pPr>
        <w:pStyle w:val="ListParagraph"/>
        <w:numPr>
          <w:ilvl w:val="0"/>
          <w:numId w:val="11"/>
        </w:numPr>
        <w:autoSpaceDE w:val="0"/>
        <w:autoSpaceDN w:val="0"/>
        <w:adjustRightInd w:val="0"/>
        <w:spacing w:after="0"/>
        <w:rPr>
          <w:rFonts w:ascii="Consolas" w:eastAsiaTheme="minorHAnsi" w:hAnsi="Consolas" w:cs="Consolas"/>
          <w:color w:val="000000"/>
          <w:sz w:val="19"/>
          <w:szCs w:val="19"/>
          <w:highlight w:val="white"/>
          <w:lang w:val="en-NZ"/>
        </w:rPr>
      </w:pPr>
      <w:r w:rsidRPr="00AD2233">
        <w:rPr>
          <w:rFonts w:ascii="Consolas" w:eastAsiaTheme="minorHAnsi" w:hAnsi="Consolas" w:cs="Consolas"/>
          <w:color w:val="000000"/>
          <w:sz w:val="19"/>
          <w:szCs w:val="19"/>
          <w:highlight w:val="white"/>
          <w:lang w:val="en-NZ"/>
        </w:rPr>
        <w:tab/>
      </w:r>
      <w:proofErr w:type="spellStart"/>
      <w:r w:rsidRPr="00AD2233">
        <w:rPr>
          <w:rFonts w:ascii="Consolas" w:eastAsiaTheme="minorHAnsi" w:hAnsi="Consolas" w:cs="Consolas"/>
          <w:color w:val="000000"/>
          <w:sz w:val="19"/>
          <w:szCs w:val="19"/>
          <w:highlight w:val="white"/>
          <w:lang w:val="en-NZ"/>
        </w:rPr>
        <w:t>outfile</w:t>
      </w:r>
      <w:proofErr w:type="spellEnd"/>
      <w:r w:rsidRPr="00AD2233">
        <w:rPr>
          <w:rFonts w:ascii="Consolas" w:eastAsiaTheme="minorHAnsi" w:hAnsi="Consolas" w:cs="Consolas"/>
          <w:color w:val="000000"/>
          <w:sz w:val="19"/>
          <w:szCs w:val="19"/>
          <w:highlight w:val="white"/>
          <w:lang w:val="en-NZ"/>
        </w:rPr>
        <w:t xml:space="preserve"> &lt;&lt; </w:t>
      </w:r>
      <w:r w:rsidRPr="00AD2233">
        <w:rPr>
          <w:rFonts w:ascii="Consolas" w:eastAsiaTheme="minorHAnsi" w:hAnsi="Consolas" w:cs="Consolas"/>
          <w:color w:val="808080"/>
          <w:sz w:val="19"/>
          <w:szCs w:val="19"/>
          <w:highlight w:val="white"/>
          <w:lang w:val="en-NZ"/>
        </w:rPr>
        <w:t>Text</w:t>
      </w:r>
      <w:r w:rsidRPr="00AD2233">
        <w:rPr>
          <w:rFonts w:ascii="Consolas" w:eastAsiaTheme="minorHAnsi" w:hAnsi="Consolas" w:cs="Consolas"/>
          <w:color w:val="000000"/>
          <w:sz w:val="19"/>
          <w:szCs w:val="19"/>
          <w:highlight w:val="white"/>
          <w:lang w:val="en-NZ"/>
        </w:rPr>
        <w:t>;</w:t>
      </w:r>
    </w:p>
    <w:p w14:paraId="5D941632" w14:textId="69E63A70" w:rsidR="0038039D" w:rsidRPr="00AD2233" w:rsidRDefault="0038039D" w:rsidP="005179DF">
      <w:pPr>
        <w:pStyle w:val="ListParagraph"/>
        <w:numPr>
          <w:ilvl w:val="4"/>
          <w:numId w:val="11"/>
        </w:num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00"/>
          <w:sz w:val="19"/>
          <w:szCs w:val="19"/>
          <w:highlight w:val="white"/>
          <w:lang w:val="en-NZ"/>
        </w:rPr>
        <w:t>outfile.close</w:t>
      </w:r>
      <w:proofErr w:type="spellEnd"/>
      <w:r>
        <w:rPr>
          <w:rFonts w:ascii="Consolas" w:eastAsiaTheme="minorHAnsi" w:hAnsi="Consolas" w:cs="Consolas"/>
          <w:color w:val="000000"/>
          <w:sz w:val="19"/>
          <w:szCs w:val="19"/>
          <w:highlight w:val="white"/>
          <w:lang w:val="en-NZ"/>
        </w:rPr>
        <w:t>();</w:t>
      </w:r>
    </w:p>
    <w:p w14:paraId="2E4AC0BD" w14:textId="77777777" w:rsidR="00AD2233" w:rsidRPr="00AD2233" w:rsidRDefault="00AD2233" w:rsidP="005179DF">
      <w:pPr>
        <w:pStyle w:val="ListParagraph"/>
        <w:numPr>
          <w:ilvl w:val="0"/>
          <w:numId w:val="11"/>
        </w:numPr>
        <w:autoSpaceDE w:val="0"/>
        <w:autoSpaceDN w:val="0"/>
        <w:adjustRightInd w:val="0"/>
        <w:spacing w:after="0"/>
        <w:rPr>
          <w:rFonts w:ascii="Consolas" w:eastAsiaTheme="minorHAnsi" w:hAnsi="Consolas" w:cs="Consolas"/>
          <w:color w:val="000000"/>
          <w:sz w:val="19"/>
          <w:szCs w:val="19"/>
          <w:highlight w:val="white"/>
          <w:lang w:val="en-NZ"/>
        </w:rPr>
      </w:pPr>
    </w:p>
    <w:p w14:paraId="04D0EF47" w14:textId="77777777" w:rsidR="00AD2233" w:rsidRPr="00AD2233" w:rsidRDefault="00AD2233" w:rsidP="005179DF">
      <w:pPr>
        <w:pStyle w:val="ListParagraph"/>
        <w:numPr>
          <w:ilvl w:val="0"/>
          <w:numId w:val="11"/>
        </w:numPr>
        <w:autoSpaceDE w:val="0"/>
        <w:autoSpaceDN w:val="0"/>
        <w:adjustRightInd w:val="0"/>
        <w:spacing w:after="0"/>
        <w:rPr>
          <w:rFonts w:ascii="Consolas" w:eastAsiaTheme="minorHAnsi" w:hAnsi="Consolas" w:cs="Consolas"/>
          <w:color w:val="000000"/>
          <w:sz w:val="19"/>
          <w:szCs w:val="19"/>
          <w:highlight w:val="white"/>
          <w:lang w:val="en-NZ"/>
        </w:rPr>
      </w:pPr>
      <w:r w:rsidRPr="00AD2233">
        <w:rPr>
          <w:rFonts w:ascii="Consolas" w:eastAsiaTheme="minorHAnsi" w:hAnsi="Consolas" w:cs="Consolas"/>
          <w:color w:val="000000"/>
          <w:sz w:val="19"/>
          <w:szCs w:val="19"/>
          <w:highlight w:val="white"/>
          <w:lang w:val="en-NZ"/>
        </w:rPr>
        <w:t>}</w:t>
      </w:r>
    </w:p>
    <w:p w14:paraId="5E781763" w14:textId="77777777" w:rsidR="00AD2233" w:rsidRPr="00AD2233" w:rsidRDefault="00AD2233" w:rsidP="005179DF">
      <w:pPr>
        <w:pStyle w:val="ListParagraph"/>
        <w:numPr>
          <w:ilvl w:val="0"/>
          <w:numId w:val="11"/>
        </w:numPr>
        <w:autoSpaceDE w:val="0"/>
        <w:autoSpaceDN w:val="0"/>
        <w:adjustRightInd w:val="0"/>
        <w:spacing w:after="0"/>
        <w:rPr>
          <w:rFonts w:ascii="Consolas" w:eastAsiaTheme="minorHAnsi" w:hAnsi="Consolas" w:cs="Consolas"/>
          <w:color w:val="000000"/>
          <w:sz w:val="19"/>
          <w:szCs w:val="19"/>
          <w:highlight w:val="white"/>
          <w:lang w:val="en-NZ"/>
        </w:rPr>
      </w:pPr>
      <w:r w:rsidRPr="00AD2233">
        <w:rPr>
          <w:rFonts w:ascii="Consolas" w:eastAsiaTheme="minorHAnsi" w:hAnsi="Consolas" w:cs="Consolas"/>
          <w:color w:val="0000FF"/>
          <w:sz w:val="19"/>
          <w:szCs w:val="19"/>
          <w:highlight w:val="white"/>
          <w:lang w:val="en-NZ"/>
        </w:rPr>
        <w:t>void</w:t>
      </w:r>
      <w:r w:rsidRPr="00AD2233">
        <w:rPr>
          <w:rFonts w:ascii="Consolas" w:eastAsiaTheme="minorHAnsi" w:hAnsi="Consolas" w:cs="Consolas"/>
          <w:color w:val="000000"/>
          <w:sz w:val="19"/>
          <w:szCs w:val="19"/>
          <w:highlight w:val="white"/>
          <w:lang w:val="en-NZ"/>
        </w:rPr>
        <w:t xml:space="preserve"> </w:t>
      </w:r>
      <w:proofErr w:type="spellStart"/>
      <w:r w:rsidRPr="00AD2233">
        <w:rPr>
          <w:rFonts w:ascii="Consolas" w:eastAsiaTheme="minorHAnsi" w:hAnsi="Consolas" w:cs="Consolas"/>
          <w:color w:val="2B91AF"/>
          <w:sz w:val="19"/>
          <w:szCs w:val="19"/>
          <w:highlight w:val="white"/>
          <w:lang w:val="en-NZ"/>
        </w:rPr>
        <w:t>CFile</w:t>
      </w:r>
      <w:proofErr w:type="spellEnd"/>
      <w:r w:rsidRPr="00AD2233">
        <w:rPr>
          <w:rFonts w:ascii="Consolas" w:eastAsiaTheme="minorHAnsi" w:hAnsi="Consolas" w:cs="Consolas"/>
          <w:color w:val="000000"/>
          <w:sz w:val="19"/>
          <w:szCs w:val="19"/>
          <w:highlight w:val="white"/>
          <w:lang w:val="en-NZ"/>
        </w:rPr>
        <w:t>::</w:t>
      </w:r>
      <w:proofErr w:type="spellStart"/>
      <w:r w:rsidRPr="00AD2233">
        <w:rPr>
          <w:rFonts w:ascii="Consolas" w:eastAsiaTheme="minorHAnsi" w:hAnsi="Consolas" w:cs="Consolas"/>
          <w:color w:val="000000"/>
          <w:sz w:val="19"/>
          <w:szCs w:val="19"/>
          <w:highlight w:val="white"/>
          <w:lang w:val="en-NZ"/>
        </w:rPr>
        <w:t>ReadFile</w:t>
      </w:r>
      <w:proofErr w:type="spellEnd"/>
      <w:r w:rsidRPr="00AD2233">
        <w:rPr>
          <w:rFonts w:ascii="Consolas" w:eastAsiaTheme="minorHAnsi" w:hAnsi="Consolas" w:cs="Consolas"/>
          <w:color w:val="000000"/>
          <w:sz w:val="19"/>
          <w:szCs w:val="19"/>
          <w:highlight w:val="white"/>
          <w:lang w:val="en-NZ"/>
        </w:rPr>
        <w:t>(</w:t>
      </w:r>
      <w:r w:rsidRPr="00AD2233">
        <w:rPr>
          <w:rFonts w:ascii="Consolas" w:eastAsiaTheme="minorHAnsi" w:hAnsi="Consolas" w:cs="Consolas"/>
          <w:color w:val="2B91AF"/>
          <w:sz w:val="19"/>
          <w:szCs w:val="19"/>
          <w:highlight w:val="white"/>
          <w:lang w:val="en-NZ"/>
        </w:rPr>
        <w:t>string</w:t>
      </w:r>
      <w:r w:rsidRPr="00AD2233">
        <w:rPr>
          <w:rFonts w:ascii="Consolas" w:eastAsiaTheme="minorHAnsi" w:hAnsi="Consolas" w:cs="Consolas"/>
          <w:color w:val="000000"/>
          <w:sz w:val="19"/>
          <w:szCs w:val="19"/>
          <w:highlight w:val="white"/>
          <w:lang w:val="en-NZ"/>
        </w:rPr>
        <w:t xml:space="preserve"> </w:t>
      </w:r>
      <w:r w:rsidRPr="00AD2233">
        <w:rPr>
          <w:rFonts w:ascii="Consolas" w:eastAsiaTheme="minorHAnsi" w:hAnsi="Consolas" w:cs="Consolas"/>
          <w:color w:val="808080"/>
          <w:sz w:val="19"/>
          <w:szCs w:val="19"/>
          <w:highlight w:val="white"/>
          <w:lang w:val="en-NZ"/>
        </w:rPr>
        <w:t>Filename</w:t>
      </w:r>
      <w:r w:rsidRPr="00AD2233">
        <w:rPr>
          <w:rFonts w:ascii="Consolas" w:eastAsiaTheme="minorHAnsi" w:hAnsi="Consolas" w:cs="Consolas"/>
          <w:color w:val="000000"/>
          <w:sz w:val="19"/>
          <w:szCs w:val="19"/>
          <w:highlight w:val="white"/>
          <w:lang w:val="en-NZ"/>
        </w:rPr>
        <w:t>)</w:t>
      </w:r>
      <w:proofErr w:type="spellStart"/>
      <w:r w:rsidRPr="00AD2233">
        <w:rPr>
          <w:rFonts w:ascii="Consolas" w:eastAsiaTheme="minorHAnsi" w:hAnsi="Consolas" w:cs="Consolas"/>
          <w:color w:val="0000FF"/>
          <w:sz w:val="19"/>
          <w:szCs w:val="19"/>
          <w:highlight w:val="white"/>
          <w:lang w:val="en-NZ"/>
        </w:rPr>
        <w:t>const</w:t>
      </w:r>
      <w:proofErr w:type="spellEnd"/>
    </w:p>
    <w:p w14:paraId="40260B54" w14:textId="77777777" w:rsidR="00AD2233" w:rsidRPr="00AD2233" w:rsidRDefault="00AD2233" w:rsidP="005179DF">
      <w:pPr>
        <w:pStyle w:val="ListParagraph"/>
        <w:numPr>
          <w:ilvl w:val="0"/>
          <w:numId w:val="11"/>
        </w:numPr>
        <w:autoSpaceDE w:val="0"/>
        <w:autoSpaceDN w:val="0"/>
        <w:adjustRightInd w:val="0"/>
        <w:spacing w:after="0"/>
        <w:rPr>
          <w:rFonts w:ascii="Consolas" w:eastAsiaTheme="minorHAnsi" w:hAnsi="Consolas" w:cs="Consolas"/>
          <w:color w:val="000000"/>
          <w:sz w:val="19"/>
          <w:szCs w:val="19"/>
          <w:highlight w:val="white"/>
          <w:lang w:val="en-NZ"/>
        </w:rPr>
      </w:pPr>
      <w:r w:rsidRPr="00AD2233">
        <w:rPr>
          <w:rFonts w:ascii="Consolas" w:eastAsiaTheme="minorHAnsi" w:hAnsi="Consolas" w:cs="Consolas"/>
          <w:color w:val="000000"/>
          <w:sz w:val="19"/>
          <w:szCs w:val="19"/>
          <w:highlight w:val="white"/>
          <w:lang w:val="en-NZ"/>
        </w:rPr>
        <w:t>{</w:t>
      </w:r>
    </w:p>
    <w:p w14:paraId="0E8D719B" w14:textId="77777777" w:rsidR="00AD2233" w:rsidRPr="00AD2233" w:rsidRDefault="00AD2233" w:rsidP="005179DF">
      <w:pPr>
        <w:pStyle w:val="ListParagraph"/>
        <w:numPr>
          <w:ilvl w:val="0"/>
          <w:numId w:val="11"/>
        </w:numPr>
        <w:autoSpaceDE w:val="0"/>
        <w:autoSpaceDN w:val="0"/>
        <w:adjustRightInd w:val="0"/>
        <w:spacing w:after="0"/>
        <w:rPr>
          <w:rFonts w:ascii="Consolas" w:eastAsiaTheme="minorHAnsi" w:hAnsi="Consolas" w:cs="Consolas"/>
          <w:color w:val="000000"/>
          <w:sz w:val="19"/>
          <w:szCs w:val="19"/>
          <w:highlight w:val="white"/>
          <w:lang w:val="en-NZ"/>
        </w:rPr>
      </w:pPr>
      <w:r w:rsidRPr="00AD2233">
        <w:rPr>
          <w:rFonts w:ascii="Consolas" w:eastAsiaTheme="minorHAnsi" w:hAnsi="Consolas" w:cs="Consolas"/>
          <w:color w:val="000000"/>
          <w:sz w:val="19"/>
          <w:szCs w:val="19"/>
          <w:highlight w:val="white"/>
          <w:lang w:val="en-NZ"/>
        </w:rPr>
        <w:tab/>
      </w:r>
      <w:r w:rsidRPr="00AD2233">
        <w:rPr>
          <w:rFonts w:ascii="Consolas" w:eastAsiaTheme="minorHAnsi" w:hAnsi="Consolas" w:cs="Consolas"/>
          <w:color w:val="2B91AF"/>
          <w:sz w:val="19"/>
          <w:szCs w:val="19"/>
          <w:highlight w:val="white"/>
          <w:lang w:val="en-NZ"/>
        </w:rPr>
        <w:t>string</w:t>
      </w:r>
      <w:r w:rsidRPr="00AD2233">
        <w:rPr>
          <w:rFonts w:ascii="Consolas" w:eastAsiaTheme="minorHAnsi" w:hAnsi="Consolas" w:cs="Consolas"/>
          <w:color w:val="000000"/>
          <w:sz w:val="19"/>
          <w:szCs w:val="19"/>
          <w:highlight w:val="white"/>
          <w:lang w:val="en-NZ"/>
        </w:rPr>
        <w:t xml:space="preserve"> line;</w:t>
      </w:r>
    </w:p>
    <w:p w14:paraId="634C03D9" w14:textId="77777777" w:rsidR="00AD2233" w:rsidRPr="00AD2233" w:rsidRDefault="00AD2233" w:rsidP="005179DF">
      <w:pPr>
        <w:pStyle w:val="ListParagraph"/>
        <w:numPr>
          <w:ilvl w:val="0"/>
          <w:numId w:val="11"/>
        </w:numPr>
        <w:autoSpaceDE w:val="0"/>
        <w:autoSpaceDN w:val="0"/>
        <w:adjustRightInd w:val="0"/>
        <w:spacing w:after="0"/>
        <w:rPr>
          <w:rFonts w:ascii="Consolas" w:eastAsiaTheme="minorHAnsi" w:hAnsi="Consolas" w:cs="Consolas"/>
          <w:color w:val="000000"/>
          <w:sz w:val="19"/>
          <w:szCs w:val="19"/>
          <w:highlight w:val="white"/>
          <w:lang w:val="en-NZ"/>
        </w:rPr>
      </w:pPr>
      <w:r w:rsidRPr="00AD2233">
        <w:rPr>
          <w:rFonts w:ascii="Consolas" w:eastAsiaTheme="minorHAnsi" w:hAnsi="Consolas" w:cs="Consolas"/>
          <w:color w:val="000000"/>
          <w:sz w:val="19"/>
          <w:szCs w:val="19"/>
          <w:highlight w:val="white"/>
          <w:lang w:val="en-NZ"/>
        </w:rPr>
        <w:tab/>
      </w:r>
      <w:proofErr w:type="spellStart"/>
      <w:r w:rsidRPr="00AD2233">
        <w:rPr>
          <w:rFonts w:ascii="Consolas" w:eastAsiaTheme="minorHAnsi" w:hAnsi="Consolas" w:cs="Consolas"/>
          <w:color w:val="2B91AF"/>
          <w:sz w:val="19"/>
          <w:szCs w:val="19"/>
          <w:highlight w:val="white"/>
          <w:lang w:val="en-NZ"/>
        </w:rPr>
        <w:t>ifstream</w:t>
      </w:r>
      <w:proofErr w:type="spellEnd"/>
      <w:r w:rsidRPr="00AD2233">
        <w:rPr>
          <w:rFonts w:ascii="Consolas" w:eastAsiaTheme="minorHAnsi" w:hAnsi="Consolas" w:cs="Consolas"/>
          <w:color w:val="000000"/>
          <w:sz w:val="19"/>
          <w:szCs w:val="19"/>
          <w:highlight w:val="white"/>
          <w:lang w:val="en-NZ"/>
        </w:rPr>
        <w:t xml:space="preserve"> </w:t>
      </w:r>
      <w:proofErr w:type="spellStart"/>
      <w:r w:rsidRPr="00AD2233">
        <w:rPr>
          <w:rFonts w:ascii="Consolas" w:eastAsiaTheme="minorHAnsi" w:hAnsi="Consolas" w:cs="Consolas"/>
          <w:color w:val="000000"/>
          <w:sz w:val="19"/>
          <w:szCs w:val="19"/>
          <w:highlight w:val="white"/>
          <w:lang w:val="en-NZ"/>
        </w:rPr>
        <w:t>myfile</w:t>
      </w:r>
      <w:proofErr w:type="spellEnd"/>
      <w:r w:rsidRPr="00AD2233">
        <w:rPr>
          <w:rFonts w:ascii="Consolas" w:eastAsiaTheme="minorHAnsi" w:hAnsi="Consolas" w:cs="Consolas"/>
          <w:color w:val="000000"/>
          <w:sz w:val="19"/>
          <w:szCs w:val="19"/>
          <w:highlight w:val="white"/>
          <w:lang w:val="en-NZ"/>
        </w:rPr>
        <w:t>(</w:t>
      </w:r>
      <w:r w:rsidRPr="00AD2233">
        <w:rPr>
          <w:rFonts w:ascii="Consolas" w:eastAsiaTheme="minorHAnsi" w:hAnsi="Consolas" w:cs="Consolas"/>
          <w:color w:val="808080"/>
          <w:sz w:val="19"/>
          <w:szCs w:val="19"/>
          <w:highlight w:val="white"/>
          <w:lang w:val="en-NZ"/>
        </w:rPr>
        <w:t>Filename</w:t>
      </w:r>
      <w:r w:rsidRPr="00AD2233">
        <w:rPr>
          <w:rFonts w:ascii="Consolas" w:eastAsiaTheme="minorHAnsi" w:hAnsi="Consolas" w:cs="Consolas"/>
          <w:color w:val="000000"/>
          <w:sz w:val="19"/>
          <w:szCs w:val="19"/>
          <w:highlight w:val="white"/>
          <w:lang w:val="en-NZ"/>
        </w:rPr>
        <w:t>);</w:t>
      </w:r>
    </w:p>
    <w:p w14:paraId="763C930A" w14:textId="77777777" w:rsidR="00AD2233" w:rsidRPr="00AD2233" w:rsidRDefault="00AD2233" w:rsidP="005179DF">
      <w:pPr>
        <w:pStyle w:val="ListParagraph"/>
        <w:numPr>
          <w:ilvl w:val="0"/>
          <w:numId w:val="11"/>
        </w:numPr>
        <w:autoSpaceDE w:val="0"/>
        <w:autoSpaceDN w:val="0"/>
        <w:adjustRightInd w:val="0"/>
        <w:spacing w:after="0"/>
        <w:rPr>
          <w:rFonts w:ascii="Consolas" w:eastAsiaTheme="minorHAnsi" w:hAnsi="Consolas" w:cs="Consolas"/>
          <w:color w:val="000000"/>
          <w:sz w:val="19"/>
          <w:szCs w:val="19"/>
          <w:highlight w:val="white"/>
          <w:lang w:val="en-NZ"/>
        </w:rPr>
      </w:pPr>
      <w:r w:rsidRPr="00AD2233">
        <w:rPr>
          <w:rFonts w:ascii="Consolas" w:eastAsiaTheme="minorHAnsi" w:hAnsi="Consolas" w:cs="Consolas"/>
          <w:color w:val="000000"/>
          <w:sz w:val="19"/>
          <w:szCs w:val="19"/>
          <w:highlight w:val="white"/>
          <w:lang w:val="en-NZ"/>
        </w:rPr>
        <w:tab/>
      </w:r>
      <w:r w:rsidRPr="00AD2233">
        <w:rPr>
          <w:rFonts w:ascii="Consolas" w:eastAsiaTheme="minorHAnsi" w:hAnsi="Consolas" w:cs="Consolas"/>
          <w:color w:val="0000FF"/>
          <w:sz w:val="19"/>
          <w:szCs w:val="19"/>
          <w:highlight w:val="white"/>
          <w:lang w:val="en-NZ"/>
        </w:rPr>
        <w:t>if</w:t>
      </w:r>
      <w:r w:rsidRPr="00AD2233">
        <w:rPr>
          <w:rFonts w:ascii="Consolas" w:eastAsiaTheme="minorHAnsi" w:hAnsi="Consolas" w:cs="Consolas"/>
          <w:color w:val="000000"/>
          <w:sz w:val="19"/>
          <w:szCs w:val="19"/>
          <w:highlight w:val="white"/>
          <w:lang w:val="en-NZ"/>
        </w:rPr>
        <w:t xml:space="preserve"> (</w:t>
      </w:r>
      <w:proofErr w:type="spellStart"/>
      <w:r w:rsidRPr="00AD2233">
        <w:rPr>
          <w:rFonts w:ascii="Consolas" w:eastAsiaTheme="minorHAnsi" w:hAnsi="Consolas" w:cs="Consolas"/>
          <w:color w:val="000000"/>
          <w:sz w:val="19"/>
          <w:szCs w:val="19"/>
          <w:highlight w:val="white"/>
          <w:lang w:val="en-NZ"/>
        </w:rPr>
        <w:t>myfile.is_open</w:t>
      </w:r>
      <w:proofErr w:type="spellEnd"/>
      <w:r w:rsidRPr="00AD2233">
        <w:rPr>
          <w:rFonts w:ascii="Consolas" w:eastAsiaTheme="minorHAnsi" w:hAnsi="Consolas" w:cs="Consolas"/>
          <w:color w:val="000000"/>
          <w:sz w:val="19"/>
          <w:szCs w:val="19"/>
          <w:highlight w:val="white"/>
          <w:lang w:val="en-NZ"/>
        </w:rPr>
        <w:t>())</w:t>
      </w:r>
    </w:p>
    <w:p w14:paraId="0CE1E677" w14:textId="77777777" w:rsidR="00AD2233" w:rsidRPr="00AD2233" w:rsidRDefault="00AD2233" w:rsidP="005179DF">
      <w:pPr>
        <w:pStyle w:val="ListParagraph"/>
        <w:numPr>
          <w:ilvl w:val="0"/>
          <w:numId w:val="11"/>
        </w:numPr>
        <w:autoSpaceDE w:val="0"/>
        <w:autoSpaceDN w:val="0"/>
        <w:adjustRightInd w:val="0"/>
        <w:spacing w:after="0"/>
        <w:rPr>
          <w:rFonts w:ascii="Consolas" w:eastAsiaTheme="minorHAnsi" w:hAnsi="Consolas" w:cs="Consolas"/>
          <w:color w:val="000000"/>
          <w:sz w:val="19"/>
          <w:szCs w:val="19"/>
          <w:highlight w:val="white"/>
          <w:lang w:val="en-NZ"/>
        </w:rPr>
      </w:pPr>
      <w:r w:rsidRPr="00AD2233">
        <w:rPr>
          <w:rFonts w:ascii="Consolas" w:eastAsiaTheme="minorHAnsi" w:hAnsi="Consolas" w:cs="Consolas"/>
          <w:color w:val="000000"/>
          <w:sz w:val="19"/>
          <w:szCs w:val="19"/>
          <w:highlight w:val="white"/>
          <w:lang w:val="en-NZ"/>
        </w:rPr>
        <w:tab/>
        <w:t>{</w:t>
      </w:r>
    </w:p>
    <w:p w14:paraId="51531236" w14:textId="77777777" w:rsidR="00AD2233" w:rsidRPr="00AD2233" w:rsidRDefault="00AD2233" w:rsidP="005179DF">
      <w:pPr>
        <w:pStyle w:val="ListParagraph"/>
        <w:numPr>
          <w:ilvl w:val="0"/>
          <w:numId w:val="11"/>
        </w:numPr>
        <w:autoSpaceDE w:val="0"/>
        <w:autoSpaceDN w:val="0"/>
        <w:adjustRightInd w:val="0"/>
        <w:spacing w:after="0"/>
        <w:rPr>
          <w:rFonts w:ascii="Consolas" w:eastAsiaTheme="minorHAnsi" w:hAnsi="Consolas" w:cs="Consolas"/>
          <w:color w:val="000000"/>
          <w:sz w:val="19"/>
          <w:szCs w:val="19"/>
          <w:highlight w:val="white"/>
          <w:lang w:val="en-NZ"/>
        </w:rPr>
      </w:pPr>
      <w:r w:rsidRPr="00AD2233">
        <w:rPr>
          <w:rFonts w:ascii="Consolas" w:eastAsiaTheme="minorHAnsi" w:hAnsi="Consolas" w:cs="Consolas"/>
          <w:color w:val="000000"/>
          <w:sz w:val="19"/>
          <w:szCs w:val="19"/>
          <w:highlight w:val="white"/>
          <w:lang w:val="en-NZ"/>
        </w:rPr>
        <w:tab/>
      </w:r>
      <w:r w:rsidRPr="00AD2233">
        <w:rPr>
          <w:rFonts w:ascii="Consolas" w:eastAsiaTheme="minorHAnsi" w:hAnsi="Consolas" w:cs="Consolas"/>
          <w:color w:val="000000"/>
          <w:sz w:val="19"/>
          <w:szCs w:val="19"/>
          <w:highlight w:val="white"/>
          <w:lang w:val="en-NZ"/>
        </w:rPr>
        <w:tab/>
      </w:r>
      <w:r w:rsidRPr="00AD2233">
        <w:rPr>
          <w:rFonts w:ascii="Consolas" w:eastAsiaTheme="minorHAnsi" w:hAnsi="Consolas" w:cs="Consolas"/>
          <w:color w:val="0000FF"/>
          <w:sz w:val="19"/>
          <w:szCs w:val="19"/>
          <w:highlight w:val="white"/>
          <w:lang w:val="en-NZ"/>
        </w:rPr>
        <w:t>while</w:t>
      </w:r>
      <w:r w:rsidRPr="00AD2233">
        <w:rPr>
          <w:rFonts w:ascii="Consolas" w:eastAsiaTheme="minorHAnsi" w:hAnsi="Consolas" w:cs="Consolas"/>
          <w:color w:val="000000"/>
          <w:sz w:val="19"/>
          <w:szCs w:val="19"/>
          <w:highlight w:val="white"/>
          <w:lang w:val="en-NZ"/>
        </w:rPr>
        <w:t xml:space="preserve"> (</w:t>
      </w:r>
      <w:proofErr w:type="spellStart"/>
      <w:r w:rsidRPr="00AD2233">
        <w:rPr>
          <w:rFonts w:ascii="Consolas" w:eastAsiaTheme="minorHAnsi" w:hAnsi="Consolas" w:cs="Consolas"/>
          <w:color w:val="000000"/>
          <w:sz w:val="19"/>
          <w:szCs w:val="19"/>
          <w:highlight w:val="white"/>
          <w:lang w:val="en-NZ"/>
        </w:rPr>
        <w:t>getline</w:t>
      </w:r>
      <w:proofErr w:type="spellEnd"/>
      <w:r w:rsidRPr="00AD2233">
        <w:rPr>
          <w:rFonts w:ascii="Consolas" w:eastAsiaTheme="minorHAnsi" w:hAnsi="Consolas" w:cs="Consolas"/>
          <w:color w:val="000000"/>
          <w:sz w:val="19"/>
          <w:szCs w:val="19"/>
          <w:highlight w:val="white"/>
          <w:lang w:val="en-NZ"/>
        </w:rPr>
        <w:t>(</w:t>
      </w:r>
      <w:proofErr w:type="spellStart"/>
      <w:r w:rsidRPr="00AD2233">
        <w:rPr>
          <w:rFonts w:ascii="Consolas" w:eastAsiaTheme="minorHAnsi" w:hAnsi="Consolas" w:cs="Consolas"/>
          <w:color w:val="000000"/>
          <w:sz w:val="19"/>
          <w:szCs w:val="19"/>
          <w:highlight w:val="white"/>
          <w:lang w:val="en-NZ"/>
        </w:rPr>
        <w:t>myfile</w:t>
      </w:r>
      <w:proofErr w:type="spellEnd"/>
      <w:r w:rsidRPr="00AD2233">
        <w:rPr>
          <w:rFonts w:ascii="Consolas" w:eastAsiaTheme="minorHAnsi" w:hAnsi="Consolas" w:cs="Consolas"/>
          <w:color w:val="000000"/>
          <w:sz w:val="19"/>
          <w:szCs w:val="19"/>
          <w:highlight w:val="white"/>
          <w:lang w:val="en-NZ"/>
        </w:rPr>
        <w:t>, line))</w:t>
      </w:r>
    </w:p>
    <w:p w14:paraId="7AEE772F" w14:textId="77777777" w:rsidR="00AD2233" w:rsidRPr="00AD2233" w:rsidRDefault="00AD2233" w:rsidP="005179DF">
      <w:pPr>
        <w:pStyle w:val="ListParagraph"/>
        <w:numPr>
          <w:ilvl w:val="0"/>
          <w:numId w:val="11"/>
        </w:numPr>
        <w:autoSpaceDE w:val="0"/>
        <w:autoSpaceDN w:val="0"/>
        <w:adjustRightInd w:val="0"/>
        <w:spacing w:after="0"/>
        <w:rPr>
          <w:rFonts w:ascii="Consolas" w:eastAsiaTheme="minorHAnsi" w:hAnsi="Consolas" w:cs="Consolas"/>
          <w:color w:val="000000"/>
          <w:sz w:val="19"/>
          <w:szCs w:val="19"/>
          <w:highlight w:val="white"/>
          <w:lang w:val="en-NZ"/>
        </w:rPr>
      </w:pPr>
      <w:r w:rsidRPr="00AD2233">
        <w:rPr>
          <w:rFonts w:ascii="Consolas" w:eastAsiaTheme="minorHAnsi" w:hAnsi="Consolas" w:cs="Consolas"/>
          <w:color w:val="000000"/>
          <w:sz w:val="19"/>
          <w:szCs w:val="19"/>
          <w:highlight w:val="white"/>
          <w:lang w:val="en-NZ"/>
        </w:rPr>
        <w:tab/>
      </w:r>
      <w:r w:rsidRPr="00AD2233">
        <w:rPr>
          <w:rFonts w:ascii="Consolas" w:eastAsiaTheme="minorHAnsi" w:hAnsi="Consolas" w:cs="Consolas"/>
          <w:color w:val="000000"/>
          <w:sz w:val="19"/>
          <w:szCs w:val="19"/>
          <w:highlight w:val="white"/>
          <w:lang w:val="en-NZ"/>
        </w:rPr>
        <w:tab/>
        <w:t>{</w:t>
      </w:r>
    </w:p>
    <w:p w14:paraId="295F308D" w14:textId="77777777" w:rsidR="00AD2233" w:rsidRPr="00AD2233" w:rsidRDefault="00AD2233" w:rsidP="005179DF">
      <w:pPr>
        <w:pStyle w:val="ListParagraph"/>
        <w:numPr>
          <w:ilvl w:val="0"/>
          <w:numId w:val="11"/>
        </w:numPr>
        <w:autoSpaceDE w:val="0"/>
        <w:autoSpaceDN w:val="0"/>
        <w:adjustRightInd w:val="0"/>
        <w:spacing w:after="0"/>
        <w:rPr>
          <w:rFonts w:ascii="Consolas" w:eastAsiaTheme="minorHAnsi" w:hAnsi="Consolas" w:cs="Consolas"/>
          <w:color w:val="000000"/>
          <w:sz w:val="19"/>
          <w:szCs w:val="19"/>
          <w:highlight w:val="white"/>
          <w:lang w:val="en-NZ"/>
        </w:rPr>
      </w:pPr>
      <w:r w:rsidRPr="00AD2233">
        <w:rPr>
          <w:rFonts w:ascii="Consolas" w:eastAsiaTheme="minorHAnsi" w:hAnsi="Consolas" w:cs="Consolas"/>
          <w:color w:val="000000"/>
          <w:sz w:val="19"/>
          <w:szCs w:val="19"/>
          <w:highlight w:val="white"/>
          <w:lang w:val="en-NZ"/>
        </w:rPr>
        <w:tab/>
      </w:r>
      <w:r w:rsidRPr="00AD2233">
        <w:rPr>
          <w:rFonts w:ascii="Consolas" w:eastAsiaTheme="minorHAnsi" w:hAnsi="Consolas" w:cs="Consolas"/>
          <w:color w:val="000000"/>
          <w:sz w:val="19"/>
          <w:szCs w:val="19"/>
          <w:highlight w:val="white"/>
          <w:lang w:val="en-NZ"/>
        </w:rPr>
        <w:tab/>
      </w:r>
      <w:r w:rsidRPr="00AD2233">
        <w:rPr>
          <w:rFonts w:ascii="Consolas" w:eastAsiaTheme="minorHAnsi" w:hAnsi="Consolas" w:cs="Consolas"/>
          <w:color w:val="000000"/>
          <w:sz w:val="19"/>
          <w:szCs w:val="19"/>
          <w:highlight w:val="white"/>
          <w:lang w:val="en-NZ"/>
        </w:rPr>
        <w:tab/>
      </w:r>
      <w:proofErr w:type="spellStart"/>
      <w:r w:rsidRPr="00AD2233">
        <w:rPr>
          <w:rFonts w:ascii="Consolas" w:eastAsiaTheme="minorHAnsi" w:hAnsi="Consolas" w:cs="Consolas"/>
          <w:color w:val="000000"/>
          <w:sz w:val="19"/>
          <w:szCs w:val="19"/>
          <w:highlight w:val="white"/>
          <w:lang w:val="en-NZ"/>
        </w:rPr>
        <w:t>cout</w:t>
      </w:r>
      <w:proofErr w:type="spellEnd"/>
      <w:r w:rsidRPr="00AD2233">
        <w:rPr>
          <w:rFonts w:ascii="Consolas" w:eastAsiaTheme="minorHAnsi" w:hAnsi="Consolas" w:cs="Consolas"/>
          <w:color w:val="000000"/>
          <w:sz w:val="19"/>
          <w:szCs w:val="19"/>
          <w:highlight w:val="white"/>
          <w:lang w:val="en-NZ"/>
        </w:rPr>
        <w:t xml:space="preserve"> &lt;&lt; line &lt;&lt; </w:t>
      </w:r>
      <w:r w:rsidRPr="00AD2233">
        <w:rPr>
          <w:rFonts w:ascii="Consolas" w:eastAsiaTheme="minorHAnsi" w:hAnsi="Consolas" w:cs="Consolas"/>
          <w:color w:val="A31515"/>
          <w:sz w:val="19"/>
          <w:szCs w:val="19"/>
          <w:highlight w:val="white"/>
          <w:lang w:val="en-NZ"/>
        </w:rPr>
        <w:t>'\n'</w:t>
      </w:r>
      <w:r w:rsidRPr="00AD2233">
        <w:rPr>
          <w:rFonts w:ascii="Consolas" w:eastAsiaTheme="minorHAnsi" w:hAnsi="Consolas" w:cs="Consolas"/>
          <w:color w:val="000000"/>
          <w:sz w:val="19"/>
          <w:szCs w:val="19"/>
          <w:highlight w:val="white"/>
          <w:lang w:val="en-NZ"/>
        </w:rPr>
        <w:t>;</w:t>
      </w:r>
    </w:p>
    <w:p w14:paraId="43D6490B" w14:textId="77777777" w:rsidR="00AD2233" w:rsidRPr="00AD2233" w:rsidRDefault="00AD2233" w:rsidP="005179DF">
      <w:pPr>
        <w:pStyle w:val="ListParagraph"/>
        <w:numPr>
          <w:ilvl w:val="0"/>
          <w:numId w:val="11"/>
        </w:numPr>
        <w:autoSpaceDE w:val="0"/>
        <w:autoSpaceDN w:val="0"/>
        <w:adjustRightInd w:val="0"/>
        <w:spacing w:after="0"/>
        <w:rPr>
          <w:rFonts w:ascii="Consolas" w:eastAsiaTheme="minorHAnsi" w:hAnsi="Consolas" w:cs="Consolas"/>
          <w:color w:val="000000"/>
          <w:sz w:val="19"/>
          <w:szCs w:val="19"/>
          <w:highlight w:val="white"/>
          <w:lang w:val="en-NZ"/>
        </w:rPr>
      </w:pPr>
      <w:r w:rsidRPr="00AD2233">
        <w:rPr>
          <w:rFonts w:ascii="Consolas" w:eastAsiaTheme="minorHAnsi" w:hAnsi="Consolas" w:cs="Consolas"/>
          <w:color w:val="000000"/>
          <w:sz w:val="19"/>
          <w:szCs w:val="19"/>
          <w:highlight w:val="white"/>
          <w:lang w:val="en-NZ"/>
        </w:rPr>
        <w:tab/>
      </w:r>
      <w:r w:rsidRPr="00AD2233">
        <w:rPr>
          <w:rFonts w:ascii="Consolas" w:eastAsiaTheme="minorHAnsi" w:hAnsi="Consolas" w:cs="Consolas"/>
          <w:color w:val="000000"/>
          <w:sz w:val="19"/>
          <w:szCs w:val="19"/>
          <w:highlight w:val="white"/>
          <w:lang w:val="en-NZ"/>
        </w:rPr>
        <w:tab/>
        <w:t>}</w:t>
      </w:r>
    </w:p>
    <w:p w14:paraId="0EBD1134" w14:textId="77777777" w:rsidR="00AD2233" w:rsidRPr="00AD2233" w:rsidRDefault="00AD2233" w:rsidP="005179DF">
      <w:pPr>
        <w:pStyle w:val="ListParagraph"/>
        <w:numPr>
          <w:ilvl w:val="0"/>
          <w:numId w:val="11"/>
        </w:numPr>
        <w:autoSpaceDE w:val="0"/>
        <w:autoSpaceDN w:val="0"/>
        <w:adjustRightInd w:val="0"/>
        <w:spacing w:after="0"/>
        <w:rPr>
          <w:rFonts w:ascii="Consolas" w:eastAsiaTheme="minorHAnsi" w:hAnsi="Consolas" w:cs="Consolas"/>
          <w:color w:val="000000"/>
          <w:sz w:val="19"/>
          <w:szCs w:val="19"/>
          <w:highlight w:val="white"/>
          <w:lang w:val="en-NZ"/>
        </w:rPr>
      </w:pPr>
      <w:r w:rsidRPr="00AD2233">
        <w:rPr>
          <w:rFonts w:ascii="Consolas" w:eastAsiaTheme="minorHAnsi" w:hAnsi="Consolas" w:cs="Consolas"/>
          <w:color w:val="000000"/>
          <w:sz w:val="19"/>
          <w:szCs w:val="19"/>
          <w:highlight w:val="white"/>
          <w:lang w:val="en-NZ"/>
        </w:rPr>
        <w:tab/>
      </w:r>
      <w:r w:rsidRPr="00AD2233">
        <w:rPr>
          <w:rFonts w:ascii="Consolas" w:eastAsiaTheme="minorHAnsi" w:hAnsi="Consolas" w:cs="Consolas"/>
          <w:color w:val="000000"/>
          <w:sz w:val="19"/>
          <w:szCs w:val="19"/>
          <w:highlight w:val="white"/>
          <w:lang w:val="en-NZ"/>
        </w:rPr>
        <w:tab/>
      </w:r>
      <w:proofErr w:type="spellStart"/>
      <w:r w:rsidRPr="00AD2233">
        <w:rPr>
          <w:rFonts w:ascii="Consolas" w:eastAsiaTheme="minorHAnsi" w:hAnsi="Consolas" w:cs="Consolas"/>
          <w:color w:val="000000"/>
          <w:sz w:val="19"/>
          <w:szCs w:val="19"/>
          <w:highlight w:val="white"/>
          <w:lang w:val="en-NZ"/>
        </w:rPr>
        <w:t>myfile.close</w:t>
      </w:r>
      <w:proofErr w:type="spellEnd"/>
      <w:r w:rsidRPr="00AD2233">
        <w:rPr>
          <w:rFonts w:ascii="Consolas" w:eastAsiaTheme="minorHAnsi" w:hAnsi="Consolas" w:cs="Consolas"/>
          <w:color w:val="000000"/>
          <w:sz w:val="19"/>
          <w:szCs w:val="19"/>
          <w:highlight w:val="white"/>
          <w:lang w:val="en-NZ"/>
        </w:rPr>
        <w:t>();</w:t>
      </w:r>
    </w:p>
    <w:p w14:paraId="0649A214" w14:textId="77777777" w:rsidR="00AD2233" w:rsidRPr="00AD2233" w:rsidRDefault="00AD2233" w:rsidP="005179DF">
      <w:pPr>
        <w:pStyle w:val="ListParagraph"/>
        <w:numPr>
          <w:ilvl w:val="0"/>
          <w:numId w:val="11"/>
        </w:numPr>
        <w:autoSpaceDE w:val="0"/>
        <w:autoSpaceDN w:val="0"/>
        <w:adjustRightInd w:val="0"/>
        <w:spacing w:after="0"/>
        <w:rPr>
          <w:rFonts w:ascii="Consolas" w:eastAsiaTheme="minorHAnsi" w:hAnsi="Consolas" w:cs="Consolas"/>
          <w:color w:val="000000"/>
          <w:sz w:val="19"/>
          <w:szCs w:val="19"/>
          <w:highlight w:val="white"/>
          <w:lang w:val="en-NZ"/>
        </w:rPr>
      </w:pPr>
      <w:r w:rsidRPr="00AD2233">
        <w:rPr>
          <w:rFonts w:ascii="Consolas" w:eastAsiaTheme="minorHAnsi" w:hAnsi="Consolas" w:cs="Consolas"/>
          <w:color w:val="000000"/>
          <w:sz w:val="19"/>
          <w:szCs w:val="19"/>
          <w:highlight w:val="white"/>
          <w:lang w:val="en-NZ"/>
        </w:rPr>
        <w:tab/>
        <w:t>}</w:t>
      </w:r>
    </w:p>
    <w:p w14:paraId="51DB96DB" w14:textId="77777777" w:rsidR="00AD2233" w:rsidRPr="00AD2233" w:rsidRDefault="00AD2233" w:rsidP="005179DF">
      <w:pPr>
        <w:pStyle w:val="ListParagraph"/>
        <w:numPr>
          <w:ilvl w:val="0"/>
          <w:numId w:val="11"/>
        </w:numPr>
        <w:autoSpaceDE w:val="0"/>
        <w:autoSpaceDN w:val="0"/>
        <w:adjustRightInd w:val="0"/>
        <w:spacing w:after="0"/>
        <w:rPr>
          <w:rFonts w:ascii="Consolas" w:eastAsiaTheme="minorHAnsi" w:hAnsi="Consolas" w:cs="Consolas"/>
          <w:color w:val="000000"/>
          <w:sz w:val="19"/>
          <w:szCs w:val="19"/>
          <w:highlight w:val="white"/>
          <w:lang w:val="en-NZ"/>
        </w:rPr>
      </w:pPr>
    </w:p>
    <w:p w14:paraId="7037353C" w14:textId="77777777" w:rsidR="00AD2233" w:rsidRPr="00AD2233" w:rsidRDefault="00AD2233" w:rsidP="005179DF">
      <w:pPr>
        <w:pStyle w:val="ListParagraph"/>
        <w:numPr>
          <w:ilvl w:val="0"/>
          <w:numId w:val="11"/>
        </w:numPr>
        <w:autoSpaceDE w:val="0"/>
        <w:autoSpaceDN w:val="0"/>
        <w:adjustRightInd w:val="0"/>
        <w:spacing w:after="0"/>
        <w:rPr>
          <w:rFonts w:ascii="Consolas" w:eastAsiaTheme="minorHAnsi" w:hAnsi="Consolas" w:cs="Consolas"/>
          <w:color w:val="000000"/>
          <w:sz w:val="19"/>
          <w:szCs w:val="19"/>
          <w:highlight w:val="white"/>
          <w:lang w:val="en-NZ"/>
        </w:rPr>
      </w:pPr>
      <w:r w:rsidRPr="00AD2233">
        <w:rPr>
          <w:rFonts w:ascii="Consolas" w:eastAsiaTheme="minorHAnsi" w:hAnsi="Consolas" w:cs="Consolas"/>
          <w:color w:val="000000"/>
          <w:sz w:val="19"/>
          <w:szCs w:val="19"/>
          <w:highlight w:val="white"/>
          <w:lang w:val="en-NZ"/>
        </w:rPr>
        <w:tab/>
      </w:r>
      <w:r w:rsidRPr="00AD2233">
        <w:rPr>
          <w:rFonts w:ascii="Consolas" w:eastAsiaTheme="minorHAnsi" w:hAnsi="Consolas" w:cs="Consolas"/>
          <w:color w:val="0000FF"/>
          <w:sz w:val="19"/>
          <w:szCs w:val="19"/>
          <w:highlight w:val="white"/>
          <w:lang w:val="en-NZ"/>
        </w:rPr>
        <w:t>else</w:t>
      </w:r>
      <w:r w:rsidRPr="00AD2233">
        <w:rPr>
          <w:rFonts w:ascii="Consolas" w:eastAsiaTheme="minorHAnsi" w:hAnsi="Consolas" w:cs="Consolas"/>
          <w:color w:val="000000"/>
          <w:sz w:val="19"/>
          <w:szCs w:val="19"/>
          <w:highlight w:val="white"/>
          <w:lang w:val="en-NZ"/>
        </w:rPr>
        <w:t xml:space="preserve"> </w:t>
      </w:r>
      <w:proofErr w:type="spellStart"/>
      <w:r w:rsidRPr="00AD2233">
        <w:rPr>
          <w:rFonts w:ascii="Consolas" w:eastAsiaTheme="minorHAnsi" w:hAnsi="Consolas" w:cs="Consolas"/>
          <w:color w:val="000000"/>
          <w:sz w:val="19"/>
          <w:szCs w:val="19"/>
          <w:highlight w:val="white"/>
          <w:lang w:val="en-NZ"/>
        </w:rPr>
        <w:t>cout</w:t>
      </w:r>
      <w:proofErr w:type="spellEnd"/>
      <w:r w:rsidRPr="00AD2233">
        <w:rPr>
          <w:rFonts w:ascii="Consolas" w:eastAsiaTheme="minorHAnsi" w:hAnsi="Consolas" w:cs="Consolas"/>
          <w:color w:val="000000"/>
          <w:sz w:val="19"/>
          <w:szCs w:val="19"/>
          <w:highlight w:val="white"/>
          <w:lang w:val="en-NZ"/>
        </w:rPr>
        <w:t xml:space="preserve"> &lt;&lt; </w:t>
      </w:r>
      <w:r w:rsidRPr="00AD2233">
        <w:rPr>
          <w:rFonts w:ascii="Consolas" w:eastAsiaTheme="minorHAnsi" w:hAnsi="Consolas" w:cs="Consolas"/>
          <w:color w:val="A31515"/>
          <w:sz w:val="19"/>
          <w:szCs w:val="19"/>
          <w:highlight w:val="white"/>
          <w:lang w:val="en-NZ"/>
        </w:rPr>
        <w:t>"Unable to open file"</w:t>
      </w:r>
      <w:r w:rsidRPr="00AD2233">
        <w:rPr>
          <w:rFonts w:ascii="Consolas" w:eastAsiaTheme="minorHAnsi" w:hAnsi="Consolas" w:cs="Consolas"/>
          <w:color w:val="000000"/>
          <w:sz w:val="19"/>
          <w:szCs w:val="19"/>
          <w:highlight w:val="white"/>
          <w:lang w:val="en-NZ"/>
        </w:rPr>
        <w:t>;</w:t>
      </w:r>
    </w:p>
    <w:p w14:paraId="11022B4C" w14:textId="77777777" w:rsidR="00AD2233" w:rsidRPr="00AD2233" w:rsidRDefault="00AD2233" w:rsidP="005179DF">
      <w:pPr>
        <w:pStyle w:val="ListParagraph"/>
        <w:numPr>
          <w:ilvl w:val="0"/>
          <w:numId w:val="11"/>
        </w:numPr>
        <w:autoSpaceDE w:val="0"/>
        <w:autoSpaceDN w:val="0"/>
        <w:adjustRightInd w:val="0"/>
        <w:spacing w:after="0"/>
        <w:rPr>
          <w:rFonts w:ascii="Consolas" w:eastAsiaTheme="minorHAnsi" w:hAnsi="Consolas" w:cs="Consolas"/>
          <w:color w:val="000000"/>
          <w:sz w:val="19"/>
          <w:szCs w:val="19"/>
          <w:highlight w:val="white"/>
          <w:lang w:val="en-NZ"/>
        </w:rPr>
      </w:pPr>
      <w:r w:rsidRPr="00AD2233">
        <w:rPr>
          <w:rFonts w:ascii="Consolas" w:eastAsiaTheme="minorHAnsi" w:hAnsi="Consolas" w:cs="Consolas"/>
          <w:color w:val="000000"/>
          <w:sz w:val="19"/>
          <w:szCs w:val="19"/>
          <w:highlight w:val="white"/>
          <w:lang w:val="en-NZ"/>
        </w:rPr>
        <w:t>}</w:t>
      </w:r>
    </w:p>
    <w:p w14:paraId="1B43B6B0" w14:textId="77777777" w:rsidR="00AD2233" w:rsidRPr="00AD2233" w:rsidRDefault="00AD2233" w:rsidP="005179DF">
      <w:pPr>
        <w:pStyle w:val="ListParagraph"/>
        <w:numPr>
          <w:ilvl w:val="0"/>
          <w:numId w:val="11"/>
        </w:numPr>
        <w:autoSpaceDE w:val="0"/>
        <w:autoSpaceDN w:val="0"/>
        <w:adjustRightInd w:val="0"/>
        <w:spacing w:after="0"/>
        <w:rPr>
          <w:rFonts w:ascii="Consolas" w:eastAsiaTheme="minorHAnsi" w:hAnsi="Consolas" w:cs="Consolas"/>
          <w:color w:val="000000"/>
          <w:sz w:val="19"/>
          <w:szCs w:val="19"/>
          <w:highlight w:val="white"/>
          <w:lang w:val="en-NZ"/>
        </w:rPr>
      </w:pPr>
    </w:p>
    <w:p w14:paraId="024B5984" w14:textId="4A12C5C1" w:rsidR="0064688C" w:rsidRPr="001B6524" w:rsidRDefault="00AD2233" w:rsidP="005179DF">
      <w:pPr>
        <w:pStyle w:val="NumberedBulletPACKT"/>
        <w:numPr>
          <w:ilvl w:val="0"/>
          <w:numId w:val="11"/>
        </w:numPr>
        <w:tabs>
          <w:tab w:val="left" w:pos="683"/>
        </w:tabs>
        <w:suppressAutoHyphens w:val="0"/>
        <w:autoSpaceDE w:val="0"/>
        <w:autoSpaceDN w:val="0"/>
        <w:adjustRightInd w:val="0"/>
        <w:spacing w:after="0"/>
        <w:rPr>
          <w:rFonts w:ascii="Consolas" w:eastAsiaTheme="minorHAnsi" w:hAnsi="Consolas" w:cs="Consolas"/>
          <w:color w:val="000000"/>
          <w:sz w:val="19"/>
          <w:szCs w:val="19"/>
          <w:highlight w:val="white"/>
          <w:lang w:val="en-NZ"/>
        </w:rPr>
      </w:pPr>
      <w:proofErr w:type="spellStart"/>
      <w:r w:rsidRPr="00AD2233">
        <w:rPr>
          <w:b/>
        </w:rPr>
        <w:t>File.</w:t>
      </w:r>
      <w:r>
        <w:rPr>
          <w:b/>
        </w:rPr>
        <w:t>h</w:t>
      </w:r>
      <w:proofErr w:type="spellEnd"/>
    </w:p>
    <w:p w14:paraId="3195DBD6" w14:textId="77777777" w:rsidR="001B6524" w:rsidRDefault="001B6524" w:rsidP="001B6524">
      <w:pPr>
        <w:pStyle w:val="ListParagraph"/>
        <w:rPr>
          <w:rFonts w:ascii="Consolas" w:eastAsiaTheme="minorHAnsi" w:hAnsi="Consolas" w:cs="Consolas"/>
          <w:color w:val="000000"/>
          <w:sz w:val="19"/>
          <w:szCs w:val="19"/>
          <w:highlight w:val="white"/>
          <w:lang w:val="en-NZ"/>
        </w:rPr>
      </w:pPr>
    </w:p>
    <w:p w14:paraId="2E79BAF2" w14:textId="77777777" w:rsidR="001B6524" w:rsidRDefault="001B6524" w:rsidP="001B652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w:t>
      </w:r>
      <w:proofErr w:type="spellStart"/>
      <w:r>
        <w:rPr>
          <w:rFonts w:ascii="Consolas" w:eastAsiaTheme="minorHAnsi" w:hAnsi="Consolas" w:cs="Consolas"/>
          <w:color w:val="0000FF"/>
          <w:sz w:val="19"/>
          <w:szCs w:val="19"/>
          <w:highlight w:val="white"/>
          <w:lang w:val="en-NZ"/>
        </w:rPr>
        <w:t>ifndef</w:t>
      </w:r>
      <w:proofErr w:type="spellEnd"/>
      <w:r>
        <w:rPr>
          <w:rFonts w:ascii="Consolas" w:eastAsiaTheme="minorHAnsi" w:hAnsi="Consolas" w:cs="Consolas"/>
          <w:color w:val="000000"/>
          <w:sz w:val="19"/>
          <w:szCs w:val="19"/>
          <w:highlight w:val="white"/>
          <w:lang w:val="en-NZ"/>
        </w:rPr>
        <w:t xml:space="preserve"> _FILE_H</w:t>
      </w:r>
    </w:p>
    <w:p w14:paraId="0F059C80" w14:textId="77777777" w:rsidR="001B6524" w:rsidRDefault="001B6524" w:rsidP="001B652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#define</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6F008A"/>
          <w:sz w:val="19"/>
          <w:szCs w:val="19"/>
          <w:highlight w:val="white"/>
          <w:lang w:val="en-NZ"/>
        </w:rPr>
        <w:t>_FILE_H</w:t>
      </w:r>
    </w:p>
    <w:p w14:paraId="65519205" w14:textId="77777777" w:rsidR="001B6524" w:rsidRDefault="001B6524" w:rsidP="001B6524">
      <w:pPr>
        <w:autoSpaceDE w:val="0"/>
        <w:autoSpaceDN w:val="0"/>
        <w:adjustRightInd w:val="0"/>
        <w:spacing w:after="0"/>
        <w:rPr>
          <w:rFonts w:ascii="Consolas" w:eastAsiaTheme="minorHAnsi" w:hAnsi="Consolas" w:cs="Consolas"/>
          <w:color w:val="000000"/>
          <w:sz w:val="19"/>
          <w:szCs w:val="19"/>
          <w:highlight w:val="white"/>
          <w:lang w:val="en-NZ"/>
        </w:rPr>
      </w:pPr>
    </w:p>
    <w:p w14:paraId="055BBA83" w14:textId="77777777" w:rsidR="001B6524" w:rsidRDefault="001B6524" w:rsidP="001B652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#include</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A31515"/>
          <w:sz w:val="19"/>
          <w:szCs w:val="19"/>
          <w:highlight w:val="white"/>
          <w:lang w:val="en-NZ"/>
        </w:rPr>
        <w:t>&lt;</w:t>
      </w:r>
      <w:proofErr w:type="spellStart"/>
      <w:r>
        <w:rPr>
          <w:rFonts w:ascii="Consolas" w:eastAsiaTheme="minorHAnsi" w:hAnsi="Consolas" w:cs="Consolas"/>
          <w:color w:val="A31515"/>
          <w:sz w:val="19"/>
          <w:szCs w:val="19"/>
          <w:highlight w:val="white"/>
          <w:lang w:val="en-NZ"/>
        </w:rPr>
        <w:t>iostream</w:t>
      </w:r>
      <w:proofErr w:type="spellEnd"/>
      <w:r>
        <w:rPr>
          <w:rFonts w:ascii="Consolas" w:eastAsiaTheme="minorHAnsi" w:hAnsi="Consolas" w:cs="Consolas"/>
          <w:color w:val="A31515"/>
          <w:sz w:val="19"/>
          <w:szCs w:val="19"/>
          <w:highlight w:val="white"/>
          <w:lang w:val="en-NZ"/>
        </w:rPr>
        <w:t>&gt;</w:t>
      </w:r>
    </w:p>
    <w:p w14:paraId="2B0EEE43" w14:textId="77777777" w:rsidR="001B6524" w:rsidRDefault="001B6524" w:rsidP="001B652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#include</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A31515"/>
          <w:sz w:val="19"/>
          <w:szCs w:val="19"/>
          <w:highlight w:val="white"/>
          <w:lang w:val="en-NZ"/>
        </w:rPr>
        <w:t>&lt;</w:t>
      </w:r>
      <w:proofErr w:type="spellStart"/>
      <w:r>
        <w:rPr>
          <w:rFonts w:ascii="Consolas" w:eastAsiaTheme="minorHAnsi" w:hAnsi="Consolas" w:cs="Consolas"/>
          <w:color w:val="A31515"/>
          <w:sz w:val="19"/>
          <w:szCs w:val="19"/>
          <w:highlight w:val="white"/>
          <w:lang w:val="en-NZ"/>
        </w:rPr>
        <w:t>string.h</w:t>
      </w:r>
      <w:proofErr w:type="spellEnd"/>
      <w:r>
        <w:rPr>
          <w:rFonts w:ascii="Consolas" w:eastAsiaTheme="minorHAnsi" w:hAnsi="Consolas" w:cs="Consolas"/>
          <w:color w:val="A31515"/>
          <w:sz w:val="19"/>
          <w:szCs w:val="19"/>
          <w:highlight w:val="white"/>
          <w:lang w:val="en-NZ"/>
        </w:rPr>
        <w:t>&gt;</w:t>
      </w:r>
    </w:p>
    <w:p w14:paraId="76D73C6E" w14:textId="77777777" w:rsidR="001B6524" w:rsidRDefault="001B6524" w:rsidP="001B6524">
      <w:pPr>
        <w:autoSpaceDE w:val="0"/>
        <w:autoSpaceDN w:val="0"/>
        <w:adjustRightInd w:val="0"/>
        <w:spacing w:after="0"/>
        <w:rPr>
          <w:rFonts w:ascii="Consolas" w:eastAsiaTheme="minorHAnsi" w:hAnsi="Consolas" w:cs="Consolas"/>
          <w:color w:val="000000"/>
          <w:sz w:val="19"/>
          <w:szCs w:val="19"/>
          <w:highlight w:val="white"/>
          <w:lang w:val="en-NZ"/>
        </w:rPr>
      </w:pPr>
      <w:proofErr w:type="gramStart"/>
      <w:r>
        <w:rPr>
          <w:rFonts w:ascii="Consolas" w:eastAsiaTheme="minorHAnsi" w:hAnsi="Consolas" w:cs="Consolas"/>
          <w:color w:val="0000FF"/>
          <w:sz w:val="19"/>
          <w:szCs w:val="19"/>
          <w:highlight w:val="white"/>
          <w:lang w:val="en-NZ"/>
        </w:rPr>
        <w:t>using</w:t>
      </w:r>
      <w:proofErr w:type="gramEnd"/>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0000FF"/>
          <w:sz w:val="19"/>
          <w:szCs w:val="19"/>
          <w:highlight w:val="white"/>
          <w:lang w:val="en-NZ"/>
        </w:rPr>
        <w:t>namespace</w:t>
      </w:r>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00"/>
          <w:sz w:val="19"/>
          <w:szCs w:val="19"/>
          <w:highlight w:val="white"/>
          <w:lang w:val="en-NZ"/>
        </w:rPr>
        <w:t>std</w:t>
      </w:r>
      <w:proofErr w:type="spellEnd"/>
      <w:r>
        <w:rPr>
          <w:rFonts w:ascii="Consolas" w:eastAsiaTheme="minorHAnsi" w:hAnsi="Consolas" w:cs="Consolas"/>
          <w:color w:val="000000"/>
          <w:sz w:val="19"/>
          <w:szCs w:val="19"/>
          <w:highlight w:val="white"/>
          <w:lang w:val="en-NZ"/>
        </w:rPr>
        <w:t>;</w:t>
      </w:r>
    </w:p>
    <w:p w14:paraId="3A363BBA" w14:textId="77777777" w:rsidR="001B6524" w:rsidRDefault="001B6524" w:rsidP="001B6524">
      <w:pPr>
        <w:autoSpaceDE w:val="0"/>
        <w:autoSpaceDN w:val="0"/>
        <w:adjustRightInd w:val="0"/>
        <w:spacing w:after="0"/>
        <w:rPr>
          <w:rFonts w:ascii="Consolas" w:eastAsiaTheme="minorHAnsi" w:hAnsi="Consolas" w:cs="Consolas"/>
          <w:color w:val="000000"/>
          <w:sz w:val="19"/>
          <w:szCs w:val="19"/>
          <w:highlight w:val="white"/>
          <w:lang w:val="en-NZ"/>
        </w:rPr>
      </w:pPr>
    </w:p>
    <w:p w14:paraId="4D9E1A79" w14:textId="77777777" w:rsidR="001B6524" w:rsidRDefault="001B6524" w:rsidP="001B6524">
      <w:pPr>
        <w:autoSpaceDE w:val="0"/>
        <w:autoSpaceDN w:val="0"/>
        <w:adjustRightInd w:val="0"/>
        <w:spacing w:after="0"/>
        <w:rPr>
          <w:rFonts w:ascii="Consolas" w:eastAsiaTheme="minorHAnsi" w:hAnsi="Consolas" w:cs="Consolas"/>
          <w:color w:val="000000"/>
          <w:sz w:val="19"/>
          <w:szCs w:val="19"/>
          <w:highlight w:val="white"/>
          <w:lang w:val="en-NZ"/>
        </w:rPr>
      </w:pPr>
      <w:proofErr w:type="gramStart"/>
      <w:r>
        <w:rPr>
          <w:rFonts w:ascii="Consolas" w:eastAsiaTheme="minorHAnsi" w:hAnsi="Consolas" w:cs="Consolas"/>
          <w:color w:val="0000FF"/>
          <w:sz w:val="19"/>
          <w:szCs w:val="19"/>
          <w:highlight w:val="white"/>
          <w:lang w:val="en-NZ"/>
        </w:rPr>
        <w:t>class</w:t>
      </w:r>
      <w:proofErr w:type="gram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2B91AF"/>
          <w:sz w:val="19"/>
          <w:szCs w:val="19"/>
          <w:highlight w:val="white"/>
          <w:lang w:val="en-NZ"/>
        </w:rPr>
        <w:t>CFile</w:t>
      </w:r>
      <w:proofErr w:type="spellEnd"/>
    </w:p>
    <w:p w14:paraId="456A6DDF" w14:textId="77777777" w:rsidR="001B6524" w:rsidRDefault="001B6524" w:rsidP="001B652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1F05DCA7" w14:textId="77777777" w:rsidR="001B6524" w:rsidRDefault="001B6524" w:rsidP="001B6524">
      <w:pPr>
        <w:autoSpaceDE w:val="0"/>
        <w:autoSpaceDN w:val="0"/>
        <w:adjustRightInd w:val="0"/>
        <w:spacing w:after="0"/>
        <w:rPr>
          <w:rFonts w:ascii="Consolas" w:eastAsiaTheme="minorHAnsi" w:hAnsi="Consolas" w:cs="Consolas"/>
          <w:color w:val="000000"/>
          <w:sz w:val="19"/>
          <w:szCs w:val="19"/>
          <w:highlight w:val="white"/>
          <w:lang w:val="en-NZ"/>
        </w:rPr>
      </w:pPr>
      <w:proofErr w:type="gramStart"/>
      <w:r>
        <w:rPr>
          <w:rFonts w:ascii="Consolas" w:eastAsiaTheme="minorHAnsi" w:hAnsi="Consolas" w:cs="Consolas"/>
          <w:color w:val="0000FF"/>
          <w:sz w:val="19"/>
          <w:szCs w:val="19"/>
          <w:highlight w:val="white"/>
          <w:lang w:val="en-NZ"/>
        </w:rPr>
        <w:t>public</w:t>
      </w:r>
      <w:proofErr w:type="gramEnd"/>
      <w:r>
        <w:rPr>
          <w:rFonts w:ascii="Consolas" w:eastAsiaTheme="minorHAnsi" w:hAnsi="Consolas" w:cs="Consolas"/>
          <w:color w:val="000000"/>
          <w:sz w:val="19"/>
          <w:szCs w:val="19"/>
          <w:highlight w:val="white"/>
          <w:lang w:val="en-NZ"/>
        </w:rPr>
        <w:t>:</w:t>
      </w:r>
    </w:p>
    <w:p w14:paraId="3EEEC7F0" w14:textId="77777777" w:rsidR="001B6524" w:rsidRDefault="001B6524" w:rsidP="001B652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spellStart"/>
      <w:proofErr w:type="gramStart"/>
      <w:r>
        <w:rPr>
          <w:rFonts w:ascii="Consolas" w:eastAsiaTheme="minorHAnsi" w:hAnsi="Consolas" w:cs="Consolas"/>
          <w:color w:val="000000"/>
          <w:sz w:val="19"/>
          <w:szCs w:val="19"/>
          <w:highlight w:val="white"/>
          <w:lang w:val="en-NZ"/>
        </w:rPr>
        <w:t>CFile</w:t>
      </w:r>
      <w:proofErr w:type="spellEnd"/>
      <w:r>
        <w:rPr>
          <w:rFonts w:ascii="Consolas" w:eastAsiaTheme="minorHAnsi" w:hAnsi="Consolas" w:cs="Consolas"/>
          <w:color w:val="000000"/>
          <w:sz w:val="19"/>
          <w:szCs w:val="19"/>
          <w:highlight w:val="white"/>
          <w:lang w:val="en-NZ"/>
        </w:rPr>
        <w:t>(</w:t>
      </w:r>
      <w:proofErr w:type="gramEnd"/>
      <w:r>
        <w:rPr>
          <w:rFonts w:ascii="Consolas" w:eastAsiaTheme="minorHAnsi" w:hAnsi="Consolas" w:cs="Consolas"/>
          <w:color w:val="000000"/>
          <w:sz w:val="19"/>
          <w:szCs w:val="19"/>
          <w:highlight w:val="white"/>
          <w:lang w:val="en-NZ"/>
        </w:rPr>
        <w:t>);</w:t>
      </w:r>
    </w:p>
    <w:p w14:paraId="697910C9" w14:textId="77777777" w:rsidR="001B6524" w:rsidRDefault="001B6524" w:rsidP="001B652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w:t>
      </w:r>
      <w:proofErr w:type="spellStart"/>
      <w:proofErr w:type="gramStart"/>
      <w:r>
        <w:rPr>
          <w:rFonts w:ascii="Consolas" w:eastAsiaTheme="minorHAnsi" w:hAnsi="Consolas" w:cs="Consolas"/>
          <w:color w:val="000000"/>
          <w:sz w:val="19"/>
          <w:szCs w:val="19"/>
          <w:highlight w:val="white"/>
          <w:lang w:val="en-NZ"/>
        </w:rPr>
        <w:t>CFile</w:t>
      </w:r>
      <w:proofErr w:type="spellEnd"/>
      <w:r>
        <w:rPr>
          <w:rFonts w:ascii="Consolas" w:eastAsiaTheme="minorHAnsi" w:hAnsi="Consolas" w:cs="Consolas"/>
          <w:color w:val="000000"/>
          <w:sz w:val="19"/>
          <w:szCs w:val="19"/>
          <w:highlight w:val="white"/>
          <w:lang w:val="en-NZ"/>
        </w:rPr>
        <w:t>(</w:t>
      </w:r>
      <w:proofErr w:type="gramEnd"/>
      <w:r>
        <w:rPr>
          <w:rFonts w:ascii="Consolas" w:eastAsiaTheme="minorHAnsi" w:hAnsi="Consolas" w:cs="Consolas"/>
          <w:color w:val="000000"/>
          <w:sz w:val="19"/>
          <w:szCs w:val="19"/>
          <w:highlight w:val="white"/>
          <w:lang w:val="en-NZ"/>
        </w:rPr>
        <w:t>);</w:t>
      </w:r>
    </w:p>
    <w:p w14:paraId="6485DD9D" w14:textId="77777777" w:rsidR="001B6524" w:rsidRDefault="001B6524" w:rsidP="001B6524">
      <w:pPr>
        <w:autoSpaceDE w:val="0"/>
        <w:autoSpaceDN w:val="0"/>
        <w:adjustRightInd w:val="0"/>
        <w:spacing w:after="0"/>
        <w:rPr>
          <w:rFonts w:ascii="Consolas" w:eastAsiaTheme="minorHAnsi" w:hAnsi="Consolas" w:cs="Consolas"/>
          <w:color w:val="000000"/>
          <w:sz w:val="19"/>
          <w:szCs w:val="19"/>
          <w:highlight w:val="white"/>
          <w:lang w:val="en-NZ"/>
        </w:rPr>
      </w:pPr>
    </w:p>
    <w:p w14:paraId="7E93ADC4" w14:textId="77777777" w:rsidR="001B6524" w:rsidRDefault="001B6524" w:rsidP="001B652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FF"/>
          <w:sz w:val="19"/>
          <w:szCs w:val="19"/>
          <w:highlight w:val="white"/>
          <w:lang w:val="en-NZ"/>
        </w:rPr>
        <w:t>void</w:t>
      </w:r>
      <w:proofErr w:type="gram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00"/>
          <w:sz w:val="19"/>
          <w:szCs w:val="19"/>
          <w:highlight w:val="white"/>
          <w:lang w:val="en-NZ"/>
        </w:rPr>
        <w:t>WriteNewFile</w:t>
      </w:r>
      <w:proofErr w:type="spellEnd"/>
      <w:r>
        <w:rPr>
          <w:rFonts w:ascii="Consolas" w:eastAsiaTheme="minorHAnsi" w:hAnsi="Consolas" w:cs="Consolas"/>
          <w:color w:val="000000"/>
          <w:sz w:val="19"/>
          <w:szCs w:val="19"/>
          <w:highlight w:val="white"/>
          <w:lang w:val="en-NZ"/>
        </w:rPr>
        <w:t>(</w:t>
      </w:r>
      <w:r>
        <w:rPr>
          <w:rFonts w:ascii="Consolas" w:eastAsiaTheme="minorHAnsi" w:hAnsi="Consolas" w:cs="Consolas"/>
          <w:color w:val="2B91AF"/>
          <w:sz w:val="19"/>
          <w:szCs w:val="19"/>
          <w:highlight w:val="white"/>
          <w:lang w:val="en-NZ"/>
        </w:rPr>
        <w:t>string</w:t>
      </w:r>
      <w:r>
        <w:rPr>
          <w:rFonts w:ascii="Consolas" w:eastAsiaTheme="minorHAnsi" w:hAnsi="Consolas" w:cs="Consolas"/>
          <w:color w:val="000000"/>
          <w:sz w:val="19"/>
          <w:szCs w:val="19"/>
          <w:highlight w:val="white"/>
          <w:lang w:val="en-NZ"/>
        </w:rPr>
        <w:t xml:space="preserve"> Filename)</w:t>
      </w:r>
      <w:proofErr w:type="spellStart"/>
      <w:r>
        <w:rPr>
          <w:rFonts w:ascii="Consolas" w:eastAsiaTheme="minorHAnsi" w:hAnsi="Consolas" w:cs="Consolas"/>
          <w:color w:val="0000FF"/>
          <w:sz w:val="19"/>
          <w:szCs w:val="19"/>
          <w:highlight w:val="white"/>
          <w:lang w:val="en-NZ"/>
        </w:rPr>
        <w:t>const</w:t>
      </w:r>
      <w:proofErr w:type="spellEnd"/>
      <w:r>
        <w:rPr>
          <w:rFonts w:ascii="Consolas" w:eastAsiaTheme="minorHAnsi" w:hAnsi="Consolas" w:cs="Consolas"/>
          <w:color w:val="000000"/>
          <w:sz w:val="19"/>
          <w:szCs w:val="19"/>
          <w:highlight w:val="white"/>
          <w:lang w:val="en-NZ"/>
        </w:rPr>
        <w:t>;</w:t>
      </w:r>
    </w:p>
    <w:p w14:paraId="027E4153" w14:textId="77777777" w:rsidR="001B6524" w:rsidRDefault="001B6524" w:rsidP="001B652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FF"/>
          <w:sz w:val="19"/>
          <w:szCs w:val="19"/>
          <w:highlight w:val="white"/>
          <w:lang w:val="en-NZ"/>
        </w:rPr>
        <w:t>void</w:t>
      </w:r>
      <w:proofErr w:type="gram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00"/>
          <w:sz w:val="19"/>
          <w:szCs w:val="19"/>
          <w:highlight w:val="white"/>
          <w:lang w:val="en-NZ"/>
        </w:rPr>
        <w:t>WriteNewFile</w:t>
      </w:r>
      <w:proofErr w:type="spellEnd"/>
      <w:r>
        <w:rPr>
          <w:rFonts w:ascii="Consolas" w:eastAsiaTheme="minorHAnsi" w:hAnsi="Consolas" w:cs="Consolas"/>
          <w:color w:val="000000"/>
          <w:sz w:val="19"/>
          <w:szCs w:val="19"/>
          <w:highlight w:val="white"/>
          <w:lang w:val="en-NZ"/>
        </w:rPr>
        <w:t>(</w:t>
      </w:r>
      <w:r>
        <w:rPr>
          <w:rFonts w:ascii="Consolas" w:eastAsiaTheme="minorHAnsi" w:hAnsi="Consolas" w:cs="Consolas"/>
          <w:color w:val="2B91AF"/>
          <w:sz w:val="19"/>
          <w:szCs w:val="19"/>
          <w:highlight w:val="white"/>
          <w:lang w:val="en-NZ"/>
        </w:rPr>
        <w:t>string</w:t>
      </w:r>
      <w:r>
        <w:rPr>
          <w:rFonts w:ascii="Consolas" w:eastAsiaTheme="minorHAnsi" w:hAnsi="Consolas" w:cs="Consolas"/>
          <w:color w:val="000000"/>
          <w:sz w:val="19"/>
          <w:szCs w:val="19"/>
          <w:highlight w:val="white"/>
          <w:lang w:val="en-NZ"/>
        </w:rPr>
        <w:t xml:space="preserve"> Filename, </w:t>
      </w:r>
      <w:r>
        <w:rPr>
          <w:rFonts w:ascii="Consolas" w:eastAsiaTheme="minorHAnsi" w:hAnsi="Consolas" w:cs="Consolas"/>
          <w:color w:val="2B91AF"/>
          <w:sz w:val="19"/>
          <w:szCs w:val="19"/>
          <w:highlight w:val="white"/>
          <w:lang w:val="en-NZ"/>
        </w:rPr>
        <w:t>string</w:t>
      </w:r>
      <w:r>
        <w:rPr>
          <w:rFonts w:ascii="Consolas" w:eastAsiaTheme="minorHAnsi" w:hAnsi="Consolas" w:cs="Consolas"/>
          <w:color w:val="000000"/>
          <w:sz w:val="19"/>
          <w:szCs w:val="19"/>
          <w:highlight w:val="white"/>
          <w:lang w:val="en-NZ"/>
        </w:rPr>
        <w:t xml:space="preserve"> Text)</w:t>
      </w:r>
      <w:proofErr w:type="spellStart"/>
      <w:r>
        <w:rPr>
          <w:rFonts w:ascii="Consolas" w:eastAsiaTheme="minorHAnsi" w:hAnsi="Consolas" w:cs="Consolas"/>
          <w:color w:val="0000FF"/>
          <w:sz w:val="19"/>
          <w:szCs w:val="19"/>
          <w:highlight w:val="white"/>
          <w:lang w:val="en-NZ"/>
        </w:rPr>
        <w:t>const</w:t>
      </w:r>
      <w:proofErr w:type="spellEnd"/>
      <w:r>
        <w:rPr>
          <w:rFonts w:ascii="Consolas" w:eastAsiaTheme="minorHAnsi" w:hAnsi="Consolas" w:cs="Consolas"/>
          <w:color w:val="000000"/>
          <w:sz w:val="19"/>
          <w:szCs w:val="19"/>
          <w:highlight w:val="white"/>
          <w:lang w:val="en-NZ"/>
        </w:rPr>
        <w:t>;</w:t>
      </w:r>
    </w:p>
    <w:p w14:paraId="409CD037" w14:textId="77777777" w:rsidR="001B6524" w:rsidRDefault="001B6524" w:rsidP="001B652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lastRenderedPageBreak/>
        <w:tab/>
      </w:r>
      <w:proofErr w:type="gramStart"/>
      <w:r>
        <w:rPr>
          <w:rFonts w:ascii="Consolas" w:eastAsiaTheme="minorHAnsi" w:hAnsi="Consolas" w:cs="Consolas"/>
          <w:color w:val="0000FF"/>
          <w:sz w:val="19"/>
          <w:szCs w:val="19"/>
          <w:highlight w:val="white"/>
          <w:lang w:val="en-NZ"/>
        </w:rPr>
        <w:t>void</w:t>
      </w:r>
      <w:proofErr w:type="gram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00"/>
          <w:sz w:val="19"/>
          <w:szCs w:val="19"/>
          <w:highlight w:val="white"/>
          <w:lang w:val="en-NZ"/>
        </w:rPr>
        <w:t>AppendFile</w:t>
      </w:r>
      <w:proofErr w:type="spellEnd"/>
      <w:r>
        <w:rPr>
          <w:rFonts w:ascii="Consolas" w:eastAsiaTheme="minorHAnsi" w:hAnsi="Consolas" w:cs="Consolas"/>
          <w:color w:val="000000"/>
          <w:sz w:val="19"/>
          <w:szCs w:val="19"/>
          <w:highlight w:val="white"/>
          <w:lang w:val="en-NZ"/>
        </w:rPr>
        <w:t>(</w:t>
      </w:r>
      <w:r>
        <w:rPr>
          <w:rFonts w:ascii="Consolas" w:eastAsiaTheme="minorHAnsi" w:hAnsi="Consolas" w:cs="Consolas"/>
          <w:color w:val="2B91AF"/>
          <w:sz w:val="19"/>
          <w:szCs w:val="19"/>
          <w:highlight w:val="white"/>
          <w:lang w:val="en-NZ"/>
        </w:rPr>
        <w:t>string</w:t>
      </w:r>
      <w:r>
        <w:rPr>
          <w:rFonts w:ascii="Consolas" w:eastAsiaTheme="minorHAnsi" w:hAnsi="Consolas" w:cs="Consolas"/>
          <w:color w:val="000000"/>
          <w:sz w:val="19"/>
          <w:szCs w:val="19"/>
          <w:highlight w:val="white"/>
          <w:lang w:val="en-NZ"/>
        </w:rPr>
        <w:t xml:space="preserve"> Filename, </w:t>
      </w:r>
      <w:r>
        <w:rPr>
          <w:rFonts w:ascii="Consolas" w:eastAsiaTheme="minorHAnsi" w:hAnsi="Consolas" w:cs="Consolas"/>
          <w:color w:val="2B91AF"/>
          <w:sz w:val="19"/>
          <w:szCs w:val="19"/>
          <w:highlight w:val="white"/>
          <w:lang w:val="en-NZ"/>
        </w:rPr>
        <w:t>string</w:t>
      </w:r>
      <w:r>
        <w:rPr>
          <w:rFonts w:ascii="Consolas" w:eastAsiaTheme="minorHAnsi" w:hAnsi="Consolas" w:cs="Consolas"/>
          <w:color w:val="000000"/>
          <w:sz w:val="19"/>
          <w:szCs w:val="19"/>
          <w:highlight w:val="white"/>
          <w:lang w:val="en-NZ"/>
        </w:rPr>
        <w:t xml:space="preserve"> Text)</w:t>
      </w:r>
      <w:proofErr w:type="spellStart"/>
      <w:r>
        <w:rPr>
          <w:rFonts w:ascii="Consolas" w:eastAsiaTheme="minorHAnsi" w:hAnsi="Consolas" w:cs="Consolas"/>
          <w:color w:val="0000FF"/>
          <w:sz w:val="19"/>
          <w:szCs w:val="19"/>
          <w:highlight w:val="white"/>
          <w:lang w:val="en-NZ"/>
        </w:rPr>
        <w:t>const</w:t>
      </w:r>
      <w:proofErr w:type="spellEnd"/>
      <w:r>
        <w:rPr>
          <w:rFonts w:ascii="Consolas" w:eastAsiaTheme="minorHAnsi" w:hAnsi="Consolas" w:cs="Consolas"/>
          <w:color w:val="000000"/>
          <w:sz w:val="19"/>
          <w:szCs w:val="19"/>
          <w:highlight w:val="white"/>
          <w:lang w:val="en-NZ"/>
        </w:rPr>
        <w:t>;</w:t>
      </w:r>
    </w:p>
    <w:p w14:paraId="5AEC9743" w14:textId="77777777" w:rsidR="001B6524" w:rsidRDefault="001B6524" w:rsidP="001B652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FF"/>
          <w:sz w:val="19"/>
          <w:szCs w:val="19"/>
          <w:highlight w:val="white"/>
          <w:lang w:val="en-NZ"/>
        </w:rPr>
        <w:t>void</w:t>
      </w:r>
      <w:proofErr w:type="gram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00"/>
          <w:sz w:val="19"/>
          <w:szCs w:val="19"/>
          <w:highlight w:val="white"/>
          <w:lang w:val="en-NZ"/>
        </w:rPr>
        <w:t>ReadFile</w:t>
      </w:r>
      <w:proofErr w:type="spellEnd"/>
      <w:r>
        <w:rPr>
          <w:rFonts w:ascii="Consolas" w:eastAsiaTheme="minorHAnsi" w:hAnsi="Consolas" w:cs="Consolas"/>
          <w:color w:val="000000"/>
          <w:sz w:val="19"/>
          <w:szCs w:val="19"/>
          <w:highlight w:val="white"/>
          <w:lang w:val="en-NZ"/>
        </w:rPr>
        <w:t>(</w:t>
      </w:r>
      <w:r>
        <w:rPr>
          <w:rFonts w:ascii="Consolas" w:eastAsiaTheme="minorHAnsi" w:hAnsi="Consolas" w:cs="Consolas"/>
          <w:color w:val="2B91AF"/>
          <w:sz w:val="19"/>
          <w:szCs w:val="19"/>
          <w:highlight w:val="white"/>
          <w:lang w:val="en-NZ"/>
        </w:rPr>
        <w:t>string</w:t>
      </w:r>
      <w:r>
        <w:rPr>
          <w:rFonts w:ascii="Consolas" w:eastAsiaTheme="minorHAnsi" w:hAnsi="Consolas" w:cs="Consolas"/>
          <w:color w:val="000000"/>
          <w:sz w:val="19"/>
          <w:szCs w:val="19"/>
          <w:highlight w:val="white"/>
          <w:lang w:val="en-NZ"/>
        </w:rPr>
        <w:t xml:space="preserve"> Filename)</w:t>
      </w:r>
      <w:proofErr w:type="spellStart"/>
      <w:r>
        <w:rPr>
          <w:rFonts w:ascii="Consolas" w:eastAsiaTheme="minorHAnsi" w:hAnsi="Consolas" w:cs="Consolas"/>
          <w:color w:val="0000FF"/>
          <w:sz w:val="19"/>
          <w:szCs w:val="19"/>
          <w:highlight w:val="white"/>
          <w:lang w:val="en-NZ"/>
        </w:rPr>
        <w:t>const</w:t>
      </w:r>
      <w:proofErr w:type="spellEnd"/>
      <w:r>
        <w:rPr>
          <w:rFonts w:ascii="Consolas" w:eastAsiaTheme="minorHAnsi" w:hAnsi="Consolas" w:cs="Consolas"/>
          <w:color w:val="000000"/>
          <w:sz w:val="19"/>
          <w:szCs w:val="19"/>
          <w:highlight w:val="white"/>
          <w:lang w:val="en-NZ"/>
        </w:rPr>
        <w:t>;</w:t>
      </w:r>
    </w:p>
    <w:p w14:paraId="4173C88C" w14:textId="77777777" w:rsidR="001B6524" w:rsidRDefault="001B6524" w:rsidP="001B6524">
      <w:pPr>
        <w:autoSpaceDE w:val="0"/>
        <w:autoSpaceDN w:val="0"/>
        <w:adjustRightInd w:val="0"/>
        <w:spacing w:after="0"/>
        <w:rPr>
          <w:rFonts w:ascii="Consolas" w:eastAsiaTheme="minorHAnsi" w:hAnsi="Consolas" w:cs="Consolas"/>
          <w:color w:val="000000"/>
          <w:sz w:val="19"/>
          <w:szCs w:val="19"/>
          <w:highlight w:val="white"/>
          <w:lang w:val="en-NZ"/>
        </w:rPr>
      </w:pPr>
      <w:proofErr w:type="gramStart"/>
      <w:r>
        <w:rPr>
          <w:rFonts w:ascii="Consolas" w:eastAsiaTheme="minorHAnsi" w:hAnsi="Consolas" w:cs="Consolas"/>
          <w:color w:val="0000FF"/>
          <w:sz w:val="19"/>
          <w:szCs w:val="19"/>
          <w:highlight w:val="white"/>
          <w:lang w:val="en-NZ"/>
        </w:rPr>
        <w:t>private</w:t>
      </w:r>
      <w:proofErr w:type="gramEnd"/>
      <w:r>
        <w:rPr>
          <w:rFonts w:ascii="Consolas" w:eastAsiaTheme="minorHAnsi" w:hAnsi="Consolas" w:cs="Consolas"/>
          <w:color w:val="000000"/>
          <w:sz w:val="19"/>
          <w:szCs w:val="19"/>
          <w:highlight w:val="white"/>
          <w:lang w:val="en-NZ"/>
        </w:rPr>
        <w:t>:</w:t>
      </w:r>
    </w:p>
    <w:p w14:paraId="11E16938" w14:textId="77777777" w:rsidR="001B6524" w:rsidRDefault="001B6524" w:rsidP="001B6524">
      <w:pPr>
        <w:autoSpaceDE w:val="0"/>
        <w:autoSpaceDN w:val="0"/>
        <w:adjustRightInd w:val="0"/>
        <w:spacing w:after="0"/>
        <w:rPr>
          <w:rFonts w:ascii="Consolas" w:eastAsiaTheme="minorHAnsi" w:hAnsi="Consolas" w:cs="Consolas"/>
          <w:color w:val="000000"/>
          <w:sz w:val="19"/>
          <w:szCs w:val="19"/>
          <w:highlight w:val="white"/>
          <w:lang w:val="en-NZ"/>
        </w:rPr>
      </w:pPr>
    </w:p>
    <w:p w14:paraId="0F8E5254" w14:textId="77777777" w:rsidR="001B6524" w:rsidRDefault="001B6524" w:rsidP="001B652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2B91AF"/>
          <w:sz w:val="19"/>
          <w:szCs w:val="19"/>
          <w:highlight w:val="white"/>
          <w:lang w:val="en-NZ"/>
        </w:rPr>
        <w:t>string</w:t>
      </w:r>
      <w:proofErr w:type="gramEnd"/>
      <w:r>
        <w:rPr>
          <w:rFonts w:ascii="Consolas" w:eastAsiaTheme="minorHAnsi" w:hAnsi="Consolas" w:cs="Consolas"/>
          <w:color w:val="000000"/>
          <w:sz w:val="19"/>
          <w:szCs w:val="19"/>
          <w:highlight w:val="white"/>
          <w:lang w:val="en-NZ"/>
        </w:rPr>
        <w:t xml:space="preserve"> Text;</w:t>
      </w:r>
    </w:p>
    <w:p w14:paraId="61F910D8" w14:textId="77777777" w:rsidR="001B6524" w:rsidRDefault="001B6524" w:rsidP="001B6524">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512C751E" w14:textId="2B080E61" w:rsidR="001B6524" w:rsidRPr="00AD2233" w:rsidRDefault="001B6524" w:rsidP="005179DF">
      <w:pPr>
        <w:pStyle w:val="NumberedBulletPACKT"/>
        <w:numPr>
          <w:ilvl w:val="0"/>
          <w:numId w:val="11"/>
        </w:numPr>
        <w:tabs>
          <w:tab w:val="left" w:pos="683"/>
        </w:tabs>
        <w:suppressAutoHyphens w:val="0"/>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w:t>
      </w:r>
      <w:proofErr w:type="spellStart"/>
      <w:r>
        <w:rPr>
          <w:rFonts w:ascii="Consolas" w:eastAsiaTheme="minorHAnsi" w:hAnsi="Consolas" w:cs="Consolas"/>
          <w:color w:val="0000FF"/>
          <w:sz w:val="19"/>
          <w:szCs w:val="19"/>
          <w:highlight w:val="white"/>
          <w:lang w:val="en-NZ"/>
        </w:rPr>
        <w:t>endif</w:t>
      </w:r>
      <w:proofErr w:type="spellEnd"/>
    </w:p>
    <w:p w14:paraId="4E56C68A" w14:textId="77777777" w:rsidR="001225D8" w:rsidRDefault="001225D8" w:rsidP="005179DF">
      <w:pPr>
        <w:pStyle w:val="Heading2"/>
        <w:numPr>
          <w:ilvl w:val="1"/>
          <w:numId w:val="11"/>
        </w:numPr>
        <w:tabs>
          <w:tab w:val="left" w:pos="0"/>
        </w:tabs>
      </w:pPr>
      <w:r>
        <w:t>How it works...</w:t>
      </w:r>
    </w:p>
    <w:p w14:paraId="594D65E2" w14:textId="79A2321B" w:rsidR="00B22FB8" w:rsidRDefault="005D6525" w:rsidP="0050372F">
      <w:pPr>
        <w:pStyle w:val="NormalPACKT"/>
      </w:pPr>
      <w:r>
        <w:t>We can use file handling for a variety of reasons. The most important of them might be to log data while the game is running, to load data from a text file to be used in the game or encrypt save data or load data of a game.</w:t>
      </w:r>
    </w:p>
    <w:p w14:paraId="0B440A35" w14:textId="77777777" w:rsidR="00DB6A23" w:rsidRDefault="005D6525" w:rsidP="0050372F">
      <w:pPr>
        <w:pStyle w:val="NormalPACKT"/>
      </w:pPr>
      <w:r>
        <w:t xml:space="preserve">We have created a class called </w:t>
      </w:r>
      <w:proofErr w:type="spellStart"/>
      <w:r w:rsidRPr="00365746">
        <w:rPr>
          <w:rStyle w:val="SubtleReference"/>
        </w:rPr>
        <w:t>CFile</w:t>
      </w:r>
      <w:proofErr w:type="spellEnd"/>
      <w:r>
        <w:t xml:space="preserve">. This class helps us to write data to a new file, to append to a file and read from a file. We use the </w:t>
      </w:r>
      <w:proofErr w:type="spellStart"/>
      <w:r>
        <w:t>fstream</w:t>
      </w:r>
      <w:proofErr w:type="spellEnd"/>
      <w:r>
        <w:t xml:space="preserve"> header file to load all the file handling operations. </w:t>
      </w:r>
    </w:p>
    <w:p w14:paraId="07037E1A" w14:textId="4AE4D50D" w:rsidR="00DB6A23" w:rsidRDefault="005D6525" w:rsidP="00DB6A23">
      <w:pPr>
        <w:pStyle w:val="NormalPACKT"/>
      </w:pPr>
      <w:r>
        <w:t xml:space="preserve">Everything in a file is written and read in terms of streams. </w:t>
      </w:r>
      <w:r w:rsidR="00DB6A23" w:rsidRPr="00DB6A23">
        <w:t xml:space="preserve">While doing C++ programming, </w:t>
      </w:r>
      <w:r w:rsidR="00DB6A23">
        <w:t>we must</w:t>
      </w:r>
      <w:r w:rsidR="00DB6A23" w:rsidRPr="00DB6A23">
        <w:t xml:space="preserve"> write information to a file from your program using the stream insertion operator (&lt;&lt;) just as </w:t>
      </w:r>
      <w:r w:rsidR="00DB6A23">
        <w:t>we</w:t>
      </w:r>
      <w:r w:rsidR="00DB6A23" w:rsidRPr="00DB6A23">
        <w:t xml:space="preserve"> use that operator to output information to the screen. The only difference is that you use an </w:t>
      </w:r>
      <w:proofErr w:type="spellStart"/>
      <w:r w:rsidR="00DB6A23" w:rsidRPr="00DB6A23">
        <w:rPr>
          <w:bCs/>
        </w:rPr>
        <w:t>ofstream</w:t>
      </w:r>
      <w:proofErr w:type="spellEnd"/>
      <w:r w:rsidR="00DB6A23" w:rsidRPr="00DB6A23">
        <w:t> or </w:t>
      </w:r>
      <w:proofErr w:type="spellStart"/>
      <w:r w:rsidR="00DB6A23" w:rsidRPr="00DB6A23">
        <w:rPr>
          <w:bCs/>
        </w:rPr>
        <w:t>fstream</w:t>
      </w:r>
      <w:proofErr w:type="spellEnd"/>
      <w:r w:rsidR="00DB6A23" w:rsidRPr="00DB6A23">
        <w:t> object instead of the</w:t>
      </w:r>
      <w:r w:rsidR="00DB6A23">
        <w:t xml:space="preserve"> </w:t>
      </w:r>
      <w:proofErr w:type="spellStart"/>
      <w:r w:rsidR="00DB6A23" w:rsidRPr="00DB6A23">
        <w:rPr>
          <w:bCs/>
        </w:rPr>
        <w:t>cout</w:t>
      </w:r>
      <w:proofErr w:type="spellEnd"/>
      <w:r w:rsidR="00DB6A23" w:rsidRPr="00DB6A23">
        <w:t> object.</w:t>
      </w:r>
    </w:p>
    <w:p w14:paraId="533D819C" w14:textId="6322FCDE" w:rsidR="005D6525" w:rsidRDefault="005D6525" w:rsidP="0050372F">
      <w:pPr>
        <w:pStyle w:val="NormalPACKT"/>
      </w:pPr>
      <w:r>
        <w:t xml:space="preserve">We have created a constructor to have an initial data if a file is created without any data in it. If we just create or write to a file, every time a new file will be created with the new data. This is sometimes useful if we just want to write the most updated or latest data. However if we want to add data to the already existing file, we can use </w:t>
      </w:r>
      <w:r w:rsidR="001A1774">
        <w:t>t</w:t>
      </w:r>
      <w:r>
        <w:t xml:space="preserve">he append function. The append function starts writing to an existing file from the last </w:t>
      </w:r>
      <w:r w:rsidR="00C94EC8">
        <w:t>file-position pointer position.</w:t>
      </w:r>
    </w:p>
    <w:p w14:paraId="311F0839" w14:textId="6E47BA3E" w:rsidR="001A1774" w:rsidRDefault="001A1774" w:rsidP="0050372F">
      <w:pPr>
        <w:pStyle w:val="NormalPACKT"/>
      </w:pPr>
      <w:r>
        <w:t xml:space="preserve">The read function starts reading data from the file until it has reach the last line of written data. We can display the result to the screen or if needed, we could then write the contents to another file. </w:t>
      </w:r>
      <w:r w:rsidR="00B8696A">
        <w:t>We also must remember to close the file after each operation or it might lead to ambiguity in code.</w:t>
      </w:r>
      <w:r w:rsidR="00DB6A23">
        <w:t xml:space="preserve"> We can also use the </w:t>
      </w:r>
      <w:proofErr w:type="spellStart"/>
      <w:r w:rsidR="00DB6A23">
        <w:t>seekp</w:t>
      </w:r>
      <w:proofErr w:type="spellEnd"/>
      <w:r w:rsidR="00DB6A23">
        <w:t xml:space="preserve"> and </w:t>
      </w:r>
      <w:proofErr w:type="spellStart"/>
      <w:r w:rsidR="00DB6A23">
        <w:t>seekg</w:t>
      </w:r>
      <w:proofErr w:type="spellEnd"/>
      <w:r w:rsidR="00DB6A23">
        <w:t xml:space="preserve"> functions to reposition the file-position pointer.</w:t>
      </w:r>
    </w:p>
    <w:p w14:paraId="40BE6087" w14:textId="29065026" w:rsidR="001225D8" w:rsidRDefault="0065555D" w:rsidP="005179DF">
      <w:pPr>
        <w:pStyle w:val="Heading1"/>
        <w:numPr>
          <w:ilvl w:val="0"/>
          <w:numId w:val="12"/>
        </w:numPr>
        <w:tabs>
          <w:tab w:val="left" w:pos="0"/>
        </w:tabs>
      </w:pPr>
      <w:commentRangeStart w:id="211"/>
      <w:r>
        <w:t>Creating your first simple game</w:t>
      </w:r>
      <w:commentRangeEnd w:id="211"/>
      <w:r w:rsidR="00AC0A3F">
        <w:rPr>
          <w:rStyle w:val="CommentReference"/>
          <w:b w:val="0"/>
          <w:bCs/>
          <w:iCs w:val="0"/>
          <w:color w:val="auto"/>
          <w:kern w:val="0"/>
          <w:lang w:val="en-US"/>
        </w:rPr>
        <w:commentReference w:id="211"/>
      </w:r>
    </w:p>
    <w:p w14:paraId="4A32B8AE" w14:textId="504C237F" w:rsidR="008066FA" w:rsidRDefault="008066FA" w:rsidP="008066FA">
      <w:pPr>
        <w:pStyle w:val="NoSpacing"/>
        <w:pPrChange w:id="212" w:author="USER1" w:date="2015-08-19T11:41:00Z">
          <w:pPr>
            <w:pStyle w:val="Heading2"/>
            <w:numPr>
              <w:ilvl w:val="1"/>
              <w:numId w:val="2"/>
            </w:numPr>
            <w:tabs>
              <w:tab w:val="left" w:pos="0"/>
            </w:tabs>
          </w:pPr>
        </w:pPrChange>
      </w:pPr>
      <w:r>
        <w:t>Creating a simple text based game is really easy. All we need to do is to create some rules and logic and we will have ourselves a game. Of course as the game gets more complex we need to add more functions. When the games reaches point when there are multiple behaviours and states of objects and enemies, we should use class and inheritance to achieve the result.</w:t>
      </w:r>
    </w:p>
    <w:p w14:paraId="0905BC7B" w14:textId="77777777" w:rsidR="00D33F74" w:rsidRDefault="00D33F74" w:rsidP="00D33F74">
      <w:pPr>
        <w:pStyle w:val="Heading2"/>
        <w:numPr>
          <w:ilvl w:val="1"/>
          <w:numId w:val="2"/>
        </w:numPr>
        <w:tabs>
          <w:tab w:val="left" w:pos="0"/>
        </w:tabs>
      </w:pPr>
      <w:r>
        <w:lastRenderedPageBreak/>
        <w:t>Getting ready</w:t>
      </w:r>
    </w:p>
    <w:p w14:paraId="3C1C664B" w14:textId="77777777" w:rsidR="00D33F74" w:rsidRDefault="00D33F74" w:rsidP="00D33F74">
      <w:pPr>
        <w:pStyle w:val="NormalPACKT"/>
      </w:pPr>
      <w:r>
        <w:t>To step through this recipe, you will need a machine running Windows. No other prerequisites are required.</w:t>
      </w:r>
      <w:r w:rsidRPr="00C06F1E">
        <w:t xml:space="preserve"> </w:t>
      </w:r>
      <w:r>
        <w:t>You need to have a working copy of Visual Studio installed on your Windows machine.</w:t>
      </w:r>
    </w:p>
    <w:p w14:paraId="288D1A26" w14:textId="77777777" w:rsidR="00D33F74" w:rsidRDefault="00D33F74" w:rsidP="00D33F74">
      <w:pPr>
        <w:pStyle w:val="Heading2"/>
        <w:numPr>
          <w:ilvl w:val="1"/>
          <w:numId w:val="2"/>
        </w:numPr>
        <w:tabs>
          <w:tab w:val="left" w:pos="0"/>
        </w:tabs>
        <w:rPr>
          <w:ins w:id="213" w:author="Rashmi Suvarna" w:date="2015-08-03T15:16:00Z"/>
        </w:rPr>
      </w:pPr>
      <w:r>
        <w:t>How to do it...</w:t>
      </w:r>
    </w:p>
    <w:p w14:paraId="4A965BD3" w14:textId="0D395D15" w:rsidR="009204D8" w:rsidRDefault="009204D8" w:rsidP="009204D8">
      <w:pPr>
        <w:pStyle w:val="NormalPACKT"/>
        <w:numPr>
          <w:ilvl w:val="0"/>
          <w:numId w:val="2"/>
        </w:numPr>
      </w:pPr>
      <w:commentRangeStart w:id="214"/>
      <w:r>
        <w:t>In this recipe we will learn how to create a simple luck based lottery game:</w:t>
      </w:r>
      <w:del w:id="215" w:author="Rashmi Suvarna" w:date="2015-08-03T15:16:00Z">
        <w:r w:rsidDel="009204D8">
          <w:delText>.</w:delText>
        </w:r>
      </w:del>
      <w:commentRangeEnd w:id="214"/>
      <w:r w:rsidR="00F41498">
        <w:rPr>
          <w:rStyle w:val="CommentReference"/>
          <w:rFonts w:ascii="Arial" w:hAnsi="Arial" w:cs="Arial"/>
          <w:bCs/>
        </w:rPr>
        <w:commentReference w:id="214"/>
      </w:r>
    </w:p>
    <w:p w14:paraId="0F6C58C6" w14:textId="054D9AD4" w:rsidR="009204D8" w:rsidRPr="002502E9" w:rsidDel="009204D8" w:rsidRDefault="009204D8" w:rsidP="005179DF">
      <w:pPr>
        <w:pStyle w:val="NormalPACKT"/>
        <w:rPr>
          <w:del w:id="216" w:author="Rashmi Suvarna" w:date="2015-08-03T15:16:00Z"/>
        </w:rPr>
      </w:pPr>
    </w:p>
    <w:p w14:paraId="4830E18C" w14:textId="52D17E15" w:rsidR="00D33F74" w:rsidRDefault="00D33F74" w:rsidP="005179DF">
      <w:pPr>
        <w:pStyle w:val="NumberedBulletPACKT"/>
        <w:numPr>
          <w:ilvl w:val="0"/>
          <w:numId w:val="20"/>
        </w:numPr>
        <w:tabs>
          <w:tab w:val="clear" w:pos="360"/>
          <w:tab w:val="left" w:pos="720"/>
        </w:tabs>
      </w:pPr>
      <w:r>
        <w:t>Open Visual Studio.</w:t>
      </w:r>
    </w:p>
    <w:p w14:paraId="1649851D" w14:textId="77777777" w:rsidR="00D33F74" w:rsidRDefault="00D33F74" w:rsidP="00813279">
      <w:pPr>
        <w:pStyle w:val="NumberedBulletPACKT"/>
        <w:numPr>
          <w:ilvl w:val="1"/>
          <w:numId w:val="28"/>
        </w:numPr>
        <w:tabs>
          <w:tab w:val="clear" w:pos="360"/>
          <w:tab w:val="left" w:pos="720"/>
        </w:tabs>
      </w:pPr>
      <w:r>
        <w:t xml:space="preserve">Create a new C++ project </w:t>
      </w:r>
    </w:p>
    <w:p w14:paraId="1D84676E" w14:textId="77777777" w:rsidR="00D33F74" w:rsidRDefault="00D33F74" w:rsidP="00813279">
      <w:pPr>
        <w:pStyle w:val="NumberedBulletPACKT"/>
        <w:numPr>
          <w:ilvl w:val="1"/>
          <w:numId w:val="28"/>
        </w:numPr>
        <w:tabs>
          <w:tab w:val="clear" w:pos="360"/>
          <w:tab w:val="left" w:pos="720"/>
        </w:tabs>
      </w:pPr>
      <w:r>
        <w:t>Select a win32 console application</w:t>
      </w:r>
    </w:p>
    <w:p w14:paraId="7B809BC8" w14:textId="0FBD3926" w:rsidR="00D33F74" w:rsidRDefault="00D33F74" w:rsidP="00813279">
      <w:pPr>
        <w:pStyle w:val="NumberedBulletPACKT"/>
        <w:numPr>
          <w:ilvl w:val="1"/>
          <w:numId w:val="28"/>
        </w:numPr>
        <w:tabs>
          <w:tab w:val="clear" w:pos="360"/>
          <w:tab w:val="left" w:pos="720"/>
        </w:tabs>
      </w:pPr>
      <w:r>
        <w:t>Add the following files:  Source.cpp</w:t>
      </w:r>
    </w:p>
    <w:p w14:paraId="0FE54A09" w14:textId="77777777" w:rsidR="00D33F74" w:rsidRDefault="00D33F74" w:rsidP="00813279">
      <w:pPr>
        <w:pStyle w:val="NumberedBulletPACKT"/>
        <w:numPr>
          <w:ilvl w:val="1"/>
          <w:numId w:val="28"/>
        </w:numPr>
        <w:tabs>
          <w:tab w:val="clear" w:pos="360"/>
          <w:tab w:val="left" w:pos="720"/>
        </w:tabs>
      </w:pPr>
      <w:r>
        <w:t>Add the following lines of code.</w:t>
      </w:r>
    </w:p>
    <w:p w14:paraId="70DAAC53" w14:textId="77777777" w:rsidR="00017479" w:rsidRDefault="00017479" w:rsidP="0001747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#include</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A31515"/>
          <w:sz w:val="19"/>
          <w:szCs w:val="19"/>
          <w:highlight w:val="white"/>
          <w:lang w:val="en-NZ"/>
        </w:rPr>
        <w:t>&lt;</w:t>
      </w:r>
      <w:proofErr w:type="spellStart"/>
      <w:r>
        <w:rPr>
          <w:rFonts w:ascii="Consolas" w:eastAsiaTheme="minorHAnsi" w:hAnsi="Consolas" w:cs="Consolas"/>
          <w:color w:val="A31515"/>
          <w:sz w:val="19"/>
          <w:szCs w:val="19"/>
          <w:highlight w:val="white"/>
          <w:lang w:val="en-NZ"/>
        </w:rPr>
        <w:t>iostream</w:t>
      </w:r>
      <w:proofErr w:type="spellEnd"/>
      <w:r>
        <w:rPr>
          <w:rFonts w:ascii="Consolas" w:eastAsiaTheme="minorHAnsi" w:hAnsi="Consolas" w:cs="Consolas"/>
          <w:color w:val="A31515"/>
          <w:sz w:val="19"/>
          <w:szCs w:val="19"/>
          <w:highlight w:val="white"/>
          <w:lang w:val="en-NZ"/>
        </w:rPr>
        <w:t>&gt;</w:t>
      </w:r>
    </w:p>
    <w:p w14:paraId="1011E3BE" w14:textId="77777777" w:rsidR="00017479" w:rsidRDefault="00017479" w:rsidP="0001747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#include</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A31515"/>
          <w:sz w:val="19"/>
          <w:szCs w:val="19"/>
          <w:highlight w:val="white"/>
          <w:lang w:val="en-NZ"/>
        </w:rPr>
        <w:t>&lt;</w:t>
      </w:r>
      <w:proofErr w:type="spellStart"/>
      <w:r>
        <w:rPr>
          <w:rFonts w:ascii="Consolas" w:eastAsiaTheme="minorHAnsi" w:hAnsi="Consolas" w:cs="Consolas"/>
          <w:color w:val="A31515"/>
          <w:sz w:val="19"/>
          <w:szCs w:val="19"/>
          <w:highlight w:val="white"/>
          <w:lang w:val="en-NZ"/>
        </w:rPr>
        <w:t>cstdlib</w:t>
      </w:r>
      <w:proofErr w:type="spellEnd"/>
      <w:r>
        <w:rPr>
          <w:rFonts w:ascii="Consolas" w:eastAsiaTheme="minorHAnsi" w:hAnsi="Consolas" w:cs="Consolas"/>
          <w:color w:val="A31515"/>
          <w:sz w:val="19"/>
          <w:szCs w:val="19"/>
          <w:highlight w:val="white"/>
          <w:lang w:val="en-NZ"/>
        </w:rPr>
        <w:t>&gt;</w:t>
      </w:r>
    </w:p>
    <w:p w14:paraId="195AAB25" w14:textId="77777777" w:rsidR="00017479" w:rsidRDefault="00017479" w:rsidP="0001747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#include</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A31515"/>
          <w:sz w:val="19"/>
          <w:szCs w:val="19"/>
          <w:highlight w:val="white"/>
          <w:lang w:val="en-NZ"/>
        </w:rPr>
        <w:t>&lt;</w:t>
      </w:r>
      <w:proofErr w:type="spellStart"/>
      <w:r>
        <w:rPr>
          <w:rFonts w:ascii="Consolas" w:eastAsiaTheme="minorHAnsi" w:hAnsi="Consolas" w:cs="Consolas"/>
          <w:color w:val="A31515"/>
          <w:sz w:val="19"/>
          <w:szCs w:val="19"/>
          <w:highlight w:val="white"/>
          <w:lang w:val="en-NZ"/>
        </w:rPr>
        <w:t>ctime</w:t>
      </w:r>
      <w:proofErr w:type="spellEnd"/>
      <w:r>
        <w:rPr>
          <w:rFonts w:ascii="Consolas" w:eastAsiaTheme="minorHAnsi" w:hAnsi="Consolas" w:cs="Consolas"/>
          <w:color w:val="A31515"/>
          <w:sz w:val="19"/>
          <w:szCs w:val="19"/>
          <w:highlight w:val="white"/>
          <w:lang w:val="en-NZ"/>
        </w:rPr>
        <w:t>&gt;</w:t>
      </w:r>
    </w:p>
    <w:p w14:paraId="466469FB" w14:textId="77777777" w:rsidR="00017479" w:rsidRDefault="00017479" w:rsidP="00017479">
      <w:pPr>
        <w:autoSpaceDE w:val="0"/>
        <w:autoSpaceDN w:val="0"/>
        <w:adjustRightInd w:val="0"/>
        <w:spacing w:after="0"/>
        <w:rPr>
          <w:rFonts w:ascii="Consolas" w:eastAsiaTheme="minorHAnsi" w:hAnsi="Consolas" w:cs="Consolas"/>
          <w:color w:val="000000"/>
          <w:sz w:val="19"/>
          <w:szCs w:val="19"/>
          <w:highlight w:val="white"/>
          <w:lang w:val="en-NZ"/>
        </w:rPr>
      </w:pPr>
    </w:p>
    <w:p w14:paraId="15429D39" w14:textId="77777777" w:rsidR="00017479" w:rsidRDefault="00017479" w:rsidP="00017479">
      <w:pPr>
        <w:autoSpaceDE w:val="0"/>
        <w:autoSpaceDN w:val="0"/>
        <w:adjustRightInd w:val="0"/>
        <w:spacing w:after="0"/>
        <w:rPr>
          <w:rFonts w:ascii="Consolas" w:eastAsiaTheme="minorHAnsi" w:hAnsi="Consolas" w:cs="Consolas"/>
          <w:color w:val="000000"/>
          <w:sz w:val="19"/>
          <w:szCs w:val="19"/>
          <w:highlight w:val="white"/>
          <w:lang w:val="en-NZ"/>
        </w:rPr>
      </w:pPr>
      <w:proofErr w:type="spellStart"/>
      <w:proofErr w:type="gramStart"/>
      <w:r>
        <w:rPr>
          <w:rFonts w:ascii="Consolas" w:eastAsiaTheme="minorHAnsi" w:hAnsi="Consolas" w:cs="Consolas"/>
          <w:color w:val="0000FF"/>
          <w:sz w:val="19"/>
          <w:szCs w:val="19"/>
          <w:highlight w:val="white"/>
          <w:lang w:val="en-NZ"/>
        </w:rPr>
        <w:t>int</w:t>
      </w:r>
      <w:proofErr w:type="spellEnd"/>
      <w:proofErr w:type="gramEnd"/>
      <w:r>
        <w:rPr>
          <w:rFonts w:ascii="Consolas" w:eastAsiaTheme="minorHAnsi" w:hAnsi="Consolas" w:cs="Consolas"/>
          <w:color w:val="000000"/>
          <w:sz w:val="19"/>
          <w:szCs w:val="19"/>
          <w:highlight w:val="white"/>
          <w:lang w:val="en-NZ"/>
        </w:rPr>
        <w:t xml:space="preserve"> main(</w:t>
      </w:r>
      <w:r>
        <w:rPr>
          <w:rFonts w:ascii="Consolas" w:eastAsiaTheme="minorHAnsi" w:hAnsi="Consolas" w:cs="Consolas"/>
          <w:color w:val="0000FF"/>
          <w:sz w:val="19"/>
          <w:szCs w:val="19"/>
          <w:highlight w:val="white"/>
          <w:lang w:val="en-NZ"/>
        </w:rPr>
        <w:t>void</w:t>
      </w:r>
      <w:r>
        <w:rPr>
          <w:rFonts w:ascii="Consolas" w:eastAsiaTheme="minorHAnsi" w:hAnsi="Consolas" w:cs="Consolas"/>
          <w:color w:val="000000"/>
          <w:sz w:val="19"/>
          <w:szCs w:val="19"/>
          <w:highlight w:val="white"/>
          <w:lang w:val="en-NZ"/>
        </w:rPr>
        <w:t>) {</w:t>
      </w:r>
    </w:p>
    <w:p w14:paraId="379661C8" w14:textId="77777777" w:rsidR="00017479" w:rsidRDefault="00017479" w:rsidP="0001747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spellStart"/>
      <w:proofErr w:type="gramStart"/>
      <w:r>
        <w:rPr>
          <w:rFonts w:ascii="Consolas" w:eastAsiaTheme="minorHAnsi" w:hAnsi="Consolas" w:cs="Consolas"/>
          <w:color w:val="000000"/>
          <w:sz w:val="19"/>
          <w:szCs w:val="19"/>
          <w:highlight w:val="white"/>
          <w:lang w:val="en-NZ"/>
        </w:rPr>
        <w:t>srand</w:t>
      </w:r>
      <w:proofErr w:type="spellEnd"/>
      <w:r>
        <w:rPr>
          <w:rFonts w:ascii="Consolas" w:eastAsiaTheme="minorHAnsi" w:hAnsi="Consolas" w:cs="Consolas"/>
          <w:color w:val="000000"/>
          <w:sz w:val="19"/>
          <w:szCs w:val="19"/>
          <w:highlight w:val="white"/>
          <w:lang w:val="en-NZ"/>
        </w:rPr>
        <w:t>(</w:t>
      </w:r>
      <w:proofErr w:type="gramEnd"/>
      <w:r>
        <w:rPr>
          <w:rFonts w:ascii="Consolas" w:eastAsiaTheme="minorHAnsi" w:hAnsi="Consolas" w:cs="Consolas"/>
          <w:color w:val="000000"/>
          <w:sz w:val="19"/>
          <w:szCs w:val="19"/>
          <w:highlight w:val="white"/>
          <w:lang w:val="en-NZ"/>
        </w:rPr>
        <w:t>time(</w:t>
      </w:r>
      <w:r>
        <w:rPr>
          <w:rFonts w:ascii="Consolas" w:eastAsiaTheme="minorHAnsi" w:hAnsi="Consolas" w:cs="Consolas"/>
          <w:color w:val="6F008A"/>
          <w:sz w:val="19"/>
          <w:szCs w:val="19"/>
          <w:highlight w:val="white"/>
          <w:lang w:val="en-NZ"/>
        </w:rPr>
        <w:t>NULL</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008000"/>
          <w:sz w:val="19"/>
          <w:szCs w:val="19"/>
          <w:highlight w:val="white"/>
          <w:lang w:val="en-NZ"/>
        </w:rPr>
        <w:t>// To not have the same numbers over and over again.</w:t>
      </w:r>
    </w:p>
    <w:p w14:paraId="1F3219D6" w14:textId="77777777" w:rsidR="00017479" w:rsidRDefault="00017479" w:rsidP="00017479">
      <w:pPr>
        <w:autoSpaceDE w:val="0"/>
        <w:autoSpaceDN w:val="0"/>
        <w:adjustRightInd w:val="0"/>
        <w:spacing w:after="0"/>
        <w:rPr>
          <w:rFonts w:ascii="Consolas" w:eastAsiaTheme="minorHAnsi" w:hAnsi="Consolas" w:cs="Consolas"/>
          <w:color w:val="000000"/>
          <w:sz w:val="19"/>
          <w:szCs w:val="19"/>
          <w:highlight w:val="white"/>
          <w:lang w:val="en-NZ"/>
        </w:rPr>
      </w:pPr>
    </w:p>
    <w:p w14:paraId="6015FAF6" w14:textId="77777777" w:rsidR="00017479" w:rsidRDefault="00017479" w:rsidP="0001747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FF"/>
          <w:sz w:val="19"/>
          <w:szCs w:val="19"/>
          <w:highlight w:val="white"/>
          <w:lang w:val="en-NZ"/>
        </w:rPr>
        <w:t>while</w:t>
      </w:r>
      <w:proofErr w:type="gramEnd"/>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0000FF"/>
          <w:sz w:val="19"/>
          <w:szCs w:val="19"/>
          <w:highlight w:val="white"/>
          <w:lang w:val="en-NZ"/>
        </w:rPr>
        <w:t>true</w:t>
      </w:r>
      <w:r>
        <w:rPr>
          <w:rFonts w:ascii="Consolas" w:eastAsiaTheme="minorHAnsi" w:hAnsi="Consolas" w:cs="Consolas"/>
          <w:color w:val="000000"/>
          <w:sz w:val="19"/>
          <w:szCs w:val="19"/>
          <w:highlight w:val="white"/>
          <w:lang w:val="en-NZ"/>
        </w:rPr>
        <w:t xml:space="preserve">) { </w:t>
      </w:r>
      <w:r>
        <w:rPr>
          <w:rFonts w:ascii="Consolas" w:eastAsiaTheme="minorHAnsi" w:hAnsi="Consolas" w:cs="Consolas"/>
          <w:color w:val="008000"/>
          <w:sz w:val="19"/>
          <w:szCs w:val="19"/>
          <w:highlight w:val="white"/>
          <w:lang w:val="en-NZ"/>
        </w:rPr>
        <w:t>// Main loop.</w:t>
      </w:r>
    </w:p>
    <w:p w14:paraId="46498F80" w14:textId="77777777" w:rsidR="00017479" w:rsidRDefault="00017479" w:rsidP="0001747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8000"/>
          <w:sz w:val="19"/>
          <w:szCs w:val="19"/>
          <w:highlight w:val="white"/>
          <w:lang w:val="en-NZ"/>
        </w:rPr>
        <w:t>// Initialize and allocate.</w:t>
      </w:r>
    </w:p>
    <w:p w14:paraId="0F12FD11" w14:textId="77777777" w:rsidR="00017479" w:rsidRDefault="00017479" w:rsidP="0001747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proofErr w:type="spellStart"/>
      <w:proofErr w:type="gramStart"/>
      <w:r>
        <w:rPr>
          <w:rFonts w:ascii="Consolas" w:eastAsiaTheme="minorHAnsi" w:hAnsi="Consolas" w:cs="Consolas"/>
          <w:color w:val="0000FF"/>
          <w:sz w:val="19"/>
          <w:szCs w:val="19"/>
          <w:highlight w:val="white"/>
          <w:lang w:val="en-NZ"/>
        </w:rPr>
        <w:t>int</w:t>
      </w:r>
      <w:proofErr w:type="spellEnd"/>
      <w:proofErr w:type="gram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00"/>
          <w:sz w:val="19"/>
          <w:szCs w:val="19"/>
          <w:highlight w:val="white"/>
          <w:lang w:val="en-NZ"/>
        </w:rPr>
        <w:t>inumber</w:t>
      </w:r>
      <w:proofErr w:type="spellEnd"/>
      <w:r>
        <w:rPr>
          <w:rFonts w:ascii="Consolas" w:eastAsiaTheme="minorHAnsi" w:hAnsi="Consolas" w:cs="Consolas"/>
          <w:color w:val="000000"/>
          <w:sz w:val="19"/>
          <w:szCs w:val="19"/>
          <w:highlight w:val="white"/>
          <w:lang w:val="en-NZ"/>
        </w:rPr>
        <w:t xml:space="preserve"> = rand() % 99 + 2; </w:t>
      </w:r>
      <w:r>
        <w:rPr>
          <w:rFonts w:ascii="Consolas" w:eastAsiaTheme="minorHAnsi" w:hAnsi="Consolas" w:cs="Consolas"/>
          <w:color w:val="008000"/>
          <w:sz w:val="19"/>
          <w:szCs w:val="19"/>
          <w:highlight w:val="white"/>
          <w:lang w:val="en-NZ"/>
        </w:rPr>
        <w:t>// System number is stored in here.</w:t>
      </w:r>
    </w:p>
    <w:p w14:paraId="6683274D" w14:textId="77777777" w:rsidR="00017479" w:rsidRDefault="00017479" w:rsidP="0001747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proofErr w:type="spellStart"/>
      <w:proofErr w:type="gramStart"/>
      <w:r>
        <w:rPr>
          <w:rFonts w:ascii="Consolas" w:eastAsiaTheme="minorHAnsi" w:hAnsi="Consolas" w:cs="Consolas"/>
          <w:color w:val="0000FF"/>
          <w:sz w:val="19"/>
          <w:szCs w:val="19"/>
          <w:highlight w:val="white"/>
          <w:lang w:val="en-NZ"/>
        </w:rPr>
        <w:t>int</w:t>
      </w:r>
      <w:proofErr w:type="spellEnd"/>
      <w:proofErr w:type="gram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00"/>
          <w:sz w:val="19"/>
          <w:szCs w:val="19"/>
          <w:highlight w:val="white"/>
          <w:lang w:val="en-NZ"/>
        </w:rPr>
        <w:t>iguess</w:t>
      </w:r>
      <w:proofErr w:type="spellEnd"/>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008000"/>
          <w:sz w:val="19"/>
          <w:szCs w:val="19"/>
          <w:highlight w:val="white"/>
          <w:lang w:val="en-NZ"/>
        </w:rPr>
        <w:t>// User guess is stored in here.</w:t>
      </w:r>
    </w:p>
    <w:p w14:paraId="5087A2AB" w14:textId="77777777" w:rsidR="00017479" w:rsidRDefault="00017479" w:rsidP="0001747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proofErr w:type="spellStart"/>
      <w:proofErr w:type="gramStart"/>
      <w:r>
        <w:rPr>
          <w:rFonts w:ascii="Consolas" w:eastAsiaTheme="minorHAnsi" w:hAnsi="Consolas" w:cs="Consolas"/>
          <w:color w:val="0000FF"/>
          <w:sz w:val="19"/>
          <w:szCs w:val="19"/>
          <w:highlight w:val="white"/>
          <w:lang w:val="en-NZ"/>
        </w:rPr>
        <w:t>int</w:t>
      </w:r>
      <w:proofErr w:type="spellEnd"/>
      <w:proofErr w:type="gram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00"/>
          <w:sz w:val="19"/>
          <w:szCs w:val="19"/>
          <w:highlight w:val="white"/>
          <w:lang w:val="en-NZ"/>
        </w:rPr>
        <w:t>itries</w:t>
      </w:r>
      <w:proofErr w:type="spellEnd"/>
      <w:r>
        <w:rPr>
          <w:rFonts w:ascii="Consolas" w:eastAsiaTheme="minorHAnsi" w:hAnsi="Consolas" w:cs="Consolas"/>
          <w:color w:val="000000"/>
          <w:sz w:val="19"/>
          <w:szCs w:val="19"/>
          <w:highlight w:val="white"/>
          <w:lang w:val="en-NZ"/>
        </w:rPr>
        <w:t xml:space="preserve"> = 0; </w:t>
      </w:r>
      <w:r>
        <w:rPr>
          <w:rFonts w:ascii="Consolas" w:eastAsiaTheme="minorHAnsi" w:hAnsi="Consolas" w:cs="Consolas"/>
          <w:color w:val="008000"/>
          <w:sz w:val="19"/>
          <w:szCs w:val="19"/>
          <w:highlight w:val="white"/>
          <w:lang w:val="en-NZ"/>
        </w:rPr>
        <w:t>// Number of tries is stored here.</w:t>
      </w:r>
    </w:p>
    <w:p w14:paraId="7E7850F6" w14:textId="77777777" w:rsidR="00017479" w:rsidRDefault="00017479" w:rsidP="0001747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FF"/>
          <w:sz w:val="19"/>
          <w:szCs w:val="19"/>
          <w:highlight w:val="white"/>
          <w:lang w:val="en-NZ"/>
        </w:rPr>
        <w:t>char</w:t>
      </w:r>
      <w:proofErr w:type="gram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00"/>
          <w:sz w:val="19"/>
          <w:szCs w:val="19"/>
          <w:highlight w:val="white"/>
          <w:lang w:val="en-NZ"/>
        </w:rPr>
        <w:t>canswer</w:t>
      </w:r>
      <w:proofErr w:type="spellEnd"/>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008000"/>
          <w:sz w:val="19"/>
          <w:szCs w:val="19"/>
          <w:highlight w:val="white"/>
          <w:lang w:val="en-NZ"/>
        </w:rPr>
        <w:t>// User answer to question is stored here.</w:t>
      </w:r>
    </w:p>
    <w:p w14:paraId="68C6DB36" w14:textId="77777777" w:rsidR="00017479" w:rsidRDefault="00017479" w:rsidP="00017479">
      <w:pPr>
        <w:autoSpaceDE w:val="0"/>
        <w:autoSpaceDN w:val="0"/>
        <w:adjustRightInd w:val="0"/>
        <w:spacing w:after="0"/>
        <w:rPr>
          <w:rFonts w:ascii="Consolas" w:eastAsiaTheme="minorHAnsi" w:hAnsi="Consolas" w:cs="Consolas"/>
          <w:color w:val="000000"/>
          <w:sz w:val="19"/>
          <w:szCs w:val="19"/>
          <w:highlight w:val="white"/>
          <w:lang w:val="en-NZ"/>
        </w:rPr>
      </w:pPr>
    </w:p>
    <w:p w14:paraId="2FD48B8C" w14:textId="7871C319" w:rsidR="00017479" w:rsidRDefault="00017479" w:rsidP="0001747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p>
    <w:p w14:paraId="07FA470A" w14:textId="77777777" w:rsidR="00017479" w:rsidRDefault="00017479" w:rsidP="00017479">
      <w:pPr>
        <w:autoSpaceDE w:val="0"/>
        <w:autoSpaceDN w:val="0"/>
        <w:adjustRightInd w:val="0"/>
        <w:spacing w:after="0"/>
        <w:rPr>
          <w:rFonts w:ascii="Consolas" w:eastAsiaTheme="minorHAnsi" w:hAnsi="Consolas" w:cs="Consolas"/>
          <w:color w:val="000000"/>
          <w:sz w:val="19"/>
          <w:szCs w:val="19"/>
          <w:highlight w:val="white"/>
          <w:lang w:val="en-NZ"/>
        </w:rPr>
      </w:pPr>
    </w:p>
    <w:p w14:paraId="2784018F" w14:textId="77777777" w:rsidR="00017479" w:rsidRDefault="00017479" w:rsidP="0001747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FF"/>
          <w:sz w:val="19"/>
          <w:szCs w:val="19"/>
          <w:highlight w:val="white"/>
          <w:lang w:val="en-NZ"/>
        </w:rPr>
        <w:t>while</w:t>
      </w:r>
      <w:proofErr w:type="gramEnd"/>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0000FF"/>
          <w:sz w:val="19"/>
          <w:szCs w:val="19"/>
          <w:highlight w:val="white"/>
          <w:lang w:val="en-NZ"/>
        </w:rPr>
        <w:t>true</w:t>
      </w:r>
      <w:r>
        <w:rPr>
          <w:rFonts w:ascii="Consolas" w:eastAsiaTheme="minorHAnsi" w:hAnsi="Consolas" w:cs="Consolas"/>
          <w:color w:val="000000"/>
          <w:sz w:val="19"/>
          <w:szCs w:val="19"/>
          <w:highlight w:val="white"/>
          <w:lang w:val="en-NZ"/>
        </w:rPr>
        <w:t xml:space="preserve">) { </w:t>
      </w:r>
      <w:r>
        <w:rPr>
          <w:rFonts w:ascii="Consolas" w:eastAsiaTheme="minorHAnsi" w:hAnsi="Consolas" w:cs="Consolas"/>
          <w:color w:val="008000"/>
          <w:sz w:val="19"/>
          <w:szCs w:val="19"/>
          <w:highlight w:val="white"/>
          <w:lang w:val="en-NZ"/>
        </w:rPr>
        <w:t>// Get user number loop.</w:t>
      </w:r>
    </w:p>
    <w:p w14:paraId="0E3C83E6" w14:textId="77777777" w:rsidR="00017479" w:rsidRDefault="00017479" w:rsidP="0001747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8000"/>
          <w:sz w:val="19"/>
          <w:szCs w:val="19"/>
          <w:highlight w:val="white"/>
          <w:lang w:val="en-NZ"/>
        </w:rPr>
        <w:t>// Get number.</w:t>
      </w:r>
    </w:p>
    <w:p w14:paraId="429CC3D4" w14:textId="77777777" w:rsidR="00017479" w:rsidRDefault="00017479" w:rsidP="0001747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proofErr w:type="spellStart"/>
      <w:r>
        <w:rPr>
          <w:rFonts w:ascii="Consolas" w:eastAsiaTheme="minorHAnsi" w:hAnsi="Consolas" w:cs="Consolas"/>
          <w:color w:val="000000"/>
          <w:sz w:val="19"/>
          <w:szCs w:val="19"/>
          <w:highlight w:val="white"/>
          <w:lang w:val="en-NZ"/>
        </w:rPr>
        <w:t>std</w:t>
      </w:r>
      <w:proofErr w:type="spellEnd"/>
      <w:r>
        <w:rPr>
          <w:rFonts w:ascii="Consolas" w:eastAsiaTheme="minorHAnsi" w:hAnsi="Consolas" w:cs="Consolas"/>
          <w:color w:val="000000"/>
          <w:sz w:val="19"/>
          <w:szCs w:val="19"/>
          <w:highlight w:val="white"/>
          <w:lang w:val="en-NZ"/>
        </w:rPr>
        <w:t>::</w:t>
      </w:r>
      <w:proofErr w:type="spellStart"/>
      <w:r>
        <w:rPr>
          <w:rFonts w:ascii="Consolas" w:eastAsiaTheme="minorHAnsi" w:hAnsi="Consolas" w:cs="Consolas"/>
          <w:color w:val="000000"/>
          <w:sz w:val="19"/>
          <w:szCs w:val="19"/>
          <w:highlight w:val="white"/>
          <w:lang w:val="en-NZ"/>
        </w:rPr>
        <w:t>cout</w:t>
      </w:r>
      <w:proofErr w:type="spellEnd"/>
      <w:r>
        <w:rPr>
          <w:rFonts w:ascii="Consolas" w:eastAsiaTheme="minorHAnsi" w:hAnsi="Consolas" w:cs="Consolas"/>
          <w:color w:val="000000"/>
          <w:sz w:val="19"/>
          <w:szCs w:val="19"/>
          <w:highlight w:val="white"/>
          <w:lang w:val="en-NZ"/>
        </w:rPr>
        <w:t xml:space="preserve"> &lt;&lt; </w:t>
      </w:r>
      <w:r>
        <w:rPr>
          <w:rFonts w:ascii="Consolas" w:eastAsiaTheme="minorHAnsi" w:hAnsi="Consolas" w:cs="Consolas"/>
          <w:color w:val="A31515"/>
          <w:sz w:val="19"/>
          <w:szCs w:val="19"/>
          <w:highlight w:val="white"/>
          <w:lang w:val="en-NZ"/>
        </w:rPr>
        <w:t>"Enter a number between 1 and 100 ("</w:t>
      </w:r>
      <w:r>
        <w:rPr>
          <w:rFonts w:ascii="Consolas" w:eastAsiaTheme="minorHAnsi" w:hAnsi="Consolas" w:cs="Consolas"/>
          <w:color w:val="000000"/>
          <w:sz w:val="19"/>
          <w:szCs w:val="19"/>
          <w:highlight w:val="white"/>
          <w:lang w:val="en-NZ"/>
        </w:rPr>
        <w:t xml:space="preserve"> &lt;&lt; 20 - </w:t>
      </w:r>
      <w:proofErr w:type="spellStart"/>
      <w:r>
        <w:rPr>
          <w:rFonts w:ascii="Consolas" w:eastAsiaTheme="minorHAnsi" w:hAnsi="Consolas" w:cs="Consolas"/>
          <w:color w:val="000000"/>
          <w:sz w:val="19"/>
          <w:szCs w:val="19"/>
          <w:highlight w:val="white"/>
          <w:lang w:val="en-NZ"/>
        </w:rPr>
        <w:t>itries</w:t>
      </w:r>
      <w:proofErr w:type="spellEnd"/>
      <w:r>
        <w:rPr>
          <w:rFonts w:ascii="Consolas" w:eastAsiaTheme="minorHAnsi" w:hAnsi="Consolas" w:cs="Consolas"/>
          <w:color w:val="000000"/>
          <w:sz w:val="19"/>
          <w:szCs w:val="19"/>
          <w:highlight w:val="white"/>
          <w:lang w:val="en-NZ"/>
        </w:rPr>
        <w:t xml:space="preserve"> &lt;&lt; </w:t>
      </w:r>
      <w:r>
        <w:rPr>
          <w:rFonts w:ascii="Consolas" w:eastAsiaTheme="minorHAnsi" w:hAnsi="Consolas" w:cs="Consolas"/>
          <w:color w:val="A31515"/>
          <w:sz w:val="19"/>
          <w:szCs w:val="19"/>
          <w:highlight w:val="white"/>
          <w:lang w:val="en-NZ"/>
        </w:rPr>
        <w:t xml:space="preserve">" tries left): </w:t>
      </w:r>
      <w:proofErr w:type="gramStart"/>
      <w:r>
        <w:rPr>
          <w:rFonts w:ascii="Consolas" w:eastAsiaTheme="minorHAnsi" w:hAnsi="Consolas" w:cs="Consolas"/>
          <w:color w:val="A31515"/>
          <w:sz w:val="19"/>
          <w:szCs w:val="19"/>
          <w:highlight w:val="white"/>
          <w:lang w:val="en-NZ"/>
        </w:rPr>
        <w:t>"</w:t>
      </w:r>
      <w:r>
        <w:rPr>
          <w:rFonts w:ascii="Consolas" w:eastAsiaTheme="minorHAnsi" w:hAnsi="Consolas" w:cs="Consolas"/>
          <w:color w:val="000000"/>
          <w:sz w:val="19"/>
          <w:szCs w:val="19"/>
          <w:highlight w:val="white"/>
          <w:lang w:val="en-NZ"/>
        </w:rPr>
        <w:t>;</w:t>
      </w:r>
      <w:proofErr w:type="gramEnd"/>
    </w:p>
    <w:p w14:paraId="13117B7A" w14:textId="77777777" w:rsidR="00017479" w:rsidRDefault="00017479" w:rsidP="0001747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proofErr w:type="spellStart"/>
      <w:r>
        <w:rPr>
          <w:rFonts w:ascii="Consolas" w:eastAsiaTheme="minorHAnsi" w:hAnsi="Consolas" w:cs="Consolas"/>
          <w:color w:val="000000"/>
          <w:sz w:val="19"/>
          <w:szCs w:val="19"/>
          <w:highlight w:val="white"/>
          <w:lang w:val="en-NZ"/>
        </w:rPr>
        <w:t>std</w:t>
      </w:r>
      <w:proofErr w:type="spellEnd"/>
      <w:r>
        <w:rPr>
          <w:rFonts w:ascii="Consolas" w:eastAsiaTheme="minorHAnsi" w:hAnsi="Consolas" w:cs="Consolas"/>
          <w:color w:val="000000"/>
          <w:sz w:val="19"/>
          <w:szCs w:val="19"/>
          <w:highlight w:val="white"/>
          <w:lang w:val="en-NZ"/>
        </w:rPr>
        <w:t>::</w:t>
      </w:r>
      <w:proofErr w:type="spellStart"/>
      <w:r>
        <w:rPr>
          <w:rFonts w:ascii="Consolas" w:eastAsiaTheme="minorHAnsi" w:hAnsi="Consolas" w:cs="Consolas"/>
          <w:color w:val="000000"/>
          <w:sz w:val="19"/>
          <w:szCs w:val="19"/>
          <w:highlight w:val="white"/>
          <w:lang w:val="en-NZ"/>
        </w:rPr>
        <w:t>cin</w:t>
      </w:r>
      <w:proofErr w:type="spellEnd"/>
      <w:r>
        <w:rPr>
          <w:rFonts w:ascii="Consolas" w:eastAsiaTheme="minorHAnsi" w:hAnsi="Consolas" w:cs="Consolas"/>
          <w:color w:val="000000"/>
          <w:sz w:val="19"/>
          <w:szCs w:val="19"/>
          <w:highlight w:val="white"/>
          <w:lang w:val="en-NZ"/>
        </w:rPr>
        <w:t xml:space="preserve"> &gt;&gt; </w:t>
      </w:r>
      <w:proofErr w:type="spellStart"/>
      <w:r>
        <w:rPr>
          <w:rFonts w:ascii="Consolas" w:eastAsiaTheme="minorHAnsi" w:hAnsi="Consolas" w:cs="Consolas"/>
          <w:color w:val="000000"/>
          <w:sz w:val="19"/>
          <w:szCs w:val="19"/>
          <w:highlight w:val="white"/>
          <w:lang w:val="en-NZ"/>
        </w:rPr>
        <w:t>iguess</w:t>
      </w:r>
      <w:proofErr w:type="spellEnd"/>
      <w:r>
        <w:rPr>
          <w:rFonts w:ascii="Consolas" w:eastAsiaTheme="minorHAnsi" w:hAnsi="Consolas" w:cs="Consolas"/>
          <w:color w:val="000000"/>
          <w:sz w:val="19"/>
          <w:szCs w:val="19"/>
          <w:highlight w:val="white"/>
          <w:lang w:val="en-NZ"/>
        </w:rPr>
        <w:t>;</w:t>
      </w:r>
    </w:p>
    <w:p w14:paraId="20BABA89" w14:textId="77777777" w:rsidR="00017479" w:rsidRDefault="00017479" w:rsidP="0001747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proofErr w:type="spellStart"/>
      <w:proofErr w:type="gramStart"/>
      <w:r>
        <w:rPr>
          <w:rFonts w:ascii="Consolas" w:eastAsiaTheme="minorHAnsi" w:hAnsi="Consolas" w:cs="Consolas"/>
          <w:color w:val="000000"/>
          <w:sz w:val="19"/>
          <w:szCs w:val="19"/>
          <w:highlight w:val="white"/>
          <w:lang w:val="en-NZ"/>
        </w:rPr>
        <w:t>std</w:t>
      </w:r>
      <w:proofErr w:type="spellEnd"/>
      <w:proofErr w:type="gramEnd"/>
      <w:r>
        <w:rPr>
          <w:rFonts w:ascii="Consolas" w:eastAsiaTheme="minorHAnsi" w:hAnsi="Consolas" w:cs="Consolas"/>
          <w:color w:val="000000"/>
          <w:sz w:val="19"/>
          <w:szCs w:val="19"/>
          <w:highlight w:val="white"/>
          <w:lang w:val="en-NZ"/>
        </w:rPr>
        <w:t>::</w:t>
      </w:r>
      <w:proofErr w:type="spellStart"/>
      <w:r>
        <w:rPr>
          <w:rFonts w:ascii="Consolas" w:eastAsiaTheme="minorHAnsi" w:hAnsi="Consolas" w:cs="Consolas"/>
          <w:color w:val="000000"/>
          <w:sz w:val="19"/>
          <w:szCs w:val="19"/>
          <w:highlight w:val="white"/>
          <w:lang w:val="en-NZ"/>
        </w:rPr>
        <w:t>cin.ignore</w:t>
      </w:r>
      <w:proofErr w:type="spellEnd"/>
      <w:r>
        <w:rPr>
          <w:rFonts w:ascii="Consolas" w:eastAsiaTheme="minorHAnsi" w:hAnsi="Consolas" w:cs="Consolas"/>
          <w:color w:val="000000"/>
          <w:sz w:val="19"/>
          <w:szCs w:val="19"/>
          <w:highlight w:val="white"/>
          <w:lang w:val="en-NZ"/>
        </w:rPr>
        <w:t>();</w:t>
      </w:r>
    </w:p>
    <w:p w14:paraId="3692CAA0" w14:textId="77777777" w:rsidR="00017479" w:rsidRDefault="00017479" w:rsidP="00017479">
      <w:pPr>
        <w:autoSpaceDE w:val="0"/>
        <w:autoSpaceDN w:val="0"/>
        <w:adjustRightInd w:val="0"/>
        <w:spacing w:after="0"/>
        <w:rPr>
          <w:rFonts w:ascii="Consolas" w:eastAsiaTheme="minorHAnsi" w:hAnsi="Consolas" w:cs="Consolas"/>
          <w:color w:val="000000"/>
          <w:sz w:val="19"/>
          <w:szCs w:val="19"/>
          <w:highlight w:val="white"/>
          <w:lang w:val="en-NZ"/>
        </w:rPr>
      </w:pPr>
    </w:p>
    <w:p w14:paraId="38742016" w14:textId="77777777" w:rsidR="00017479" w:rsidRDefault="00017479" w:rsidP="0001747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8000"/>
          <w:sz w:val="19"/>
          <w:szCs w:val="19"/>
          <w:highlight w:val="white"/>
          <w:lang w:val="en-NZ"/>
        </w:rPr>
        <w:t>// Check is tries are taken up.</w:t>
      </w:r>
    </w:p>
    <w:p w14:paraId="59FFBC2A" w14:textId="77777777" w:rsidR="00017479" w:rsidRDefault="00017479" w:rsidP="0001747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FF"/>
          <w:sz w:val="19"/>
          <w:szCs w:val="19"/>
          <w:highlight w:val="white"/>
          <w:lang w:val="en-NZ"/>
        </w:rPr>
        <w:t>if</w:t>
      </w:r>
      <w:proofErr w:type="gram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00"/>
          <w:sz w:val="19"/>
          <w:szCs w:val="19"/>
          <w:highlight w:val="white"/>
          <w:lang w:val="en-NZ"/>
        </w:rPr>
        <w:t>itries</w:t>
      </w:r>
      <w:proofErr w:type="spellEnd"/>
      <w:r>
        <w:rPr>
          <w:rFonts w:ascii="Consolas" w:eastAsiaTheme="minorHAnsi" w:hAnsi="Consolas" w:cs="Consolas"/>
          <w:color w:val="000000"/>
          <w:sz w:val="19"/>
          <w:szCs w:val="19"/>
          <w:highlight w:val="white"/>
          <w:lang w:val="en-NZ"/>
        </w:rPr>
        <w:t xml:space="preserve"> &gt;= 20) {</w:t>
      </w:r>
    </w:p>
    <w:p w14:paraId="42E27EBC" w14:textId="77777777" w:rsidR="00017479" w:rsidRDefault="00017479" w:rsidP="0001747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FF"/>
          <w:sz w:val="19"/>
          <w:szCs w:val="19"/>
          <w:highlight w:val="white"/>
          <w:lang w:val="en-NZ"/>
        </w:rPr>
        <w:t>break</w:t>
      </w:r>
      <w:proofErr w:type="gramEnd"/>
      <w:r>
        <w:rPr>
          <w:rFonts w:ascii="Consolas" w:eastAsiaTheme="minorHAnsi" w:hAnsi="Consolas" w:cs="Consolas"/>
          <w:color w:val="000000"/>
          <w:sz w:val="19"/>
          <w:szCs w:val="19"/>
          <w:highlight w:val="white"/>
          <w:lang w:val="en-NZ"/>
        </w:rPr>
        <w:t>;</w:t>
      </w:r>
    </w:p>
    <w:p w14:paraId="0624C638" w14:textId="77777777" w:rsidR="00017479" w:rsidRDefault="00017479" w:rsidP="0001747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t>}</w:t>
      </w:r>
    </w:p>
    <w:p w14:paraId="4BD5169A" w14:textId="77777777" w:rsidR="00017479" w:rsidRDefault="00017479" w:rsidP="00017479">
      <w:pPr>
        <w:autoSpaceDE w:val="0"/>
        <w:autoSpaceDN w:val="0"/>
        <w:adjustRightInd w:val="0"/>
        <w:spacing w:after="0"/>
        <w:rPr>
          <w:rFonts w:ascii="Consolas" w:eastAsiaTheme="minorHAnsi" w:hAnsi="Consolas" w:cs="Consolas"/>
          <w:color w:val="000000"/>
          <w:sz w:val="19"/>
          <w:szCs w:val="19"/>
          <w:highlight w:val="white"/>
          <w:lang w:val="en-NZ"/>
        </w:rPr>
      </w:pPr>
    </w:p>
    <w:p w14:paraId="48D0FDFE" w14:textId="77777777" w:rsidR="00017479" w:rsidRDefault="00017479" w:rsidP="0001747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8000"/>
          <w:sz w:val="19"/>
          <w:szCs w:val="19"/>
          <w:highlight w:val="white"/>
          <w:lang w:val="en-NZ"/>
        </w:rPr>
        <w:t>// Check number.</w:t>
      </w:r>
    </w:p>
    <w:p w14:paraId="14ACD045" w14:textId="77777777" w:rsidR="00017479" w:rsidRDefault="00017479" w:rsidP="0001747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FF"/>
          <w:sz w:val="19"/>
          <w:szCs w:val="19"/>
          <w:highlight w:val="white"/>
          <w:lang w:val="en-NZ"/>
        </w:rPr>
        <w:t>if</w:t>
      </w:r>
      <w:proofErr w:type="gram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00"/>
          <w:sz w:val="19"/>
          <w:szCs w:val="19"/>
          <w:highlight w:val="white"/>
          <w:lang w:val="en-NZ"/>
        </w:rPr>
        <w:t>iguess</w:t>
      </w:r>
      <w:proofErr w:type="spellEnd"/>
      <w:r>
        <w:rPr>
          <w:rFonts w:ascii="Consolas" w:eastAsiaTheme="minorHAnsi" w:hAnsi="Consolas" w:cs="Consolas"/>
          <w:color w:val="000000"/>
          <w:sz w:val="19"/>
          <w:szCs w:val="19"/>
          <w:highlight w:val="white"/>
          <w:lang w:val="en-NZ"/>
        </w:rPr>
        <w:t xml:space="preserve"> &gt; </w:t>
      </w:r>
      <w:proofErr w:type="spellStart"/>
      <w:r>
        <w:rPr>
          <w:rFonts w:ascii="Consolas" w:eastAsiaTheme="minorHAnsi" w:hAnsi="Consolas" w:cs="Consolas"/>
          <w:color w:val="000000"/>
          <w:sz w:val="19"/>
          <w:szCs w:val="19"/>
          <w:highlight w:val="white"/>
          <w:lang w:val="en-NZ"/>
        </w:rPr>
        <w:t>inumber</w:t>
      </w:r>
      <w:proofErr w:type="spellEnd"/>
      <w:r>
        <w:rPr>
          <w:rFonts w:ascii="Consolas" w:eastAsiaTheme="minorHAnsi" w:hAnsi="Consolas" w:cs="Consolas"/>
          <w:color w:val="000000"/>
          <w:sz w:val="19"/>
          <w:szCs w:val="19"/>
          <w:highlight w:val="white"/>
          <w:lang w:val="en-NZ"/>
        </w:rPr>
        <w:t>) {</w:t>
      </w:r>
    </w:p>
    <w:p w14:paraId="44BE961F" w14:textId="77777777" w:rsidR="00017479" w:rsidRDefault="00017479" w:rsidP="0001747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proofErr w:type="spellStart"/>
      <w:r>
        <w:rPr>
          <w:rFonts w:ascii="Consolas" w:eastAsiaTheme="minorHAnsi" w:hAnsi="Consolas" w:cs="Consolas"/>
          <w:color w:val="000000"/>
          <w:sz w:val="19"/>
          <w:szCs w:val="19"/>
          <w:highlight w:val="white"/>
          <w:lang w:val="en-NZ"/>
        </w:rPr>
        <w:t>std</w:t>
      </w:r>
      <w:proofErr w:type="spellEnd"/>
      <w:r>
        <w:rPr>
          <w:rFonts w:ascii="Consolas" w:eastAsiaTheme="minorHAnsi" w:hAnsi="Consolas" w:cs="Consolas"/>
          <w:color w:val="000000"/>
          <w:sz w:val="19"/>
          <w:szCs w:val="19"/>
          <w:highlight w:val="white"/>
          <w:lang w:val="en-NZ"/>
        </w:rPr>
        <w:t>::</w:t>
      </w:r>
      <w:proofErr w:type="spellStart"/>
      <w:r>
        <w:rPr>
          <w:rFonts w:ascii="Consolas" w:eastAsiaTheme="minorHAnsi" w:hAnsi="Consolas" w:cs="Consolas"/>
          <w:color w:val="000000"/>
          <w:sz w:val="19"/>
          <w:szCs w:val="19"/>
          <w:highlight w:val="white"/>
          <w:lang w:val="en-NZ"/>
        </w:rPr>
        <w:t>cout</w:t>
      </w:r>
      <w:proofErr w:type="spellEnd"/>
      <w:r>
        <w:rPr>
          <w:rFonts w:ascii="Consolas" w:eastAsiaTheme="minorHAnsi" w:hAnsi="Consolas" w:cs="Consolas"/>
          <w:color w:val="000000"/>
          <w:sz w:val="19"/>
          <w:szCs w:val="19"/>
          <w:highlight w:val="white"/>
          <w:lang w:val="en-NZ"/>
        </w:rPr>
        <w:t xml:space="preserve"> &lt;&lt; </w:t>
      </w:r>
      <w:r>
        <w:rPr>
          <w:rFonts w:ascii="Consolas" w:eastAsiaTheme="minorHAnsi" w:hAnsi="Consolas" w:cs="Consolas"/>
          <w:color w:val="A31515"/>
          <w:sz w:val="19"/>
          <w:szCs w:val="19"/>
          <w:highlight w:val="white"/>
          <w:lang w:val="en-NZ"/>
        </w:rPr>
        <w:t>"Too high! Try again.\n"</w:t>
      </w:r>
      <w:r>
        <w:rPr>
          <w:rFonts w:ascii="Consolas" w:eastAsiaTheme="minorHAnsi" w:hAnsi="Consolas" w:cs="Consolas"/>
          <w:color w:val="000000"/>
          <w:sz w:val="19"/>
          <w:szCs w:val="19"/>
          <w:highlight w:val="white"/>
          <w:lang w:val="en-NZ"/>
        </w:rPr>
        <w:t>;</w:t>
      </w:r>
    </w:p>
    <w:p w14:paraId="5E91FFCC" w14:textId="77777777" w:rsidR="00017479" w:rsidRDefault="00017479" w:rsidP="0001747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t>}</w:t>
      </w:r>
    </w:p>
    <w:p w14:paraId="220F1B77" w14:textId="77777777" w:rsidR="00017479" w:rsidRDefault="00017479" w:rsidP="0001747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FF"/>
          <w:sz w:val="19"/>
          <w:szCs w:val="19"/>
          <w:highlight w:val="white"/>
          <w:lang w:val="en-NZ"/>
        </w:rPr>
        <w:t>else</w:t>
      </w:r>
      <w:proofErr w:type="gramEnd"/>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0000FF"/>
          <w:sz w:val="19"/>
          <w:szCs w:val="19"/>
          <w:highlight w:val="white"/>
          <w:lang w:val="en-NZ"/>
        </w:rPr>
        <w:t>if</w:t>
      </w:r>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00"/>
          <w:sz w:val="19"/>
          <w:szCs w:val="19"/>
          <w:highlight w:val="white"/>
          <w:lang w:val="en-NZ"/>
        </w:rPr>
        <w:t>iguess</w:t>
      </w:r>
      <w:proofErr w:type="spellEnd"/>
      <w:r>
        <w:rPr>
          <w:rFonts w:ascii="Consolas" w:eastAsiaTheme="minorHAnsi" w:hAnsi="Consolas" w:cs="Consolas"/>
          <w:color w:val="000000"/>
          <w:sz w:val="19"/>
          <w:szCs w:val="19"/>
          <w:highlight w:val="white"/>
          <w:lang w:val="en-NZ"/>
        </w:rPr>
        <w:t xml:space="preserve"> &lt; </w:t>
      </w:r>
      <w:proofErr w:type="spellStart"/>
      <w:r>
        <w:rPr>
          <w:rFonts w:ascii="Consolas" w:eastAsiaTheme="minorHAnsi" w:hAnsi="Consolas" w:cs="Consolas"/>
          <w:color w:val="000000"/>
          <w:sz w:val="19"/>
          <w:szCs w:val="19"/>
          <w:highlight w:val="white"/>
          <w:lang w:val="en-NZ"/>
        </w:rPr>
        <w:t>inumber</w:t>
      </w:r>
      <w:proofErr w:type="spellEnd"/>
      <w:r>
        <w:rPr>
          <w:rFonts w:ascii="Consolas" w:eastAsiaTheme="minorHAnsi" w:hAnsi="Consolas" w:cs="Consolas"/>
          <w:color w:val="000000"/>
          <w:sz w:val="19"/>
          <w:szCs w:val="19"/>
          <w:highlight w:val="white"/>
          <w:lang w:val="en-NZ"/>
        </w:rPr>
        <w:t>) {</w:t>
      </w:r>
    </w:p>
    <w:p w14:paraId="389D5C5A" w14:textId="77777777" w:rsidR="00017479" w:rsidRDefault="00017479" w:rsidP="0001747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proofErr w:type="spellStart"/>
      <w:r>
        <w:rPr>
          <w:rFonts w:ascii="Consolas" w:eastAsiaTheme="minorHAnsi" w:hAnsi="Consolas" w:cs="Consolas"/>
          <w:color w:val="000000"/>
          <w:sz w:val="19"/>
          <w:szCs w:val="19"/>
          <w:highlight w:val="white"/>
          <w:lang w:val="en-NZ"/>
        </w:rPr>
        <w:t>std</w:t>
      </w:r>
      <w:proofErr w:type="spellEnd"/>
      <w:r>
        <w:rPr>
          <w:rFonts w:ascii="Consolas" w:eastAsiaTheme="minorHAnsi" w:hAnsi="Consolas" w:cs="Consolas"/>
          <w:color w:val="000000"/>
          <w:sz w:val="19"/>
          <w:szCs w:val="19"/>
          <w:highlight w:val="white"/>
          <w:lang w:val="en-NZ"/>
        </w:rPr>
        <w:t>::</w:t>
      </w:r>
      <w:proofErr w:type="spellStart"/>
      <w:r>
        <w:rPr>
          <w:rFonts w:ascii="Consolas" w:eastAsiaTheme="minorHAnsi" w:hAnsi="Consolas" w:cs="Consolas"/>
          <w:color w:val="000000"/>
          <w:sz w:val="19"/>
          <w:szCs w:val="19"/>
          <w:highlight w:val="white"/>
          <w:lang w:val="en-NZ"/>
        </w:rPr>
        <w:t>cout</w:t>
      </w:r>
      <w:proofErr w:type="spellEnd"/>
      <w:r>
        <w:rPr>
          <w:rFonts w:ascii="Consolas" w:eastAsiaTheme="minorHAnsi" w:hAnsi="Consolas" w:cs="Consolas"/>
          <w:color w:val="000000"/>
          <w:sz w:val="19"/>
          <w:szCs w:val="19"/>
          <w:highlight w:val="white"/>
          <w:lang w:val="en-NZ"/>
        </w:rPr>
        <w:t xml:space="preserve"> &lt;&lt; </w:t>
      </w:r>
      <w:r>
        <w:rPr>
          <w:rFonts w:ascii="Consolas" w:eastAsiaTheme="minorHAnsi" w:hAnsi="Consolas" w:cs="Consolas"/>
          <w:color w:val="A31515"/>
          <w:sz w:val="19"/>
          <w:szCs w:val="19"/>
          <w:highlight w:val="white"/>
          <w:lang w:val="en-NZ"/>
        </w:rPr>
        <w:t>"Too low! Try again.\n"</w:t>
      </w:r>
      <w:r>
        <w:rPr>
          <w:rFonts w:ascii="Consolas" w:eastAsiaTheme="minorHAnsi" w:hAnsi="Consolas" w:cs="Consolas"/>
          <w:color w:val="000000"/>
          <w:sz w:val="19"/>
          <w:szCs w:val="19"/>
          <w:highlight w:val="white"/>
          <w:lang w:val="en-NZ"/>
        </w:rPr>
        <w:t>;</w:t>
      </w:r>
    </w:p>
    <w:p w14:paraId="07ECC469" w14:textId="77777777" w:rsidR="00017479" w:rsidRDefault="00017479" w:rsidP="0001747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t>}</w:t>
      </w:r>
    </w:p>
    <w:p w14:paraId="2137B036" w14:textId="77777777" w:rsidR="00017479" w:rsidRDefault="00017479" w:rsidP="0001747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FF"/>
          <w:sz w:val="19"/>
          <w:szCs w:val="19"/>
          <w:highlight w:val="white"/>
          <w:lang w:val="en-NZ"/>
        </w:rPr>
        <w:t>else</w:t>
      </w:r>
      <w:proofErr w:type="gramEnd"/>
      <w:r>
        <w:rPr>
          <w:rFonts w:ascii="Consolas" w:eastAsiaTheme="minorHAnsi" w:hAnsi="Consolas" w:cs="Consolas"/>
          <w:color w:val="000000"/>
          <w:sz w:val="19"/>
          <w:szCs w:val="19"/>
          <w:highlight w:val="white"/>
          <w:lang w:val="en-NZ"/>
        </w:rPr>
        <w:t xml:space="preserve"> {</w:t>
      </w:r>
    </w:p>
    <w:p w14:paraId="706FC6B4" w14:textId="77777777" w:rsidR="00017479" w:rsidRDefault="00017479" w:rsidP="0001747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FF"/>
          <w:sz w:val="19"/>
          <w:szCs w:val="19"/>
          <w:highlight w:val="white"/>
          <w:lang w:val="en-NZ"/>
        </w:rPr>
        <w:t>break</w:t>
      </w:r>
      <w:proofErr w:type="gramEnd"/>
      <w:r>
        <w:rPr>
          <w:rFonts w:ascii="Consolas" w:eastAsiaTheme="minorHAnsi" w:hAnsi="Consolas" w:cs="Consolas"/>
          <w:color w:val="000000"/>
          <w:sz w:val="19"/>
          <w:szCs w:val="19"/>
          <w:highlight w:val="white"/>
          <w:lang w:val="en-NZ"/>
        </w:rPr>
        <w:t>;</w:t>
      </w:r>
    </w:p>
    <w:p w14:paraId="0B26E559" w14:textId="77777777" w:rsidR="00017479" w:rsidRDefault="00017479" w:rsidP="0001747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t>}</w:t>
      </w:r>
    </w:p>
    <w:p w14:paraId="6E3947D8" w14:textId="77777777" w:rsidR="00017479" w:rsidRDefault="00017479" w:rsidP="00017479">
      <w:pPr>
        <w:autoSpaceDE w:val="0"/>
        <w:autoSpaceDN w:val="0"/>
        <w:adjustRightInd w:val="0"/>
        <w:spacing w:after="0"/>
        <w:rPr>
          <w:rFonts w:ascii="Consolas" w:eastAsiaTheme="minorHAnsi" w:hAnsi="Consolas" w:cs="Consolas"/>
          <w:color w:val="000000"/>
          <w:sz w:val="19"/>
          <w:szCs w:val="19"/>
          <w:highlight w:val="white"/>
          <w:lang w:val="en-NZ"/>
        </w:rPr>
      </w:pPr>
    </w:p>
    <w:p w14:paraId="2686125F" w14:textId="77777777" w:rsidR="00017479" w:rsidRDefault="00017479" w:rsidP="0001747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8000"/>
          <w:sz w:val="19"/>
          <w:szCs w:val="19"/>
          <w:highlight w:val="white"/>
          <w:lang w:val="en-NZ"/>
        </w:rPr>
        <w:t>// If not number, increment tries.</w:t>
      </w:r>
    </w:p>
    <w:p w14:paraId="007B8561" w14:textId="77777777" w:rsidR="00017479" w:rsidRDefault="00017479" w:rsidP="0001747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proofErr w:type="spellStart"/>
      <w:proofErr w:type="gramStart"/>
      <w:r>
        <w:rPr>
          <w:rFonts w:ascii="Consolas" w:eastAsiaTheme="minorHAnsi" w:hAnsi="Consolas" w:cs="Consolas"/>
          <w:color w:val="000000"/>
          <w:sz w:val="19"/>
          <w:szCs w:val="19"/>
          <w:highlight w:val="white"/>
          <w:lang w:val="en-NZ"/>
        </w:rPr>
        <w:t>itries</w:t>
      </w:r>
      <w:proofErr w:type="spellEnd"/>
      <w:proofErr w:type="gramEnd"/>
      <w:r>
        <w:rPr>
          <w:rFonts w:ascii="Consolas" w:eastAsiaTheme="minorHAnsi" w:hAnsi="Consolas" w:cs="Consolas"/>
          <w:color w:val="000000"/>
          <w:sz w:val="19"/>
          <w:szCs w:val="19"/>
          <w:highlight w:val="white"/>
          <w:lang w:val="en-NZ"/>
        </w:rPr>
        <w:t>++;</w:t>
      </w:r>
    </w:p>
    <w:p w14:paraId="1DB89CED" w14:textId="77777777" w:rsidR="00017479" w:rsidRDefault="00017479" w:rsidP="0001747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t>}</w:t>
      </w:r>
    </w:p>
    <w:p w14:paraId="4E68FCE6" w14:textId="77777777" w:rsidR="00017479" w:rsidRDefault="00017479" w:rsidP="00017479">
      <w:pPr>
        <w:autoSpaceDE w:val="0"/>
        <w:autoSpaceDN w:val="0"/>
        <w:adjustRightInd w:val="0"/>
        <w:spacing w:after="0"/>
        <w:rPr>
          <w:rFonts w:ascii="Consolas" w:eastAsiaTheme="minorHAnsi" w:hAnsi="Consolas" w:cs="Consolas"/>
          <w:color w:val="000000"/>
          <w:sz w:val="19"/>
          <w:szCs w:val="19"/>
          <w:highlight w:val="white"/>
          <w:lang w:val="en-NZ"/>
        </w:rPr>
      </w:pPr>
    </w:p>
    <w:p w14:paraId="2CBAEFDD" w14:textId="77777777" w:rsidR="00017479" w:rsidRDefault="00017479" w:rsidP="0001747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8000"/>
          <w:sz w:val="19"/>
          <w:szCs w:val="19"/>
          <w:highlight w:val="white"/>
          <w:lang w:val="en-NZ"/>
        </w:rPr>
        <w:t>// Check for tries.</w:t>
      </w:r>
    </w:p>
    <w:p w14:paraId="1A90CD73" w14:textId="77777777" w:rsidR="00017479" w:rsidRDefault="00017479" w:rsidP="0001747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FF"/>
          <w:sz w:val="19"/>
          <w:szCs w:val="19"/>
          <w:highlight w:val="white"/>
          <w:lang w:val="en-NZ"/>
        </w:rPr>
        <w:t>if</w:t>
      </w:r>
      <w:proofErr w:type="gram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00"/>
          <w:sz w:val="19"/>
          <w:szCs w:val="19"/>
          <w:highlight w:val="white"/>
          <w:lang w:val="en-NZ"/>
        </w:rPr>
        <w:t>itries</w:t>
      </w:r>
      <w:proofErr w:type="spellEnd"/>
      <w:r>
        <w:rPr>
          <w:rFonts w:ascii="Consolas" w:eastAsiaTheme="minorHAnsi" w:hAnsi="Consolas" w:cs="Consolas"/>
          <w:color w:val="000000"/>
          <w:sz w:val="19"/>
          <w:szCs w:val="19"/>
          <w:highlight w:val="white"/>
          <w:lang w:val="en-NZ"/>
        </w:rPr>
        <w:t xml:space="preserve"> &gt;= 20) {</w:t>
      </w:r>
    </w:p>
    <w:p w14:paraId="4026784A" w14:textId="77777777" w:rsidR="00017479" w:rsidRDefault="00017479" w:rsidP="0001747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proofErr w:type="spellStart"/>
      <w:r>
        <w:rPr>
          <w:rFonts w:ascii="Consolas" w:eastAsiaTheme="minorHAnsi" w:hAnsi="Consolas" w:cs="Consolas"/>
          <w:color w:val="000000"/>
          <w:sz w:val="19"/>
          <w:szCs w:val="19"/>
          <w:highlight w:val="white"/>
          <w:lang w:val="en-NZ"/>
        </w:rPr>
        <w:t>std</w:t>
      </w:r>
      <w:proofErr w:type="spellEnd"/>
      <w:r>
        <w:rPr>
          <w:rFonts w:ascii="Consolas" w:eastAsiaTheme="minorHAnsi" w:hAnsi="Consolas" w:cs="Consolas"/>
          <w:color w:val="000000"/>
          <w:sz w:val="19"/>
          <w:szCs w:val="19"/>
          <w:highlight w:val="white"/>
          <w:lang w:val="en-NZ"/>
        </w:rPr>
        <w:t>::</w:t>
      </w:r>
      <w:proofErr w:type="spellStart"/>
      <w:r>
        <w:rPr>
          <w:rFonts w:ascii="Consolas" w:eastAsiaTheme="minorHAnsi" w:hAnsi="Consolas" w:cs="Consolas"/>
          <w:color w:val="000000"/>
          <w:sz w:val="19"/>
          <w:szCs w:val="19"/>
          <w:highlight w:val="white"/>
          <w:lang w:val="en-NZ"/>
        </w:rPr>
        <w:t>cout</w:t>
      </w:r>
      <w:proofErr w:type="spellEnd"/>
      <w:r>
        <w:rPr>
          <w:rFonts w:ascii="Consolas" w:eastAsiaTheme="minorHAnsi" w:hAnsi="Consolas" w:cs="Consolas"/>
          <w:color w:val="000000"/>
          <w:sz w:val="19"/>
          <w:szCs w:val="19"/>
          <w:highlight w:val="white"/>
          <w:lang w:val="en-NZ"/>
        </w:rPr>
        <w:t xml:space="preserve"> &lt;&lt; </w:t>
      </w:r>
      <w:r>
        <w:rPr>
          <w:rFonts w:ascii="Consolas" w:eastAsiaTheme="minorHAnsi" w:hAnsi="Consolas" w:cs="Consolas"/>
          <w:color w:val="A31515"/>
          <w:sz w:val="19"/>
          <w:szCs w:val="19"/>
          <w:highlight w:val="white"/>
          <w:lang w:val="en-NZ"/>
        </w:rPr>
        <w:t>"You ran out of tries</w:t>
      </w:r>
      <w:proofErr w:type="gramStart"/>
      <w:r>
        <w:rPr>
          <w:rFonts w:ascii="Consolas" w:eastAsiaTheme="minorHAnsi" w:hAnsi="Consolas" w:cs="Consolas"/>
          <w:color w:val="A31515"/>
          <w:sz w:val="19"/>
          <w:szCs w:val="19"/>
          <w:highlight w:val="white"/>
          <w:lang w:val="en-NZ"/>
        </w:rPr>
        <w:t>!\</w:t>
      </w:r>
      <w:proofErr w:type="gramEnd"/>
      <w:r>
        <w:rPr>
          <w:rFonts w:ascii="Consolas" w:eastAsiaTheme="minorHAnsi" w:hAnsi="Consolas" w:cs="Consolas"/>
          <w:color w:val="A31515"/>
          <w:sz w:val="19"/>
          <w:szCs w:val="19"/>
          <w:highlight w:val="white"/>
          <w:lang w:val="en-NZ"/>
        </w:rPr>
        <w:t>n\n"</w:t>
      </w:r>
      <w:r>
        <w:rPr>
          <w:rFonts w:ascii="Consolas" w:eastAsiaTheme="minorHAnsi" w:hAnsi="Consolas" w:cs="Consolas"/>
          <w:color w:val="000000"/>
          <w:sz w:val="19"/>
          <w:szCs w:val="19"/>
          <w:highlight w:val="white"/>
          <w:lang w:val="en-NZ"/>
        </w:rPr>
        <w:t>;</w:t>
      </w:r>
    </w:p>
    <w:p w14:paraId="1EE17B9D" w14:textId="77777777" w:rsidR="00017479" w:rsidRDefault="00017479" w:rsidP="0001747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t>}</w:t>
      </w:r>
    </w:p>
    <w:p w14:paraId="4B4FE983" w14:textId="77777777" w:rsidR="00017479" w:rsidRDefault="00017479" w:rsidP="0001747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FF"/>
          <w:sz w:val="19"/>
          <w:szCs w:val="19"/>
          <w:highlight w:val="white"/>
          <w:lang w:val="en-NZ"/>
        </w:rPr>
        <w:t>else</w:t>
      </w:r>
      <w:proofErr w:type="gramEnd"/>
      <w:r>
        <w:rPr>
          <w:rFonts w:ascii="Consolas" w:eastAsiaTheme="minorHAnsi" w:hAnsi="Consolas" w:cs="Consolas"/>
          <w:color w:val="000000"/>
          <w:sz w:val="19"/>
          <w:szCs w:val="19"/>
          <w:highlight w:val="white"/>
          <w:lang w:val="en-NZ"/>
        </w:rPr>
        <w:t xml:space="preserve"> {</w:t>
      </w:r>
    </w:p>
    <w:p w14:paraId="53BE1843" w14:textId="77777777" w:rsidR="00017479" w:rsidRDefault="00017479" w:rsidP="0001747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8000"/>
          <w:sz w:val="19"/>
          <w:szCs w:val="19"/>
          <w:highlight w:val="white"/>
          <w:lang w:val="en-NZ"/>
        </w:rPr>
        <w:t xml:space="preserve">// </w:t>
      </w:r>
      <w:proofErr w:type="gramStart"/>
      <w:r>
        <w:rPr>
          <w:rFonts w:ascii="Consolas" w:eastAsiaTheme="minorHAnsi" w:hAnsi="Consolas" w:cs="Consolas"/>
          <w:color w:val="008000"/>
          <w:sz w:val="19"/>
          <w:szCs w:val="19"/>
          <w:highlight w:val="white"/>
          <w:lang w:val="en-NZ"/>
        </w:rPr>
        <w:t>Or</w:t>
      </w:r>
      <w:proofErr w:type="gramEnd"/>
      <w:r>
        <w:rPr>
          <w:rFonts w:ascii="Consolas" w:eastAsiaTheme="minorHAnsi" w:hAnsi="Consolas" w:cs="Consolas"/>
          <w:color w:val="008000"/>
          <w:sz w:val="19"/>
          <w:szCs w:val="19"/>
          <w:highlight w:val="white"/>
          <w:lang w:val="en-NZ"/>
        </w:rPr>
        <w:t>, user won.</w:t>
      </w:r>
    </w:p>
    <w:p w14:paraId="3EB59BBB" w14:textId="77777777" w:rsidR="00017479" w:rsidRDefault="00017479" w:rsidP="0001747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proofErr w:type="spellStart"/>
      <w:r>
        <w:rPr>
          <w:rFonts w:ascii="Consolas" w:eastAsiaTheme="minorHAnsi" w:hAnsi="Consolas" w:cs="Consolas"/>
          <w:color w:val="000000"/>
          <w:sz w:val="19"/>
          <w:szCs w:val="19"/>
          <w:highlight w:val="white"/>
          <w:lang w:val="en-NZ"/>
        </w:rPr>
        <w:t>std</w:t>
      </w:r>
      <w:proofErr w:type="spellEnd"/>
      <w:r>
        <w:rPr>
          <w:rFonts w:ascii="Consolas" w:eastAsiaTheme="minorHAnsi" w:hAnsi="Consolas" w:cs="Consolas"/>
          <w:color w:val="000000"/>
          <w:sz w:val="19"/>
          <w:szCs w:val="19"/>
          <w:highlight w:val="white"/>
          <w:lang w:val="en-NZ"/>
        </w:rPr>
        <w:t>::</w:t>
      </w:r>
      <w:proofErr w:type="spellStart"/>
      <w:r>
        <w:rPr>
          <w:rFonts w:ascii="Consolas" w:eastAsiaTheme="minorHAnsi" w:hAnsi="Consolas" w:cs="Consolas"/>
          <w:color w:val="000000"/>
          <w:sz w:val="19"/>
          <w:szCs w:val="19"/>
          <w:highlight w:val="white"/>
          <w:lang w:val="en-NZ"/>
        </w:rPr>
        <w:t>cout</w:t>
      </w:r>
      <w:proofErr w:type="spellEnd"/>
      <w:r>
        <w:rPr>
          <w:rFonts w:ascii="Consolas" w:eastAsiaTheme="minorHAnsi" w:hAnsi="Consolas" w:cs="Consolas"/>
          <w:color w:val="000000"/>
          <w:sz w:val="19"/>
          <w:szCs w:val="19"/>
          <w:highlight w:val="white"/>
          <w:lang w:val="en-NZ"/>
        </w:rPr>
        <w:t xml:space="preserve"> &lt;&lt; </w:t>
      </w:r>
      <w:r>
        <w:rPr>
          <w:rFonts w:ascii="Consolas" w:eastAsiaTheme="minorHAnsi" w:hAnsi="Consolas" w:cs="Consolas"/>
          <w:color w:val="A31515"/>
          <w:sz w:val="19"/>
          <w:szCs w:val="19"/>
          <w:highlight w:val="white"/>
          <w:lang w:val="en-NZ"/>
        </w:rPr>
        <w:t>"Congratulations</w:t>
      </w:r>
      <w:proofErr w:type="gramStart"/>
      <w:r>
        <w:rPr>
          <w:rFonts w:ascii="Consolas" w:eastAsiaTheme="minorHAnsi" w:hAnsi="Consolas" w:cs="Consolas"/>
          <w:color w:val="A31515"/>
          <w:sz w:val="19"/>
          <w:szCs w:val="19"/>
          <w:highlight w:val="white"/>
          <w:lang w:val="en-NZ"/>
        </w:rPr>
        <w:t>!! "</w:t>
      </w:r>
      <w:proofErr w:type="gramEnd"/>
      <w:r>
        <w:rPr>
          <w:rFonts w:ascii="Consolas" w:eastAsiaTheme="minorHAnsi" w:hAnsi="Consolas" w:cs="Consolas"/>
          <w:color w:val="000000"/>
          <w:sz w:val="19"/>
          <w:szCs w:val="19"/>
          <w:highlight w:val="white"/>
          <w:lang w:val="en-NZ"/>
        </w:rPr>
        <w:t xml:space="preserve"> &lt;&lt; </w:t>
      </w:r>
      <w:proofErr w:type="spellStart"/>
      <w:r>
        <w:rPr>
          <w:rFonts w:ascii="Consolas" w:eastAsiaTheme="minorHAnsi" w:hAnsi="Consolas" w:cs="Consolas"/>
          <w:color w:val="000000"/>
          <w:sz w:val="19"/>
          <w:szCs w:val="19"/>
          <w:highlight w:val="white"/>
          <w:lang w:val="en-NZ"/>
        </w:rPr>
        <w:t>std</w:t>
      </w:r>
      <w:proofErr w:type="spellEnd"/>
      <w:r>
        <w:rPr>
          <w:rFonts w:ascii="Consolas" w:eastAsiaTheme="minorHAnsi" w:hAnsi="Consolas" w:cs="Consolas"/>
          <w:color w:val="000000"/>
          <w:sz w:val="19"/>
          <w:szCs w:val="19"/>
          <w:highlight w:val="white"/>
          <w:lang w:val="en-NZ"/>
        </w:rPr>
        <w:t>::</w:t>
      </w:r>
      <w:proofErr w:type="spellStart"/>
      <w:r>
        <w:rPr>
          <w:rFonts w:ascii="Consolas" w:eastAsiaTheme="minorHAnsi" w:hAnsi="Consolas" w:cs="Consolas"/>
          <w:color w:val="000000"/>
          <w:sz w:val="19"/>
          <w:szCs w:val="19"/>
          <w:highlight w:val="white"/>
          <w:lang w:val="en-NZ"/>
        </w:rPr>
        <w:t>endl</w:t>
      </w:r>
      <w:proofErr w:type="spellEnd"/>
      <w:r>
        <w:rPr>
          <w:rFonts w:ascii="Consolas" w:eastAsiaTheme="minorHAnsi" w:hAnsi="Consolas" w:cs="Consolas"/>
          <w:color w:val="000000"/>
          <w:sz w:val="19"/>
          <w:szCs w:val="19"/>
          <w:highlight w:val="white"/>
          <w:lang w:val="en-NZ"/>
        </w:rPr>
        <w:t>;</w:t>
      </w:r>
    </w:p>
    <w:p w14:paraId="58242328" w14:textId="77777777" w:rsidR="00017479" w:rsidRDefault="00017479" w:rsidP="0001747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proofErr w:type="spellStart"/>
      <w:r>
        <w:rPr>
          <w:rFonts w:ascii="Consolas" w:eastAsiaTheme="minorHAnsi" w:hAnsi="Consolas" w:cs="Consolas"/>
          <w:color w:val="000000"/>
          <w:sz w:val="19"/>
          <w:szCs w:val="19"/>
          <w:highlight w:val="white"/>
          <w:lang w:val="en-NZ"/>
        </w:rPr>
        <w:t>std</w:t>
      </w:r>
      <w:proofErr w:type="spellEnd"/>
      <w:r>
        <w:rPr>
          <w:rFonts w:ascii="Consolas" w:eastAsiaTheme="minorHAnsi" w:hAnsi="Consolas" w:cs="Consolas"/>
          <w:color w:val="000000"/>
          <w:sz w:val="19"/>
          <w:szCs w:val="19"/>
          <w:highlight w:val="white"/>
          <w:lang w:val="en-NZ"/>
        </w:rPr>
        <w:t>::</w:t>
      </w:r>
      <w:proofErr w:type="spellStart"/>
      <w:r>
        <w:rPr>
          <w:rFonts w:ascii="Consolas" w:eastAsiaTheme="minorHAnsi" w:hAnsi="Consolas" w:cs="Consolas"/>
          <w:color w:val="000000"/>
          <w:sz w:val="19"/>
          <w:szCs w:val="19"/>
          <w:highlight w:val="white"/>
          <w:lang w:val="en-NZ"/>
        </w:rPr>
        <w:t>cout</w:t>
      </w:r>
      <w:proofErr w:type="spellEnd"/>
      <w:r>
        <w:rPr>
          <w:rFonts w:ascii="Consolas" w:eastAsiaTheme="minorHAnsi" w:hAnsi="Consolas" w:cs="Consolas"/>
          <w:color w:val="000000"/>
          <w:sz w:val="19"/>
          <w:szCs w:val="19"/>
          <w:highlight w:val="white"/>
          <w:lang w:val="en-NZ"/>
        </w:rPr>
        <w:t xml:space="preserve"> &lt;&lt; </w:t>
      </w:r>
      <w:r>
        <w:rPr>
          <w:rFonts w:ascii="Consolas" w:eastAsiaTheme="minorHAnsi" w:hAnsi="Consolas" w:cs="Consolas"/>
          <w:color w:val="A31515"/>
          <w:sz w:val="19"/>
          <w:szCs w:val="19"/>
          <w:highlight w:val="white"/>
          <w:lang w:val="en-NZ"/>
        </w:rPr>
        <w:t xml:space="preserve">"You got the right number </w:t>
      </w:r>
      <w:proofErr w:type="gramStart"/>
      <w:r>
        <w:rPr>
          <w:rFonts w:ascii="Consolas" w:eastAsiaTheme="minorHAnsi" w:hAnsi="Consolas" w:cs="Consolas"/>
          <w:color w:val="A31515"/>
          <w:sz w:val="19"/>
          <w:szCs w:val="19"/>
          <w:highlight w:val="white"/>
          <w:lang w:val="en-NZ"/>
        </w:rPr>
        <w:t>in "</w:t>
      </w:r>
      <w:proofErr w:type="gramEnd"/>
      <w:r>
        <w:rPr>
          <w:rFonts w:ascii="Consolas" w:eastAsiaTheme="minorHAnsi" w:hAnsi="Consolas" w:cs="Consolas"/>
          <w:color w:val="000000"/>
          <w:sz w:val="19"/>
          <w:szCs w:val="19"/>
          <w:highlight w:val="white"/>
          <w:lang w:val="en-NZ"/>
        </w:rPr>
        <w:t xml:space="preserve"> &lt;&lt; </w:t>
      </w:r>
      <w:proofErr w:type="spellStart"/>
      <w:r>
        <w:rPr>
          <w:rFonts w:ascii="Consolas" w:eastAsiaTheme="minorHAnsi" w:hAnsi="Consolas" w:cs="Consolas"/>
          <w:color w:val="000000"/>
          <w:sz w:val="19"/>
          <w:szCs w:val="19"/>
          <w:highlight w:val="white"/>
          <w:lang w:val="en-NZ"/>
        </w:rPr>
        <w:t>itries</w:t>
      </w:r>
      <w:proofErr w:type="spellEnd"/>
      <w:r>
        <w:rPr>
          <w:rFonts w:ascii="Consolas" w:eastAsiaTheme="minorHAnsi" w:hAnsi="Consolas" w:cs="Consolas"/>
          <w:color w:val="000000"/>
          <w:sz w:val="19"/>
          <w:szCs w:val="19"/>
          <w:highlight w:val="white"/>
          <w:lang w:val="en-NZ"/>
        </w:rPr>
        <w:t xml:space="preserve"> &lt;&lt; </w:t>
      </w:r>
      <w:r>
        <w:rPr>
          <w:rFonts w:ascii="Consolas" w:eastAsiaTheme="minorHAnsi" w:hAnsi="Consolas" w:cs="Consolas"/>
          <w:color w:val="A31515"/>
          <w:sz w:val="19"/>
          <w:szCs w:val="19"/>
          <w:highlight w:val="white"/>
          <w:lang w:val="en-NZ"/>
        </w:rPr>
        <w:t>" tries!\n"</w:t>
      </w:r>
      <w:r>
        <w:rPr>
          <w:rFonts w:ascii="Consolas" w:eastAsiaTheme="minorHAnsi" w:hAnsi="Consolas" w:cs="Consolas"/>
          <w:color w:val="000000"/>
          <w:sz w:val="19"/>
          <w:szCs w:val="19"/>
          <w:highlight w:val="white"/>
          <w:lang w:val="en-NZ"/>
        </w:rPr>
        <w:t>;</w:t>
      </w:r>
    </w:p>
    <w:p w14:paraId="7D65A7A5" w14:textId="77777777" w:rsidR="00017479" w:rsidRDefault="00017479" w:rsidP="0001747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t>}</w:t>
      </w:r>
    </w:p>
    <w:p w14:paraId="3FDD5748" w14:textId="77777777" w:rsidR="00017479" w:rsidRDefault="00017479" w:rsidP="00017479">
      <w:pPr>
        <w:autoSpaceDE w:val="0"/>
        <w:autoSpaceDN w:val="0"/>
        <w:adjustRightInd w:val="0"/>
        <w:spacing w:after="0"/>
        <w:rPr>
          <w:rFonts w:ascii="Consolas" w:eastAsiaTheme="minorHAnsi" w:hAnsi="Consolas" w:cs="Consolas"/>
          <w:color w:val="000000"/>
          <w:sz w:val="19"/>
          <w:szCs w:val="19"/>
          <w:highlight w:val="white"/>
          <w:lang w:val="en-NZ"/>
        </w:rPr>
      </w:pPr>
    </w:p>
    <w:p w14:paraId="296A4631" w14:textId="77777777" w:rsidR="00017479" w:rsidRDefault="00017479" w:rsidP="0001747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FF"/>
          <w:sz w:val="19"/>
          <w:szCs w:val="19"/>
          <w:highlight w:val="white"/>
          <w:lang w:val="en-NZ"/>
        </w:rPr>
        <w:t>while</w:t>
      </w:r>
      <w:proofErr w:type="gramEnd"/>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0000FF"/>
          <w:sz w:val="19"/>
          <w:szCs w:val="19"/>
          <w:highlight w:val="white"/>
          <w:lang w:val="en-NZ"/>
        </w:rPr>
        <w:t>true</w:t>
      </w:r>
      <w:r>
        <w:rPr>
          <w:rFonts w:ascii="Consolas" w:eastAsiaTheme="minorHAnsi" w:hAnsi="Consolas" w:cs="Consolas"/>
          <w:color w:val="000000"/>
          <w:sz w:val="19"/>
          <w:szCs w:val="19"/>
          <w:highlight w:val="white"/>
          <w:lang w:val="en-NZ"/>
        </w:rPr>
        <w:t xml:space="preserve">) { </w:t>
      </w:r>
      <w:r>
        <w:rPr>
          <w:rFonts w:ascii="Consolas" w:eastAsiaTheme="minorHAnsi" w:hAnsi="Consolas" w:cs="Consolas"/>
          <w:color w:val="008000"/>
          <w:sz w:val="19"/>
          <w:szCs w:val="19"/>
          <w:highlight w:val="white"/>
          <w:lang w:val="en-NZ"/>
        </w:rPr>
        <w:t>// Loop to ask user is he/she would like to play again.</w:t>
      </w:r>
    </w:p>
    <w:p w14:paraId="6D1381E4" w14:textId="77777777" w:rsidR="00017479" w:rsidRDefault="00017479" w:rsidP="0001747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8000"/>
          <w:sz w:val="19"/>
          <w:szCs w:val="19"/>
          <w:highlight w:val="white"/>
          <w:lang w:val="en-NZ"/>
        </w:rPr>
        <w:t>// Get user response.</w:t>
      </w:r>
    </w:p>
    <w:p w14:paraId="206AFB98" w14:textId="77777777" w:rsidR="00017479" w:rsidRDefault="00017479" w:rsidP="0001747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proofErr w:type="spellStart"/>
      <w:r>
        <w:rPr>
          <w:rFonts w:ascii="Consolas" w:eastAsiaTheme="minorHAnsi" w:hAnsi="Consolas" w:cs="Consolas"/>
          <w:color w:val="000000"/>
          <w:sz w:val="19"/>
          <w:szCs w:val="19"/>
          <w:highlight w:val="white"/>
          <w:lang w:val="en-NZ"/>
        </w:rPr>
        <w:t>std</w:t>
      </w:r>
      <w:proofErr w:type="spellEnd"/>
      <w:r>
        <w:rPr>
          <w:rFonts w:ascii="Consolas" w:eastAsiaTheme="minorHAnsi" w:hAnsi="Consolas" w:cs="Consolas"/>
          <w:color w:val="000000"/>
          <w:sz w:val="19"/>
          <w:szCs w:val="19"/>
          <w:highlight w:val="white"/>
          <w:lang w:val="en-NZ"/>
        </w:rPr>
        <w:t>::</w:t>
      </w:r>
      <w:proofErr w:type="spellStart"/>
      <w:r>
        <w:rPr>
          <w:rFonts w:ascii="Consolas" w:eastAsiaTheme="minorHAnsi" w:hAnsi="Consolas" w:cs="Consolas"/>
          <w:color w:val="000000"/>
          <w:sz w:val="19"/>
          <w:szCs w:val="19"/>
          <w:highlight w:val="white"/>
          <w:lang w:val="en-NZ"/>
        </w:rPr>
        <w:t>cout</w:t>
      </w:r>
      <w:proofErr w:type="spellEnd"/>
      <w:r>
        <w:rPr>
          <w:rFonts w:ascii="Consolas" w:eastAsiaTheme="minorHAnsi" w:hAnsi="Consolas" w:cs="Consolas"/>
          <w:color w:val="000000"/>
          <w:sz w:val="19"/>
          <w:szCs w:val="19"/>
          <w:highlight w:val="white"/>
          <w:lang w:val="en-NZ"/>
        </w:rPr>
        <w:t xml:space="preserve"> &lt;&lt; </w:t>
      </w:r>
      <w:r>
        <w:rPr>
          <w:rFonts w:ascii="Consolas" w:eastAsiaTheme="minorHAnsi" w:hAnsi="Consolas" w:cs="Consolas"/>
          <w:color w:val="A31515"/>
          <w:sz w:val="19"/>
          <w:szCs w:val="19"/>
          <w:highlight w:val="white"/>
          <w:lang w:val="en-NZ"/>
        </w:rPr>
        <w:t xml:space="preserve">"Would you like to play again (Y/N)? </w:t>
      </w:r>
      <w:proofErr w:type="gramStart"/>
      <w:r>
        <w:rPr>
          <w:rFonts w:ascii="Consolas" w:eastAsiaTheme="minorHAnsi" w:hAnsi="Consolas" w:cs="Consolas"/>
          <w:color w:val="A31515"/>
          <w:sz w:val="19"/>
          <w:szCs w:val="19"/>
          <w:highlight w:val="white"/>
          <w:lang w:val="en-NZ"/>
        </w:rPr>
        <w:t>"</w:t>
      </w:r>
      <w:r>
        <w:rPr>
          <w:rFonts w:ascii="Consolas" w:eastAsiaTheme="minorHAnsi" w:hAnsi="Consolas" w:cs="Consolas"/>
          <w:color w:val="000000"/>
          <w:sz w:val="19"/>
          <w:szCs w:val="19"/>
          <w:highlight w:val="white"/>
          <w:lang w:val="en-NZ"/>
        </w:rPr>
        <w:t>;</w:t>
      </w:r>
      <w:proofErr w:type="gramEnd"/>
    </w:p>
    <w:p w14:paraId="4342C21F" w14:textId="77777777" w:rsidR="00017479" w:rsidRDefault="00017479" w:rsidP="0001747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proofErr w:type="spellStart"/>
      <w:r>
        <w:rPr>
          <w:rFonts w:ascii="Consolas" w:eastAsiaTheme="minorHAnsi" w:hAnsi="Consolas" w:cs="Consolas"/>
          <w:color w:val="000000"/>
          <w:sz w:val="19"/>
          <w:szCs w:val="19"/>
          <w:highlight w:val="white"/>
          <w:lang w:val="en-NZ"/>
        </w:rPr>
        <w:t>std</w:t>
      </w:r>
      <w:proofErr w:type="spellEnd"/>
      <w:r>
        <w:rPr>
          <w:rFonts w:ascii="Consolas" w:eastAsiaTheme="minorHAnsi" w:hAnsi="Consolas" w:cs="Consolas"/>
          <w:color w:val="000000"/>
          <w:sz w:val="19"/>
          <w:szCs w:val="19"/>
          <w:highlight w:val="white"/>
          <w:lang w:val="en-NZ"/>
        </w:rPr>
        <w:t>::</w:t>
      </w:r>
      <w:proofErr w:type="spellStart"/>
      <w:r>
        <w:rPr>
          <w:rFonts w:ascii="Consolas" w:eastAsiaTheme="minorHAnsi" w:hAnsi="Consolas" w:cs="Consolas"/>
          <w:color w:val="000000"/>
          <w:sz w:val="19"/>
          <w:szCs w:val="19"/>
          <w:highlight w:val="white"/>
          <w:lang w:val="en-NZ"/>
        </w:rPr>
        <w:t>cin</w:t>
      </w:r>
      <w:proofErr w:type="spellEnd"/>
      <w:r>
        <w:rPr>
          <w:rFonts w:ascii="Consolas" w:eastAsiaTheme="minorHAnsi" w:hAnsi="Consolas" w:cs="Consolas"/>
          <w:color w:val="000000"/>
          <w:sz w:val="19"/>
          <w:szCs w:val="19"/>
          <w:highlight w:val="white"/>
          <w:lang w:val="en-NZ"/>
        </w:rPr>
        <w:t xml:space="preserve"> &gt;&gt; </w:t>
      </w:r>
      <w:proofErr w:type="spellStart"/>
      <w:r>
        <w:rPr>
          <w:rFonts w:ascii="Consolas" w:eastAsiaTheme="minorHAnsi" w:hAnsi="Consolas" w:cs="Consolas"/>
          <w:color w:val="000000"/>
          <w:sz w:val="19"/>
          <w:szCs w:val="19"/>
          <w:highlight w:val="white"/>
          <w:lang w:val="en-NZ"/>
        </w:rPr>
        <w:t>canswer</w:t>
      </w:r>
      <w:proofErr w:type="spellEnd"/>
      <w:r>
        <w:rPr>
          <w:rFonts w:ascii="Consolas" w:eastAsiaTheme="minorHAnsi" w:hAnsi="Consolas" w:cs="Consolas"/>
          <w:color w:val="000000"/>
          <w:sz w:val="19"/>
          <w:szCs w:val="19"/>
          <w:highlight w:val="white"/>
          <w:lang w:val="en-NZ"/>
        </w:rPr>
        <w:t>;</w:t>
      </w:r>
    </w:p>
    <w:p w14:paraId="731DF92C" w14:textId="77777777" w:rsidR="00017479" w:rsidRDefault="00017479" w:rsidP="0001747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proofErr w:type="spellStart"/>
      <w:proofErr w:type="gramStart"/>
      <w:r>
        <w:rPr>
          <w:rFonts w:ascii="Consolas" w:eastAsiaTheme="minorHAnsi" w:hAnsi="Consolas" w:cs="Consolas"/>
          <w:color w:val="000000"/>
          <w:sz w:val="19"/>
          <w:szCs w:val="19"/>
          <w:highlight w:val="white"/>
          <w:lang w:val="en-NZ"/>
        </w:rPr>
        <w:t>std</w:t>
      </w:r>
      <w:proofErr w:type="spellEnd"/>
      <w:proofErr w:type="gramEnd"/>
      <w:r>
        <w:rPr>
          <w:rFonts w:ascii="Consolas" w:eastAsiaTheme="minorHAnsi" w:hAnsi="Consolas" w:cs="Consolas"/>
          <w:color w:val="000000"/>
          <w:sz w:val="19"/>
          <w:szCs w:val="19"/>
          <w:highlight w:val="white"/>
          <w:lang w:val="en-NZ"/>
        </w:rPr>
        <w:t>::</w:t>
      </w:r>
      <w:proofErr w:type="spellStart"/>
      <w:r>
        <w:rPr>
          <w:rFonts w:ascii="Consolas" w:eastAsiaTheme="minorHAnsi" w:hAnsi="Consolas" w:cs="Consolas"/>
          <w:color w:val="000000"/>
          <w:sz w:val="19"/>
          <w:szCs w:val="19"/>
          <w:highlight w:val="white"/>
          <w:lang w:val="en-NZ"/>
        </w:rPr>
        <w:t>cin.ignore</w:t>
      </w:r>
      <w:proofErr w:type="spellEnd"/>
      <w:r>
        <w:rPr>
          <w:rFonts w:ascii="Consolas" w:eastAsiaTheme="minorHAnsi" w:hAnsi="Consolas" w:cs="Consolas"/>
          <w:color w:val="000000"/>
          <w:sz w:val="19"/>
          <w:szCs w:val="19"/>
          <w:highlight w:val="white"/>
          <w:lang w:val="en-NZ"/>
        </w:rPr>
        <w:t>();</w:t>
      </w:r>
    </w:p>
    <w:p w14:paraId="5FED0BFC" w14:textId="77777777" w:rsidR="00017479" w:rsidRDefault="00017479" w:rsidP="00017479">
      <w:pPr>
        <w:autoSpaceDE w:val="0"/>
        <w:autoSpaceDN w:val="0"/>
        <w:adjustRightInd w:val="0"/>
        <w:spacing w:after="0"/>
        <w:rPr>
          <w:rFonts w:ascii="Consolas" w:eastAsiaTheme="minorHAnsi" w:hAnsi="Consolas" w:cs="Consolas"/>
          <w:color w:val="000000"/>
          <w:sz w:val="19"/>
          <w:szCs w:val="19"/>
          <w:highlight w:val="white"/>
          <w:lang w:val="en-NZ"/>
        </w:rPr>
      </w:pPr>
    </w:p>
    <w:p w14:paraId="23F1BE41" w14:textId="77777777" w:rsidR="00017479" w:rsidRDefault="00017479" w:rsidP="0001747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8000"/>
          <w:sz w:val="19"/>
          <w:szCs w:val="19"/>
          <w:highlight w:val="white"/>
          <w:lang w:val="en-NZ"/>
        </w:rPr>
        <w:t>// Check if proper response.</w:t>
      </w:r>
    </w:p>
    <w:p w14:paraId="0C1C992F" w14:textId="77777777" w:rsidR="00017479" w:rsidRDefault="00017479" w:rsidP="0001747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FF"/>
          <w:sz w:val="19"/>
          <w:szCs w:val="19"/>
          <w:highlight w:val="white"/>
          <w:lang w:val="en-NZ"/>
        </w:rPr>
        <w:t>if</w:t>
      </w:r>
      <w:proofErr w:type="gram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00"/>
          <w:sz w:val="19"/>
          <w:szCs w:val="19"/>
          <w:highlight w:val="white"/>
          <w:lang w:val="en-NZ"/>
        </w:rPr>
        <w:t>canswer</w:t>
      </w:r>
      <w:proofErr w:type="spellEnd"/>
      <w:r>
        <w:rPr>
          <w:rFonts w:ascii="Consolas" w:eastAsiaTheme="minorHAnsi" w:hAnsi="Consolas" w:cs="Consolas"/>
          <w:color w:val="000000"/>
          <w:sz w:val="19"/>
          <w:szCs w:val="19"/>
          <w:highlight w:val="white"/>
          <w:lang w:val="en-NZ"/>
        </w:rPr>
        <w:t xml:space="preserve"> == </w:t>
      </w:r>
      <w:r>
        <w:rPr>
          <w:rFonts w:ascii="Consolas" w:eastAsiaTheme="minorHAnsi" w:hAnsi="Consolas" w:cs="Consolas"/>
          <w:color w:val="A31515"/>
          <w:sz w:val="19"/>
          <w:szCs w:val="19"/>
          <w:highlight w:val="white"/>
          <w:lang w:val="en-NZ"/>
        </w:rPr>
        <w:t>'n'</w:t>
      </w:r>
      <w:r>
        <w:rPr>
          <w:rFonts w:ascii="Consolas" w:eastAsiaTheme="minorHAnsi" w:hAnsi="Consolas" w:cs="Consolas"/>
          <w:color w:val="000000"/>
          <w:sz w:val="19"/>
          <w:szCs w:val="19"/>
          <w:highlight w:val="white"/>
          <w:lang w:val="en-NZ"/>
        </w:rPr>
        <w:t xml:space="preserve"> || </w:t>
      </w:r>
      <w:proofErr w:type="spellStart"/>
      <w:r>
        <w:rPr>
          <w:rFonts w:ascii="Consolas" w:eastAsiaTheme="minorHAnsi" w:hAnsi="Consolas" w:cs="Consolas"/>
          <w:color w:val="000000"/>
          <w:sz w:val="19"/>
          <w:szCs w:val="19"/>
          <w:highlight w:val="white"/>
          <w:lang w:val="en-NZ"/>
        </w:rPr>
        <w:t>canswer</w:t>
      </w:r>
      <w:proofErr w:type="spellEnd"/>
      <w:r>
        <w:rPr>
          <w:rFonts w:ascii="Consolas" w:eastAsiaTheme="minorHAnsi" w:hAnsi="Consolas" w:cs="Consolas"/>
          <w:color w:val="000000"/>
          <w:sz w:val="19"/>
          <w:szCs w:val="19"/>
          <w:highlight w:val="white"/>
          <w:lang w:val="en-NZ"/>
        </w:rPr>
        <w:t xml:space="preserve"> == </w:t>
      </w:r>
      <w:r>
        <w:rPr>
          <w:rFonts w:ascii="Consolas" w:eastAsiaTheme="minorHAnsi" w:hAnsi="Consolas" w:cs="Consolas"/>
          <w:color w:val="A31515"/>
          <w:sz w:val="19"/>
          <w:szCs w:val="19"/>
          <w:highlight w:val="white"/>
          <w:lang w:val="en-NZ"/>
        </w:rPr>
        <w:t>'N'</w:t>
      </w:r>
      <w:r>
        <w:rPr>
          <w:rFonts w:ascii="Consolas" w:eastAsiaTheme="minorHAnsi" w:hAnsi="Consolas" w:cs="Consolas"/>
          <w:color w:val="000000"/>
          <w:sz w:val="19"/>
          <w:szCs w:val="19"/>
          <w:highlight w:val="white"/>
          <w:lang w:val="en-NZ"/>
        </w:rPr>
        <w:t xml:space="preserve"> || </w:t>
      </w:r>
      <w:proofErr w:type="spellStart"/>
      <w:r>
        <w:rPr>
          <w:rFonts w:ascii="Consolas" w:eastAsiaTheme="minorHAnsi" w:hAnsi="Consolas" w:cs="Consolas"/>
          <w:color w:val="000000"/>
          <w:sz w:val="19"/>
          <w:szCs w:val="19"/>
          <w:highlight w:val="white"/>
          <w:lang w:val="en-NZ"/>
        </w:rPr>
        <w:t>canswer</w:t>
      </w:r>
      <w:proofErr w:type="spellEnd"/>
      <w:r>
        <w:rPr>
          <w:rFonts w:ascii="Consolas" w:eastAsiaTheme="minorHAnsi" w:hAnsi="Consolas" w:cs="Consolas"/>
          <w:color w:val="000000"/>
          <w:sz w:val="19"/>
          <w:szCs w:val="19"/>
          <w:highlight w:val="white"/>
          <w:lang w:val="en-NZ"/>
        </w:rPr>
        <w:t xml:space="preserve"> == </w:t>
      </w:r>
      <w:r>
        <w:rPr>
          <w:rFonts w:ascii="Consolas" w:eastAsiaTheme="minorHAnsi" w:hAnsi="Consolas" w:cs="Consolas"/>
          <w:color w:val="A31515"/>
          <w:sz w:val="19"/>
          <w:szCs w:val="19"/>
          <w:highlight w:val="white"/>
          <w:lang w:val="en-NZ"/>
        </w:rPr>
        <w:t>'y'</w:t>
      </w:r>
      <w:r>
        <w:rPr>
          <w:rFonts w:ascii="Consolas" w:eastAsiaTheme="minorHAnsi" w:hAnsi="Consolas" w:cs="Consolas"/>
          <w:color w:val="000000"/>
          <w:sz w:val="19"/>
          <w:szCs w:val="19"/>
          <w:highlight w:val="white"/>
          <w:lang w:val="en-NZ"/>
        </w:rPr>
        <w:t xml:space="preserve"> || </w:t>
      </w:r>
      <w:proofErr w:type="spellStart"/>
      <w:r>
        <w:rPr>
          <w:rFonts w:ascii="Consolas" w:eastAsiaTheme="minorHAnsi" w:hAnsi="Consolas" w:cs="Consolas"/>
          <w:color w:val="000000"/>
          <w:sz w:val="19"/>
          <w:szCs w:val="19"/>
          <w:highlight w:val="white"/>
          <w:lang w:val="en-NZ"/>
        </w:rPr>
        <w:t>canswer</w:t>
      </w:r>
      <w:proofErr w:type="spellEnd"/>
      <w:r>
        <w:rPr>
          <w:rFonts w:ascii="Consolas" w:eastAsiaTheme="minorHAnsi" w:hAnsi="Consolas" w:cs="Consolas"/>
          <w:color w:val="000000"/>
          <w:sz w:val="19"/>
          <w:szCs w:val="19"/>
          <w:highlight w:val="white"/>
          <w:lang w:val="en-NZ"/>
        </w:rPr>
        <w:t xml:space="preserve"> == </w:t>
      </w:r>
      <w:r>
        <w:rPr>
          <w:rFonts w:ascii="Consolas" w:eastAsiaTheme="minorHAnsi" w:hAnsi="Consolas" w:cs="Consolas"/>
          <w:color w:val="A31515"/>
          <w:sz w:val="19"/>
          <w:szCs w:val="19"/>
          <w:highlight w:val="white"/>
          <w:lang w:val="en-NZ"/>
        </w:rPr>
        <w:t>'Y'</w:t>
      </w:r>
      <w:r>
        <w:rPr>
          <w:rFonts w:ascii="Consolas" w:eastAsiaTheme="minorHAnsi" w:hAnsi="Consolas" w:cs="Consolas"/>
          <w:color w:val="000000"/>
          <w:sz w:val="19"/>
          <w:szCs w:val="19"/>
          <w:highlight w:val="white"/>
          <w:lang w:val="en-NZ"/>
        </w:rPr>
        <w:t>) {</w:t>
      </w:r>
    </w:p>
    <w:p w14:paraId="402D642F" w14:textId="77777777" w:rsidR="00017479" w:rsidRDefault="00017479" w:rsidP="0001747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FF"/>
          <w:sz w:val="19"/>
          <w:szCs w:val="19"/>
          <w:highlight w:val="white"/>
          <w:lang w:val="en-NZ"/>
        </w:rPr>
        <w:t>break</w:t>
      </w:r>
      <w:proofErr w:type="gramEnd"/>
      <w:r>
        <w:rPr>
          <w:rFonts w:ascii="Consolas" w:eastAsiaTheme="minorHAnsi" w:hAnsi="Consolas" w:cs="Consolas"/>
          <w:color w:val="000000"/>
          <w:sz w:val="19"/>
          <w:szCs w:val="19"/>
          <w:highlight w:val="white"/>
          <w:lang w:val="en-NZ"/>
        </w:rPr>
        <w:t>;</w:t>
      </w:r>
    </w:p>
    <w:p w14:paraId="28693D30" w14:textId="77777777" w:rsidR="00017479" w:rsidRDefault="00017479" w:rsidP="0001747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t>}</w:t>
      </w:r>
    </w:p>
    <w:p w14:paraId="685D134E" w14:textId="77777777" w:rsidR="00017479" w:rsidRDefault="00017479" w:rsidP="0001747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FF"/>
          <w:sz w:val="19"/>
          <w:szCs w:val="19"/>
          <w:highlight w:val="white"/>
          <w:lang w:val="en-NZ"/>
        </w:rPr>
        <w:t>else</w:t>
      </w:r>
      <w:proofErr w:type="gramEnd"/>
      <w:r>
        <w:rPr>
          <w:rFonts w:ascii="Consolas" w:eastAsiaTheme="minorHAnsi" w:hAnsi="Consolas" w:cs="Consolas"/>
          <w:color w:val="000000"/>
          <w:sz w:val="19"/>
          <w:szCs w:val="19"/>
          <w:highlight w:val="white"/>
          <w:lang w:val="en-NZ"/>
        </w:rPr>
        <w:t xml:space="preserve"> {</w:t>
      </w:r>
    </w:p>
    <w:p w14:paraId="55BA925E" w14:textId="77777777" w:rsidR="00017479" w:rsidRDefault="00017479" w:rsidP="0001747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proofErr w:type="spellStart"/>
      <w:r>
        <w:rPr>
          <w:rFonts w:ascii="Consolas" w:eastAsiaTheme="minorHAnsi" w:hAnsi="Consolas" w:cs="Consolas"/>
          <w:color w:val="000000"/>
          <w:sz w:val="19"/>
          <w:szCs w:val="19"/>
          <w:highlight w:val="white"/>
          <w:lang w:val="en-NZ"/>
        </w:rPr>
        <w:t>std</w:t>
      </w:r>
      <w:proofErr w:type="spellEnd"/>
      <w:r>
        <w:rPr>
          <w:rFonts w:ascii="Consolas" w:eastAsiaTheme="minorHAnsi" w:hAnsi="Consolas" w:cs="Consolas"/>
          <w:color w:val="000000"/>
          <w:sz w:val="19"/>
          <w:szCs w:val="19"/>
          <w:highlight w:val="white"/>
          <w:lang w:val="en-NZ"/>
        </w:rPr>
        <w:t>::</w:t>
      </w:r>
      <w:proofErr w:type="spellStart"/>
      <w:r>
        <w:rPr>
          <w:rFonts w:ascii="Consolas" w:eastAsiaTheme="minorHAnsi" w:hAnsi="Consolas" w:cs="Consolas"/>
          <w:color w:val="000000"/>
          <w:sz w:val="19"/>
          <w:szCs w:val="19"/>
          <w:highlight w:val="white"/>
          <w:lang w:val="en-NZ"/>
        </w:rPr>
        <w:t>cout</w:t>
      </w:r>
      <w:proofErr w:type="spellEnd"/>
      <w:r>
        <w:rPr>
          <w:rFonts w:ascii="Consolas" w:eastAsiaTheme="minorHAnsi" w:hAnsi="Consolas" w:cs="Consolas"/>
          <w:color w:val="000000"/>
          <w:sz w:val="19"/>
          <w:szCs w:val="19"/>
          <w:highlight w:val="white"/>
          <w:lang w:val="en-NZ"/>
        </w:rPr>
        <w:t xml:space="preserve"> &lt;&lt; </w:t>
      </w:r>
      <w:r>
        <w:rPr>
          <w:rFonts w:ascii="Consolas" w:eastAsiaTheme="minorHAnsi" w:hAnsi="Consolas" w:cs="Consolas"/>
          <w:color w:val="A31515"/>
          <w:sz w:val="19"/>
          <w:szCs w:val="19"/>
          <w:highlight w:val="white"/>
          <w:lang w:val="en-NZ"/>
        </w:rPr>
        <w:t>"Please enter \'Y\' or \'N\'...\n"</w:t>
      </w:r>
      <w:r>
        <w:rPr>
          <w:rFonts w:ascii="Consolas" w:eastAsiaTheme="minorHAnsi" w:hAnsi="Consolas" w:cs="Consolas"/>
          <w:color w:val="000000"/>
          <w:sz w:val="19"/>
          <w:szCs w:val="19"/>
          <w:highlight w:val="white"/>
          <w:lang w:val="en-NZ"/>
        </w:rPr>
        <w:t>;</w:t>
      </w:r>
    </w:p>
    <w:p w14:paraId="718E03BA" w14:textId="77777777" w:rsidR="00017479" w:rsidRDefault="00017479" w:rsidP="0001747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t>}</w:t>
      </w:r>
    </w:p>
    <w:p w14:paraId="7031DFC4" w14:textId="77777777" w:rsidR="00017479" w:rsidRDefault="00017479" w:rsidP="0001747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t>}</w:t>
      </w:r>
    </w:p>
    <w:p w14:paraId="4462634E" w14:textId="77777777" w:rsidR="00017479" w:rsidRDefault="00017479" w:rsidP="00017479">
      <w:pPr>
        <w:autoSpaceDE w:val="0"/>
        <w:autoSpaceDN w:val="0"/>
        <w:adjustRightInd w:val="0"/>
        <w:spacing w:after="0"/>
        <w:rPr>
          <w:rFonts w:ascii="Consolas" w:eastAsiaTheme="minorHAnsi" w:hAnsi="Consolas" w:cs="Consolas"/>
          <w:color w:val="000000"/>
          <w:sz w:val="19"/>
          <w:szCs w:val="19"/>
          <w:highlight w:val="white"/>
          <w:lang w:val="en-NZ"/>
        </w:rPr>
      </w:pPr>
    </w:p>
    <w:p w14:paraId="0D887FFB" w14:textId="77777777" w:rsidR="00017479" w:rsidRDefault="00017479" w:rsidP="0001747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8000"/>
          <w:sz w:val="19"/>
          <w:szCs w:val="19"/>
          <w:highlight w:val="white"/>
          <w:lang w:val="en-NZ"/>
        </w:rPr>
        <w:t>// Check user's input and run again or exit;</w:t>
      </w:r>
    </w:p>
    <w:p w14:paraId="48A26F17" w14:textId="77777777" w:rsidR="00017479" w:rsidRDefault="00017479" w:rsidP="0001747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FF"/>
          <w:sz w:val="19"/>
          <w:szCs w:val="19"/>
          <w:highlight w:val="white"/>
          <w:lang w:val="en-NZ"/>
        </w:rPr>
        <w:t>if</w:t>
      </w:r>
      <w:proofErr w:type="gram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00"/>
          <w:sz w:val="19"/>
          <w:szCs w:val="19"/>
          <w:highlight w:val="white"/>
          <w:lang w:val="en-NZ"/>
        </w:rPr>
        <w:t>canswer</w:t>
      </w:r>
      <w:proofErr w:type="spellEnd"/>
      <w:r>
        <w:rPr>
          <w:rFonts w:ascii="Consolas" w:eastAsiaTheme="minorHAnsi" w:hAnsi="Consolas" w:cs="Consolas"/>
          <w:color w:val="000000"/>
          <w:sz w:val="19"/>
          <w:szCs w:val="19"/>
          <w:highlight w:val="white"/>
          <w:lang w:val="en-NZ"/>
        </w:rPr>
        <w:t xml:space="preserve"> == </w:t>
      </w:r>
      <w:r>
        <w:rPr>
          <w:rFonts w:ascii="Consolas" w:eastAsiaTheme="minorHAnsi" w:hAnsi="Consolas" w:cs="Consolas"/>
          <w:color w:val="A31515"/>
          <w:sz w:val="19"/>
          <w:szCs w:val="19"/>
          <w:highlight w:val="white"/>
          <w:lang w:val="en-NZ"/>
        </w:rPr>
        <w:t>'n'</w:t>
      </w:r>
      <w:r>
        <w:rPr>
          <w:rFonts w:ascii="Consolas" w:eastAsiaTheme="minorHAnsi" w:hAnsi="Consolas" w:cs="Consolas"/>
          <w:color w:val="000000"/>
          <w:sz w:val="19"/>
          <w:szCs w:val="19"/>
          <w:highlight w:val="white"/>
          <w:lang w:val="en-NZ"/>
        </w:rPr>
        <w:t xml:space="preserve"> || </w:t>
      </w:r>
      <w:proofErr w:type="spellStart"/>
      <w:r>
        <w:rPr>
          <w:rFonts w:ascii="Consolas" w:eastAsiaTheme="minorHAnsi" w:hAnsi="Consolas" w:cs="Consolas"/>
          <w:color w:val="000000"/>
          <w:sz w:val="19"/>
          <w:szCs w:val="19"/>
          <w:highlight w:val="white"/>
          <w:lang w:val="en-NZ"/>
        </w:rPr>
        <w:t>canswer</w:t>
      </w:r>
      <w:proofErr w:type="spellEnd"/>
      <w:r>
        <w:rPr>
          <w:rFonts w:ascii="Consolas" w:eastAsiaTheme="minorHAnsi" w:hAnsi="Consolas" w:cs="Consolas"/>
          <w:color w:val="000000"/>
          <w:sz w:val="19"/>
          <w:szCs w:val="19"/>
          <w:highlight w:val="white"/>
          <w:lang w:val="en-NZ"/>
        </w:rPr>
        <w:t xml:space="preserve"> == </w:t>
      </w:r>
      <w:r>
        <w:rPr>
          <w:rFonts w:ascii="Consolas" w:eastAsiaTheme="minorHAnsi" w:hAnsi="Consolas" w:cs="Consolas"/>
          <w:color w:val="A31515"/>
          <w:sz w:val="19"/>
          <w:szCs w:val="19"/>
          <w:highlight w:val="white"/>
          <w:lang w:val="en-NZ"/>
        </w:rPr>
        <w:t>'N'</w:t>
      </w:r>
      <w:r>
        <w:rPr>
          <w:rFonts w:ascii="Consolas" w:eastAsiaTheme="minorHAnsi" w:hAnsi="Consolas" w:cs="Consolas"/>
          <w:color w:val="000000"/>
          <w:sz w:val="19"/>
          <w:szCs w:val="19"/>
          <w:highlight w:val="white"/>
          <w:lang w:val="en-NZ"/>
        </w:rPr>
        <w:t>) {</w:t>
      </w:r>
    </w:p>
    <w:p w14:paraId="1A8C93F5" w14:textId="77777777" w:rsidR="00017479" w:rsidRDefault="00017479" w:rsidP="0001747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proofErr w:type="spellStart"/>
      <w:r>
        <w:rPr>
          <w:rFonts w:ascii="Consolas" w:eastAsiaTheme="minorHAnsi" w:hAnsi="Consolas" w:cs="Consolas"/>
          <w:color w:val="000000"/>
          <w:sz w:val="19"/>
          <w:szCs w:val="19"/>
          <w:highlight w:val="white"/>
          <w:lang w:val="en-NZ"/>
        </w:rPr>
        <w:t>std</w:t>
      </w:r>
      <w:proofErr w:type="spellEnd"/>
      <w:r>
        <w:rPr>
          <w:rFonts w:ascii="Consolas" w:eastAsiaTheme="minorHAnsi" w:hAnsi="Consolas" w:cs="Consolas"/>
          <w:color w:val="000000"/>
          <w:sz w:val="19"/>
          <w:szCs w:val="19"/>
          <w:highlight w:val="white"/>
          <w:lang w:val="en-NZ"/>
        </w:rPr>
        <w:t>::</w:t>
      </w:r>
      <w:proofErr w:type="spellStart"/>
      <w:r>
        <w:rPr>
          <w:rFonts w:ascii="Consolas" w:eastAsiaTheme="minorHAnsi" w:hAnsi="Consolas" w:cs="Consolas"/>
          <w:color w:val="000000"/>
          <w:sz w:val="19"/>
          <w:szCs w:val="19"/>
          <w:highlight w:val="white"/>
          <w:lang w:val="en-NZ"/>
        </w:rPr>
        <w:t>cout</w:t>
      </w:r>
      <w:proofErr w:type="spellEnd"/>
      <w:r>
        <w:rPr>
          <w:rFonts w:ascii="Consolas" w:eastAsiaTheme="minorHAnsi" w:hAnsi="Consolas" w:cs="Consolas"/>
          <w:color w:val="000000"/>
          <w:sz w:val="19"/>
          <w:szCs w:val="19"/>
          <w:highlight w:val="white"/>
          <w:lang w:val="en-NZ"/>
        </w:rPr>
        <w:t xml:space="preserve"> &lt;&lt; </w:t>
      </w:r>
      <w:r>
        <w:rPr>
          <w:rFonts w:ascii="Consolas" w:eastAsiaTheme="minorHAnsi" w:hAnsi="Consolas" w:cs="Consolas"/>
          <w:color w:val="A31515"/>
          <w:sz w:val="19"/>
          <w:szCs w:val="19"/>
          <w:highlight w:val="white"/>
          <w:lang w:val="en-NZ"/>
        </w:rPr>
        <w:t>"Thank you for playing!</w:t>
      </w:r>
      <w:proofErr w:type="gramStart"/>
      <w:r>
        <w:rPr>
          <w:rFonts w:ascii="Consolas" w:eastAsiaTheme="minorHAnsi" w:hAnsi="Consolas" w:cs="Consolas"/>
          <w:color w:val="A31515"/>
          <w:sz w:val="19"/>
          <w:szCs w:val="19"/>
          <w:highlight w:val="white"/>
          <w:lang w:val="en-NZ"/>
        </w:rPr>
        <w:t>"</w:t>
      </w:r>
      <w:r>
        <w:rPr>
          <w:rFonts w:ascii="Consolas" w:eastAsiaTheme="minorHAnsi" w:hAnsi="Consolas" w:cs="Consolas"/>
          <w:color w:val="000000"/>
          <w:sz w:val="19"/>
          <w:szCs w:val="19"/>
          <w:highlight w:val="white"/>
          <w:lang w:val="en-NZ"/>
        </w:rPr>
        <w:t>;</w:t>
      </w:r>
      <w:proofErr w:type="gramEnd"/>
    </w:p>
    <w:p w14:paraId="1E14E63D" w14:textId="77777777" w:rsidR="00017479" w:rsidRDefault="00017479" w:rsidP="0001747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FF"/>
          <w:sz w:val="19"/>
          <w:szCs w:val="19"/>
          <w:highlight w:val="white"/>
          <w:lang w:val="en-NZ"/>
        </w:rPr>
        <w:t>break</w:t>
      </w:r>
      <w:proofErr w:type="gramEnd"/>
      <w:r>
        <w:rPr>
          <w:rFonts w:ascii="Consolas" w:eastAsiaTheme="minorHAnsi" w:hAnsi="Consolas" w:cs="Consolas"/>
          <w:color w:val="000000"/>
          <w:sz w:val="19"/>
          <w:szCs w:val="19"/>
          <w:highlight w:val="white"/>
          <w:lang w:val="en-NZ"/>
        </w:rPr>
        <w:t>;</w:t>
      </w:r>
    </w:p>
    <w:p w14:paraId="22D16989" w14:textId="77777777" w:rsidR="00017479" w:rsidRDefault="00017479" w:rsidP="0001747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t>}</w:t>
      </w:r>
    </w:p>
    <w:p w14:paraId="56CA6929" w14:textId="77777777" w:rsidR="00017479" w:rsidRDefault="00017479" w:rsidP="0001747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FF"/>
          <w:sz w:val="19"/>
          <w:szCs w:val="19"/>
          <w:highlight w:val="white"/>
          <w:lang w:val="en-NZ"/>
        </w:rPr>
        <w:t>else</w:t>
      </w:r>
      <w:proofErr w:type="gramEnd"/>
      <w:r>
        <w:rPr>
          <w:rFonts w:ascii="Consolas" w:eastAsiaTheme="minorHAnsi" w:hAnsi="Consolas" w:cs="Consolas"/>
          <w:color w:val="000000"/>
          <w:sz w:val="19"/>
          <w:szCs w:val="19"/>
          <w:highlight w:val="white"/>
          <w:lang w:val="en-NZ"/>
        </w:rPr>
        <w:t xml:space="preserve"> {</w:t>
      </w:r>
    </w:p>
    <w:p w14:paraId="2E31332C" w14:textId="77777777" w:rsidR="00017479" w:rsidRDefault="00017479" w:rsidP="0001747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proofErr w:type="spellStart"/>
      <w:r>
        <w:rPr>
          <w:rFonts w:ascii="Consolas" w:eastAsiaTheme="minorHAnsi" w:hAnsi="Consolas" w:cs="Consolas"/>
          <w:color w:val="000000"/>
          <w:sz w:val="19"/>
          <w:szCs w:val="19"/>
          <w:highlight w:val="white"/>
          <w:lang w:val="en-NZ"/>
        </w:rPr>
        <w:t>std</w:t>
      </w:r>
      <w:proofErr w:type="spellEnd"/>
      <w:r>
        <w:rPr>
          <w:rFonts w:ascii="Consolas" w:eastAsiaTheme="minorHAnsi" w:hAnsi="Consolas" w:cs="Consolas"/>
          <w:color w:val="000000"/>
          <w:sz w:val="19"/>
          <w:szCs w:val="19"/>
          <w:highlight w:val="white"/>
          <w:lang w:val="en-NZ"/>
        </w:rPr>
        <w:t>::</w:t>
      </w:r>
      <w:proofErr w:type="spellStart"/>
      <w:r>
        <w:rPr>
          <w:rFonts w:ascii="Consolas" w:eastAsiaTheme="minorHAnsi" w:hAnsi="Consolas" w:cs="Consolas"/>
          <w:color w:val="000000"/>
          <w:sz w:val="19"/>
          <w:szCs w:val="19"/>
          <w:highlight w:val="white"/>
          <w:lang w:val="en-NZ"/>
        </w:rPr>
        <w:t>cout</w:t>
      </w:r>
      <w:proofErr w:type="spellEnd"/>
      <w:r>
        <w:rPr>
          <w:rFonts w:ascii="Consolas" w:eastAsiaTheme="minorHAnsi" w:hAnsi="Consolas" w:cs="Consolas"/>
          <w:color w:val="000000"/>
          <w:sz w:val="19"/>
          <w:szCs w:val="19"/>
          <w:highlight w:val="white"/>
          <w:lang w:val="en-NZ"/>
        </w:rPr>
        <w:t xml:space="preserve"> &lt;&lt; </w:t>
      </w:r>
      <w:r>
        <w:rPr>
          <w:rFonts w:ascii="Consolas" w:eastAsiaTheme="minorHAnsi" w:hAnsi="Consolas" w:cs="Consolas"/>
          <w:color w:val="A31515"/>
          <w:sz w:val="19"/>
          <w:szCs w:val="19"/>
          <w:highlight w:val="white"/>
          <w:lang w:val="en-NZ"/>
        </w:rPr>
        <w:t>"\n\n\n"</w:t>
      </w:r>
      <w:r>
        <w:rPr>
          <w:rFonts w:ascii="Consolas" w:eastAsiaTheme="minorHAnsi" w:hAnsi="Consolas" w:cs="Consolas"/>
          <w:color w:val="000000"/>
          <w:sz w:val="19"/>
          <w:szCs w:val="19"/>
          <w:highlight w:val="white"/>
          <w:lang w:val="en-NZ"/>
        </w:rPr>
        <w:t>;</w:t>
      </w:r>
    </w:p>
    <w:p w14:paraId="3084DA54" w14:textId="77777777" w:rsidR="00017479" w:rsidRDefault="00017479" w:rsidP="0001747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t>}</w:t>
      </w:r>
    </w:p>
    <w:p w14:paraId="73B89CF5" w14:textId="77777777" w:rsidR="00017479" w:rsidRDefault="00017479" w:rsidP="0001747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w:t>
      </w:r>
    </w:p>
    <w:p w14:paraId="0C6A580C" w14:textId="77777777" w:rsidR="00017479" w:rsidRDefault="00017479" w:rsidP="00017479">
      <w:pPr>
        <w:autoSpaceDE w:val="0"/>
        <w:autoSpaceDN w:val="0"/>
        <w:adjustRightInd w:val="0"/>
        <w:spacing w:after="0"/>
        <w:rPr>
          <w:rFonts w:ascii="Consolas" w:eastAsiaTheme="minorHAnsi" w:hAnsi="Consolas" w:cs="Consolas"/>
          <w:color w:val="000000"/>
          <w:sz w:val="19"/>
          <w:szCs w:val="19"/>
          <w:highlight w:val="white"/>
          <w:lang w:val="en-NZ"/>
        </w:rPr>
      </w:pPr>
    </w:p>
    <w:p w14:paraId="66C06D58" w14:textId="77777777" w:rsidR="00017479" w:rsidRDefault="00017479" w:rsidP="0001747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8000"/>
          <w:sz w:val="19"/>
          <w:szCs w:val="19"/>
          <w:highlight w:val="white"/>
          <w:lang w:val="en-NZ"/>
        </w:rPr>
        <w:t xml:space="preserve">// </w:t>
      </w:r>
      <w:proofErr w:type="gramStart"/>
      <w:r>
        <w:rPr>
          <w:rFonts w:ascii="Consolas" w:eastAsiaTheme="minorHAnsi" w:hAnsi="Consolas" w:cs="Consolas"/>
          <w:color w:val="008000"/>
          <w:sz w:val="19"/>
          <w:szCs w:val="19"/>
          <w:highlight w:val="white"/>
          <w:lang w:val="en-NZ"/>
        </w:rPr>
        <w:t>Safely</w:t>
      </w:r>
      <w:proofErr w:type="gramEnd"/>
      <w:r>
        <w:rPr>
          <w:rFonts w:ascii="Consolas" w:eastAsiaTheme="minorHAnsi" w:hAnsi="Consolas" w:cs="Consolas"/>
          <w:color w:val="008000"/>
          <w:sz w:val="19"/>
          <w:szCs w:val="19"/>
          <w:highlight w:val="white"/>
          <w:lang w:val="en-NZ"/>
        </w:rPr>
        <w:t xml:space="preserve"> exit.</w:t>
      </w:r>
    </w:p>
    <w:p w14:paraId="7F2FB084" w14:textId="77777777" w:rsidR="00017479" w:rsidRDefault="00017479" w:rsidP="0001747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spellStart"/>
      <w:r>
        <w:rPr>
          <w:rFonts w:ascii="Consolas" w:eastAsiaTheme="minorHAnsi" w:hAnsi="Consolas" w:cs="Consolas"/>
          <w:color w:val="000000"/>
          <w:sz w:val="19"/>
          <w:szCs w:val="19"/>
          <w:highlight w:val="white"/>
          <w:lang w:val="en-NZ"/>
        </w:rPr>
        <w:t>std</w:t>
      </w:r>
      <w:proofErr w:type="spellEnd"/>
      <w:r>
        <w:rPr>
          <w:rFonts w:ascii="Consolas" w:eastAsiaTheme="minorHAnsi" w:hAnsi="Consolas" w:cs="Consolas"/>
          <w:color w:val="000000"/>
          <w:sz w:val="19"/>
          <w:szCs w:val="19"/>
          <w:highlight w:val="white"/>
          <w:lang w:val="en-NZ"/>
        </w:rPr>
        <w:t>::</w:t>
      </w:r>
      <w:proofErr w:type="spellStart"/>
      <w:r>
        <w:rPr>
          <w:rFonts w:ascii="Consolas" w:eastAsiaTheme="minorHAnsi" w:hAnsi="Consolas" w:cs="Consolas"/>
          <w:color w:val="000000"/>
          <w:sz w:val="19"/>
          <w:szCs w:val="19"/>
          <w:highlight w:val="white"/>
          <w:lang w:val="en-NZ"/>
        </w:rPr>
        <w:t>cout</w:t>
      </w:r>
      <w:proofErr w:type="spellEnd"/>
      <w:r>
        <w:rPr>
          <w:rFonts w:ascii="Consolas" w:eastAsiaTheme="minorHAnsi" w:hAnsi="Consolas" w:cs="Consolas"/>
          <w:color w:val="000000"/>
          <w:sz w:val="19"/>
          <w:szCs w:val="19"/>
          <w:highlight w:val="white"/>
          <w:lang w:val="en-NZ"/>
        </w:rPr>
        <w:t xml:space="preserve"> &lt;&lt; </w:t>
      </w:r>
      <w:r>
        <w:rPr>
          <w:rFonts w:ascii="Consolas" w:eastAsiaTheme="minorHAnsi" w:hAnsi="Consolas" w:cs="Consolas"/>
          <w:color w:val="A31515"/>
          <w:sz w:val="19"/>
          <w:szCs w:val="19"/>
          <w:highlight w:val="white"/>
          <w:lang w:val="en-NZ"/>
        </w:rPr>
        <w:t>"\n\</w:t>
      </w:r>
      <w:proofErr w:type="spellStart"/>
      <w:r>
        <w:rPr>
          <w:rFonts w:ascii="Consolas" w:eastAsiaTheme="minorHAnsi" w:hAnsi="Consolas" w:cs="Consolas"/>
          <w:color w:val="A31515"/>
          <w:sz w:val="19"/>
          <w:szCs w:val="19"/>
          <w:highlight w:val="white"/>
          <w:lang w:val="en-NZ"/>
        </w:rPr>
        <w:t>nEnter</w:t>
      </w:r>
      <w:proofErr w:type="spellEnd"/>
      <w:r>
        <w:rPr>
          <w:rFonts w:ascii="Consolas" w:eastAsiaTheme="minorHAnsi" w:hAnsi="Consolas" w:cs="Consolas"/>
          <w:color w:val="A31515"/>
          <w:sz w:val="19"/>
          <w:szCs w:val="19"/>
          <w:highlight w:val="white"/>
          <w:lang w:val="en-NZ"/>
        </w:rPr>
        <w:t xml:space="preserve"> anything to exit. . . "</w:t>
      </w:r>
      <w:r>
        <w:rPr>
          <w:rFonts w:ascii="Consolas" w:eastAsiaTheme="minorHAnsi" w:hAnsi="Consolas" w:cs="Consolas"/>
          <w:color w:val="000000"/>
          <w:sz w:val="19"/>
          <w:szCs w:val="19"/>
          <w:highlight w:val="white"/>
          <w:lang w:val="en-NZ"/>
        </w:rPr>
        <w:t>;</w:t>
      </w:r>
    </w:p>
    <w:p w14:paraId="6393B934" w14:textId="77777777" w:rsidR="00017479" w:rsidRDefault="00017479" w:rsidP="0001747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spellStart"/>
      <w:proofErr w:type="gramStart"/>
      <w:r>
        <w:rPr>
          <w:rFonts w:ascii="Consolas" w:eastAsiaTheme="minorHAnsi" w:hAnsi="Consolas" w:cs="Consolas"/>
          <w:color w:val="000000"/>
          <w:sz w:val="19"/>
          <w:szCs w:val="19"/>
          <w:highlight w:val="white"/>
          <w:lang w:val="en-NZ"/>
        </w:rPr>
        <w:t>std</w:t>
      </w:r>
      <w:proofErr w:type="spellEnd"/>
      <w:proofErr w:type="gramEnd"/>
      <w:r>
        <w:rPr>
          <w:rFonts w:ascii="Consolas" w:eastAsiaTheme="minorHAnsi" w:hAnsi="Consolas" w:cs="Consolas"/>
          <w:color w:val="000000"/>
          <w:sz w:val="19"/>
          <w:szCs w:val="19"/>
          <w:highlight w:val="white"/>
          <w:lang w:val="en-NZ"/>
        </w:rPr>
        <w:t>::</w:t>
      </w:r>
      <w:proofErr w:type="spellStart"/>
      <w:r>
        <w:rPr>
          <w:rFonts w:ascii="Consolas" w:eastAsiaTheme="minorHAnsi" w:hAnsi="Consolas" w:cs="Consolas"/>
          <w:color w:val="000000"/>
          <w:sz w:val="19"/>
          <w:szCs w:val="19"/>
          <w:highlight w:val="white"/>
          <w:lang w:val="en-NZ"/>
        </w:rPr>
        <w:t>cin.ignore</w:t>
      </w:r>
      <w:proofErr w:type="spellEnd"/>
      <w:r>
        <w:rPr>
          <w:rFonts w:ascii="Consolas" w:eastAsiaTheme="minorHAnsi" w:hAnsi="Consolas" w:cs="Consolas"/>
          <w:color w:val="000000"/>
          <w:sz w:val="19"/>
          <w:szCs w:val="19"/>
          <w:highlight w:val="white"/>
          <w:lang w:val="en-NZ"/>
        </w:rPr>
        <w:t>();</w:t>
      </w:r>
    </w:p>
    <w:p w14:paraId="3534E678" w14:textId="77777777" w:rsidR="00017479" w:rsidRDefault="00017479" w:rsidP="00017479">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FF"/>
          <w:sz w:val="19"/>
          <w:szCs w:val="19"/>
          <w:highlight w:val="white"/>
          <w:lang w:val="en-NZ"/>
        </w:rPr>
        <w:t>return</w:t>
      </w:r>
      <w:proofErr w:type="gramEnd"/>
      <w:r>
        <w:rPr>
          <w:rFonts w:ascii="Consolas" w:eastAsiaTheme="minorHAnsi" w:hAnsi="Consolas" w:cs="Consolas"/>
          <w:color w:val="000000"/>
          <w:sz w:val="19"/>
          <w:szCs w:val="19"/>
          <w:highlight w:val="white"/>
          <w:lang w:val="en-NZ"/>
        </w:rPr>
        <w:t xml:space="preserve"> 0;</w:t>
      </w:r>
    </w:p>
    <w:p w14:paraId="49DECF0F" w14:textId="497A569F" w:rsidR="00D33F74" w:rsidRDefault="00017479" w:rsidP="00017479">
      <w:pPr>
        <w:pStyle w:val="NumberedBulletPACKT"/>
        <w:numPr>
          <w:ilvl w:val="0"/>
          <w:numId w:val="0"/>
        </w:numPr>
        <w:tabs>
          <w:tab w:val="clear" w:pos="360"/>
          <w:tab w:val="left" w:pos="720"/>
        </w:tabs>
      </w:pPr>
      <w:r>
        <w:rPr>
          <w:rFonts w:ascii="Consolas" w:eastAsiaTheme="minorHAnsi" w:hAnsi="Consolas" w:cs="Consolas"/>
          <w:color w:val="000000"/>
          <w:sz w:val="19"/>
          <w:szCs w:val="19"/>
          <w:highlight w:val="white"/>
          <w:lang w:val="en-NZ"/>
        </w:rPr>
        <w:t>}</w:t>
      </w:r>
    </w:p>
    <w:p w14:paraId="1DA3852D" w14:textId="77777777" w:rsidR="001A0C8B" w:rsidRDefault="001A0C8B" w:rsidP="001A0C8B">
      <w:pPr>
        <w:autoSpaceDE w:val="0"/>
        <w:autoSpaceDN w:val="0"/>
        <w:adjustRightInd w:val="0"/>
        <w:spacing w:after="0"/>
        <w:rPr>
          <w:rFonts w:ascii="Consolas" w:eastAsiaTheme="minorHAnsi" w:hAnsi="Consolas" w:cs="Consolas"/>
          <w:color w:val="000000"/>
          <w:sz w:val="19"/>
          <w:szCs w:val="19"/>
          <w:highlight w:val="white"/>
          <w:lang w:val="en-NZ"/>
        </w:rPr>
      </w:pPr>
    </w:p>
    <w:p w14:paraId="346D9AA5" w14:textId="77777777" w:rsidR="001A0C8B" w:rsidRDefault="001A0C8B" w:rsidP="001A0C8B">
      <w:pPr>
        <w:pStyle w:val="NormalPACKT"/>
        <w:rPr>
          <w:lang w:val="en-NZ"/>
        </w:rPr>
      </w:pPr>
    </w:p>
    <w:p w14:paraId="47DAD6CF" w14:textId="77777777" w:rsidR="001A0C8B" w:rsidRDefault="001A0C8B" w:rsidP="001A0C8B">
      <w:pPr>
        <w:pStyle w:val="NormalPACKT"/>
        <w:rPr>
          <w:lang w:val="en-NZ"/>
        </w:rPr>
      </w:pPr>
    </w:p>
    <w:p w14:paraId="5520DC22" w14:textId="77777777" w:rsidR="001A0C8B" w:rsidRPr="001A0C8B" w:rsidRDefault="001A0C8B" w:rsidP="001A0C8B">
      <w:pPr>
        <w:pStyle w:val="NormalPACKT"/>
        <w:rPr>
          <w:lang w:val="en-NZ"/>
        </w:rPr>
      </w:pPr>
    </w:p>
    <w:p w14:paraId="73272181" w14:textId="7C6A278B" w:rsidR="001225D8" w:rsidRDefault="001225D8" w:rsidP="00813279">
      <w:pPr>
        <w:pStyle w:val="Heading2"/>
        <w:numPr>
          <w:ilvl w:val="1"/>
          <w:numId w:val="13"/>
        </w:numPr>
        <w:tabs>
          <w:tab w:val="left" w:pos="0"/>
        </w:tabs>
      </w:pPr>
      <w:r>
        <w:t>How it works...</w:t>
      </w:r>
    </w:p>
    <w:p w14:paraId="5E81FBFD" w14:textId="29365777" w:rsidR="004A543D" w:rsidRDefault="004A543D" w:rsidP="004A543D">
      <w:pPr>
        <w:pStyle w:val="NormalPACKT"/>
      </w:pPr>
      <w:r>
        <w:t>The game works by creating random number from 1 to 1</w:t>
      </w:r>
      <w:r w:rsidR="00017479">
        <w:t>0</w:t>
      </w:r>
      <w:r>
        <w:t>0 and asks the user to guess that number. Hints are provided as to whether a number guessed is higher or lower than the actual number. Als</w:t>
      </w:r>
      <w:r w:rsidR="00017479">
        <w:t>o the user is given just 20</w:t>
      </w:r>
      <w:r>
        <w:t xml:space="preserve"> tries to guess the number.</w:t>
      </w:r>
      <w:r w:rsidR="000964D0">
        <w:t xml:space="preserve"> We first need a pseudo seeder based on which we are going to generate a random number. The pseudo-seeder in this </w:t>
      </w:r>
      <w:r w:rsidR="00CB1357">
        <w:t xml:space="preserve">case is </w:t>
      </w:r>
      <w:proofErr w:type="spellStart"/>
      <w:r w:rsidR="00CB1357" w:rsidRPr="004A4A5B">
        <w:rPr>
          <w:rStyle w:val="SubtleReference"/>
        </w:rPr>
        <w:t>srand</w:t>
      </w:r>
      <w:proofErr w:type="spellEnd"/>
      <w:r w:rsidR="00CB1357">
        <w:t xml:space="preserve">. </w:t>
      </w:r>
      <w:r w:rsidR="00D52C7D">
        <w:t xml:space="preserve">We have chosen </w:t>
      </w:r>
      <w:r w:rsidR="00D52C7D" w:rsidRPr="004A4A5B">
        <w:rPr>
          <w:rStyle w:val="SubtleReference"/>
        </w:rPr>
        <w:t>TIME</w:t>
      </w:r>
      <w:r w:rsidR="00D52C7D">
        <w:t xml:space="preserve"> as a </w:t>
      </w:r>
      <w:r w:rsidR="004A4A5B">
        <w:t>value to generate our random range.</w:t>
      </w:r>
    </w:p>
    <w:p w14:paraId="5A3B1F8D" w14:textId="22A255C8" w:rsidR="004A4A5B" w:rsidRDefault="004A4A5B" w:rsidP="004A543D">
      <w:pPr>
        <w:pStyle w:val="NormalPACKT"/>
      </w:pPr>
      <w:r>
        <w:lastRenderedPageBreak/>
        <w:t xml:space="preserve">We need to execute the program in an infinite loop so that the program breaks only when tries are over or when the user correctly guess a number. We have set a variable for tries and increment for every guess a user takes. The random number is generated by the rand function. We use rand%99 +2 so that the random number is in the range 1 to 100. We ask the user input for the guessed number and then we check whether is number is less than or greater than or equal to the randomly generated number. Accordingly we display the correct message. If the user has guessed correctly or </w:t>
      </w:r>
      <w:r w:rsidR="001D7E6D">
        <w:t xml:space="preserve">the number of tries are over, the program should break out of the main loop. At this point we ask the user if he wants to play the game again. </w:t>
      </w:r>
    </w:p>
    <w:p w14:paraId="7DB4F830" w14:textId="247DC00C" w:rsidR="001D7E6D" w:rsidRDefault="001D7E6D" w:rsidP="004A543D">
      <w:pPr>
        <w:pStyle w:val="NormalPACKT"/>
      </w:pPr>
      <w:r>
        <w:t>Then depending on his answer he go back into the main loop and start the process of selecting a random number.</w:t>
      </w:r>
    </w:p>
    <w:p w14:paraId="77452643" w14:textId="77777777" w:rsidR="004A543D" w:rsidRPr="004A543D" w:rsidRDefault="004A543D" w:rsidP="004A543D">
      <w:pPr>
        <w:pStyle w:val="NormalPACKT"/>
      </w:pPr>
    </w:p>
    <w:p w14:paraId="41B691A1" w14:textId="11F548CD" w:rsidR="0065555D" w:rsidRDefault="0065555D" w:rsidP="00813279">
      <w:pPr>
        <w:pStyle w:val="Heading1"/>
        <w:numPr>
          <w:ilvl w:val="0"/>
          <w:numId w:val="14"/>
        </w:numPr>
        <w:tabs>
          <w:tab w:val="left" w:pos="0"/>
        </w:tabs>
      </w:pPr>
      <w:commentRangeStart w:id="217"/>
      <w:r>
        <w:t>Templates: When to use them</w:t>
      </w:r>
      <w:commentRangeEnd w:id="217"/>
      <w:r w:rsidR="005038ED">
        <w:rPr>
          <w:rStyle w:val="CommentReference"/>
          <w:b w:val="0"/>
          <w:bCs/>
          <w:iCs w:val="0"/>
          <w:color w:val="auto"/>
          <w:kern w:val="0"/>
          <w:lang w:val="en-US"/>
        </w:rPr>
        <w:commentReference w:id="217"/>
      </w:r>
    </w:p>
    <w:p w14:paraId="769D768B" w14:textId="739AAFA0" w:rsidR="000373A9" w:rsidRDefault="00376532" w:rsidP="00376532">
      <w:pPr>
        <w:pStyle w:val="NoSpacing"/>
        <w:pPrChange w:id="218" w:author="USER1" w:date="2015-08-19T12:28:00Z">
          <w:pPr>
            <w:pStyle w:val="Heading2"/>
            <w:numPr>
              <w:ilvl w:val="1"/>
              <w:numId w:val="2"/>
            </w:numPr>
            <w:tabs>
              <w:tab w:val="left" w:pos="0"/>
            </w:tabs>
          </w:pPr>
        </w:pPrChange>
      </w:pPr>
      <w:r>
        <w:t>Templates are a C++ programming way to lay the foundation to write generic program. Using templates we can write code in such a way such that it is independent of any particular data type. We can use function templates or class templates.</w:t>
      </w:r>
    </w:p>
    <w:p w14:paraId="051492AD" w14:textId="77777777" w:rsidR="0065555D" w:rsidRDefault="0065555D" w:rsidP="0065555D">
      <w:pPr>
        <w:pStyle w:val="Heading2"/>
        <w:numPr>
          <w:ilvl w:val="1"/>
          <w:numId w:val="2"/>
        </w:numPr>
        <w:tabs>
          <w:tab w:val="left" w:pos="0"/>
        </w:tabs>
      </w:pPr>
      <w:r>
        <w:t>Getting ready</w:t>
      </w:r>
    </w:p>
    <w:p w14:paraId="014B9965" w14:textId="77777777" w:rsidR="0065555D" w:rsidRDefault="0065555D" w:rsidP="0065555D">
      <w:pPr>
        <w:pStyle w:val="NormalPACKT"/>
        <w:numPr>
          <w:ilvl w:val="0"/>
          <w:numId w:val="2"/>
        </w:numPr>
      </w:pPr>
      <w:r>
        <w:t>For this recipe, you will need a Windows machine with a working copy of Visual Studio.</w:t>
      </w:r>
    </w:p>
    <w:p w14:paraId="4C48610D" w14:textId="77777777" w:rsidR="0065555D" w:rsidRDefault="0065555D" w:rsidP="0065555D">
      <w:pPr>
        <w:pStyle w:val="Heading2"/>
        <w:numPr>
          <w:ilvl w:val="1"/>
          <w:numId w:val="2"/>
        </w:numPr>
        <w:tabs>
          <w:tab w:val="left" w:pos="0"/>
        </w:tabs>
        <w:rPr>
          <w:ins w:id="219" w:author="Rashmi Suvarna" w:date="2015-08-03T15:33:00Z"/>
        </w:rPr>
      </w:pPr>
      <w:r>
        <w:t>How to do it...</w:t>
      </w:r>
    </w:p>
    <w:p w14:paraId="6E2FDBFD" w14:textId="77777777" w:rsidR="00DE2010" w:rsidRDefault="00DE2010" w:rsidP="00DE2010">
      <w:pPr>
        <w:pStyle w:val="NormalPACKT"/>
        <w:numPr>
          <w:ilvl w:val="0"/>
          <w:numId w:val="2"/>
        </w:numPr>
      </w:pPr>
      <w:commentRangeStart w:id="220"/>
      <w:r>
        <w:t>In this recipe we will find out the importance of templates, how to use them and the advantage it provides to us.</w:t>
      </w:r>
      <w:commentRangeEnd w:id="220"/>
      <w:r>
        <w:rPr>
          <w:rStyle w:val="CommentReference"/>
          <w:rFonts w:ascii="Arial" w:hAnsi="Arial" w:cs="Arial"/>
          <w:bCs/>
        </w:rPr>
        <w:commentReference w:id="220"/>
      </w:r>
    </w:p>
    <w:p w14:paraId="33B97E52" w14:textId="3D176EB3" w:rsidR="00DE2010" w:rsidRPr="00DE2010" w:rsidDel="00DE2010" w:rsidRDefault="00DE2010" w:rsidP="00813279">
      <w:pPr>
        <w:pStyle w:val="NormalPACKT"/>
        <w:rPr>
          <w:del w:id="221" w:author="Rashmi Suvarna" w:date="2015-08-03T15:33:00Z"/>
        </w:rPr>
      </w:pPr>
    </w:p>
    <w:p w14:paraId="0FC013C2" w14:textId="77777777" w:rsidR="0065555D" w:rsidRPr="005C685E" w:rsidRDefault="0065555D" w:rsidP="00813279">
      <w:pPr>
        <w:pStyle w:val="Heading2"/>
        <w:numPr>
          <w:ilvl w:val="1"/>
          <w:numId w:val="18"/>
        </w:numPr>
        <w:spacing w:before="0"/>
        <w:rPr>
          <w:rFonts w:ascii="Calibri" w:hAnsi="Calibri" w:cs="Times New Roman"/>
          <w:b w:val="0"/>
          <w:bCs w:val="0"/>
          <w:iCs w:val="0"/>
          <w:color w:val="666699"/>
          <w:sz w:val="22"/>
          <w:szCs w:val="24"/>
        </w:rPr>
      </w:pPr>
      <w:r w:rsidRPr="005C685E">
        <w:rPr>
          <w:rFonts w:ascii="Calibri" w:hAnsi="Calibri" w:cs="Times New Roman"/>
          <w:b w:val="0"/>
          <w:bCs w:val="0"/>
          <w:iCs w:val="0"/>
          <w:color w:val="666699"/>
          <w:sz w:val="22"/>
          <w:szCs w:val="24"/>
        </w:rPr>
        <w:t>Open Visual Studio.</w:t>
      </w:r>
    </w:p>
    <w:p w14:paraId="56C2A4DC" w14:textId="77777777" w:rsidR="0065555D" w:rsidRPr="005C685E" w:rsidRDefault="0065555D" w:rsidP="00813279">
      <w:pPr>
        <w:pStyle w:val="Heading2"/>
        <w:numPr>
          <w:ilvl w:val="1"/>
          <w:numId w:val="18"/>
        </w:numPr>
        <w:spacing w:before="0"/>
        <w:rPr>
          <w:rFonts w:ascii="Calibri" w:hAnsi="Calibri" w:cs="Times New Roman"/>
          <w:b w:val="0"/>
          <w:bCs w:val="0"/>
          <w:iCs w:val="0"/>
          <w:color w:val="666699"/>
          <w:sz w:val="22"/>
          <w:szCs w:val="24"/>
        </w:rPr>
      </w:pPr>
      <w:r w:rsidRPr="005C685E">
        <w:rPr>
          <w:rFonts w:ascii="Calibri" w:hAnsi="Calibri" w:cs="Times New Roman"/>
          <w:b w:val="0"/>
          <w:bCs w:val="0"/>
          <w:iCs w:val="0"/>
          <w:color w:val="666699"/>
          <w:sz w:val="22"/>
          <w:szCs w:val="24"/>
        </w:rPr>
        <w:t xml:space="preserve">Create a new C++ project </w:t>
      </w:r>
    </w:p>
    <w:p w14:paraId="043B6C49" w14:textId="23BF13E3" w:rsidR="0065555D" w:rsidRPr="005C685E" w:rsidRDefault="0065555D" w:rsidP="00813279">
      <w:pPr>
        <w:pStyle w:val="Heading2"/>
        <w:numPr>
          <w:ilvl w:val="1"/>
          <w:numId w:val="18"/>
        </w:numPr>
        <w:spacing w:before="0"/>
        <w:rPr>
          <w:rFonts w:ascii="Calibri" w:hAnsi="Calibri" w:cs="Times New Roman"/>
          <w:b w:val="0"/>
          <w:bCs w:val="0"/>
          <w:iCs w:val="0"/>
          <w:color w:val="666699"/>
          <w:sz w:val="22"/>
          <w:szCs w:val="24"/>
        </w:rPr>
      </w:pPr>
      <w:r w:rsidRPr="005C685E">
        <w:rPr>
          <w:rFonts w:ascii="Calibri" w:hAnsi="Calibri" w:cs="Times New Roman"/>
          <w:b w:val="0"/>
          <w:bCs w:val="0"/>
          <w:iCs w:val="0"/>
          <w:color w:val="666699"/>
          <w:sz w:val="22"/>
          <w:szCs w:val="24"/>
        </w:rPr>
        <w:t xml:space="preserve">Add a source file called </w:t>
      </w:r>
      <w:r w:rsidR="002571A4">
        <w:rPr>
          <w:rFonts w:ascii="Calibri" w:hAnsi="Calibri" w:cs="Times New Roman"/>
          <w:b w:val="0"/>
          <w:bCs w:val="0"/>
          <w:iCs w:val="0"/>
          <w:color w:val="666699"/>
          <w:sz w:val="22"/>
          <w:szCs w:val="24"/>
        </w:rPr>
        <w:t xml:space="preserve">Source.cpp and </w:t>
      </w:r>
      <w:proofErr w:type="spellStart"/>
      <w:r w:rsidR="00365746">
        <w:rPr>
          <w:rFonts w:ascii="Calibri" w:hAnsi="Calibri" w:cs="Times New Roman"/>
          <w:b w:val="0"/>
          <w:bCs w:val="0"/>
          <w:iCs w:val="0"/>
          <w:color w:val="666699"/>
          <w:sz w:val="22"/>
          <w:szCs w:val="24"/>
        </w:rPr>
        <w:t>Stack</w:t>
      </w:r>
      <w:r w:rsidR="002571A4">
        <w:rPr>
          <w:rFonts w:ascii="Calibri" w:hAnsi="Calibri" w:cs="Times New Roman"/>
          <w:b w:val="0"/>
          <w:bCs w:val="0"/>
          <w:iCs w:val="0"/>
          <w:color w:val="666699"/>
          <w:sz w:val="22"/>
          <w:szCs w:val="24"/>
        </w:rPr>
        <w:t>.h</w:t>
      </w:r>
      <w:proofErr w:type="spellEnd"/>
    </w:p>
    <w:p w14:paraId="76B5D042" w14:textId="77777777" w:rsidR="0065555D" w:rsidRDefault="0065555D" w:rsidP="00813279">
      <w:pPr>
        <w:pStyle w:val="Heading2"/>
        <w:numPr>
          <w:ilvl w:val="1"/>
          <w:numId w:val="18"/>
        </w:numPr>
        <w:spacing w:before="0"/>
        <w:rPr>
          <w:rFonts w:ascii="Calibri" w:hAnsi="Calibri" w:cs="Times New Roman"/>
          <w:b w:val="0"/>
          <w:bCs w:val="0"/>
          <w:iCs w:val="0"/>
          <w:color w:val="666699"/>
          <w:sz w:val="22"/>
          <w:szCs w:val="24"/>
        </w:rPr>
      </w:pPr>
      <w:r w:rsidRPr="005C685E">
        <w:rPr>
          <w:rFonts w:ascii="Calibri" w:hAnsi="Calibri" w:cs="Times New Roman"/>
          <w:b w:val="0"/>
          <w:bCs w:val="0"/>
          <w:iCs w:val="0"/>
          <w:color w:val="666699"/>
          <w:sz w:val="22"/>
          <w:szCs w:val="24"/>
        </w:rPr>
        <w:t>Add the following lines of code.</w:t>
      </w:r>
    </w:p>
    <w:p w14:paraId="7A164CE2" w14:textId="77777777" w:rsidR="00356575" w:rsidRDefault="00356575" w:rsidP="00356575">
      <w:pPr>
        <w:autoSpaceDE w:val="0"/>
        <w:autoSpaceDN w:val="0"/>
        <w:adjustRightInd w:val="0"/>
        <w:spacing w:after="0"/>
        <w:rPr>
          <w:rFonts w:ascii="Consolas" w:eastAsiaTheme="minorHAnsi" w:hAnsi="Consolas" w:cs="Consolas"/>
          <w:color w:val="000000"/>
          <w:sz w:val="19"/>
          <w:szCs w:val="19"/>
          <w:highlight w:val="white"/>
          <w:lang w:val="en-NZ"/>
        </w:rPr>
      </w:pPr>
    </w:p>
    <w:p w14:paraId="6FB83B92" w14:textId="670E2EB3" w:rsidR="00356575" w:rsidRPr="001B6524" w:rsidRDefault="00356575" w:rsidP="00813279">
      <w:pPr>
        <w:pStyle w:val="NumberedBulletPACKT"/>
        <w:numPr>
          <w:ilvl w:val="0"/>
          <w:numId w:val="11"/>
        </w:numPr>
        <w:tabs>
          <w:tab w:val="left" w:pos="683"/>
        </w:tabs>
        <w:suppressAutoHyphens w:val="0"/>
        <w:autoSpaceDE w:val="0"/>
        <w:autoSpaceDN w:val="0"/>
        <w:adjustRightInd w:val="0"/>
        <w:spacing w:after="0"/>
        <w:rPr>
          <w:rFonts w:ascii="Consolas" w:eastAsiaTheme="minorHAnsi" w:hAnsi="Consolas" w:cs="Consolas"/>
          <w:color w:val="000000"/>
          <w:sz w:val="19"/>
          <w:szCs w:val="19"/>
          <w:highlight w:val="white"/>
          <w:lang w:val="en-NZ"/>
        </w:rPr>
      </w:pPr>
      <w:r>
        <w:rPr>
          <w:b/>
        </w:rPr>
        <w:t>Source</w:t>
      </w:r>
      <w:r w:rsidRPr="00AD2233">
        <w:rPr>
          <w:b/>
        </w:rPr>
        <w:t>.</w:t>
      </w:r>
      <w:r>
        <w:rPr>
          <w:b/>
        </w:rPr>
        <w:t>cpp</w:t>
      </w:r>
    </w:p>
    <w:p w14:paraId="6FDD67E2" w14:textId="77777777" w:rsidR="00356575" w:rsidRDefault="00356575" w:rsidP="00356575">
      <w:pPr>
        <w:autoSpaceDE w:val="0"/>
        <w:autoSpaceDN w:val="0"/>
        <w:adjustRightInd w:val="0"/>
        <w:spacing w:after="0"/>
        <w:rPr>
          <w:rFonts w:ascii="Consolas" w:eastAsiaTheme="minorHAnsi" w:hAnsi="Consolas" w:cs="Consolas"/>
          <w:color w:val="000000"/>
          <w:sz w:val="19"/>
          <w:szCs w:val="19"/>
          <w:highlight w:val="white"/>
          <w:lang w:val="en-NZ"/>
        </w:rPr>
      </w:pPr>
    </w:p>
    <w:p w14:paraId="7EB494CD" w14:textId="77777777" w:rsidR="00B9352C" w:rsidRDefault="00B9352C" w:rsidP="00B9352C">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#include</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A31515"/>
          <w:sz w:val="19"/>
          <w:szCs w:val="19"/>
          <w:highlight w:val="white"/>
          <w:lang w:val="en-NZ"/>
        </w:rPr>
        <w:t>&lt;</w:t>
      </w:r>
      <w:proofErr w:type="spellStart"/>
      <w:r>
        <w:rPr>
          <w:rFonts w:ascii="Consolas" w:eastAsiaTheme="minorHAnsi" w:hAnsi="Consolas" w:cs="Consolas"/>
          <w:color w:val="A31515"/>
          <w:sz w:val="19"/>
          <w:szCs w:val="19"/>
          <w:highlight w:val="white"/>
          <w:lang w:val="en-NZ"/>
        </w:rPr>
        <w:t>iostream</w:t>
      </w:r>
      <w:proofErr w:type="spellEnd"/>
      <w:r>
        <w:rPr>
          <w:rFonts w:ascii="Consolas" w:eastAsiaTheme="minorHAnsi" w:hAnsi="Consolas" w:cs="Consolas"/>
          <w:color w:val="A31515"/>
          <w:sz w:val="19"/>
          <w:szCs w:val="19"/>
          <w:highlight w:val="white"/>
          <w:lang w:val="en-NZ"/>
        </w:rPr>
        <w:t>&gt;</w:t>
      </w:r>
    </w:p>
    <w:p w14:paraId="70BD6CDD" w14:textId="77777777" w:rsidR="00B9352C" w:rsidRDefault="00B9352C" w:rsidP="00B9352C">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#include</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A31515"/>
          <w:sz w:val="19"/>
          <w:szCs w:val="19"/>
          <w:highlight w:val="white"/>
          <w:lang w:val="en-NZ"/>
        </w:rPr>
        <w:t>&lt;</w:t>
      </w:r>
      <w:proofErr w:type="spellStart"/>
      <w:r>
        <w:rPr>
          <w:rFonts w:ascii="Consolas" w:eastAsiaTheme="minorHAnsi" w:hAnsi="Consolas" w:cs="Consolas"/>
          <w:color w:val="A31515"/>
          <w:sz w:val="19"/>
          <w:szCs w:val="19"/>
          <w:highlight w:val="white"/>
          <w:lang w:val="en-NZ"/>
        </w:rPr>
        <w:t>conio.h</w:t>
      </w:r>
      <w:proofErr w:type="spellEnd"/>
      <w:r>
        <w:rPr>
          <w:rFonts w:ascii="Consolas" w:eastAsiaTheme="minorHAnsi" w:hAnsi="Consolas" w:cs="Consolas"/>
          <w:color w:val="A31515"/>
          <w:sz w:val="19"/>
          <w:szCs w:val="19"/>
          <w:highlight w:val="white"/>
          <w:lang w:val="en-NZ"/>
        </w:rPr>
        <w:t>&gt;</w:t>
      </w:r>
    </w:p>
    <w:p w14:paraId="2E0645CF" w14:textId="77777777" w:rsidR="00B9352C" w:rsidRDefault="00B9352C" w:rsidP="00B9352C">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#include</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A31515"/>
          <w:sz w:val="19"/>
          <w:szCs w:val="19"/>
          <w:highlight w:val="white"/>
          <w:lang w:val="en-NZ"/>
        </w:rPr>
        <w:t>&lt;string&gt;</w:t>
      </w:r>
    </w:p>
    <w:p w14:paraId="41B0E2DA" w14:textId="77777777" w:rsidR="00B9352C" w:rsidRDefault="00B9352C" w:rsidP="00B9352C">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#include</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A31515"/>
          <w:sz w:val="19"/>
          <w:szCs w:val="19"/>
          <w:highlight w:val="white"/>
          <w:lang w:val="en-NZ"/>
        </w:rPr>
        <w:t>"</w:t>
      </w:r>
      <w:proofErr w:type="spellStart"/>
      <w:r>
        <w:rPr>
          <w:rFonts w:ascii="Consolas" w:eastAsiaTheme="minorHAnsi" w:hAnsi="Consolas" w:cs="Consolas"/>
          <w:color w:val="A31515"/>
          <w:sz w:val="19"/>
          <w:szCs w:val="19"/>
          <w:highlight w:val="white"/>
          <w:lang w:val="en-NZ"/>
        </w:rPr>
        <w:t>Stack.h</w:t>
      </w:r>
      <w:proofErr w:type="spellEnd"/>
      <w:r>
        <w:rPr>
          <w:rFonts w:ascii="Consolas" w:eastAsiaTheme="minorHAnsi" w:hAnsi="Consolas" w:cs="Consolas"/>
          <w:color w:val="A31515"/>
          <w:sz w:val="19"/>
          <w:szCs w:val="19"/>
          <w:highlight w:val="white"/>
          <w:lang w:val="en-NZ"/>
        </w:rPr>
        <w:t>"</w:t>
      </w:r>
    </w:p>
    <w:p w14:paraId="39FB9811" w14:textId="77777777" w:rsidR="00B9352C" w:rsidRDefault="00B9352C" w:rsidP="00B9352C">
      <w:pPr>
        <w:autoSpaceDE w:val="0"/>
        <w:autoSpaceDN w:val="0"/>
        <w:adjustRightInd w:val="0"/>
        <w:spacing w:after="0"/>
        <w:rPr>
          <w:rFonts w:ascii="Consolas" w:eastAsiaTheme="minorHAnsi" w:hAnsi="Consolas" w:cs="Consolas"/>
          <w:color w:val="000000"/>
          <w:sz w:val="19"/>
          <w:szCs w:val="19"/>
          <w:highlight w:val="white"/>
          <w:lang w:val="en-NZ"/>
        </w:rPr>
      </w:pPr>
    </w:p>
    <w:p w14:paraId="040599F9" w14:textId="77777777" w:rsidR="00B9352C" w:rsidRDefault="00B9352C" w:rsidP="00B9352C">
      <w:pPr>
        <w:autoSpaceDE w:val="0"/>
        <w:autoSpaceDN w:val="0"/>
        <w:adjustRightInd w:val="0"/>
        <w:spacing w:after="0"/>
        <w:rPr>
          <w:rFonts w:ascii="Consolas" w:eastAsiaTheme="minorHAnsi" w:hAnsi="Consolas" w:cs="Consolas"/>
          <w:color w:val="000000"/>
          <w:sz w:val="19"/>
          <w:szCs w:val="19"/>
          <w:highlight w:val="white"/>
          <w:lang w:val="en-NZ"/>
        </w:rPr>
      </w:pPr>
      <w:proofErr w:type="gramStart"/>
      <w:r>
        <w:rPr>
          <w:rFonts w:ascii="Consolas" w:eastAsiaTheme="minorHAnsi" w:hAnsi="Consolas" w:cs="Consolas"/>
          <w:color w:val="0000FF"/>
          <w:sz w:val="19"/>
          <w:szCs w:val="19"/>
          <w:highlight w:val="white"/>
          <w:lang w:val="en-NZ"/>
        </w:rPr>
        <w:t>using</w:t>
      </w:r>
      <w:proofErr w:type="gramEnd"/>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0000FF"/>
          <w:sz w:val="19"/>
          <w:szCs w:val="19"/>
          <w:highlight w:val="white"/>
          <w:lang w:val="en-NZ"/>
        </w:rPr>
        <w:t>namespace</w:t>
      </w:r>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00"/>
          <w:sz w:val="19"/>
          <w:szCs w:val="19"/>
          <w:highlight w:val="white"/>
          <w:lang w:val="en-NZ"/>
        </w:rPr>
        <w:t>std</w:t>
      </w:r>
      <w:proofErr w:type="spellEnd"/>
      <w:r>
        <w:rPr>
          <w:rFonts w:ascii="Consolas" w:eastAsiaTheme="minorHAnsi" w:hAnsi="Consolas" w:cs="Consolas"/>
          <w:color w:val="000000"/>
          <w:sz w:val="19"/>
          <w:szCs w:val="19"/>
          <w:highlight w:val="white"/>
          <w:lang w:val="en-NZ"/>
        </w:rPr>
        <w:t>;</w:t>
      </w:r>
    </w:p>
    <w:p w14:paraId="65F0981B" w14:textId="77777777" w:rsidR="00B9352C" w:rsidRDefault="00B9352C" w:rsidP="00B9352C">
      <w:pPr>
        <w:autoSpaceDE w:val="0"/>
        <w:autoSpaceDN w:val="0"/>
        <w:adjustRightInd w:val="0"/>
        <w:spacing w:after="0"/>
        <w:rPr>
          <w:rFonts w:ascii="Consolas" w:eastAsiaTheme="minorHAnsi" w:hAnsi="Consolas" w:cs="Consolas"/>
          <w:color w:val="000000"/>
          <w:sz w:val="19"/>
          <w:szCs w:val="19"/>
          <w:highlight w:val="white"/>
          <w:lang w:val="en-NZ"/>
        </w:rPr>
      </w:pPr>
    </w:p>
    <w:p w14:paraId="5A083BEB" w14:textId="77777777" w:rsidR="00B9352C" w:rsidRDefault="00B9352C" w:rsidP="00B9352C">
      <w:pPr>
        <w:autoSpaceDE w:val="0"/>
        <w:autoSpaceDN w:val="0"/>
        <w:adjustRightInd w:val="0"/>
        <w:spacing w:after="0"/>
        <w:rPr>
          <w:rFonts w:ascii="Consolas" w:eastAsiaTheme="minorHAnsi" w:hAnsi="Consolas" w:cs="Consolas"/>
          <w:color w:val="000000"/>
          <w:sz w:val="19"/>
          <w:szCs w:val="19"/>
          <w:highlight w:val="white"/>
          <w:lang w:val="en-NZ"/>
        </w:rPr>
      </w:pPr>
      <w:proofErr w:type="gramStart"/>
      <w:r>
        <w:rPr>
          <w:rFonts w:ascii="Consolas" w:eastAsiaTheme="minorHAnsi" w:hAnsi="Consolas" w:cs="Consolas"/>
          <w:color w:val="0000FF"/>
          <w:sz w:val="19"/>
          <w:szCs w:val="19"/>
          <w:highlight w:val="white"/>
          <w:lang w:val="en-NZ"/>
        </w:rPr>
        <w:t>template</w:t>
      </w:r>
      <w:r>
        <w:rPr>
          <w:rFonts w:ascii="Consolas" w:eastAsiaTheme="minorHAnsi" w:hAnsi="Consolas" w:cs="Consolas"/>
          <w:color w:val="000000"/>
          <w:sz w:val="19"/>
          <w:szCs w:val="19"/>
          <w:highlight w:val="white"/>
          <w:lang w:val="en-NZ"/>
        </w:rPr>
        <w:t>&lt;</w:t>
      </w:r>
      <w:proofErr w:type="gramEnd"/>
      <w:r>
        <w:rPr>
          <w:rFonts w:ascii="Consolas" w:eastAsiaTheme="minorHAnsi" w:hAnsi="Consolas" w:cs="Consolas"/>
          <w:color w:val="0000FF"/>
          <w:sz w:val="19"/>
          <w:szCs w:val="19"/>
          <w:highlight w:val="white"/>
          <w:lang w:val="en-NZ"/>
        </w:rPr>
        <w:t>class</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2B91AF"/>
          <w:sz w:val="19"/>
          <w:szCs w:val="19"/>
          <w:highlight w:val="white"/>
          <w:lang w:val="en-NZ"/>
        </w:rPr>
        <w:t>T</w:t>
      </w:r>
      <w:r>
        <w:rPr>
          <w:rFonts w:ascii="Consolas" w:eastAsiaTheme="minorHAnsi" w:hAnsi="Consolas" w:cs="Consolas"/>
          <w:color w:val="000000"/>
          <w:sz w:val="19"/>
          <w:szCs w:val="19"/>
          <w:highlight w:val="white"/>
          <w:lang w:val="en-NZ"/>
        </w:rPr>
        <w:t>&gt;</w:t>
      </w:r>
    </w:p>
    <w:p w14:paraId="08EF86BC" w14:textId="77777777" w:rsidR="00B9352C" w:rsidRDefault="00B9352C" w:rsidP="00B9352C">
      <w:pPr>
        <w:autoSpaceDE w:val="0"/>
        <w:autoSpaceDN w:val="0"/>
        <w:adjustRightInd w:val="0"/>
        <w:spacing w:after="0"/>
        <w:rPr>
          <w:rFonts w:ascii="Consolas" w:eastAsiaTheme="minorHAnsi" w:hAnsi="Consolas" w:cs="Consolas"/>
          <w:color w:val="000000"/>
          <w:sz w:val="19"/>
          <w:szCs w:val="19"/>
          <w:highlight w:val="white"/>
          <w:lang w:val="en-NZ"/>
        </w:rPr>
      </w:pPr>
      <w:proofErr w:type="gramStart"/>
      <w:r>
        <w:rPr>
          <w:rFonts w:ascii="Consolas" w:eastAsiaTheme="minorHAnsi" w:hAnsi="Consolas" w:cs="Consolas"/>
          <w:color w:val="0000FF"/>
          <w:sz w:val="19"/>
          <w:szCs w:val="19"/>
          <w:highlight w:val="white"/>
          <w:lang w:val="en-NZ"/>
        </w:rPr>
        <w:t>void</w:t>
      </w:r>
      <w:proofErr w:type="gramEnd"/>
      <w:r>
        <w:rPr>
          <w:rFonts w:ascii="Consolas" w:eastAsiaTheme="minorHAnsi" w:hAnsi="Consolas" w:cs="Consolas"/>
          <w:color w:val="000000"/>
          <w:sz w:val="19"/>
          <w:szCs w:val="19"/>
          <w:highlight w:val="white"/>
          <w:lang w:val="en-NZ"/>
        </w:rPr>
        <w:t xml:space="preserve"> Print(</w:t>
      </w:r>
      <w:r>
        <w:rPr>
          <w:rFonts w:ascii="Consolas" w:eastAsiaTheme="minorHAnsi" w:hAnsi="Consolas" w:cs="Consolas"/>
          <w:color w:val="2B91AF"/>
          <w:sz w:val="19"/>
          <w:szCs w:val="19"/>
          <w:highlight w:val="white"/>
          <w:lang w:val="en-NZ"/>
        </w:rPr>
        <w:t>T</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808080"/>
          <w:sz w:val="19"/>
          <w:szCs w:val="19"/>
          <w:highlight w:val="white"/>
          <w:lang w:val="en-NZ"/>
        </w:rPr>
        <w:t>array</w:t>
      </w:r>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FF"/>
          <w:sz w:val="19"/>
          <w:szCs w:val="19"/>
          <w:highlight w:val="white"/>
          <w:lang w:val="en-NZ"/>
        </w:rPr>
        <w:t>int</w:t>
      </w:r>
      <w:proofErr w:type="spell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808080"/>
          <w:sz w:val="19"/>
          <w:szCs w:val="19"/>
          <w:highlight w:val="white"/>
          <w:lang w:val="en-NZ"/>
        </w:rPr>
        <w:t>array_size</w:t>
      </w:r>
      <w:proofErr w:type="spellEnd"/>
      <w:r>
        <w:rPr>
          <w:rFonts w:ascii="Consolas" w:eastAsiaTheme="minorHAnsi" w:hAnsi="Consolas" w:cs="Consolas"/>
          <w:color w:val="000000"/>
          <w:sz w:val="19"/>
          <w:szCs w:val="19"/>
          <w:highlight w:val="white"/>
          <w:lang w:val="en-NZ"/>
        </w:rPr>
        <w:t>)</w:t>
      </w:r>
    </w:p>
    <w:p w14:paraId="68107E09" w14:textId="77777777" w:rsidR="00B9352C" w:rsidRDefault="00B9352C" w:rsidP="00B9352C">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5BC011C2" w14:textId="77777777" w:rsidR="00B9352C" w:rsidRDefault="00B9352C" w:rsidP="00B9352C">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FF"/>
          <w:sz w:val="19"/>
          <w:szCs w:val="19"/>
          <w:highlight w:val="white"/>
          <w:lang w:val="en-NZ"/>
        </w:rPr>
        <w:t>for</w:t>
      </w:r>
      <w:proofErr w:type="gram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FF"/>
          <w:sz w:val="19"/>
          <w:szCs w:val="19"/>
          <w:highlight w:val="white"/>
          <w:lang w:val="en-NZ"/>
        </w:rPr>
        <w:t>int</w:t>
      </w:r>
      <w:proofErr w:type="spell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00"/>
          <w:sz w:val="19"/>
          <w:szCs w:val="19"/>
          <w:highlight w:val="white"/>
          <w:lang w:val="en-NZ"/>
        </w:rPr>
        <w:t>nIndex</w:t>
      </w:r>
      <w:proofErr w:type="spellEnd"/>
      <w:r>
        <w:rPr>
          <w:rFonts w:ascii="Consolas" w:eastAsiaTheme="minorHAnsi" w:hAnsi="Consolas" w:cs="Consolas"/>
          <w:color w:val="000000"/>
          <w:sz w:val="19"/>
          <w:szCs w:val="19"/>
          <w:highlight w:val="white"/>
          <w:lang w:val="en-NZ"/>
        </w:rPr>
        <w:t xml:space="preserve"> = 0; </w:t>
      </w:r>
      <w:proofErr w:type="spellStart"/>
      <w:r>
        <w:rPr>
          <w:rFonts w:ascii="Consolas" w:eastAsiaTheme="minorHAnsi" w:hAnsi="Consolas" w:cs="Consolas"/>
          <w:color w:val="000000"/>
          <w:sz w:val="19"/>
          <w:szCs w:val="19"/>
          <w:highlight w:val="white"/>
          <w:lang w:val="en-NZ"/>
        </w:rPr>
        <w:t>nIndex</w:t>
      </w:r>
      <w:proofErr w:type="spellEnd"/>
      <w:r>
        <w:rPr>
          <w:rFonts w:ascii="Consolas" w:eastAsiaTheme="minorHAnsi" w:hAnsi="Consolas" w:cs="Consolas"/>
          <w:color w:val="000000"/>
          <w:sz w:val="19"/>
          <w:szCs w:val="19"/>
          <w:highlight w:val="white"/>
          <w:lang w:val="en-NZ"/>
        </w:rPr>
        <w:t xml:space="preserve"> &lt; </w:t>
      </w:r>
      <w:proofErr w:type="spellStart"/>
      <w:r>
        <w:rPr>
          <w:rFonts w:ascii="Consolas" w:eastAsiaTheme="minorHAnsi" w:hAnsi="Consolas" w:cs="Consolas"/>
          <w:color w:val="808080"/>
          <w:sz w:val="19"/>
          <w:szCs w:val="19"/>
          <w:highlight w:val="white"/>
          <w:lang w:val="en-NZ"/>
        </w:rPr>
        <w:t>array_size</w:t>
      </w:r>
      <w:proofErr w:type="spellEnd"/>
      <w:r>
        <w:rPr>
          <w:rFonts w:ascii="Consolas" w:eastAsiaTheme="minorHAnsi" w:hAnsi="Consolas" w:cs="Consolas"/>
          <w:color w:val="000000"/>
          <w:sz w:val="19"/>
          <w:szCs w:val="19"/>
          <w:highlight w:val="white"/>
          <w:lang w:val="en-NZ"/>
        </w:rPr>
        <w:t>; ++</w:t>
      </w:r>
      <w:proofErr w:type="spellStart"/>
      <w:r>
        <w:rPr>
          <w:rFonts w:ascii="Consolas" w:eastAsiaTheme="minorHAnsi" w:hAnsi="Consolas" w:cs="Consolas"/>
          <w:color w:val="000000"/>
          <w:sz w:val="19"/>
          <w:szCs w:val="19"/>
          <w:highlight w:val="white"/>
          <w:lang w:val="en-NZ"/>
        </w:rPr>
        <w:t>nIndex</w:t>
      </w:r>
      <w:proofErr w:type="spellEnd"/>
      <w:r>
        <w:rPr>
          <w:rFonts w:ascii="Consolas" w:eastAsiaTheme="minorHAnsi" w:hAnsi="Consolas" w:cs="Consolas"/>
          <w:color w:val="000000"/>
          <w:sz w:val="19"/>
          <w:szCs w:val="19"/>
          <w:highlight w:val="white"/>
          <w:lang w:val="en-NZ"/>
        </w:rPr>
        <w:t>)</w:t>
      </w:r>
    </w:p>
    <w:p w14:paraId="72762E4B" w14:textId="77777777" w:rsidR="00B9352C" w:rsidRDefault="00B9352C" w:rsidP="00B9352C">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w:t>
      </w:r>
      <w:r>
        <w:rPr>
          <w:rFonts w:ascii="Consolas" w:eastAsiaTheme="minorHAnsi" w:hAnsi="Consolas" w:cs="Consolas"/>
          <w:color w:val="000000"/>
          <w:sz w:val="19"/>
          <w:szCs w:val="19"/>
          <w:highlight w:val="white"/>
          <w:lang w:val="en-NZ"/>
        </w:rPr>
        <w:tab/>
      </w:r>
    </w:p>
    <w:p w14:paraId="3ADAE5E3" w14:textId="77777777" w:rsidR="00B9352C" w:rsidRDefault="00B9352C" w:rsidP="00B9352C">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proofErr w:type="spellStart"/>
      <w:proofErr w:type="gramStart"/>
      <w:r>
        <w:rPr>
          <w:rFonts w:ascii="Consolas" w:eastAsiaTheme="minorHAnsi" w:hAnsi="Consolas" w:cs="Consolas"/>
          <w:color w:val="000000"/>
          <w:sz w:val="19"/>
          <w:szCs w:val="19"/>
          <w:highlight w:val="white"/>
          <w:lang w:val="en-NZ"/>
        </w:rPr>
        <w:t>cout</w:t>
      </w:r>
      <w:proofErr w:type="spellEnd"/>
      <w:proofErr w:type="gramEnd"/>
      <w:r>
        <w:rPr>
          <w:rFonts w:ascii="Consolas" w:eastAsiaTheme="minorHAnsi" w:hAnsi="Consolas" w:cs="Consolas"/>
          <w:color w:val="000000"/>
          <w:sz w:val="19"/>
          <w:szCs w:val="19"/>
          <w:highlight w:val="white"/>
          <w:lang w:val="en-NZ"/>
        </w:rPr>
        <w:t xml:space="preserve"> &lt;&lt; </w:t>
      </w:r>
      <w:r>
        <w:rPr>
          <w:rFonts w:ascii="Consolas" w:eastAsiaTheme="minorHAnsi" w:hAnsi="Consolas" w:cs="Consolas"/>
          <w:color w:val="808080"/>
          <w:sz w:val="19"/>
          <w:szCs w:val="19"/>
          <w:highlight w:val="white"/>
          <w:lang w:val="en-NZ"/>
        </w:rPr>
        <w:t>array</w:t>
      </w:r>
      <w:r>
        <w:rPr>
          <w:rFonts w:ascii="Consolas" w:eastAsiaTheme="minorHAnsi" w:hAnsi="Consolas" w:cs="Consolas"/>
          <w:color w:val="000000"/>
          <w:sz w:val="19"/>
          <w:szCs w:val="19"/>
          <w:highlight w:val="white"/>
          <w:lang w:val="en-NZ"/>
        </w:rPr>
        <w:t>[</w:t>
      </w:r>
      <w:proofErr w:type="spellStart"/>
      <w:r>
        <w:rPr>
          <w:rFonts w:ascii="Consolas" w:eastAsiaTheme="minorHAnsi" w:hAnsi="Consolas" w:cs="Consolas"/>
          <w:color w:val="000000"/>
          <w:sz w:val="19"/>
          <w:szCs w:val="19"/>
          <w:highlight w:val="white"/>
          <w:lang w:val="en-NZ"/>
        </w:rPr>
        <w:t>nIndex</w:t>
      </w:r>
      <w:proofErr w:type="spellEnd"/>
      <w:r>
        <w:rPr>
          <w:rFonts w:ascii="Consolas" w:eastAsiaTheme="minorHAnsi" w:hAnsi="Consolas" w:cs="Consolas"/>
          <w:color w:val="000000"/>
          <w:sz w:val="19"/>
          <w:szCs w:val="19"/>
          <w:highlight w:val="white"/>
          <w:lang w:val="en-NZ"/>
        </w:rPr>
        <w:t xml:space="preserve">] &lt;&lt; </w:t>
      </w:r>
      <w:r>
        <w:rPr>
          <w:rFonts w:ascii="Consolas" w:eastAsiaTheme="minorHAnsi" w:hAnsi="Consolas" w:cs="Consolas"/>
          <w:color w:val="A31515"/>
          <w:sz w:val="19"/>
          <w:szCs w:val="19"/>
          <w:highlight w:val="white"/>
          <w:lang w:val="en-NZ"/>
        </w:rPr>
        <w:t>"\t"</w:t>
      </w:r>
      <w:r>
        <w:rPr>
          <w:rFonts w:ascii="Consolas" w:eastAsiaTheme="minorHAnsi" w:hAnsi="Consolas" w:cs="Consolas"/>
          <w:color w:val="000000"/>
          <w:sz w:val="19"/>
          <w:szCs w:val="19"/>
          <w:highlight w:val="white"/>
          <w:lang w:val="en-NZ"/>
        </w:rPr>
        <w:t>;</w:t>
      </w:r>
    </w:p>
    <w:p w14:paraId="7AB20C01" w14:textId="77777777" w:rsidR="00B9352C" w:rsidRDefault="00B9352C" w:rsidP="00B9352C">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w:t>
      </w:r>
    </w:p>
    <w:p w14:paraId="1B837AB3" w14:textId="77777777" w:rsidR="00B9352C" w:rsidRDefault="00B9352C" w:rsidP="00B9352C">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spellStart"/>
      <w:proofErr w:type="gramStart"/>
      <w:r>
        <w:rPr>
          <w:rFonts w:ascii="Consolas" w:eastAsiaTheme="minorHAnsi" w:hAnsi="Consolas" w:cs="Consolas"/>
          <w:color w:val="000000"/>
          <w:sz w:val="19"/>
          <w:szCs w:val="19"/>
          <w:highlight w:val="white"/>
          <w:lang w:val="en-NZ"/>
        </w:rPr>
        <w:t>cout</w:t>
      </w:r>
      <w:proofErr w:type="spellEnd"/>
      <w:proofErr w:type="gramEnd"/>
      <w:r>
        <w:rPr>
          <w:rFonts w:ascii="Consolas" w:eastAsiaTheme="minorHAnsi" w:hAnsi="Consolas" w:cs="Consolas"/>
          <w:color w:val="000000"/>
          <w:sz w:val="19"/>
          <w:szCs w:val="19"/>
          <w:highlight w:val="white"/>
          <w:lang w:val="en-NZ"/>
        </w:rPr>
        <w:t xml:space="preserve"> &lt;&lt; </w:t>
      </w:r>
      <w:proofErr w:type="spellStart"/>
      <w:r>
        <w:rPr>
          <w:rFonts w:ascii="Consolas" w:eastAsiaTheme="minorHAnsi" w:hAnsi="Consolas" w:cs="Consolas"/>
          <w:color w:val="000000"/>
          <w:sz w:val="19"/>
          <w:szCs w:val="19"/>
          <w:highlight w:val="white"/>
          <w:lang w:val="en-NZ"/>
        </w:rPr>
        <w:t>endl</w:t>
      </w:r>
      <w:proofErr w:type="spellEnd"/>
      <w:r>
        <w:rPr>
          <w:rFonts w:ascii="Consolas" w:eastAsiaTheme="minorHAnsi" w:hAnsi="Consolas" w:cs="Consolas"/>
          <w:color w:val="000000"/>
          <w:sz w:val="19"/>
          <w:szCs w:val="19"/>
          <w:highlight w:val="white"/>
          <w:lang w:val="en-NZ"/>
        </w:rPr>
        <w:t>;</w:t>
      </w:r>
    </w:p>
    <w:p w14:paraId="1E06F414" w14:textId="77777777" w:rsidR="00B9352C" w:rsidRDefault="00B9352C" w:rsidP="00B9352C">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0BCE6EF2" w14:textId="77777777" w:rsidR="00B9352C" w:rsidRDefault="00B9352C" w:rsidP="00B9352C">
      <w:pPr>
        <w:autoSpaceDE w:val="0"/>
        <w:autoSpaceDN w:val="0"/>
        <w:adjustRightInd w:val="0"/>
        <w:spacing w:after="0"/>
        <w:rPr>
          <w:rFonts w:ascii="Consolas" w:eastAsiaTheme="minorHAnsi" w:hAnsi="Consolas" w:cs="Consolas"/>
          <w:color w:val="000000"/>
          <w:sz w:val="19"/>
          <w:szCs w:val="19"/>
          <w:highlight w:val="white"/>
          <w:lang w:val="en-NZ"/>
        </w:rPr>
      </w:pPr>
    </w:p>
    <w:p w14:paraId="0982FEED" w14:textId="77777777" w:rsidR="00B9352C" w:rsidRDefault="00B9352C" w:rsidP="00B9352C">
      <w:pPr>
        <w:autoSpaceDE w:val="0"/>
        <w:autoSpaceDN w:val="0"/>
        <w:adjustRightInd w:val="0"/>
        <w:spacing w:after="0"/>
        <w:rPr>
          <w:rFonts w:ascii="Consolas" w:eastAsiaTheme="minorHAnsi" w:hAnsi="Consolas" w:cs="Consolas"/>
          <w:color w:val="000000"/>
          <w:sz w:val="19"/>
          <w:szCs w:val="19"/>
          <w:highlight w:val="white"/>
          <w:lang w:val="en-NZ"/>
        </w:rPr>
      </w:pPr>
      <w:proofErr w:type="spellStart"/>
      <w:proofErr w:type="gramStart"/>
      <w:r>
        <w:rPr>
          <w:rFonts w:ascii="Consolas" w:eastAsiaTheme="minorHAnsi" w:hAnsi="Consolas" w:cs="Consolas"/>
          <w:color w:val="0000FF"/>
          <w:sz w:val="19"/>
          <w:szCs w:val="19"/>
          <w:highlight w:val="white"/>
          <w:lang w:val="en-NZ"/>
        </w:rPr>
        <w:t>int</w:t>
      </w:r>
      <w:proofErr w:type="spellEnd"/>
      <w:proofErr w:type="gramEnd"/>
      <w:r>
        <w:rPr>
          <w:rFonts w:ascii="Consolas" w:eastAsiaTheme="minorHAnsi" w:hAnsi="Consolas" w:cs="Consolas"/>
          <w:color w:val="000000"/>
          <w:sz w:val="19"/>
          <w:szCs w:val="19"/>
          <w:highlight w:val="white"/>
          <w:lang w:val="en-NZ"/>
        </w:rPr>
        <w:t xml:space="preserve"> main()</w:t>
      </w:r>
    </w:p>
    <w:p w14:paraId="017A88BE" w14:textId="77777777" w:rsidR="00B9352C" w:rsidRDefault="00B9352C" w:rsidP="00B9352C">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54DC8ECE" w14:textId="77777777" w:rsidR="00B9352C" w:rsidRDefault="00B9352C" w:rsidP="00B9352C">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spellStart"/>
      <w:proofErr w:type="gramStart"/>
      <w:r>
        <w:rPr>
          <w:rFonts w:ascii="Consolas" w:eastAsiaTheme="minorHAnsi" w:hAnsi="Consolas" w:cs="Consolas"/>
          <w:color w:val="0000FF"/>
          <w:sz w:val="19"/>
          <w:szCs w:val="19"/>
          <w:highlight w:val="white"/>
          <w:lang w:val="en-NZ"/>
        </w:rPr>
        <w:t>int</w:t>
      </w:r>
      <w:proofErr w:type="spellEnd"/>
      <w:proofErr w:type="gram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00"/>
          <w:sz w:val="19"/>
          <w:szCs w:val="19"/>
          <w:highlight w:val="white"/>
          <w:lang w:val="en-NZ"/>
        </w:rPr>
        <w:t>iArray</w:t>
      </w:r>
      <w:proofErr w:type="spellEnd"/>
      <w:r>
        <w:rPr>
          <w:rFonts w:ascii="Consolas" w:eastAsiaTheme="minorHAnsi" w:hAnsi="Consolas" w:cs="Consolas"/>
          <w:color w:val="000000"/>
          <w:sz w:val="19"/>
          <w:szCs w:val="19"/>
          <w:highlight w:val="white"/>
          <w:lang w:val="en-NZ"/>
        </w:rPr>
        <w:t>[5] = { 4, 5, 6, 6, 7 };</w:t>
      </w:r>
    </w:p>
    <w:p w14:paraId="2C5F4E01" w14:textId="77777777" w:rsidR="00B9352C" w:rsidRDefault="00B9352C" w:rsidP="00B9352C">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FF"/>
          <w:sz w:val="19"/>
          <w:szCs w:val="19"/>
          <w:highlight w:val="white"/>
          <w:lang w:val="en-NZ"/>
        </w:rPr>
        <w:t>char</w:t>
      </w:r>
      <w:proofErr w:type="gram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00"/>
          <w:sz w:val="19"/>
          <w:szCs w:val="19"/>
          <w:highlight w:val="white"/>
          <w:lang w:val="en-NZ"/>
        </w:rPr>
        <w:t>cArray</w:t>
      </w:r>
      <w:proofErr w:type="spellEnd"/>
      <w:r>
        <w:rPr>
          <w:rFonts w:ascii="Consolas" w:eastAsiaTheme="minorHAnsi" w:hAnsi="Consolas" w:cs="Consolas"/>
          <w:color w:val="000000"/>
          <w:sz w:val="19"/>
          <w:szCs w:val="19"/>
          <w:highlight w:val="white"/>
          <w:lang w:val="en-NZ"/>
        </w:rPr>
        <w:t xml:space="preserve">[3] = { </w:t>
      </w:r>
      <w:r>
        <w:rPr>
          <w:rFonts w:ascii="Consolas" w:eastAsiaTheme="minorHAnsi" w:hAnsi="Consolas" w:cs="Consolas"/>
          <w:color w:val="A31515"/>
          <w:sz w:val="19"/>
          <w:szCs w:val="19"/>
          <w:highlight w:val="white"/>
          <w:lang w:val="en-NZ"/>
        </w:rPr>
        <w:t>'s'</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A31515"/>
          <w:sz w:val="19"/>
          <w:szCs w:val="19"/>
          <w:highlight w:val="white"/>
          <w:lang w:val="en-NZ"/>
        </w:rPr>
        <w:t>'s'</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A31515"/>
          <w:sz w:val="19"/>
          <w:szCs w:val="19"/>
          <w:highlight w:val="white"/>
          <w:lang w:val="en-NZ"/>
        </w:rPr>
        <w:t>'b'</w:t>
      </w:r>
      <w:r>
        <w:rPr>
          <w:rFonts w:ascii="Consolas" w:eastAsiaTheme="minorHAnsi" w:hAnsi="Consolas" w:cs="Consolas"/>
          <w:color w:val="000000"/>
          <w:sz w:val="19"/>
          <w:szCs w:val="19"/>
          <w:highlight w:val="white"/>
          <w:lang w:val="en-NZ"/>
        </w:rPr>
        <w:t xml:space="preserve"> };</w:t>
      </w:r>
    </w:p>
    <w:p w14:paraId="5F404125" w14:textId="77777777" w:rsidR="00B9352C" w:rsidRDefault="00B9352C" w:rsidP="00B9352C">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2B91AF"/>
          <w:sz w:val="19"/>
          <w:szCs w:val="19"/>
          <w:highlight w:val="white"/>
          <w:lang w:val="en-NZ"/>
        </w:rPr>
        <w:t>string</w:t>
      </w:r>
      <w:proofErr w:type="gram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00"/>
          <w:sz w:val="19"/>
          <w:szCs w:val="19"/>
          <w:highlight w:val="white"/>
          <w:lang w:val="en-NZ"/>
        </w:rPr>
        <w:t>sArray</w:t>
      </w:r>
      <w:proofErr w:type="spellEnd"/>
      <w:r>
        <w:rPr>
          <w:rFonts w:ascii="Consolas" w:eastAsiaTheme="minorHAnsi" w:hAnsi="Consolas" w:cs="Consolas"/>
          <w:color w:val="000000"/>
          <w:sz w:val="19"/>
          <w:szCs w:val="19"/>
          <w:highlight w:val="white"/>
          <w:lang w:val="en-NZ"/>
        </w:rPr>
        <w:t xml:space="preserve">[3] = { </w:t>
      </w:r>
      <w:r>
        <w:rPr>
          <w:rFonts w:ascii="Consolas" w:eastAsiaTheme="minorHAnsi" w:hAnsi="Consolas" w:cs="Consolas"/>
          <w:color w:val="A31515"/>
          <w:sz w:val="19"/>
          <w:szCs w:val="19"/>
          <w:highlight w:val="white"/>
          <w:lang w:val="en-NZ"/>
        </w:rPr>
        <w:t>"</w:t>
      </w:r>
      <w:proofErr w:type="spellStart"/>
      <w:r>
        <w:rPr>
          <w:rFonts w:ascii="Consolas" w:eastAsiaTheme="minorHAnsi" w:hAnsi="Consolas" w:cs="Consolas"/>
          <w:color w:val="A31515"/>
          <w:sz w:val="19"/>
          <w:szCs w:val="19"/>
          <w:highlight w:val="white"/>
          <w:lang w:val="en-NZ"/>
        </w:rPr>
        <w:t>Kratos</w:t>
      </w:r>
      <w:proofErr w:type="spellEnd"/>
      <w:r>
        <w:rPr>
          <w:rFonts w:ascii="Consolas" w:eastAsiaTheme="minorHAnsi" w:hAnsi="Consolas" w:cs="Consolas"/>
          <w:color w:val="A31515"/>
          <w:sz w:val="19"/>
          <w:szCs w:val="19"/>
          <w:highlight w:val="white"/>
          <w:lang w:val="en-NZ"/>
        </w:rPr>
        <w:t>"</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A31515"/>
          <w:sz w:val="19"/>
          <w:szCs w:val="19"/>
          <w:highlight w:val="white"/>
          <w:lang w:val="en-NZ"/>
        </w:rPr>
        <w:t>"</w:t>
      </w:r>
      <w:proofErr w:type="spellStart"/>
      <w:r>
        <w:rPr>
          <w:rFonts w:ascii="Consolas" w:eastAsiaTheme="minorHAnsi" w:hAnsi="Consolas" w:cs="Consolas"/>
          <w:color w:val="A31515"/>
          <w:sz w:val="19"/>
          <w:szCs w:val="19"/>
          <w:highlight w:val="white"/>
          <w:lang w:val="en-NZ"/>
        </w:rPr>
        <w:t>Dr.Evil</w:t>
      </w:r>
      <w:proofErr w:type="spellEnd"/>
      <w:r>
        <w:rPr>
          <w:rFonts w:ascii="Consolas" w:eastAsiaTheme="minorHAnsi" w:hAnsi="Consolas" w:cs="Consolas"/>
          <w:color w:val="A31515"/>
          <w:sz w:val="19"/>
          <w:szCs w:val="19"/>
          <w:highlight w:val="white"/>
          <w:lang w:val="en-NZ"/>
        </w:rPr>
        <w:t>"</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A31515"/>
          <w:sz w:val="19"/>
          <w:szCs w:val="19"/>
          <w:highlight w:val="white"/>
          <w:lang w:val="en-NZ"/>
        </w:rPr>
        <w:t>"Mario"</w:t>
      </w:r>
      <w:r>
        <w:rPr>
          <w:rFonts w:ascii="Consolas" w:eastAsiaTheme="minorHAnsi" w:hAnsi="Consolas" w:cs="Consolas"/>
          <w:color w:val="000000"/>
          <w:sz w:val="19"/>
          <w:szCs w:val="19"/>
          <w:highlight w:val="white"/>
          <w:lang w:val="en-NZ"/>
        </w:rPr>
        <w:t xml:space="preserve"> };</w:t>
      </w:r>
    </w:p>
    <w:p w14:paraId="3F101EE7" w14:textId="77777777" w:rsidR="00B9352C" w:rsidRDefault="00B9352C" w:rsidP="00B9352C">
      <w:pPr>
        <w:autoSpaceDE w:val="0"/>
        <w:autoSpaceDN w:val="0"/>
        <w:adjustRightInd w:val="0"/>
        <w:spacing w:after="0"/>
        <w:rPr>
          <w:rFonts w:ascii="Consolas" w:eastAsiaTheme="minorHAnsi" w:hAnsi="Consolas" w:cs="Consolas"/>
          <w:color w:val="000000"/>
          <w:sz w:val="19"/>
          <w:szCs w:val="19"/>
          <w:highlight w:val="white"/>
          <w:lang w:val="en-NZ"/>
        </w:rPr>
      </w:pPr>
    </w:p>
    <w:p w14:paraId="687E646C" w14:textId="77777777" w:rsidR="00B9352C" w:rsidRDefault="00B9352C" w:rsidP="00B9352C">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8000"/>
          <w:sz w:val="19"/>
          <w:szCs w:val="19"/>
          <w:highlight w:val="white"/>
          <w:lang w:val="en-NZ"/>
        </w:rPr>
        <w:t>//Printing any type of elements</w:t>
      </w:r>
    </w:p>
    <w:p w14:paraId="53DF81A3" w14:textId="77777777" w:rsidR="00B9352C" w:rsidRDefault="00B9352C" w:rsidP="00B9352C">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00"/>
          <w:sz w:val="19"/>
          <w:szCs w:val="19"/>
          <w:highlight w:val="white"/>
          <w:lang w:val="en-NZ"/>
        </w:rPr>
        <w:t>Print(</w:t>
      </w:r>
      <w:proofErr w:type="spellStart"/>
      <w:proofErr w:type="gramEnd"/>
      <w:r>
        <w:rPr>
          <w:rFonts w:ascii="Consolas" w:eastAsiaTheme="minorHAnsi" w:hAnsi="Consolas" w:cs="Consolas"/>
          <w:color w:val="000000"/>
          <w:sz w:val="19"/>
          <w:szCs w:val="19"/>
          <w:highlight w:val="white"/>
          <w:lang w:val="en-NZ"/>
        </w:rPr>
        <w:t>iArray</w:t>
      </w:r>
      <w:proofErr w:type="spell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FF"/>
          <w:sz w:val="19"/>
          <w:szCs w:val="19"/>
          <w:highlight w:val="white"/>
          <w:lang w:val="en-NZ"/>
        </w:rPr>
        <w:t>sizeof</w:t>
      </w:r>
      <w:proofErr w:type="spellEnd"/>
      <w:r>
        <w:rPr>
          <w:rFonts w:ascii="Consolas" w:eastAsiaTheme="minorHAnsi" w:hAnsi="Consolas" w:cs="Consolas"/>
          <w:color w:val="000000"/>
          <w:sz w:val="19"/>
          <w:szCs w:val="19"/>
          <w:highlight w:val="white"/>
          <w:lang w:val="en-NZ"/>
        </w:rPr>
        <w:t>(</w:t>
      </w:r>
      <w:proofErr w:type="spellStart"/>
      <w:r>
        <w:rPr>
          <w:rFonts w:ascii="Consolas" w:eastAsiaTheme="minorHAnsi" w:hAnsi="Consolas" w:cs="Consolas"/>
          <w:color w:val="000000"/>
          <w:sz w:val="19"/>
          <w:szCs w:val="19"/>
          <w:highlight w:val="white"/>
          <w:lang w:val="en-NZ"/>
        </w:rPr>
        <w:t>iArray</w:t>
      </w:r>
      <w:proofErr w:type="spellEnd"/>
      <w:r>
        <w:rPr>
          <w:rFonts w:ascii="Consolas" w:eastAsiaTheme="minorHAnsi" w:hAnsi="Consolas" w:cs="Consolas"/>
          <w:color w:val="000000"/>
          <w:sz w:val="19"/>
          <w:szCs w:val="19"/>
          <w:highlight w:val="white"/>
          <w:lang w:val="en-NZ"/>
        </w:rPr>
        <w:t xml:space="preserve">) / </w:t>
      </w:r>
      <w:proofErr w:type="spellStart"/>
      <w:r>
        <w:rPr>
          <w:rFonts w:ascii="Consolas" w:eastAsiaTheme="minorHAnsi" w:hAnsi="Consolas" w:cs="Consolas"/>
          <w:color w:val="0000FF"/>
          <w:sz w:val="19"/>
          <w:szCs w:val="19"/>
          <w:highlight w:val="white"/>
          <w:lang w:val="en-NZ"/>
        </w:rPr>
        <w:t>sizeof</w:t>
      </w:r>
      <w:proofErr w:type="spellEnd"/>
      <w:r>
        <w:rPr>
          <w:rFonts w:ascii="Consolas" w:eastAsiaTheme="minorHAnsi" w:hAnsi="Consolas" w:cs="Consolas"/>
          <w:color w:val="000000"/>
          <w:sz w:val="19"/>
          <w:szCs w:val="19"/>
          <w:highlight w:val="white"/>
          <w:lang w:val="en-NZ"/>
        </w:rPr>
        <w:t>(*</w:t>
      </w:r>
      <w:proofErr w:type="spellStart"/>
      <w:r>
        <w:rPr>
          <w:rFonts w:ascii="Consolas" w:eastAsiaTheme="minorHAnsi" w:hAnsi="Consolas" w:cs="Consolas"/>
          <w:color w:val="000000"/>
          <w:sz w:val="19"/>
          <w:szCs w:val="19"/>
          <w:highlight w:val="white"/>
          <w:lang w:val="en-NZ"/>
        </w:rPr>
        <w:t>iArray</w:t>
      </w:r>
      <w:proofErr w:type="spellEnd"/>
      <w:r>
        <w:rPr>
          <w:rFonts w:ascii="Consolas" w:eastAsiaTheme="minorHAnsi" w:hAnsi="Consolas" w:cs="Consolas"/>
          <w:color w:val="000000"/>
          <w:sz w:val="19"/>
          <w:szCs w:val="19"/>
          <w:highlight w:val="white"/>
          <w:lang w:val="en-NZ"/>
        </w:rPr>
        <w:t>));</w:t>
      </w:r>
    </w:p>
    <w:p w14:paraId="407D3477" w14:textId="77777777" w:rsidR="00B9352C" w:rsidRDefault="00B9352C" w:rsidP="00B9352C">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00"/>
          <w:sz w:val="19"/>
          <w:szCs w:val="19"/>
          <w:highlight w:val="white"/>
          <w:lang w:val="en-NZ"/>
        </w:rPr>
        <w:t>Print(</w:t>
      </w:r>
      <w:proofErr w:type="spellStart"/>
      <w:proofErr w:type="gramEnd"/>
      <w:r>
        <w:rPr>
          <w:rFonts w:ascii="Consolas" w:eastAsiaTheme="minorHAnsi" w:hAnsi="Consolas" w:cs="Consolas"/>
          <w:color w:val="000000"/>
          <w:sz w:val="19"/>
          <w:szCs w:val="19"/>
          <w:highlight w:val="white"/>
          <w:lang w:val="en-NZ"/>
        </w:rPr>
        <w:t>cArray</w:t>
      </w:r>
      <w:proofErr w:type="spell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FF"/>
          <w:sz w:val="19"/>
          <w:szCs w:val="19"/>
          <w:highlight w:val="white"/>
          <w:lang w:val="en-NZ"/>
        </w:rPr>
        <w:t>sizeof</w:t>
      </w:r>
      <w:proofErr w:type="spellEnd"/>
      <w:r>
        <w:rPr>
          <w:rFonts w:ascii="Consolas" w:eastAsiaTheme="minorHAnsi" w:hAnsi="Consolas" w:cs="Consolas"/>
          <w:color w:val="000000"/>
          <w:sz w:val="19"/>
          <w:szCs w:val="19"/>
          <w:highlight w:val="white"/>
          <w:lang w:val="en-NZ"/>
        </w:rPr>
        <w:t>(</w:t>
      </w:r>
      <w:proofErr w:type="spellStart"/>
      <w:r>
        <w:rPr>
          <w:rFonts w:ascii="Consolas" w:eastAsiaTheme="minorHAnsi" w:hAnsi="Consolas" w:cs="Consolas"/>
          <w:color w:val="000000"/>
          <w:sz w:val="19"/>
          <w:szCs w:val="19"/>
          <w:highlight w:val="white"/>
          <w:lang w:val="en-NZ"/>
        </w:rPr>
        <w:t>cArray</w:t>
      </w:r>
      <w:proofErr w:type="spellEnd"/>
      <w:r>
        <w:rPr>
          <w:rFonts w:ascii="Consolas" w:eastAsiaTheme="minorHAnsi" w:hAnsi="Consolas" w:cs="Consolas"/>
          <w:color w:val="000000"/>
          <w:sz w:val="19"/>
          <w:szCs w:val="19"/>
          <w:highlight w:val="white"/>
          <w:lang w:val="en-NZ"/>
        </w:rPr>
        <w:t xml:space="preserve">) / </w:t>
      </w:r>
      <w:proofErr w:type="spellStart"/>
      <w:r>
        <w:rPr>
          <w:rFonts w:ascii="Consolas" w:eastAsiaTheme="minorHAnsi" w:hAnsi="Consolas" w:cs="Consolas"/>
          <w:color w:val="0000FF"/>
          <w:sz w:val="19"/>
          <w:szCs w:val="19"/>
          <w:highlight w:val="white"/>
          <w:lang w:val="en-NZ"/>
        </w:rPr>
        <w:t>sizeof</w:t>
      </w:r>
      <w:proofErr w:type="spellEnd"/>
      <w:r>
        <w:rPr>
          <w:rFonts w:ascii="Consolas" w:eastAsiaTheme="minorHAnsi" w:hAnsi="Consolas" w:cs="Consolas"/>
          <w:color w:val="000000"/>
          <w:sz w:val="19"/>
          <w:szCs w:val="19"/>
          <w:highlight w:val="white"/>
          <w:lang w:val="en-NZ"/>
        </w:rPr>
        <w:t>(*</w:t>
      </w:r>
      <w:proofErr w:type="spellStart"/>
      <w:r>
        <w:rPr>
          <w:rFonts w:ascii="Consolas" w:eastAsiaTheme="minorHAnsi" w:hAnsi="Consolas" w:cs="Consolas"/>
          <w:color w:val="000000"/>
          <w:sz w:val="19"/>
          <w:szCs w:val="19"/>
          <w:highlight w:val="white"/>
          <w:lang w:val="en-NZ"/>
        </w:rPr>
        <w:t>cArray</w:t>
      </w:r>
      <w:proofErr w:type="spellEnd"/>
      <w:r>
        <w:rPr>
          <w:rFonts w:ascii="Consolas" w:eastAsiaTheme="minorHAnsi" w:hAnsi="Consolas" w:cs="Consolas"/>
          <w:color w:val="000000"/>
          <w:sz w:val="19"/>
          <w:szCs w:val="19"/>
          <w:highlight w:val="white"/>
          <w:lang w:val="en-NZ"/>
        </w:rPr>
        <w:t>));</w:t>
      </w:r>
    </w:p>
    <w:p w14:paraId="1E528270" w14:textId="77777777" w:rsidR="00B9352C" w:rsidRDefault="00B9352C" w:rsidP="00B9352C">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00"/>
          <w:sz w:val="19"/>
          <w:szCs w:val="19"/>
          <w:highlight w:val="white"/>
          <w:lang w:val="en-NZ"/>
        </w:rPr>
        <w:t>Print(</w:t>
      </w:r>
      <w:proofErr w:type="spellStart"/>
      <w:proofErr w:type="gramEnd"/>
      <w:r>
        <w:rPr>
          <w:rFonts w:ascii="Consolas" w:eastAsiaTheme="minorHAnsi" w:hAnsi="Consolas" w:cs="Consolas"/>
          <w:color w:val="000000"/>
          <w:sz w:val="19"/>
          <w:szCs w:val="19"/>
          <w:highlight w:val="white"/>
          <w:lang w:val="en-NZ"/>
        </w:rPr>
        <w:t>sArray</w:t>
      </w:r>
      <w:proofErr w:type="spell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FF"/>
          <w:sz w:val="19"/>
          <w:szCs w:val="19"/>
          <w:highlight w:val="white"/>
          <w:lang w:val="en-NZ"/>
        </w:rPr>
        <w:t>sizeof</w:t>
      </w:r>
      <w:proofErr w:type="spellEnd"/>
      <w:r>
        <w:rPr>
          <w:rFonts w:ascii="Consolas" w:eastAsiaTheme="minorHAnsi" w:hAnsi="Consolas" w:cs="Consolas"/>
          <w:color w:val="000000"/>
          <w:sz w:val="19"/>
          <w:szCs w:val="19"/>
          <w:highlight w:val="white"/>
          <w:lang w:val="en-NZ"/>
        </w:rPr>
        <w:t>(</w:t>
      </w:r>
      <w:proofErr w:type="spellStart"/>
      <w:r>
        <w:rPr>
          <w:rFonts w:ascii="Consolas" w:eastAsiaTheme="minorHAnsi" w:hAnsi="Consolas" w:cs="Consolas"/>
          <w:color w:val="000000"/>
          <w:sz w:val="19"/>
          <w:szCs w:val="19"/>
          <w:highlight w:val="white"/>
          <w:lang w:val="en-NZ"/>
        </w:rPr>
        <w:t>sArray</w:t>
      </w:r>
      <w:proofErr w:type="spellEnd"/>
      <w:r>
        <w:rPr>
          <w:rFonts w:ascii="Consolas" w:eastAsiaTheme="minorHAnsi" w:hAnsi="Consolas" w:cs="Consolas"/>
          <w:color w:val="000000"/>
          <w:sz w:val="19"/>
          <w:szCs w:val="19"/>
          <w:highlight w:val="white"/>
          <w:lang w:val="en-NZ"/>
        </w:rPr>
        <w:t xml:space="preserve">) / </w:t>
      </w:r>
      <w:proofErr w:type="spellStart"/>
      <w:r>
        <w:rPr>
          <w:rFonts w:ascii="Consolas" w:eastAsiaTheme="minorHAnsi" w:hAnsi="Consolas" w:cs="Consolas"/>
          <w:color w:val="0000FF"/>
          <w:sz w:val="19"/>
          <w:szCs w:val="19"/>
          <w:highlight w:val="white"/>
          <w:lang w:val="en-NZ"/>
        </w:rPr>
        <w:t>sizeof</w:t>
      </w:r>
      <w:proofErr w:type="spellEnd"/>
      <w:r>
        <w:rPr>
          <w:rFonts w:ascii="Consolas" w:eastAsiaTheme="minorHAnsi" w:hAnsi="Consolas" w:cs="Consolas"/>
          <w:color w:val="000000"/>
          <w:sz w:val="19"/>
          <w:szCs w:val="19"/>
          <w:highlight w:val="white"/>
          <w:lang w:val="en-NZ"/>
        </w:rPr>
        <w:t>(*</w:t>
      </w:r>
      <w:proofErr w:type="spellStart"/>
      <w:r>
        <w:rPr>
          <w:rFonts w:ascii="Consolas" w:eastAsiaTheme="minorHAnsi" w:hAnsi="Consolas" w:cs="Consolas"/>
          <w:color w:val="000000"/>
          <w:sz w:val="19"/>
          <w:szCs w:val="19"/>
          <w:highlight w:val="white"/>
          <w:lang w:val="en-NZ"/>
        </w:rPr>
        <w:t>sArray</w:t>
      </w:r>
      <w:proofErr w:type="spellEnd"/>
      <w:r>
        <w:rPr>
          <w:rFonts w:ascii="Consolas" w:eastAsiaTheme="minorHAnsi" w:hAnsi="Consolas" w:cs="Consolas"/>
          <w:color w:val="000000"/>
          <w:sz w:val="19"/>
          <w:szCs w:val="19"/>
          <w:highlight w:val="white"/>
          <w:lang w:val="en-NZ"/>
        </w:rPr>
        <w:t>));</w:t>
      </w:r>
    </w:p>
    <w:p w14:paraId="5E62C7EB" w14:textId="77777777" w:rsidR="00B9352C" w:rsidRDefault="00B9352C" w:rsidP="00B9352C">
      <w:pPr>
        <w:autoSpaceDE w:val="0"/>
        <w:autoSpaceDN w:val="0"/>
        <w:adjustRightInd w:val="0"/>
        <w:spacing w:after="0"/>
        <w:rPr>
          <w:rFonts w:ascii="Consolas" w:eastAsiaTheme="minorHAnsi" w:hAnsi="Consolas" w:cs="Consolas"/>
          <w:color w:val="000000"/>
          <w:sz w:val="19"/>
          <w:szCs w:val="19"/>
          <w:highlight w:val="white"/>
          <w:lang w:val="en-NZ"/>
        </w:rPr>
      </w:pPr>
    </w:p>
    <w:p w14:paraId="0E9C7C48" w14:textId="77777777" w:rsidR="00B9352C" w:rsidRDefault="00B9352C" w:rsidP="00B9352C">
      <w:pPr>
        <w:autoSpaceDE w:val="0"/>
        <w:autoSpaceDN w:val="0"/>
        <w:adjustRightInd w:val="0"/>
        <w:spacing w:after="0"/>
        <w:rPr>
          <w:rFonts w:ascii="Consolas" w:eastAsiaTheme="minorHAnsi" w:hAnsi="Consolas" w:cs="Consolas"/>
          <w:color w:val="000000"/>
          <w:sz w:val="19"/>
          <w:szCs w:val="19"/>
          <w:highlight w:val="white"/>
          <w:lang w:val="en-NZ"/>
        </w:rPr>
      </w:pPr>
    </w:p>
    <w:p w14:paraId="24589DF1" w14:textId="77777777" w:rsidR="00B9352C" w:rsidRDefault="00B9352C" w:rsidP="00B9352C">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2B91AF"/>
          <w:sz w:val="19"/>
          <w:szCs w:val="19"/>
          <w:highlight w:val="white"/>
          <w:lang w:val="en-NZ"/>
        </w:rPr>
        <w:t>Stack</w:t>
      </w:r>
      <w:r>
        <w:rPr>
          <w:rFonts w:ascii="Consolas" w:eastAsiaTheme="minorHAnsi" w:hAnsi="Consolas" w:cs="Consolas"/>
          <w:color w:val="000000"/>
          <w:sz w:val="19"/>
          <w:szCs w:val="19"/>
          <w:highlight w:val="white"/>
          <w:lang w:val="en-NZ"/>
        </w:rPr>
        <w:t>&lt;</w:t>
      </w:r>
      <w:proofErr w:type="spellStart"/>
      <w:r>
        <w:rPr>
          <w:rFonts w:ascii="Consolas" w:eastAsiaTheme="minorHAnsi" w:hAnsi="Consolas" w:cs="Consolas"/>
          <w:color w:val="0000FF"/>
          <w:sz w:val="19"/>
          <w:szCs w:val="19"/>
          <w:highlight w:val="white"/>
          <w:lang w:val="en-NZ"/>
        </w:rPr>
        <w:t>int</w:t>
      </w:r>
      <w:proofErr w:type="spellEnd"/>
      <w:r>
        <w:rPr>
          <w:rFonts w:ascii="Consolas" w:eastAsiaTheme="minorHAnsi" w:hAnsi="Consolas" w:cs="Consolas"/>
          <w:color w:val="000000"/>
          <w:sz w:val="19"/>
          <w:szCs w:val="19"/>
          <w:highlight w:val="white"/>
          <w:lang w:val="en-NZ"/>
        </w:rPr>
        <w:t xml:space="preserve">&gt; </w:t>
      </w:r>
      <w:proofErr w:type="spellStart"/>
      <w:r>
        <w:rPr>
          <w:rFonts w:ascii="Consolas" w:eastAsiaTheme="minorHAnsi" w:hAnsi="Consolas" w:cs="Consolas"/>
          <w:color w:val="000000"/>
          <w:sz w:val="19"/>
          <w:szCs w:val="19"/>
          <w:highlight w:val="white"/>
          <w:lang w:val="en-NZ"/>
        </w:rPr>
        <w:t>iStack</w:t>
      </w:r>
      <w:proofErr w:type="spellEnd"/>
      <w:r>
        <w:rPr>
          <w:rFonts w:ascii="Consolas" w:eastAsiaTheme="minorHAnsi" w:hAnsi="Consolas" w:cs="Consolas"/>
          <w:color w:val="000000"/>
          <w:sz w:val="19"/>
          <w:szCs w:val="19"/>
          <w:highlight w:val="white"/>
          <w:lang w:val="en-NZ"/>
        </w:rPr>
        <w:t>;</w:t>
      </w:r>
    </w:p>
    <w:p w14:paraId="76AFDA79" w14:textId="77777777" w:rsidR="00B9352C" w:rsidRDefault="00B9352C" w:rsidP="00B9352C">
      <w:pPr>
        <w:autoSpaceDE w:val="0"/>
        <w:autoSpaceDN w:val="0"/>
        <w:adjustRightInd w:val="0"/>
        <w:spacing w:after="0"/>
        <w:rPr>
          <w:rFonts w:ascii="Consolas" w:eastAsiaTheme="minorHAnsi" w:hAnsi="Consolas" w:cs="Consolas"/>
          <w:color w:val="000000"/>
          <w:sz w:val="19"/>
          <w:szCs w:val="19"/>
          <w:highlight w:val="white"/>
          <w:lang w:val="en-NZ"/>
        </w:rPr>
      </w:pPr>
    </w:p>
    <w:p w14:paraId="535D4F70" w14:textId="77777777" w:rsidR="00B9352C" w:rsidRDefault="00B9352C" w:rsidP="00B9352C">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8000"/>
          <w:sz w:val="19"/>
          <w:szCs w:val="19"/>
          <w:highlight w:val="white"/>
          <w:lang w:val="en-NZ"/>
        </w:rPr>
        <w:t>//Pushes an element to the of the stack</w:t>
      </w:r>
    </w:p>
    <w:p w14:paraId="3DBD62B7" w14:textId="77777777" w:rsidR="00B9352C" w:rsidRDefault="00B9352C" w:rsidP="00B9352C">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spellStart"/>
      <w:proofErr w:type="gramStart"/>
      <w:r>
        <w:rPr>
          <w:rFonts w:ascii="Consolas" w:eastAsiaTheme="minorHAnsi" w:hAnsi="Consolas" w:cs="Consolas"/>
          <w:color w:val="000000"/>
          <w:sz w:val="19"/>
          <w:szCs w:val="19"/>
          <w:highlight w:val="white"/>
          <w:lang w:val="en-NZ"/>
        </w:rPr>
        <w:t>iStack.push</w:t>
      </w:r>
      <w:proofErr w:type="spellEnd"/>
      <w:r>
        <w:rPr>
          <w:rFonts w:ascii="Consolas" w:eastAsiaTheme="minorHAnsi" w:hAnsi="Consolas" w:cs="Consolas"/>
          <w:color w:val="000000"/>
          <w:sz w:val="19"/>
          <w:szCs w:val="19"/>
          <w:highlight w:val="white"/>
          <w:lang w:val="en-NZ"/>
        </w:rPr>
        <w:t>(</w:t>
      </w:r>
      <w:proofErr w:type="gramEnd"/>
      <w:r>
        <w:rPr>
          <w:rFonts w:ascii="Consolas" w:eastAsiaTheme="minorHAnsi" w:hAnsi="Consolas" w:cs="Consolas"/>
          <w:color w:val="000000"/>
          <w:sz w:val="19"/>
          <w:szCs w:val="19"/>
          <w:highlight w:val="white"/>
          <w:lang w:val="en-NZ"/>
        </w:rPr>
        <w:t>7);</w:t>
      </w:r>
    </w:p>
    <w:p w14:paraId="2580D6F5" w14:textId="77777777" w:rsidR="00B9352C" w:rsidRDefault="00B9352C" w:rsidP="00B9352C">
      <w:pPr>
        <w:autoSpaceDE w:val="0"/>
        <w:autoSpaceDN w:val="0"/>
        <w:adjustRightInd w:val="0"/>
        <w:spacing w:after="0"/>
        <w:rPr>
          <w:rFonts w:ascii="Consolas" w:eastAsiaTheme="minorHAnsi" w:hAnsi="Consolas" w:cs="Consolas"/>
          <w:color w:val="000000"/>
          <w:sz w:val="19"/>
          <w:szCs w:val="19"/>
          <w:highlight w:val="white"/>
          <w:lang w:val="en-NZ"/>
        </w:rPr>
      </w:pPr>
    </w:p>
    <w:p w14:paraId="5AC32BA0" w14:textId="77777777" w:rsidR="00B9352C" w:rsidRDefault="00B9352C" w:rsidP="00B9352C">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spellStart"/>
      <w:proofErr w:type="gramStart"/>
      <w:r>
        <w:rPr>
          <w:rFonts w:ascii="Consolas" w:eastAsiaTheme="minorHAnsi" w:hAnsi="Consolas" w:cs="Consolas"/>
          <w:color w:val="000000"/>
          <w:sz w:val="19"/>
          <w:szCs w:val="19"/>
          <w:highlight w:val="white"/>
          <w:lang w:val="en-NZ"/>
        </w:rPr>
        <w:t>cout</w:t>
      </w:r>
      <w:proofErr w:type="spellEnd"/>
      <w:proofErr w:type="gramEnd"/>
      <w:r>
        <w:rPr>
          <w:rFonts w:ascii="Consolas" w:eastAsiaTheme="minorHAnsi" w:hAnsi="Consolas" w:cs="Consolas"/>
          <w:color w:val="000000"/>
          <w:sz w:val="19"/>
          <w:szCs w:val="19"/>
          <w:highlight w:val="white"/>
          <w:lang w:val="en-NZ"/>
        </w:rPr>
        <w:t xml:space="preserve"> &lt;&lt; </w:t>
      </w:r>
      <w:proofErr w:type="spellStart"/>
      <w:r>
        <w:rPr>
          <w:rFonts w:ascii="Consolas" w:eastAsiaTheme="minorHAnsi" w:hAnsi="Consolas" w:cs="Consolas"/>
          <w:color w:val="000000"/>
          <w:sz w:val="19"/>
          <w:szCs w:val="19"/>
          <w:highlight w:val="white"/>
          <w:lang w:val="en-NZ"/>
        </w:rPr>
        <w:t>iStack.top</w:t>
      </w:r>
      <w:proofErr w:type="spellEnd"/>
      <w:r>
        <w:rPr>
          <w:rFonts w:ascii="Consolas" w:eastAsiaTheme="minorHAnsi" w:hAnsi="Consolas" w:cs="Consolas"/>
          <w:color w:val="000000"/>
          <w:sz w:val="19"/>
          <w:szCs w:val="19"/>
          <w:highlight w:val="white"/>
          <w:lang w:val="en-NZ"/>
        </w:rPr>
        <w:t xml:space="preserve">() &lt;&lt; </w:t>
      </w:r>
      <w:proofErr w:type="spellStart"/>
      <w:r>
        <w:rPr>
          <w:rFonts w:ascii="Consolas" w:eastAsiaTheme="minorHAnsi" w:hAnsi="Consolas" w:cs="Consolas"/>
          <w:color w:val="000000"/>
          <w:sz w:val="19"/>
          <w:szCs w:val="19"/>
          <w:highlight w:val="white"/>
          <w:lang w:val="en-NZ"/>
        </w:rPr>
        <w:t>endl</w:t>
      </w:r>
      <w:proofErr w:type="spellEnd"/>
      <w:r>
        <w:rPr>
          <w:rFonts w:ascii="Consolas" w:eastAsiaTheme="minorHAnsi" w:hAnsi="Consolas" w:cs="Consolas"/>
          <w:color w:val="000000"/>
          <w:sz w:val="19"/>
          <w:szCs w:val="19"/>
          <w:highlight w:val="white"/>
          <w:lang w:val="en-NZ"/>
        </w:rPr>
        <w:t>;</w:t>
      </w:r>
    </w:p>
    <w:p w14:paraId="0C6D82ED" w14:textId="77777777" w:rsidR="00B9352C" w:rsidRDefault="00B9352C" w:rsidP="00B9352C">
      <w:pPr>
        <w:autoSpaceDE w:val="0"/>
        <w:autoSpaceDN w:val="0"/>
        <w:adjustRightInd w:val="0"/>
        <w:spacing w:after="0"/>
        <w:rPr>
          <w:rFonts w:ascii="Consolas" w:eastAsiaTheme="minorHAnsi" w:hAnsi="Consolas" w:cs="Consolas"/>
          <w:color w:val="000000"/>
          <w:sz w:val="19"/>
          <w:szCs w:val="19"/>
          <w:highlight w:val="white"/>
          <w:lang w:val="en-NZ"/>
        </w:rPr>
      </w:pPr>
    </w:p>
    <w:p w14:paraId="604483DB" w14:textId="77777777" w:rsidR="00B9352C" w:rsidRDefault="00B9352C" w:rsidP="00B9352C">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FF"/>
          <w:sz w:val="19"/>
          <w:szCs w:val="19"/>
          <w:highlight w:val="white"/>
          <w:lang w:val="en-NZ"/>
        </w:rPr>
        <w:t>for</w:t>
      </w:r>
      <w:proofErr w:type="gram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FF"/>
          <w:sz w:val="19"/>
          <w:szCs w:val="19"/>
          <w:highlight w:val="white"/>
          <w:lang w:val="en-NZ"/>
        </w:rPr>
        <w:t>int</w:t>
      </w:r>
      <w:proofErr w:type="spell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00"/>
          <w:sz w:val="19"/>
          <w:szCs w:val="19"/>
          <w:highlight w:val="white"/>
          <w:lang w:val="en-NZ"/>
        </w:rPr>
        <w:t>i</w:t>
      </w:r>
      <w:proofErr w:type="spellEnd"/>
      <w:r>
        <w:rPr>
          <w:rFonts w:ascii="Consolas" w:eastAsiaTheme="minorHAnsi" w:hAnsi="Consolas" w:cs="Consolas"/>
          <w:color w:val="000000"/>
          <w:sz w:val="19"/>
          <w:szCs w:val="19"/>
          <w:highlight w:val="white"/>
          <w:lang w:val="en-NZ"/>
        </w:rPr>
        <w:t xml:space="preserve"> = 0; </w:t>
      </w:r>
      <w:proofErr w:type="spellStart"/>
      <w:r>
        <w:rPr>
          <w:rFonts w:ascii="Consolas" w:eastAsiaTheme="minorHAnsi" w:hAnsi="Consolas" w:cs="Consolas"/>
          <w:color w:val="000000"/>
          <w:sz w:val="19"/>
          <w:szCs w:val="19"/>
          <w:highlight w:val="white"/>
          <w:lang w:val="en-NZ"/>
        </w:rPr>
        <w:t>i</w:t>
      </w:r>
      <w:proofErr w:type="spellEnd"/>
      <w:r>
        <w:rPr>
          <w:rFonts w:ascii="Consolas" w:eastAsiaTheme="minorHAnsi" w:hAnsi="Consolas" w:cs="Consolas"/>
          <w:color w:val="000000"/>
          <w:sz w:val="19"/>
          <w:szCs w:val="19"/>
          <w:highlight w:val="white"/>
          <w:lang w:val="en-NZ"/>
        </w:rPr>
        <w:t xml:space="preserve"> &lt; 10; </w:t>
      </w:r>
      <w:proofErr w:type="spellStart"/>
      <w:r>
        <w:rPr>
          <w:rFonts w:ascii="Consolas" w:eastAsiaTheme="minorHAnsi" w:hAnsi="Consolas" w:cs="Consolas"/>
          <w:color w:val="000000"/>
          <w:sz w:val="19"/>
          <w:szCs w:val="19"/>
          <w:highlight w:val="white"/>
          <w:lang w:val="en-NZ"/>
        </w:rPr>
        <w:t>i</w:t>
      </w:r>
      <w:proofErr w:type="spellEnd"/>
      <w:r>
        <w:rPr>
          <w:rFonts w:ascii="Consolas" w:eastAsiaTheme="minorHAnsi" w:hAnsi="Consolas" w:cs="Consolas"/>
          <w:color w:val="000000"/>
          <w:sz w:val="19"/>
          <w:szCs w:val="19"/>
          <w:highlight w:val="white"/>
          <w:lang w:val="en-NZ"/>
        </w:rPr>
        <w:t>++)</w:t>
      </w:r>
    </w:p>
    <w:p w14:paraId="3F834685" w14:textId="77777777" w:rsidR="00B9352C" w:rsidRDefault="00B9352C" w:rsidP="00B9352C">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w:t>
      </w:r>
    </w:p>
    <w:p w14:paraId="2A352D9E" w14:textId="77777777" w:rsidR="00B9352C" w:rsidRDefault="00B9352C" w:rsidP="00B9352C">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proofErr w:type="spellStart"/>
      <w:proofErr w:type="gramStart"/>
      <w:r>
        <w:rPr>
          <w:rFonts w:ascii="Consolas" w:eastAsiaTheme="minorHAnsi" w:hAnsi="Consolas" w:cs="Consolas"/>
          <w:color w:val="000000"/>
          <w:sz w:val="19"/>
          <w:szCs w:val="19"/>
          <w:highlight w:val="white"/>
          <w:lang w:val="en-NZ"/>
        </w:rPr>
        <w:t>iStack.push</w:t>
      </w:r>
      <w:proofErr w:type="spellEnd"/>
      <w:r>
        <w:rPr>
          <w:rFonts w:ascii="Consolas" w:eastAsiaTheme="minorHAnsi" w:hAnsi="Consolas" w:cs="Consolas"/>
          <w:color w:val="000000"/>
          <w:sz w:val="19"/>
          <w:szCs w:val="19"/>
          <w:highlight w:val="white"/>
          <w:lang w:val="en-NZ"/>
        </w:rPr>
        <w:t>(</w:t>
      </w:r>
      <w:proofErr w:type="spellStart"/>
      <w:proofErr w:type="gramEnd"/>
      <w:r>
        <w:rPr>
          <w:rFonts w:ascii="Consolas" w:eastAsiaTheme="minorHAnsi" w:hAnsi="Consolas" w:cs="Consolas"/>
          <w:color w:val="000000"/>
          <w:sz w:val="19"/>
          <w:szCs w:val="19"/>
          <w:highlight w:val="white"/>
          <w:lang w:val="en-NZ"/>
        </w:rPr>
        <w:t>i</w:t>
      </w:r>
      <w:proofErr w:type="spellEnd"/>
      <w:r>
        <w:rPr>
          <w:rFonts w:ascii="Consolas" w:eastAsiaTheme="minorHAnsi" w:hAnsi="Consolas" w:cs="Consolas"/>
          <w:color w:val="000000"/>
          <w:sz w:val="19"/>
          <w:szCs w:val="19"/>
          <w:highlight w:val="white"/>
          <w:lang w:val="en-NZ"/>
        </w:rPr>
        <w:t>);</w:t>
      </w:r>
    </w:p>
    <w:p w14:paraId="5523BCF2" w14:textId="77777777" w:rsidR="00B9352C" w:rsidRDefault="00B9352C" w:rsidP="00B9352C">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w:t>
      </w:r>
    </w:p>
    <w:p w14:paraId="571472BE" w14:textId="77777777" w:rsidR="00B9352C" w:rsidRDefault="00B9352C" w:rsidP="00B9352C">
      <w:pPr>
        <w:autoSpaceDE w:val="0"/>
        <w:autoSpaceDN w:val="0"/>
        <w:adjustRightInd w:val="0"/>
        <w:spacing w:after="0"/>
        <w:rPr>
          <w:rFonts w:ascii="Consolas" w:eastAsiaTheme="minorHAnsi" w:hAnsi="Consolas" w:cs="Consolas"/>
          <w:color w:val="000000"/>
          <w:sz w:val="19"/>
          <w:szCs w:val="19"/>
          <w:highlight w:val="white"/>
          <w:lang w:val="en-NZ"/>
        </w:rPr>
      </w:pPr>
    </w:p>
    <w:p w14:paraId="4682D344" w14:textId="77777777" w:rsidR="00B9352C" w:rsidRDefault="00B9352C" w:rsidP="00B9352C">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8000"/>
          <w:sz w:val="19"/>
          <w:szCs w:val="19"/>
          <w:highlight w:val="white"/>
          <w:lang w:val="en-NZ"/>
        </w:rPr>
        <w:t>//Removes an element from the top of the stack</w:t>
      </w:r>
    </w:p>
    <w:p w14:paraId="23EFB54A" w14:textId="77777777" w:rsidR="00B9352C" w:rsidRDefault="00B9352C" w:rsidP="00B9352C">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lastRenderedPageBreak/>
        <w:tab/>
      </w:r>
      <w:proofErr w:type="spellStart"/>
      <w:proofErr w:type="gramStart"/>
      <w:r>
        <w:rPr>
          <w:rFonts w:ascii="Consolas" w:eastAsiaTheme="minorHAnsi" w:hAnsi="Consolas" w:cs="Consolas"/>
          <w:color w:val="000000"/>
          <w:sz w:val="19"/>
          <w:szCs w:val="19"/>
          <w:highlight w:val="white"/>
          <w:lang w:val="en-NZ"/>
        </w:rPr>
        <w:t>iStack.pop</w:t>
      </w:r>
      <w:proofErr w:type="spellEnd"/>
      <w:r>
        <w:rPr>
          <w:rFonts w:ascii="Consolas" w:eastAsiaTheme="minorHAnsi" w:hAnsi="Consolas" w:cs="Consolas"/>
          <w:color w:val="000000"/>
          <w:sz w:val="19"/>
          <w:szCs w:val="19"/>
          <w:highlight w:val="white"/>
          <w:lang w:val="en-NZ"/>
        </w:rPr>
        <w:t>(</w:t>
      </w:r>
      <w:proofErr w:type="gramEnd"/>
      <w:r>
        <w:rPr>
          <w:rFonts w:ascii="Consolas" w:eastAsiaTheme="minorHAnsi" w:hAnsi="Consolas" w:cs="Consolas"/>
          <w:color w:val="000000"/>
          <w:sz w:val="19"/>
          <w:szCs w:val="19"/>
          <w:highlight w:val="white"/>
          <w:lang w:val="en-NZ"/>
        </w:rPr>
        <w:t>);</w:t>
      </w:r>
    </w:p>
    <w:p w14:paraId="3E0AACB4" w14:textId="77777777" w:rsidR="00B9352C" w:rsidRDefault="00B9352C" w:rsidP="00B9352C">
      <w:pPr>
        <w:autoSpaceDE w:val="0"/>
        <w:autoSpaceDN w:val="0"/>
        <w:adjustRightInd w:val="0"/>
        <w:spacing w:after="0"/>
        <w:rPr>
          <w:rFonts w:ascii="Consolas" w:eastAsiaTheme="minorHAnsi" w:hAnsi="Consolas" w:cs="Consolas"/>
          <w:color w:val="000000"/>
          <w:sz w:val="19"/>
          <w:szCs w:val="19"/>
          <w:highlight w:val="white"/>
          <w:lang w:val="en-NZ"/>
        </w:rPr>
      </w:pPr>
    </w:p>
    <w:p w14:paraId="3A90408B" w14:textId="77777777" w:rsidR="00B9352C" w:rsidRDefault="00B9352C" w:rsidP="00B9352C">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8000"/>
          <w:sz w:val="19"/>
          <w:szCs w:val="19"/>
          <w:highlight w:val="white"/>
          <w:lang w:val="en-NZ"/>
        </w:rPr>
        <w:t>//Prints the top of stack</w:t>
      </w:r>
    </w:p>
    <w:p w14:paraId="4B08F574" w14:textId="77777777" w:rsidR="00B9352C" w:rsidRDefault="00B9352C" w:rsidP="00B9352C">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spellStart"/>
      <w:proofErr w:type="gramStart"/>
      <w:r>
        <w:rPr>
          <w:rFonts w:ascii="Consolas" w:eastAsiaTheme="minorHAnsi" w:hAnsi="Consolas" w:cs="Consolas"/>
          <w:color w:val="000000"/>
          <w:sz w:val="19"/>
          <w:szCs w:val="19"/>
          <w:highlight w:val="white"/>
          <w:lang w:val="en-NZ"/>
        </w:rPr>
        <w:t>cout</w:t>
      </w:r>
      <w:proofErr w:type="spellEnd"/>
      <w:proofErr w:type="gramEnd"/>
      <w:r>
        <w:rPr>
          <w:rFonts w:ascii="Consolas" w:eastAsiaTheme="minorHAnsi" w:hAnsi="Consolas" w:cs="Consolas"/>
          <w:color w:val="000000"/>
          <w:sz w:val="19"/>
          <w:szCs w:val="19"/>
          <w:highlight w:val="white"/>
          <w:lang w:val="en-NZ"/>
        </w:rPr>
        <w:t xml:space="preserve"> &lt;&lt; </w:t>
      </w:r>
      <w:proofErr w:type="spellStart"/>
      <w:r>
        <w:rPr>
          <w:rFonts w:ascii="Consolas" w:eastAsiaTheme="minorHAnsi" w:hAnsi="Consolas" w:cs="Consolas"/>
          <w:color w:val="000000"/>
          <w:sz w:val="19"/>
          <w:szCs w:val="19"/>
          <w:highlight w:val="white"/>
          <w:lang w:val="en-NZ"/>
        </w:rPr>
        <w:t>iStack.top</w:t>
      </w:r>
      <w:proofErr w:type="spellEnd"/>
      <w:r>
        <w:rPr>
          <w:rFonts w:ascii="Consolas" w:eastAsiaTheme="minorHAnsi" w:hAnsi="Consolas" w:cs="Consolas"/>
          <w:color w:val="000000"/>
          <w:sz w:val="19"/>
          <w:szCs w:val="19"/>
          <w:highlight w:val="white"/>
          <w:lang w:val="en-NZ"/>
        </w:rPr>
        <w:t xml:space="preserve">() &lt;&lt; </w:t>
      </w:r>
      <w:proofErr w:type="spellStart"/>
      <w:r>
        <w:rPr>
          <w:rFonts w:ascii="Consolas" w:eastAsiaTheme="minorHAnsi" w:hAnsi="Consolas" w:cs="Consolas"/>
          <w:color w:val="000000"/>
          <w:sz w:val="19"/>
          <w:szCs w:val="19"/>
          <w:highlight w:val="white"/>
          <w:lang w:val="en-NZ"/>
        </w:rPr>
        <w:t>endl</w:t>
      </w:r>
      <w:proofErr w:type="spellEnd"/>
      <w:r>
        <w:rPr>
          <w:rFonts w:ascii="Consolas" w:eastAsiaTheme="minorHAnsi" w:hAnsi="Consolas" w:cs="Consolas"/>
          <w:color w:val="000000"/>
          <w:sz w:val="19"/>
          <w:szCs w:val="19"/>
          <w:highlight w:val="white"/>
          <w:lang w:val="en-NZ"/>
        </w:rPr>
        <w:t>;</w:t>
      </w:r>
    </w:p>
    <w:p w14:paraId="31BD3EA1" w14:textId="77777777" w:rsidR="00B9352C" w:rsidRDefault="00B9352C" w:rsidP="00B9352C">
      <w:pPr>
        <w:autoSpaceDE w:val="0"/>
        <w:autoSpaceDN w:val="0"/>
        <w:adjustRightInd w:val="0"/>
        <w:spacing w:after="0"/>
        <w:rPr>
          <w:rFonts w:ascii="Consolas" w:eastAsiaTheme="minorHAnsi" w:hAnsi="Consolas" w:cs="Consolas"/>
          <w:color w:val="000000"/>
          <w:sz w:val="19"/>
          <w:szCs w:val="19"/>
          <w:highlight w:val="white"/>
          <w:lang w:val="en-NZ"/>
        </w:rPr>
      </w:pPr>
    </w:p>
    <w:p w14:paraId="44187803" w14:textId="77777777" w:rsidR="00B9352C" w:rsidRDefault="00B9352C" w:rsidP="00B9352C">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_</w:t>
      </w:r>
      <w:proofErr w:type="spellStart"/>
      <w:proofErr w:type="gramStart"/>
      <w:r>
        <w:rPr>
          <w:rFonts w:ascii="Consolas" w:eastAsiaTheme="minorHAnsi" w:hAnsi="Consolas" w:cs="Consolas"/>
          <w:color w:val="000000"/>
          <w:sz w:val="19"/>
          <w:szCs w:val="19"/>
          <w:highlight w:val="white"/>
          <w:lang w:val="en-NZ"/>
        </w:rPr>
        <w:t>getch</w:t>
      </w:r>
      <w:proofErr w:type="spellEnd"/>
      <w:r>
        <w:rPr>
          <w:rFonts w:ascii="Consolas" w:eastAsiaTheme="minorHAnsi" w:hAnsi="Consolas" w:cs="Consolas"/>
          <w:color w:val="000000"/>
          <w:sz w:val="19"/>
          <w:szCs w:val="19"/>
          <w:highlight w:val="white"/>
          <w:lang w:val="en-NZ"/>
        </w:rPr>
        <w:t>(</w:t>
      </w:r>
      <w:proofErr w:type="gramEnd"/>
      <w:r>
        <w:rPr>
          <w:rFonts w:ascii="Consolas" w:eastAsiaTheme="minorHAnsi" w:hAnsi="Consolas" w:cs="Consolas"/>
          <w:color w:val="000000"/>
          <w:sz w:val="19"/>
          <w:szCs w:val="19"/>
          <w:highlight w:val="white"/>
          <w:lang w:val="en-NZ"/>
        </w:rPr>
        <w:t>);</w:t>
      </w:r>
    </w:p>
    <w:p w14:paraId="27AF58C9" w14:textId="79C0D68A" w:rsidR="00B9352C" w:rsidRDefault="00B9352C" w:rsidP="00B9352C">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48BF3D22" w14:textId="77777777" w:rsidR="00B9352C" w:rsidRDefault="00B9352C" w:rsidP="00B9352C">
      <w:pPr>
        <w:autoSpaceDE w:val="0"/>
        <w:autoSpaceDN w:val="0"/>
        <w:adjustRightInd w:val="0"/>
        <w:spacing w:after="0"/>
        <w:rPr>
          <w:rFonts w:ascii="Consolas" w:eastAsiaTheme="minorHAnsi" w:hAnsi="Consolas" w:cs="Consolas"/>
          <w:color w:val="000000"/>
          <w:sz w:val="19"/>
          <w:szCs w:val="19"/>
          <w:highlight w:val="white"/>
          <w:lang w:val="en-NZ"/>
        </w:rPr>
      </w:pPr>
    </w:p>
    <w:p w14:paraId="6CFF8999" w14:textId="1492F95E" w:rsidR="00B9352C" w:rsidRPr="00C539F0" w:rsidRDefault="00B9352C" w:rsidP="00003150">
      <w:pPr>
        <w:pStyle w:val="NumberedBulletPACKT"/>
        <w:numPr>
          <w:ilvl w:val="0"/>
          <w:numId w:val="11"/>
        </w:numPr>
        <w:tabs>
          <w:tab w:val="left" w:pos="683"/>
        </w:tabs>
        <w:suppressAutoHyphens w:val="0"/>
        <w:autoSpaceDE w:val="0"/>
        <w:autoSpaceDN w:val="0"/>
        <w:adjustRightInd w:val="0"/>
        <w:spacing w:after="0"/>
        <w:rPr>
          <w:rFonts w:ascii="Consolas" w:eastAsiaTheme="minorHAnsi" w:hAnsi="Consolas" w:cs="Consolas"/>
          <w:color w:val="000000"/>
          <w:sz w:val="19"/>
          <w:szCs w:val="19"/>
          <w:highlight w:val="white"/>
          <w:lang w:val="en-NZ"/>
        </w:rPr>
      </w:pPr>
      <w:proofErr w:type="spellStart"/>
      <w:r>
        <w:rPr>
          <w:b/>
        </w:rPr>
        <w:t>Stack</w:t>
      </w:r>
      <w:r w:rsidRPr="00AD2233">
        <w:rPr>
          <w:b/>
        </w:rPr>
        <w:t>.</w:t>
      </w:r>
      <w:r>
        <w:rPr>
          <w:b/>
        </w:rPr>
        <w:t>h</w:t>
      </w:r>
      <w:proofErr w:type="spellEnd"/>
    </w:p>
    <w:p w14:paraId="74EA38C8" w14:textId="77777777" w:rsidR="00C539F0" w:rsidRDefault="00C539F0" w:rsidP="00C539F0">
      <w:pPr>
        <w:pStyle w:val="NumberedBulletPACKT"/>
        <w:numPr>
          <w:ilvl w:val="0"/>
          <w:numId w:val="0"/>
        </w:numPr>
        <w:tabs>
          <w:tab w:val="left" w:pos="683"/>
        </w:tabs>
        <w:suppressAutoHyphens w:val="0"/>
        <w:autoSpaceDE w:val="0"/>
        <w:autoSpaceDN w:val="0"/>
        <w:adjustRightInd w:val="0"/>
        <w:spacing w:after="0"/>
        <w:ind w:left="720" w:hanging="397"/>
        <w:rPr>
          <w:b/>
        </w:rPr>
      </w:pPr>
    </w:p>
    <w:p w14:paraId="17124FEB" w14:textId="77777777" w:rsidR="00C539F0" w:rsidRDefault="00C539F0" w:rsidP="00C539F0">
      <w:pPr>
        <w:autoSpaceDE w:val="0"/>
        <w:autoSpaceDN w:val="0"/>
        <w:adjustRightInd w:val="0"/>
        <w:spacing w:after="0"/>
        <w:rPr>
          <w:rFonts w:ascii="Consolas" w:eastAsiaTheme="minorHAnsi" w:hAnsi="Consolas" w:cs="Consolas"/>
          <w:color w:val="000000"/>
          <w:sz w:val="19"/>
          <w:szCs w:val="19"/>
          <w:highlight w:val="white"/>
          <w:lang w:val="en-NZ"/>
        </w:rPr>
      </w:pPr>
    </w:p>
    <w:p w14:paraId="3490A8A3" w14:textId="77777777" w:rsidR="00C539F0" w:rsidRDefault="00C539F0" w:rsidP="00C539F0">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#include</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A31515"/>
          <w:sz w:val="19"/>
          <w:szCs w:val="19"/>
          <w:highlight w:val="white"/>
          <w:lang w:val="en-NZ"/>
        </w:rPr>
        <w:t>&lt;vector&gt;</w:t>
      </w:r>
    </w:p>
    <w:p w14:paraId="2CA24CE2" w14:textId="77777777" w:rsidR="00C539F0" w:rsidRDefault="00C539F0" w:rsidP="00C539F0">
      <w:pPr>
        <w:autoSpaceDE w:val="0"/>
        <w:autoSpaceDN w:val="0"/>
        <w:adjustRightInd w:val="0"/>
        <w:spacing w:after="0"/>
        <w:rPr>
          <w:rFonts w:ascii="Consolas" w:eastAsiaTheme="minorHAnsi" w:hAnsi="Consolas" w:cs="Consolas"/>
          <w:color w:val="000000"/>
          <w:sz w:val="19"/>
          <w:szCs w:val="19"/>
          <w:highlight w:val="white"/>
          <w:lang w:val="en-NZ"/>
        </w:rPr>
      </w:pPr>
    </w:p>
    <w:p w14:paraId="696C4182" w14:textId="77777777" w:rsidR="00C539F0" w:rsidRDefault="00C539F0" w:rsidP="00C539F0">
      <w:pPr>
        <w:autoSpaceDE w:val="0"/>
        <w:autoSpaceDN w:val="0"/>
        <w:adjustRightInd w:val="0"/>
        <w:spacing w:after="0"/>
        <w:rPr>
          <w:rFonts w:ascii="Consolas" w:eastAsiaTheme="minorHAnsi" w:hAnsi="Consolas" w:cs="Consolas"/>
          <w:color w:val="000000"/>
          <w:sz w:val="19"/>
          <w:szCs w:val="19"/>
          <w:highlight w:val="white"/>
          <w:lang w:val="en-NZ"/>
        </w:rPr>
      </w:pPr>
    </w:p>
    <w:p w14:paraId="7919F609" w14:textId="77777777" w:rsidR="00C539F0" w:rsidRDefault="00C539F0" w:rsidP="00C539F0">
      <w:pPr>
        <w:autoSpaceDE w:val="0"/>
        <w:autoSpaceDN w:val="0"/>
        <w:adjustRightInd w:val="0"/>
        <w:spacing w:after="0"/>
        <w:rPr>
          <w:rFonts w:ascii="Consolas" w:eastAsiaTheme="minorHAnsi" w:hAnsi="Consolas" w:cs="Consolas"/>
          <w:color w:val="000000"/>
          <w:sz w:val="19"/>
          <w:szCs w:val="19"/>
          <w:highlight w:val="white"/>
          <w:lang w:val="en-NZ"/>
        </w:rPr>
      </w:pPr>
      <w:proofErr w:type="gramStart"/>
      <w:r>
        <w:rPr>
          <w:rFonts w:ascii="Consolas" w:eastAsiaTheme="minorHAnsi" w:hAnsi="Consolas" w:cs="Consolas"/>
          <w:color w:val="0000FF"/>
          <w:sz w:val="19"/>
          <w:szCs w:val="19"/>
          <w:highlight w:val="white"/>
          <w:lang w:val="en-NZ"/>
        </w:rPr>
        <w:t>using</w:t>
      </w:r>
      <w:proofErr w:type="gramEnd"/>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0000FF"/>
          <w:sz w:val="19"/>
          <w:szCs w:val="19"/>
          <w:highlight w:val="white"/>
          <w:lang w:val="en-NZ"/>
        </w:rPr>
        <w:t>namespace</w:t>
      </w:r>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00"/>
          <w:sz w:val="19"/>
          <w:szCs w:val="19"/>
          <w:highlight w:val="white"/>
          <w:lang w:val="en-NZ"/>
        </w:rPr>
        <w:t>std</w:t>
      </w:r>
      <w:proofErr w:type="spellEnd"/>
      <w:r>
        <w:rPr>
          <w:rFonts w:ascii="Consolas" w:eastAsiaTheme="minorHAnsi" w:hAnsi="Consolas" w:cs="Consolas"/>
          <w:color w:val="000000"/>
          <w:sz w:val="19"/>
          <w:szCs w:val="19"/>
          <w:highlight w:val="white"/>
          <w:lang w:val="en-NZ"/>
        </w:rPr>
        <w:t>;</w:t>
      </w:r>
    </w:p>
    <w:p w14:paraId="7400A0FE" w14:textId="77777777" w:rsidR="00C539F0" w:rsidRDefault="00C539F0" w:rsidP="00C539F0">
      <w:pPr>
        <w:autoSpaceDE w:val="0"/>
        <w:autoSpaceDN w:val="0"/>
        <w:adjustRightInd w:val="0"/>
        <w:spacing w:after="0"/>
        <w:rPr>
          <w:rFonts w:ascii="Consolas" w:eastAsiaTheme="minorHAnsi" w:hAnsi="Consolas" w:cs="Consolas"/>
          <w:color w:val="000000"/>
          <w:sz w:val="19"/>
          <w:szCs w:val="19"/>
          <w:highlight w:val="white"/>
          <w:lang w:val="en-NZ"/>
        </w:rPr>
      </w:pPr>
    </w:p>
    <w:p w14:paraId="572D1580" w14:textId="77777777" w:rsidR="00C539F0" w:rsidRDefault="00C539F0" w:rsidP="00C539F0">
      <w:pPr>
        <w:autoSpaceDE w:val="0"/>
        <w:autoSpaceDN w:val="0"/>
        <w:adjustRightInd w:val="0"/>
        <w:spacing w:after="0"/>
        <w:rPr>
          <w:rFonts w:ascii="Consolas" w:eastAsiaTheme="minorHAnsi" w:hAnsi="Consolas" w:cs="Consolas"/>
          <w:color w:val="000000"/>
          <w:sz w:val="19"/>
          <w:szCs w:val="19"/>
          <w:highlight w:val="white"/>
          <w:lang w:val="en-NZ"/>
        </w:rPr>
      </w:pPr>
      <w:proofErr w:type="gramStart"/>
      <w:r>
        <w:rPr>
          <w:rFonts w:ascii="Consolas" w:eastAsiaTheme="minorHAnsi" w:hAnsi="Consolas" w:cs="Consolas"/>
          <w:color w:val="0000FF"/>
          <w:sz w:val="19"/>
          <w:szCs w:val="19"/>
          <w:highlight w:val="white"/>
          <w:lang w:val="en-NZ"/>
        </w:rPr>
        <w:t>template</w:t>
      </w:r>
      <w:proofErr w:type="gramEnd"/>
      <w:r>
        <w:rPr>
          <w:rFonts w:ascii="Consolas" w:eastAsiaTheme="minorHAnsi" w:hAnsi="Consolas" w:cs="Consolas"/>
          <w:color w:val="000000"/>
          <w:sz w:val="19"/>
          <w:szCs w:val="19"/>
          <w:highlight w:val="white"/>
          <w:lang w:val="en-NZ"/>
        </w:rPr>
        <w:t xml:space="preserve"> &lt;</w:t>
      </w:r>
      <w:r>
        <w:rPr>
          <w:rFonts w:ascii="Consolas" w:eastAsiaTheme="minorHAnsi" w:hAnsi="Consolas" w:cs="Consolas"/>
          <w:color w:val="0000FF"/>
          <w:sz w:val="19"/>
          <w:szCs w:val="19"/>
          <w:highlight w:val="white"/>
          <w:lang w:val="en-NZ"/>
        </w:rPr>
        <w:t>class</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2B91AF"/>
          <w:sz w:val="19"/>
          <w:szCs w:val="19"/>
          <w:highlight w:val="white"/>
          <w:lang w:val="en-NZ"/>
        </w:rPr>
        <w:t>T</w:t>
      </w:r>
      <w:r>
        <w:rPr>
          <w:rFonts w:ascii="Consolas" w:eastAsiaTheme="minorHAnsi" w:hAnsi="Consolas" w:cs="Consolas"/>
          <w:color w:val="000000"/>
          <w:sz w:val="19"/>
          <w:szCs w:val="19"/>
          <w:highlight w:val="white"/>
          <w:lang w:val="en-NZ"/>
        </w:rPr>
        <w:t>&gt;</w:t>
      </w:r>
    </w:p>
    <w:p w14:paraId="779EB89F" w14:textId="77777777" w:rsidR="00C539F0" w:rsidRDefault="00C539F0" w:rsidP="00C539F0">
      <w:pPr>
        <w:autoSpaceDE w:val="0"/>
        <w:autoSpaceDN w:val="0"/>
        <w:adjustRightInd w:val="0"/>
        <w:spacing w:after="0"/>
        <w:rPr>
          <w:rFonts w:ascii="Consolas" w:eastAsiaTheme="minorHAnsi" w:hAnsi="Consolas" w:cs="Consolas"/>
          <w:color w:val="000000"/>
          <w:sz w:val="19"/>
          <w:szCs w:val="19"/>
          <w:highlight w:val="white"/>
          <w:lang w:val="en-NZ"/>
        </w:rPr>
      </w:pPr>
      <w:proofErr w:type="gramStart"/>
      <w:r>
        <w:rPr>
          <w:rFonts w:ascii="Consolas" w:eastAsiaTheme="minorHAnsi" w:hAnsi="Consolas" w:cs="Consolas"/>
          <w:color w:val="0000FF"/>
          <w:sz w:val="19"/>
          <w:szCs w:val="19"/>
          <w:highlight w:val="white"/>
          <w:lang w:val="en-NZ"/>
        </w:rPr>
        <w:t>class</w:t>
      </w:r>
      <w:proofErr w:type="gramEnd"/>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2B91AF"/>
          <w:sz w:val="19"/>
          <w:szCs w:val="19"/>
          <w:highlight w:val="white"/>
          <w:lang w:val="en-NZ"/>
        </w:rPr>
        <w:t>Stack</w:t>
      </w:r>
      <w:r>
        <w:rPr>
          <w:rFonts w:ascii="Consolas" w:eastAsiaTheme="minorHAnsi" w:hAnsi="Consolas" w:cs="Consolas"/>
          <w:color w:val="000000"/>
          <w:sz w:val="19"/>
          <w:szCs w:val="19"/>
          <w:highlight w:val="white"/>
          <w:lang w:val="en-NZ"/>
        </w:rPr>
        <w:t xml:space="preserve"> {</w:t>
      </w:r>
    </w:p>
    <w:p w14:paraId="1F1DA5E6" w14:textId="77777777" w:rsidR="00C539F0" w:rsidRDefault="00C539F0" w:rsidP="00C539F0">
      <w:pPr>
        <w:autoSpaceDE w:val="0"/>
        <w:autoSpaceDN w:val="0"/>
        <w:adjustRightInd w:val="0"/>
        <w:spacing w:after="0"/>
        <w:rPr>
          <w:rFonts w:ascii="Consolas" w:eastAsiaTheme="minorHAnsi" w:hAnsi="Consolas" w:cs="Consolas"/>
          <w:color w:val="000000"/>
          <w:sz w:val="19"/>
          <w:szCs w:val="19"/>
          <w:highlight w:val="white"/>
          <w:lang w:val="en-NZ"/>
        </w:rPr>
      </w:pPr>
      <w:proofErr w:type="gramStart"/>
      <w:r>
        <w:rPr>
          <w:rFonts w:ascii="Consolas" w:eastAsiaTheme="minorHAnsi" w:hAnsi="Consolas" w:cs="Consolas"/>
          <w:color w:val="0000FF"/>
          <w:sz w:val="19"/>
          <w:szCs w:val="19"/>
          <w:highlight w:val="white"/>
          <w:lang w:val="en-NZ"/>
        </w:rPr>
        <w:t>private</w:t>
      </w:r>
      <w:proofErr w:type="gramEnd"/>
      <w:r>
        <w:rPr>
          <w:rFonts w:ascii="Consolas" w:eastAsiaTheme="minorHAnsi" w:hAnsi="Consolas" w:cs="Consolas"/>
          <w:color w:val="000000"/>
          <w:sz w:val="19"/>
          <w:szCs w:val="19"/>
          <w:highlight w:val="white"/>
          <w:lang w:val="en-NZ"/>
        </w:rPr>
        <w:t>:</w:t>
      </w:r>
    </w:p>
    <w:p w14:paraId="4F721F07" w14:textId="77777777" w:rsidR="00C539F0" w:rsidRDefault="00C539F0" w:rsidP="00C539F0">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2B91AF"/>
          <w:sz w:val="19"/>
          <w:szCs w:val="19"/>
          <w:highlight w:val="white"/>
          <w:lang w:val="en-NZ"/>
        </w:rPr>
        <w:t>vector</w:t>
      </w:r>
      <w:r>
        <w:rPr>
          <w:rFonts w:ascii="Consolas" w:eastAsiaTheme="minorHAnsi" w:hAnsi="Consolas" w:cs="Consolas"/>
          <w:color w:val="000000"/>
          <w:sz w:val="19"/>
          <w:szCs w:val="19"/>
          <w:highlight w:val="white"/>
          <w:lang w:val="en-NZ"/>
        </w:rPr>
        <w:t>&lt;</w:t>
      </w:r>
      <w:proofErr w:type="gramEnd"/>
      <w:r>
        <w:rPr>
          <w:rFonts w:ascii="Consolas" w:eastAsiaTheme="minorHAnsi" w:hAnsi="Consolas" w:cs="Consolas"/>
          <w:color w:val="2B91AF"/>
          <w:sz w:val="19"/>
          <w:szCs w:val="19"/>
          <w:highlight w:val="white"/>
          <w:lang w:val="en-NZ"/>
        </w:rPr>
        <w:t>T</w:t>
      </w:r>
      <w:r>
        <w:rPr>
          <w:rFonts w:ascii="Consolas" w:eastAsiaTheme="minorHAnsi" w:hAnsi="Consolas" w:cs="Consolas"/>
          <w:color w:val="000000"/>
          <w:sz w:val="19"/>
          <w:szCs w:val="19"/>
          <w:highlight w:val="white"/>
          <w:lang w:val="en-NZ"/>
        </w:rPr>
        <w:t xml:space="preserve">&gt; elements;     </w:t>
      </w:r>
      <w:r>
        <w:rPr>
          <w:rFonts w:ascii="Consolas" w:eastAsiaTheme="minorHAnsi" w:hAnsi="Consolas" w:cs="Consolas"/>
          <w:color w:val="008000"/>
          <w:sz w:val="19"/>
          <w:szCs w:val="19"/>
          <w:highlight w:val="white"/>
          <w:lang w:val="en-NZ"/>
        </w:rPr>
        <w:t xml:space="preserve">// elements </w:t>
      </w:r>
    </w:p>
    <w:p w14:paraId="681D2B67" w14:textId="77777777" w:rsidR="00C539F0" w:rsidRDefault="00C539F0" w:rsidP="00C539F0">
      <w:pPr>
        <w:autoSpaceDE w:val="0"/>
        <w:autoSpaceDN w:val="0"/>
        <w:adjustRightInd w:val="0"/>
        <w:spacing w:after="0"/>
        <w:rPr>
          <w:rFonts w:ascii="Consolas" w:eastAsiaTheme="minorHAnsi" w:hAnsi="Consolas" w:cs="Consolas"/>
          <w:color w:val="000000"/>
          <w:sz w:val="19"/>
          <w:szCs w:val="19"/>
          <w:highlight w:val="white"/>
          <w:lang w:val="en-NZ"/>
        </w:rPr>
      </w:pPr>
    </w:p>
    <w:p w14:paraId="421702C8" w14:textId="77777777" w:rsidR="00C539F0" w:rsidRDefault="00C539F0" w:rsidP="00C539F0">
      <w:pPr>
        <w:autoSpaceDE w:val="0"/>
        <w:autoSpaceDN w:val="0"/>
        <w:adjustRightInd w:val="0"/>
        <w:spacing w:after="0"/>
        <w:rPr>
          <w:rFonts w:ascii="Consolas" w:eastAsiaTheme="minorHAnsi" w:hAnsi="Consolas" w:cs="Consolas"/>
          <w:color w:val="000000"/>
          <w:sz w:val="19"/>
          <w:szCs w:val="19"/>
          <w:highlight w:val="white"/>
          <w:lang w:val="en-NZ"/>
        </w:rPr>
      </w:pPr>
      <w:proofErr w:type="gramStart"/>
      <w:r>
        <w:rPr>
          <w:rFonts w:ascii="Consolas" w:eastAsiaTheme="minorHAnsi" w:hAnsi="Consolas" w:cs="Consolas"/>
          <w:color w:val="0000FF"/>
          <w:sz w:val="19"/>
          <w:szCs w:val="19"/>
          <w:highlight w:val="white"/>
          <w:lang w:val="en-NZ"/>
        </w:rPr>
        <w:t>public</w:t>
      </w:r>
      <w:proofErr w:type="gramEnd"/>
      <w:r>
        <w:rPr>
          <w:rFonts w:ascii="Consolas" w:eastAsiaTheme="minorHAnsi" w:hAnsi="Consolas" w:cs="Consolas"/>
          <w:color w:val="000000"/>
          <w:sz w:val="19"/>
          <w:szCs w:val="19"/>
          <w:highlight w:val="white"/>
          <w:lang w:val="en-NZ"/>
        </w:rPr>
        <w:t>:</w:t>
      </w:r>
    </w:p>
    <w:p w14:paraId="07D28FDF" w14:textId="77777777" w:rsidR="00C539F0" w:rsidRDefault="00C539F0" w:rsidP="00C539F0">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FF"/>
          <w:sz w:val="19"/>
          <w:szCs w:val="19"/>
          <w:highlight w:val="white"/>
          <w:lang w:val="en-NZ"/>
        </w:rPr>
        <w:t>void</w:t>
      </w:r>
      <w:proofErr w:type="gramEnd"/>
      <w:r>
        <w:rPr>
          <w:rFonts w:ascii="Consolas" w:eastAsiaTheme="minorHAnsi" w:hAnsi="Consolas" w:cs="Consolas"/>
          <w:color w:val="000000"/>
          <w:sz w:val="19"/>
          <w:szCs w:val="19"/>
          <w:highlight w:val="white"/>
          <w:lang w:val="en-NZ"/>
        </w:rPr>
        <w:t xml:space="preserve"> push(</w:t>
      </w:r>
      <w:r>
        <w:rPr>
          <w:rFonts w:ascii="Consolas" w:eastAsiaTheme="minorHAnsi" w:hAnsi="Consolas" w:cs="Consolas"/>
          <w:color w:val="2B91AF"/>
          <w:sz w:val="19"/>
          <w:szCs w:val="19"/>
          <w:highlight w:val="white"/>
          <w:lang w:val="en-NZ"/>
        </w:rPr>
        <w:t>T</w:t>
      </w:r>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FF"/>
          <w:sz w:val="19"/>
          <w:szCs w:val="19"/>
          <w:highlight w:val="white"/>
          <w:lang w:val="en-NZ"/>
        </w:rPr>
        <w:t>const</w:t>
      </w:r>
      <w:proofErr w:type="spellEnd"/>
      <w:r>
        <w:rPr>
          <w:rFonts w:ascii="Consolas" w:eastAsiaTheme="minorHAnsi" w:hAnsi="Consolas" w:cs="Consolas"/>
          <w:color w:val="000000"/>
          <w:sz w:val="19"/>
          <w:szCs w:val="19"/>
          <w:highlight w:val="white"/>
          <w:lang w:val="en-NZ"/>
        </w:rPr>
        <w:t xml:space="preserve">&amp;);  </w:t>
      </w:r>
      <w:r>
        <w:rPr>
          <w:rFonts w:ascii="Consolas" w:eastAsiaTheme="minorHAnsi" w:hAnsi="Consolas" w:cs="Consolas"/>
          <w:color w:val="008000"/>
          <w:sz w:val="19"/>
          <w:szCs w:val="19"/>
          <w:highlight w:val="white"/>
          <w:lang w:val="en-NZ"/>
        </w:rPr>
        <w:t xml:space="preserve">// push element </w:t>
      </w:r>
    </w:p>
    <w:p w14:paraId="33E60FFD" w14:textId="77777777" w:rsidR="00C539F0" w:rsidRDefault="00C539F0" w:rsidP="00C539F0">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FF"/>
          <w:sz w:val="19"/>
          <w:szCs w:val="19"/>
          <w:highlight w:val="white"/>
          <w:lang w:val="en-NZ"/>
        </w:rPr>
        <w:t>void</w:t>
      </w:r>
      <w:proofErr w:type="gramEnd"/>
      <w:r>
        <w:rPr>
          <w:rFonts w:ascii="Consolas" w:eastAsiaTheme="minorHAnsi" w:hAnsi="Consolas" w:cs="Consolas"/>
          <w:color w:val="000000"/>
          <w:sz w:val="19"/>
          <w:szCs w:val="19"/>
          <w:highlight w:val="white"/>
          <w:lang w:val="en-NZ"/>
        </w:rPr>
        <w:t xml:space="preserve"> pop();               </w:t>
      </w:r>
      <w:r>
        <w:rPr>
          <w:rFonts w:ascii="Consolas" w:eastAsiaTheme="minorHAnsi" w:hAnsi="Consolas" w:cs="Consolas"/>
          <w:color w:val="008000"/>
          <w:sz w:val="19"/>
          <w:szCs w:val="19"/>
          <w:highlight w:val="white"/>
          <w:lang w:val="en-NZ"/>
        </w:rPr>
        <w:t xml:space="preserve">// pop element </w:t>
      </w:r>
    </w:p>
    <w:p w14:paraId="1C003CAC" w14:textId="77777777" w:rsidR="00C539F0" w:rsidRDefault="00C539F0" w:rsidP="00C539F0">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2B91AF"/>
          <w:sz w:val="19"/>
          <w:szCs w:val="19"/>
          <w:highlight w:val="white"/>
          <w:lang w:val="en-NZ"/>
        </w:rPr>
        <w:t>T</w:t>
      </w:r>
      <w:r>
        <w:rPr>
          <w:rFonts w:ascii="Consolas" w:eastAsiaTheme="minorHAnsi" w:hAnsi="Consolas" w:cs="Consolas"/>
          <w:color w:val="000000"/>
          <w:sz w:val="19"/>
          <w:szCs w:val="19"/>
          <w:highlight w:val="white"/>
          <w:lang w:val="en-NZ"/>
        </w:rPr>
        <w:t xml:space="preserve"> </w:t>
      </w:r>
      <w:proofErr w:type="gramStart"/>
      <w:r>
        <w:rPr>
          <w:rFonts w:ascii="Consolas" w:eastAsiaTheme="minorHAnsi" w:hAnsi="Consolas" w:cs="Consolas"/>
          <w:color w:val="000000"/>
          <w:sz w:val="19"/>
          <w:szCs w:val="19"/>
          <w:highlight w:val="white"/>
          <w:lang w:val="en-NZ"/>
        </w:rPr>
        <w:t>top(</w:t>
      </w:r>
      <w:proofErr w:type="gram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FF"/>
          <w:sz w:val="19"/>
          <w:szCs w:val="19"/>
          <w:highlight w:val="white"/>
          <w:lang w:val="en-NZ"/>
        </w:rPr>
        <w:t>const</w:t>
      </w:r>
      <w:proofErr w:type="spellEnd"/>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008000"/>
          <w:sz w:val="19"/>
          <w:szCs w:val="19"/>
          <w:highlight w:val="white"/>
          <w:lang w:val="en-NZ"/>
        </w:rPr>
        <w:t xml:space="preserve">// return top element </w:t>
      </w:r>
    </w:p>
    <w:p w14:paraId="50244B34" w14:textId="77777777" w:rsidR="00C539F0" w:rsidRDefault="00C539F0" w:rsidP="00C539F0">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FF"/>
          <w:sz w:val="19"/>
          <w:szCs w:val="19"/>
          <w:highlight w:val="white"/>
          <w:lang w:val="en-NZ"/>
        </w:rPr>
        <w:t>bool</w:t>
      </w:r>
      <w:proofErr w:type="gramEnd"/>
      <w:r>
        <w:rPr>
          <w:rFonts w:ascii="Consolas" w:eastAsiaTheme="minorHAnsi" w:hAnsi="Consolas" w:cs="Consolas"/>
          <w:color w:val="000000"/>
          <w:sz w:val="19"/>
          <w:szCs w:val="19"/>
          <w:highlight w:val="white"/>
          <w:lang w:val="en-NZ"/>
        </w:rPr>
        <w:t xml:space="preserve"> empty() </w:t>
      </w:r>
      <w:proofErr w:type="spellStart"/>
      <w:r>
        <w:rPr>
          <w:rFonts w:ascii="Consolas" w:eastAsiaTheme="minorHAnsi" w:hAnsi="Consolas" w:cs="Consolas"/>
          <w:color w:val="0000FF"/>
          <w:sz w:val="19"/>
          <w:szCs w:val="19"/>
          <w:highlight w:val="white"/>
          <w:lang w:val="en-NZ"/>
        </w:rPr>
        <w:t>const</w:t>
      </w:r>
      <w:proofErr w:type="spellEnd"/>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008000"/>
          <w:sz w:val="19"/>
          <w:szCs w:val="19"/>
          <w:highlight w:val="white"/>
          <w:lang w:val="en-NZ"/>
        </w:rPr>
        <w:t>// return true if empty.</w:t>
      </w:r>
    </w:p>
    <w:p w14:paraId="1B65F6FD" w14:textId="77777777" w:rsidR="00C539F0" w:rsidRDefault="00C539F0" w:rsidP="00C539F0">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FF"/>
          <w:sz w:val="19"/>
          <w:szCs w:val="19"/>
          <w:highlight w:val="white"/>
          <w:lang w:val="en-NZ"/>
        </w:rPr>
        <w:t>return</w:t>
      </w:r>
      <w:proofErr w:type="gram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00"/>
          <w:sz w:val="19"/>
          <w:szCs w:val="19"/>
          <w:highlight w:val="white"/>
          <w:lang w:val="en-NZ"/>
        </w:rPr>
        <w:t>elements.empty</w:t>
      </w:r>
      <w:proofErr w:type="spellEnd"/>
      <w:r>
        <w:rPr>
          <w:rFonts w:ascii="Consolas" w:eastAsiaTheme="minorHAnsi" w:hAnsi="Consolas" w:cs="Consolas"/>
          <w:color w:val="000000"/>
          <w:sz w:val="19"/>
          <w:szCs w:val="19"/>
          <w:highlight w:val="white"/>
          <w:lang w:val="en-NZ"/>
        </w:rPr>
        <w:t>();</w:t>
      </w:r>
    </w:p>
    <w:p w14:paraId="31C10D5F" w14:textId="77777777" w:rsidR="00C539F0" w:rsidRDefault="00C539F0" w:rsidP="00C539F0">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w:t>
      </w:r>
    </w:p>
    <w:p w14:paraId="562AB799" w14:textId="77777777" w:rsidR="00C539F0" w:rsidRDefault="00C539F0" w:rsidP="00C539F0">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3FD24A5D" w14:textId="77777777" w:rsidR="00C539F0" w:rsidRDefault="00C539F0" w:rsidP="00C539F0">
      <w:pPr>
        <w:autoSpaceDE w:val="0"/>
        <w:autoSpaceDN w:val="0"/>
        <w:adjustRightInd w:val="0"/>
        <w:spacing w:after="0"/>
        <w:rPr>
          <w:rFonts w:ascii="Consolas" w:eastAsiaTheme="minorHAnsi" w:hAnsi="Consolas" w:cs="Consolas"/>
          <w:color w:val="000000"/>
          <w:sz w:val="19"/>
          <w:szCs w:val="19"/>
          <w:highlight w:val="white"/>
          <w:lang w:val="en-NZ"/>
        </w:rPr>
      </w:pPr>
    </w:p>
    <w:p w14:paraId="017BAD34" w14:textId="77777777" w:rsidR="00C539F0" w:rsidRDefault="00C539F0" w:rsidP="00C539F0">
      <w:pPr>
        <w:autoSpaceDE w:val="0"/>
        <w:autoSpaceDN w:val="0"/>
        <w:adjustRightInd w:val="0"/>
        <w:spacing w:after="0"/>
        <w:rPr>
          <w:rFonts w:ascii="Consolas" w:eastAsiaTheme="minorHAnsi" w:hAnsi="Consolas" w:cs="Consolas"/>
          <w:color w:val="000000"/>
          <w:sz w:val="19"/>
          <w:szCs w:val="19"/>
          <w:highlight w:val="white"/>
          <w:lang w:val="en-NZ"/>
        </w:rPr>
      </w:pPr>
      <w:proofErr w:type="gramStart"/>
      <w:r>
        <w:rPr>
          <w:rFonts w:ascii="Consolas" w:eastAsiaTheme="minorHAnsi" w:hAnsi="Consolas" w:cs="Consolas"/>
          <w:color w:val="0000FF"/>
          <w:sz w:val="19"/>
          <w:szCs w:val="19"/>
          <w:highlight w:val="white"/>
          <w:lang w:val="en-NZ"/>
        </w:rPr>
        <w:t>template</w:t>
      </w:r>
      <w:proofErr w:type="gramEnd"/>
      <w:r>
        <w:rPr>
          <w:rFonts w:ascii="Consolas" w:eastAsiaTheme="minorHAnsi" w:hAnsi="Consolas" w:cs="Consolas"/>
          <w:color w:val="000000"/>
          <w:sz w:val="19"/>
          <w:szCs w:val="19"/>
          <w:highlight w:val="white"/>
          <w:lang w:val="en-NZ"/>
        </w:rPr>
        <w:t xml:space="preserve"> &lt;</w:t>
      </w:r>
      <w:r>
        <w:rPr>
          <w:rFonts w:ascii="Consolas" w:eastAsiaTheme="minorHAnsi" w:hAnsi="Consolas" w:cs="Consolas"/>
          <w:color w:val="0000FF"/>
          <w:sz w:val="19"/>
          <w:szCs w:val="19"/>
          <w:highlight w:val="white"/>
          <w:lang w:val="en-NZ"/>
        </w:rPr>
        <w:t>class</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2B91AF"/>
          <w:sz w:val="19"/>
          <w:szCs w:val="19"/>
          <w:highlight w:val="white"/>
          <w:lang w:val="en-NZ"/>
        </w:rPr>
        <w:t>T</w:t>
      </w:r>
      <w:r>
        <w:rPr>
          <w:rFonts w:ascii="Consolas" w:eastAsiaTheme="minorHAnsi" w:hAnsi="Consolas" w:cs="Consolas"/>
          <w:color w:val="000000"/>
          <w:sz w:val="19"/>
          <w:szCs w:val="19"/>
          <w:highlight w:val="white"/>
          <w:lang w:val="en-NZ"/>
        </w:rPr>
        <w:t>&gt;</w:t>
      </w:r>
    </w:p>
    <w:p w14:paraId="00B04816" w14:textId="77777777" w:rsidR="00C539F0" w:rsidRDefault="00C539F0" w:rsidP="00C539F0">
      <w:pPr>
        <w:autoSpaceDE w:val="0"/>
        <w:autoSpaceDN w:val="0"/>
        <w:adjustRightInd w:val="0"/>
        <w:spacing w:after="0"/>
        <w:rPr>
          <w:rFonts w:ascii="Consolas" w:eastAsiaTheme="minorHAnsi" w:hAnsi="Consolas" w:cs="Consolas"/>
          <w:color w:val="000000"/>
          <w:sz w:val="19"/>
          <w:szCs w:val="19"/>
          <w:highlight w:val="white"/>
          <w:lang w:val="en-NZ"/>
        </w:rPr>
      </w:pPr>
      <w:proofErr w:type="gramStart"/>
      <w:r>
        <w:rPr>
          <w:rFonts w:ascii="Consolas" w:eastAsiaTheme="minorHAnsi" w:hAnsi="Consolas" w:cs="Consolas"/>
          <w:color w:val="0000FF"/>
          <w:sz w:val="19"/>
          <w:szCs w:val="19"/>
          <w:highlight w:val="white"/>
          <w:lang w:val="en-NZ"/>
        </w:rPr>
        <w:t>void</w:t>
      </w:r>
      <w:proofErr w:type="gramEnd"/>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2B91AF"/>
          <w:sz w:val="19"/>
          <w:szCs w:val="19"/>
          <w:highlight w:val="white"/>
          <w:lang w:val="en-NZ"/>
        </w:rPr>
        <w:t>Stack</w:t>
      </w:r>
      <w:r>
        <w:rPr>
          <w:rFonts w:ascii="Consolas" w:eastAsiaTheme="minorHAnsi" w:hAnsi="Consolas" w:cs="Consolas"/>
          <w:color w:val="000000"/>
          <w:sz w:val="19"/>
          <w:szCs w:val="19"/>
          <w:highlight w:val="white"/>
          <w:lang w:val="en-NZ"/>
        </w:rPr>
        <w:t>&lt;</w:t>
      </w:r>
      <w:r>
        <w:rPr>
          <w:rFonts w:ascii="Consolas" w:eastAsiaTheme="minorHAnsi" w:hAnsi="Consolas" w:cs="Consolas"/>
          <w:color w:val="2B91AF"/>
          <w:sz w:val="19"/>
          <w:szCs w:val="19"/>
          <w:highlight w:val="white"/>
          <w:lang w:val="en-NZ"/>
        </w:rPr>
        <w:t>T</w:t>
      </w:r>
      <w:r>
        <w:rPr>
          <w:rFonts w:ascii="Consolas" w:eastAsiaTheme="minorHAnsi" w:hAnsi="Consolas" w:cs="Consolas"/>
          <w:color w:val="000000"/>
          <w:sz w:val="19"/>
          <w:szCs w:val="19"/>
          <w:highlight w:val="white"/>
          <w:lang w:val="en-NZ"/>
        </w:rPr>
        <w:t>&gt;::push(</w:t>
      </w:r>
      <w:r>
        <w:rPr>
          <w:rFonts w:ascii="Consolas" w:eastAsiaTheme="minorHAnsi" w:hAnsi="Consolas" w:cs="Consolas"/>
          <w:color w:val="2B91AF"/>
          <w:sz w:val="19"/>
          <w:szCs w:val="19"/>
          <w:highlight w:val="white"/>
          <w:lang w:val="en-NZ"/>
        </w:rPr>
        <w:t>T</w:t>
      </w:r>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FF"/>
          <w:sz w:val="19"/>
          <w:szCs w:val="19"/>
          <w:highlight w:val="white"/>
          <w:lang w:val="en-NZ"/>
        </w:rPr>
        <w:t>const</w:t>
      </w:r>
      <w:proofErr w:type="spellEnd"/>
      <w:r>
        <w:rPr>
          <w:rFonts w:ascii="Consolas" w:eastAsiaTheme="minorHAnsi" w:hAnsi="Consolas" w:cs="Consolas"/>
          <w:color w:val="000000"/>
          <w:sz w:val="19"/>
          <w:szCs w:val="19"/>
          <w:highlight w:val="white"/>
          <w:lang w:val="en-NZ"/>
        </w:rPr>
        <w:t xml:space="preserve">&amp; </w:t>
      </w:r>
      <w:proofErr w:type="spellStart"/>
      <w:r>
        <w:rPr>
          <w:rFonts w:ascii="Consolas" w:eastAsiaTheme="minorHAnsi" w:hAnsi="Consolas" w:cs="Consolas"/>
          <w:color w:val="808080"/>
          <w:sz w:val="19"/>
          <w:szCs w:val="19"/>
          <w:highlight w:val="white"/>
          <w:lang w:val="en-NZ"/>
        </w:rPr>
        <w:t>elem</w:t>
      </w:r>
      <w:proofErr w:type="spellEnd"/>
      <w:r>
        <w:rPr>
          <w:rFonts w:ascii="Consolas" w:eastAsiaTheme="minorHAnsi" w:hAnsi="Consolas" w:cs="Consolas"/>
          <w:color w:val="000000"/>
          <w:sz w:val="19"/>
          <w:szCs w:val="19"/>
          <w:highlight w:val="white"/>
          <w:lang w:val="en-NZ"/>
        </w:rPr>
        <w:t>)</w:t>
      </w:r>
    </w:p>
    <w:p w14:paraId="05CA1D35" w14:textId="77777777" w:rsidR="00C539F0" w:rsidRDefault="00C539F0" w:rsidP="00C539F0">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35CF357C" w14:textId="77777777" w:rsidR="00C539F0" w:rsidRDefault="00C539F0" w:rsidP="00C539F0">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8000"/>
          <w:sz w:val="19"/>
          <w:szCs w:val="19"/>
          <w:highlight w:val="white"/>
          <w:lang w:val="en-NZ"/>
        </w:rPr>
        <w:t xml:space="preserve">// append copy of passed element </w:t>
      </w:r>
    </w:p>
    <w:p w14:paraId="69439C39" w14:textId="77777777" w:rsidR="00C539F0" w:rsidRDefault="00C539F0" w:rsidP="00C539F0">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spellStart"/>
      <w:r>
        <w:rPr>
          <w:rFonts w:ascii="Consolas" w:eastAsiaTheme="minorHAnsi" w:hAnsi="Consolas" w:cs="Consolas"/>
          <w:color w:val="000000"/>
          <w:sz w:val="19"/>
          <w:szCs w:val="19"/>
          <w:highlight w:val="white"/>
          <w:lang w:val="en-NZ"/>
        </w:rPr>
        <w:t>elements.push_</w:t>
      </w:r>
      <w:proofErr w:type="gramStart"/>
      <w:r>
        <w:rPr>
          <w:rFonts w:ascii="Consolas" w:eastAsiaTheme="minorHAnsi" w:hAnsi="Consolas" w:cs="Consolas"/>
          <w:color w:val="000000"/>
          <w:sz w:val="19"/>
          <w:szCs w:val="19"/>
          <w:highlight w:val="white"/>
          <w:lang w:val="en-NZ"/>
        </w:rPr>
        <w:t>back</w:t>
      </w:r>
      <w:proofErr w:type="spellEnd"/>
      <w:r>
        <w:rPr>
          <w:rFonts w:ascii="Consolas" w:eastAsiaTheme="minorHAnsi" w:hAnsi="Consolas" w:cs="Consolas"/>
          <w:color w:val="000000"/>
          <w:sz w:val="19"/>
          <w:szCs w:val="19"/>
          <w:highlight w:val="white"/>
          <w:lang w:val="en-NZ"/>
        </w:rPr>
        <w:t>(</w:t>
      </w:r>
      <w:proofErr w:type="spellStart"/>
      <w:proofErr w:type="gramEnd"/>
      <w:r>
        <w:rPr>
          <w:rFonts w:ascii="Consolas" w:eastAsiaTheme="minorHAnsi" w:hAnsi="Consolas" w:cs="Consolas"/>
          <w:color w:val="808080"/>
          <w:sz w:val="19"/>
          <w:szCs w:val="19"/>
          <w:highlight w:val="white"/>
          <w:lang w:val="en-NZ"/>
        </w:rPr>
        <w:t>elem</w:t>
      </w:r>
      <w:proofErr w:type="spellEnd"/>
      <w:r>
        <w:rPr>
          <w:rFonts w:ascii="Consolas" w:eastAsiaTheme="minorHAnsi" w:hAnsi="Consolas" w:cs="Consolas"/>
          <w:color w:val="000000"/>
          <w:sz w:val="19"/>
          <w:szCs w:val="19"/>
          <w:highlight w:val="white"/>
          <w:lang w:val="en-NZ"/>
        </w:rPr>
        <w:t>);</w:t>
      </w:r>
    </w:p>
    <w:p w14:paraId="61CD370F" w14:textId="77777777" w:rsidR="00C539F0" w:rsidRDefault="00C539F0" w:rsidP="00C539F0">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18C61A0F" w14:textId="77777777" w:rsidR="00C539F0" w:rsidRDefault="00C539F0" w:rsidP="00C539F0">
      <w:pPr>
        <w:autoSpaceDE w:val="0"/>
        <w:autoSpaceDN w:val="0"/>
        <w:adjustRightInd w:val="0"/>
        <w:spacing w:after="0"/>
        <w:rPr>
          <w:rFonts w:ascii="Consolas" w:eastAsiaTheme="minorHAnsi" w:hAnsi="Consolas" w:cs="Consolas"/>
          <w:color w:val="000000"/>
          <w:sz w:val="19"/>
          <w:szCs w:val="19"/>
          <w:highlight w:val="white"/>
          <w:lang w:val="en-NZ"/>
        </w:rPr>
      </w:pPr>
    </w:p>
    <w:p w14:paraId="02E2829A" w14:textId="77777777" w:rsidR="00C539F0" w:rsidRDefault="00C539F0" w:rsidP="00C539F0">
      <w:pPr>
        <w:autoSpaceDE w:val="0"/>
        <w:autoSpaceDN w:val="0"/>
        <w:adjustRightInd w:val="0"/>
        <w:spacing w:after="0"/>
        <w:rPr>
          <w:rFonts w:ascii="Consolas" w:eastAsiaTheme="minorHAnsi" w:hAnsi="Consolas" w:cs="Consolas"/>
          <w:color w:val="000000"/>
          <w:sz w:val="19"/>
          <w:szCs w:val="19"/>
          <w:highlight w:val="white"/>
          <w:lang w:val="en-NZ"/>
        </w:rPr>
      </w:pPr>
      <w:proofErr w:type="gramStart"/>
      <w:r>
        <w:rPr>
          <w:rFonts w:ascii="Consolas" w:eastAsiaTheme="minorHAnsi" w:hAnsi="Consolas" w:cs="Consolas"/>
          <w:color w:val="0000FF"/>
          <w:sz w:val="19"/>
          <w:szCs w:val="19"/>
          <w:highlight w:val="white"/>
          <w:lang w:val="en-NZ"/>
        </w:rPr>
        <w:t>template</w:t>
      </w:r>
      <w:proofErr w:type="gramEnd"/>
      <w:r>
        <w:rPr>
          <w:rFonts w:ascii="Consolas" w:eastAsiaTheme="minorHAnsi" w:hAnsi="Consolas" w:cs="Consolas"/>
          <w:color w:val="000000"/>
          <w:sz w:val="19"/>
          <w:szCs w:val="19"/>
          <w:highlight w:val="white"/>
          <w:lang w:val="en-NZ"/>
        </w:rPr>
        <w:t xml:space="preserve"> &lt;</w:t>
      </w:r>
      <w:r>
        <w:rPr>
          <w:rFonts w:ascii="Consolas" w:eastAsiaTheme="minorHAnsi" w:hAnsi="Consolas" w:cs="Consolas"/>
          <w:color w:val="0000FF"/>
          <w:sz w:val="19"/>
          <w:szCs w:val="19"/>
          <w:highlight w:val="white"/>
          <w:lang w:val="en-NZ"/>
        </w:rPr>
        <w:t>class</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2B91AF"/>
          <w:sz w:val="19"/>
          <w:szCs w:val="19"/>
          <w:highlight w:val="white"/>
          <w:lang w:val="en-NZ"/>
        </w:rPr>
        <w:t>T</w:t>
      </w:r>
      <w:r>
        <w:rPr>
          <w:rFonts w:ascii="Consolas" w:eastAsiaTheme="minorHAnsi" w:hAnsi="Consolas" w:cs="Consolas"/>
          <w:color w:val="000000"/>
          <w:sz w:val="19"/>
          <w:szCs w:val="19"/>
          <w:highlight w:val="white"/>
          <w:lang w:val="en-NZ"/>
        </w:rPr>
        <w:t>&gt;</w:t>
      </w:r>
    </w:p>
    <w:p w14:paraId="46B8F68E" w14:textId="77777777" w:rsidR="00C539F0" w:rsidRDefault="00C539F0" w:rsidP="00C539F0">
      <w:pPr>
        <w:autoSpaceDE w:val="0"/>
        <w:autoSpaceDN w:val="0"/>
        <w:adjustRightInd w:val="0"/>
        <w:spacing w:after="0"/>
        <w:rPr>
          <w:rFonts w:ascii="Consolas" w:eastAsiaTheme="minorHAnsi" w:hAnsi="Consolas" w:cs="Consolas"/>
          <w:color w:val="000000"/>
          <w:sz w:val="19"/>
          <w:szCs w:val="19"/>
          <w:highlight w:val="white"/>
          <w:lang w:val="en-NZ"/>
        </w:rPr>
      </w:pPr>
      <w:proofErr w:type="gramStart"/>
      <w:r>
        <w:rPr>
          <w:rFonts w:ascii="Consolas" w:eastAsiaTheme="minorHAnsi" w:hAnsi="Consolas" w:cs="Consolas"/>
          <w:color w:val="0000FF"/>
          <w:sz w:val="19"/>
          <w:szCs w:val="19"/>
          <w:highlight w:val="white"/>
          <w:lang w:val="en-NZ"/>
        </w:rPr>
        <w:lastRenderedPageBreak/>
        <w:t>void</w:t>
      </w:r>
      <w:proofErr w:type="gramEnd"/>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2B91AF"/>
          <w:sz w:val="19"/>
          <w:szCs w:val="19"/>
          <w:highlight w:val="white"/>
          <w:lang w:val="en-NZ"/>
        </w:rPr>
        <w:t>Stack</w:t>
      </w:r>
      <w:r>
        <w:rPr>
          <w:rFonts w:ascii="Consolas" w:eastAsiaTheme="minorHAnsi" w:hAnsi="Consolas" w:cs="Consolas"/>
          <w:color w:val="000000"/>
          <w:sz w:val="19"/>
          <w:szCs w:val="19"/>
          <w:highlight w:val="white"/>
          <w:lang w:val="en-NZ"/>
        </w:rPr>
        <w:t>&lt;</w:t>
      </w:r>
      <w:r>
        <w:rPr>
          <w:rFonts w:ascii="Consolas" w:eastAsiaTheme="minorHAnsi" w:hAnsi="Consolas" w:cs="Consolas"/>
          <w:color w:val="2B91AF"/>
          <w:sz w:val="19"/>
          <w:szCs w:val="19"/>
          <w:highlight w:val="white"/>
          <w:lang w:val="en-NZ"/>
        </w:rPr>
        <w:t>T</w:t>
      </w:r>
      <w:r>
        <w:rPr>
          <w:rFonts w:ascii="Consolas" w:eastAsiaTheme="minorHAnsi" w:hAnsi="Consolas" w:cs="Consolas"/>
          <w:color w:val="000000"/>
          <w:sz w:val="19"/>
          <w:szCs w:val="19"/>
          <w:highlight w:val="white"/>
          <w:lang w:val="en-NZ"/>
        </w:rPr>
        <w:t>&gt;::pop()</w:t>
      </w:r>
    </w:p>
    <w:p w14:paraId="40D790A9" w14:textId="77777777" w:rsidR="00C539F0" w:rsidRDefault="00C539F0" w:rsidP="00C539F0">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28D58387" w14:textId="77777777" w:rsidR="00C539F0" w:rsidRDefault="00C539F0" w:rsidP="00C539F0">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FF"/>
          <w:sz w:val="19"/>
          <w:szCs w:val="19"/>
          <w:highlight w:val="white"/>
          <w:lang w:val="en-NZ"/>
        </w:rPr>
        <w:t>if</w:t>
      </w:r>
      <w:proofErr w:type="gram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00"/>
          <w:sz w:val="19"/>
          <w:szCs w:val="19"/>
          <w:highlight w:val="white"/>
          <w:lang w:val="en-NZ"/>
        </w:rPr>
        <w:t>elements.empty</w:t>
      </w:r>
      <w:proofErr w:type="spellEnd"/>
      <w:r>
        <w:rPr>
          <w:rFonts w:ascii="Consolas" w:eastAsiaTheme="minorHAnsi" w:hAnsi="Consolas" w:cs="Consolas"/>
          <w:color w:val="000000"/>
          <w:sz w:val="19"/>
          <w:szCs w:val="19"/>
          <w:highlight w:val="white"/>
          <w:lang w:val="en-NZ"/>
        </w:rPr>
        <w:t>()) {</w:t>
      </w:r>
    </w:p>
    <w:p w14:paraId="2223AD9C" w14:textId="77777777" w:rsidR="00C539F0" w:rsidRDefault="00C539F0" w:rsidP="00C539F0">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FF"/>
          <w:sz w:val="19"/>
          <w:szCs w:val="19"/>
          <w:highlight w:val="white"/>
          <w:lang w:val="en-NZ"/>
        </w:rPr>
        <w:t>throw</w:t>
      </w:r>
      <w:proofErr w:type="gram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2B91AF"/>
          <w:sz w:val="19"/>
          <w:szCs w:val="19"/>
          <w:highlight w:val="white"/>
          <w:lang w:val="en-NZ"/>
        </w:rPr>
        <w:t>out_of_range</w:t>
      </w:r>
      <w:proofErr w:type="spellEnd"/>
      <w:r>
        <w:rPr>
          <w:rFonts w:ascii="Consolas" w:eastAsiaTheme="minorHAnsi" w:hAnsi="Consolas" w:cs="Consolas"/>
          <w:color w:val="000000"/>
          <w:sz w:val="19"/>
          <w:szCs w:val="19"/>
          <w:highlight w:val="white"/>
          <w:lang w:val="en-NZ"/>
        </w:rPr>
        <w:t>(</w:t>
      </w:r>
      <w:r>
        <w:rPr>
          <w:rFonts w:ascii="Consolas" w:eastAsiaTheme="minorHAnsi" w:hAnsi="Consolas" w:cs="Consolas"/>
          <w:color w:val="A31515"/>
          <w:sz w:val="19"/>
          <w:szCs w:val="19"/>
          <w:highlight w:val="white"/>
          <w:lang w:val="en-NZ"/>
        </w:rPr>
        <w:t>"Stack&lt;&gt;::pop(): empty stack"</w:t>
      </w:r>
      <w:r>
        <w:rPr>
          <w:rFonts w:ascii="Consolas" w:eastAsiaTheme="minorHAnsi" w:hAnsi="Consolas" w:cs="Consolas"/>
          <w:color w:val="000000"/>
          <w:sz w:val="19"/>
          <w:szCs w:val="19"/>
          <w:highlight w:val="white"/>
          <w:lang w:val="en-NZ"/>
        </w:rPr>
        <w:t>);</w:t>
      </w:r>
    </w:p>
    <w:p w14:paraId="4DC7EBCC" w14:textId="77777777" w:rsidR="00C539F0" w:rsidRDefault="00C539F0" w:rsidP="00C539F0">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w:t>
      </w:r>
    </w:p>
    <w:p w14:paraId="09ADDECF" w14:textId="77777777" w:rsidR="00C539F0" w:rsidRDefault="00C539F0" w:rsidP="00C539F0">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8000"/>
          <w:sz w:val="19"/>
          <w:szCs w:val="19"/>
          <w:highlight w:val="white"/>
          <w:lang w:val="en-NZ"/>
        </w:rPr>
        <w:t xml:space="preserve">// remove last element </w:t>
      </w:r>
    </w:p>
    <w:p w14:paraId="6E495BAD" w14:textId="77777777" w:rsidR="00C539F0" w:rsidRDefault="00C539F0" w:rsidP="00C539F0">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spellStart"/>
      <w:r>
        <w:rPr>
          <w:rFonts w:ascii="Consolas" w:eastAsiaTheme="minorHAnsi" w:hAnsi="Consolas" w:cs="Consolas"/>
          <w:color w:val="000000"/>
          <w:sz w:val="19"/>
          <w:szCs w:val="19"/>
          <w:highlight w:val="white"/>
          <w:lang w:val="en-NZ"/>
        </w:rPr>
        <w:t>elements.pop_</w:t>
      </w:r>
      <w:proofErr w:type="gramStart"/>
      <w:r>
        <w:rPr>
          <w:rFonts w:ascii="Consolas" w:eastAsiaTheme="minorHAnsi" w:hAnsi="Consolas" w:cs="Consolas"/>
          <w:color w:val="000000"/>
          <w:sz w:val="19"/>
          <w:szCs w:val="19"/>
          <w:highlight w:val="white"/>
          <w:lang w:val="en-NZ"/>
        </w:rPr>
        <w:t>back</w:t>
      </w:r>
      <w:proofErr w:type="spellEnd"/>
      <w:r>
        <w:rPr>
          <w:rFonts w:ascii="Consolas" w:eastAsiaTheme="minorHAnsi" w:hAnsi="Consolas" w:cs="Consolas"/>
          <w:color w:val="000000"/>
          <w:sz w:val="19"/>
          <w:szCs w:val="19"/>
          <w:highlight w:val="white"/>
          <w:lang w:val="en-NZ"/>
        </w:rPr>
        <w:t>(</w:t>
      </w:r>
      <w:proofErr w:type="gramEnd"/>
      <w:r>
        <w:rPr>
          <w:rFonts w:ascii="Consolas" w:eastAsiaTheme="minorHAnsi" w:hAnsi="Consolas" w:cs="Consolas"/>
          <w:color w:val="000000"/>
          <w:sz w:val="19"/>
          <w:szCs w:val="19"/>
          <w:highlight w:val="white"/>
          <w:lang w:val="en-NZ"/>
        </w:rPr>
        <w:t>);</w:t>
      </w:r>
    </w:p>
    <w:p w14:paraId="0F4EE9B2" w14:textId="77777777" w:rsidR="00C539F0" w:rsidRDefault="00C539F0" w:rsidP="00C539F0">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6168103A" w14:textId="77777777" w:rsidR="00C539F0" w:rsidRDefault="00C539F0" w:rsidP="00C539F0">
      <w:pPr>
        <w:autoSpaceDE w:val="0"/>
        <w:autoSpaceDN w:val="0"/>
        <w:adjustRightInd w:val="0"/>
        <w:spacing w:after="0"/>
        <w:rPr>
          <w:rFonts w:ascii="Consolas" w:eastAsiaTheme="minorHAnsi" w:hAnsi="Consolas" w:cs="Consolas"/>
          <w:color w:val="000000"/>
          <w:sz w:val="19"/>
          <w:szCs w:val="19"/>
          <w:highlight w:val="white"/>
          <w:lang w:val="en-NZ"/>
        </w:rPr>
      </w:pPr>
    </w:p>
    <w:p w14:paraId="7043749B" w14:textId="77777777" w:rsidR="00C539F0" w:rsidRDefault="00C539F0" w:rsidP="00C539F0">
      <w:pPr>
        <w:autoSpaceDE w:val="0"/>
        <w:autoSpaceDN w:val="0"/>
        <w:adjustRightInd w:val="0"/>
        <w:spacing w:after="0"/>
        <w:rPr>
          <w:rFonts w:ascii="Consolas" w:eastAsiaTheme="minorHAnsi" w:hAnsi="Consolas" w:cs="Consolas"/>
          <w:color w:val="000000"/>
          <w:sz w:val="19"/>
          <w:szCs w:val="19"/>
          <w:highlight w:val="white"/>
          <w:lang w:val="en-NZ"/>
        </w:rPr>
      </w:pPr>
      <w:proofErr w:type="gramStart"/>
      <w:r>
        <w:rPr>
          <w:rFonts w:ascii="Consolas" w:eastAsiaTheme="minorHAnsi" w:hAnsi="Consolas" w:cs="Consolas"/>
          <w:color w:val="0000FF"/>
          <w:sz w:val="19"/>
          <w:szCs w:val="19"/>
          <w:highlight w:val="white"/>
          <w:lang w:val="en-NZ"/>
        </w:rPr>
        <w:t>template</w:t>
      </w:r>
      <w:proofErr w:type="gramEnd"/>
      <w:r>
        <w:rPr>
          <w:rFonts w:ascii="Consolas" w:eastAsiaTheme="minorHAnsi" w:hAnsi="Consolas" w:cs="Consolas"/>
          <w:color w:val="000000"/>
          <w:sz w:val="19"/>
          <w:szCs w:val="19"/>
          <w:highlight w:val="white"/>
          <w:lang w:val="en-NZ"/>
        </w:rPr>
        <w:t xml:space="preserve"> &lt;</w:t>
      </w:r>
      <w:r>
        <w:rPr>
          <w:rFonts w:ascii="Consolas" w:eastAsiaTheme="minorHAnsi" w:hAnsi="Consolas" w:cs="Consolas"/>
          <w:color w:val="0000FF"/>
          <w:sz w:val="19"/>
          <w:szCs w:val="19"/>
          <w:highlight w:val="white"/>
          <w:lang w:val="en-NZ"/>
        </w:rPr>
        <w:t>class</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2B91AF"/>
          <w:sz w:val="19"/>
          <w:szCs w:val="19"/>
          <w:highlight w:val="white"/>
          <w:lang w:val="en-NZ"/>
        </w:rPr>
        <w:t>T</w:t>
      </w:r>
      <w:r>
        <w:rPr>
          <w:rFonts w:ascii="Consolas" w:eastAsiaTheme="minorHAnsi" w:hAnsi="Consolas" w:cs="Consolas"/>
          <w:color w:val="000000"/>
          <w:sz w:val="19"/>
          <w:szCs w:val="19"/>
          <w:highlight w:val="white"/>
          <w:lang w:val="en-NZ"/>
        </w:rPr>
        <w:t>&gt;</w:t>
      </w:r>
    </w:p>
    <w:p w14:paraId="66DD61F5" w14:textId="77777777" w:rsidR="00C539F0" w:rsidRDefault="00C539F0" w:rsidP="00C539F0">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2B91AF"/>
          <w:sz w:val="19"/>
          <w:szCs w:val="19"/>
          <w:highlight w:val="white"/>
          <w:lang w:val="en-NZ"/>
        </w:rPr>
        <w:t>T</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2B91AF"/>
          <w:sz w:val="19"/>
          <w:szCs w:val="19"/>
          <w:highlight w:val="white"/>
          <w:lang w:val="en-NZ"/>
        </w:rPr>
        <w:t>Stack</w:t>
      </w:r>
      <w:r>
        <w:rPr>
          <w:rFonts w:ascii="Consolas" w:eastAsiaTheme="minorHAnsi" w:hAnsi="Consolas" w:cs="Consolas"/>
          <w:color w:val="000000"/>
          <w:sz w:val="19"/>
          <w:szCs w:val="19"/>
          <w:highlight w:val="white"/>
          <w:lang w:val="en-NZ"/>
        </w:rPr>
        <w:t>&lt;</w:t>
      </w:r>
      <w:r>
        <w:rPr>
          <w:rFonts w:ascii="Consolas" w:eastAsiaTheme="minorHAnsi" w:hAnsi="Consolas" w:cs="Consolas"/>
          <w:color w:val="2B91AF"/>
          <w:sz w:val="19"/>
          <w:szCs w:val="19"/>
          <w:highlight w:val="white"/>
          <w:lang w:val="en-NZ"/>
        </w:rPr>
        <w:t>T</w:t>
      </w:r>
      <w:r>
        <w:rPr>
          <w:rFonts w:ascii="Consolas" w:eastAsiaTheme="minorHAnsi" w:hAnsi="Consolas" w:cs="Consolas"/>
          <w:color w:val="000000"/>
          <w:sz w:val="19"/>
          <w:szCs w:val="19"/>
          <w:highlight w:val="white"/>
          <w:lang w:val="en-NZ"/>
        </w:rPr>
        <w:t>&gt;:</w:t>
      </w:r>
      <w:proofErr w:type="gramStart"/>
      <w:r>
        <w:rPr>
          <w:rFonts w:ascii="Consolas" w:eastAsiaTheme="minorHAnsi" w:hAnsi="Consolas" w:cs="Consolas"/>
          <w:color w:val="000000"/>
          <w:sz w:val="19"/>
          <w:szCs w:val="19"/>
          <w:highlight w:val="white"/>
          <w:lang w:val="en-NZ"/>
        </w:rPr>
        <w:t>:top</w:t>
      </w:r>
      <w:proofErr w:type="gram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FF"/>
          <w:sz w:val="19"/>
          <w:szCs w:val="19"/>
          <w:highlight w:val="white"/>
          <w:lang w:val="en-NZ"/>
        </w:rPr>
        <w:t>const</w:t>
      </w:r>
      <w:proofErr w:type="spellEnd"/>
    </w:p>
    <w:p w14:paraId="5603D363" w14:textId="77777777" w:rsidR="00C539F0" w:rsidRDefault="00C539F0" w:rsidP="00C539F0">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6BD15F91" w14:textId="77777777" w:rsidR="00C539F0" w:rsidRDefault="00C539F0" w:rsidP="00C539F0">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FF"/>
          <w:sz w:val="19"/>
          <w:szCs w:val="19"/>
          <w:highlight w:val="white"/>
          <w:lang w:val="en-NZ"/>
        </w:rPr>
        <w:t>if</w:t>
      </w:r>
      <w:proofErr w:type="gram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00"/>
          <w:sz w:val="19"/>
          <w:szCs w:val="19"/>
          <w:highlight w:val="white"/>
          <w:lang w:val="en-NZ"/>
        </w:rPr>
        <w:t>elements.empty</w:t>
      </w:r>
      <w:proofErr w:type="spellEnd"/>
      <w:r>
        <w:rPr>
          <w:rFonts w:ascii="Consolas" w:eastAsiaTheme="minorHAnsi" w:hAnsi="Consolas" w:cs="Consolas"/>
          <w:color w:val="000000"/>
          <w:sz w:val="19"/>
          <w:szCs w:val="19"/>
          <w:highlight w:val="white"/>
          <w:lang w:val="en-NZ"/>
        </w:rPr>
        <w:t>()) {</w:t>
      </w:r>
    </w:p>
    <w:p w14:paraId="5A4C3F60" w14:textId="77777777" w:rsidR="00C539F0" w:rsidRDefault="00C539F0" w:rsidP="00C539F0">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FF"/>
          <w:sz w:val="19"/>
          <w:szCs w:val="19"/>
          <w:highlight w:val="white"/>
          <w:lang w:val="en-NZ"/>
        </w:rPr>
        <w:t>throw</w:t>
      </w:r>
      <w:proofErr w:type="gram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2B91AF"/>
          <w:sz w:val="19"/>
          <w:szCs w:val="19"/>
          <w:highlight w:val="white"/>
          <w:lang w:val="en-NZ"/>
        </w:rPr>
        <w:t>out_of_range</w:t>
      </w:r>
      <w:proofErr w:type="spellEnd"/>
      <w:r>
        <w:rPr>
          <w:rFonts w:ascii="Consolas" w:eastAsiaTheme="minorHAnsi" w:hAnsi="Consolas" w:cs="Consolas"/>
          <w:color w:val="000000"/>
          <w:sz w:val="19"/>
          <w:szCs w:val="19"/>
          <w:highlight w:val="white"/>
          <w:lang w:val="en-NZ"/>
        </w:rPr>
        <w:t>(</w:t>
      </w:r>
      <w:r>
        <w:rPr>
          <w:rFonts w:ascii="Consolas" w:eastAsiaTheme="minorHAnsi" w:hAnsi="Consolas" w:cs="Consolas"/>
          <w:color w:val="A31515"/>
          <w:sz w:val="19"/>
          <w:szCs w:val="19"/>
          <w:highlight w:val="white"/>
          <w:lang w:val="en-NZ"/>
        </w:rPr>
        <w:t>"Stack&lt;&gt;::top(): empty stack"</w:t>
      </w:r>
      <w:r>
        <w:rPr>
          <w:rFonts w:ascii="Consolas" w:eastAsiaTheme="minorHAnsi" w:hAnsi="Consolas" w:cs="Consolas"/>
          <w:color w:val="000000"/>
          <w:sz w:val="19"/>
          <w:szCs w:val="19"/>
          <w:highlight w:val="white"/>
          <w:lang w:val="en-NZ"/>
        </w:rPr>
        <w:t>);</w:t>
      </w:r>
    </w:p>
    <w:p w14:paraId="3A282FE6" w14:textId="77777777" w:rsidR="00C539F0" w:rsidRDefault="00C539F0" w:rsidP="00C539F0">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w:t>
      </w:r>
    </w:p>
    <w:p w14:paraId="32C26538" w14:textId="77777777" w:rsidR="00C539F0" w:rsidRDefault="00C539F0" w:rsidP="00C539F0">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8000"/>
          <w:sz w:val="19"/>
          <w:szCs w:val="19"/>
          <w:highlight w:val="white"/>
          <w:lang w:val="en-NZ"/>
        </w:rPr>
        <w:t xml:space="preserve">// return copy of last element </w:t>
      </w:r>
    </w:p>
    <w:p w14:paraId="66B1E6F0" w14:textId="77777777" w:rsidR="00C539F0" w:rsidRDefault="00C539F0" w:rsidP="00C539F0">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roofErr w:type="gramStart"/>
      <w:r>
        <w:rPr>
          <w:rFonts w:ascii="Consolas" w:eastAsiaTheme="minorHAnsi" w:hAnsi="Consolas" w:cs="Consolas"/>
          <w:color w:val="0000FF"/>
          <w:sz w:val="19"/>
          <w:szCs w:val="19"/>
          <w:highlight w:val="white"/>
          <w:lang w:val="en-NZ"/>
        </w:rPr>
        <w:t>return</w:t>
      </w:r>
      <w:proofErr w:type="gramEnd"/>
      <w:r>
        <w:rPr>
          <w:rFonts w:ascii="Consolas" w:eastAsiaTheme="minorHAnsi" w:hAnsi="Consolas" w:cs="Consolas"/>
          <w:color w:val="000000"/>
          <w:sz w:val="19"/>
          <w:szCs w:val="19"/>
          <w:highlight w:val="white"/>
          <w:lang w:val="en-NZ"/>
        </w:rPr>
        <w:t xml:space="preserve"> </w:t>
      </w:r>
      <w:proofErr w:type="spellStart"/>
      <w:r>
        <w:rPr>
          <w:rFonts w:ascii="Consolas" w:eastAsiaTheme="minorHAnsi" w:hAnsi="Consolas" w:cs="Consolas"/>
          <w:color w:val="000000"/>
          <w:sz w:val="19"/>
          <w:szCs w:val="19"/>
          <w:highlight w:val="white"/>
          <w:lang w:val="en-NZ"/>
        </w:rPr>
        <w:t>elements.back</w:t>
      </w:r>
      <w:proofErr w:type="spellEnd"/>
      <w:r>
        <w:rPr>
          <w:rFonts w:ascii="Consolas" w:eastAsiaTheme="minorHAnsi" w:hAnsi="Consolas" w:cs="Consolas"/>
          <w:color w:val="000000"/>
          <w:sz w:val="19"/>
          <w:szCs w:val="19"/>
          <w:highlight w:val="white"/>
          <w:lang w:val="en-NZ"/>
        </w:rPr>
        <w:t>();</w:t>
      </w:r>
    </w:p>
    <w:p w14:paraId="51F57DF9" w14:textId="77777777" w:rsidR="00C539F0" w:rsidRDefault="00C539F0" w:rsidP="00C539F0">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58914AB7" w14:textId="77777777" w:rsidR="00C539F0" w:rsidRPr="001B6524" w:rsidRDefault="00C539F0" w:rsidP="00C539F0">
      <w:pPr>
        <w:pStyle w:val="NumberedBulletPACKT"/>
        <w:numPr>
          <w:ilvl w:val="0"/>
          <w:numId w:val="0"/>
        </w:numPr>
        <w:tabs>
          <w:tab w:val="left" w:pos="683"/>
        </w:tabs>
        <w:suppressAutoHyphens w:val="0"/>
        <w:autoSpaceDE w:val="0"/>
        <w:autoSpaceDN w:val="0"/>
        <w:adjustRightInd w:val="0"/>
        <w:spacing w:after="0"/>
        <w:ind w:left="397" w:hanging="397"/>
        <w:rPr>
          <w:rFonts w:ascii="Consolas" w:eastAsiaTheme="minorHAnsi" w:hAnsi="Consolas" w:cs="Consolas"/>
          <w:color w:val="000000"/>
          <w:sz w:val="19"/>
          <w:szCs w:val="19"/>
          <w:highlight w:val="white"/>
          <w:lang w:val="en-NZ"/>
        </w:rPr>
      </w:pPr>
    </w:p>
    <w:p w14:paraId="6B9923CE" w14:textId="77777777" w:rsidR="00B9352C" w:rsidRPr="00356575" w:rsidRDefault="00B9352C" w:rsidP="00B9352C">
      <w:pPr>
        <w:autoSpaceDE w:val="0"/>
        <w:autoSpaceDN w:val="0"/>
        <w:adjustRightInd w:val="0"/>
        <w:spacing w:after="0"/>
        <w:rPr>
          <w:rFonts w:ascii="Consolas" w:eastAsiaTheme="minorHAnsi" w:hAnsi="Consolas" w:cs="Consolas"/>
          <w:color w:val="000000"/>
          <w:sz w:val="19"/>
          <w:szCs w:val="19"/>
          <w:highlight w:val="white"/>
          <w:lang w:val="en-NZ"/>
        </w:rPr>
      </w:pPr>
    </w:p>
    <w:p w14:paraId="03A0307D" w14:textId="77777777" w:rsidR="0065555D" w:rsidRDefault="0065555D" w:rsidP="00813279">
      <w:pPr>
        <w:pStyle w:val="Heading2"/>
        <w:numPr>
          <w:ilvl w:val="1"/>
          <w:numId w:val="15"/>
        </w:numPr>
        <w:tabs>
          <w:tab w:val="left" w:pos="0"/>
        </w:tabs>
      </w:pPr>
      <w:r>
        <w:t>How it works...</w:t>
      </w:r>
    </w:p>
    <w:p w14:paraId="3370E8C7" w14:textId="1CA5C780" w:rsidR="0065555D" w:rsidRDefault="003033CD" w:rsidP="0065555D">
      <w:pPr>
        <w:pStyle w:val="Heading2"/>
        <w:numPr>
          <w:ilvl w:val="1"/>
          <w:numId w:val="2"/>
        </w:numPr>
        <w:rPr>
          <w:rFonts w:ascii="Calibri" w:hAnsi="Calibri" w:cs="Times New Roman"/>
          <w:b w:val="0"/>
          <w:bCs w:val="0"/>
          <w:iCs w:val="0"/>
          <w:color w:val="auto"/>
          <w:sz w:val="22"/>
          <w:szCs w:val="24"/>
        </w:rPr>
      </w:pPr>
      <w:r>
        <w:rPr>
          <w:rFonts w:ascii="Calibri" w:hAnsi="Calibri" w:cs="Times New Roman"/>
          <w:b w:val="0"/>
          <w:bCs w:val="0"/>
          <w:iCs w:val="0"/>
          <w:color w:val="auto"/>
          <w:sz w:val="22"/>
          <w:szCs w:val="24"/>
        </w:rPr>
        <w:t xml:space="preserve">Templates are the foundation of generic programming of C++. If the implementation of a function or a class is same but we need them to operate on different data types, it is advisable to use templates instead of writing a new class or function. </w:t>
      </w:r>
      <w:r w:rsidR="002E511F">
        <w:rPr>
          <w:rFonts w:ascii="Calibri" w:hAnsi="Calibri" w:cs="Times New Roman"/>
          <w:b w:val="0"/>
          <w:bCs w:val="0"/>
          <w:iCs w:val="0"/>
          <w:color w:val="auto"/>
          <w:sz w:val="22"/>
          <w:szCs w:val="24"/>
        </w:rPr>
        <w:t>One can argue that we can overload a function to achieve the same thing. One must keep in mind that while overloading a function, we can change the implementation based on data type and we are still writing a new function. With templates the implementation has to be same for all the data type. This is the advantage of templates that writing one function is enough. With advanced templates and C++11 features, we can even change the implementation but we will reserve that discussion for later.</w:t>
      </w:r>
    </w:p>
    <w:p w14:paraId="0D1BFFB9" w14:textId="1E379AF6" w:rsidR="00C539F0" w:rsidRDefault="00C539F0" w:rsidP="00C539F0">
      <w:pPr>
        <w:autoSpaceDE w:val="0"/>
        <w:autoSpaceDN w:val="0"/>
        <w:adjustRightInd w:val="0"/>
        <w:spacing w:after="0"/>
        <w:rPr>
          <w:rFonts w:asciiTheme="minorHAnsi" w:eastAsiaTheme="minorHAnsi" w:hAnsiTheme="minorHAnsi" w:cs="Consolas"/>
          <w:color w:val="000000"/>
          <w:szCs w:val="22"/>
          <w:highlight w:val="white"/>
          <w:lang w:val="en-NZ"/>
        </w:rPr>
      </w:pPr>
      <w:r>
        <w:t xml:space="preserve">We have used function templates and class templates in this example. The function template is defined in Source.cpp itself. On top of the function print we have added the line </w:t>
      </w:r>
      <w:r w:rsidRPr="0086621B">
        <w:rPr>
          <w:rStyle w:val="SubtleReference"/>
          <w:rFonts w:eastAsiaTheme="minorHAnsi"/>
          <w:highlight w:val="white"/>
        </w:rPr>
        <w:t>template&lt;class T&gt;.</w:t>
      </w:r>
      <w:r>
        <w:rPr>
          <w:rFonts w:ascii="Consolas" w:eastAsiaTheme="minorHAnsi" w:hAnsi="Consolas" w:cs="Consolas"/>
          <w:color w:val="000000"/>
          <w:sz w:val="19"/>
          <w:szCs w:val="19"/>
          <w:highlight w:val="white"/>
          <w:lang w:val="en-NZ"/>
        </w:rPr>
        <w:t xml:space="preserve"> </w:t>
      </w:r>
      <w:r>
        <w:rPr>
          <w:rFonts w:asciiTheme="minorHAnsi" w:eastAsiaTheme="minorHAnsi" w:hAnsiTheme="minorHAnsi" w:cs="Consolas"/>
          <w:color w:val="000000"/>
          <w:szCs w:val="22"/>
          <w:highlight w:val="white"/>
          <w:lang w:val="en-NZ"/>
        </w:rPr>
        <w:t xml:space="preserve">The keyword class could be replaced by </w:t>
      </w:r>
      <w:proofErr w:type="spellStart"/>
      <w:r>
        <w:rPr>
          <w:rFonts w:asciiTheme="minorHAnsi" w:eastAsiaTheme="minorHAnsi" w:hAnsiTheme="minorHAnsi" w:cs="Consolas"/>
          <w:color w:val="000000"/>
          <w:szCs w:val="22"/>
          <w:highlight w:val="white"/>
          <w:lang w:val="en-NZ"/>
        </w:rPr>
        <w:t>typename</w:t>
      </w:r>
      <w:proofErr w:type="spellEnd"/>
      <w:r>
        <w:rPr>
          <w:rFonts w:asciiTheme="minorHAnsi" w:eastAsiaTheme="minorHAnsi" w:hAnsiTheme="minorHAnsi" w:cs="Consolas"/>
          <w:color w:val="000000"/>
          <w:szCs w:val="22"/>
          <w:highlight w:val="white"/>
          <w:lang w:val="en-NZ"/>
        </w:rPr>
        <w:t xml:space="preserve"> as well. The reason for two keywords is a historic one and we do </w:t>
      </w:r>
      <w:r w:rsidR="007977FB">
        <w:rPr>
          <w:rFonts w:asciiTheme="minorHAnsi" w:eastAsiaTheme="minorHAnsi" w:hAnsiTheme="minorHAnsi" w:cs="Consolas"/>
          <w:color w:val="000000"/>
          <w:szCs w:val="22"/>
          <w:highlight w:val="white"/>
          <w:lang w:val="en-NZ"/>
        </w:rPr>
        <w:t>not need</w:t>
      </w:r>
      <w:r>
        <w:rPr>
          <w:rFonts w:asciiTheme="minorHAnsi" w:eastAsiaTheme="minorHAnsi" w:hAnsiTheme="minorHAnsi" w:cs="Consolas"/>
          <w:color w:val="000000"/>
          <w:szCs w:val="22"/>
          <w:highlight w:val="white"/>
          <w:lang w:val="en-NZ"/>
        </w:rPr>
        <w:t xml:space="preserve"> to discuss. The remaining part of the function definition is normal except instead of using any particular data type, we have used T. So when we call the function from main, T gets replaced with the correct data type. So by just </w:t>
      </w:r>
      <w:r>
        <w:rPr>
          <w:rFonts w:asciiTheme="minorHAnsi" w:eastAsiaTheme="minorHAnsi" w:hAnsiTheme="minorHAnsi" w:cs="Consolas"/>
          <w:color w:val="000000"/>
          <w:szCs w:val="22"/>
          <w:highlight w:val="white"/>
          <w:lang w:val="en-NZ"/>
        </w:rPr>
        <w:lastRenderedPageBreak/>
        <w:t>using one function, we can print all types of data type. We can even create our own data type and pass it to the function.</w:t>
      </w:r>
    </w:p>
    <w:p w14:paraId="56409367" w14:textId="12578800" w:rsidR="007977FB" w:rsidRDefault="007977FB" w:rsidP="00C539F0">
      <w:pPr>
        <w:autoSpaceDE w:val="0"/>
        <w:autoSpaceDN w:val="0"/>
        <w:adjustRightInd w:val="0"/>
        <w:spacing w:after="0"/>
        <w:rPr>
          <w:rFonts w:asciiTheme="minorHAnsi" w:eastAsiaTheme="minorHAnsi" w:hAnsiTheme="minorHAnsi" w:cs="Consolas"/>
          <w:color w:val="000000"/>
          <w:szCs w:val="22"/>
          <w:highlight w:val="white"/>
          <w:lang w:val="en-NZ"/>
        </w:rPr>
      </w:pPr>
      <w:proofErr w:type="spellStart"/>
      <w:r w:rsidRPr="0086621B">
        <w:rPr>
          <w:rStyle w:val="SubtleReference"/>
          <w:rFonts w:eastAsiaTheme="minorHAnsi"/>
          <w:highlight w:val="white"/>
        </w:rPr>
        <w:t>Stack.h</w:t>
      </w:r>
      <w:proofErr w:type="spellEnd"/>
      <w:r>
        <w:rPr>
          <w:rFonts w:asciiTheme="minorHAnsi" w:eastAsiaTheme="minorHAnsi" w:hAnsiTheme="minorHAnsi" w:cs="Consolas"/>
          <w:color w:val="000000"/>
          <w:szCs w:val="22"/>
          <w:highlight w:val="white"/>
          <w:lang w:val="en-NZ"/>
        </w:rPr>
        <w:t xml:space="preserve"> is an example of class template as the data type that the class uses is a generic one. We have selected a stack as it is a very popular data structure in game programming. It’s a </w:t>
      </w:r>
      <w:proofErr w:type="gramStart"/>
      <w:r>
        <w:rPr>
          <w:rFonts w:asciiTheme="minorHAnsi" w:eastAsiaTheme="minorHAnsi" w:hAnsiTheme="minorHAnsi" w:cs="Consolas"/>
          <w:color w:val="000000"/>
          <w:szCs w:val="22"/>
          <w:highlight w:val="white"/>
          <w:lang w:val="en-NZ"/>
        </w:rPr>
        <w:t>LIFO(</w:t>
      </w:r>
      <w:proofErr w:type="gramEnd"/>
      <w:r>
        <w:rPr>
          <w:rFonts w:asciiTheme="minorHAnsi" w:eastAsiaTheme="minorHAnsi" w:hAnsiTheme="minorHAnsi" w:cs="Consolas"/>
          <w:color w:val="000000"/>
          <w:szCs w:val="22"/>
          <w:highlight w:val="white"/>
          <w:lang w:val="en-NZ"/>
        </w:rPr>
        <w:t>Last in First Out) structure. So we can display the latest content from the stack as per our requirement.</w:t>
      </w:r>
      <w:r w:rsidR="005D4819">
        <w:rPr>
          <w:rFonts w:asciiTheme="minorHAnsi" w:eastAsiaTheme="minorHAnsi" w:hAnsiTheme="minorHAnsi" w:cs="Consolas"/>
          <w:color w:val="000000"/>
          <w:szCs w:val="22"/>
          <w:highlight w:val="white"/>
          <w:lang w:val="en-NZ"/>
        </w:rPr>
        <w:t xml:space="preserve"> The push function pushes an element onto the stack, whereas a pop removes an element from the stack. The top function displays the top most element of the stack and empty function empties the stack.</w:t>
      </w:r>
      <w:r w:rsidR="0039520A">
        <w:rPr>
          <w:rFonts w:asciiTheme="minorHAnsi" w:eastAsiaTheme="minorHAnsi" w:hAnsiTheme="minorHAnsi" w:cs="Consolas"/>
          <w:color w:val="000000"/>
          <w:szCs w:val="22"/>
          <w:highlight w:val="white"/>
          <w:lang w:val="en-NZ"/>
        </w:rPr>
        <w:t xml:space="preserve"> By using this generic stack class, we can store and display any data type of our choice.</w:t>
      </w:r>
    </w:p>
    <w:p w14:paraId="21B6F7CC" w14:textId="1A6B8B60" w:rsidR="0046249C" w:rsidRDefault="0046249C" w:rsidP="00C539F0">
      <w:pPr>
        <w:autoSpaceDE w:val="0"/>
        <w:autoSpaceDN w:val="0"/>
        <w:adjustRightInd w:val="0"/>
        <w:spacing w:after="0"/>
        <w:rPr>
          <w:rFonts w:asciiTheme="minorHAnsi" w:eastAsiaTheme="minorHAnsi" w:hAnsiTheme="minorHAnsi" w:cs="Consolas"/>
          <w:color w:val="000000"/>
          <w:szCs w:val="22"/>
          <w:highlight w:val="white"/>
          <w:lang w:val="en-NZ"/>
        </w:rPr>
      </w:pPr>
      <w:r>
        <w:rPr>
          <w:rFonts w:asciiTheme="minorHAnsi" w:eastAsiaTheme="minorHAnsi" w:hAnsiTheme="minorHAnsi" w:cs="Consolas"/>
          <w:color w:val="000000"/>
          <w:szCs w:val="22"/>
          <w:highlight w:val="white"/>
          <w:lang w:val="en-NZ"/>
        </w:rPr>
        <w:t>One thing to be kept in mind while using templates is that the compile must know at compile time the correct implementation of the template. So generally template definition and declaration are both done in the header file. However if you want to separate out the two, you can do so by two popular methods. One method is to have another header file and list the implementation at the end of it. Other implementation is to create an .</w:t>
      </w:r>
      <w:proofErr w:type="spellStart"/>
      <w:r>
        <w:rPr>
          <w:rFonts w:asciiTheme="minorHAnsi" w:eastAsiaTheme="minorHAnsi" w:hAnsiTheme="minorHAnsi" w:cs="Consolas"/>
          <w:color w:val="000000"/>
          <w:szCs w:val="22"/>
          <w:highlight w:val="white"/>
          <w:lang w:val="en-NZ"/>
        </w:rPr>
        <w:t>ipp</w:t>
      </w:r>
      <w:proofErr w:type="spellEnd"/>
      <w:r>
        <w:rPr>
          <w:rFonts w:asciiTheme="minorHAnsi" w:eastAsiaTheme="minorHAnsi" w:hAnsiTheme="minorHAnsi" w:cs="Consolas"/>
          <w:color w:val="000000"/>
          <w:szCs w:val="22"/>
          <w:highlight w:val="white"/>
          <w:lang w:val="en-NZ"/>
        </w:rPr>
        <w:t xml:space="preserve"> or .</w:t>
      </w:r>
      <w:proofErr w:type="spellStart"/>
      <w:r>
        <w:rPr>
          <w:rFonts w:asciiTheme="minorHAnsi" w:eastAsiaTheme="minorHAnsi" w:hAnsiTheme="minorHAnsi" w:cs="Consolas"/>
          <w:color w:val="000000"/>
          <w:szCs w:val="22"/>
          <w:highlight w:val="white"/>
          <w:lang w:val="en-NZ"/>
        </w:rPr>
        <w:t>tpp</w:t>
      </w:r>
      <w:proofErr w:type="spellEnd"/>
      <w:r>
        <w:rPr>
          <w:rFonts w:asciiTheme="minorHAnsi" w:eastAsiaTheme="minorHAnsi" w:hAnsiTheme="minorHAnsi" w:cs="Consolas"/>
          <w:color w:val="000000"/>
          <w:szCs w:val="22"/>
          <w:highlight w:val="white"/>
          <w:lang w:val="en-NZ"/>
        </w:rPr>
        <w:t xml:space="preserve"> file extension and have the implementation in those files.</w:t>
      </w:r>
    </w:p>
    <w:p w14:paraId="23E2A61F" w14:textId="77777777" w:rsidR="0046249C" w:rsidRPr="00C539F0" w:rsidRDefault="0046249C" w:rsidP="00C539F0">
      <w:pPr>
        <w:autoSpaceDE w:val="0"/>
        <w:autoSpaceDN w:val="0"/>
        <w:adjustRightInd w:val="0"/>
        <w:spacing w:after="0"/>
        <w:rPr>
          <w:rFonts w:asciiTheme="minorHAnsi" w:eastAsiaTheme="minorHAnsi" w:hAnsiTheme="minorHAnsi" w:cs="Consolas"/>
          <w:color w:val="000000"/>
          <w:szCs w:val="22"/>
          <w:highlight w:val="white"/>
          <w:lang w:val="en-NZ"/>
        </w:rPr>
      </w:pPr>
    </w:p>
    <w:p w14:paraId="51EE8BCD" w14:textId="1A0A02D9" w:rsidR="00C539F0" w:rsidRPr="00C539F0" w:rsidRDefault="00C539F0" w:rsidP="00C539F0">
      <w:pPr>
        <w:pStyle w:val="NormalPACKT"/>
      </w:pPr>
    </w:p>
    <w:p w14:paraId="5589A5AD" w14:textId="77777777" w:rsidR="002E511F" w:rsidRPr="002E511F" w:rsidRDefault="002E511F" w:rsidP="002E511F">
      <w:pPr>
        <w:pStyle w:val="NormalPACKT"/>
      </w:pPr>
    </w:p>
    <w:p w14:paraId="00CC2536" w14:textId="77777777" w:rsidR="006C759B" w:rsidRPr="006C759B" w:rsidRDefault="006C759B" w:rsidP="006C759B">
      <w:pPr>
        <w:pStyle w:val="NormalPACKT"/>
      </w:pPr>
    </w:p>
    <w:sectPr w:rsidR="006C759B" w:rsidRPr="006C759B" w:rsidSect="00BE0159">
      <w:footerReference w:type="even" r:id="rId13"/>
      <w:footerReference w:type="default" r:id="rId14"/>
      <w:footnotePr>
        <w:pos w:val="beneathText"/>
      </w:footnotePr>
      <w:pgSz w:w="12240" w:h="15840"/>
      <w:pgMar w:top="2347" w:right="2160" w:bottom="2707" w:left="2160" w:header="1973" w:footer="2347"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ashmi Suvarna" w:date="2015-08-03T14:57:00Z" w:initials="RS">
    <w:p w14:paraId="75D3F377" w14:textId="11494A58" w:rsidR="00A40653" w:rsidRDefault="00A40653">
      <w:pPr>
        <w:pStyle w:val="CommentText"/>
      </w:pPr>
      <w:r>
        <w:rPr>
          <w:rStyle w:val="CommentReference"/>
        </w:rPr>
        <w:annotationRef/>
      </w:r>
      <w:r>
        <w:t>The chapter is done in a very good manner. The recipes are written very well and everything else is also done nicely.</w:t>
      </w:r>
    </w:p>
    <w:p w14:paraId="081463E7" w14:textId="43B5D900" w:rsidR="00A40653" w:rsidRDefault="00A40653">
      <w:pPr>
        <w:pStyle w:val="CommentText"/>
      </w:pPr>
      <w:r>
        <w:t xml:space="preserve">Good job! </w:t>
      </w:r>
    </w:p>
    <w:p w14:paraId="54E7B2D3" w14:textId="77777777" w:rsidR="00A40653" w:rsidRDefault="00A40653">
      <w:pPr>
        <w:pStyle w:val="CommentText"/>
      </w:pPr>
    </w:p>
    <w:p w14:paraId="57C42D81" w14:textId="3252B655" w:rsidR="00A40653" w:rsidRDefault="00A40653">
      <w:pPr>
        <w:pStyle w:val="CommentText"/>
      </w:pPr>
      <w:r>
        <w:t>Few aspects to look into are as follows:</w:t>
      </w:r>
    </w:p>
    <w:p w14:paraId="1C129A70" w14:textId="175BF958" w:rsidR="00A40653" w:rsidRDefault="00A40653" w:rsidP="000F19E7">
      <w:pPr>
        <w:pStyle w:val="CommentText"/>
        <w:numPr>
          <w:ilvl w:val="0"/>
          <w:numId w:val="26"/>
        </w:numPr>
      </w:pPr>
      <w:r>
        <w:t>Is this topic not covered in the chapter- Creating you first advanced text based game?</w:t>
      </w:r>
    </w:p>
    <w:p w14:paraId="71A4B37D" w14:textId="5461CF9F" w:rsidR="00A40653" w:rsidRDefault="00A40653" w:rsidP="00067233">
      <w:pPr>
        <w:pStyle w:val="CommentText"/>
        <w:numPr>
          <w:ilvl w:val="0"/>
          <w:numId w:val="26"/>
        </w:numPr>
      </w:pPr>
      <w:r>
        <w:t xml:space="preserve">Is this topic not covered in the chapter- </w:t>
      </w:r>
      <w:r w:rsidRPr="00067233">
        <w:t xml:space="preserve">Using Copy constructors and inheritance for better code organization and </w:t>
      </w:r>
      <w:r>
        <w:t>abstraction?</w:t>
      </w:r>
    </w:p>
    <w:p w14:paraId="4766F641" w14:textId="270C3C64" w:rsidR="00A40653" w:rsidRDefault="00A40653" w:rsidP="00067233">
      <w:pPr>
        <w:pStyle w:val="CommentText"/>
        <w:numPr>
          <w:ilvl w:val="0"/>
          <w:numId w:val="26"/>
        </w:numPr>
      </w:pPr>
      <w:r>
        <w:t xml:space="preserve"> Was there any update regarding these topics for not getting covered Please state the reasons for the same. </w:t>
      </w:r>
      <w:r>
        <w:sym w:font="Wingdings" w:char="F04A"/>
      </w:r>
    </w:p>
    <w:p w14:paraId="2DEF6E84" w14:textId="2E392EBE" w:rsidR="00A40653" w:rsidRDefault="00A40653" w:rsidP="00067233">
      <w:pPr>
        <w:pStyle w:val="CommentText"/>
        <w:numPr>
          <w:ilvl w:val="0"/>
          <w:numId w:val="26"/>
        </w:numPr>
      </w:pPr>
      <w:r>
        <w:t>The “How to do it” section always require a lead-in sentence where we tell the readers what is done/achieved in the following recipe of steps. This helps the readers to know what the recipe is about beforehand. I have made changes. Please have a look.</w:t>
      </w:r>
    </w:p>
    <w:p w14:paraId="2A29B2D9" w14:textId="4D87EE19" w:rsidR="00A40653" w:rsidRDefault="00A40653" w:rsidP="00067233">
      <w:pPr>
        <w:pStyle w:val="CommentText"/>
        <w:numPr>
          <w:ilvl w:val="0"/>
          <w:numId w:val="26"/>
        </w:numPr>
      </w:pPr>
      <w:r>
        <w:t>Every recipe will have an introduction that will tell the readers about that recipe. It can be its usage/importance/general information. Please make the necessary changes. I have left comments to guide you.</w:t>
      </w:r>
    </w:p>
    <w:p w14:paraId="684EAAA6" w14:textId="77777777" w:rsidR="00A40653" w:rsidRDefault="00A40653" w:rsidP="00282CDA">
      <w:pPr>
        <w:pStyle w:val="CommentText"/>
      </w:pPr>
    </w:p>
    <w:p w14:paraId="2CF5970B" w14:textId="0DE126B6" w:rsidR="00A40653" w:rsidRDefault="00A40653" w:rsidP="00282CDA">
      <w:pPr>
        <w:pStyle w:val="CommentText"/>
      </w:pPr>
      <w:r>
        <w:t>Please take note of the above things and make the necessary changes.</w:t>
      </w:r>
    </w:p>
  </w:comment>
  <w:comment w:id="1" w:author="Rashmi Suvarna" w:date="2015-08-03T15:37:00Z" w:initials="RS">
    <w:p w14:paraId="40FC6956" w14:textId="77777777" w:rsidR="00A40653" w:rsidRDefault="00A40653" w:rsidP="00003150">
      <w:pPr>
        <w:pStyle w:val="CommentText"/>
      </w:pPr>
      <w:r>
        <w:rPr>
          <w:rStyle w:val="CommentReference"/>
        </w:rPr>
        <w:annotationRef/>
      </w:r>
      <w:r>
        <w:t>This is a good start for introduction but more needs to be written like for example you have written it really well about OOP but it has also needs to be written about OOP and design in games. This way the chapter gets a better start from the readers as in how OOP will play a role in game designs.</w:t>
      </w:r>
    </w:p>
    <w:p w14:paraId="2E61D0A0" w14:textId="77777777" w:rsidR="00A40653" w:rsidRDefault="00A40653" w:rsidP="00003150">
      <w:pPr>
        <w:pStyle w:val="CommentText"/>
      </w:pPr>
    </w:p>
    <w:p w14:paraId="798D4F6E" w14:textId="77777777" w:rsidR="00A40653" w:rsidRDefault="00A40653" w:rsidP="00003150">
      <w:pPr>
        <w:pStyle w:val="CommentText"/>
      </w:pPr>
      <w:r>
        <w:t xml:space="preserve">Please write the introduction accordingly. Also, we don’t have image at the very start of the introduction. Please put it in between or after the introduction has started.  </w:t>
      </w:r>
    </w:p>
  </w:comment>
  <w:comment w:id="2" w:author="Rashmi Suvarna" w:date="2015-08-03T15:08:00Z" w:initials="RS">
    <w:p w14:paraId="52E21276" w14:textId="4BAF83DA" w:rsidR="00A40653" w:rsidRDefault="00A40653">
      <w:pPr>
        <w:pStyle w:val="CommentText"/>
      </w:pPr>
      <w:r>
        <w:rPr>
          <w:rStyle w:val="CommentReference"/>
        </w:rPr>
        <w:annotationRef/>
      </w:r>
      <w:r>
        <w:t>Here, please provide a brief introduction about the use/importance/general information about using classes for data encapsulation and abstraction.</w:t>
      </w:r>
    </w:p>
  </w:comment>
  <w:comment w:id="4" w:author="Rashmi Suvarna" w:date="2015-08-03T15:07:00Z" w:initials="RS">
    <w:p w14:paraId="07717C90" w14:textId="0444762C" w:rsidR="00A40653" w:rsidRDefault="00A40653">
      <w:pPr>
        <w:pStyle w:val="CommentText"/>
      </w:pPr>
      <w:r>
        <w:rPr>
          <w:rStyle w:val="CommentReference"/>
        </w:rPr>
        <w:annotationRef/>
      </w:r>
      <w:r>
        <w:t>This lead-in sentence will come here as the “How to do it” section requires a lead-in sentence telling the readers what would be done/achieved in the recipe.</w:t>
      </w:r>
    </w:p>
  </w:comment>
  <w:comment w:id="8" w:author="Rashmi Suvarna" w:date="2015-08-03T15:10:00Z" w:initials="RS">
    <w:p w14:paraId="7257FD0C" w14:textId="247B797F" w:rsidR="00A40653" w:rsidRDefault="00A40653">
      <w:pPr>
        <w:pStyle w:val="CommentText"/>
      </w:pPr>
      <w:r>
        <w:rPr>
          <w:rStyle w:val="CommentReference"/>
        </w:rPr>
        <w:annotationRef/>
      </w:r>
      <w:r>
        <w:t xml:space="preserve">This lead-in sentence will come here as in the “how to do it” section we tell the readers about what will be achieved by the recipe/steps. </w:t>
      </w:r>
    </w:p>
  </w:comment>
  <w:comment w:id="29" w:author="Rashmi Suvarna" w:date="2015-08-03T15:10:00Z" w:initials="RS">
    <w:p w14:paraId="2D5BF9D7" w14:textId="77777777" w:rsidR="00DD5288" w:rsidRDefault="00DD5288" w:rsidP="00DD5288">
      <w:pPr>
        <w:pStyle w:val="CommentText"/>
      </w:pPr>
      <w:r>
        <w:rPr>
          <w:rStyle w:val="CommentReference"/>
        </w:rPr>
        <w:annotationRef/>
      </w:r>
      <w:r>
        <w:t xml:space="preserve">This lead-in sentence will come here as in the “how to do it” section we tell the readers about what will be achieved by the recipe/steps. </w:t>
      </w:r>
    </w:p>
  </w:comment>
  <w:comment w:id="198" w:author="Rashmi Suvarna" w:date="2015-08-03T15:06:00Z" w:initials="RS">
    <w:p w14:paraId="7A35C0A4" w14:textId="61045859" w:rsidR="00A40653" w:rsidRDefault="00A40653">
      <w:pPr>
        <w:pStyle w:val="CommentText"/>
      </w:pPr>
      <w:r>
        <w:rPr>
          <w:rStyle w:val="CommentReference"/>
        </w:rPr>
        <w:annotationRef/>
      </w:r>
      <w:r>
        <w:t>This recipe here, requires a brief yet proper introduction.  You can talk about the recipe here-it’s importance/use or more about it. A briefing will also do. Usually it is around a small paragraph of 4-5 sentences.</w:t>
      </w:r>
    </w:p>
  </w:comment>
  <w:comment w:id="199" w:author="Rashmi Suvarna" w:date="2015-08-03T15:11:00Z" w:initials="RS">
    <w:p w14:paraId="432936A2" w14:textId="5F183323" w:rsidR="00A40653" w:rsidRDefault="00A40653">
      <w:pPr>
        <w:pStyle w:val="CommentText"/>
      </w:pPr>
      <w:r>
        <w:rPr>
          <w:rStyle w:val="CommentReference"/>
        </w:rPr>
        <w:annotationRef/>
      </w:r>
      <w:r>
        <w:t>This section is about getting everything that is required by the readers for the following recipe prepared. If there is no such requirements then we can remove this section altogether.</w:t>
      </w:r>
    </w:p>
  </w:comment>
  <w:comment w:id="201" w:author="Rashmi Suvarna" w:date="2015-08-03T15:11:00Z" w:initials="RS">
    <w:p w14:paraId="3FCABEC7" w14:textId="2094E08F" w:rsidR="00A40653" w:rsidRDefault="00A40653">
      <w:pPr>
        <w:pStyle w:val="CommentText"/>
      </w:pPr>
      <w:r>
        <w:rPr>
          <w:rStyle w:val="CommentReference"/>
        </w:rPr>
        <w:annotationRef/>
      </w:r>
      <w:r>
        <w:t xml:space="preserve">Again, as said before this sentence will come under the “How to do it” section. I have removed it from under the “Getting ready” </w:t>
      </w:r>
      <w:proofErr w:type="gramStart"/>
      <w:r>
        <w:t>section  and</w:t>
      </w:r>
      <w:proofErr w:type="gramEnd"/>
      <w:r>
        <w:t xml:space="preserve"> inserted it here.</w:t>
      </w:r>
    </w:p>
  </w:comment>
  <w:comment w:id="202" w:author="Rashmi Suvarna" w:date="2015-08-03T15:13:00Z" w:initials="RS">
    <w:p w14:paraId="5FA11643" w14:textId="59972808" w:rsidR="00A40653" w:rsidRDefault="00A40653">
      <w:pPr>
        <w:pStyle w:val="CommentText"/>
      </w:pPr>
      <w:r>
        <w:rPr>
          <w:rStyle w:val="CommentReference"/>
        </w:rPr>
        <w:annotationRef/>
      </w:r>
      <w:r>
        <w:t>This is a proper “Getting ready” section.</w:t>
      </w:r>
    </w:p>
  </w:comment>
  <w:comment w:id="204" w:author="Rashmi Suvarna" w:date="2015-08-03T15:13:00Z" w:initials="RS">
    <w:p w14:paraId="0A6D014E" w14:textId="4C2BDBE0" w:rsidR="00A40653" w:rsidRDefault="00A40653">
      <w:pPr>
        <w:pStyle w:val="CommentText"/>
      </w:pPr>
      <w:r>
        <w:rPr>
          <w:rStyle w:val="CommentReference"/>
        </w:rPr>
        <w:annotationRef/>
      </w:r>
      <w:r>
        <w:t>Inserted this portion here as it is required under this section.</w:t>
      </w:r>
    </w:p>
  </w:comment>
  <w:comment w:id="207" w:author="Rashmi Suvarna" w:date="2015-08-03T15:15:00Z" w:initials="RS">
    <w:p w14:paraId="4D68C723" w14:textId="5FD81807" w:rsidR="00A40653" w:rsidRDefault="00A40653">
      <w:pPr>
        <w:pStyle w:val="CommentText"/>
      </w:pPr>
      <w:r>
        <w:rPr>
          <w:rStyle w:val="CommentReference"/>
        </w:rPr>
        <w:annotationRef/>
      </w:r>
      <w:r>
        <w:t>Provide a proper introduction here telling the readers the importance/use of using files of input and output.</w:t>
      </w:r>
    </w:p>
  </w:comment>
  <w:comment w:id="211" w:author="Rashmi Suvarna" w:date="2015-08-03T15:17:00Z" w:initials="RS">
    <w:p w14:paraId="3D1C2B9B" w14:textId="07E490D0" w:rsidR="00A40653" w:rsidRDefault="00A40653">
      <w:pPr>
        <w:pStyle w:val="CommentText"/>
      </w:pPr>
      <w:r>
        <w:rPr>
          <w:rStyle w:val="CommentReference"/>
        </w:rPr>
        <w:annotationRef/>
      </w:r>
      <w:r>
        <w:t>Provide a brief introduction about the topic of this recipe. It will be helpful for the readers.</w:t>
      </w:r>
    </w:p>
  </w:comment>
  <w:comment w:id="214" w:author="Rashmi Suvarna" w:date="2015-08-03T15:17:00Z" w:initials="RS">
    <w:p w14:paraId="45E7AAEB" w14:textId="7417EB94" w:rsidR="00A40653" w:rsidRDefault="00A40653">
      <w:pPr>
        <w:pStyle w:val="CommentText"/>
      </w:pPr>
      <w:r>
        <w:rPr>
          <w:rStyle w:val="CommentReference"/>
        </w:rPr>
        <w:annotationRef/>
      </w:r>
      <w:r>
        <w:t>This I have inserted here as it comes under this section which tells the readers what is going to get done with the following steps.</w:t>
      </w:r>
    </w:p>
  </w:comment>
  <w:comment w:id="217" w:author="Rashmi Suvarna" w:date="2015-08-03T15:35:00Z" w:initials="RS">
    <w:p w14:paraId="259E14AE" w14:textId="6304AD3E" w:rsidR="00A40653" w:rsidRDefault="00A40653">
      <w:pPr>
        <w:pStyle w:val="CommentText"/>
      </w:pPr>
      <w:r>
        <w:rPr>
          <w:rStyle w:val="CommentReference"/>
        </w:rPr>
        <w:annotationRef/>
      </w:r>
      <w:r>
        <w:t>Please provide a proper introduction here for the topic of this recipe i.e. Templates, and here it can be put as to why to use them.</w:t>
      </w:r>
    </w:p>
  </w:comment>
  <w:comment w:id="220" w:author="Rashmi Suvarna" w:date="2015-08-03T15:35:00Z" w:initials="RS">
    <w:p w14:paraId="46FE912F" w14:textId="7924A9C0" w:rsidR="00A40653" w:rsidRDefault="00A40653">
      <w:pPr>
        <w:pStyle w:val="CommentText"/>
      </w:pPr>
      <w:r>
        <w:rPr>
          <w:rStyle w:val="CommentReference"/>
        </w:rPr>
        <w:annotationRef/>
      </w:r>
      <w:r>
        <w:t xml:space="preserve">This is required here under this </w:t>
      </w:r>
      <w:proofErr w:type="spellStart"/>
      <w:r>
        <w:t>secton</w:t>
      </w:r>
      <w:proofErr w:type="spellEnd"/>
      <w:r>
        <w:t>. Hence inserted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F5970B" w15:done="0"/>
  <w15:commentEx w15:paraId="798D4F6E" w15:done="0"/>
  <w15:commentEx w15:paraId="52E21276" w15:done="0"/>
  <w15:commentEx w15:paraId="07717C90" w15:done="0"/>
  <w15:commentEx w15:paraId="7257FD0C" w15:done="0"/>
  <w15:commentEx w15:paraId="2D5BF9D7" w15:done="0"/>
  <w15:commentEx w15:paraId="7A35C0A4" w15:done="0"/>
  <w15:commentEx w15:paraId="432936A2" w15:done="0"/>
  <w15:commentEx w15:paraId="3FCABEC7" w15:done="0"/>
  <w15:commentEx w15:paraId="5FA11643" w15:done="0"/>
  <w15:commentEx w15:paraId="0A6D014E" w15:done="0"/>
  <w15:commentEx w15:paraId="4D68C723" w15:done="0"/>
  <w15:commentEx w15:paraId="3D1C2B9B" w15:done="0"/>
  <w15:commentEx w15:paraId="45E7AAEB" w15:done="0"/>
  <w15:commentEx w15:paraId="259E14AE" w15:done="0"/>
  <w15:commentEx w15:paraId="46FE912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D9DD04" w14:textId="77777777" w:rsidR="00A40653" w:rsidRDefault="00A40653">
      <w:pPr>
        <w:spacing w:after="0"/>
      </w:pPr>
      <w:r>
        <w:separator/>
      </w:r>
    </w:p>
  </w:endnote>
  <w:endnote w:type="continuationSeparator" w:id="0">
    <w:p w14:paraId="02A1B2DD" w14:textId="77777777" w:rsidR="00A40653" w:rsidRDefault="00A406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3"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87179" w14:textId="77777777" w:rsidR="00A40653" w:rsidRDefault="00A40653">
    <w:pPr>
      <w:ind w:right="360" w:firstLine="360"/>
    </w:pPr>
    <w:r>
      <w:rPr>
        <w:lang w:eastAsia="ar-SA"/>
      </w:rPr>
      <w:pict w14:anchorId="08C05064">
        <v:shapetype id="_x0000_t202" coordsize="21600,21600" o:spt="202" path="m,l,21600r21600,l21600,xe">
          <v:stroke joinstyle="miter"/>
          <v:path gradientshapeok="t" o:connecttype="rect"/>
        </v:shapetype>
        <v:shape id="_x0000_s2050" type="#_x0000_t202" style="position:absolute;left:0;text-align:left;margin-left:108pt;margin-top:.05pt;width:4.45pt;height:10.45pt;z-index:251660288;mso-wrap-distance-left:0;mso-wrap-distance-right:0;mso-position-horizontal-relative:page" stroked="f">
          <v:fill opacity="0" color2="black"/>
          <v:textbox inset="0,0,0,0">
            <w:txbxContent>
              <w:p w14:paraId="19D8B84C" w14:textId="77777777" w:rsidR="00A40653" w:rsidRDefault="00A40653">
                <w:r>
                  <w:rPr>
                    <w:rStyle w:val="PageNumber"/>
                  </w:rPr>
                  <w:fldChar w:fldCharType="begin"/>
                </w:r>
                <w:r>
                  <w:rPr>
                    <w:rStyle w:val="PageNumber"/>
                  </w:rPr>
                  <w:instrText xml:space="preserve"> PAGE </w:instrText>
                </w:r>
                <w:r>
                  <w:rPr>
                    <w:rStyle w:val="PageNumber"/>
                  </w:rPr>
                  <w:fldChar w:fldCharType="separate"/>
                </w:r>
                <w:r w:rsidR="00C77F00">
                  <w:rPr>
                    <w:rStyle w:val="PageNumber"/>
                    <w:noProof/>
                  </w:rPr>
                  <w:t>12</w:t>
                </w:r>
                <w:r>
                  <w:rPr>
                    <w:rStyle w:val="PageNumber"/>
                  </w:rPr>
                  <w:fldChar w:fldCharType="end"/>
                </w:r>
              </w:p>
            </w:txbxContent>
          </v:textbox>
          <w10:wrap type="square" side="largest" anchorx="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FEE7F" w14:textId="77777777" w:rsidR="00A40653" w:rsidRDefault="00A40653">
    <w:pPr>
      <w:ind w:right="360" w:firstLine="360"/>
      <w:jc w:val="right"/>
    </w:pPr>
    <w:r>
      <w:rPr>
        <w:lang w:eastAsia="ar-SA"/>
      </w:rPr>
      <w:pict w14:anchorId="54D8BD08">
        <v:shapetype id="_x0000_t202" coordsize="21600,21600" o:spt="202" path="m,l,21600r21600,l21600,xe">
          <v:stroke joinstyle="miter"/>
          <v:path gradientshapeok="t" o:connecttype="rect"/>
        </v:shapetype>
        <v:shape id="_x0000_s2049" type="#_x0000_t202" style="position:absolute;left:0;text-align:left;margin-left:495.05pt;margin-top:.05pt;width:4.45pt;height:10.45pt;z-index:251659264;mso-wrap-distance-left:0;mso-wrap-distance-right:0;mso-position-horizontal-relative:page" stroked="f">
          <v:fill opacity="0" color2="black"/>
          <v:textbox inset="0,0,0,0">
            <w:txbxContent>
              <w:p w14:paraId="19045320" w14:textId="77777777" w:rsidR="00A40653" w:rsidRDefault="00A40653">
                <w:r>
                  <w:rPr>
                    <w:rStyle w:val="PageNumber"/>
                  </w:rPr>
                  <w:fldChar w:fldCharType="begin"/>
                </w:r>
                <w:r>
                  <w:rPr>
                    <w:rStyle w:val="PageNumber"/>
                  </w:rPr>
                  <w:instrText xml:space="preserve"> PAGE </w:instrText>
                </w:r>
                <w:r>
                  <w:rPr>
                    <w:rStyle w:val="PageNumber"/>
                  </w:rPr>
                  <w:fldChar w:fldCharType="separate"/>
                </w:r>
                <w:r w:rsidR="00C77F00">
                  <w:rPr>
                    <w:rStyle w:val="PageNumber"/>
                    <w:noProof/>
                  </w:rPr>
                  <w:t>13</w:t>
                </w:r>
                <w:r>
                  <w:rPr>
                    <w:rStyle w:val="PageNumber"/>
                  </w:rPr>
                  <w:fldChar w:fldCharType="end"/>
                </w:r>
              </w:p>
            </w:txbxContent>
          </v:textbox>
          <w10:wrap type="square" side="largest" anchorx="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3DF982" w14:textId="77777777" w:rsidR="00A40653" w:rsidRDefault="00A40653">
      <w:pPr>
        <w:spacing w:after="0"/>
      </w:pPr>
      <w:r>
        <w:separator/>
      </w:r>
    </w:p>
  </w:footnote>
  <w:footnote w:type="continuationSeparator" w:id="0">
    <w:p w14:paraId="71557724" w14:textId="77777777" w:rsidR="00A40653" w:rsidRDefault="00A4065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multilevel"/>
    <w:tmpl w:val="00000005"/>
    <w:lvl w:ilvl="0">
      <w:start w:val="1"/>
      <w:numFmt w:val="bullet"/>
      <w:lvlText w:val=""/>
      <w:lvlJc w:val="left"/>
      <w:pPr>
        <w:tabs>
          <w:tab w:val="num" w:pos="0"/>
        </w:tabs>
        <w:ind w:left="0" w:firstLine="0"/>
      </w:pPr>
      <w:rPr>
        <w:rFonts w:ascii="Symbol" w:hAnsi="Symbol"/>
        <w:color w:val="000000"/>
      </w:rPr>
    </w:lvl>
    <w:lvl w:ilvl="1">
      <w:start w:val="1"/>
      <w:numFmt w:val="bullet"/>
      <w:lvlText w:val="o"/>
      <w:lvlJc w:val="left"/>
      <w:pPr>
        <w:tabs>
          <w:tab w:val="num" w:pos="0"/>
        </w:tabs>
        <w:ind w:left="0" w:firstLine="0"/>
      </w:pPr>
      <w:rPr>
        <w:rFonts w:ascii="Courier New" w:hAnsi="Courier New" w:cs="Courier New"/>
      </w:rPr>
    </w:lvl>
    <w:lvl w:ilvl="2">
      <w:start w:val="1"/>
      <w:numFmt w:val="bullet"/>
      <w:lvlText w:val=""/>
      <w:lvlJc w:val="left"/>
      <w:pPr>
        <w:tabs>
          <w:tab w:val="num" w:pos="0"/>
        </w:tabs>
        <w:ind w:left="0" w:firstLine="0"/>
      </w:pPr>
      <w:rPr>
        <w:rFonts w:ascii="Wingdings" w:hAnsi="Wingdings"/>
      </w:rPr>
    </w:lvl>
    <w:lvl w:ilvl="3">
      <w:start w:val="1"/>
      <w:numFmt w:val="bullet"/>
      <w:lvlText w:val=""/>
      <w:lvlJc w:val="left"/>
      <w:pPr>
        <w:tabs>
          <w:tab w:val="num" w:pos="0"/>
        </w:tabs>
        <w:ind w:left="0" w:firstLine="0"/>
      </w:pPr>
      <w:rPr>
        <w:rFonts w:ascii="Symbol" w:hAnsi="Symbol"/>
      </w:rPr>
    </w:lvl>
    <w:lvl w:ilvl="4">
      <w:start w:val="1"/>
      <w:numFmt w:val="bullet"/>
      <w:lvlText w:val="o"/>
      <w:lvlJc w:val="left"/>
      <w:pPr>
        <w:tabs>
          <w:tab w:val="num" w:pos="0"/>
        </w:tabs>
        <w:ind w:left="0" w:firstLine="0"/>
      </w:pPr>
      <w:rPr>
        <w:rFonts w:ascii="Courier New" w:hAnsi="Courier New" w:cs="Courier New"/>
      </w:rPr>
    </w:lvl>
    <w:lvl w:ilvl="5">
      <w:start w:val="1"/>
      <w:numFmt w:val="bullet"/>
      <w:lvlText w:val=""/>
      <w:lvlJc w:val="left"/>
      <w:pPr>
        <w:tabs>
          <w:tab w:val="num" w:pos="0"/>
        </w:tabs>
        <w:ind w:left="0" w:firstLine="0"/>
      </w:pPr>
      <w:rPr>
        <w:rFonts w:ascii="Wingdings" w:hAnsi="Wingdings"/>
      </w:rPr>
    </w:lvl>
    <w:lvl w:ilvl="6">
      <w:start w:val="1"/>
      <w:numFmt w:val="bullet"/>
      <w:lvlText w:val=""/>
      <w:lvlJc w:val="left"/>
      <w:pPr>
        <w:tabs>
          <w:tab w:val="num" w:pos="0"/>
        </w:tabs>
        <w:ind w:left="0" w:firstLine="0"/>
      </w:pPr>
      <w:rPr>
        <w:rFonts w:ascii="Symbol" w:hAnsi="Symbol"/>
      </w:rPr>
    </w:lvl>
    <w:lvl w:ilvl="7">
      <w:start w:val="1"/>
      <w:numFmt w:val="bullet"/>
      <w:lvlText w:val="o"/>
      <w:lvlJc w:val="left"/>
      <w:pPr>
        <w:tabs>
          <w:tab w:val="num" w:pos="0"/>
        </w:tabs>
        <w:ind w:left="0" w:firstLine="0"/>
      </w:pPr>
      <w:rPr>
        <w:rFonts w:ascii="Courier New" w:hAnsi="Courier New" w:cs="Courier New"/>
      </w:rPr>
    </w:lvl>
    <w:lvl w:ilvl="8">
      <w:start w:val="1"/>
      <w:numFmt w:val="bullet"/>
      <w:lvlText w:val=""/>
      <w:lvlJc w:val="left"/>
      <w:pPr>
        <w:tabs>
          <w:tab w:val="num" w:pos="0"/>
        </w:tabs>
        <w:ind w:left="0" w:firstLine="0"/>
      </w:pPr>
      <w:rPr>
        <w:rFonts w:ascii="Wingdings" w:hAnsi="Wingdings"/>
      </w:rPr>
    </w:lvl>
  </w:abstractNum>
  <w:abstractNum w:abstractNumId="1">
    <w:nsid w:val="00000006"/>
    <w:multiLevelType w:val="multilevel"/>
    <w:tmpl w:val="0000000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000008"/>
    <w:multiLevelType w:val="multilevel"/>
    <w:tmpl w:val="0000000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nsid w:val="0000000C"/>
    <w:multiLevelType w:val="multilevel"/>
    <w:tmpl w:val="0000000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nsid w:val="0000000D"/>
    <w:multiLevelType w:val="multilevel"/>
    <w:tmpl w:val="0000000D"/>
    <w:lvl w:ilvl="0">
      <w:start w:val="1"/>
      <w:numFmt w:val="decimal"/>
      <w:lvlText w:val="%1."/>
      <w:lvlJc w:val="left"/>
      <w:pPr>
        <w:tabs>
          <w:tab w:val="num" w:pos="0"/>
        </w:tabs>
        <w:ind w:left="0" w:firstLine="0"/>
      </w:pPr>
    </w:lvl>
    <w:lvl w:ilvl="1">
      <w:start w:val="1"/>
      <w:numFmt w:val="decimal"/>
      <w:lvlText w:val="%2."/>
      <w:lvlJc w:val="left"/>
      <w:pPr>
        <w:tabs>
          <w:tab w:val="num" w:pos="0"/>
        </w:tabs>
        <w:ind w:left="0" w:firstLine="0"/>
      </w:pPr>
    </w:lvl>
    <w:lvl w:ilvl="2">
      <w:start w:val="1"/>
      <w:numFmt w:val="decimal"/>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decimal"/>
      <w:lvlText w:val="%5."/>
      <w:lvlJc w:val="left"/>
      <w:pPr>
        <w:tabs>
          <w:tab w:val="num" w:pos="0"/>
        </w:tabs>
        <w:ind w:left="0" w:firstLine="0"/>
      </w:pPr>
    </w:lvl>
    <w:lvl w:ilvl="5">
      <w:start w:val="1"/>
      <w:numFmt w:val="decimal"/>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abstractNum w:abstractNumId="5">
    <w:nsid w:val="0000000E"/>
    <w:multiLevelType w:val="multilevel"/>
    <w:tmpl w:val="0000000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nsid w:val="00000011"/>
    <w:multiLevelType w:val="multilevel"/>
    <w:tmpl w:val="0000001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nsid w:val="00000015"/>
    <w:multiLevelType w:val="multilevel"/>
    <w:tmpl w:val="00000015"/>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nsid w:val="00000017"/>
    <w:multiLevelType w:val="multilevel"/>
    <w:tmpl w:val="00000017"/>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nsid w:val="00000019"/>
    <w:multiLevelType w:val="multilevel"/>
    <w:tmpl w:val="00000019"/>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nsid w:val="0000001B"/>
    <w:multiLevelType w:val="multilevel"/>
    <w:tmpl w:val="0000001B"/>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nsid w:val="0000001D"/>
    <w:multiLevelType w:val="multilevel"/>
    <w:tmpl w:val="0000001D"/>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nsid w:val="0000001F"/>
    <w:multiLevelType w:val="multilevel"/>
    <w:tmpl w:val="0000001F"/>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nsid w:val="00000021"/>
    <w:multiLevelType w:val="multilevel"/>
    <w:tmpl w:val="0000002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4">
    <w:nsid w:val="00000023"/>
    <w:multiLevelType w:val="multilevel"/>
    <w:tmpl w:val="0000002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5">
    <w:nsid w:val="0DF40469"/>
    <w:multiLevelType w:val="multilevel"/>
    <w:tmpl w:val="9CF62986"/>
    <w:lvl w:ilvl="0">
      <w:start w:val="1"/>
      <w:numFmt w:val="none"/>
      <w:suff w:val="nothing"/>
      <w:lvlText w:val=""/>
      <w:lvlJc w:val="left"/>
      <w:pPr>
        <w:tabs>
          <w:tab w:val="num" w:pos="0"/>
        </w:tabs>
        <w:ind w:left="0" w:firstLine="0"/>
      </w:pPr>
    </w:lvl>
    <w:lvl w:ilvl="1">
      <w:start w:val="1"/>
      <w:numFmt w:val="decimal"/>
      <w:lvlText w:val="%2."/>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6">
    <w:nsid w:val="126569F7"/>
    <w:multiLevelType w:val="hybridMultilevel"/>
    <w:tmpl w:val="03F4EA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18E24844"/>
    <w:multiLevelType w:val="multilevel"/>
    <w:tmpl w:val="71FE86E8"/>
    <w:styleLink w:val="NumberedBulletWithinBullet"/>
    <w:lvl w:ilvl="0">
      <w:start w:val="1"/>
      <w:numFmt w:val="decimal"/>
      <w:pStyle w:val="NumberedBulletWithinBulletPACKT"/>
      <w:lvlText w:val="%1."/>
      <w:lvlJc w:val="left"/>
      <w:pPr>
        <w:ind w:left="1463" w:hanging="386"/>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8">
    <w:nsid w:val="234F38C8"/>
    <w:multiLevelType w:val="multilevel"/>
    <w:tmpl w:val="E5E07D92"/>
    <w:styleLink w:val="AlphabeticalBullet"/>
    <w:lvl w:ilvl="0">
      <w:start w:val="1"/>
      <w:numFmt w:val="lowerLetter"/>
      <w:pStyle w:val="AlphabeticalBulletPACKT"/>
      <w:lvlText w:val="%1."/>
      <w:lvlJc w:val="left"/>
      <w:pPr>
        <w:ind w:left="1463" w:hanging="386"/>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9">
    <w:nsid w:val="292C398A"/>
    <w:multiLevelType w:val="multilevel"/>
    <w:tmpl w:val="B57A87D4"/>
    <w:lvl w:ilvl="0">
      <w:start w:val="1"/>
      <w:numFmt w:val="decimal"/>
      <w:lvlText w:val="%1."/>
      <w:lvlJc w:val="left"/>
      <w:pPr>
        <w:tabs>
          <w:tab w:val="num" w:pos="0"/>
        </w:tabs>
        <w:ind w:left="0" w:firstLine="0"/>
      </w:pPr>
      <w:rPr>
        <w:rFonts w:hint="default"/>
      </w:rPr>
    </w:lvl>
    <w:lvl w:ilvl="1">
      <w:start w:val="2"/>
      <w:numFmt w:val="decimal"/>
      <w:lvlText w:val="%2."/>
      <w:lvlJc w:val="left"/>
      <w:pPr>
        <w:tabs>
          <w:tab w:val="num" w:pos="0"/>
        </w:tabs>
        <w:ind w:left="0" w:firstLine="0"/>
      </w:pPr>
      <w:rPr>
        <w:rFonts w:hint="default"/>
      </w:rPr>
    </w:lvl>
    <w:lvl w:ilvl="2">
      <w:start w:val="1"/>
      <w:numFmt w:val="decimal"/>
      <w:lvlText w:val="%3."/>
      <w:lvlJc w:val="left"/>
      <w:pPr>
        <w:tabs>
          <w:tab w:val="num" w:pos="0"/>
        </w:tabs>
        <w:ind w:left="0" w:firstLine="0"/>
      </w:pPr>
      <w:rPr>
        <w:rFonts w:hint="default"/>
      </w:rPr>
    </w:lvl>
    <w:lvl w:ilvl="3">
      <w:start w:val="1"/>
      <w:numFmt w:val="decimal"/>
      <w:lvlText w:val="%4."/>
      <w:lvlJc w:val="left"/>
      <w:pPr>
        <w:tabs>
          <w:tab w:val="num" w:pos="0"/>
        </w:tabs>
        <w:ind w:left="0" w:firstLine="0"/>
      </w:pPr>
      <w:rPr>
        <w:rFonts w:hint="default"/>
      </w:rPr>
    </w:lvl>
    <w:lvl w:ilvl="4">
      <w:start w:val="1"/>
      <w:numFmt w:val="decimal"/>
      <w:lvlText w:val="%5."/>
      <w:lvlJc w:val="left"/>
      <w:pPr>
        <w:tabs>
          <w:tab w:val="num" w:pos="0"/>
        </w:tabs>
        <w:ind w:left="0" w:firstLine="0"/>
      </w:pPr>
      <w:rPr>
        <w:rFonts w:hint="default"/>
      </w:rPr>
    </w:lvl>
    <w:lvl w:ilvl="5">
      <w:start w:val="1"/>
      <w:numFmt w:val="decimal"/>
      <w:lvlText w:val="%6."/>
      <w:lvlJc w:val="lef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decimal"/>
      <w:lvlText w:val="%8."/>
      <w:lvlJc w:val="left"/>
      <w:pPr>
        <w:tabs>
          <w:tab w:val="num" w:pos="0"/>
        </w:tabs>
        <w:ind w:left="0" w:firstLine="0"/>
      </w:pPr>
      <w:rPr>
        <w:rFonts w:hint="default"/>
      </w:rPr>
    </w:lvl>
    <w:lvl w:ilvl="8">
      <w:start w:val="1"/>
      <w:numFmt w:val="decimal"/>
      <w:lvlText w:val="%9."/>
      <w:lvlJc w:val="left"/>
      <w:pPr>
        <w:tabs>
          <w:tab w:val="num" w:pos="0"/>
        </w:tabs>
        <w:ind w:left="0" w:firstLine="0"/>
      </w:pPr>
      <w:rPr>
        <w:rFonts w:hint="default"/>
      </w:rPr>
    </w:lvl>
  </w:abstractNum>
  <w:abstractNum w:abstractNumId="20">
    <w:nsid w:val="2BB91B92"/>
    <w:multiLevelType w:val="multilevel"/>
    <w:tmpl w:val="ADB0C294"/>
    <w:styleLink w:val="NumberedBullet"/>
    <w:lvl w:ilvl="0">
      <w:start w:val="1"/>
      <w:numFmt w:val="decimal"/>
      <w:pStyle w:val="NumberedBulletPACKT"/>
      <w:lvlText w:val="%1."/>
      <w:lvlJc w:val="left"/>
      <w:pPr>
        <w:ind w:left="720" w:hanging="363"/>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21">
    <w:nsid w:val="2CC65F48"/>
    <w:multiLevelType w:val="hybridMultilevel"/>
    <w:tmpl w:val="181E8714"/>
    <w:lvl w:ilvl="0" w:tplc="1409000F">
      <w:start w:val="1"/>
      <w:numFmt w:val="decimal"/>
      <w:lvlText w:val="%1."/>
      <w:lvlJc w:val="left"/>
      <w:pPr>
        <w:ind w:left="1080" w:hanging="360"/>
      </w:pPr>
    </w:lvl>
    <w:lvl w:ilvl="1" w:tplc="14090019">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2">
    <w:nsid w:val="2F405BBE"/>
    <w:multiLevelType w:val="hybridMultilevel"/>
    <w:tmpl w:val="98244BE0"/>
    <w:lvl w:ilvl="0" w:tplc="5E6273EE">
      <w:start w:val="1"/>
      <w:numFmt w:val="bullet"/>
      <w:pStyle w:val="BulletPACK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2FA051E7"/>
    <w:multiLevelType w:val="multilevel"/>
    <w:tmpl w:val="BE2EA410"/>
    <w:lvl w:ilvl="0">
      <w:start w:val="1"/>
      <w:numFmt w:val="decimal"/>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4">
    <w:nsid w:val="35BB0BFE"/>
    <w:multiLevelType w:val="multilevel"/>
    <w:tmpl w:val="9CF62986"/>
    <w:lvl w:ilvl="0">
      <w:start w:val="1"/>
      <w:numFmt w:val="none"/>
      <w:suff w:val="nothing"/>
      <w:lvlText w:val=""/>
      <w:lvlJc w:val="left"/>
      <w:pPr>
        <w:tabs>
          <w:tab w:val="num" w:pos="0"/>
        </w:tabs>
        <w:ind w:left="0" w:firstLine="0"/>
      </w:pPr>
    </w:lvl>
    <w:lvl w:ilvl="1">
      <w:start w:val="1"/>
      <w:numFmt w:val="decimal"/>
      <w:lvlText w:val="%2."/>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5">
    <w:nsid w:val="3E132FD2"/>
    <w:multiLevelType w:val="multilevel"/>
    <w:tmpl w:val="0000000D"/>
    <w:lvl w:ilvl="0">
      <w:start w:val="1"/>
      <w:numFmt w:val="decimal"/>
      <w:lvlText w:val="%1."/>
      <w:lvlJc w:val="left"/>
      <w:pPr>
        <w:tabs>
          <w:tab w:val="num" w:pos="720"/>
        </w:tabs>
        <w:ind w:left="720" w:firstLine="0"/>
      </w:pPr>
    </w:lvl>
    <w:lvl w:ilvl="1">
      <w:start w:val="1"/>
      <w:numFmt w:val="decimal"/>
      <w:lvlText w:val="%2."/>
      <w:lvlJc w:val="left"/>
      <w:pPr>
        <w:tabs>
          <w:tab w:val="num" w:pos="720"/>
        </w:tabs>
        <w:ind w:left="720" w:firstLine="0"/>
      </w:pPr>
    </w:lvl>
    <w:lvl w:ilvl="2">
      <w:start w:val="1"/>
      <w:numFmt w:val="decimal"/>
      <w:lvlText w:val="%3."/>
      <w:lvlJc w:val="left"/>
      <w:pPr>
        <w:tabs>
          <w:tab w:val="num" w:pos="720"/>
        </w:tabs>
        <w:ind w:left="720" w:firstLine="0"/>
      </w:pPr>
    </w:lvl>
    <w:lvl w:ilvl="3">
      <w:start w:val="1"/>
      <w:numFmt w:val="decimal"/>
      <w:lvlText w:val="%4."/>
      <w:lvlJc w:val="left"/>
      <w:pPr>
        <w:tabs>
          <w:tab w:val="num" w:pos="720"/>
        </w:tabs>
        <w:ind w:left="720" w:firstLine="0"/>
      </w:pPr>
    </w:lvl>
    <w:lvl w:ilvl="4">
      <w:start w:val="1"/>
      <w:numFmt w:val="decimal"/>
      <w:lvlText w:val="%5."/>
      <w:lvlJc w:val="left"/>
      <w:pPr>
        <w:tabs>
          <w:tab w:val="num" w:pos="720"/>
        </w:tabs>
        <w:ind w:left="720" w:firstLine="0"/>
      </w:pPr>
    </w:lvl>
    <w:lvl w:ilvl="5">
      <w:start w:val="1"/>
      <w:numFmt w:val="decimal"/>
      <w:lvlText w:val="%6."/>
      <w:lvlJc w:val="left"/>
      <w:pPr>
        <w:tabs>
          <w:tab w:val="num" w:pos="720"/>
        </w:tabs>
        <w:ind w:left="720" w:firstLine="0"/>
      </w:pPr>
    </w:lvl>
    <w:lvl w:ilvl="6">
      <w:start w:val="1"/>
      <w:numFmt w:val="decimal"/>
      <w:lvlText w:val="%7."/>
      <w:lvlJc w:val="left"/>
      <w:pPr>
        <w:tabs>
          <w:tab w:val="num" w:pos="720"/>
        </w:tabs>
        <w:ind w:left="720" w:firstLine="0"/>
      </w:pPr>
    </w:lvl>
    <w:lvl w:ilvl="7">
      <w:start w:val="1"/>
      <w:numFmt w:val="decimal"/>
      <w:lvlText w:val="%8."/>
      <w:lvlJc w:val="left"/>
      <w:pPr>
        <w:tabs>
          <w:tab w:val="num" w:pos="720"/>
        </w:tabs>
        <w:ind w:left="720" w:firstLine="0"/>
      </w:pPr>
    </w:lvl>
    <w:lvl w:ilvl="8">
      <w:start w:val="1"/>
      <w:numFmt w:val="decimal"/>
      <w:lvlText w:val="%9."/>
      <w:lvlJc w:val="left"/>
      <w:pPr>
        <w:tabs>
          <w:tab w:val="num" w:pos="720"/>
        </w:tabs>
        <w:ind w:left="720" w:firstLine="0"/>
      </w:pPr>
    </w:lvl>
  </w:abstractNum>
  <w:abstractNum w:abstractNumId="26">
    <w:nsid w:val="4CD54D99"/>
    <w:multiLevelType w:val="multilevel"/>
    <w:tmpl w:val="7398FDEA"/>
    <w:styleLink w:val="RomanNumberedBullet"/>
    <w:lvl w:ilvl="0">
      <w:start w:val="1"/>
      <w:numFmt w:val="lowerRoman"/>
      <w:pStyle w:val="RomanNumberedBulletPACKT"/>
      <w:lvlText w:val="%1."/>
      <w:lvlJc w:val="right"/>
      <w:pPr>
        <w:ind w:left="1304" w:hanging="227"/>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27">
    <w:nsid w:val="54517B33"/>
    <w:multiLevelType w:val="multilevel"/>
    <w:tmpl w:val="482E880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nsid w:val="5E7029A0"/>
    <w:multiLevelType w:val="hybridMultilevel"/>
    <w:tmpl w:val="322AE2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6A59234C"/>
    <w:multiLevelType w:val="multilevel"/>
    <w:tmpl w:val="0000000D"/>
    <w:lvl w:ilvl="0">
      <w:start w:val="1"/>
      <w:numFmt w:val="decimal"/>
      <w:lvlText w:val="%1."/>
      <w:lvlJc w:val="left"/>
      <w:pPr>
        <w:tabs>
          <w:tab w:val="num" w:pos="0"/>
        </w:tabs>
        <w:ind w:left="0" w:firstLine="0"/>
      </w:pPr>
    </w:lvl>
    <w:lvl w:ilvl="1">
      <w:start w:val="1"/>
      <w:numFmt w:val="decimal"/>
      <w:lvlText w:val="%2."/>
      <w:lvlJc w:val="left"/>
      <w:pPr>
        <w:tabs>
          <w:tab w:val="num" w:pos="0"/>
        </w:tabs>
        <w:ind w:left="0" w:firstLine="0"/>
      </w:pPr>
    </w:lvl>
    <w:lvl w:ilvl="2">
      <w:start w:val="1"/>
      <w:numFmt w:val="decimal"/>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decimal"/>
      <w:lvlText w:val="%5."/>
      <w:lvlJc w:val="left"/>
      <w:pPr>
        <w:tabs>
          <w:tab w:val="num" w:pos="0"/>
        </w:tabs>
        <w:ind w:left="0" w:firstLine="0"/>
      </w:pPr>
    </w:lvl>
    <w:lvl w:ilvl="5">
      <w:start w:val="1"/>
      <w:numFmt w:val="decimal"/>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21"/>
  </w:num>
  <w:num w:numId="17">
    <w:abstractNumId w:val="23"/>
  </w:num>
  <w:num w:numId="18">
    <w:abstractNumId w:val="24"/>
  </w:num>
  <w:num w:numId="19">
    <w:abstractNumId w:val="15"/>
  </w:num>
  <w:num w:numId="20">
    <w:abstractNumId w:val="29"/>
  </w:num>
  <w:num w:numId="21">
    <w:abstractNumId w:val="22"/>
  </w:num>
  <w:num w:numId="22">
    <w:abstractNumId w:val="20"/>
  </w:num>
  <w:num w:numId="23">
    <w:abstractNumId w:val="17"/>
  </w:num>
  <w:num w:numId="24">
    <w:abstractNumId w:val="26"/>
  </w:num>
  <w:num w:numId="25">
    <w:abstractNumId w:val="18"/>
  </w:num>
  <w:num w:numId="26">
    <w:abstractNumId w:val="28"/>
  </w:num>
  <w:num w:numId="27">
    <w:abstractNumId w:val="25"/>
  </w:num>
  <w:num w:numId="28">
    <w:abstractNumId w:val="19"/>
  </w:num>
  <w:num w:numId="29">
    <w:abstractNumId w:val="27"/>
  </w:num>
  <w:num w:numId="3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6"/>
  </w:num>
  <w:numIdMacAtCleanup w:val="2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shmi Suvarna">
    <w15:presenceInfo w15:providerId="AD" w15:userId="S-1-5-21-226508970-3071066648-2496781527-7003"/>
  </w15:person>
  <w15:person w15:author="USER1">
    <w15:presenceInfo w15:providerId="None" w15:userId="USER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trackRevisions/>
  <w:defaultTabStop w:val="720"/>
  <w:evenAndOddHeaders/>
  <w:characterSpacingControl w:val="doNotCompress"/>
  <w:hdrShapeDefaults>
    <o:shapedefaults v:ext="edit" spidmax="2053"/>
    <o:shapelayout v:ext="edit">
      <o:idmap v:ext="edit" data="2"/>
    </o:shapelayout>
  </w:hdrShapeDefaults>
  <w:footnotePr>
    <w:pos w:val="beneathText"/>
    <w:footnote w:id="-1"/>
    <w:footnote w:id="0"/>
  </w:footnotePr>
  <w:endnotePr>
    <w:endnote w:id="-1"/>
    <w:endnote w:id="0"/>
  </w:endnotePr>
  <w:compat>
    <w:compatSetting w:name="compatibilityMode" w:uri="http://schemas.microsoft.com/office/word" w:val="12"/>
  </w:compat>
  <w:rsids>
    <w:rsidRoot w:val="00A80F55"/>
    <w:rsid w:val="00002A7D"/>
    <w:rsid w:val="00003150"/>
    <w:rsid w:val="000163D5"/>
    <w:rsid w:val="00017479"/>
    <w:rsid w:val="00017CF2"/>
    <w:rsid w:val="00022D21"/>
    <w:rsid w:val="000321F8"/>
    <w:rsid w:val="000373A9"/>
    <w:rsid w:val="00043A7E"/>
    <w:rsid w:val="00043C9B"/>
    <w:rsid w:val="00064C1A"/>
    <w:rsid w:val="00067233"/>
    <w:rsid w:val="0008546A"/>
    <w:rsid w:val="00094C57"/>
    <w:rsid w:val="000964D0"/>
    <w:rsid w:val="00096635"/>
    <w:rsid w:val="00097DAD"/>
    <w:rsid w:val="000A0A35"/>
    <w:rsid w:val="000A230E"/>
    <w:rsid w:val="000A26CF"/>
    <w:rsid w:val="000A35F6"/>
    <w:rsid w:val="000A3F4B"/>
    <w:rsid w:val="000A70D4"/>
    <w:rsid w:val="000B1BCE"/>
    <w:rsid w:val="000B2423"/>
    <w:rsid w:val="000B6791"/>
    <w:rsid w:val="000C14D1"/>
    <w:rsid w:val="000C50BC"/>
    <w:rsid w:val="000C5BE7"/>
    <w:rsid w:val="000C6351"/>
    <w:rsid w:val="000C6CCD"/>
    <w:rsid w:val="000D38FE"/>
    <w:rsid w:val="000D5EAB"/>
    <w:rsid w:val="000F19E7"/>
    <w:rsid w:val="000F755B"/>
    <w:rsid w:val="000F75DB"/>
    <w:rsid w:val="00100198"/>
    <w:rsid w:val="001048F7"/>
    <w:rsid w:val="001161E6"/>
    <w:rsid w:val="0011666C"/>
    <w:rsid w:val="001225D8"/>
    <w:rsid w:val="0013062D"/>
    <w:rsid w:val="00142E77"/>
    <w:rsid w:val="00147117"/>
    <w:rsid w:val="001712BF"/>
    <w:rsid w:val="001756A4"/>
    <w:rsid w:val="0017634B"/>
    <w:rsid w:val="00190BF0"/>
    <w:rsid w:val="00191A22"/>
    <w:rsid w:val="0019363C"/>
    <w:rsid w:val="001A0C8B"/>
    <w:rsid w:val="001A1774"/>
    <w:rsid w:val="001B26B2"/>
    <w:rsid w:val="001B38CF"/>
    <w:rsid w:val="001B57DA"/>
    <w:rsid w:val="001B6524"/>
    <w:rsid w:val="001C398D"/>
    <w:rsid w:val="001C3F02"/>
    <w:rsid w:val="001D6C0A"/>
    <w:rsid w:val="001D7E6D"/>
    <w:rsid w:val="001E14A7"/>
    <w:rsid w:val="001E54C2"/>
    <w:rsid w:val="00202ABC"/>
    <w:rsid w:val="00204F44"/>
    <w:rsid w:val="00210A61"/>
    <w:rsid w:val="0021374B"/>
    <w:rsid w:val="00215A3B"/>
    <w:rsid w:val="00222DF4"/>
    <w:rsid w:val="00234F16"/>
    <w:rsid w:val="00235FCF"/>
    <w:rsid w:val="002502E9"/>
    <w:rsid w:val="002571A4"/>
    <w:rsid w:val="00267C16"/>
    <w:rsid w:val="00277C14"/>
    <w:rsid w:val="00282CDA"/>
    <w:rsid w:val="00290962"/>
    <w:rsid w:val="002A647E"/>
    <w:rsid w:val="002A7219"/>
    <w:rsid w:val="002A7E2E"/>
    <w:rsid w:val="002B3F68"/>
    <w:rsid w:val="002B671D"/>
    <w:rsid w:val="002B6D5F"/>
    <w:rsid w:val="002C230E"/>
    <w:rsid w:val="002C293F"/>
    <w:rsid w:val="002C360E"/>
    <w:rsid w:val="002C78FC"/>
    <w:rsid w:val="002C7C8F"/>
    <w:rsid w:val="002D1EBA"/>
    <w:rsid w:val="002D2DA3"/>
    <w:rsid w:val="002D4178"/>
    <w:rsid w:val="002E191F"/>
    <w:rsid w:val="002E3A69"/>
    <w:rsid w:val="002E511F"/>
    <w:rsid w:val="003033CD"/>
    <w:rsid w:val="00304AE1"/>
    <w:rsid w:val="003277B1"/>
    <w:rsid w:val="00327D4A"/>
    <w:rsid w:val="00333FEC"/>
    <w:rsid w:val="00340586"/>
    <w:rsid w:val="00351F4E"/>
    <w:rsid w:val="00352DE9"/>
    <w:rsid w:val="00355FEA"/>
    <w:rsid w:val="00356575"/>
    <w:rsid w:val="00357D22"/>
    <w:rsid w:val="00365746"/>
    <w:rsid w:val="0037472A"/>
    <w:rsid w:val="00376532"/>
    <w:rsid w:val="0038039D"/>
    <w:rsid w:val="00385439"/>
    <w:rsid w:val="003905B1"/>
    <w:rsid w:val="003919E4"/>
    <w:rsid w:val="0039242C"/>
    <w:rsid w:val="00395139"/>
    <w:rsid w:val="0039520A"/>
    <w:rsid w:val="003C6B1B"/>
    <w:rsid w:val="003C74CF"/>
    <w:rsid w:val="003D08B1"/>
    <w:rsid w:val="003D2E18"/>
    <w:rsid w:val="003D3088"/>
    <w:rsid w:val="003D3300"/>
    <w:rsid w:val="003D5418"/>
    <w:rsid w:val="003E1C49"/>
    <w:rsid w:val="003E44AB"/>
    <w:rsid w:val="003F2BE5"/>
    <w:rsid w:val="003F75D0"/>
    <w:rsid w:val="0040085E"/>
    <w:rsid w:val="00405B83"/>
    <w:rsid w:val="0040746B"/>
    <w:rsid w:val="00407B0D"/>
    <w:rsid w:val="00410DE4"/>
    <w:rsid w:val="004135A6"/>
    <w:rsid w:val="004221FC"/>
    <w:rsid w:val="004248A1"/>
    <w:rsid w:val="0042575E"/>
    <w:rsid w:val="00427751"/>
    <w:rsid w:val="00440824"/>
    <w:rsid w:val="004613EE"/>
    <w:rsid w:val="0046249C"/>
    <w:rsid w:val="00463A06"/>
    <w:rsid w:val="00463FB6"/>
    <w:rsid w:val="00482967"/>
    <w:rsid w:val="0049478C"/>
    <w:rsid w:val="004949BD"/>
    <w:rsid w:val="00495B55"/>
    <w:rsid w:val="0049661B"/>
    <w:rsid w:val="004A2C9E"/>
    <w:rsid w:val="004A4A5B"/>
    <w:rsid w:val="004A543D"/>
    <w:rsid w:val="004A5BA2"/>
    <w:rsid w:val="004A65E9"/>
    <w:rsid w:val="004B4E6D"/>
    <w:rsid w:val="004E1381"/>
    <w:rsid w:val="004E7641"/>
    <w:rsid w:val="004F0467"/>
    <w:rsid w:val="0050027A"/>
    <w:rsid w:val="0050372F"/>
    <w:rsid w:val="005038ED"/>
    <w:rsid w:val="00503F6B"/>
    <w:rsid w:val="0050622F"/>
    <w:rsid w:val="00510C2F"/>
    <w:rsid w:val="00511945"/>
    <w:rsid w:val="005179DF"/>
    <w:rsid w:val="00523AB5"/>
    <w:rsid w:val="00532691"/>
    <w:rsid w:val="00532FC5"/>
    <w:rsid w:val="00541983"/>
    <w:rsid w:val="00541F6F"/>
    <w:rsid w:val="00542DF4"/>
    <w:rsid w:val="0054457E"/>
    <w:rsid w:val="00563E41"/>
    <w:rsid w:val="00565FC7"/>
    <w:rsid w:val="005814C5"/>
    <w:rsid w:val="00581D09"/>
    <w:rsid w:val="00583AAE"/>
    <w:rsid w:val="005966B9"/>
    <w:rsid w:val="005A1D77"/>
    <w:rsid w:val="005B74BB"/>
    <w:rsid w:val="005C26D8"/>
    <w:rsid w:val="005C685E"/>
    <w:rsid w:val="005D4819"/>
    <w:rsid w:val="005D6525"/>
    <w:rsid w:val="005E1158"/>
    <w:rsid w:val="005F3CDA"/>
    <w:rsid w:val="00600BD9"/>
    <w:rsid w:val="00604510"/>
    <w:rsid w:val="006063BD"/>
    <w:rsid w:val="00615DAB"/>
    <w:rsid w:val="00633573"/>
    <w:rsid w:val="00643443"/>
    <w:rsid w:val="0064538A"/>
    <w:rsid w:val="006467D0"/>
    <w:rsid w:val="0064688C"/>
    <w:rsid w:val="00652406"/>
    <w:rsid w:val="0065555D"/>
    <w:rsid w:val="006608D1"/>
    <w:rsid w:val="00665C39"/>
    <w:rsid w:val="006B5118"/>
    <w:rsid w:val="006C2048"/>
    <w:rsid w:val="006C58BF"/>
    <w:rsid w:val="006C759B"/>
    <w:rsid w:val="006D2D57"/>
    <w:rsid w:val="006E3F30"/>
    <w:rsid w:val="006E60BD"/>
    <w:rsid w:val="006F0B0F"/>
    <w:rsid w:val="006F26D7"/>
    <w:rsid w:val="006F736F"/>
    <w:rsid w:val="006F74A7"/>
    <w:rsid w:val="007021A2"/>
    <w:rsid w:val="007055A3"/>
    <w:rsid w:val="00710E0E"/>
    <w:rsid w:val="007119A8"/>
    <w:rsid w:val="007465C7"/>
    <w:rsid w:val="00752A39"/>
    <w:rsid w:val="0075438F"/>
    <w:rsid w:val="00761269"/>
    <w:rsid w:val="00777E4F"/>
    <w:rsid w:val="007802FB"/>
    <w:rsid w:val="00781B51"/>
    <w:rsid w:val="00783021"/>
    <w:rsid w:val="00784E52"/>
    <w:rsid w:val="00791888"/>
    <w:rsid w:val="007977FB"/>
    <w:rsid w:val="007A12D8"/>
    <w:rsid w:val="007A2885"/>
    <w:rsid w:val="007B2ECD"/>
    <w:rsid w:val="007B5166"/>
    <w:rsid w:val="007B6DDA"/>
    <w:rsid w:val="007B7D03"/>
    <w:rsid w:val="007C4EE4"/>
    <w:rsid w:val="007C6E0B"/>
    <w:rsid w:val="007D51BB"/>
    <w:rsid w:val="007E20C9"/>
    <w:rsid w:val="007F03BC"/>
    <w:rsid w:val="00801F21"/>
    <w:rsid w:val="008066FA"/>
    <w:rsid w:val="00813279"/>
    <w:rsid w:val="00821ECC"/>
    <w:rsid w:val="00822853"/>
    <w:rsid w:val="008376AE"/>
    <w:rsid w:val="008456DB"/>
    <w:rsid w:val="0086015E"/>
    <w:rsid w:val="00860D06"/>
    <w:rsid w:val="00860E43"/>
    <w:rsid w:val="00863C0E"/>
    <w:rsid w:val="0086621B"/>
    <w:rsid w:val="008666A9"/>
    <w:rsid w:val="00877726"/>
    <w:rsid w:val="008800AE"/>
    <w:rsid w:val="00895A79"/>
    <w:rsid w:val="008A1AB6"/>
    <w:rsid w:val="008B1BA4"/>
    <w:rsid w:val="008B4758"/>
    <w:rsid w:val="008B5B2E"/>
    <w:rsid w:val="008C260B"/>
    <w:rsid w:val="008C3177"/>
    <w:rsid w:val="008C3B8C"/>
    <w:rsid w:val="008E36AF"/>
    <w:rsid w:val="008E586B"/>
    <w:rsid w:val="008F44E5"/>
    <w:rsid w:val="009041E3"/>
    <w:rsid w:val="00910D29"/>
    <w:rsid w:val="009204D8"/>
    <w:rsid w:val="00932A5F"/>
    <w:rsid w:val="0095595A"/>
    <w:rsid w:val="00956EE2"/>
    <w:rsid w:val="0095755F"/>
    <w:rsid w:val="00961423"/>
    <w:rsid w:val="0097470B"/>
    <w:rsid w:val="00977368"/>
    <w:rsid w:val="00980442"/>
    <w:rsid w:val="00984F81"/>
    <w:rsid w:val="00987798"/>
    <w:rsid w:val="0099058E"/>
    <w:rsid w:val="0099077F"/>
    <w:rsid w:val="00991977"/>
    <w:rsid w:val="00997DC0"/>
    <w:rsid w:val="009A0264"/>
    <w:rsid w:val="009A0BE1"/>
    <w:rsid w:val="009B5960"/>
    <w:rsid w:val="009B6C35"/>
    <w:rsid w:val="009B7879"/>
    <w:rsid w:val="009E14FE"/>
    <w:rsid w:val="009E2827"/>
    <w:rsid w:val="009F0D98"/>
    <w:rsid w:val="009F2566"/>
    <w:rsid w:val="00A00609"/>
    <w:rsid w:val="00A12788"/>
    <w:rsid w:val="00A15CBA"/>
    <w:rsid w:val="00A23E46"/>
    <w:rsid w:val="00A27314"/>
    <w:rsid w:val="00A40653"/>
    <w:rsid w:val="00A40CE3"/>
    <w:rsid w:val="00A5406C"/>
    <w:rsid w:val="00A64666"/>
    <w:rsid w:val="00A666F2"/>
    <w:rsid w:val="00A66C21"/>
    <w:rsid w:val="00A80F55"/>
    <w:rsid w:val="00A9274F"/>
    <w:rsid w:val="00AA4C81"/>
    <w:rsid w:val="00AB19CA"/>
    <w:rsid w:val="00AB28BA"/>
    <w:rsid w:val="00AB34EC"/>
    <w:rsid w:val="00AC0A3F"/>
    <w:rsid w:val="00AC7C7E"/>
    <w:rsid w:val="00AD07F8"/>
    <w:rsid w:val="00AD2233"/>
    <w:rsid w:val="00AF1A53"/>
    <w:rsid w:val="00AF1BFE"/>
    <w:rsid w:val="00AF5D9D"/>
    <w:rsid w:val="00B118A4"/>
    <w:rsid w:val="00B14237"/>
    <w:rsid w:val="00B14C8D"/>
    <w:rsid w:val="00B20035"/>
    <w:rsid w:val="00B22F48"/>
    <w:rsid w:val="00B22FB8"/>
    <w:rsid w:val="00B31935"/>
    <w:rsid w:val="00B33D7E"/>
    <w:rsid w:val="00B34AB2"/>
    <w:rsid w:val="00B40B55"/>
    <w:rsid w:val="00B434E5"/>
    <w:rsid w:val="00B47F0F"/>
    <w:rsid w:val="00B52A08"/>
    <w:rsid w:val="00B77DB8"/>
    <w:rsid w:val="00B80345"/>
    <w:rsid w:val="00B83142"/>
    <w:rsid w:val="00B8696A"/>
    <w:rsid w:val="00B9352C"/>
    <w:rsid w:val="00BA05B6"/>
    <w:rsid w:val="00BA1A56"/>
    <w:rsid w:val="00BB2DA4"/>
    <w:rsid w:val="00BB2FC5"/>
    <w:rsid w:val="00BB6638"/>
    <w:rsid w:val="00BB752D"/>
    <w:rsid w:val="00BC14C7"/>
    <w:rsid w:val="00BC1B82"/>
    <w:rsid w:val="00BC4AA2"/>
    <w:rsid w:val="00BD00B2"/>
    <w:rsid w:val="00BD046D"/>
    <w:rsid w:val="00BD5FB2"/>
    <w:rsid w:val="00BD6A02"/>
    <w:rsid w:val="00BE0159"/>
    <w:rsid w:val="00C01F12"/>
    <w:rsid w:val="00C05A47"/>
    <w:rsid w:val="00C06F1E"/>
    <w:rsid w:val="00C10388"/>
    <w:rsid w:val="00C2000C"/>
    <w:rsid w:val="00C24E1A"/>
    <w:rsid w:val="00C25DBC"/>
    <w:rsid w:val="00C32952"/>
    <w:rsid w:val="00C337D4"/>
    <w:rsid w:val="00C40BC3"/>
    <w:rsid w:val="00C40DBB"/>
    <w:rsid w:val="00C47240"/>
    <w:rsid w:val="00C5013B"/>
    <w:rsid w:val="00C517E7"/>
    <w:rsid w:val="00C539F0"/>
    <w:rsid w:val="00C572B5"/>
    <w:rsid w:val="00C64020"/>
    <w:rsid w:val="00C76F59"/>
    <w:rsid w:val="00C77F00"/>
    <w:rsid w:val="00C85FE3"/>
    <w:rsid w:val="00C862F8"/>
    <w:rsid w:val="00C864EB"/>
    <w:rsid w:val="00C87C30"/>
    <w:rsid w:val="00C94EC8"/>
    <w:rsid w:val="00CA44B4"/>
    <w:rsid w:val="00CA4B3E"/>
    <w:rsid w:val="00CB1357"/>
    <w:rsid w:val="00CB21A6"/>
    <w:rsid w:val="00CB5427"/>
    <w:rsid w:val="00CB74AD"/>
    <w:rsid w:val="00CC2B45"/>
    <w:rsid w:val="00CD260D"/>
    <w:rsid w:val="00CD6881"/>
    <w:rsid w:val="00CE7A09"/>
    <w:rsid w:val="00CF1235"/>
    <w:rsid w:val="00CF5A23"/>
    <w:rsid w:val="00D05CFF"/>
    <w:rsid w:val="00D10484"/>
    <w:rsid w:val="00D24942"/>
    <w:rsid w:val="00D33F74"/>
    <w:rsid w:val="00D34F3E"/>
    <w:rsid w:val="00D40129"/>
    <w:rsid w:val="00D41ED9"/>
    <w:rsid w:val="00D52C7D"/>
    <w:rsid w:val="00D55815"/>
    <w:rsid w:val="00D55EDE"/>
    <w:rsid w:val="00D64DF0"/>
    <w:rsid w:val="00D75C79"/>
    <w:rsid w:val="00D802FA"/>
    <w:rsid w:val="00D8645E"/>
    <w:rsid w:val="00D900C0"/>
    <w:rsid w:val="00D9268F"/>
    <w:rsid w:val="00DA648E"/>
    <w:rsid w:val="00DA7C75"/>
    <w:rsid w:val="00DB6247"/>
    <w:rsid w:val="00DB6A23"/>
    <w:rsid w:val="00DB6AF1"/>
    <w:rsid w:val="00DC5DD8"/>
    <w:rsid w:val="00DC617D"/>
    <w:rsid w:val="00DD5288"/>
    <w:rsid w:val="00DD5370"/>
    <w:rsid w:val="00DD5FFB"/>
    <w:rsid w:val="00DE2010"/>
    <w:rsid w:val="00DE49D3"/>
    <w:rsid w:val="00DE7135"/>
    <w:rsid w:val="00E0763E"/>
    <w:rsid w:val="00E1398F"/>
    <w:rsid w:val="00E322E1"/>
    <w:rsid w:val="00E369CE"/>
    <w:rsid w:val="00E3749E"/>
    <w:rsid w:val="00E55786"/>
    <w:rsid w:val="00E67038"/>
    <w:rsid w:val="00E70943"/>
    <w:rsid w:val="00E87C50"/>
    <w:rsid w:val="00E96FC5"/>
    <w:rsid w:val="00EA1551"/>
    <w:rsid w:val="00EA7A80"/>
    <w:rsid w:val="00EB657E"/>
    <w:rsid w:val="00EB7CCC"/>
    <w:rsid w:val="00EC617E"/>
    <w:rsid w:val="00ED4F3A"/>
    <w:rsid w:val="00ED702F"/>
    <w:rsid w:val="00EE480E"/>
    <w:rsid w:val="00EE7A7F"/>
    <w:rsid w:val="00EF0B42"/>
    <w:rsid w:val="00EF22A1"/>
    <w:rsid w:val="00EF6276"/>
    <w:rsid w:val="00F04AC1"/>
    <w:rsid w:val="00F05DDE"/>
    <w:rsid w:val="00F06FE6"/>
    <w:rsid w:val="00F23093"/>
    <w:rsid w:val="00F402A0"/>
    <w:rsid w:val="00F41498"/>
    <w:rsid w:val="00F458F2"/>
    <w:rsid w:val="00F55677"/>
    <w:rsid w:val="00F7065B"/>
    <w:rsid w:val="00F71F48"/>
    <w:rsid w:val="00F82E4D"/>
    <w:rsid w:val="00F9445F"/>
    <w:rsid w:val="00FA777A"/>
    <w:rsid w:val="00FB34BC"/>
    <w:rsid w:val="00FD006E"/>
    <w:rsid w:val="00FD6A29"/>
    <w:rsid w:val="00FE45DC"/>
    <w:rsid w:val="00FF2DE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30304E77"/>
  <w15:chartTrackingRefBased/>
  <w15:docId w15:val="{040CFBC4-BF4F-49B1-878C-C91621D40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E0159"/>
    <w:pPr>
      <w:spacing w:before="60" w:after="60" w:line="240" w:lineRule="auto"/>
    </w:pPr>
    <w:rPr>
      <w:rFonts w:ascii="Arial" w:eastAsia="Times New Roman" w:hAnsi="Arial" w:cs="Arial"/>
      <w:bCs/>
      <w:sz w:val="20"/>
      <w:szCs w:val="24"/>
      <w:lang w:val="en-US"/>
    </w:rPr>
  </w:style>
  <w:style w:type="paragraph" w:styleId="Heading1">
    <w:name w:val="heading 1"/>
    <w:aliases w:val="Heading 1 [PACKT]"/>
    <w:next w:val="NormalPACKT"/>
    <w:link w:val="Heading1Char"/>
    <w:qFormat/>
    <w:rsid w:val="00BE0159"/>
    <w:pPr>
      <w:keepNext/>
      <w:pBdr>
        <w:top w:val="single" w:sz="4" w:space="1" w:color="auto"/>
        <w:left w:val="single" w:sz="4" w:space="4" w:color="auto"/>
        <w:bottom w:val="single" w:sz="4" w:space="1" w:color="auto"/>
        <w:right w:val="single" w:sz="4" w:space="4" w:color="auto"/>
      </w:pBdr>
      <w:shd w:val="clear" w:color="auto" w:fill="365F91"/>
      <w:spacing w:before="400" w:after="60" w:line="240" w:lineRule="auto"/>
      <w:outlineLvl w:val="0"/>
    </w:pPr>
    <w:rPr>
      <w:rFonts w:ascii="Arial" w:eastAsia="Times New Roman" w:hAnsi="Arial" w:cs="Arial"/>
      <w:b/>
      <w:iCs/>
      <w:color w:val="FFFFFF"/>
      <w:kern w:val="32"/>
      <w:sz w:val="32"/>
      <w:szCs w:val="32"/>
      <w:lang w:val="en-GB"/>
    </w:rPr>
  </w:style>
  <w:style w:type="paragraph" w:styleId="Heading2">
    <w:name w:val="heading 2"/>
    <w:aliases w:val="Heading 2 [PACKT]"/>
    <w:next w:val="NormalPACKT"/>
    <w:link w:val="Heading2Char"/>
    <w:qFormat/>
    <w:rsid w:val="00BE0159"/>
    <w:pPr>
      <w:keepNext/>
      <w:spacing w:before="320" w:after="60" w:line="240" w:lineRule="auto"/>
      <w:outlineLvl w:val="1"/>
    </w:pPr>
    <w:rPr>
      <w:rFonts w:ascii="Arial" w:eastAsia="Times New Roman" w:hAnsi="Arial" w:cs="Arial"/>
      <w:b/>
      <w:bCs/>
      <w:iCs/>
      <w:color w:val="365F91"/>
      <w:sz w:val="28"/>
      <w:szCs w:val="28"/>
      <w:lang w:val="en-GB"/>
    </w:rPr>
  </w:style>
  <w:style w:type="paragraph" w:styleId="Heading3">
    <w:name w:val="heading 3"/>
    <w:aliases w:val="Heading 3 [PACKT]"/>
    <w:next w:val="NormalPACKT"/>
    <w:link w:val="Heading3Char"/>
    <w:qFormat/>
    <w:rsid w:val="00BE0159"/>
    <w:pPr>
      <w:keepNext/>
      <w:spacing w:before="240" w:after="60" w:line="240" w:lineRule="auto"/>
      <w:outlineLvl w:val="2"/>
    </w:pPr>
    <w:rPr>
      <w:rFonts w:ascii="Arial" w:eastAsia="Times New Roman" w:hAnsi="Arial" w:cs="Arial"/>
      <w:b/>
      <w:iCs/>
      <w:color w:val="000000"/>
      <w:sz w:val="26"/>
      <w:szCs w:val="26"/>
      <w:lang w:val="en-GB"/>
    </w:rPr>
  </w:style>
  <w:style w:type="paragraph" w:styleId="Heading4">
    <w:name w:val="heading 4"/>
    <w:aliases w:val="Heading 4 [PACKT]"/>
    <w:next w:val="NormalPACKT"/>
    <w:link w:val="Heading4Char"/>
    <w:qFormat/>
    <w:rsid w:val="00BE0159"/>
    <w:pPr>
      <w:spacing w:before="160" w:after="60" w:line="240" w:lineRule="auto"/>
      <w:outlineLvl w:val="3"/>
    </w:pPr>
    <w:rPr>
      <w:rFonts w:ascii="Arial" w:eastAsia="Times New Roman" w:hAnsi="Arial" w:cs="Arial"/>
      <w:b/>
      <w:iCs/>
      <w:color w:val="000000"/>
      <w:sz w:val="24"/>
      <w:szCs w:val="28"/>
      <w:lang w:val="en-GB"/>
    </w:rPr>
  </w:style>
  <w:style w:type="paragraph" w:styleId="Heading5">
    <w:name w:val="heading 5"/>
    <w:aliases w:val="Heading 5 [PACKT]"/>
    <w:next w:val="NormalPACKT"/>
    <w:link w:val="Heading5Char"/>
    <w:qFormat/>
    <w:rsid w:val="00BE0159"/>
    <w:pPr>
      <w:spacing w:before="80" w:after="60" w:line="240" w:lineRule="auto"/>
      <w:outlineLvl w:val="4"/>
    </w:pPr>
    <w:rPr>
      <w:rFonts w:ascii="Arial" w:eastAsia="Times New Roman" w:hAnsi="Arial" w:cs="Arial"/>
      <w:b/>
      <w:color w:val="000000"/>
      <w:szCs w:val="26"/>
      <w:lang w:val="en-GB"/>
    </w:rPr>
  </w:style>
  <w:style w:type="paragraph" w:styleId="Heading6">
    <w:name w:val="heading 6"/>
    <w:aliases w:val="Heading 6 [PACKT]"/>
    <w:basedOn w:val="Heading2"/>
    <w:next w:val="NormalPACKT"/>
    <w:link w:val="Heading6Char"/>
    <w:qFormat/>
    <w:rsid w:val="00BE0159"/>
    <w:pPr>
      <w:spacing w:before="120"/>
      <w:outlineLvl w:val="5"/>
    </w:pPr>
    <w:rPr>
      <w:b w:val="0"/>
      <w:bCs w:val="0"/>
      <w:sz w:val="20"/>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PACKT] Char"/>
    <w:link w:val="Heading1"/>
    <w:rsid w:val="00BE0159"/>
    <w:rPr>
      <w:rFonts w:ascii="Arial" w:eastAsia="Times New Roman" w:hAnsi="Arial" w:cs="Arial"/>
      <w:b/>
      <w:iCs/>
      <w:color w:val="FFFFFF"/>
      <w:kern w:val="32"/>
      <w:sz w:val="32"/>
      <w:szCs w:val="32"/>
      <w:shd w:val="clear" w:color="auto" w:fill="365F91"/>
      <w:lang w:val="en-GB"/>
    </w:rPr>
  </w:style>
  <w:style w:type="character" w:customStyle="1" w:styleId="Heading2Char">
    <w:name w:val="Heading 2 Char"/>
    <w:aliases w:val="Heading 2 [PACKT] Char"/>
    <w:link w:val="Heading2"/>
    <w:rsid w:val="00BE0159"/>
    <w:rPr>
      <w:rFonts w:ascii="Arial" w:eastAsia="Times New Roman" w:hAnsi="Arial" w:cs="Arial"/>
      <w:b/>
      <w:bCs/>
      <w:iCs/>
      <w:color w:val="365F91"/>
      <w:sz w:val="28"/>
      <w:szCs w:val="28"/>
      <w:lang w:val="en-GB"/>
    </w:rPr>
  </w:style>
  <w:style w:type="character" w:customStyle="1" w:styleId="Heading3Char">
    <w:name w:val="Heading 3 Char"/>
    <w:aliases w:val="Heading 3 [PACKT] Char"/>
    <w:basedOn w:val="DefaultParagraphFont"/>
    <w:link w:val="Heading3"/>
    <w:rsid w:val="001225D8"/>
    <w:rPr>
      <w:rFonts w:ascii="Arial" w:eastAsia="Times New Roman" w:hAnsi="Arial" w:cs="Arial"/>
      <w:b/>
      <w:iCs/>
      <w:color w:val="000000"/>
      <w:sz w:val="26"/>
      <w:szCs w:val="26"/>
      <w:lang w:val="en-GB"/>
    </w:rPr>
  </w:style>
  <w:style w:type="character" w:customStyle="1" w:styleId="CodeInTextPACKT">
    <w:name w:val="Code In Text [PACKT]"/>
    <w:uiPriority w:val="99"/>
    <w:rsid w:val="00BE0159"/>
    <w:rPr>
      <w:rFonts w:ascii="Lucida Console" w:hAnsi="Lucida Console"/>
      <w:color w:val="747959"/>
      <w:sz w:val="19"/>
      <w:szCs w:val="18"/>
    </w:rPr>
  </w:style>
  <w:style w:type="character" w:styleId="PageNumber">
    <w:name w:val="page number"/>
    <w:semiHidden/>
    <w:rsid w:val="001225D8"/>
    <w:rPr>
      <w:rFonts w:ascii="Arial" w:hAnsi="Arial"/>
      <w:b/>
      <w:color w:val="000000"/>
      <w:sz w:val="16"/>
    </w:rPr>
  </w:style>
  <w:style w:type="character" w:customStyle="1" w:styleId="KeyWordPACKT">
    <w:name w:val="Key Word [PACKT]"/>
    <w:uiPriority w:val="99"/>
    <w:rsid w:val="00BE0159"/>
    <w:rPr>
      <w:b/>
    </w:rPr>
  </w:style>
  <w:style w:type="character" w:customStyle="1" w:styleId="KeyPACKT">
    <w:name w:val="Key [PACKT]"/>
    <w:uiPriority w:val="99"/>
    <w:rsid w:val="00BE0159"/>
    <w:rPr>
      <w:i/>
      <w:color w:val="00CCFF"/>
    </w:rPr>
  </w:style>
  <w:style w:type="character" w:customStyle="1" w:styleId="BoldPACKT">
    <w:name w:val="Bold [PACKT]"/>
    <w:rsid w:val="001225D8"/>
    <w:rPr>
      <w:b/>
    </w:rPr>
  </w:style>
  <w:style w:type="character" w:customStyle="1" w:styleId="InformationBoxPACKTChar">
    <w:name w:val="Information Box [PACKT] Char"/>
    <w:basedOn w:val="DefaultParagraphFont"/>
    <w:rsid w:val="001225D8"/>
    <w:rPr>
      <w:rFonts w:ascii="Calibri" w:hAnsi="Calibri"/>
      <w:sz w:val="22"/>
      <w:szCs w:val="24"/>
      <w:lang w:val="en-US" w:eastAsia="ar-SA" w:bidi="ar-SA"/>
    </w:rPr>
  </w:style>
  <w:style w:type="character" w:styleId="Hyperlink">
    <w:name w:val="Hyperlink"/>
    <w:semiHidden/>
    <w:rsid w:val="001225D8"/>
    <w:rPr>
      <w:color w:val="000080"/>
      <w:u w:val="single"/>
      <w:lang w:val="x-none" w:eastAsia="x-none" w:bidi="x-none"/>
    </w:rPr>
  </w:style>
  <w:style w:type="character" w:customStyle="1" w:styleId="Teletype">
    <w:name w:val="Teletype"/>
    <w:rsid w:val="001225D8"/>
    <w:rPr>
      <w:rFonts w:ascii="Lucida Console" w:eastAsia="Courier New" w:hAnsi="Lucida Console" w:cs="Courier New"/>
      <w:sz w:val="18"/>
    </w:rPr>
  </w:style>
  <w:style w:type="paragraph" w:customStyle="1" w:styleId="NormalPACKT">
    <w:name w:val="Normal [PACKT]"/>
    <w:uiPriority w:val="99"/>
    <w:rsid w:val="00BE0159"/>
    <w:pPr>
      <w:spacing w:after="120" w:line="240" w:lineRule="auto"/>
    </w:pPr>
    <w:rPr>
      <w:rFonts w:ascii="Times New Roman" w:eastAsia="Times New Roman" w:hAnsi="Times New Roman" w:cs="Times New Roman"/>
      <w:szCs w:val="24"/>
      <w:lang w:val="en-US"/>
    </w:rPr>
  </w:style>
  <w:style w:type="paragraph" w:customStyle="1" w:styleId="QuotePACKT">
    <w:name w:val="Quote [PACKT]"/>
    <w:basedOn w:val="NormalPACKT"/>
    <w:uiPriority w:val="99"/>
    <w:rsid w:val="00BE0159"/>
    <w:pPr>
      <w:shd w:val="clear" w:color="auto" w:fill="FFFF00"/>
      <w:spacing w:before="180" w:after="180"/>
      <w:ind w:left="432" w:right="432"/>
    </w:pPr>
    <w:rPr>
      <w:i/>
    </w:rPr>
  </w:style>
  <w:style w:type="paragraph" w:customStyle="1" w:styleId="ChapterTitlePACKT">
    <w:name w:val="Chapter Title [PACKT]"/>
    <w:next w:val="NormalPACKT"/>
    <w:uiPriority w:val="99"/>
    <w:rsid w:val="00BE0159"/>
    <w:pPr>
      <w:spacing w:after="840" w:line="240" w:lineRule="auto"/>
      <w:jc w:val="right"/>
    </w:pPr>
    <w:rPr>
      <w:rFonts w:ascii="Arial" w:eastAsia="Times New Roman" w:hAnsi="Arial" w:cs="Arial"/>
      <w:bCs/>
      <w:color w:val="000000"/>
      <w:kern w:val="32"/>
      <w:sz w:val="56"/>
      <w:szCs w:val="32"/>
      <w:lang w:val="en-GB"/>
    </w:rPr>
  </w:style>
  <w:style w:type="paragraph" w:customStyle="1" w:styleId="CodePACKT">
    <w:name w:val="Code [PACKT]"/>
    <w:basedOn w:val="NormalPACKT"/>
    <w:uiPriority w:val="99"/>
    <w:rsid w:val="00BE0159"/>
    <w:pPr>
      <w:spacing w:after="50"/>
      <w:ind w:left="360"/>
    </w:pPr>
    <w:rPr>
      <w:rFonts w:ascii="Lucida Console" w:hAnsi="Lucida Console"/>
      <w:sz w:val="19"/>
      <w:szCs w:val="18"/>
      <w:lang w:eastAsia="ar-SA"/>
    </w:rPr>
  </w:style>
  <w:style w:type="paragraph" w:customStyle="1" w:styleId="BulletPACKT">
    <w:name w:val="Bullet [PACKT]"/>
    <w:basedOn w:val="NormalPACKT"/>
    <w:uiPriority w:val="99"/>
    <w:rsid w:val="00BE0159"/>
    <w:pPr>
      <w:numPr>
        <w:numId w:val="21"/>
      </w:numPr>
      <w:tabs>
        <w:tab w:val="left" w:pos="360"/>
      </w:tabs>
      <w:suppressAutoHyphens/>
      <w:spacing w:after="60"/>
      <w:ind w:left="720" w:right="360"/>
    </w:pPr>
  </w:style>
  <w:style w:type="paragraph" w:customStyle="1" w:styleId="InformationBoxPACKT">
    <w:name w:val="Information Box [PACKT]"/>
    <w:basedOn w:val="NormalPACKT"/>
    <w:next w:val="NormalPACKT"/>
    <w:uiPriority w:val="99"/>
    <w:qFormat/>
    <w:rsid w:val="00BE0159"/>
    <w:pPr>
      <w:pBdr>
        <w:top w:val="single" w:sz="4" w:space="6" w:color="auto"/>
        <w:left w:val="single" w:sz="4" w:space="4" w:color="auto"/>
        <w:bottom w:val="single" w:sz="4" w:space="9" w:color="auto"/>
        <w:right w:val="single" w:sz="4" w:space="4" w:color="auto"/>
      </w:pBdr>
      <w:shd w:val="clear" w:color="auto" w:fill="FFFFFF"/>
      <w:suppressAutoHyphens/>
      <w:spacing w:before="180" w:after="180"/>
      <w:ind w:left="720" w:right="720"/>
    </w:pPr>
    <w:rPr>
      <w:sz w:val="20"/>
    </w:rPr>
  </w:style>
  <w:style w:type="paragraph" w:customStyle="1" w:styleId="NumberedBulletPACKT">
    <w:name w:val="Numbered Bullet [PACKT]"/>
    <w:basedOn w:val="BulletPACKT"/>
    <w:uiPriority w:val="99"/>
    <w:rsid w:val="00BE0159"/>
    <w:pPr>
      <w:numPr>
        <w:numId w:val="22"/>
      </w:numPr>
    </w:pPr>
  </w:style>
  <w:style w:type="paragraph" w:customStyle="1" w:styleId="CommandLinePACKT">
    <w:name w:val="Command Line [PACKT]"/>
    <w:basedOn w:val="CodePACKT"/>
    <w:uiPriority w:val="99"/>
    <w:qFormat/>
    <w:rsid w:val="00BE0159"/>
    <w:pPr>
      <w:spacing w:after="60"/>
      <w:ind w:left="0"/>
    </w:pPr>
  </w:style>
  <w:style w:type="paragraph" w:customStyle="1" w:styleId="ChapterNumberPACKT">
    <w:name w:val="Chapter Number [PACKT]"/>
    <w:next w:val="ChapterTitlePACKT"/>
    <w:rsid w:val="00BE0159"/>
    <w:pPr>
      <w:spacing w:after="0" w:line="240" w:lineRule="auto"/>
      <w:jc w:val="right"/>
    </w:pPr>
    <w:rPr>
      <w:rFonts w:ascii="Arial" w:eastAsia="Times New Roman" w:hAnsi="Arial" w:cs="Arial"/>
      <w:bCs/>
      <w:color w:val="000000"/>
      <w:kern w:val="32"/>
      <w:sz w:val="120"/>
      <w:szCs w:val="32"/>
      <w:lang w:val="en-GB"/>
    </w:rPr>
  </w:style>
  <w:style w:type="paragraph" w:customStyle="1" w:styleId="TipwithoutheadingPACKT">
    <w:name w:val="Tip without heading [PACKT]"/>
    <w:basedOn w:val="Normal"/>
    <w:rsid w:val="001225D8"/>
    <w:pPr>
      <w:pBdr>
        <w:top w:val="double" w:sz="1" w:space="8" w:color="000000"/>
        <w:bottom w:val="double" w:sz="1" w:space="0" w:color="000000"/>
      </w:pBdr>
      <w:spacing w:before="180" w:after="180"/>
      <w:ind w:left="360" w:right="360"/>
    </w:pPr>
    <w:rPr>
      <w:rFonts w:eastAsia="Arial"/>
      <w:szCs w:val="20"/>
      <w:lang w:val="en-GB"/>
    </w:rPr>
  </w:style>
  <w:style w:type="paragraph" w:styleId="CommentText">
    <w:name w:val="annotation text"/>
    <w:basedOn w:val="Normal"/>
    <w:link w:val="CommentTextChar"/>
    <w:uiPriority w:val="99"/>
    <w:semiHidden/>
    <w:unhideWhenUsed/>
    <w:rPr>
      <w:szCs w:val="20"/>
    </w:rPr>
  </w:style>
  <w:style w:type="character" w:customStyle="1" w:styleId="CommentTextChar">
    <w:name w:val="Comment Text Char"/>
    <w:basedOn w:val="DefaultParagraphFont"/>
    <w:link w:val="CommentText"/>
    <w:uiPriority w:val="99"/>
    <w:semiHidden/>
    <w:rPr>
      <w:rFonts w:ascii="Calibri" w:eastAsia="Times New Roman" w:hAnsi="Calibri" w:cs="Times New Roman"/>
      <w:sz w:val="20"/>
      <w:szCs w:val="20"/>
      <w:lang w:val="en-US" w:eastAsia="ar-SA"/>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rsid w:val="00BE0159"/>
    <w:pPr>
      <w:spacing w:before="0" w:after="0"/>
    </w:pPr>
    <w:rPr>
      <w:rFonts w:ascii="Tahoma" w:hAnsi="Tahoma" w:cs="Tahoma"/>
      <w:sz w:val="16"/>
      <w:szCs w:val="16"/>
    </w:rPr>
  </w:style>
  <w:style w:type="character" w:customStyle="1" w:styleId="BalloonTextChar">
    <w:name w:val="Balloon Text Char"/>
    <w:link w:val="BalloonText"/>
    <w:rsid w:val="00BE0159"/>
    <w:rPr>
      <w:rFonts w:ascii="Tahoma" w:eastAsia="Times New Roman" w:hAnsi="Tahoma" w:cs="Tahoma"/>
      <w:bCs/>
      <w:sz w:val="16"/>
      <w:szCs w:val="16"/>
      <w:lang w:val="en-US"/>
    </w:rPr>
  </w:style>
  <w:style w:type="paragraph" w:styleId="ListParagraph">
    <w:name w:val="List Paragraph"/>
    <w:basedOn w:val="Normal"/>
    <w:uiPriority w:val="34"/>
    <w:qFormat/>
    <w:rsid w:val="006D2D57"/>
    <w:pPr>
      <w:ind w:left="720"/>
      <w:contextualSpacing/>
    </w:pPr>
  </w:style>
  <w:style w:type="character" w:styleId="SubtleReference">
    <w:name w:val="Subtle Reference"/>
    <w:basedOn w:val="DefaultParagraphFont"/>
    <w:uiPriority w:val="31"/>
    <w:qFormat/>
    <w:rsid w:val="0099058E"/>
    <w:rPr>
      <w:smallCaps/>
      <w:color w:val="5A5A5A" w:themeColor="text1" w:themeTint="A5"/>
    </w:rPr>
  </w:style>
  <w:style w:type="paragraph" w:styleId="Header">
    <w:name w:val="header"/>
    <w:basedOn w:val="Normal"/>
    <w:link w:val="HeaderChar"/>
    <w:uiPriority w:val="99"/>
    <w:unhideWhenUsed/>
    <w:rsid w:val="001A0C8B"/>
    <w:pPr>
      <w:tabs>
        <w:tab w:val="center" w:pos="4513"/>
        <w:tab w:val="right" w:pos="9026"/>
      </w:tabs>
      <w:spacing w:after="0"/>
    </w:pPr>
  </w:style>
  <w:style w:type="character" w:customStyle="1" w:styleId="HeaderChar">
    <w:name w:val="Header Char"/>
    <w:basedOn w:val="DefaultParagraphFont"/>
    <w:link w:val="Header"/>
    <w:uiPriority w:val="99"/>
    <w:rsid w:val="001A0C8B"/>
    <w:rPr>
      <w:rFonts w:ascii="Calibri" w:eastAsia="Times New Roman" w:hAnsi="Calibri" w:cs="Times New Roman"/>
      <w:szCs w:val="24"/>
      <w:lang w:val="en-US" w:eastAsia="ar-SA"/>
    </w:rPr>
  </w:style>
  <w:style w:type="paragraph" w:styleId="Footer">
    <w:name w:val="footer"/>
    <w:basedOn w:val="Normal"/>
    <w:link w:val="FooterChar"/>
    <w:rsid w:val="00BE0159"/>
    <w:pPr>
      <w:tabs>
        <w:tab w:val="center" w:pos="4320"/>
        <w:tab w:val="right" w:pos="8640"/>
      </w:tabs>
    </w:pPr>
  </w:style>
  <w:style w:type="character" w:customStyle="1" w:styleId="FooterChar">
    <w:name w:val="Footer Char"/>
    <w:basedOn w:val="DefaultParagraphFont"/>
    <w:link w:val="Footer"/>
    <w:rsid w:val="001A0C8B"/>
    <w:rPr>
      <w:rFonts w:ascii="Arial" w:eastAsia="Times New Roman" w:hAnsi="Arial" w:cs="Arial"/>
      <w:bCs/>
      <w:sz w:val="20"/>
      <w:szCs w:val="24"/>
      <w:lang w:val="en-US"/>
    </w:rPr>
  </w:style>
  <w:style w:type="character" w:customStyle="1" w:styleId="apple-converted-space">
    <w:name w:val="apple-converted-space"/>
    <w:basedOn w:val="DefaultParagraphFont"/>
    <w:rsid w:val="007E20C9"/>
  </w:style>
  <w:style w:type="paragraph" w:styleId="NormalWeb">
    <w:name w:val="Normal (Web)"/>
    <w:basedOn w:val="Normal"/>
    <w:uiPriority w:val="99"/>
    <w:semiHidden/>
    <w:unhideWhenUsed/>
    <w:rsid w:val="007E20C9"/>
    <w:pPr>
      <w:spacing w:before="100" w:beforeAutospacing="1" w:after="100" w:afterAutospacing="1"/>
    </w:pPr>
    <w:rPr>
      <w:rFonts w:ascii="Times New Roman" w:hAnsi="Times New Roman"/>
      <w:sz w:val="24"/>
      <w:lang w:val="en-NZ" w:eastAsia="en-NZ"/>
    </w:rPr>
  </w:style>
  <w:style w:type="paragraph" w:customStyle="1" w:styleId="LayoutInformationPACKT">
    <w:name w:val="Layout Information [PACKT]"/>
    <w:basedOn w:val="NormalPACKT"/>
    <w:next w:val="NormalPACKT"/>
    <w:rsid w:val="00BE0159"/>
    <w:rPr>
      <w:rFonts w:ascii="Arial" w:hAnsi="Arial"/>
      <w:b/>
      <w:color w:val="FF0000"/>
      <w:sz w:val="28"/>
      <w:szCs w:val="28"/>
    </w:rPr>
  </w:style>
  <w:style w:type="paragraph" w:styleId="Quote">
    <w:name w:val="Quote"/>
    <w:basedOn w:val="Normal"/>
    <w:next w:val="Normal"/>
    <w:link w:val="QuoteChar"/>
    <w:uiPriority w:val="29"/>
    <w:qFormat/>
    <w:rsid w:val="0036574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65746"/>
    <w:rPr>
      <w:rFonts w:ascii="Calibri" w:eastAsia="Times New Roman" w:hAnsi="Calibri" w:cs="Times New Roman"/>
      <w:i/>
      <w:iCs/>
      <w:color w:val="404040" w:themeColor="text1" w:themeTint="BF"/>
      <w:szCs w:val="24"/>
      <w:lang w:val="en-US" w:eastAsia="ar-SA"/>
    </w:rPr>
  </w:style>
  <w:style w:type="character" w:styleId="IntenseReference">
    <w:name w:val="Intense Reference"/>
    <w:basedOn w:val="DefaultParagraphFont"/>
    <w:uiPriority w:val="32"/>
    <w:qFormat/>
    <w:rsid w:val="00365746"/>
    <w:rPr>
      <w:b/>
      <w:bCs/>
      <w:smallCaps/>
      <w:color w:val="4F81BD" w:themeColor="accent1"/>
      <w:spacing w:val="5"/>
    </w:rPr>
  </w:style>
  <w:style w:type="character" w:customStyle="1" w:styleId="Heading4Char">
    <w:name w:val="Heading 4 Char"/>
    <w:aliases w:val="Heading 4 [PACKT] Char"/>
    <w:basedOn w:val="DefaultParagraphFont"/>
    <w:link w:val="Heading4"/>
    <w:rsid w:val="00BE0159"/>
    <w:rPr>
      <w:rFonts w:ascii="Arial" w:eastAsia="Times New Roman" w:hAnsi="Arial" w:cs="Arial"/>
      <w:b/>
      <w:iCs/>
      <w:color w:val="000000"/>
      <w:sz w:val="24"/>
      <w:szCs w:val="28"/>
      <w:lang w:val="en-GB"/>
    </w:rPr>
  </w:style>
  <w:style w:type="character" w:customStyle="1" w:styleId="Heading5Char">
    <w:name w:val="Heading 5 Char"/>
    <w:aliases w:val="Heading 5 [PACKT] Char"/>
    <w:basedOn w:val="DefaultParagraphFont"/>
    <w:link w:val="Heading5"/>
    <w:rsid w:val="00BE0159"/>
    <w:rPr>
      <w:rFonts w:ascii="Arial" w:eastAsia="Times New Roman" w:hAnsi="Arial" w:cs="Arial"/>
      <w:b/>
      <w:color w:val="000000"/>
      <w:szCs w:val="26"/>
      <w:lang w:val="en-GB"/>
    </w:rPr>
  </w:style>
  <w:style w:type="character" w:customStyle="1" w:styleId="Heading6Char">
    <w:name w:val="Heading 6 Char"/>
    <w:aliases w:val="Heading 6 [PACKT] Char"/>
    <w:link w:val="Heading6"/>
    <w:rsid w:val="00BE0159"/>
    <w:rPr>
      <w:rFonts w:ascii="Arial" w:eastAsia="Times New Roman" w:hAnsi="Arial" w:cs="Arial"/>
      <w:iCs/>
      <w:color w:val="365F91"/>
      <w:sz w:val="20"/>
      <w:lang w:val="en-GB"/>
    </w:rPr>
  </w:style>
  <w:style w:type="character" w:customStyle="1" w:styleId="EmailPACKT">
    <w:name w:val="Email [PACKT]"/>
    <w:uiPriority w:val="99"/>
    <w:qFormat/>
    <w:locked/>
    <w:rsid w:val="00BE0159"/>
    <w:rPr>
      <w:rFonts w:ascii="Lucida Console" w:hAnsi="Lucida Console"/>
      <w:color w:val="FF6600"/>
      <w:sz w:val="19"/>
      <w:szCs w:val="18"/>
    </w:rPr>
  </w:style>
  <w:style w:type="character" w:customStyle="1" w:styleId="URLPACKT">
    <w:name w:val="URL [PACKT]"/>
    <w:uiPriority w:val="99"/>
    <w:rsid w:val="00BE0159"/>
    <w:rPr>
      <w:rFonts w:ascii="Lucida Console" w:hAnsi="Lucida Console"/>
      <w:color w:val="0000FF"/>
      <w:sz w:val="19"/>
      <w:szCs w:val="18"/>
    </w:rPr>
  </w:style>
  <w:style w:type="character" w:customStyle="1" w:styleId="ScreenTextPACKT">
    <w:name w:val="Screen Text [PACKT]"/>
    <w:uiPriority w:val="99"/>
    <w:locked/>
    <w:rsid w:val="00BE0159"/>
    <w:rPr>
      <w:rFonts w:ascii="Times New Roman" w:hAnsi="Times New Roman"/>
      <w:b/>
      <w:color w:val="008000"/>
      <w:sz w:val="22"/>
    </w:rPr>
  </w:style>
  <w:style w:type="character" w:customStyle="1" w:styleId="ChapterrefPACKT">
    <w:name w:val="Chapterref [PACKT]"/>
    <w:uiPriority w:val="99"/>
    <w:locked/>
    <w:rsid w:val="00BE0159"/>
    <w:rPr>
      <w:rFonts w:ascii="Times New Roman" w:hAnsi="Times New Roman"/>
      <w:i/>
      <w:dstrike w:val="0"/>
      <w:color w:val="808000"/>
      <w:sz w:val="22"/>
      <w:szCs w:val="22"/>
      <w:u w:val="none"/>
      <w:vertAlign w:val="baseline"/>
    </w:rPr>
  </w:style>
  <w:style w:type="paragraph" w:customStyle="1" w:styleId="TableColumnHeadingPACKT">
    <w:name w:val="Table Column Heading [PACKT]"/>
    <w:basedOn w:val="NormalPACKT"/>
    <w:uiPriority w:val="99"/>
    <w:rsid w:val="00BE0159"/>
    <w:pPr>
      <w:spacing w:before="60" w:after="60"/>
    </w:pPr>
    <w:rPr>
      <w:rFonts w:cs="Arial"/>
      <w:b/>
      <w:bCs/>
      <w:sz w:val="20"/>
    </w:rPr>
  </w:style>
  <w:style w:type="paragraph" w:customStyle="1" w:styleId="CodeEndPACKT">
    <w:name w:val="Code End [PACKT]"/>
    <w:basedOn w:val="CodePACKT"/>
    <w:next w:val="NormalPACKT"/>
    <w:uiPriority w:val="99"/>
    <w:locked/>
    <w:rsid w:val="00BE0159"/>
    <w:pPr>
      <w:spacing w:after="120"/>
    </w:pPr>
  </w:style>
  <w:style w:type="paragraph" w:customStyle="1" w:styleId="TableColumnContentPACKT">
    <w:name w:val="Table Column Content [PACKT]"/>
    <w:basedOn w:val="TableColumnHeadingPACKT"/>
    <w:uiPriority w:val="99"/>
    <w:rsid w:val="00BE0159"/>
    <w:rPr>
      <w:b w:val="0"/>
    </w:rPr>
  </w:style>
  <w:style w:type="paragraph" w:customStyle="1" w:styleId="CodeWithinTipPACKT">
    <w:name w:val="Code Within Tip [PACKT]"/>
    <w:uiPriority w:val="99"/>
    <w:qFormat/>
    <w:rsid w:val="00BE0159"/>
    <w:pPr>
      <w:pBdr>
        <w:top w:val="double" w:sz="4" w:space="6" w:color="auto"/>
        <w:bottom w:val="double" w:sz="4" w:space="9" w:color="auto"/>
      </w:pBdr>
      <w:spacing w:after="50" w:line="240" w:lineRule="auto"/>
      <w:ind w:left="720" w:right="720"/>
    </w:pPr>
    <w:rPr>
      <w:rFonts w:ascii="Lucida Console" w:eastAsia="Times New Roman" w:hAnsi="Lucida Console" w:cs="Times New Roman"/>
      <w:sz w:val="19"/>
      <w:szCs w:val="20"/>
      <w:lang w:val="en-US"/>
    </w:rPr>
  </w:style>
  <w:style w:type="paragraph" w:customStyle="1" w:styleId="BulletEndPACKT">
    <w:name w:val="Bullet End [PACKT]"/>
    <w:basedOn w:val="BulletPACKT"/>
    <w:next w:val="NormalPACKT"/>
    <w:uiPriority w:val="99"/>
    <w:locked/>
    <w:rsid w:val="00BE0159"/>
    <w:pPr>
      <w:spacing w:after="120"/>
    </w:pPr>
  </w:style>
  <w:style w:type="paragraph" w:customStyle="1" w:styleId="FigurePACKT">
    <w:name w:val="Figure [PACKT]"/>
    <w:uiPriority w:val="99"/>
    <w:locked/>
    <w:rsid w:val="00BE0159"/>
    <w:pPr>
      <w:spacing w:before="240" w:after="240" w:line="240" w:lineRule="auto"/>
      <w:jc w:val="center"/>
    </w:pPr>
    <w:rPr>
      <w:rFonts w:ascii="Tahoma" w:eastAsia="Times New Roman" w:hAnsi="Tahoma" w:cs="Tahoma"/>
      <w:sz w:val="16"/>
      <w:szCs w:val="16"/>
      <w:lang w:val="en-GB"/>
    </w:rPr>
  </w:style>
  <w:style w:type="paragraph" w:customStyle="1" w:styleId="NumberedBulletEndPACKT">
    <w:name w:val="Numbered Bullet End [PACKT]"/>
    <w:basedOn w:val="NumberedBulletPACKT"/>
    <w:next w:val="NormalPACKT"/>
    <w:uiPriority w:val="99"/>
    <w:locked/>
    <w:rsid w:val="00BE0159"/>
    <w:pPr>
      <w:spacing w:after="120"/>
    </w:pPr>
  </w:style>
  <w:style w:type="paragraph" w:customStyle="1" w:styleId="BulletWithinBulletPACKT">
    <w:name w:val="Bullet Within Bullet [PACKT]"/>
    <w:basedOn w:val="BulletPACKT"/>
    <w:uiPriority w:val="99"/>
    <w:locked/>
    <w:rsid w:val="00BE0159"/>
    <w:pPr>
      <w:tabs>
        <w:tab w:val="clear" w:pos="360"/>
      </w:tabs>
      <w:ind w:left="1440" w:right="720"/>
    </w:pPr>
  </w:style>
  <w:style w:type="paragraph" w:customStyle="1" w:styleId="BulletWithinBulletEndPACKT">
    <w:name w:val="Bullet Within Bullet End [PACKT]"/>
    <w:basedOn w:val="BulletWithinBulletPACKT"/>
    <w:uiPriority w:val="99"/>
    <w:locked/>
    <w:rsid w:val="00BE0159"/>
    <w:pPr>
      <w:spacing w:after="120"/>
    </w:pPr>
  </w:style>
  <w:style w:type="paragraph" w:customStyle="1" w:styleId="TipPACKT">
    <w:name w:val="Tip [PACKT]"/>
    <w:basedOn w:val="InformationBoxPACKT"/>
    <w:next w:val="NormalPACKT"/>
    <w:uiPriority w:val="99"/>
    <w:qFormat/>
    <w:rsid w:val="00BE0159"/>
    <w:pPr>
      <w:pBdr>
        <w:top w:val="double" w:sz="4" w:space="6" w:color="auto"/>
        <w:left w:val="none" w:sz="0" w:space="0" w:color="auto"/>
        <w:bottom w:val="double" w:sz="4" w:space="9" w:color="auto"/>
        <w:right w:val="none" w:sz="0" w:space="0" w:color="auto"/>
      </w:pBdr>
      <w:shd w:val="clear" w:color="auto" w:fill="auto"/>
    </w:pPr>
  </w:style>
  <w:style w:type="paragraph" w:customStyle="1" w:styleId="PartPACKT">
    <w:name w:val="Part [PACKT]"/>
    <w:basedOn w:val="TipWithinBulletPACKT"/>
    <w:uiPriority w:val="99"/>
    <w:qFormat/>
    <w:rsid w:val="00BE0159"/>
    <w:pPr>
      <w:pBdr>
        <w:top w:val="none" w:sz="0" w:space="0" w:color="auto"/>
        <w:bottom w:val="none" w:sz="0" w:space="0" w:color="auto"/>
      </w:pBdr>
    </w:pPr>
    <w:rPr>
      <w:b/>
      <w:sz w:val="120"/>
      <w:u w:val="single"/>
    </w:rPr>
  </w:style>
  <w:style w:type="paragraph" w:customStyle="1" w:styleId="TipWithinBulletPACKT">
    <w:name w:val="Tip Within Bullet [PACKT]"/>
    <w:basedOn w:val="TableWithinBulletPACKT"/>
    <w:uiPriority w:val="99"/>
    <w:qFormat/>
    <w:rsid w:val="00BE0159"/>
    <w:pPr>
      <w:pBdr>
        <w:top w:val="double" w:sz="4" w:space="6" w:color="auto"/>
        <w:bottom w:val="double" w:sz="4" w:space="9" w:color="auto"/>
      </w:pBdr>
      <w:spacing w:before="180" w:after="180"/>
      <w:ind w:left="720" w:right="720"/>
    </w:pPr>
  </w:style>
  <w:style w:type="paragraph" w:customStyle="1" w:styleId="TableWithinBulletPACKT">
    <w:name w:val="Table Within Bullet [PACKT]"/>
    <w:basedOn w:val="TableColumnContentPACKT"/>
    <w:uiPriority w:val="99"/>
    <w:qFormat/>
    <w:rsid w:val="00BE0159"/>
  </w:style>
  <w:style w:type="paragraph" w:customStyle="1" w:styleId="PartTitlePACKT">
    <w:name w:val="Part Title [PACKT]"/>
    <w:basedOn w:val="PartPACKT"/>
    <w:uiPriority w:val="99"/>
    <w:qFormat/>
    <w:rsid w:val="00BE0159"/>
    <w:rPr>
      <w:i/>
      <w:sz w:val="26"/>
      <w:u w:val="none"/>
    </w:rPr>
  </w:style>
  <w:style w:type="paragraph" w:customStyle="1" w:styleId="CommandLineEndPACKT">
    <w:name w:val="Command Line End [PACKT]"/>
    <w:basedOn w:val="CommandLinePACKT"/>
    <w:uiPriority w:val="99"/>
    <w:locked/>
    <w:rsid w:val="00BE0159"/>
    <w:pPr>
      <w:spacing w:after="120"/>
    </w:pPr>
    <w:rPr>
      <w:bCs/>
      <w:noProof/>
      <w:szCs w:val="20"/>
      <w:lang w:eastAsia="en-US"/>
    </w:rPr>
  </w:style>
  <w:style w:type="paragraph" w:customStyle="1" w:styleId="CodeWithinBulletsPACKT">
    <w:name w:val="Code Within Bullets [PACKT]"/>
    <w:basedOn w:val="CodePACKT"/>
    <w:uiPriority w:val="99"/>
    <w:locked/>
    <w:rsid w:val="00BE0159"/>
    <w:pPr>
      <w:ind w:left="1080"/>
    </w:pPr>
    <w:rPr>
      <w:szCs w:val="20"/>
    </w:rPr>
  </w:style>
  <w:style w:type="paragraph" w:customStyle="1" w:styleId="CodeWithinBulletsEndPACKT">
    <w:name w:val="Code Within Bullets End [PACKT]"/>
    <w:basedOn w:val="CodeWithinBulletsPACKT"/>
    <w:uiPriority w:val="99"/>
    <w:locked/>
    <w:rsid w:val="00BE0159"/>
    <w:pPr>
      <w:spacing w:after="120"/>
    </w:pPr>
  </w:style>
  <w:style w:type="paragraph" w:customStyle="1" w:styleId="NumberedBulletWithinBulletPACKT">
    <w:name w:val="Numbered Bullet Within Bullet [PACKT]"/>
    <w:basedOn w:val="BulletWithinBulletPACKT"/>
    <w:uiPriority w:val="99"/>
    <w:locked/>
    <w:rsid w:val="00BE0159"/>
    <w:pPr>
      <w:numPr>
        <w:numId w:val="23"/>
      </w:numPr>
    </w:pPr>
  </w:style>
  <w:style w:type="paragraph" w:customStyle="1" w:styleId="NumberedBulletWithinBulletEndPACKT">
    <w:name w:val="Numbered Bullet Within Bullet End [PACKT]"/>
    <w:basedOn w:val="NumberedBulletWithinBulletPACKT"/>
    <w:uiPriority w:val="99"/>
    <w:locked/>
    <w:rsid w:val="00BE0159"/>
    <w:pPr>
      <w:spacing w:after="120"/>
    </w:pPr>
  </w:style>
  <w:style w:type="paragraph" w:customStyle="1" w:styleId="BulletWithinInformationBoxPACKT">
    <w:name w:val="Bullet Within Information Box [PACKT]"/>
    <w:basedOn w:val="InformationBoxPACKT"/>
    <w:uiPriority w:val="99"/>
    <w:qFormat/>
    <w:locked/>
    <w:rsid w:val="00BE0159"/>
    <w:pPr>
      <w:spacing w:before="0" w:after="20"/>
      <w:ind w:left="1080" w:hanging="360"/>
    </w:pPr>
  </w:style>
  <w:style w:type="paragraph" w:customStyle="1" w:styleId="CodeWithinTipEndPACKT">
    <w:name w:val="Code Within Tip End [PACKT]"/>
    <w:basedOn w:val="CodeWithinTipPACKT"/>
    <w:uiPriority w:val="99"/>
    <w:qFormat/>
    <w:rsid w:val="00BE0159"/>
  </w:style>
  <w:style w:type="paragraph" w:customStyle="1" w:styleId="CodeWithinInformationBoxPACKT">
    <w:name w:val="Code Within Information Box [PACKT]"/>
    <w:basedOn w:val="CodeWithinTipPACKT"/>
    <w:uiPriority w:val="99"/>
    <w:qFormat/>
    <w:rsid w:val="00BE0159"/>
  </w:style>
  <w:style w:type="character" w:customStyle="1" w:styleId="ItalicsPACKT">
    <w:name w:val="Italics [PACKT]"/>
    <w:uiPriority w:val="99"/>
    <w:locked/>
    <w:rsid w:val="00BE0159"/>
    <w:rPr>
      <w:i/>
      <w:color w:val="FF99CC"/>
    </w:rPr>
  </w:style>
  <w:style w:type="paragraph" w:customStyle="1" w:styleId="IgnorePACKT">
    <w:name w:val="Ignore [PACKT]"/>
    <w:basedOn w:val="FigureWithinTipPACKT"/>
    <w:uiPriority w:val="99"/>
    <w:qFormat/>
    <w:rsid w:val="00BE0159"/>
  </w:style>
  <w:style w:type="paragraph" w:customStyle="1" w:styleId="FigureWithinTipPACKT">
    <w:name w:val="Figure Within Tip [PACKT]"/>
    <w:basedOn w:val="FigureWithinTableContentPACKT"/>
    <w:uiPriority w:val="99"/>
    <w:qFormat/>
    <w:rsid w:val="00BE0159"/>
    <w:pPr>
      <w:pBdr>
        <w:top w:val="double" w:sz="4" w:space="6" w:color="auto"/>
        <w:bottom w:val="double" w:sz="4" w:space="9" w:color="auto"/>
      </w:pBdr>
    </w:pPr>
  </w:style>
  <w:style w:type="paragraph" w:customStyle="1" w:styleId="FigureWithinTableContentPACKT">
    <w:name w:val="Figure Within Table Content [PACKT]"/>
    <w:basedOn w:val="FigureWithinInformationBoxPACKT"/>
    <w:uiPriority w:val="99"/>
    <w:qFormat/>
    <w:rsid w:val="00BE0159"/>
    <w:pPr>
      <w:pBdr>
        <w:top w:val="none" w:sz="0" w:space="0" w:color="auto"/>
        <w:left w:val="none" w:sz="0" w:space="0" w:color="auto"/>
        <w:bottom w:val="none" w:sz="0" w:space="0" w:color="auto"/>
        <w:right w:val="none" w:sz="0" w:space="0" w:color="auto"/>
      </w:pBdr>
      <w:spacing w:after="120"/>
    </w:pPr>
  </w:style>
  <w:style w:type="paragraph" w:customStyle="1" w:styleId="FigureWithinInformationBoxPACKT">
    <w:name w:val="Figure Within Information Box [PACKT]"/>
    <w:basedOn w:val="FigureWithinBulletPACKT"/>
    <w:qFormat/>
    <w:rsid w:val="00BE0159"/>
    <w:pPr>
      <w:pBdr>
        <w:top w:val="single" w:sz="4" w:space="6" w:color="auto"/>
        <w:left w:val="single" w:sz="4" w:space="4" w:color="auto"/>
        <w:bottom w:val="single" w:sz="4" w:space="9" w:color="auto"/>
        <w:right w:val="single" w:sz="4" w:space="4" w:color="auto"/>
      </w:pBdr>
      <w:spacing w:before="0"/>
      <w:ind w:left="720" w:right="720"/>
    </w:pPr>
    <w:rPr>
      <w:rFonts w:ascii="Times New Roman" w:hAnsi="Times New Roman"/>
    </w:rPr>
  </w:style>
  <w:style w:type="paragraph" w:customStyle="1" w:styleId="FigureWithinBulletPACKT">
    <w:name w:val="Figure Within Bullet [PACKT]"/>
    <w:basedOn w:val="FigurePACKT"/>
    <w:uiPriority w:val="99"/>
    <w:qFormat/>
    <w:rsid w:val="00BE0159"/>
  </w:style>
  <w:style w:type="paragraph" w:customStyle="1" w:styleId="InformationBoxWithinBulletPACKT">
    <w:name w:val="Information Box Within Bullet [PACKT]"/>
    <w:basedOn w:val="InformationBoxPACKT"/>
    <w:uiPriority w:val="99"/>
    <w:qFormat/>
    <w:rsid w:val="00BE0159"/>
    <w:pPr>
      <w:ind w:left="1080"/>
    </w:pPr>
  </w:style>
  <w:style w:type="paragraph" w:customStyle="1" w:styleId="BulletWithinInformationBoxEndPACKT">
    <w:name w:val="Bullet Within Information Box End [PACKT]"/>
    <w:basedOn w:val="BulletWithinInformationBoxPACKT"/>
    <w:uiPriority w:val="99"/>
    <w:qFormat/>
    <w:rsid w:val="00BE0159"/>
    <w:pPr>
      <w:spacing w:after="60"/>
    </w:pPr>
  </w:style>
  <w:style w:type="paragraph" w:customStyle="1" w:styleId="BulletWithinTipPACKT">
    <w:name w:val="Bullet Within Tip [PACKT]"/>
    <w:basedOn w:val="BulletWithinInformationBoxPACKT"/>
    <w:uiPriority w:val="99"/>
    <w:qFormat/>
    <w:rsid w:val="00BE0159"/>
    <w:pPr>
      <w:pBdr>
        <w:top w:val="double" w:sz="4" w:space="6" w:color="auto"/>
        <w:left w:val="none" w:sz="0" w:space="0" w:color="auto"/>
        <w:bottom w:val="double" w:sz="4" w:space="9" w:color="auto"/>
        <w:right w:val="none" w:sz="0" w:space="0" w:color="auto"/>
      </w:pBdr>
    </w:pPr>
  </w:style>
  <w:style w:type="paragraph" w:customStyle="1" w:styleId="BulletWithinTipEndPACKT">
    <w:name w:val="Bullet Within Tip End [PACKT]"/>
    <w:basedOn w:val="BulletWithinTipPACKT"/>
    <w:uiPriority w:val="99"/>
    <w:qFormat/>
    <w:rsid w:val="00BE0159"/>
    <w:pPr>
      <w:spacing w:after="60"/>
    </w:pPr>
  </w:style>
  <w:style w:type="paragraph" w:customStyle="1" w:styleId="CodeWithinInformationBoxEndPACKT">
    <w:name w:val="Code Within Information Box End [PACKT]"/>
    <w:basedOn w:val="CodeWithinInformationBoxPACKT"/>
    <w:qFormat/>
    <w:rsid w:val="00BE0159"/>
    <w:pPr>
      <w:pBdr>
        <w:top w:val="single" w:sz="6" w:space="6" w:color="000000"/>
        <w:left w:val="single" w:sz="6" w:space="4" w:color="000000"/>
        <w:bottom w:val="single" w:sz="6" w:space="9" w:color="000000"/>
        <w:right w:val="single" w:sz="6" w:space="4" w:color="000000"/>
      </w:pBdr>
      <w:spacing w:after="120"/>
    </w:pPr>
  </w:style>
  <w:style w:type="paragraph" w:customStyle="1" w:styleId="CodeWithinTableColumnContentPACKT">
    <w:name w:val="Code Within Table Column Content [PACKT]"/>
    <w:basedOn w:val="CodeWithinTipEndPACKT"/>
    <w:uiPriority w:val="99"/>
    <w:qFormat/>
    <w:rsid w:val="00BE0159"/>
    <w:pPr>
      <w:pBdr>
        <w:top w:val="none" w:sz="0" w:space="0" w:color="auto"/>
        <w:bottom w:val="none" w:sz="0" w:space="0" w:color="auto"/>
      </w:pBdr>
      <w:ind w:left="216"/>
    </w:pPr>
  </w:style>
  <w:style w:type="paragraph" w:customStyle="1" w:styleId="CodeWithinTableColumnContentEndPACKT">
    <w:name w:val="Code Within Table Column Content End [PACKT]"/>
    <w:basedOn w:val="CodeWithinTableColumnContentPACKT"/>
    <w:uiPriority w:val="99"/>
    <w:qFormat/>
    <w:rsid w:val="00BE0159"/>
    <w:pPr>
      <w:spacing w:after="120"/>
    </w:pPr>
  </w:style>
  <w:style w:type="paragraph" w:customStyle="1" w:styleId="CommandLineWithinTipPACKT">
    <w:name w:val="Command Line Within Tip [PACKT]"/>
    <w:basedOn w:val="CommandLinePACKT"/>
    <w:uiPriority w:val="99"/>
    <w:qFormat/>
    <w:rsid w:val="00BE0159"/>
    <w:pPr>
      <w:pBdr>
        <w:top w:val="double" w:sz="4" w:space="6" w:color="auto"/>
        <w:bottom w:val="double" w:sz="4" w:space="9" w:color="auto"/>
      </w:pBdr>
      <w:ind w:left="720" w:right="720"/>
    </w:pPr>
  </w:style>
  <w:style w:type="paragraph" w:customStyle="1" w:styleId="CommandLineWithinTipEndPACKT">
    <w:name w:val="Command Line Within Tip End [PACKT]"/>
    <w:basedOn w:val="CommandLineWithinTipPACKT"/>
    <w:uiPriority w:val="99"/>
    <w:qFormat/>
    <w:rsid w:val="00BE0159"/>
    <w:pPr>
      <w:spacing w:after="120"/>
    </w:pPr>
  </w:style>
  <w:style w:type="paragraph" w:customStyle="1" w:styleId="CommandLineWithinInformationBoxPACKT">
    <w:name w:val="Command Line Within Information Box [PACKT]"/>
    <w:basedOn w:val="CommandLineWithinTipPACKT"/>
    <w:uiPriority w:val="99"/>
    <w:qFormat/>
    <w:rsid w:val="00BE0159"/>
    <w:pPr>
      <w:pBdr>
        <w:top w:val="single" w:sz="4" w:space="6" w:color="auto"/>
        <w:left w:val="single" w:sz="4" w:space="4" w:color="auto"/>
        <w:bottom w:val="single" w:sz="4" w:space="9" w:color="auto"/>
        <w:right w:val="single" w:sz="4" w:space="4" w:color="auto"/>
      </w:pBdr>
    </w:pPr>
  </w:style>
  <w:style w:type="paragraph" w:customStyle="1" w:styleId="CommandLineWithinInformationBoxEndPACKT">
    <w:name w:val="Command Line Within Information Box End [PACKT]"/>
    <w:basedOn w:val="CommandLineWithinInformationBoxPACKT"/>
    <w:uiPriority w:val="99"/>
    <w:qFormat/>
    <w:rsid w:val="00BE0159"/>
    <w:pPr>
      <w:spacing w:after="120"/>
    </w:pPr>
  </w:style>
  <w:style w:type="paragraph" w:customStyle="1" w:styleId="CommandLineWithinTableColumnContentPACKT">
    <w:name w:val="Command Line Within Table Column Content [PACKT]"/>
    <w:basedOn w:val="CommandLineWithinInformationBoxEndPACKT"/>
    <w:uiPriority w:val="99"/>
    <w:qFormat/>
    <w:rsid w:val="00BE0159"/>
    <w:pPr>
      <w:pBdr>
        <w:top w:val="none" w:sz="0" w:space="0" w:color="auto"/>
        <w:left w:val="none" w:sz="0" w:space="0" w:color="auto"/>
        <w:bottom w:val="none" w:sz="0" w:space="0" w:color="auto"/>
        <w:right w:val="none" w:sz="0" w:space="0" w:color="auto"/>
      </w:pBdr>
      <w:spacing w:after="60"/>
      <w:ind w:left="0" w:right="0"/>
    </w:pPr>
  </w:style>
  <w:style w:type="paragraph" w:customStyle="1" w:styleId="CommandLineWithinTableColumnContentEndPACKT">
    <w:name w:val="Command Line Within Table Column Content End [PACKT]"/>
    <w:basedOn w:val="CommandLineWithinTableColumnContentPACKT"/>
    <w:qFormat/>
    <w:rsid w:val="00BE0159"/>
    <w:pPr>
      <w:spacing w:after="120"/>
    </w:pPr>
  </w:style>
  <w:style w:type="paragraph" w:customStyle="1" w:styleId="CommandLineWithinBulletPACKT">
    <w:name w:val="Command Line Within Bullet [PACKT]"/>
    <w:basedOn w:val="CommandLineWithinTableColumnContentEndPACKT"/>
    <w:uiPriority w:val="99"/>
    <w:qFormat/>
    <w:rsid w:val="00BE0159"/>
    <w:pPr>
      <w:ind w:left="720"/>
    </w:pPr>
  </w:style>
  <w:style w:type="paragraph" w:customStyle="1" w:styleId="CommandLineWithinBulletEndPACKT">
    <w:name w:val="Command Line Within Bullet End [PACKT]"/>
    <w:basedOn w:val="CommandLineWithinBulletPACKT"/>
    <w:uiPriority w:val="99"/>
    <w:qFormat/>
    <w:rsid w:val="00BE0159"/>
  </w:style>
  <w:style w:type="paragraph" w:customStyle="1" w:styleId="QuoteWithinBulletPACKT">
    <w:name w:val="Quote Within Bullet [PACKT]"/>
    <w:basedOn w:val="QuotePACKT"/>
    <w:uiPriority w:val="99"/>
    <w:qFormat/>
    <w:rsid w:val="00BE0159"/>
    <w:pPr>
      <w:ind w:left="864" w:right="864"/>
    </w:pPr>
  </w:style>
  <w:style w:type="paragraph" w:customStyle="1" w:styleId="RomanNumberedBulletPACKT">
    <w:name w:val="Roman Numbered Bullet [PACKT]"/>
    <w:basedOn w:val="NumberedBulletPACKT"/>
    <w:uiPriority w:val="99"/>
    <w:qFormat/>
    <w:rsid w:val="00BE0159"/>
    <w:pPr>
      <w:numPr>
        <w:numId w:val="24"/>
      </w:numPr>
    </w:pPr>
  </w:style>
  <w:style w:type="paragraph" w:customStyle="1" w:styleId="RomanNumberedBulletEndPACKT">
    <w:name w:val="Roman Numbered Bullet End [PACKT]"/>
    <w:basedOn w:val="RomanNumberedBulletPACKT"/>
    <w:uiPriority w:val="99"/>
    <w:qFormat/>
    <w:rsid w:val="00BE0159"/>
  </w:style>
  <w:style w:type="character" w:customStyle="1" w:styleId="CodeHighlightedPACKT">
    <w:name w:val="Code Highlighted [PACKT]"/>
    <w:uiPriority w:val="99"/>
    <w:qFormat/>
    <w:rsid w:val="00BE0159"/>
    <w:rPr>
      <w:rFonts w:ascii="Lucida Console" w:hAnsi="Lucida Console"/>
      <w:b/>
      <w:color w:val="747959"/>
      <w:sz w:val="18"/>
      <w:szCs w:val="18"/>
    </w:rPr>
  </w:style>
  <w:style w:type="character" w:customStyle="1" w:styleId="IconPACKT">
    <w:name w:val="Icon [PACKT]"/>
    <w:uiPriority w:val="99"/>
    <w:qFormat/>
    <w:rsid w:val="00BE0159"/>
    <w:rPr>
      <w:rFonts w:ascii="Times New Roman" w:hAnsi="Times New Roman"/>
      <w:noProof/>
      <w:sz w:val="22"/>
    </w:rPr>
  </w:style>
  <w:style w:type="table" w:styleId="TableGrid">
    <w:name w:val="Table Grid"/>
    <w:basedOn w:val="TableNormal"/>
    <w:rsid w:val="00BE0159"/>
    <w:pPr>
      <w:spacing w:after="0" w:line="240" w:lineRule="auto"/>
    </w:pPr>
    <w:rPr>
      <w:rFonts w:ascii="Times New Roman" w:eastAsia="Times New Roman" w:hAnsi="Times New Roman" w:cs="Times New Roman"/>
      <w:sz w:val="20"/>
      <w:szCs w:val="20"/>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gureCaptionPACKT">
    <w:name w:val="Figure Caption [PACKT]"/>
    <w:basedOn w:val="FigurePACKT"/>
    <w:uiPriority w:val="99"/>
    <w:qFormat/>
    <w:rsid w:val="00BE0159"/>
    <w:pPr>
      <w:spacing w:before="0" w:after="120"/>
    </w:pPr>
    <w:rPr>
      <w:rFonts w:ascii="Times New Roman" w:hAnsi="Times New Roman"/>
    </w:rPr>
  </w:style>
  <w:style w:type="paragraph" w:customStyle="1" w:styleId="AlphabeticalBulletPACKT">
    <w:name w:val="Alphabetical Bullet [PACKT]"/>
    <w:basedOn w:val="Normal"/>
    <w:uiPriority w:val="99"/>
    <w:qFormat/>
    <w:rsid w:val="00BE0159"/>
    <w:pPr>
      <w:numPr>
        <w:numId w:val="25"/>
      </w:numPr>
      <w:tabs>
        <w:tab w:val="left" w:pos="360"/>
      </w:tabs>
      <w:suppressAutoHyphens/>
      <w:spacing w:before="0"/>
      <w:ind w:right="720"/>
    </w:pPr>
    <w:rPr>
      <w:rFonts w:ascii="Times New Roman" w:hAnsi="Times New Roman" w:cs="Times New Roman"/>
      <w:bCs w:val="0"/>
      <w:sz w:val="22"/>
    </w:rPr>
  </w:style>
  <w:style w:type="paragraph" w:customStyle="1" w:styleId="AlphabeticalBulletEndPACKT">
    <w:name w:val="Alphabetical Bullet End [PACKT]"/>
    <w:basedOn w:val="AlphabeticalBulletPACKT"/>
    <w:uiPriority w:val="99"/>
    <w:qFormat/>
    <w:rsid w:val="00BE0159"/>
    <w:pPr>
      <w:spacing w:after="120"/>
    </w:pPr>
    <w:rPr>
      <w:bCs/>
    </w:rPr>
  </w:style>
  <w:style w:type="paragraph" w:customStyle="1" w:styleId="PartSectionPACKT">
    <w:name w:val="Part Section [PACKT]"/>
    <w:basedOn w:val="PartTitlePACKT"/>
    <w:uiPriority w:val="99"/>
    <w:qFormat/>
    <w:rsid w:val="00BE0159"/>
    <w:rPr>
      <w:sz w:val="46"/>
    </w:rPr>
  </w:style>
  <w:style w:type="paragraph" w:customStyle="1" w:styleId="BulletWithinTableColumnContentPACKT">
    <w:name w:val="Bullet Within Table Column Content [PACKT]"/>
    <w:basedOn w:val="BulletPACKT"/>
    <w:uiPriority w:val="99"/>
    <w:qFormat/>
    <w:rsid w:val="00BE0159"/>
    <w:pPr>
      <w:ind w:left="432" w:right="72"/>
    </w:pPr>
    <w:rPr>
      <w:sz w:val="20"/>
      <w:lang w:eastAsia="ar-SA"/>
    </w:rPr>
  </w:style>
  <w:style w:type="paragraph" w:customStyle="1" w:styleId="BulletWithinTableColumnContentEndPACKT">
    <w:name w:val="Bullet Within Table Column Content End [PACKT]"/>
    <w:basedOn w:val="BulletWithinTableColumnContentPACKT"/>
    <w:uiPriority w:val="99"/>
    <w:qFormat/>
    <w:rsid w:val="00BE0159"/>
    <w:pPr>
      <w:spacing w:after="120"/>
    </w:pPr>
  </w:style>
  <w:style w:type="paragraph" w:customStyle="1" w:styleId="PartHeadingPACKT">
    <w:name w:val="Part Heading [PACKT]"/>
    <w:basedOn w:val="ChapterTitlePACKT"/>
    <w:qFormat/>
    <w:rsid w:val="00BE0159"/>
  </w:style>
  <w:style w:type="paragraph" w:customStyle="1" w:styleId="BulletWithoutBulletWithinBulletPACKT">
    <w:name w:val="Bullet Without Bullet Within Bullet [PACKT]"/>
    <w:basedOn w:val="BulletPACKT"/>
    <w:uiPriority w:val="99"/>
    <w:rsid w:val="00BE0159"/>
    <w:pPr>
      <w:numPr>
        <w:numId w:val="0"/>
      </w:numPr>
      <w:tabs>
        <w:tab w:val="left" w:pos="720"/>
      </w:tabs>
      <w:autoSpaceDE w:val="0"/>
      <w:autoSpaceDN w:val="0"/>
      <w:adjustRightInd w:val="0"/>
      <w:spacing w:line="288" w:lineRule="auto"/>
      <w:ind w:left="1080" w:right="0"/>
      <w:textAlignment w:val="center"/>
    </w:pPr>
    <w:rPr>
      <w:rFonts w:ascii="Book Antiqua" w:hAnsi="Book Antiqua" w:cs="Book Antiqua"/>
      <w:color w:val="000000"/>
      <w:szCs w:val="21"/>
    </w:rPr>
  </w:style>
  <w:style w:type="paragraph" w:customStyle="1" w:styleId="BulletWithoutBulletWithinBulletEndPACKT">
    <w:name w:val="Bullet Without Bullet Within Bullet End [PACKT]"/>
    <w:basedOn w:val="BulletWithoutBulletWithinBulletPACKT"/>
    <w:uiPriority w:val="99"/>
    <w:rsid w:val="00BE0159"/>
    <w:pPr>
      <w:spacing w:after="120"/>
    </w:pPr>
  </w:style>
  <w:style w:type="paragraph" w:customStyle="1" w:styleId="BulletWithoutBulletWithinNestedBulletPACKT">
    <w:name w:val="Bullet Without Bullet Within Nested Bullet [PACKT]"/>
    <w:basedOn w:val="BulletWithoutBulletWithinBulletPACKT"/>
    <w:uiPriority w:val="99"/>
    <w:rsid w:val="00BE0159"/>
    <w:pPr>
      <w:ind w:left="1440"/>
    </w:pPr>
  </w:style>
  <w:style w:type="paragraph" w:customStyle="1" w:styleId="BulletWithoutBulletWithinNestedBulletEndPACKT">
    <w:name w:val="Bullet Without Bullet Within Nested Bullet End [PACKT]"/>
    <w:basedOn w:val="BulletWithoutBulletWithinNestedBulletPACKT"/>
    <w:uiPriority w:val="99"/>
    <w:rsid w:val="00BE0159"/>
    <w:pPr>
      <w:spacing w:after="173"/>
    </w:pPr>
  </w:style>
  <w:style w:type="paragraph" w:customStyle="1" w:styleId="AppendixTitlePACKT">
    <w:name w:val="Appendix Title [PACKT]"/>
    <w:basedOn w:val="NormalPACKT"/>
    <w:uiPriority w:val="99"/>
    <w:rsid w:val="00BE0159"/>
    <w:pPr>
      <w:suppressAutoHyphens/>
      <w:autoSpaceDE w:val="0"/>
      <w:autoSpaceDN w:val="0"/>
      <w:adjustRightInd w:val="0"/>
      <w:spacing w:before="202" w:after="432" w:line="2100" w:lineRule="atLeast"/>
      <w:jc w:val="right"/>
      <w:textAlignment w:val="center"/>
    </w:pPr>
    <w:rPr>
      <w:rFonts w:ascii="Arial" w:hAnsi="Arial" w:cs="Arial"/>
      <w:color w:val="000000"/>
      <w:sz w:val="60"/>
      <w:szCs w:val="60"/>
      <w:lang w:val="en-GB"/>
    </w:rPr>
  </w:style>
  <w:style w:type="numbering" w:customStyle="1" w:styleId="NumberedBullet">
    <w:name w:val="Numbered Bullet"/>
    <w:uiPriority w:val="99"/>
    <w:rsid w:val="00BE0159"/>
    <w:pPr>
      <w:numPr>
        <w:numId w:val="22"/>
      </w:numPr>
    </w:pPr>
  </w:style>
  <w:style w:type="numbering" w:customStyle="1" w:styleId="NumberedBulletWithinBullet">
    <w:name w:val="Numbered Bullet Within Bullet"/>
    <w:uiPriority w:val="99"/>
    <w:rsid w:val="00BE0159"/>
    <w:pPr>
      <w:numPr>
        <w:numId w:val="23"/>
      </w:numPr>
    </w:pPr>
  </w:style>
  <w:style w:type="numbering" w:customStyle="1" w:styleId="RomanNumberedBullet">
    <w:name w:val="Roman Numbered Bullet"/>
    <w:uiPriority w:val="99"/>
    <w:rsid w:val="00BE0159"/>
    <w:pPr>
      <w:numPr>
        <w:numId w:val="24"/>
      </w:numPr>
    </w:pPr>
  </w:style>
  <w:style w:type="numbering" w:customStyle="1" w:styleId="AlphabeticalBullet">
    <w:name w:val="Alphabetical Bullet"/>
    <w:uiPriority w:val="99"/>
    <w:rsid w:val="00BE0159"/>
    <w:pPr>
      <w:numPr>
        <w:numId w:val="25"/>
      </w:numPr>
    </w:pPr>
  </w:style>
  <w:style w:type="paragraph" w:styleId="CommentSubject">
    <w:name w:val="annotation subject"/>
    <w:basedOn w:val="CommentText"/>
    <w:next w:val="CommentText"/>
    <w:link w:val="CommentSubjectChar"/>
    <w:uiPriority w:val="99"/>
    <w:semiHidden/>
    <w:unhideWhenUsed/>
    <w:rsid w:val="00FF2DE6"/>
    <w:rPr>
      <w:b/>
    </w:rPr>
  </w:style>
  <w:style w:type="character" w:customStyle="1" w:styleId="CommentSubjectChar">
    <w:name w:val="Comment Subject Char"/>
    <w:basedOn w:val="CommentTextChar"/>
    <w:link w:val="CommentSubject"/>
    <w:uiPriority w:val="99"/>
    <w:semiHidden/>
    <w:rsid w:val="00FF2DE6"/>
    <w:rPr>
      <w:rFonts w:ascii="Arial" w:eastAsia="Times New Roman" w:hAnsi="Arial" w:cs="Arial"/>
      <w:b/>
      <w:bCs/>
      <w:sz w:val="20"/>
      <w:szCs w:val="20"/>
      <w:lang w:val="en-US" w:eastAsia="ar-SA"/>
    </w:rPr>
  </w:style>
  <w:style w:type="paragraph" w:styleId="NoSpacing">
    <w:name w:val="No Spacing"/>
    <w:uiPriority w:val="1"/>
    <w:qFormat/>
    <w:rsid w:val="002B3F68"/>
    <w:pPr>
      <w:spacing w:after="0" w:line="240" w:lineRule="auto"/>
    </w:pPr>
    <w:rPr>
      <w:rFonts w:ascii="Arial" w:eastAsia="Times New Roman" w:hAnsi="Arial" w:cs="Arial"/>
      <w:bCs/>
      <w:sz w:val="2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484117">
      <w:bodyDiv w:val="1"/>
      <w:marLeft w:val="0"/>
      <w:marRight w:val="0"/>
      <w:marTop w:val="0"/>
      <w:marBottom w:val="0"/>
      <w:divBdr>
        <w:top w:val="none" w:sz="0" w:space="0" w:color="auto"/>
        <w:left w:val="none" w:sz="0" w:space="0" w:color="auto"/>
        <w:bottom w:val="none" w:sz="0" w:space="0" w:color="auto"/>
        <w:right w:val="none" w:sz="0" w:space="0" w:color="auto"/>
      </w:divBdr>
      <w:divsChild>
        <w:div w:id="1302617619">
          <w:marLeft w:val="1166"/>
          <w:marRight w:val="0"/>
          <w:marTop w:val="115"/>
          <w:marBottom w:val="0"/>
          <w:divBdr>
            <w:top w:val="none" w:sz="0" w:space="0" w:color="auto"/>
            <w:left w:val="none" w:sz="0" w:space="0" w:color="auto"/>
            <w:bottom w:val="none" w:sz="0" w:space="0" w:color="auto"/>
            <w:right w:val="none" w:sz="0" w:space="0" w:color="auto"/>
          </w:divBdr>
        </w:div>
        <w:div w:id="1706518311">
          <w:marLeft w:val="1800"/>
          <w:marRight w:val="0"/>
          <w:marTop w:val="96"/>
          <w:marBottom w:val="0"/>
          <w:divBdr>
            <w:top w:val="none" w:sz="0" w:space="0" w:color="auto"/>
            <w:left w:val="none" w:sz="0" w:space="0" w:color="auto"/>
            <w:bottom w:val="none" w:sz="0" w:space="0" w:color="auto"/>
            <w:right w:val="none" w:sz="0" w:space="0" w:color="auto"/>
          </w:divBdr>
        </w:div>
        <w:div w:id="1505054804">
          <w:marLeft w:val="2520"/>
          <w:marRight w:val="0"/>
          <w:marTop w:val="86"/>
          <w:marBottom w:val="0"/>
          <w:divBdr>
            <w:top w:val="none" w:sz="0" w:space="0" w:color="auto"/>
            <w:left w:val="none" w:sz="0" w:space="0" w:color="auto"/>
            <w:bottom w:val="none" w:sz="0" w:space="0" w:color="auto"/>
            <w:right w:val="none" w:sz="0" w:space="0" w:color="auto"/>
          </w:divBdr>
        </w:div>
        <w:div w:id="865408725">
          <w:marLeft w:val="1800"/>
          <w:marRight w:val="0"/>
          <w:marTop w:val="96"/>
          <w:marBottom w:val="0"/>
          <w:divBdr>
            <w:top w:val="none" w:sz="0" w:space="0" w:color="auto"/>
            <w:left w:val="none" w:sz="0" w:space="0" w:color="auto"/>
            <w:bottom w:val="none" w:sz="0" w:space="0" w:color="auto"/>
            <w:right w:val="none" w:sz="0" w:space="0" w:color="auto"/>
          </w:divBdr>
        </w:div>
        <w:div w:id="480075664">
          <w:marLeft w:val="2520"/>
          <w:marRight w:val="0"/>
          <w:marTop w:val="86"/>
          <w:marBottom w:val="0"/>
          <w:divBdr>
            <w:top w:val="none" w:sz="0" w:space="0" w:color="auto"/>
            <w:left w:val="none" w:sz="0" w:space="0" w:color="auto"/>
            <w:bottom w:val="none" w:sz="0" w:space="0" w:color="auto"/>
            <w:right w:val="none" w:sz="0" w:space="0" w:color="auto"/>
          </w:divBdr>
        </w:div>
        <w:div w:id="1670063041">
          <w:marLeft w:val="1800"/>
          <w:marRight w:val="0"/>
          <w:marTop w:val="96"/>
          <w:marBottom w:val="0"/>
          <w:divBdr>
            <w:top w:val="none" w:sz="0" w:space="0" w:color="auto"/>
            <w:left w:val="none" w:sz="0" w:space="0" w:color="auto"/>
            <w:bottom w:val="none" w:sz="0" w:space="0" w:color="auto"/>
            <w:right w:val="none" w:sz="0" w:space="0" w:color="auto"/>
          </w:divBdr>
        </w:div>
        <w:div w:id="1773624903">
          <w:marLeft w:val="2520"/>
          <w:marRight w:val="0"/>
          <w:marTop w:val="86"/>
          <w:marBottom w:val="0"/>
          <w:divBdr>
            <w:top w:val="none" w:sz="0" w:space="0" w:color="auto"/>
            <w:left w:val="none" w:sz="0" w:space="0" w:color="auto"/>
            <w:bottom w:val="none" w:sz="0" w:space="0" w:color="auto"/>
            <w:right w:val="none" w:sz="0" w:space="0" w:color="auto"/>
          </w:divBdr>
        </w:div>
        <w:div w:id="299501360">
          <w:marLeft w:val="1800"/>
          <w:marRight w:val="0"/>
          <w:marTop w:val="96"/>
          <w:marBottom w:val="0"/>
          <w:divBdr>
            <w:top w:val="none" w:sz="0" w:space="0" w:color="auto"/>
            <w:left w:val="none" w:sz="0" w:space="0" w:color="auto"/>
            <w:bottom w:val="none" w:sz="0" w:space="0" w:color="auto"/>
            <w:right w:val="none" w:sz="0" w:space="0" w:color="auto"/>
          </w:divBdr>
        </w:div>
        <w:div w:id="1751197586">
          <w:marLeft w:val="2520"/>
          <w:marRight w:val="0"/>
          <w:marTop w:val="86"/>
          <w:marBottom w:val="0"/>
          <w:divBdr>
            <w:top w:val="none" w:sz="0" w:space="0" w:color="auto"/>
            <w:left w:val="none" w:sz="0" w:space="0" w:color="auto"/>
            <w:bottom w:val="none" w:sz="0" w:space="0" w:color="auto"/>
            <w:right w:val="none" w:sz="0" w:space="0" w:color="auto"/>
          </w:divBdr>
        </w:div>
        <w:div w:id="661203147">
          <w:marLeft w:val="1800"/>
          <w:marRight w:val="0"/>
          <w:marTop w:val="96"/>
          <w:marBottom w:val="0"/>
          <w:divBdr>
            <w:top w:val="none" w:sz="0" w:space="0" w:color="auto"/>
            <w:left w:val="none" w:sz="0" w:space="0" w:color="auto"/>
            <w:bottom w:val="none" w:sz="0" w:space="0" w:color="auto"/>
            <w:right w:val="none" w:sz="0" w:space="0" w:color="auto"/>
          </w:divBdr>
        </w:div>
      </w:divsChild>
    </w:div>
    <w:div w:id="219370284">
      <w:bodyDiv w:val="1"/>
      <w:marLeft w:val="0"/>
      <w:marRight w:val="0"/>
      <w:marTop w:val="0"/>
      <w:marBottom w:val="0"/>
      <w:divBdr>
        <w:top w:val="none" w:sz="0" w:space="0" w:color="auto"/>
        <w:left w:val="none" w:sz="0" w:space="0" w:color="auto"/>
        <w:bottom w:val="none" w:sz="0" w:space="0" w:color="auto"/>
        <w:right w:val="none" w:sz="0" w:space="0" w:color="auto"/>
      </w:divBdr>
      <w:divsChild>
        <w:div w:id="1751468031">
          <w:marLeft w:val="1166"/>
          <w:marRight w:val="0"/>
          <w:marTop w:val="115"/>
          <w:marBottom w:val="0"/>
          <w:divBdr>
            <w:top w:val="none" w:sz="0" w:space="0" w:color="auto"/>
            <w:left w:val="none" w:sz="0" w:space="0" w:color="auto"/>
            <w:bottom w:val="none" w:sz="0" w:space="0" w:color="auto"/>
            <w:right w:val="none" w:sz="0" w:space="0" w:color="auto"/>
          </w:divBdr>
        </w:div>
        <w:div w:id="950547980">
          <w:marLeft w:val="1166"/>
          <w:marRight w:val="0"/>
          <w:marTop w:val="115"/>
          <w:marBottom w:val="0"/>
          <w:divBdr>
            <w:top w:val="none" w:sz="0" w:space="0" w:color="auto"/>
            <w:left w:val="none" w:sz="0" w:space="0" w:color="auto"/>
            <w:bottom w:val="none" w:sz="0" w:space="0" w:color="auto"/>
            <w:right w:val="none" w:sz="0" w:space="0" w:color="auto"/>
          </w:divBdr>
        </w:div>
      </w:divsChild>
    </w:div>
    <w:div w:id="274870130">
      <w:bodyDiv w:val="1"/>
      <w:marLeft w:val="0"/>
      <w:marRight w:val="0"/>
      <w:marTop w:val="0"/>
      <w:marBottom w:val="0"/>
      <w:divBdr>
        <w:top w:val="none" w:sz="0" w:space="0" w:color="auto"/>
        <w:left w:val="none" w:sz="0" w:space="0" w:color="auto"/>
        <w:bottom w:val="none" w:sz="0" w:space="0" w:color="auto"/>
        <w:right w:val="none" w:sz="0" w:space="0" w:color="auto"/>
      </w:divBdr>
    </w:div>
    <w:div w:id="287014240">
      <w:bodyDiv w:val="1"/>
      <w:marLeft w:val="0"/>
      <w:marRight w:val="0"/>
      <w:marTop w:val="0"/>
      <w:marBottom w:val="0"/>
      <w:divBdr>
        <w:top w:val="none" w:sz="0" w:space="0" w:color="auto"/>
        <w:left w:val="none" w:sz="0" w:space="0" w:color="auto"/>
        <w:bottom w:val="none" w:sz="0" w:space="0" w:color="auto"/>
        <w:right w:val="none" w:sz="0" w:space="0" w:color="auto"/>
      </w:divBdr>
      <w:divsChild>
        <w:div w:id="498884120">
          <w:marLeft w:val="1166"/>
          <w:marRight w:val="0"/>
          <w:marTop w:val="115"/>
          <w:marBottom w:val="0"/>
          <w:divBdr>
            <w:top w:val="none" w:sz="0" w:space="0" w:color="auto"/>
            <w:left w:val="none" w:sz="0" w:space="0" w:color="auto"/>
            <w:bottom w:val="none" w:sz="0" w:space="0" w:color="auto"/>
            <w:right w:val="none" w:sz="0" w:space="0" w:color="auto"/>
          </w:divBdr>
        </w:div>
        <w:div w:id="1899627588">
          <w:marLeft w:val="1166"/>
          <w:marRight w:val="0"/>
          <w:marTop w:val="115"/>
          <w:marBottom w:val="0"/>
          <w:divBdr>
            <w:top w:val="none" w:sz="0" w:space="0" w:color="auto"/>
            <w:left w:val="none" w:sz="0" w:space="0" w:color="auto"/>
            <w:bottom w:val="none" w:sz="0" w:space="0" w:color="auto"/>
            <w:right w:val="none" w:sz="0" w:space="0" w:color="auto"/>
          </w:divBdr>
        </w:div>
        <w:div w:id="298724530">
          <w:marLeft w:val="1800"/>
          <w:marRight w:val="0"/>
          <w:marTop w:val="96"/>
          <w:marBottom w:val="0"/>
          <w:divBdr>
            <w:top w:val="none" w:sz="0" w:space="0" w:color="auto"/>
            <w:left w:val="none" w:sz="0" w:space="0" w:color="auto"/>
            <w:bottom w:val="none" w:sz="0" w:space="0" w:color="auto"/>
            <w:right w:val="none" w:sz="0" w:space="0" w:color="auto"/>
          </w:divBdr>
        </w:div>
        <w:div w:id="1322352014">
          <w:marLeft w:val="1800"/>
          <w:marRight w:val="0"/>
          <w:marTop w:val="96"/>
          <w:marBottom w:val="0"/>
          <w:divBdr>
            <w:top w:val="none" w:sz="0" w:space="0" w:color="auto"/>
            <w:left w:val="none" w:sz="0" w:space="0" w:color="auto"/>
            <w:bottom w:val="none" w:sz="0" w:space="0" w:color="auto"/>
            <w:right w:val="none" w:sz="0" w:space="0" w:color="auto"/>
          </w:divBdr>
        </w:div>
        <w:div w:id="1331517166">
          <w:marLeft w:val="1166"/>
          <w:marRight w:val="0"/>
          <w:marTop w:val="115"/>
          <w:marBottom w:val="0"/>
          <w:divBdr>
            <w:top w:val="none" w:sz="0" w:space="0" w:color="auto"/>
            <w:left w:val="none" w:sz="0" w:space="0" w:color="auto"/>
            <w:bottom w:val="none" w:sz="0" w:space="0" w:color="auto"/>
            <w:right w:val="none" w:sz="0" w:space="0" w:color="auto"/>
          </w:divBdr>
        </w:div>
      </w:divsChild>
    </w:div>
    <w:div w:id="439181737">
      <w:bodyDiv w:val="1"/>
      <w:marLeft w:val="0"/>
      <w:marRight w:val="0"/>
      <w:marTop w:val="0"/>
      <w:marBottom w:val="0"/>
      <w:divBdr>
        <w:top w:val="none" w:sz="0" w:space="0" w:color="auto"/>
        <w:left w:val="none" w:sz="0" w:space="0" w:color="auto"/>
        <w:bottom w:val="none" w:sz="0" w:space="0" w:color="auto"/>
        <w:right w:val="none" w:sz="0" w:space="0" w:color="auto"/>
      </w:divBdr>
      <w:divsChild>
        <w:div w:id="452091619">
          <w:marLeft w:val="720"/>
          <w:marRight w:val="0"/>
          <w:marTop w:val="86"/>
          <w:marBottom w:val="0"/>
          <w:divBdr>
            <w:top w:val="none" w:sz="0" w:space="0" w:color="auto"/>
            <w:left w:val="none" w:sz="0" w:space="0" w:color="auto"/>
            <w:bottom w:val="none" w:sz="0" w:space="0" w:color="auto"/>
            <w:right w:val="none" w:sz="0" w:space="0" w:color="auto"/>
          </w:divBdr>
        </w:div>
        <w:div w:id="428626045">
          <w:marLeft w:val="1440"/>
          <w:marRight w:val="0"/>
          <w:marTop w:val="77"/>
          <w:marBottom w:val="0"/>
          <w:divBdr>
            <w:top w:val="none" w:sz="0" w:space="0" w:color="auto"/>
            <w:left w:val="none" w:sz="0" w:space="0" w:color="auto"/>
            <w:bottom w:val="none" w:sz="0" w:space="0" w:color="auto"/>
            <w:right w:val="none" w:sz="0" w:space="0" w:color="auto"/>
          </w:divBdr>
        </w:div>
        <w:div w:id="1803499104">
          <w:marLeft w:val="2160"/>
          <w:marRight w:val="0"/>
          <w:marTop w:val="67"/>
          <w:marBottom w:val="0"/>
          <w:divBdr>
            <w:top w:val="none" w:sz="0" w:space="0" w:color="auto"/>
            <w:left w:val="none" w:sz="0" w:space="0" w:color="auto"/>
            <w:bottom w:val="none" w:sz="0" w:space="0" w:color="auto"/>
            <w:right w:val="none" w:sz="0" w:space="0" w:color="auto"/>
          </w:divBdr>
        </w:div>
        <w:div w:id="1927684735">
          <w:marLeft w:val="1440"/>
          <w:marRight w:val="0"/>
          <w:marTop w:val="77"/>
          <w:marBottom w:val="0"/>
          <w:divBdr>
            <w:top w:val="none" w:sz="0" w:space="0" w:color="auto"/>
            <w:left w:val="none" w:sz="0" w:space="0" w:color="auto"/>
            <w:bottom w:val="none" w:sz="0" w:space="0" w:color="auto"/>
            <w:right w:val="none" w:sz="0" w:space="0" w:color="auto"/>
          </w:divBdr>
        </w:div>
        <w:div w:id="1247809388">
          <w:marLeft w:val="2160"/>
          <w:marRight w:val="0"/>
          <w:marTop w:val="67"/>
          <w:marBottom w:val="0"/>
          <w:divBdr>
            <w:top w:val="none" w:sz="0" w:space="0" w:color="auto"/>
            <w:left w:val="none" w:sz="0" w:space="0" w:color="auto"/>
            <w:bottom w:val="none" w:sz="0" w:space="0" w:color="auto"/>
            <w:right w:val="none" w:sz="0" w:space="0" w:color="auto"/>
          </w:divBdr>
        </w:div>
        <w:div w:id="808942670">
          <w:marLeft w:val="1440"/>
          <w:marRight w:val="0"/>
          <w:marTop w:val="77"/>
          <w:marBottom w:val="0"/>
          <w:divBdr>
            <w:top w:val="none" w:sz="0" w:space="0" w:color="auto"/>
            <w:left w:val="none" w:sz="0" w:space="0" w:color="auto"/>
            <w:bottom w:val="none" w:sz="0" w:space="0" w:color="auto"/>
            <w:right w:val="none" w:sz="0" w:space="0" w:color="auto"/>
          </w:divBdr>
        </w:div>
        <w:div w:id="542181335">
          <w:marLeft w:val="2160"/>
          <w:marRight w:val="0"/>
          <w:marTop w:val="67"/>
          <w:marBottom w:val="0"/>
          <w:divBdr>
            <w:top w:val="none" w:sz="0" w:space="0" w:color="auto"/>
            <w:left w:val="none" w:sz="0" w:space="0" w:color="auto"/>
            <w:bottom w:val="none" w:sz="0" w:space="0" w:color="auto"/>
            <w:right w:val="none" w:sz="0" w:space="0" w:color="auto"/>
          </w:divBdr>
        </w:div>
        <w:div w:id="402148346">
          <w:marLeft w:val="1440"/>
          <w:marRight w:val="0"/>
          <w:marTop w:val="77"/>
          <w:marBottom w:val="0"/>
          <w:divBdr>
            <w:top w:val="none" w:sz="0" w:space="0" w:color="auto"/>
            <w:left w:val="none" w:sz="0" w:space="0" w:color="auto"/>
            <w:bottom w:val="none" w:sz="0" w:space="0" w:color="auto"/>
            <w:right w:val="none" w:sz="0" w:space="0" w:color="auto"/>
          </w:divBdr>
        </w:div>
        <w:div w:id="1368797619">
          <w:marLeft w:val="2160"/>
          <w:marRight w:val="0"/>
          <w:marTop w:val="67"/>
          <w:marBottom w:val="0"/>
          <w:divBdr>
            <w:top w:val="none" w:sz="0" w:space="0" w:color="auto"/>
            <w:left w:val="none" w:sz="0" w:space="0" w:color="auto"/>
            <w:bottom w:val="none" w:sz="0" w:space="0" w:color="auto"/>
            <w:right w:val="none" w:sz="0" w:space="0" w:color="auto"/>
          </w:divBdr>
        </w:div>
        <w:div w:id="882132609">
          <w:marLeft w:val="1440"/>
          <w:marRight w:val="0"/>
          <w:marTop w:val="77"/>
          <w:marBottom w:val="0"/>
          <w:divBdr>
            <w:top w:val="none" w:sz="0" w:space="0" w:color="auto"/>
            <w:left w:val="none" w:sz="0" w:space="0" w:color="auto"/>
            <w:bottom w:val="none" w:sz="0" w:space="0" w:color="auto"/>
            <w:right w:val="none" w:sz="0" w:space="0" w:color="auto"/>
          </w:divBdr>
        </w:div>
        <w:div w:id="2069763007">
          <w:marLeft w:val="2160"/>
          <w:marRight w:val="0"/>
          <w:marTop w:val="67"/>
          <w:marBottom w:val="0"/>
          <w:divBdr>
            <w:top w:val="none" w:sz="0" w:space="0" w:color="auto"/>
            <w:left w:val="none" w:sz="0" w:space="0" w:color="auto"/>
            <w:bottom w:val="none" w:sz="0" w:space="0" w:color="auto"/>
            <w:right w:val="none" w:sz="0" w:space="0" w:color="auto"/>
          </w:divBdr>
        </w:div>
      </w:divsChild>
    </w:div>
    <w:div w:id="526022281">
      <w:bodyDiv w:val="1"/>
      <w:marLeft w:val="0"/>
      <w:marRight w:val="0"/>
      <w:marTop w:val="0"/>
      <w:marBottom w:val="0"/>
      <w:divBdr>
        <w:top w:val="none" w:sz="0" w:space="0" w:color="auto"/>
        <w:left w:val="none" w:sz="0" w:space="0" w:color="auto"/>
        <w:bottom w:val="none" w:sz="0" w:space="0" w:color="auto"/>
        <w:right w:val="none" w:sz="0" w:space="0" w:color="auto"/>
      </w:divBdr>
      <w:divsChild>
        <w:div w:id="763305473">
          <w:marLeft w:val="1166"/>
          <w:marRight w:val="0"/>
          <w:marTop w:val="115"/>
          <w:marBottom w:val="0"/>
          <w:divBdr>
            <w:top w:val="none" w:sz="0" w:space="0" w:color="auto"/>
            <w:left w:val="none" w:sz="0" w:space="0" w:color="auto"/>
            <w:bottom w:val="none" w:sz="0" w:space="0" w:color="auto"/>
            <w:right w:val="none" w:sz="0" w:space="0" w:color="auto"/>
          </w:divBdr>
        </w:div>
        <w:div w:id="838738034">
          <w:marLeft w:val="1166"/>
          <w:marRight w:val="0"/>
          <w:marTop w:val="115"/>
          <w:marBottom w:val="0"/>
          <w:divBdr>
            <w:top w:val="none" w:sz="0" w:space="0" w:color="auto"/>
            <w:left w:val="none" w:sz="0" w:space="0" w:color="auto"/>
            <w:bottom w:val="none" w:sz="0" w:space="0" w:color="auto"/>
            <w:right w:val="none" w:sz="0" w:space="0" w:color="auto"/>
          </w:divBdr>
        </w:div>
        <w:div w:id="2034918161">
          <w:marLeft w:val="1166"/>
          <w:marRight w:val="0"/>
          <w:marTop w:val="115"/>
          <w:marBottom w:val="0"/>
          <w:divBdr>
            <w:top w:val="none" w:sz="0" w:space="0" w:color="auto"/>
            <w:left w:val="none" w:sz="0" w:space="0" w:color="auto"/>
            <w:bottom w:val="none" w:sz="0" w:space="0" w:color="auto"/>
            <w:right w:val="none" w:sz="0" w:space="0" w:color="auto"/>
          </w:divBdr>
        </w:div>
        <w:div w:id="1127507843">
          <w:marLeft w:val="1166"/>
          <w:marRight w:val="0"/>
          <w:marTop w:val="115"/>
          <w:marBottom w:val="0"/>
          <w:divBdr>
            <w:top w:val="none" w:sz="0" w:space="0" w:color="auto"/>
            <w:left w:val="none" w:sz="0" w:space="0" w:color="auto"/>
            <w:bottom w:val="none" w:sz="0" w:space="0" w:color="auto"/>
            <w:right w:val="none" w:sz="0" w:space="0" w:color="auto"/>
          </w:divBdr>
        </w:div>
        <w:div w:id="1346202751">
          <w:marLeft w:val="1166"/>
          <w:marRight w:val="0"/>
          <w:marTop w:val="115"/>
          <w:marBottom w:val="0"/>
          <w:divBdr>
            <w:top w:val="none" w:sz="0" w:space="0" w:color="auto"/>
            <w:left w:val="none" w:sz="0" w:space="0" w:color="auto"/>
            <w:bottom w:val="none" w:sz="0" w:space="0" w:color="auto"/>
            <w:right w:val="none" w:sz="0" w:space="0" w:color="auto"/>
          </w:divBdr>
        </w:div>
        <w:div w:id="74517736">
          <w:marLeft w:val="1166"/>
          <w:marRight w:val="0"/>
          <w:marTop w:val="115"/>
          <w:marBottom w:val="0"/>
          <w:divBdr>
            <w:top w:val="none" w:sz="0" w:space="0" w:color="auto"/>
            <w:left w:val="none" w:sz="0" w:space="0" w:color="auto"/>
            <w:bottom w:val="none" w:sz="0" w:space="0" w:color="auto"/>
            <w:right w:val="none" w:sz="0" w:space="0" w:color="auto"/>
          </w:divBdr>
        </w:div>
      </w:divsChild>
    </w:div>
    <w:div w:id="536624694">
      <w:bodyDiv w:val="1"/>
      <w:marLeft w:val="0"/>
      <w:marRight w:val="0"/>
      <w:marTop w:val="0"/>
      <w:marBottom w:val="0"/>
      <w:divBdr>
        <w:top w:val="none" w:sz="0" w:space="0" w:color="auto"/>
        <w:left w:val="none" w:sz="0" w:space="0" w:color="auto"/>
        <w:bottom w:val="none" w:sz="0" w:space="0" w:color="auto"/>
        <w:right w:val="none" w:sz="0" w:space="0" w:color="auto"/>
      </w:divBdr>
      <w:divsChild>
        <w:div w:id="1797210654">
          <w:marLeft w:val="1166"/>
          <w:marRight w:val="0"/>
          <w:marTop w:val="115"/>
          <w:marBottom w:val="0"/>
          <w:divBdr>
            <w:top w:val="none" w:sz="0" w:space="0" w:color="auto"/>
            <w:left w:val="none" w:sz="0" w:space="0" w:color="auto"/>
            <w:bottom w:val="none" w:sz="0" w:space="0" w:color="auto"/>
            <w:right w:val="none" w:sz="0" w:space="0" w:color="auto"/>
          </w:divBdr>
        </w:div>
        <w:div w:id="319385555">
          <w:marLeft w:val="1166"/>
          <w:marRight w:val="0"/>
          <w:marTop w:val="115"/>
          <w:marBottom w:val="0"/>
          <w:divBdr>
            <w:top w:val="none" w:sz="0" w:space="0" w:color="auto"/>
            <w:left w:val="none" w:sz="0" w:space="0" w:color="auto"/>
            <w:bottom w:val="none" w:sz="0" w:space="0" w:color="auto"/>
            <w:right w:val="none" w:sz="0" w:space="0" w:color="auto"/>
          </w:divBdr>
        </w:div>
      </w:divsChild>
    </w:div>
    <w:div w:id="578321913">
      <w:bodyDiv w:val="1"/>
      <w:marLeft w:val="0"/>
      <w:marRight w:val="0"/>
      <w:marTop w:val="0"/>
      <w:marBottom w:val="0"/>
      <w:divBdr>
        <w:top w:val="none" w:sz="0" w:space="0" w:color="auto"/>
        <w:left w:val="none" w:sz="0" w:space="0" w:color="auto"/>
        <w:bottom w:val="none" w:sz="0" w:space="0" w:color="auto"/>
        <w:right w:val="none" w:sz="0" w:space="0" w:color="auto"/>
      </w:divBdr>
      <w:divsChild>
        <w:div w:id="31466915">
          <w:marLeft w:val="1800"/>
          <w:marRight w:val="0"/>
          <w:marTop w:val="96"/>
          <w:marBottom w:val="0"/>
          <w:divBdr>
            <w:top w:val="none" w:sz="0" w:space="0" w:color="auto"/>
            <w:left w:val="none" w:sz="0" w:space="0" w:color="auto"/>
            <w:bottom w:val="none" w:sz="0" w:space="0" w:color="auto"/>
            <w:right w:val="none" w:sz="0" w:space="0" w:color="auto"/>
          </w:divBdr>
        </w:div>
        <w:div w:id="1501237493">
          <w:marLeft w:val="1800"/>
          <w:marRight w:val="0"/>
          <w:marTop w:val="96"/>
          <w:marBottom w:val="0"/>
          <w:divBdr>
            <w:top w:val="none" w:sz="0" w:space="0" w:color="auto"/>
            <w:left w:val="none" w:sz="0" w:space="0" w:color="auto"/>
            <w:bottom w:val="none" w:sz="0" w:space="0" w:color="auto"/>
            <w:right w:val="none" w:sz="0" w:space="0" w:color="auto"/>
          </w:divBdr>
        </w:div>
      </w:divsChild>
    </w:div>
    <w:div w:id="653066366">
      <w:bodyDiv w:val="1"/>
      <w:marLeft w:val="0"/>
      <w:marRight w:val="0"/>
      <w:marTop w:val="0"/>
      <w:marBottom w:val="0"/>
      <w:divBdr>
        <w:top w:val="none" w:sz="0" w:space="0" w:color="auto"/>
        <w:left w:val="none" w:sz="0" w:space="0" w:color="auto"/>
        <w:bottom w:val="none" w:sz="0" w:space="0" w:color="auto"/>
        <w:right w:val="none" w:sz="0" w:space="0" w:color="auto"/>
      </w:divBdr>
      <w:divsChild>
        <w:div w:id="795026562">
          <w:marLeft w:val="1166"/>
          <w:marRight w:val="0"/>
          <w:marTop w:val="115"/>
          <w:marBottom w:val="0"/>
          <w:divBdr>
            <w:top w:val="none" w:sz="0" w:space="0" w:color="auto"/>
            <w:left w:val="none" w:sz="0" w:space="0" w:color="auto"/>
            <w:bottom w:val="none" w:sz="0" w:space="0" w:color="auto"/>
            <w:right w:val="none" w:sz="0" w:space="0" w:color="auto"/>
          </w:divBdr>
        </w:div>
        <w:div w:id="1464037678">
          <w:marLeft w:val="1800"/>
          <w:marRight w:val="0"/>
          <w:marTop w:val="96"/>
          <w:marBottom w:val="0"/>
          <w:divBdr>
            <w:top w:val="none" w:sz="0" w:space="0" w:color="auto"/>
            <w:left w:val="none" w:sz="0" w:space="0" w:color="auto"/>
            <w:bottom w:val="none" w:sz="0" w:space="0" w:color="auto"/>
            <w:right w:val="none" w:sz="0" w:space="0" w:color="auto"/>
          </w:divBdr>
        </w:div>
      </w:divsChild>
    </w:div>
    <w:div w:id="668101288">
      <w:bodyDiv w:val="1"/>
      <w:marLeft w:val="0"/>
      <w:marRight w:val="0"/>
      <w:marTop w:val="0"/>
      <w:marBottom w:val="0"/>
      <w:divBdr>
        <w:top w:val="none" w:sz="0" w:space="0" w:color="auto"/>
        <w:left w:val="none" w:sz="0" w:space="0" w:color="auto"/>
        <w:bottom w:val="none" w:sz="0" w:space="0" w:color="auto"/>
        <w:right w:val="none" w:sz="0" w:space="0" w:color="auto"/>
      </w:divBdr>
      <w:divsChild>
        <w:div w:id="556010608">
          <w:marLeft w:val="0"/>
          <w:marRight w:val="0"/>
          <w:marTop w:val="134"/>
          <w:marBottom w:val="0"/>
          <w:divBdr>
            <w:top w:val="none" w:sz="0" w:space="0" w:color="auto"/>
            <w:left w:val="none" w:sz="0" w:space="0" w:color="auto"/>
            <w:bottom w:val="none" w:sz="0" w:space="0" w:color="auto"/>
            <w:right w:val="none" w:sz="0" w:space="0" w:color="auto"/>
          </w:divBdr>
        </w:div>
        <w:div w:id="1876384211">
          <w:marLeft w:val="720"/>
          <w:marRight w:val="0"/>
          <w:marTop w:val="115"/>
          <w:marBottom w:val="0"/>
          <w:divBdr>
            <w:top w:val="none" w:sz="0" w:space="0" w:color="auto"/>
            <w:left w:val="none" w:sz="0" w:space="0" w:color="auto"/>
            <w:bottom w:val="none" w:sz="0" w:space="0" w:color="auto"/>
            <w:right w:val="none" w:sz="0" w:space="0" w:color="auto"/>
          </w:divBdr>
        </w:div>
        <w:div w:id="1453477694">
          <w:marLeft w:val="720"/>
          <w:marRight w:val="0"/>
          <w:marTop w:val="115"/>
          <w:marBottom w:val="0"/>
          <w:divBdr>
            <w:top w:val="none" w:sz="0" w:space="0" w:color="auto"/>
            <w:left w:val="none" w:sz="0" w:space="0" w:color="auto"/>
            <w:bottom w:val="none" w:sz="0" w:space="0" w:color="auto"/>
            <w:right w:val="none" w:sz="0" w:space="0" w:color="auto"/>
          </w:divBdr>
        </w:div>
        <w:div w:id="1903100489">
          <w:marLeft w:val="0"/>
          <w:marRight w:val="0"/>
          <w:marTop w:val="134"/>
          <w:marBottom w:val="0"/>
          <w:divBdr>
            <w:top w:val="none" w:sz="0" w:space="0" w:color="auto"/>
            <w:left w:val="none" w:sz="0" w:space="0" w:color="auto"/>
            <w:bottom w:val="none" w:sz="0" w:space="0" w:color="auto"/>
            <w:right w:val="none" w:sz="0" w:space="0" w:color="auto"/>
          </w:divBdr>
        </w:div>
      </w:divsChild>
    </w:div>
    <w:div w:id="676158757">
      <w:bodyDiv w:val="1"/>
      <w:marLeft w:val="0"/>
      <w:marRight w:val="0"/>
      <w:marTop w:val="0"/>
      <w:marBottom w:val="0"/>
      <w:divBdr>
        <w:top w:val="none" w:sz="0" w:space="0" w:color="auto"/>
        <w:left w:val="none" w:sz="0" w:space="0" w:color="auto"/>
        <w:bottom w:val="none" w:sz="0" w:space="0" w:color="auto"/>
        <w:right w:val="none" w:sz="0" w:space="0" w:color="auto"/>
      </w:divBdr>
    </w:div>
    <w:div w:id="713847373">
      <w:bodyDiv w:val="1"/>
      <w:marLeft w:val="0"/>
      <w:marRight w:val="0"/>
      <w:marTop w:val="0"/>
      <w:marBottom w:val="0"/>
      <w:divBdr>
        <w:top w:val="none" w:sz="0" w:space="0" w:color="auto"/>
        <w:left w:val="none" w:sz="0" w:space="0" w:color="auto"/>
        <w:bottom w:val="none" w:sz="0" w:space="0" w:color="auto"/>
        <w:right w:val="none" w:sz="0" w:space="0" w:color="auto"/>
      </w:divBdr>
      <w:divsChild>
        <w:div w:id="1363476801">
          <w:marLeft w:val="1166"/>
          <w:marRight w:val="0"/>
          <w:marTop w:val="115"/>
          <w:marBottom w:val="0"/>
          <w:divBdr>
            <w:top w:val="none" w:sz="0" w:space="0" w:color="auto"/>
            <w:left w:val="none" w:sz="0" w:space="0" w:color="auto"/>
            <w:bottom w:val="none" w:sz="0" w:space="0" w:color="auto"/>
            <w:right w:val="none" w:sz="0" w:space="0" w:color="auto"/>
          </w:divBdr>
        </w:div>
        <w:div w:id="911545662">
          <w:marLeft w:val="1800"/>
          <w:marRight w:val="0"/>
          <w:marTop w:val="96"/>
          <w:marBottom w:val="0"/>
          <w:divBdr>
            <w:top w:val="none" w:sz="0" w:space="0" w:color="auto"/>
            <w:left w:val="none" w:sz="0" w:space="0" w:color="auto"/>
            <w:bottom w:val="none" w:sz="0" w:space="0" w:color="auto"/>
            <w:right w:val="none" w:sz="0" w:space="0" w:color="auto"/>
          </w:divBdr>
        </w:div>
        <w:div w:id="1438452287">
          <w:marLeft w:val="1800"/>
          <w:marRight w:val="0"/>
          <w:marTop w:val="96"/>
          <w:marBottom w:val="0"/>
          <w:divBdr>
            <w:top w:val="none" w:sz="0" w:space="0" w:color="auto"/>
            <w:left w:val="none" w:sz="0" w:space="0" w:color="auto"/>
            <w:bottom w:val="none" w:sz="0" w:space="0" w:color="auto"/>
            <w:right w:val="none" w:sz="0" w:space="0" w:color="auto"/>
          </w:divBdr>
        </w:div>
        <w:div w:id="1307512416">
          <w:marLeft w:val="1800"/>
          <w:marRight w:val="0"/>
          <w:marTop w:val="96"/>
          <w:marBottom w:val="0"/>
          <w:divBdr>
            <w:top w:val="none" w:sz="0" w:space="0" w:color="auto"/>
            <w:left w:val="none" w:sz="0" w:space="0" w:color="auto"/>
            <w:bottom w:val="none" w:sz="0" w:space="0" w:color="auto"/>
            <w:right w:val="none" w:sz="0" w:space="0" w:color="auto"/>
          </w:divBdr>
        </w:div>
        <w:div w:id="87388546">
          <w:marLeft w:val="1800"/>
          <w:marRight w:val="0"/>
          <w:marTop w:val="96"/>
          <w:marBottom w:val="0"/>
          <w:divBdr>
            <w:top w:val="none" w:sz="0" w:space="0" w:color="auto"/>
            <w:left w:val="none" w:sz="0" w:space="0" w:color="auto"/>
            <w:bottom w:val="none" w:sz="0" w:space="0" w:color="auto"/>
            <w:right w:val="none" w:sz="0" w:space="0" w:color="auto"/>
          </w:divBdr>
        </w:div>
      </w:divsChild>
    </w:div>
    <w:div w:id="729691141">
      <w:bodyDiv w:val="1"/>
      <w:marLeft w:val="0"/>
      <w:marRight w:val="0"/>
      <w:marTop w:val="0"/>
      <w:marBottom w:val="0"/>
      <w:divBdr>
        <w:top w:val="none" w:sz="0" w:space="0" w:color="auto"/>
        <w:left w:val="none" w:sz="0" w:space="0" w:color="auto"/>
        <w:bottom w:val="none" w:sz="0" w:space="0" w:color="auto"/>
        <w:right w:val="none" w:sz="0" w:space="0" w:color="auto"/>
      </w:divBdr>
    </w:div>
    <w:div w:id="772165772">
      <w:bodyDiv w:val="1"/>
      <w:marLeft w:val="0"/>
      <w:marRight w:val="0"/>
      <w:marTop w:val="0"/>
      <w:marBottom w:val="0"/>
      <w:divBdr>
        <w:top w:val="none" w:sz="0" w:space="0" w:color="auto"/>
        <w:left w:val="none" w:sz="0" w:space="0" w:color="auto"/>
        <w:bottom w:val="none" w:sz="0" w:space="0" w:color="auto"/>
        <w:right w:val="none" w:sz="0" w:space="0" w:color="auto"/>
      </w:divBdr>
    </w:div>
    <w:div w:id="892738672">
      <w:bodyDiv w:val="1"/>
      <w:marLeft w:val="0"/>
      <w:marRight w:val="0"/>
      <w:marTop w:val="0"/>
      <w:marBottom w:val="0"/>
      <w:divBdr>
        <w:top w:val="none" w:sz="0" w:space="0" w:color="auto"/>
        <w:left w:val="none" w:sz="0" w:space="0" w:color="auto"/>
        <w:bottom w:val="none" w:sz="0" w:space="0" w:color="auto"/>
        <w:right w:val="none" w:sz="0" w:space="0" w:color="auto"/>
      </w:divBdr>
      <w:divsChild>
        <w:div w:id="2115981092">
          <w:marLeft w:val="1166"/>
          <w:marRight w:val="0"/>
          <w:marTop w:val="115"/>
          <w:marBottom w:val="0"/>
          <w:divBdr>
            <w:top w:val="none" w:sz="0" w:space="0" w:color="auto"/>
            <w:left w:val="none" w:sz="0" w:space="0" w:color="auto"/>
            <w:bottom w:val="none" w:sz="0" w:space="0" w:color="auto"/>
            <w:right w:val="none" w:sz="0" w:space="0" w:color="auto"/>
          </w:divBdr>
        </w:div>
      </w:divsChild>
    </w:div>
    <w:div w:id="924463527">
      <w:bodyDiv w:val="1"/>
      <w:marLeft w:val="0"/>
      <w:marRight w:val="0"/>
      <w:marTop w:val="0"/>
      <w:marBottom w:val="0"/>
      <w:divBdr>
        <w:top w:val="none" w:sz="0" w:space="0" w:color="auto"/>
        <w:left w:val="none" w:sz="0" w:space="0" w:color="auto"/>
        <w:bottom w:val="none" w:sz="0" w:space="0" w:color="auto"/>
        <w:right w:val="none" w:sz="0" w:space="0" w:color="auto"/>
      </w:divBdr>
      <w:divsChild>
        <w:div w:id="503280094">
          <w:marLeft w:val="1166"/>
          <w:marRight w:val="0"/>
          <w:marTop w:val="115"/>
          <w:marBottom w:val="0"/>
          <w:divBdr>
            <w:top w:val="none" w:sz="0" w:space="0" w:color="auto"/>
            <w:left w:val="none" w:sz="0" w:space="0" w:color="auto"/>
            <w:bottom w:val="none" w:sz="0" w:space="0" w:color="auto"/>
            <w:right w:val="none" w:sz="0" w:space="0" w:color="auto"/>
          </w:divBdr>
        </w:div>
        <w:div w:id="2012248804">
          <w:marLeft w:val="1800"/>
          <w:marRight w:val="0"/>
          <w:marTop w:val="96"/>
          <w:marBottom w:val="0"/>
          <w:divBdr>
            <w:top w:val="none" w:sz="0" w:space="0" w:color="auto"/>
            <w:left w:val="none" w:sz="0" w:space="0" w:color="auto"/>
            <w:bottom w:val="none" w:sz="0" w:space="0" w:color="auto"/>
            <w:right w:val="none" w:sz="0" w:space="0" w:color="auto"/>
          </w:divBdr>
        </w:div>
        <w:div w:id="937562185">
          <w:marLeft w:val="1166"/>
          <w:marRight w:val="0"/>
          <w:marTop w:val="115"/>
          <w:marBottom w:val="0"/>
          <w:divBdr>
            <w:top w:val="none" w:sz="0" w:space="0" w:color="auto"/>
            <w:left w:val="none" w:sz="0" w:space="0" w:color="auto"/>
            <w:bottom w:val="none" w:sz="0" w:space="0" w:color="auto"/>
            <w:right w:val="none" w:sz="0" w:space="0" w:color="auto"/>
          </w:divBdr>
        </w:div>
        <w:div w:id="36399188">
          <w:marLeft w:val="1800"/>
          <w:marRight w:val="0"/>
          <w:marTop w:val="96"/>
          <w:marBottom w:val="0"/>
          <w:divBdr>
            <w:top w:val="none" w:sz="0" w:space="0" w:color="auto"/>
            <w:left w:val="none" w:sz="0" w:space="0" w:color="auto"/>
            <w:bottom w:val="none" w:sz="0" w:space="0" w:color="auto"/>
            <w:right w:val="none" w:sz="0" w:space="0" w:color="auto"/>
          </w:divBdr>
        </w:div>
        <w:div w:id="1301157284">
          <w:marLeft w:val="1166"/>
          <w:marRight w:val="0"/>
          <w:marTop w:val="115"/>
          <w:marBottom w:val="0"/>
          <w:divBdr>
            <w:top w:val="none" w:sz="0" w:space="0" w:color="auto"/>
            <w:left w:val="none" w:sz="0" w:space="0" w:color="auto"/>
            <w:bottom w:val="none" w:sz="0" w:space="0" w:color="auto"/>
            <w:right w:val="none" w:sz="0" w:space="0" w:color="auto"/>
          </w:divBdr>
        </w:div>
      </w:divsChild>
    </w:div>
    <w:div w:id="1104107358">
      <w:bodyDiv w:val="1"/>
      <w:marLeft w:val="0"/>
      <w:marRight w:val="0"/>
      <w:marTop w:val="0"/>
      <w:marBottom w:val="0"/>
      <w:divBdr>
        <w:top w:val="none" w:sz="0" w:space="0" w:color="auto"/>
        <w:left w:val="none" w:sz="0" w:space="0" w:color="auto"/>
        <w:bottom w:val="none" w:sz="0" w:space="0" w:color="auto"/>
        <w:right w:val="none" w:sz="0" w:space="0" w:color="auto"/>
      </w:divBdr>
      <w:divsChild>
        <w:div w:id="162211671">
          <w:marLeft w:val="1166"/>
          <w:marRight w:val="0"/>
          <w:marTop w:val="115"/>
          <w:marBottom w:val="0"/>
          <w:divBdr>
            <w:top w:val="none" w:sz="0" w:space="0" w:color="auto"/>
            <w:left w:val="none" w:sz="0" w:space="0" w:color="auto"/>
            <w:bottom w:val="none" w:sz="0" w:space="0" w:color="auto"/>
            <w:right w:val="none" w:sz="0" w:space="0" w:color="auto"/>
          </w:divBdr>
        </w:div>
      </w:divsChild>
    </w:div>
    <w:div w:id="1128627593">
      <w:bodyDiv w:val="1"/>
      <w:marLeft w:val="0"/>
      <w:marRight w:val="0"/>
      <w:marTop w:val="0"/>
      <w:marBottom w:val="0"/>
      <w:divBdr>
        <w:top w:val="none" w:sz="0" w:space="0" w:color="auto"/>
        <w:left w:val="none" w:sz="0" w:space="0" w:color="auto"/>
        <w:bottom w:val="none" w:sz="0" w:space="0" w:color="auto"/>
        <w:right w:val="none" w:sz="0" w:space="0" w:color="auto"/>
      </w:divBdr>
      <w:divsChild>
        <w:div w:id="526061962">
          <w:marLeft w:val="1166"/>
          <w:marRight w:val="0"/>
          <w:marTop w:val="115"/>
          <w:marBottom w:val="0"/>
          <w:divBdr>
            <w:top w:val="none" w:sz="0" w:space="0" w:color="auto"/>
            <w:left w:val="none" w:sz="0" w:space="0" w:color="auto"/>
            <w:bottom w:val="none" w:sz="0" w:space="0" w:color="auto"/>
            <w:right w:val="none" w:sz="0" w:space="0" w:color="auto"/>
          </w:divBdr>
        </w:div>
        <w:div w:id="38290101">
          <w:marLeft w:val="1166"/>
          <w:marRight w:val="0"/>
          <w:marTop w:val="115"/>
          <w:marBottom w:val="0"/>
          <w:divBdr>
            <w:top w:val="none" w:sz="0" w:space="0" w:color="auto"/>
            <w:left w:val="none" w:sz="0" w:space="0" w:color="auto"/>
            <w:bottom w:val="none" w:sz="0" w:space="0" w:color="auto"/>
            <w:right w:val="none" w:sz="0" w:space="0" w:color="auto"/>
          </w:divBdr>
        </w:div>
      </w:divsChild>
    </w:div>
    <w:div w:id="1230766456">
      <w:bodyDiv w:val="1"/>
      <w:marLeft w:val="0"/>
      <w:marRight w:val="0"/>
      <w:marTop w:val="0"/>
      <w:marBottom w:val="0"/>
      <w:divBdr>
        <w:top w:val="none" w:sz="0" w:space="0" w:color="auto"/>
        <w:left w:val="none" w:sz="0" w:space="0" w:color="auto"/>
        <w:bottom w:val="none" w:sz="0" w:space="0" w:color="auto"/>
        <w:right w:val="none" w:sz="0" w:space="0" w:color="auto"/>
      </w:divBdr>
      <w:divsChild>
        <w:div w:id="1389650012">
          <w:marLeft w:val="1166"/>
          <w:marRight w:val="0"/>
          <w:marTop w:val="96"/>
          <w:marBottom w:val="0"/>
          <w:divBdr>
            <w:top w:val="none" w:sz="0" w:space="0" w:color="auto"/>
            <w:left w:val="none" w:sz="0" w:space="0" w:color="auto"/>
            <w:bottom w:val="none" w:sz="0" w:space="0" w:color="auto"/>
            <w:right w:val="none" w:sz="0" w:space="0" w:color="auto"/>
          </w:divBdr>
        </w:div>
        <w:div w:id="215165006">
          <w:marLeft w:val="1166"/>
          <w:marRight w:val="0"/>
          <w:marTop w:val="96"/>
          <w:marBottom w:val="0"/>
          <w:divBdr>
            <w:top w:val="none" w:sz="0" w:space="0" w:color="auto"/>
            <w:left w:val="none" w:sz="0" w:space="0" w:color="auto"/>
            <w:bottom w:val="none" w:sz="0" w:space="0" w:color="auto"/>
            <w:right w:val="none" w:sz="0" w:space="0" w:color="auto"/>
          </w:divBdr>
        </w:div>
        <w:div w:id="574126150">
          <w:marLeft w:val="1166"/>
          <w:marRight w:val="0"/>
          <w:marTop w:val="96"/>
          <w:marBottom w:val="0"/>
          <w:divBdr>
            <w:top w:val="none" w:sz="0" w:space="0" w:color="auto"/>
            <w:left w:val="none" w:sz="0" w:space="0" w:color="auto"/>
            <w:bottom w:val="none" w:sz="0" w:space="0" w:color="auto"/>
            <w:right w:val="none" w:sz="0" w:space="0" w:color="auto"/>
          </w:divBdr>
        </w:div>
      </w:divsChild>
    </w:div>
    <w:div w:id="1238903512">
      <w:bodyDiv w:val="1"/>
      <w:marLeft w:val="0"/>
      <w:marRight w:val="0"/>
      <w:marTop w:val="0"/>
      <w:marBottom w:val="0"/>
      <w:divBdr>
        <w:top w:val="none" w:sz="0" w:space="0" w:color="auto"/>
        <w:left w:val="none" w:sz="0" w:space="0" w:color="auto"/>
        <w:bottom w:val="none" w:sz="0" w:space="0" w:color="auto"/>
        <w:right w:val="none" w:sz="0" w:space="0" w:color="auto"/>
      </w:divBdr>
      <w:divsChild>
        <w:div w:id="594289141">
          <w:marLeft w:val="1166"/>
          <w:marRight w:val="0"/>
          <w:marTop w:val="115"/>
          <w:marBottom w:val="0"/>
          <w:divBdr>
            <w:top w:val="none" w:sz="0" w:space="0" w:color="auto"/>
            <w:left w:val="none" w:sz="0" w:space="0" w:color="auto"/>
            <w:bottom w:val="none" w:sz="0" w:space="0" w:color="auto"/>
            <w:right w:val="none" w:sz="0" w:space="0" w:color="auto"/>
          </w:divBdr>
        </w:div>
        <w:div w:id="1224873965">
          <w:marLeft w:val="1800"/>
          <w:marRight w:val="0"/>
          <w:marTop w:val="96"/>
          <w:marBottom w:val="0"/>
          <w:divBdr>
            <w:top w:val="none" w:sz="0" w:space="0" w:color="auto"/>
            <w:left w:val="none" w:sz="0" w:space="0" w:color="auto"/>
            <w:bottom w:val="none" w:sz="0" w:space="0" w:color="auto"/>
            <w:right w:val="none" w:sz="0" w:space="0" w:color="auto"/>
          </w:divBdr>
        </w:div>
        <w:div w:id="1867594008">
          <w:marLeft w:val="1800"/>
          <w:marRight w:val="0"/>
          <w:marTop w:val="96"/>
          <w:marBottom w:val="0"/>
          <w:divBdr>
            <w:top w:val="none" w:sz="0" w:space="0" w:color="auto"/>
            <w:left w:val="none" w:sz="0" w:space="0" w:color="auto"/>
            <w:bottom w:val="none" w:sz="0" w:space="0" w:color="auto"/>
            <w:right w:val="none" w:sz="0" w:space="0" w:color="auto"/>
          </w:divBdr>
        </w:div>
        <w:div w:id="377974421">
          <w:marLeft w:val="1800"/>
          <w:marRight w:val="0"/>
          <w:marTop w:val="96"/>
          <w:marBottom w:val="0"/>
          <w:divBdr>
            <w:top w:val="none" w:sz="0" w:space="0" w:color="auto"/>
            <w:left w:val="none" w:sz="0" w:space="0" w:color="auto"/>
            <w:bottom w:val="none" w:sz="0" w:space="0" w:color="auto"/>
            <w:right w:val="none" w:sz="0" w:space="0" w:color="auto"/>
          </w:divBdr>
        </w:div>
        <w:div w:id="813447122">
          <w:marLeft w:val="1166"/>
          <w:marRight w:val="0"/>
          <w:marTop w:val="115"/>
          <w:marBottom w:val="0"/>
          <w:divBdr>
            <w:top w:val="none" w:sz="0" w:space="0" w:color="auto"/>
            <w:left w:val="none" w:sz="0" w:space="0" w:color="auto"/>
            <w:bottom w:val="none" w:sz="0" w:space="0" w:color="auto"/>
            <w:right w:val="none" w:sz="0" w:space="0" w:color="auto"/>
          </w:divBdr>
        </w:div>
        <w:div w:id="928587733">
          <w:marLeft w:val="1800"/>
          <w:marRight w:val="0"/>
          <w:marTop w:val="96"/>
          <w:marBottom w:val="0"/>
          <w:divBdr>
            <w:top w:val="none" w:sz="0" w:space="0" w:color="auto"/>
            <w:left w:val="none" w:sz="0" w:space="0" w:color="auto"/>
            <w:bottom w:val="none" w:sz="0" w:space="0" w:color="auto"/>
            <w:right w:val="none" w:sz="0" w:space="0" w:color="auto"/>
          </w:divBdr>
        </w:div>
        <w:div w:id="1250694265">
          <w:marLeft w:val="1800"/>
          <w:marRight w:val="0"/>
          <w:marTop w:val="96"/>
          <w:marBottom w:val="0"/>
          <w:divBdr>
            <w:top w:val="none" w:sz="0" w:space="0" w:color="auto"/>
            <w:left w:val="none" w:sz="0" w:space="0" w:color="auto"/>
            <w:bottom w:val="none" w:sz="0" w:space="0" w:color="auto"/>
            <w:right w:val="none" w:sz="0" w:space="0" w:color="auto"/>
          </w:divBdr>
        </w:div>
        <w:div w:id="1750229911">
          <w:marLeft w:val="1800"/>
          <w:marRight w:val="0"/>
          <w:marTop w:val="96"/>
          <w:marBottom w:val="0"/>
          <w:divBdr>
            <w:top w:val="none" w:sz="0" w:space="0" w:color="auto"/>
            <w:left w:val="none" w:sz="0" w:space="0" w:color="auto"/>
            <w:bottom w:val="none" w:sz="0" w:space="0" w:color="auto"/>
            <w:right w:val="none" w:sz="0" w:space="0" w:color="auto"/>
          </w:divBdr>
        </w:div>
      </w:divsChild>
    </w:div>
    <w:div w:id="1250846745">
      <w:bodyDiv w:val="1"/>
      <w:marLeft w:val="0"/>
      <w:marRight w:val="0"/>
      <w:marTop w:val="0"/>
      <w:marBottom w:val="0"/>
      <w:divBdr>
        <w:top w:val="none" w:sz="0" w:space="0" w:color="auto"/>
        <w:left w:val="none" w:sz="0" w:space="0" w:color="auto"/>
        <w:bottom w:val="none" w:sz="0" w:space="0" w:color="auto"/>
        <w:right w:val="none" w:sz="0" w:space="0" w:color="auto"/>
      </w:divBdr>
      <w:divsChild>
        <w:div w:id="1332682906">
          <w:marLeft w:val="1166"/>
          <w:marRight w:val="0"/>
          <w:marTop w:val="115"/>
          <w:marBottom w:val="0"/>
          <w:divBdr>
            <w:top w:val="none" w:sz="0" w:space="0" w:color="auto"/>
            <w:left w:val="none" w:sz="0" w:space="0" w:color="auto"/>
            <w:bottom w:val="none" w:sz="0" w:space="0" w:color="auto"/>
            <w:right w:val="none" w:sz="0" w:space="0" w:color="auto"/>
          </w:divBdr>
        </w:div>
      </w:divsChild>
    </w:div>
    <w:div w:id="1390301403">
      <w:bodyDiv w:val="1"/>
      <w:marLeft w:val="0"/>
      <w:marRight w:val="0"/>
      <w:marTop w:val="0"/>
      <w:marBottom w:val="0"/>
      <w:divBdr>
        <w:top w:val="none" w:sz="0" w:space="0" w:color="auto"/>
        <w:left w:val="none" w:sz="0" w:space="0" w:color="auto"/>
        <w:bottom w:val="none" w:sz="0" w:space="0" w:color="auto"/>
        <w:right w:val="none" w:sz="0" w:space="0" w:color="auto"/>
      </w:divBdr>
      <w:divsChild>
        <w:div w:id="625477000">
          <w:marLeft w:val="1166"/>
          <w:marRight w:val="0"/>
          <w:marTop w:val="115"/>
          <w:marBottom w:val="0"/>
          <w:divBdr>
            <w:top w:val="none" w:sz="0" w:space="0" w:color="auto"/>
            <w:left w:val="none" w:sz="0" w:space="0" w:color="auto"/>
            <w:bottom w:val="none" w:sz="0" w:space="0" w:color="auto"/>
            <w:right w:val="none" w:sz="0" w:space="0" w:color="auto"/>
          </w:divBdr>
        </w:div>
        <w:div w:id="320353343">
          <w:marLeft w:val="1800"/>
          <w:marRight w:val="0"/>
          <w:marTop w:val="96"/>
          <w:marBottom w:val="0"/>
          <w:divBdr>
            <w:top w:val="none" w:sz="0" w:space="0" w:color="auto"/>
            <w:left w:val="none" w:sz="0" w:space="0" w:color="auto"/>
            <w:bottom w:val="none" w:sz="0" w:space="0" w:color="auto"/>
            <w:right w:val="none" w:sz="0" w:space="0" w:color="auto"/>
          </w:divBdr>
        </w:div>
        <w:div w:id="464473567">
          <w:marLeft w:val="1800"/>
          <w:marRight w:val="0"/>
          <w:marTop w:val="96"/>
          <w:marBottom w:val="0"/>
          <w:divBdr>
            <w:top w:val="none" w:sz="0" w:space="0" w:color="auto"/>
            <w:left w:val="none" w:sz="0" w:space="0" w:color="auto"/>
            <w:bottom w:val="none" w:sz="0" w:space="0" w:color="auto"/>
            <w:right w:val="none" w:sz="0" w:space="0" w:color="auto"/>
          </w:divBdr>
        </w:div>
        <w:div w:id="1542353276">
          <w:marLeft w:val="1800"/>
          <w:marRight w:val="0"/>
          <w:marTop w:val="96"/>
          <w:marBottom w:val="0"/>
          <w:divBdr>
            <w:top w:val="none" w:sz="0" w:space="0" w:color="auto"/>
            <w:left w:val="none" w:sz="0" w:space="0" w:color="auto"/>
            <w:bottom w:val="none" w:sz="0" w:space="0" w:color="auto"/>
            <w:right w:val="none" w:sz="0" w:space="0" w:color="auto"/>
          </w:divBdr>
        </w:div>
        <w:div w:id="1617129385">
          <w:marLeft w:val="1800"/>
          <w:marRight w:val="0"/>
          <w:marTop w:val="96"/>
          <w:marBottom w:val="0"/>
          <w:divBdr>
            <w:top w:val="none" w:sz="0" w:space="0" w:color="auto"/>
            <w:left w:val="none" w:sz="0" w:space="0" w:color="auto"/>
            <w:bottom w:val="none" w:sz="0" w:space="0" w:color="auto"/>
            <w:right w:val="none" w:sz="0" w:space="0" w:color="auto"/>
          </w:divBdr>
        </w:div>
      </w:divsChild>
    </w:div>
    <w:div w:id="1404252773">
      <w:bodyDiv w:val="1"/>
      <w:marLeft w:val="0"/>
      <w:marRight w:val="0"/>
      <w:marTop w:val="0"/>
      <w:marBottom w:val="0"/>
      <w:divBdr>
        <w:top w:val="none" w:sz="0" w:space="0" w:color="auto"/>
        <w:left w:val="none" w:sz="0" w:space="0" w:color="auto"/>
        <w:bottom w:val="none" w:sz="0" w:space="0" w:color="auto"/>
        <w:right w:val="none" w:sz="0" w:space="0" w:color="auto"/>
      </w:divBdr>
      <w:divsChild>
        <w:div w:id="1589462256">
          <w:marLeft w:val="1800"/>
          <w:marRight w:val="0"/>
          <w:marTop w:val="96"/>
          <w:marBottom w:val="0"/>
          <w:divBdr>
            <w:top w:val="none" w:sz="0" w:space="0" w:color="auto"/>
            <w:left w:val="none" w:sz="0" w:space="0" w:color="auto"/>
            <w:bottom w:val="none" w:sz="0" w:space="0" w:color="auto"/>
            <w:right w:val="none" w:sz="0" w:space="0" w:color="auto"/>
          </w:divBdr>
        </w:div>
      </w:divsChild>
    </w:div>
    <w:div w:id="1623418040">
      <w:bodyDiv w:val="1"/>
      <w:marLeft w:val="0"/>
      <w:marRight w:val="0"/>
      <w:marTop w:val="0"/>
      <w:marBottom w:val="0"/>
      <w:divBdr>
        <w:top w:val="none" w:sz="0" w:space="0" w:color="auto"/>
        <w:left w:val="none" w:sz="0" w:space="0" w:color="auto"/>
        <w:bottom w:val="none" w:sz="0" w:space="0" w:color="auto"/>
        <w:right w:val="none" w:sz="0" w:space="0" w:color="auto"/>
      </w:divBdr>
      <w:divsChild>
        <w:div w:id="977566716">
          <w:marLeft w:val="1440"/>
          <w:marRight w:val="0"/>
          <w:marTop w:val="115"/>
          <w:marBottom w:val="0"/>
          <w:divBdr>
            <w:top w:val="none" w:sz="0" w:space="0" w:color="auto"/>
            <w:left w:val="none" w:sz="0" w:space="0" w:color="auto"/>
            <w:bottom w:val="none" w:sz="0" w:space="0" w:color="auto"/>
            <w:right w:val="none" w:sz="0" w:space="0" w:color="auto"/>
          </w:divBdr>
        </w:div>
        <w:div w:id="1470979685">
          <w:marLeft w:val="1440"/>
          <w:marRight w:val="0"/>
          <w:marTop w:val="115"/>
          <w:marBottom w:val="0"/>
          <w:divBdr>
            <w:top w:val="none" w:sz="0" w:space="0" w:color="auto"/>
            <w:left w:val="none" w:sz="0" w:space="0" w:color="auto"/>
            <w:bottom w:val="none" w:sz="0" w:space="0" w:color="auto"/>
            <w:right w:val="none" w:sz="0" w:space="0" w:color="auto"/>
          </w:divBdr>
        </w:div>
        <w:div w:id="1247181990">
          <w:marLeft w:val="1440"/>
          <w:marRight w:val="0"/>
          <w:marTop w:val="115"/>
          <w:marBottom w:val="0"/>
          <w:divBdr>
            <w:top w:val="none" w:sz="0" w:space="0" w:color="auto"/>
            <w:left w:val="none" w:sz="0" w:space="0" w:color="auto"/>
            <w:bottom w:val="none" w:sz="0" w:space="0" w:color="auto"/>
            <w:right w:val="none" w:sz="0" w:space="0" w:color="auto"/>
          </w:divBdr>
        </w:div>
        <w:div w:id="972830864">
          <w:marLeft w:val="1440"/>
          <w:marRight w:val="0"/>
          <w:marTop w:val="115"/>
          <w:marBottom w:val="0"/>
          <w:divBdr>
            <w:top w:val="none" w:sz="0" w:space="0" w:color="auto"/>
            <w:left w:val="none" w:sz="0" w:space="0" w:color="auto"/>
            <w:bottom w:val="none" w:sz="0" w:space="0" w:color="auto"/>
            <w:right w:val="none" w:sz="0" w:space="0" w:color="auto"/>
          </w:divBdr>
        </w:div>
        <w:div w:id="538974042">
          <w:marLeft w:val="1440"/>
          <w:marRight w:val="0"/>
          <w:marTop w:val="115"/>
          <w:marBottom w:val="0"/>
          <w:divBdr>
            <w:top w:val="none" w:sz="0" w:space="0" w:color="auto"/>
            <w:left w:val="none" w:sz="0" w:space="0" w:color="auto"/>
            <w:bottom w:val="none" w:sz="0" w:space="0" w:color="auto"/>
            <w:right w:val="none" w:sz="0" w:space="0" w:color="auto"/>
          </w:divBdr>
        </w:div>
      </w:divsChild>
    </w:div>
    <w:div w:id="1634602935">
      <w:bodyDiv w:val="1"/>
      <w:marLeft w:val="0"/>
      <w:marRight w:val="0"/>
      <w:marTop w:val="0"/>
      <w:marBottom w:val="0"/>
      <w:divBdr>
        <w:top w:val="none" w:sz="0" w:space="0" w:color="auto"/>
        <w:left w:val="none" w:sz="0" w:space="0" w:color="auto"/>
        <w:bottom w:val="none" w:sz="0" w:space="0" w:color="auto"/>
        <w:right w:val="none" w:sz="0" w:space="0" w:color="auto"/>
      </w:divBdr>
      <w:divsChild>
        <w:div w:id="277951055">
          <w:marLeft w:val="1166"/>
          <w:marRight w:val="0"/>
          <w:marTop w:val="115"/>
          <w:marBottom w:val="0"/>
          <w:divBdr>
            <w:top w:val="none" w:sz="0" w:space="0" w:color="auto"/>
            <w:left w:val="none" w:sz="0" w:space="0" w:color="auto"/>
            <w:bottom w:val="none" w:sz="0" w:space="0" w:color="auto"/>
            <w:right w:val="none" w:sz="0" w:space="0" w:color="auto"/>
          </w:divBdr>
        </w:div>
        <w:div w:id="695666593">
          <w:marLeft w:val="1166"/>
          <w:marRight w:val="0"/>
          <w:marTop w:val="115"/>
          <w:marBottom w:val="0"/>
          <w:divBdr>
            <w:top w:val="none" w:sz="0" w:space="0" w:color="auto"/>
            <w:left w:val="none" w:sz="0" w:space="0" w:color="auto"/>
            <w:bottom w:val="none" w:sz="0" w:space="0" w:color="auto"/>
            <w:right w:val="none" w:sz="0" w:space="0" w:color="auto"/>
          </w:divBdr>
        </w:div>
        <w:div w:id="1333606340">
          <w:marLeft w:val="1166"/>
          <w:marRight w:val="0"/>
          <w:marTop w:val="115"/>
          <w:marBottom w:val="0"/>
          <w:divBdr>
            <w:top w:val="none" w:sz="0" w:space="0" w:color="auto"/>
            <w:left w:val="none" w:sz="0" w:space="0" w:color="auto"/>
            <w:bottom w:val="none" w:sz="0" w:space="0" w:color="auto"/>
            <w:right w:val="none" w:sz="0" w:space="0" w:color="auto"/>
          </w:divBdr>
        </w:div>
        <w:div w:id="316616870">
          <w:marLeft w:val="1800"/>
          <w:marRight w:val="0"/>
          <w:marTop w:val="96"/>
          <w:marBottom w:val="0"/>
          <w:divBdr>
            <w:top w:val="none" w:sz="0" w:space="0" w:color="auto"/>
            <w:left w:val="none" w:sz="0" w:space="0" w:color="auto"/>
            <w:bottom w:val="none" w:sz="0" w:space="0" w:color="auto"/>
            <w:right w:val="none" w:sz="0" w:space="0" w:color="auto"/>
          </w:divBdr>
        </w:div>
      </w:divsChild>
    </w:div>
    <w:div w:id="1729307112">
      <w:bodyDiv w:val="1"/>
      <w:marLeft w:val="0"/>
      <w:marRight w:val="0"/>
      <w:marTop w:val="0"/>
      <w:marBottom w:val="0"/>
      <w:divBdr>
        <w:top w:val="none" w:sz="0" w:space="0" w:color="auto"/>
        <w:left w:val="none" w:sz="0" w:space="0" w:color="auto"/>
        <w:bottom w:val="none" w:sz="0" w:space="0" w:color="auto"/>
        <w:right w:val="none" w:sz="0" w:space="0" w:color="auto"/>
      </w:divBdr>
      <w:divsChild>
        <w:div w:id="1794667264">
          <w:marLeft w:val="1166"/>
          <w:marRight w:val="0"/>
          <w:marTop w:val="115"/>
          <w:marBottom w:val="0"/>
          <w:divBdr>
            <w:top w:val="none" w:sz="0" w:space="0" w:color="auto"/>
            <w:left w:val="none" w:sz="0" w:space="0" w:color="auto"/>
            <w:bottom w:val="none" w:sz="0" w:space="0" w:color="auto"/>
            <w:right w:val="none" w:sz="0" w:space="0" w:color="auto"/>
          </w:divBdr>
        </w:div>
        <w:div w:id="1819569546">
          <w:marLeft w:val="1166"/>
          <w:marRight w:val="0"/>
          <w:marTop w:val="115"/>
          <w:marBottom w:val="0"/>
          <w:divBdr>
            <w:top w:val="none" w:sz="0" w:space="0" w:color="auto"/>
            <w:left w:val="none" w:sz="0" w:space="0" w:color="auto"/>
            <w:bottom w:val="none" w:sz="0" w:space="0" w:color="auto"/>
            <w:right w:val="none" w:sz="0" w:space="0" w:color="auto"/>
          </w:divBdr>
        </w:div>
        <w:div w:id="99838685">
          <w:marLeft w:val="1166"/>
          <w:marRight w:val="0"/>
          <w:marTop w:val="115"/>
          <w:marBottom w:val="0"/>
          <w:divBdr>
            <w:top w:val="none" w:sz="0" w:space="0" w:color="auto"/>
            <w:left w:val="none" w:sz="0" w:space="0" w:color="auto"/>
            <w:bottom w:val="none" w:sz="0" w:space="0" w:color="auto"/>
            <w:right w:val="none" w:sz="0" w:space="0" w:color="auto"/>
          </w:divBdr>
        </w:div>
        <w:div w:id="1067416366">
          <w:marLeft w:val="1166"/>
          <w:marRight w:val="0"/>
          <w:marTop w:val="115"/>
          <w:marBottom w:val="0"/>
          <w:divBdr>
            <w:top w:val="none" w:sz="0" w:space="0" w:color="auto"/>
            <w:left w:val="none" w:sz="0" w:space="0" w:color="auto"/>
            <w:bottom w:val="none" w:sz="0" w:space="0" w:color="auto"/>
            <w:right w:val="none" w:sz="0" w:space="0" w:color="auto"/>
          </w:divBdr>
        </w:div>
        <w:div w:id="1951476074">
          <w:marLeft w:val="1166"/>
          <w:marRight w:val="0"/>
          <w:marTop w:val="115"/>
          <w:marBottom w:val="0"/>
          <w:divBdr>
            <w:top w:val="none" w:sz="0" w:space="0" w:color="auto"/>
            <w:left w:val="none" w:sz="0" w:space="0" w:color="auto"/>
            <w:bottom w:val="none" w:sz="0" w:space="0" w:color="auto"/>
            <w:right w:val="none" w:sz="0" w:space="0" w:color="auto"/>
          </w:divBdr>
        </w:div>
        <w:div w:id="1878812388">
          <w:marLeft w:val="1166"/>
          <w:marRight w:val="0"/>
          <w:marTop w:val="115"/>
          <w:marBottom w:val="0"/>
          <w:divBdr>
            <w:top w:val="none" w:sz="0" w:space="0" w:color="auto"/>
            <w:left w:val="none" w:sz="0" w:space="0" w:color="auto"/>
            <w:bottom w:val="none" w:sz="0" w:space="0" w:color="auto"/>
            <w:right w:val="none" w:sz="0" w:space="0" w:color="auto"/>
          </w:divBdr>
        </w:div>
      </w:divsChild>
    </w:div>
    <w:div w:id="1734039797">
      <w:bodyDiv w:val="1"/>
      <w:marLeft w:val="0"/>
      <w:marRight w:val="0"/>
      <w:marTop w:val="0"/>
      <w:marBottom w:val="0"/>
      <w:divBdr>
        <w:top w:val="none" w:sz="0" w:space="0" w:color="auto"/>
        <w:left w:val="none" w:sz="0" w:space="0" w:color="auto"/>
        <w:bottom w:val="none" w:sz="0" w:space="0" w:color="auto"/>
        <w:right w:val="none" w:sz="0" w:space="0" w:color="auto"/>
      </w:divBdr>
      <w:divsChild>
        <w:div w:id="1282885872">
          <w:marLeft w:val="1440"/>
          <w:marRight w:val="0"/>
          <w:marTop w:val="115"/>
          <w:marBottom w:val="0"/>
          <w:divBdr>
            <w:top w:val="none" w:sz="0" w:space="0" w:color="auto"/>
            <w:left w:val="none" w:sz="0" w:space="0" w:color="auto"/>
            <w:bottom w:val="none" w:sz="0" w:space="0" w:color="auto"/>
            <w:right w:val="none" w:sz="0" w:space="0" w:color="auto"/>
          </w:divBdr>
        </w:div>
        <w:div w:id="633100510">
          <w:marLeft w:val="1440"/>
          <w:marRight w:val="0"/>
          <w:marTop w:val="115"/>
          <w:marBottom w:val="0"/>
          <w:divBdr>
            <w:top w:val="none" w:sz="0" w:space="0" w:color="auto"/>
            <w:left w:val="none" w:sz="0" w:space="0" w:color="auto"/>
            <w:bottom w:val="none" w:sz="0" w:space="0" w:color="auto"/>
            <w:right w:val="none" w:sz="0" w:space="0" w:color="auto"/>
          </w:divBdr>
        </w:div>
      </w:divsChild>
    </w:div>
    <w:div w:id="1965234728">
      <w:bodyDiv w:val="1"/>
      <w:marLeft w:val="0"/>
      <w:marRight w:val="0"/>
      <w:marTop w:val="0"/>
      <w:marBottom w:val="0"/>
      <w:divBdr>
        <w:top w:val="none" w:sz="0" w:space="0" w:color="auto"/>
        <w:left w:val="none" w:sz="0" w:space="0" w:color="auto"/>
        <w:bottom w:val="none" w:sz="0" w:space="0" w:color="auto"/>
        <w:right w:val="none" w:sz="0" w:space="0" w:color="auto"/>
      </w:divBdr>
      <w:divsChild>
        <w:div w:id="605692443">
          <w:marLeft w:val="1166"/>
          <w:marRight w:val="0"/>
          <w:marTop w:val="115"/>
          <w:marBottom w:val="0"/>
          <w:divBdr>
            <w:top w:val="none" w:sz="0" w:space="0" w:color="auto"/>
            <w:left w:val="none" w:sz="0" w:space="0" w:color="auto"/>
            <w:bottom w:val="none" w:sz="0" w:space="0" w:color="auto"/>
            <w:right w:val="none" w:sz="0" w:space="0" w:color="auto"/>
          </w:divBdr>
        </w:div>
        <w:div w:id="474176372">
          <w:marLeft w:val="1166"/>
          <w:marRight w:val="0"/>
          <w:marTop w:val="115"/>
          <w:marBottom w:val="0"/>
          <w:divBdr>
            <w:top w:val="none" w:sz="0" w:space="0" w:color="auto"/>
            <w:left w:val="none" w:sz="0" w:space="0" w:color="auto"/>
            <w:bottom w:val="none" w:sz="0" w:space="0" w:color="auto"/>
            <w:right w:val="none" w:sz="0" w:space="0" w:color="auto"/>
          </w:divBdr>
        </w:div>
        <w:div w:id="2147114962">
          <w:marLeft w:val="1800"/>
          <w:marRight w:val="0"/>
          <w:marTop w:val="96"/>
          <w:marBottom w:val="0"/>
          <w:divBdr>
            <w:top w:val="none" w:sz="0" w:space="0" w:color="auto"/>
            <w:left w:val="none" w:sz="0" w:space="0" w:color="auto"/>
            <w:bottom w:val="none" w:sz="0" w:space="0" w:color="auto"/>
            <w:right w:val="none" w:sz="0" w:space="0" w:color="auto"/>
          </w:divBdr>
        </w:div>
        <w:div w:id="985889254">
          <w:marLeft w:val="1166"/>
          <w:marRight w:val="0"/>
          <w:marTop w:val="115"/>
          <w:marBottom w:val="0"/>
          <w:divBdr>
            <w:top w:val="none" w:sz="0" w:space="0" w:color="auto"/>
            <w:left w:val="none" w:sz="0" w:space="0" w:color="auto"/>
            <w:bottom w:val="none" w:sz="0" w:space="0" w:color="auto"/>
            <w:right w:val="none" w:sz="0" w:space="0" w:color="auto"/>
          </w:divBdr>
        </w:div>
        <w:div w:id="371612501">
          <w:marLeft w:val="1166"/>
          <w:marRight w:val="0"/>
          <w:marTop w:val="115"/>
          <w:marBottom w:val="0"/>
          <w:divBdr>
            <w:top w:val="none" w:sz="0" w:space="0" w:color="auto"/>
            <w:left w:val="none" w:sz="0" w:space="0" w:color="auto"/>
            <w:bottom w:val="none" w:sz="0" w:space="0" w:color="auto"/>
            <w:right w:val="none" w:sz="0" w:space="0" w:color="auto"/>
          </w:divBdr>
        </w:div>
        <w:div w:id="535432342">
          <w:marLeft w:val="1800"/>
          <w:marRight w:val="0"/>
          <w:marTop w:val="96"/>
          <w:marBottom w:val="0"/>
          <w:divBdr>
            <w:top w:val="none" w:sz="0" w:space="0" w:color="auto"/>
            <w:left w:val="none" w:sz="0" w:space="0" w:color="auto"/>
            <w:bottom w:val="none" w:sz="0" w:space="0" w:color="auto"/>
            <w:right w:val="none" w:sz="0" w:space="0" w:color="auto"/>
          </w:divBdr>
        </w:div>
      </w:divsChild>
    </w:div>
    <w:div w:id="2056809922">
      <w:bodyDiv w:val="1"/>
      <w:marLeft w:val="0"/>
      <w:marRight w:val="0"/>
      <w:marTop w:val="0"/>
      <w:marBottom w:val="0"/>
      <w:divBdr>
        <w:top w:val="none" w:sz="0" w:space="0" w:color="auto"/>
        <w:left w:val="none" w:sz="0" w:space="0" w:color="auto"/>
        <w:bottom w:val="none" w:sz="0" w:space="0" w:color="auto"/>
        <w:right w:val="none" w:sz="0" w:space="0" w:color="auto"/>
      </w:divBdr>
      <w:divsChild>
        <w:div w:id="140586847">
          <w:marLeft w:val="1166"/>
          <w:marRight w:val="0"/>
          <w:marTop w:val="115"/>
          <w:marBottom w:val="0"/>
          <w:divBdr>
            <w:top w:val="none" w:sz="0" w:space="0" w:color="auto"/>
            <w:left w:val="none" w:sz="0" w:space="0" w:color="auto"/>
            <w:bottom w:val="none" w:sz="0" w:space="0" w:color="auto"/>
            <w:right w:val="none" w:sz="0" w:space="0" w:color="auto"/>
          </w:divBdr>
        </w:div>
        <w:div w:id="251209624">
          <w:marLeft w:val="1166"/>
          <w:marRight w:val="0"/>
          <w:marTop w:val="115"/>
          <w:marBottom w:val="0"/>
          <w:divBdr>
            <w:top w:val="none" w:sz="0" w:space="0" w:color="auto"/>
            <w:left w:val="none" w:sz="0" w:space="0" w:color="auto"/>
            <w:bottom w:val="none" w:sz="0" w:space="0" w:color="auto"/>
            <w:right w:val="none" w:sz="0" w:space="0" w:color="auto"/>
          </w:divBdr>
        </w:div>
      </w:divsChild>
    </w:div>
    <w:div w:id="2091661195">
      <w:bodyDiv w:val="1"/>
      <w:marLeft w:val="0"/>
      <w:marRight w:val="0"/>
      <w:marTop w:val="0"/>
      <w:marBottom w:val="0"/>
      <w:divBdr>
        <w:top w:val="none" w:sz="0" w:space="0" w:color="auto"/>
        <w:left w:val="none" w:sz="0" w:space="0" w:color="auto"/>
        <w:bottom w:val="none" w:sz="0" w:space="0" w:color="auto"/>
        <w:right w:val="none" w:sz="0" w:space="0" w:color="auto"/>
      </w:divBdr>
      <w:divsChild>
        <w:div w:id="1059128932">
          <w:marLeft w:val="547"/>
          <w:marRight w:val="0"/>
          <w:marTop w:val="134"/>
          <w:marBottom w:val="0"/>
          <w:divBdr>
            <w:top w:val="none" w:sz="0" w:space="0" w:color="auto"/>
            <w:left w:val="none" w:sz="0" w:space="0" w:color="auto"/>
            <w:bottom w:val="none" w:sz="0" w:space="0" w:color="auto"/>
            <w:right w:val="none" w:sz="0" w:space="0" w:color="auto"/>
          </w:divBdr>
        </w:div>
        <w:div w:id="2035691733">
          <w:marLeft w:val="1166"/>
          <w:marRight w:val="0"/>
          <w:marTop w:val="115"/>
          <w:marBottom w:val="0"/>
          <w:divBdr>
            <w:top w:val="none" w:sz="0" w:space="0" w:color="auto"/>
            <w:left w:val="none" w:sz="0" w:space="0" w:color="auto"/>
            <w:bottom w:val="none" w:sz="0" w:space="0" w:color="auto"/>
            <w:right w:val="none" w:sz="0" w:space="0" w:color="auto"/>
          </w:divBdr>
        </w:div>
        <w:div w:id="226690134">
          <w:marLeft w:val="1800"/>
          <w:marRight w:val="0"/>
          <w:marTop w:val="96"/>
          <w:marBottom w:val="0"/>
          <w:divBdr>
            <w:top w:val="none" w:sz="0" w:space="0" w:color="auto"/>
            <w:left w:val="none" w:sz="0" w:space="0" w:color="auto"/>
            <w:bottom w:val="none" w:sz="0" w:space="0" w:color="auto"/>
            <w:right w:val="none" w:sz="0" w:space="0" w:color="auto"/>
          </w:divBdr>
        </w:div>
        <w:div w:id="967469571">
          <w:marLeft w:val="1166"/>
          <w:marRight w:val="0"/>
          <w:marTop w:val="115"/>
          <w:marBottom w:val="0"/>
          <w:divBdr>
            <w:top w:val="none" w:sz="0" w:space="0" w:color="auto"/>
            <w:left w:val="none" w:sz="0" w:space="0" w:color="auto"/>
            <w:bottom w:val="none" w:sz="0" w:space="0" w:color="auto"/>
            <w:right w:val="none" w:sz="0" w:space="0" w:color="auto"/>
          </w:divBdr>
        </w:div>
        <w:div w:id="606159129">
          <w:marLeft w:val="1800"/>
          <w:marRight w:val="0"/>
          <w:marTop w:val="96"/>
          <w:marBottom w:val="0"/>
          <w:divBdr>
            <w:top w:val="none" w:sz="0" w:space="0" w:color="auto"/>
            <w:left w:val="none" w:sz="0" w:space="0" w:color="auto"/>
            <w:bottom w:val="none" w:sz="0" w:space="0" w:color="auto"/>
            <w:right w:val="none" w:sz="0" w:space="0" w:color="auto"/>
          </w:divBdr>
        </w:div>
        <w:div w:id="1155950862">
          <w:marLeft w:val="1166"/>
          <w:marRight w:val="0"/>
          <w:marTop w:val="115"/>
          <w:marBottom w:val="0"/>
          <w:divBdr>
            <w:top w:val="none" w:sz="0" w:space="0" w:color="auto"/>
            <w:left w:val="none" w:sz="0" w:space="0" w:color="auto"/>
            <w:bottom w:val="none" w:sz="0" w:space="0" w:color="auto"/>
            <w:right w:val="none" w:sz="0" w:space="0" w:color="auto"/>
          </w:divBdr>
        </w:div>
        <w:div w:id="1054885290">
          <w:marLeft w:val="1800"/>
          <w:marRight w:val="0"/>
          <w:marTop w:val="96"/>
          <w:marBottom w:val="0"/>
          <w:divBdr>
            <w:top w:val="none" w:sz="0" w:space="0" w:color="auto"/>
            <w:left w:val="none" w:sz="0" w:space="0" w:color="auto"/>
            <w:bottom w:val="none" w:sz="0" w:space="0" w:color="auto"/>
            <w:right w:val="none" w:sz="0" w:space="0" w:color="auto"/>
          </w:divBdr>
        </w:div>
        <w:div w:id="958148661">
          <w:marLeft w:val="1800"/>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4055</TotalTime>
  <Pages>38</Pages>
  <Words>5520</Words>
  <Characters>31469</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36916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Druhin Mukherjee</dc:creator>
  <cp:keywords/>
  <dc:description/>
  <cp:lastModifiedBy>USER1</cp:lastModifiedBy>
  <cp:revision>392</cp:revision>
  <dcterms:created xsi:type="dcterms:W3CDTF">2015-07-03T07:23:00Z</dcterms:created>
  <dcterms:modified xsi:type="dcterms:W3CDTF">2015-08-19T09:57:00Z</dcterms:modified>
</cp:coreProperties>
</file>