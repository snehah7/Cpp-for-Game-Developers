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2C299499" w:rsidR="001225D8" w:rsidRDefault="00A30473" w:rsidP="001225D8">
      <w:pPr>
        <w:pStyle w:val="ChapterNumberPACKT"/>
      </w:pPr>
      <w:r>
        <w:t>11</w:t>
      </w:r>
    </w:p>
    <w:p w14:paraId="438C7BFD" w14:textId="74CA88E0" w:rsidR="001225D8" w:rsidRDefault="00A30473" w:rsidP="001225D8">
      <w:pPr>
        <w:pStyle w:val="ChapterTitlePACKT"/>
      </w:pPr>
      <w:r>
        <w:t>Networking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5B292846" w14:textId="36125C7D" w:rsidR="00A30473" w:rsidRPr="00A30473" w:rsidRDefault="00A30473">
      <w:pPr>
        <w:pStyle w:val="BulletPACKT"/>
        <w:numPr>
          <w:ilvl w:val="0"/>
          <w:numId w:val="9"/>
        </w:numPr>
        <w:rPr>
          <w:lang w:val="en-NZ"/>
        </w:rPr>
        <w:pPrChange w:id="0" w:author="Rashmi Suvarna" w:date="2016-04-07T13:46:00Z">
          <w:pPr>
            <w:pStyle w:val="BulletPACKT"/>
            <w:numPr>
              <w:numId w:val="24"/>
            </w:numPr>
            <w:tabs>
              <w:tab w:val="num" w:pos="360"/>
              <w:tab w:val="num" w:pos="720"/>
            </w:tabs>
            <w:ind w:left="1080" w:hanging="720"/>
          </w:pPr>
        </w:pPrChange>
      </w:pPr>
      <w:r w:rsidRPr="00A30473">
        <w:rPr>
          <w:lang w:val="en-NZ"/>
        </w:rPr>
        <w:t xml:space="preserve">Understanding the different layers </w:t>
      </w:r>
    </w:p>
    <w:p w14:paraId="54FAE111" w14:textId="1C5AEEDD" w:rsidR="00A30473" w:rsidRPr="00A30473" w:rsidRDefault="00A30473">
      <w:pPr>
        <w:pStyle w:val="BulletPACKT"/>
        <w:numPr>
          <w:ilvl w:val="0"/>
          <w:numId w:val="9"/>
        </w:numPr>
        <w:rPr>
          <w:lang w:val="en-NZ"/>
        </w:rPr>
        <w:pPrChange w:id="1" w:author="Rashmi Suvarna" w:date="2016-04-07T13:46:00Z">
          <w:pPr>
            <w:pStyle w:val="BulletPACKT"/>
            <w:numPr>
              <w:numId w:val="24"/>
            </w:numPr>
            <w:tabs>
              <w:tab w:val="num" w:pos="360"/>
              <w:tab w:val="num" w:pos="720"/>
            </w:tabs>
            <w:ind w:left="1080" w:hanging="720"/>
          </w:pPr>
        </w:pPrChange>
      </w:pPr>
      <w:r w:rsidRPr="00A30473">
        <w:rPr>
          <w:lang w:val="en-NZ"/>
        </w:rPr>
        <w:t xml:space="preserve">Selecting the </w:t>
      </w:r>
      <w:del w:id="2" w:author="Druhin Mukherjee" w:date="2016-04-14T12:16:00Z">
        <w:r w:rsidRPr="00A30473" w:rsidDel="006379B0">
          <w:rPr>
            <w:lang w:val="en-NZ"/>
          </w:rPr>
          <w:delText xml:space="preserve">apt </w:delText>
        </w:r>
      </w:del>
      <w:ins w:id="3" w:author="Druhin Mukherjee" w:date="2016-04-14T12:16:00Z">
        <w:r w:rsidR="006379B0">
          <w:rPr>
            <w:lang w:val="en-NZ"/>
          </w:rPr>
          <w:t>appropriate</w:t>
        </w:r>
        <w:r w:rsidR="006379B0" w:rsidRPr="00A30473">
          <w:rPr>
            <w:lang w:val="en-NZ"/>
          </w:rPr>
          <w:t xml:space="preserve"> </w:t>
        </w:r>
      </w:ins>
      <w:r w:rsidRPr="00A30473">
        <w:rPr>
          <w:lang w:val="en-NZ"/>
        </w:rPr>
        <w:t>protocol</w:t>
      </w:r>
    </w:p>
    <w:p w14:paraId="379928A3" w14:textId="4951E4F6" w:rsidR="00A30473" w:rsidRPr="00A30473" w:rsidRDefault="00A30473">
      <w:pPr>
        <w:pStyle w:val="BulletPACKT"/>
        <w:numPr>
          <w:ilvl w:val="0"/>
          <w:numId w:val="9"/>
        </w:numPr>
        <w:rPr>
          <w:lang w:val="en-NZ"/>
        </w:rPr>
        <w:pPrChange w:id="4" w:author="Rashmi Suvarna" w:date="2016-04-07T13:46:00Z">
          <w:pPr>
            <w:pStyle w:val="BulletPACKT"/>
            <w:numPr>
              <w:numId w:val="24"/>
            </w:numPr>
            <w:tabs>
              <w:tab w:val="num" w:pos="360"/>
              <w:tab w:val="num" w:pos="720"/>
            </w:tabs>
            <w:ind w:left="1080" w:hanging="720"/>
          </w:pPr>
        </w:pPrChange>
      </w:pPr>
      <w:r w:rsidRPr="00A30473">
        <w:rPr>
          <w:lang w:val="en-NZ"/>
        </w:rPr>
        <w:t>Serialising the packets</w:t>
      </w:r>
    </w:p>
    <w:p w14:paraId="09B8B86E" w14:textId="65C98283" w:rsidR="00A30473" w:rsidRPr="00A30473" w:rsidRDefault="00A30473">
      <w:pPr>
        <w:pStyle w:val="BulletPACKT"/>
        <w:numPr>
          <w:ilvl w:val="0"/>
          <w:numId w:val="9"/>
        </w:numPr>
        <w:rPr>
          <w:lang w:val="en-NZ"/>
        </w:rPr>
        <w:pPrChange w:id="5" w:author="Rashmi Suvarna" w:date="2016-04-07T13:46:00Z">
          <w:pPr>
            <w:pStyle w:val="BulletPACKT"/>
            <w:numPr>
              <w:numId w:val="24"/>
            </w:numPr>
            <w:tabs>
              <w:tab w:val="num" w:pos="360"/>
              <w:tab w:val="num" w:pos="720"/>
            </w:tabs>
            <w:ind w:left="1080" w:hanging="720"/>
          </w:pPr>
        </w:pPrChange>
      </w:pPr>
      <w:r w:rsidRPr="00A30473">
        <w:rPr>
          <w:lang w:val="en-NZ"/>
        </w:rPr>
        <w:t>Using socket programming in games</w:t>
      </w:r>
    </w:p>
    <w:p w14:paraId="0E8804D1" w14:textId="7EA0D0ED" w:rsidR="00A30473" w:rsidRPr="00A30473" w:rsidRDefault="00A30473">
      <w:pPr>
        <w:pStyle w:val="BulletPACKT"/>
        <w:numPr>
          <w:ilvl w:val="0"/>
          <w:numId w:val="9"/>
        </w:numPr>
        <w:rPr>
          <w:lang w:val="en-NZ"/>
        </w:rPr>
        <w:pPrChange w:id="6" w:author="Rashmi Suvarna" w:date="2016-04-07T13:46:00Z">
          <w:pPr>
            <w:pStyle w:val="BulletPACKT"/>
            <w:numPr>
              <w:numId w:val="24"/>
            </w:numPr>
            <w:tabs>
              <w:tab w:val="num" w:pos="360"/>
              <w:tab w:val="num" w:pos="720"/>
            </w:tabs>
            <w:ind w:left="1080" w:hanging="720"/>
          </w:pPr>
        </w:pPrChange>
      </w:pPr>
      <w:r w:rsidRPr="00A30473">
        <w:rPr>
          <w:lang w:val="en-NZ"/>
        </w:rPr>
        <w:t>Sending data</w:t>
      </w:r>
    </w:p>
    <w:p w14:paraId="132D89E4" w14:textId="7A7BFF2B" w:rsidR="00A30473" w:rsidRPr="00A30473" w:rsidRDefault="00A30473">
      <w:pPr>
        <w:pStyle w:val="BulletPACKT"/>
        <w:numPr>
          <w:ilvl w:val="0"/>
          <w:numId w:val="9"/>
        </w:numPr>
        <w:rPr>
          <w:lang w:val="en-NZ"/>
        </w:rPr>
        <w:pPrChange w:id="7" w:author="Rashmi Suvarna" w:date="2016-04-07T13:46:00Z">
          <w:pPr>
            <w:pStyle w:val="BulletPACKT"/>
            <w:numPr>
              <w:numId w:val="24"/>
            </w:numPr>
            <w:tabs>
              <w:tab w:val="num" w:pos="360"/>
              <w:tab w:val="num" w:pos="720"/>
            </w:tabs>
            <w:ind w:left="1080" w:hanging="720"/>
          </w:pPr>
        </w:pPrChange>
      </w:pPr>
      <w:r w:rsidRPr="00A30473">
        <w:rPr>
          <w:lang w:val="en-NZ"/>
        </w:rPr>
        <w:t>Receiving data</w:t>
      </w:r>
    </w:p>
    <w:p w14:paraId="550F99A3" w14:textId="01F90432" w:rsidR="00A30473" w:rsidRPr="00A30473" w:rsidRDefault="00A30473">
      <w:pPr>
        <w:pStyle w:val="BulletPACKT"/>
        <w:numPr>
          <w:ilvl w:val="0"/>
          <w:numId w:val="9"/>
        </w:numPr>
        <w:rPr>
          <w:lang w:val="en-NZ"/>
        </w:rPr>
        <w:pPrChange w:id="8" w:author="Rashmi Suvarna" w:date="2016-04-07T13:46:00Z">
          <w:pPr>
            <w:pStyle w:val="BulletPACKT"/>
            <w:numPr>
              <w:numId w:val="24"/>
            </w:numPr>
            <w:tabs>
              <w:tab w:val="num" w:pos="360"/>
              <w:tab w:val="num" w:pos="720"/>
            </w:tabs>
            <w:ind w:left="1080" w:hanging="720"/>
          </w:pPr>
        </w:pPrChange>
      </w:pPr>
      <w:r w:rsidRPr="00A30473">
        <w:rPr>
          <w:lang w:val="en-NZ"/>
        </w:rPr>
        <w:t xml:space="preserve">Dealing with lag </w:t>
      </w:r>
    </w:p>
    <w:p w14:paraId="5285E9B1" w14:textId="4922911C" w:rsidR="00A30473" w:rsidRPr="00A30473" w:rsidRDefault="00A30473">
      <w:pPr>
        <w:pStyle w:val="BulletPACKT"/>
        <w:numPr>
          <w:ilvl w:val="0"/>
          <w:numId w:val="9"/>
        </w:numPr>
        <w:rPr>
          <w:lang w:val="en-NZ"/>
        </w:rPr>
        <w:pPrChange w:id="9" w:author="Rashmi Suvarna" w:date="2016-04-07T13:46:00Z">
          <w:pPr>
            <w:pStyle w:val="BulletPACKT"/>
            <w:numPr>
              <w:numId w:val="24"/>
            </w:numPr>
            <w:tabs>
              <w:tab w:val="num" w:pos="360"/>
              <w:tab w:val="num" w:pos="720"/>
            </w:tabs>
            <w:ind w:left="1080" w:hanging="720"/>
          </w:pPr>
        </w:pPrChange>
      </w:pPr>
      <w:r w:rsidRPr="00A30473">
        <w:rPr>
          <w:lang w:val="en-NZ"/>
        </w:rPr>
        <w:t>Using synchronised simulation</w:t>
      </w:r>
    </w:p>
    <w:p w14:paraId="7662FF38" w14:textId="4E25B9B0" w:rsidR="00A30473" w:rsidRPr="00A30473" w:rsidRDefault="00A30473">
      <w:pPr>
        <w:pStyle w:val="BulletPACKT"/>
        <w:numPr>
          <w:ilvl w:val="0"/>
          <w:numId w:val="9"/>
        </w:numPr>
        <w:rPr>
          <w:lang w:val="en-NZ"/>
        </w:rPr>
        <w:pPrChange w:id="10" w:author="Rashmi Suvarna" w:date="2016-04-07T13:46:00Z">
          <w:pPr>
            <w:pStyle w:val="BulletPACKT"/>
            <w:numPr>
              <w:numId w:val="24"/>
            </w:numPr>
            <w:tabs>
              <w:tab w:val="num" w:pos="360"/>
              <w:tab w:val="num" w:pos="720"/>
            </w:tabs>
            <w:ind w:left="1080" w:hanging="720"/>
          </w:pPr>
        </w:pPrChange>
      </w:pPr>
      <w:r w:rsidRPr="00A30473">
        <w:rPr>
          <w:lang w:val="en-NZ"/>
        </w:rPr>
        <w:t>Using area-of-interest filtering</w:t>
      </w:r>
    </w:p>
    <w:p w14:paraId="4872DC40" w14:textId="18516F9A" w:rsidR="00EF0B42" w:rsidRDefault="00A30473">
      <w:pPr>
        <w:pStyle w:val="BulletPACKT"/>
        <w:numPr>
          <w:ilvl w:val="0"/>
          <w:numId w:val="9"/>
        </w:numPr>
        <w:rPr>
          <w:lang w:val="en-NZ"/>
        </w:rPr>
        <w:pPrChange w:id="11" w:author="Rashmi Suvarna" w:date="2016-04-07T13:46:00Z">
          <w:pPr>
            <w:pStyle w:val="BulletPACKT"/>
            <w:numPr>
              <w:numId w:val="24"/>
            </w:numPr>
            <w:tabs>
              <w:tab w:val="num" w:pos="360"/>
              <w:tab w:val="num" w:pos="720"/>
            </w:tabs>
            <w:ind w:left="1080" w:hanging="720"/>
          </w:pPr>
        </w:pPrChange>
      </w:pPr>
      <w:r w:rsidRPr="00A30473">
        <w:rPr>
          <w:lang w:val="en-NZ"/>
        </w:rPr>
        <w:t>Using local perception filtering</w:t>
      </w: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4536DBBB" w14:textId="1972163C" w:rsidR="003E50E9" w:rsidRPr="006379B0" w:rsidRDefault="00983F1C" w:rsidP="001225D8">
      <w:pPr>
        <w:rPr>
          <w:rFonts w:ascii="Times New Roman" w:hAnsi="Times New Roman" w:cs="Times New Roman"/>
          <w:sz w:val="22"/>
          <w:rPrChange w:id="12" w:author="Druhin Mukherjee" w:date="2016-04-14T12:15:00Z">
            <w:rPr/>
          </w:rPrChange>
        </w:rPr>
      </w:pPr>
      <w:r w:rsidRPr="006379B0">
        <w:rPr>
          <w:rFonts w:ascii="Times New Roman" w:hAnsi="Times New Roman" w:cs="Times New Roman"/>
          <w:sz w:val="22"/>
          <w:rPrChange w:id="13" w:author="Druhin Mukherjee" w:date="2016-04-14T12:15:00Z">
            <w:rPr/>
          </w:rPrChange>
        </w:rPr>
        <w:t xml:space="preserve">In the modern era of video games, networking plays a huge role for the overall playability of a game. A single player game would offer at an average about 15-20 hours of gameplay. However, with the multi-player (networked) feature, the gameplay time increases manifold as now the users have to play against other human opponents and improve their tactics. May it be a PC game, console or mobile, having multi-layer has become a common feature these days. From a freemium model for games, where the monetization and revenue model is based around in-app purchases and Ads, it is </w:t>
      </w:r>
      <w:r w:rsidRPr="006379B0">
        <w:rPr>
          <w:rFonts w:ascii="Times New Roman" w:hAnsi="Times New Roman" w:cs="Times New Roman"/>
          <w:sz w:val="22"/>
          <w:rPrChange w:id="14" w:author="Druhin Mukherjee" w:date="2016-04-14T12:15:00Z">
            <w:rPr/>
          </w:rPrChange>
        </w:rPr>
        <w:lastRenderedPageBreak/>
        <w:t xml:space="preserve">necessary that the game has thousands or millions or active users per day. That is the only way the game will make money. When we speak about multi-player, we should not fool ourselves by thinking that it is restricted to PvP (player vs Player) in real time. It can also be asynchronous multi-player, where the player competes with the “data” from an active player’s deck but not with the player itself. It gives the illusion that the </w:t>
      </w:r>
      <w:r w:rsidR="00C611C2" w:rsidRPr="006379B0">
        <w:rPr>
          <w:rFonts w:ascii="Times New Roman" w:hAnsi="Times New Roman" w:cs="Times New Roman"/>
          <w:sz w:val="22"/>
          <w:rPrChange w:id="15" w:author="Druhin Mukherjee" w:date="2016-04-14T12:15:00Z">
            <w:rPr/>
          </w:rPrChange>
        </w:rPr>
        <w:t>player is competing against a real player. Also with the advent of social media, networking also plays a role in making you compete against your friends. For example, in Candy Crush after you finish a level, you are shown how your friends fared in the same level and who is the next friend to beat. All this adds to the hype and hysteria around the game and makes it compelling to keep playing it.</w:t>
      </w:r>
      <w:r w:rsidRPr="006379B0">
        <w:rPr>
          <w:rFonts w:ascii="Times New Roman" w:hAnsi="Times New Roman" w:cs="Times New Roman"/>
          <w:sz w:val="22"/>
          <w:rPrChange w:id="16" w:author="Druhin Mukherjee" w:date="2016-04-14T12:15:00Z">
            <w:rPr/>
          </w:rPrChange>
        </w:rPr>
        <w:t xml:space="preserve"> </w:t>
      </w:r>
    </w:p>
    <w:p w14:paraId="12C21712" w14:textId="7C3405FC" w:rsidR="005B0804" w:rsidRDefault="00C611C2" w:rsidP="00291B74">
      <w:pPr>
        <w:pStyle w:val="Heading1"/>
        <w:numPr>
          <w:ilvl w:val="0"/>
          <w:numId w:val="1"/>
        </w:numPr>
        <w:tabs>
          <w:tab w:val="left" w:pos="0"/>
        </w:tabs>
      </w:pPr>
      <w:r>
        <w:t>Understanding the different layers</w:t>
      </w:r>
    </w:p>
    <w:p w14:paraId="3766EACB" w14:textId="5359085F" w:rsidR="0049178D" w:rsidRDefault="00C611C2" w:rsidP="00291B74">
      <w:pPr>
        <w:pStyle w:val="NormalPACKT"/>
        <w:numPr>
          <w:ilvl w:val="0"/>
          <w:numId w:val="1"/>
        </w:numPr>
      </w:pPr>
      <w:r>
        <w:t xml:space="preserve">From a technical point of view, the entire networking </w:t>
      </w:r>
      <w:r w:rsidR="0084039A">
        <w:t>model</w:t>
      </w:r>
      <w:r>
        <w:t xml:space="preserve"> is divided into multiple layers.</w:t>
      </w:r>
      <w:r w:rsidR="0084039A">
        <w:t xml:space="preserve"> This model is also referred to as the OSI (Open Systems interconnection) model.</w:t>
      </w:r>
      <w:r>
        <w:t xml:space="preserve"> Each layer has a special significance and must be understood properly to be able to interact with other layers of the topology.</w:t>
      </w:r>
    </w:p>
    <w:p w14:paraId="2C83B7B3" w14:textId="77777777" w:rsidR="001225D8" w:rsidRDefault="001225D8" w:rsidP="0049178D">
      <w:pPr>
        <w:pStyle w:val="Heading2"/>
        <w:tabs>
          <w:tab w:val="left" w:pos="0"/>
        </w:tabs>
      </w:pPr>
      <w:r>
        <w:t>Getting ready</w:t>
      </w:r>
    </w:p>
    <w:p w14:paraId="542B1C67" w14:textId="6A80050C" w:rsidR="001225D8" w:rsidRDefault="001225D8" w:rsidP="001225D8">
      <w:pPr>
        <w:pStyle w:val="NormalPACKT"/>
      </w:pPr>
      <w:r>
        <w:t xml:space="preserve">To step through this recipe, </w:t>
      </w:r>
      <w:r w:rsidR="00C611C2">
        <w:t>you will need a machine running Windows.</w:t>
      </w:r>
    </w:p>
    <w:p w14:paraId="14ED751C" w14:textId="77777777" w:rsidR="001225D8" w:rsidRDefault="001225D8" w:rsidP="00291B74">
      <w:pPr>
        <w:pStyle w:val="Heading2"/>
        <w:numPr>
          <w:ilvl w:val="1"/>
          <w:numId w:val="1"/>
        </w:numPr>
        <w:tabs>
          <w:tab w:val="left" w:pos="0"/>
        </w:tabs>
      </w:pPr>
      <w:r>
        <w:t>How to do it...</w:t>
      </w:r>
    </w:p>
    <w:p w14:paraId="288D9E96" w14:textId="1E3D9804" w:rsidR="000F1C27" w:rsidRPr="000F1C27" w:rsidRDefault="001A63C5" w:rsidP="000F1C27">
      <w:pPr>
        <w:pStyle w:val="NormalPACKT"/>
      </w:pPr>
      <w:r>
        <w:t>In this recip</w:t>
      </w:r>
      <w:r w:rsidR="00BF5DD0">
        <w:t xml:space="preserve">e we will see </w:t>
      </w:r>
      <w:r w:rsidR="00351574">
        <w:t xml:space="preserve">how easy it is to </w:t>
      </w:r>
      <w:r w:rsidR="004A22F6">
        <w:t>understand the different layers of the networking topology.</w:t>
      </w:r>
    </w:p>
    <w:p w14:paraId="09EEF006" w14:textId="2EBAAE4E" w:rsidR="009F0F9A" w:rsidRDefault="0044356F">
      <w:pPr>
        <w:pStyle w:val="NumberedBulletPACKT"/>
        <w:numPr>
          <w:ilvl w:val="0"/>
          <w:numId w:val="8"/>
        </w:numPr>
        <w:tabs>
          <w:tab w:val="clear" w:pos="360"/>
          <w:tab w:val="left" w:pos="720"/>
        </w:tabs>
        <w:pPrChange w:id="17" w:author="Rashmi Suvarna" w:date="2016-04-07T13:46:00Z">
          <w:pPr>
            <w:pStyle w:val="NumberedBulletPACKT"/>
            <w:numPr>
              <w:numId w:val="23"/>
            </w:numPr>
            <w:tabs>
              <w:tab w:val="clear" w:pos="360"/>
              <w:tab w:val="left" w:pos="720"/>
            </w:tabs>
            <w:ind w:left="1463" w:hanging="386"/>
          </w:pPr>
        </w:pPrChange>
      </w:pPr>
      <w:r>
        <w:t>Observe following diagram</w:t>
      </w:r>
      <w:r w:rsidR="00EE3902">
        <w:rPr>
          <w:noProof/>
          <w:lang w:val="en-NZ" w:eastAsia="en-NZ"/>
        </w:rPr>
        <w:drawing>
          <wp:inline distT="0" distB="0" distL="0" distR="0" wp14:anchorId="4ABDAEA4" wp14:editId="69E1AE48">
            <wp:extent cx="4343400" cy="2017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 Model 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9224" cy="2020302"/>
                    </a:xfrm>
                    <a:prstGeom prst="rect">
                      <a:avLst/>
                    </a:prstGeom>
                  </pic:spPr>
                </pic:pic>
              </a:graphicData>
            </a:graphic>
          </wp:inline>
        </w:drawing>
      </w:r>
    </w:p>
    <w:p w14:paraId="34B2DB9F" w14:textId="1B108666" w:rsidR="00EE3902" w:rsidRDefault="00EE3902" w:rsidP="00EE3902">
      <w:pPr>
        <w:pStyle w:val="NumberedBulletPACKT"/>
        <w:numPr>
          <w:ilvl w:val="0"/>
          <w:numId w:val="0"/>
        </w:numPr>
        <w:tabs>
          <w:tab w:val="clear" w:pos="360"/>
          <w:tab w:val="left" w:pos="720"/>
        </w:tabs>
        <w:ind w:left="360"/>
      </w:pPr>
    </w:p>
    <w:p w14:paraId="5A649272" w14:textId="5F531653" w:rsidR="003D4868" w:rsidRDefault="003D4868" w:rsidP="003D4868">
      <w:pPr>
        <w:pStyle w:val="NumberedBulletPACKT"/>
        <w:numPr>
          <w:ilvl w:val="0"/>
          <w:numId w:val="0"/>
        </w:numPr>
        <w:tabs>
          <w:tab w:val="clear" w:pos="360"/>
          <w:tab w:val="left" w:pos="720"/>
        </w:tabs>
        <w:ind w:left="720" w:hanging="397"/>
      </w:pPr>
    </w:p>
    <w:p w14:paraId="5F8CDA07" w14:textId="77777777" w:rsidR="008F5907" w:rsidRDefault="008F5907" w:rsidP="008F5907">
      <w:pPr>
        <w:autoSpaceDE w:val="0"/>
        <w:autoSpaceDN w:val="0"/>
        <w:adjustRightInd w:val="0"/>
        <w:spacing w:after="0"/>
        <w:rPr>
          <w:rFonts w:ascii="Consolas" w:eastAsiaTheme="minorHAnsi" w:hAnsi="Consolas" w:cs="Consolas"/>
          <w:color w:val="000000"/>
          <w:sz w:val="19"/>
          <w:szCs w:val="19"/>
          <w:highlight w:val="white"/>
          <w:lang w:val="en-NZ"/>
        </w:rPr>
      </w:pPr>
    </w:p>
    <w:p w14:paraId="7FC5DA65" w14:textId="53D8BF1E" w:rsidR="001225D8" w:rsidRDefault="001225D8" w:rsidP="008F5907">
      <w:pPr>
        <w:pStyle w:val="Heading2"/>
        <w:numPr>
          <w:ilvl w:val="1"/>
          <w:numId w:val="2"/>
        </w:numPr>
        <w:tabs>
          <w:tab w:val="left" w:pos="0"/>
        </w:tabs>
      </w:pPr>
      <w:r>
        <w:t>How it works...</w:t>
      </w:r>
    </w:p>
    <w:p w14:paraId="63C367A7" w14:textId="1BC601D8" w:rsidR="008F5907" w:rsidRDefault="0084039A" w:rsidP="004041CD">
      <w:pPr>
        <w:pStyle w:val="NormalPACKT"/>
      </w:pPr>
      <w:r>
        <w:t>To understand the OSI model, we have to observer the model from the bottom of the stack to the top. The layer is the OSI model are:</w:t>
      </w:r>
    </w:p>
    <w:p w14:paraId="03C1ABC5" w14:textId="063AFC64" w:rsidR="0084039A" w:rsidRDefault="0084039A">
      <w:pPr>
        <w:pStyle w:val="NormalPACKT"/>
        <w:numPr>
          <w:ilvl w:val="0"/>
          <w:numId w:val="8"/>
        </w:numPr>
        <w:pPrChange w:id="18" w:author="Rashmi Suvarna" w:date="2016-04-07T13:46:00Z">
          <w:pPr>
            <w:pStyle w:val="NormalPACKT"/>
            <w:numPr>
              <w:numId w:val="23"/>
            </w:numPr>
            <w:ind w:left="1463" w:hanging="386"/>
          </w:pPr>
        </w:pPrChange>
      </w:pPr>
      <w:r>
        <w:t xml:space="preserve">Physical Layer: This establishes the actual physical connection of the network. This defined whether we are using copper wires or fibre optics. It defines the network topology that is used, ring or bus and so on. It also defines the transmission mode whether it is </w:t>
      </w:r>
      <w:r w:rsidR="005F7412">
        <w:t>simplex,</w:t>
      </w:r>
      <w:r>
        <w:t xml:space="preserve"> half duplex or full duplex.</w:t>
      </w:r>
    </w:p>
    <w:p w14:paraId="1FF136DC" w14:textId="4F4916C6" w:rsidR="005F7412" w:rsidRDefault="005F7412">
      <w:pPr>
        <w:pStyle w:val="NormalPACKT"/>
        <w:numPr>
          <w:ilvl w:val="0"/>
          <w:numId w:val="8"/>
        </w:numPr>
        <w:pPrChange w:id="19" w:author="Rashmi Suvarna" w:date="2016-04-07T13:46:00Z">
          <w:pPr>
            <w:pStyle w:val="NormalPACKT"/>
            <w:numPr>
              <w:numId w:val="23"/>
            </w:numPr>
            <w:ind w:left="1463" w:hanging="386"/>
          </w:pPr>
        </w:pPrChange>
      </w:pPr>
      <w:r>
        <w:t xml:space="preserve">Data link </w:t>
      </w:r>
      <w:r w:rsidR="00960BE7">
        <w:t>Layer:</w:t>
      </w:r>
      <w:r>
        <w:t xml:space="preserve"> This provides the actual link between 2 connected nodes. There are 2 sublayers that the data link layer has; the MAC layer (Media Access Control) and the LLC layer </w:t>
      </w:r>
      <w:r w:rsidR="00960BE7">
        <w:t>(Logical</w:t>
      </w:r>
      <w:r>
        <w:t xml:space="preserve"> Link control)</w:t>
      </w:r>
    </w:p>
    <w:p w14:paraId="41FB827F" w14:textId="69D80F5A" w:rsidR="003A2C61" w:rsidRDefault="003A2C61">
      <w:pPr>
        <w:pStyle w:val="NormalPACKT"/>
        <w:numPr>
          <w:ilvl w:val="0"/>
          <w:numId w:val="8"/>
        </w:numPr>
        <w:pPrChange w:id="20" w:author="Rashmi Suvarna" w:date="2016-04-07T13:46:00Z">
          <w:pPr>
            <w:pStyle w:val="NormalPACKT"/>
            <w:numPr>
              <w:numId w:val="23"/>
            </w:numPr>
            <w:ind w:left="1463" w:hanging="386"/>
          </w:pPr>
        </w:pPrChange>
      </w:pPr>
      <w:r>
        <w:t>Network Layer: This layers provides the functional means of transfer of variable length data called datagrams. The transfer happens from one connected node to another on the same network.</w:t>
      </w:r>
      <w:r w:rsidR="00185C20">
        <w:t xml:space="preserve"> This sort of forms the IP.</w:t>
      </w:r>
    </w:p>
    <w:p w14:paraId="17F9B8B6" w14:textId="73D491C6" w:rsidR="003A2C61" w:rsidRDefault="003A2C61">
      <w:pPr>
        <w:pStyle w:val="NormalPACKT"/>
        <w:numPr>
          <w:ilvl w:val="0"/>
          <w:numId w:val="8"/>
        </w:numPr>
        <w:pPrChange w:id="21" w:author="Rashmi Suvarna" w:date="2016-04-07T13:46:00Z">
          <w:pPr>
            <w:pStyle w:val="NormalPACKT"/>
            <w:numPr>
              <w:numId w:val="23"/>
            </w:numPr>
            <w:ind w:left="1463" w:hanging="386"/>
          </w:pPr>
        </w:pPrChange>
      </w:pPr>
      <w:r>
        <w:t>Transport Layer: This layer also provides the functional means of transfer of data. The data is transferred from a source to destination travelling via one or more networks. Some of the protocols used here are TCP and UDP. TCP is the transfer control protocol and is a secured connection. UDP is the User datagram protocol and is the less secured one. In video games, we use both the TCP and the UDP protocol. When there is a situation when the user has to log into the server, we use TCP as it is more secure because the next information from the client is not sent unless there is an acknowledgement from the server about the previous data. So it can be slow, however because in th</w:t>
      </w:r>
      <w:r w:rsidR="003F6DB2">
        <w:t>e current situation security is more important than speed, we use TCP. After the user logs in, the game starts after other players have joined. Now we use UDP for majority of the situations as speed is more important than security and a few dropped packets should have a huge impact.</w:t>
      </w:r>
    </w:p>
    <w:p w14:paraId="53D897EB" w14:textId="523AE179" w:rsidR="003A2C61" w:rsidRDefault="003F6DB2">
      <w:pPr>
        <w:pStyle w:val="NormalPACKT"/>
        <w:numPr>
          <w:ilvl w:val="0"/>
          <w:numId w:val="8"/>
        </w:numPr>
        <w:pPrChange w:id="22" w:author="Rashmi Suvarna" w:date="2016-04-07T13:46:00Z">
          <w:pPr>
            <w:pStyle w:val="NormalPACKT"/>
            <w:numPr>
              <w:numId w:val="23"/>
            </w:numPr>
            <w:ind w:left="1463" w:hanging="386"/>
          </w:pPr>
        </w:pPrChange>
      </w:pPr>
      <w:r>
        <w:t>Session Layer: This layer controls the connections between the network and the remote computer. This layer is responsible for establishing, managing and terminating a connection.</w:t>
      </w:r>
    </w:p>
    <w:p w14:paraId="37E8BD5E" w14:textId="39C73CA5" w:rsidR="003F6DB2" w:rsidRDefault="003F6DB2">
      <w:pPr>
        <w:pStyle w:val="NormalPACKT"/>
        <w:numPr>
          <w:ilvl w:val="0"/>
          <w:numId w:val="8"/>
        </w:numPr>
        <w:pPrChange w:id="23" w:author="Rashmi Suvarna" w:date="2016-04-07T13:46:00Z">
          <w:pPr>
            <w:pStyle w:val="NormalPACKT"/>
            <w:numPr>
              <w:numId w:val="23"/>
            </w:numPr>
            <w:ind w:left="1463" w:hanging="386"/>
          </w:pPr>
        </w:pPrChange>
      </w:pPr>
      <w:r>
        <w:t>Presentation Layer: This layer controls the different semantics that needs to be established between the connections. All the encryption logic is written in this layer.</w:t>
      </w:r>
    </w:p>
    <w:p w14:paraId="2B6E5BD0" w14:textId="5A6BADB0" w:rsidR="003F6DB2" w:rsidRPr="004041CD" w:rsidRDefault="003F6DB2">
      <w:pPr>
        <w:pStyle w:val="NormalPACKT"/>
        <w:numPr>
          <w:ilvl w:val="0"/>
          <w:numId w:val="8"/>
        </w:numPr>
        <w:pPrChange w:id="24" w:author="Rashmi Suvarna" w:date="2016-04-07T13:46:00Z">
          <w:pPr>
            <w:pStyle w:val="NormalPACKT"/>
            <w:numPr>
              <w:numId w:val="23"/>
            </w:numPr>
            <w:ind w:left="1463" w:hanging="386"/>
          </w:pPr>
        </w:pPrChange>
      </w:pPr>
      <w:r>
        <w:t xml:space="preserve">Application Layer: This layer deals with the </w:t>
      </w:r>
      <w:r w:rsidR="004910B8">
        <w:t>communication with the software application itself. This is the closest layer from the end user point of view.</w:t>
      </w:r>
    </w:p>
    <w:p w14:paraId="6CA2F05D" w14:textId="0AE2ECE7" w:rsidR="001225D8" w:rsidRDefault="008F5907" w:rsidP="008F5907">
      <w:pPr>
        <w:pStyle w:val="Heading1"/>
      </w:pPr>
      <w:r>
        <w:lastRenderedPageBreak/>
        <w:t xml:space="preserve"> </w:t>
      </w:r>
      <w:r w:rsidR="00BC50F1">
        <w:t xml:space="preserve">Selecting the </w:t>
      </w:r>
      <w:del w:id="25" w:author="Druhin Mukherjee" w:date="2016-04-14T12:16:00Z">
        <w:r w:rsidR="00BC50F1" w:rsidDel="006379B0">
          <w:delText xml:space="preserve">apt </w:delText>
        </w:r>
      </w:del>
      <w:ins w:id="26" w:author="Druhin Mukherjee" w:date="2016-04-14T12:16:00Z">
        <w:r w:rsidR="006379B0">
          <w:t>appropriate</w:t>
        </w:r>
        <w:r w:rsidR="006379B0">
          <w:t xml:space="preserve"> </w:t>
        </w:r>
      </w:ins>
      <w:r w:rsidR="00BC50F1">
        <w:t>protocol</w:t>
      </w:r>
    </w:p>
    <w:p w14:paraId="0DE8A3A1" w14:textId="4A94ABC4" w:rsidR="00055DED" w:rsidRPr="00827820" w:rsidRDefault="00F82181" w:rsidP="004A22D3">
      <w:pPr>
        <w:pStyle w:val="NormalPACKT"/>
        <w:rPr>
          <w:lang w:val="en-NZ"/>
        </w:rPr>
      </w:pPr>
      <w:r>
        <w:t>In games, most of the time there is an important decision which must be taken. The decision is whether to use TCP or UDP. The decision often ends up in favor of UDP, still it is important to understand the difference between the two.</w:t>
      </w:r>
    </w:p>
    <w:p w14:paraId="1A12BB7B" w14:textId="77777777" w:rsidR="001225D8" w:rsidRDefault="001225D8" w:rsidP="004A22D3">
      <w:pPr>
        <w:pStyle w:val="Heading2"/>
      </w:pPr>
      <w:r>
        <w:t>Getting ready</w:t>
      </w:r>
    </w:p>
    <w:p w14:paraId="6A9BD0BD" w14:textId="58127FC4" w:rsidR="001225D8" w:rsidRDefault="00E8164A" w:rsidP="001225D8">
      <w:pPr>
        <w:pStyle w:val="NormalPACKT"/>
      </w:pPr>
      <w:r>
        <w:t>You need a Windows machine</w:t>
      </w:r>
      <w:r w:rsidR="00F82181">
        <w:t xml:space="preserve">. </w:t>
      </w:r>
      <w:r>
        <w:t>No other pre-requisite is needed.</w:t>
      </w:r>
    </w:p>
    <w:p w14:paraId="76A3DA18" w14:textId="77777777" w:rsidR="001225D8" w:rsidRDefault="001225D8" w:rsidP="00291B74">
      <w:pPr>
        <w:pStyle w:val="Heading2"/>
        <w:numPr>
          <w:ilvl w:val="1"/>
          <w:numId w:val="1"/>
        </w:numPr>
        <w:tabs>
          <w:tab w:val="left" w:pos="0"/>
        </w:tabs>
      </w:pPr>
      <w:r>
        <w:t>How to do it...</w:t>
      </w:r>
    </w:p>
    <w:p w14:paraId="5C0A774A" w14:textId="5A11F8B9" w:rsidR="00BB52C7" w:rsidRDefault="00BB52C7" w:rsidP="00BB52C7">
      <w:pPr>
        <w:pStyle w:val="NormalPACKT"/>
      </w:pPr>
      <w:r>
        <w:t xml:space="preserve">In this recipe we will find out how </w:t>
      </w:r>
      <w:r w:rsidR="00FC5A06">
        <w:t xml:space="preserve">easy it is to </w:t>
      </w:r>
      <w:r w:rsidR="00F82181">
        <w:t>make a decision whether to use TCP or UDP.</w:t>
      </w:r>
    </w:p>
    <w:p w14:paraId="0375C088" w14:textId="083FA18D" w:rsidR="00BA39B7" w:rsidRDefault="00052AE4">
      <w:pPr>
        <w:pStyle w:val="NumberedBulletPACKT"/>
        <w:numPr>
          <w:ilvl w:val="0"/>
          <w:numId w:val="8"/>
        </w:numPr>
        <w:tabs>
          <w:tab w:val="clear" w:pos="360"/>
          <w:tab w:val="left" w:pos="720"/>
        </w:tabs>
        <w:pPrChange w:id="27" w:author="Rashmi Suvarna" w:date="2016-04-07T13:46:00Z">
          <w:pPr>
            <w:pStyle w:val="NumberedBulletPACKT"/>
            <w:numPr>
              <w:numId w:val="23"/>
            </w:numPr>
            <w:tabs>
              <w:tab w:val="clear" w:pos="360"/>
              <w:tab w:val="left" w:pos="720"/>
            </w:tabs>
            <w:ind w:left="1463" w:hanging="386"/>
          </w:pPr>
        </w:pPrChange>
      </w:pPr>
      <w:r>
        <w:t>Ask the following questions</w:t>
      </w:r>
    </w:p>
    <w:p w14:paraId="0C255B4B" w14:textId="09D26ED1" w:rsidR="00052AE4" w:rsidRDefault="00DF3E03">
      <w:pPr>
        <w:pStyle w:val="NumberedBulletPACKT"/>
        <w:numPr>
          <w:ilvl w:val="1"/>
          <w:numId w:val="8"/>
        </w:numPr>
        <w:tabs>
          <w:tab w:val="clear" w:pos="360"/>
          <w:tab w:val="left" w:pos="720"/>
        </w:tabs>
        <w:pPrChange w:id="28" w:author="Rashmi Suvarna" w:date="2016-04-07T13:46:00Z">
          <w:pPr>
            <w:pStyle w:val="NumberedBulletPACKT"/>
            <w:numPr>
              <w:ilvl w:val="1"/>
              <w:numId w:val="23"/>
            </w:numPr>
            <w:tabs>
              <w:tab w:val="clear" w:pos="360"/>
              <w:tab w:val="left" w:pos="720"/>
            </w:tabs>
            <w:ind w:left="2520" w:hanging="360"/>
          </w:pPr>
        </w:pPrChange>
      </w:pPr>
      <w:r>
        <w:t>Does the system require guaranteed delivery?</w:t>
      </w:r>
    </w:p>
    <w:p w14:paraId="7E0D7DAA" w14:textId="5B0DFB90" w:rsidR="00DF3E03" w:rsidRDefault="00DF3E03">
      <w:pPr>
        <w:pStyle w:val="NumberedBulletPACKT"/>
        <w:numPr>
          <w:ilvl w:val="1"/>
          <w:numId w:val="8"/>
        </w:numPr>
        <w:tabs>
          <w:tab w:val="clear" w:pos="360"/>
          <w:tab w:val="left" w:pos="720"/>
        </w:tabs>
        <w:pPrChange w:id="29" w:author="Rashmi Suvarna" w:date="2016-04-07T13:46:00Z">
          <w:pPr>
            <w:pStyle w:val="NumberedBulletPACKT"/>
            <w:numPr>
              <w:ilvl w:val="1"/>
              <w:numId w:val="23"/>
            </w:numPr>
            <w:tabs>
              <w:tab w:val="clear" w:pos="360"/>
              <w:tab w:val="left" w:pos="720"/>
            </w:tabs>
            <w:ind w:left="2520" w:hanging="360"/>
          </w:pPr>
        </w:pPrChange>
      </w:pPr>
      <w:r>
        <w:t>Is there a requirement for retransmission?</w:t>
      </w:r>
    </w:p>
    <w:p w14:paraId="4278B2BB" w14:textId="6C4D1324" w:rsidR="00DF3E03" w:rsidRDefault="00DF3E03">
      <w:pPr>
        <w:pStyle w:val="NumberedBulletPACKT"/>
        <w:numPr>
          <w:ilvl w:val="1"/>
          <w:numId w:val="8"/>
        </w:numPr>
        <w:tabs>
          <w:tab w:val="clear" w:pos="360"/>
          <w:tab w:val="left" w:pos="720"/>
        </w:tabs>
        <w:pPrChange w:id="30" w:author="Rashmi Suvarna" w:date="2016-04-07T13:46:00Z">
          <w:pPr>
            <w:pStyle w:val="NumberedBulletPACKT"/>
            <w:numPr>
              <w:ilvl w:val="1"/>
              <w:numId w:val="23"/>
            </w:numPr>
            <w:tabs>
              <w:tab w:val="clear" w:pos="360"/>
              <w:tab w:val="left" w:pos="720"/>
            </w:tabs>
            <w:ind w:left="2520" w:hanging="360"/>
          </w:pPr>
        </w:pPrChange>
      </w:pPr>
      <w:r>
        <w:t>Does the system require any hand-shaking mechanism?</w:t>
      </w:r>
    </w:p>
    <w:p w14:paraId="63E44682" w14:textId="447B13A3" w:rsidR="00DF3E03" w:rsidRDefault="00DF3E03">
      <w:pPr>
        <w:pStyle w:val="NumberedBulletPACKT"/>
        <w:numPr>
          <w:ilvl w:val="1"/>
          <w:numId w:val="8"/>
        </w:numPr>
        <w:tabs>
          <w:tab w:val="clear" w:pos="360"/>
          <w:tab w:val="left" w:pos="720"/>
        </w:tabs>
        <w:pPrChange w:id="31" w:author="Rashmi Suvarna" w:date="2016-04-07T13:46:00Z">
          <w:pPr>
            <w:pStyle w:val="NumberedBulletPACKT"/>
            <w:numPr>
              <w:ilvl w:val="1"/>
              <w:numId w:val="23"/>
            </w:numPr>
            <w:tabs>
              <w:tab w:val="clear" w:pos="360"/>
              <w:tab w:val="left" w:pos="720"/>
            </w:tabs>
            <w:ind w:left="2520" w:hanging="360"/>
          </w:pPr>
        </w:pPrChange>
      </w:pPr>
      <w:r>
        <w:t>What kind of congestion control does it need?</w:t>
      </w:r>
    </w:p>
    <w:p w14:paraId="40AD4009" w14:textId="4F6B16D5" w:rsidR="00DF3E03" w:rsidRDefault="00DD1FE5">
      <w:pPr>
        <w:pStyle w:val="NumberedBulletPACKT"/>
        <w:numPr>
          <w:ilvl w:val="1"/>
          <w:numId w:val="8"/>
        </w:numPr>
        <w:tabs>
          <w:tab w:val="clear" w:pos="360"/>
          <w:tab w:val="left" w:pos="720"/>
        </w:tabs>
        <w:pPrChange w:id="32" w:author="Rashmi Suvarna" w:date="2016-04-07T13:46:00Z">
          <w:pPr>
            <w:pStyle w:val="NumberedBulletPACKT"/>
            <w:numPr>
              <w:ilvl w:val="1"/>
              <w:numId w:val="23"/>
            </w:numPr>
            <w:tabs>
              <w:tab w:val="clear" w:pos="360"/>
              <w:tab w:val="left" w:pos="720"/>
            </w:tabs>
            <w:ind w:left="2520" w:hanging="360"/>
          </w:pPr>
        </w:pPrChange>
      </w:pPr>
      <w:r>
        <w:t>Is speed a consideration in the system?</w:t>
      </w:r>
    </w:p>
    <w:p w14:paraId="554B6BD7" w14:textId="4C311F57" w:rsidR="001225D8" w:rsidRDefault="001225D8">
      <w:pPr>
        <w:pStyle w:val="Heading2"/>
        <w:numPr>
          <w:ilvl w:val="1"/>
          <w:numId w:val="3"/>
        </w:numPr>
        <w:tabs>
          <w:tab w:val="left" w:pos="0"/>
        </w:tabs>
        <w:pPrChange w:id="33" w:author="Rashmi Suvarna" w:date="2016-04-07T13:46:00Z">
          <w:pPr>
            <w:pStyle w:val="Heading2"/>
            <w:numPr>
              <w:ilvl w:val="1"/>
              <w:numId w:val="6"/>
            </w:numPr>
            <w:tabs>
              <w:tab w:val="left" w:pos="0"/>
            </w:tabs>
          </w:pPr>
        </w:pPrChange>
      </w:pPr>
      <w:r>
        <w:t>How it works...</w:t>
      </w:r>
    </w:p>
    <w:p w14:paraId="3C32B11D" w14:textId="5135168C" w:rsidR="00AF69D2" w:rsidRDefault="00380494" w:rsidP="00DA1649">
      <w:pPr>
        <w:pStyle w:val="NormalPACKT"/>
      </w:pPr>
      <w:r>
        <w:t xml:space="preserve">The TCP and the UDP is built on top of the IP layer. </w:t>
      </w:r>
    </w:p>
    <w:p w14:paraId="7CAEE128" w14:textId="2248F764" w:rsidR="00380494" w:rsidRPr="00DA1649" w:rsidRDefault="00380494" w:rsidP="00DA1649">
      <w:pPr>
        <w:pStyle w:val="NormalPACKT"/>
      </w:pPr>
      <w:r>
        <w:rPr>
          <w:noProof/>
          <w:lang w:val="en-NZ" w:eastAsia="en-NZ"/>
        </w:rPr>
        <w:lastRenderedPageBreak/>
        <w:drawing>
          <wp:inline distT="0" distB="0" distL="0" distR="0" wp14:anchorId="64478819" wp14:editId="505BC0E8">
            <wp:extent cx="5029200" cy="278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785745"/>
                    </a:xfrm>
                    <a:prstGeom prst="rect">
                      <a:avLst/>
                    </a:prstGeom>
                  </pic:spPr>
                </pic:pic>
              </a:graphicData>
            </a:graphic>
          </wp:inline>
        </w:drawing>
      </w:r>
    </w:p>
    <w:p w14:paraId="6BAA663E" w14:textId="533045A6" w:rsidR="006379B0" w:rsidRDefault="00380494" w:rsidP="00451BC0">
      <w:pPr>
        <w:pStyle w:val="NormalPACKT"/>
        <w:rPr>
          <w:rFonts w:asciiTheme="minorHAnsi" w:hAnsiTheme="minorHAnsi"/>
          <w:szCs w:val="22"/>
        </w:rPr>
      </w:pPr>
      <w:commentRangeStart w:id="34"/>
      <w:commentRangeStart w:id="35"/>
      <w:del w:id="36" w:author="Druhin Mukherjee" w:date="2016-04-14T12:20:00Z">
        <w:r w:rsidDel="006379B0">
          <w:rPr>
            <w:rFonts w:asciiTheme="minorHAnsi" w:hAnsiTheme="minorHAnsi"/>
            <w:szCs w:val="22"/>
          </w:rPr>
          <w:delText xml:space="preserve">A TCP provides a connection that is reliable, connection oriented byte stream service. The main services that the </w:delText>
        </w:r>
        <w:r w:rsidR="00451BC0" w:rsidDel="006379B0">
          <w:rPr>
            <w:rFonts w:asciiTheme="minorHAnsi" w:hAnsiTheme="minorHAnsi"/>
            <w:szCs w:val="22"/>
          </w:rPr>
          <w:delText xml:space="preserve">TCP service provides are that it is reliable, full duplex, and supports multiplexing and congestion control. </w:delText>
        </w:r>
        <w:r w:rsidR="00451BC0" w:rsidRPr="00451BC0" w:rsidDel="006379B0">
          <w:rPr>
            <w:rFonts w:asciiTheme="minorHAnsi" w:hAnsiTheme="minorHAnsi"/>
            <w:szCs w:val="22"/>
          </w:rPr>
          <w:delText>TCP guarantees reliable delivery, so it retransmits each segment if an ACK is not received in a certain period of time. Each byte has a sequence number.</w:delText>
        </w:r>
        <w:r w:rsidR="00451BC0" w:rsidDel="006379B0">
          <w:rPr>
            <w:rFonts w:asciiTheme="minorHAnsi" w:hAnsiTheme="minorHAnsi"/>
            <w:szCs w:val="22"/>
          </w:rPr>
          <w:delText xml:space="preserve"> It </w:delText>
        </w:r>
        <w:r w:rsidR="00451BC0" w:rsidRPr="00451BC0" w:rsidDel="006379B0">
          <w:rPr>
            <w:rFonts w:asciiTheme="minorHAnsi" w:hAnsiTheme="minorHAnsi"/>
            <w:szCs w:val="22"/>
          </w:rPr>
          <w:delText>sets a timeout function</w:delText>
        </w:r>
        <w:r w:rsidR="00451BC0" w:rsidDel="006379B0">
          <w:rPr>
            <w:rFonts w:asciiTheme="minorHAnsi" w:hAnsiTheme="minorHAnsi"/>
            <w:szCs w:val="22"/>
          </w:rPr>
          <w:delText xml:space="preserve"> </w:delText>
        </w:r>
        <w:r w:rsidR="00451BC0" w:rsidRPr="00451BC0" w:rsidDel="006379B0">
          <w:rPr>
            <w:rFonts w:asciiTheme="minorHAnsi" w:hAnsiTheme="minorHAnsi"/>
            <w:szCs w:val="22"/>
          </w:rPr>
          <w:delText>Various algorithms are present for retransmission</w:delText>
        </w:r>
        <w:r w:rsidR="00451BC0" w:rsidDel="006379B0">
          <w:rPr>
            <w:rFonts w:asciiTheme="minorHAnsi" w:hAnsiTheme="minorHAnsi"/>
            <w:szCs w:val="22"/>
          </w:rPr>
          <w:delText>. So for all sections in the game pipeline, that requires the above services we should use TCP. The below diagram shows how the handshaking protocol is established.</w:delText>
        </w:r>
        <w:commentRangeEnd w:id="34"/>
        <w:r w:rsidR="00A50707" w:rsidRPr="006379B0" w:rsidDel="006379B0">
          <w:rPr>
            <w:rStyle w:val="CommentReference"/>
            <w:bCs/>
            <w:sz w:val="22"/>
            <w:szCs w:val="22"/>
            <w:rPrChange w:id="37" w:author="Druhin Mukherjee" w:date="2016-04-14T12:21:00Z">
              <w:rPr>
                <w:rStyle w:val="CommentReference"/>
                <w:rFonts w:ascii="Arial" w:hAnsi="Arial" w:cs="Arial"/>
                <w:bCs/>
              </w:rPr>
            </w:rPrChange>
          </w:rPr>
          <w:commentReference w:id="34"/>
        </w:r>
      </w:del>
      <w:commentRangeEnd w:id="35"/>
      <w:r w:rsidR="006379B0" w:rsidRPr="006379B0">
        <w:rPr>
          <w:rStyle w:val="CommentReference"/>
          <w:bCs/>
          <w:sz w:val="22"/>
          <w:szCs w:val="22"/>
          <w:rPrChange w:id="38" w:author="Druhin Mukherjee" w:date="2016-04-14T12:21:00Z">
            <w:rPr>
              <w:rStyle w:val="CommentReference"/>
              <w:rFonts w:ascii="Arial" w:hAnsi="Arial" w:cs="Arial"/>
              <w:bCs/>
            </w:rPr>
          </w:rPrChange>
        </w:rPr>
        <w:commentReference w:id="35"/>
      </w:r>
      <w:ins w:id="39" w:author="Druhin Mukherjee" w:date="2016-04-14T12:16:00Z">
        <w:r w:rsidR="006379B0" w:rsidRPr="006379B0">
          <w:rPr>
            <w:szCs w:val="22"/>
            <w:rPrChange w:id="40" w:author="Druhin Mukherjee" w:date="2016-04-14T12:21:00Z">
              <w:rPr>
                <w:rFonts w:asciiTheme="minorHAnsi" w:hAnsiTheme="minorHAnsi"/>
                <w:szCs w:val="22"/>
              </w:rPr>
            </w:rPrChange>
          </w:rPr>
          <w:t xml:space="preserve">A TCP connection is considered reliable </w:t>
        </w:r>
      </w:ins>
      <w:ins w:id="41" w:author="Druhin Mukherjee" w:date="2016-04-14T12:17:00Z">
        <w:r w:rsidR="006379B0" w:rsidRPr="006379B0">
          <w:rPr>
            <w:szCs w:val="22"/>
            <w:rPrChange w:id="42" w:author="Druhin Mukherjee" w:date="2016-04-14T12:21:00Z">
              <w:rPr>
                <w:rFonts w:asciiTheme="minorHAnsi" w:hAnsiTheme="minorHAnsi"/>
                <w:szCs w:val="22"/>
              </w:rPr>
            </w:rPrChange>
          </w:rPr>
          <w:t>because</w:t>
        </w:r>
      </w:ins>
      <w:ins w:id="43" w:author="Druhin Mukherjee" w:date="2016-04-14T12:16:00Z">
        <w:r w:rsidR="006379B0" w:rsidRPr="006379B0">
          <w:rPr>
            <w:szCs w:val="22"/>
            <w:rPrChange w:id="44" w:author="Druhin Mukherjee" w:date="2016-04-14T12:21:00Z">
              <w:rPr>
                <w:rFonts w:asciiTheme="minorHAnsi" w:hAnsiTheme="minorHAnsi"/>
                <w:szCs w:val="22"/>
              </w:rPr>
            </w:rPrChange>
          </w:rPr>
          <w:t xml:space="preserve"> </w:t>
        </w:r>
      </w:ins>
      <w:ins w:id="45" w:author="Druhin Mukherjee" w:date="2016-04-14T12:17:00Z">
        <w:r w:rsidR="006379B0" w:rsidRPr="006379B0">
          <w:rPr>
            <w:szCs w:val="22"/>
            <w:rPrChange w:id="46" w:author="Druhin Mukherjee" w:date="2016-04-14T12:21:00Z">
              <w:rPr>
                <w:rFonts w:asciiTheme="minorHAnsi" w:hAnsiTheme="minorHAnsi"/>
                <w:szCs w:val="22"/>
              </w:rPr>
            </w:rPrChange>
          </w:rPr>
          <w:t xml:space="preserve">there is a 2-way handshake system enabled. Once the message gets delivered to the endpoint, an acknowledgement message is sent out. It supports various other services as well like congestion control and multiplexing. The fact that TCP is also full duplex, makes it quite a potent connection to use. The way it handles </w:t>
        </w:r>
      </w:ins>
      <w:ins w:id="47" w:author="Druhin Mukherjee" w:date="2016-04-14T12:18:00Z">
        <w:r w:rsidR="006379B0" w:rsidRPr="006379B0">
          <w:rPr>
            <w:szCs w:val="22"/>
            <w:rPrChange w:id="48" w:author="Druhin Mukherjee" w:date="2016-04-14T12:21:00Z">
              <w:rPr>
                <w:rFonts w:asciiTheme="minorHAnsi" w:hAnsiTheme="minorHAnsi"/>
                <w:szCs w:val="22"/>
              </w:rPr>
            </w:rPrChange>
          </w:rPr>
          <w:t>the</w:t>
        </w:r>
      </w:ins>
      <w:ins w:id="49" w:author="Druhin Mukherjee" w:date="2016-04-14T12:17:00Z">
        <w:r w:rsidR="006379B0" w:rsidRPr="006379B0">
          <w:rPr>
            <w:szCs w:val="22"/>
            <w:rPrChange w:id="50" w:author="Druhin Mukherjee" w:date="2016-04-14T12:21:00Z">
              <w:rPr>
                <w:rFonts w:asciiTheme="minorHAnsi" w:hAnsiTheme="minorHAnsi"/>
                <w:szCs w:val="22"/>
              </w:rPr>
            </w:rPrChange>
          </w:rPr>
          <w:t xml:space="preserve"> </w:t>
        </w:r>
      </w:ins>
      <w:ins w:id="51" w:author="Druhin Mukherjee" w:date="2016-04-14T12:18:00Z">
        <w:r w:rsidR="006379B0" w:rsidRPr="006379B0">
          <w:rPr>
            <w:szCs w:val="22"/>
            <w:rPrChange w:id="52" w:author="Druhin Mukherjee" w:date="2016-04-14T12:21:00Z">
              <w:rPr>
                <w:rFonts w:asciiTheme="minorHAnsi" w:hAnsiTheme="minorHAnsi"/>
                <w:szCs w:val="22"/>
              </w:rPr>
            </w:rPrChange>
          </w:rPr>
          <w:t xml:space="preserve">reliable transfer of data is through byte sequence number. </w:t>
        </w:r>
      </w:ins>
      <w:ins w:id="53" w:author="Druhin Mukherjee" w:date="2016-04-14T12:19:00Z">
        <w:r w:rsidR="006379B0" w:rsidRPr="006379B0">
          <w:rPr>
            <w:szCs w:val="22"/>
            <w:rPrChange w:id="54" w:author="Druhin Mukherjee" w:date="2016-04-14T12:21:00Z">
              <w:rPr>
                <w:rFonts w:asciiTheme="minorHAnsi" w:hAnsiTheme="minorHAnsi"/>
                <w:szCs w:val="22"/>
              </w:rPr>
            </w:rPrChange>
          </w:rPr>
          <w:t>It sets a timeout function and based on time-outs it can decide whether a package has been delivered or not. The below mentioned diagram shows how the handshaking protocol is established.</w:t>
        </w:r>
      </w:ins>
    </w:p>
    <w:p w14:paraId="4A8D2A87" w14:textId="606957E1" w:rsidR="00451BC0" w:rsidRDefault="00451BC0" w:rsidP="00451BC0">
      <w:pPr>
        <w:pStyle w:val="NormalPACKT"/>
        <w:rPr>
          <w:rFonts w:asciiTheme="minorHAnsi" w:hAnsiTheme="minorHAnsi"/>
          <w:szCs w:val="22"/>
        </w:rPr>
      </w:pPr>
      <w:r>
        <w:rPr>
          <w:rFonts w:asciiTheme="minorHAnsi" w:hAnsiTheme="minorHAnsi"/>
          <w:noProof/>
          <w:szCs w:val="22"/>
          <w:lang w:val="en-NZ" w:eastAsia="en-NZ"/>
        </w:rPr>
        <w:lastRenderedPageBreak/>
        <w:drawing>
          <wp:inline distT="0" distB="0" distL="0" distR="0" wp14:anchorId="05211D2E" wp14:editId="3D7C30CF">
            <wp:extent cx="5029200" cy="3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3150870"/>
                    </a:xfrm>
                    <a:prstGeom prst="rect">
                      <a:avLst/>
                    </a:prstGeom>
                  </pic:spPr>
                </pic:pic>
              </a:graphicData>
            </a:graphic>
          </wp:inline>
        </w:drawing>
      </w:r>
    </w:p>
    <w:p w14:paraId="5C6505DB" w14:textId="195ABECB" w:rsidR="006379B0" w:rsidRPr="006379B0" w:rsidRDefault="00451BC0" w:rsidP="00451BC0">
      <w:pPr>
        <w:pStyle w:val="NormalPACKT"/>
        <w:rPr>
          <w:szCs w:val="22"/>
          <w:rPrChange w:id="55" w:author="Druhin Mukherjee" w:date="2016-04-14T12:24:00Z">
            <w:rPr>
              <w:rFonts w:asciiTheme="minorHAnsi" w:hAnsiTheme="minorHAnsi"/>
              <w:szCs w:val="22"/>
            </w:rPr>
          </w:rPrChange>
        </w:rPr>
      </w:pPr>
      <w:commentRangeStart w:id="56"/>
      <w:del w:id="57" w:author="Druhin Mukherjee" w:date="2016-04-14T12:22:00Z">
        <w:r w:rsidRPr="006379B0" w:rsidDel="006379B0">
          <w:rPr>
            <w:szCs w:val="22"/>
            <w:rPrChange w:id="58" w:author="Druhin Mukherjee" w:date="2016-04-14T12:24:00Z">
              <w:rPr>
                <w:rFonts w:asciiTheme="minorHAnsi" w:hAnsiTheme="minorHAnsi"/>
                <w:szCs w:val="22"/>
              </w:rPr>
            </w:rPrChange>
          </w:rPr>
          <w:delText>The sliding window serves several purposes. It guarantees the reliable delivery of data. It ensures that the data is delivered in order. It enforces flow control between the sender and the receiver.</w:delText>
        </w:r>
      </w:del>
      <w:ins w:id="59" w:author="Druhin Mukherjee" w:date="2016-04-14T12:20:00Z">
        <w:r w:rsidR="006379B0" w:rsidRPr="006379B0">
          <w:rPr>
            <w:szCs w:val="22"/>
            <w:rPrChange w:id="60" w:author="Druhin Mukherjee" w:date="2016-04-14T12:24:00Z">
              <w:rPr>
                <w:rFonts w:asciiTheme="minorHAnsi" w:hAnsiTheme="minorHAnsi"/>
                <w:szCs w:val="22"/>
              </w:rPr>
            </w:rPrChange>
          </w:rPr>
          <w:t xml:space="preserve">Another </w:t>
        </w:r>
      </w:ins>
      <w:ins w:id="61" w:author="Druhin Mukherjee" w:date="2016-04-14T12:21:00Z">
        <w:r w:rsidR="006379B0" w:rsidRPr="006379B0">
          <w:rPr>
            <w:szCs w:val="22"/>
            <w:rPrChange w:id="62" w:author="Druhin Mukherjee" w:date="2016-04-14T12:24:00Z">
              <w:rPr>
                <w:rFonts w:asciiTheme="minorHAnsi" w:hAnsiTheme="minorHAnsi"/>
                <w:szCs w:val="22"/>
              </w:rPr>
            </w:rPrChange>
          </w:rPr>
          <w:t>mechanism for TCP is the sliding window mechanism by which it guarantees reliable delivery of data. It ensures that the data packets are delivered in a sequential manner and a flow control between the sender and receiver is established.</w:t>
        </w:r>
      </w:ins>
    </w:p>
    <w:p w14:paraId="0696B448" w14:textId="170D0EAD" w:rsidR="006379B0" w:rsidRPr="006379B0" w:rsidRDefault="00966210" w:rsidP="00966210">
      <w:pPr>
        <w:pStyle w:val="NormalPACKT"/>
        <w:rPr>
          <w:ins w:id="63" w:author="Druhin Mukherjee" w:date="2016-04-14T12:22:00Z"/>
          <w:szCs w:val="22"/>
          <w:rPrChange w:id="64" w:author="Druhin Mukherjee" w:date="2016-04-14T12:24:00Z">
            <w:rPr>
              <w:ins w:id="65" w:author="Druhin Mukherjee" w:date="2016-04-14T12:22:00Z"/>
              <w:rFonts w:asciiTheme="minorHAnsi" w:hAnsiTheme="minorHAnsi"/>
              <w:szCs w:val="22"/>
            </w:rPr>
          </w:rPrChange>
        </w:rPr>
      </w:pPr>
      <w:del w:id="66" w:author="Druhin Mukherjee" w:date="2016-04-14T12:23:00Z">
        <w:r w:rsidRPr="006379B0" w:rsidDel="006379B0">
          <w:rPr>
            <w:szCs w:val="22"/>
            <w:rPrChange w:id="67" w:author="Druhin Mukherjee" w:date="2016-04-14T12:24:00Z">
              <w:rPr>
                <w:rFonts w:asciiTheme="minorHAnsi" w:hAnsiTheme="minorHAnsi"/>
                <w:szCs w:val="22"/>
              </w:rPr>
            </w:rPrChange>
          </w:rPr>
          <w:delText>UDP is used when we do not want a reliable connection. The focus is more on speed. Sometimes UDP is also referred as Unreliable datagram protocol. The message that is passed via the UDP protocol is called packets. There is no guarantee that the message will be delivered. No guarantee that packets will be received in the same order they are sent.</w:delText>
        </w:r>
        <w:commentRangeEnd w:id="56"/>
        <w:r w:rsidR="00E016A8" w:rsidRPr="006379B0" w:rsidDel="006379B0">
          <w:rPr>
            <w:rStyle w:val="CommentReference"/>
            <w:bCs/>
            <w:sz w:val="22"/>
            <w:szCs w:val="22"/>
            <w:rPrChange w:id="68" w:author="Druhin Mukherjee" w:date="2016-04-14T12:24:00Z">
              <w:rPr>
                <w:rStyle w:val="CommentReference"/>
                <w:rFonts w:ascii="Arial" w:hAnsi="Arial" w:cs="Arial"/>
                <w:bCs/>
              </w:rPr>
            </w:rPrChange>
          </w:rPr>
          <w:commentReference w:id="56"/>
        </w:r>
        <w:r w:rsidRPr="006379B0" w:rsidDel="006379B0">
          <w:rPr>
            <w:szCs w:val="22"/>
            <w:rPrChange w:id="69" w:author="Druhin Mukherjee" w:date="2016-04-14T12:24:00Z">
              <w:rPr>
                <w:rFonts w:asciiTheme="minorHAnsi" w:hAnsiTheme="minorHAnsi"/>
                <w:szCs w:val="22"/>
              </w:rPr>
            </w:rPrChange>
          </w:rPr>
          <w:delText xml:space="preserve"> </w:delText>
        </w:r>
      </w:del>
      <w:ins w:id="70" w:author="Druhin Mukherjee" w:date="2016-04-14T12:22:00Z">
        <w:r w:rsidR="006379B0" w:rsidRPr="006379B0">
          <w:rPr>
            <w:szCs w:val="22"/>
            <w:rPrChange w:id="71" w:author="Druhin Mukherjee" w:date="2016-04-14T12:24:00Z">
              <w:rPr>
                <w:rFonts w:asciiTheme="minorHAnsi" w:hAnsiTheme="minorHAnsi"/>
                <w:szCs w:val="22"/>
              </w:rPr>
            </w:rPrChange>
          </w:rPr>
          <w:t>UDP is used when we are not too concerned if the data packets are delivered out of order. The main concern is how fast the packets are delivered. There is no reliability and no guarantee that the packets will be delivered.</w:t>
        </w:r>
      </w:ins>
    </w:p>
    <w:p w14:paraId="5A780396" w14:textId="2A95A259" w:rsidR="00966210" w:rsidRPr="006379B0" w:rsidRDefault="00966210" w:rsidP="00966210">
      <w:pPr>
        <w:pStyle w:val="NormalPACKT"/>
        <w:rPr>
          <w:szCs w:val="22"/>
          <w:rPrChange w:id="72" w:author="Druhin Mukherjee" w:date="2016-04-14T12:24:00Z">
            <w:rPr>
              <w:rFonts w:asciiTheme="minorHAnsi" w:hAnsiTheme="minorHAnsi"/>
              <w:szCs w:val="22"/>
            </w:rPr>
          </w:rPrChange>
        </w:rPr>
      </w:pPr>
      <w:r w:rsidRPr="006379B0">
        <w:rPr>
          <w:szCs w:val="22"/>
          <w:rPrChange w:id="73" w:author="Druhin Mukherjee" w:date="2016-04-14T12:24:00Z">
            <w:rPr>
              <w:rFonts w:asciiTheme="minorHAnsi" w:hAnsiTheme="minorHAnsi"/>
              <w:szCs w:val="22"/>
            </w:rPr>
          </w:rPrChange>
        </w:rPr>
        <w:t>Applications that require ordered delivery must restore datagram ordering themselves. Datagrams can be written to a target address without knowing if it exists or is listening.</w:t>
      </w:r>
      <w:r w:rsidRPr="006379B0">
        <w:rPr>
          <w:szCs w:val="22"/>
        </w:rPr>
        <w:t xml:space="preserve"> </w:t>
      </w:r>
      <w:r w:rsidRPr="006379B0">
        <w:rPr>
          <w:szCs w:val="22"/>
          <w:rPrChange w:id="74" w:author="Druhin Mukherjee" w:date="2016-04-14T12:24:00Z">
            <w:rPr>
              <w:rFonts w:asciiTheme="minorHAnsi" w:hAnsiTheme="minorHAnsi"/>
              <w:szCs w:val="22"/>
            </w:rPr>
          </w:rPrChange>
        </w:rPr>
        <w:t>Messages can also be broadcast to all hosts on a particular subnet. DOOM had done this. Sometime if we require a very minimal reliability, UDP is open to adding that functionality. At the point it is also referred to as reliable UDP.</w:t>
      </w:r>
    </w:p>
    <w:p w14:paraId="7541419E" w14:textId="3A316AC9" w:rsidR="001225D8" w:rsidRDefault="00760A1B">
      <w:pPr>
        <w:pStyle w:val="Heading1"/>
        <w:numPr>
          <w:ilvl w:val="0"/>
          <w:numId w:val="4"/>
        </w:numPr>
        <w:tabs>
          <w:tab w:val="left" w:pos="0"/>
        </w:tabs>
        <w:pPrChange w:id="75" w:author="Rashmi Suvarna" w:date="2016-04-07T13:46:00Z">
          <w:pPr>
            <w:pStyle w:val="Heading1"/>
            <w:numPr>
              <w:numId w:val="7"/>
            </w:numPr>
            <w:tabs>
              <w:tab w:val="left" w:pos="0"/>
            </w:tabs>
          </w:pPr>
        </w:pPrChange>
      </w:pPr>
      <w:r>
        <w:lastRenderedPageBreak/>
        <w:t>Serialising the packets</w:t>
      </w:r>
    </w:p>
    <w:p w14:paraId="4201D4A2" w14:textId="26DFCC46" w:rsidR="005D3C0B" w:rsidRDefault="00241B5A" w:rsidP="005D3C0B">
      <w:r>
        <w:t>Serialization is a key feature to have in the networking system. The process of serialization involves converting a message or data to a format that can be transmitted over the network and finally decoding it There are a variety of ways to serialize and deserialize data and it comes down to a matter of choice.</w:t>
      </w:r>
    </w:p>
    <w:p w14:paraId="265D9C1C" w14:textId="77777777" w:rsidR="001225D8" w:rsidRDefault="001225D8" w:rsidP="00291B74">
      <w:pPr>
        <w:pStyle w:val="Heading2"/>
        <w:numPr>
          <w:ilvl w:val="1"/>
          <w:numId w:val="1"/>
        </w:numPr>
        <w:tabs>
          <w:tab w:val="left" w:pos="0"/>
        </w:tabs>
      </w:pPr>
      <w:r>
        <w:t>Getting ready</w:t>
      </w:r>
    </w:p>
    <w:p w14:paraId="056AE73E" w14:textId="56AFB8FB" w:rsidR="00750B6C" w:rsidRDefault="00750B6C" w:rsidP="00750B6C">
      <w:pPr>
        <w:pStyle w:val="NormalPACKT"/>
        <w:numPr>
          <w:ilvl w:val="0"/>
          <w:numId w:val="1"/>
        </w:numPr>
      </w:pPr>
      <w:r>
        <w:t xml:space="preserve">You need to have a working </w:t>
      </w:r>
      <w:r w:rsidR="00662463">
        <w:t>Windows mach</w:t>
      </w:r>
      <w:r w:rsidR="00B25082">
        <w:t>ine</w:t>
      </w:r>
      <w:r w:rsidR="002B30F0">
        <w:t xml:space="preserve"> and Visual Studio</w:t>
      </w:r>
      <w:r w:rsidR="00B25082">
        <w:t>.</w:t>
      </w:r>
      <w:r w:rsidR="002B30F0">
        <w:t xml:space="preserve"> No other requirement is neede</w:t>
      </w:r>
      <w:r w:rsidR="00D27C44">
        <w:t>d.</w:t>
      </w:r>
    </w:p>
    <w:p w14:paraId="5E264079" w14:textId="259AACB2" w:rsidR="001225D8" w:rsidRDefault="001225D8" w:rsidP="00291B74">
      <w:pPr>
        <w:pStyle w:val="Heading2"/>
        <w:numPr>
          <w:ilvl w:val="1"/>
          <w:numId w:val="1"/>
        </w:numPr>
        <w:tabs>
          <w:tab w:val="left" w:pos="0"/>
        </w:tabs>
      </w:pPr>
      <w:r>
        <w:t>How to do it...</w:t>
      </w:r>
    </w:p>
    <w:p w14:paraId="39DFFD55" w14:textId="27364B85" w:rsidR="009A2603" w:rsidRDefault="008F06DA" w:rsidP="009A2603">
      <w:pPr>
        <w:pStyle w:val="NormalPACKT"/>
      </w:pPr>
      <w:r>
        <w:t xml:space="preserve">In this recipe we will see how easy it is to </w:t>
      </w:r>
      <w:r w:rsidR="00D27C44">
        <w:t>serialize data.</w:t>
      </w:r>
    </w:p>
    <w:p w14:paraId="68FBE61C" w14:textId="5E8F6931" w:rsidR="00D27C44" w:rsidRDefault="00D27C44" w:rsidP="009A2603">
      <w:pPr>
        <w:pStyle w:val="NormalPACKT"/>
      </w:pPr>
      <w:r>
        <w:t>Create a source file and derive from the serializer class.</w:t>
      </w:r>
    </w:p>
    <w:p w14:paraId="5DA9A50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502DD277"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using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xmls;</w:t>
      </w:r>
    </w:p>
    <w:p w14:paraId="08F00AE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7BDF1A6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LastUsedDocument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Serializable</w:t>
      </w:r>
    </w:p>
    <w:p w14:paraId="3905D7F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03BB94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w:t>
      </w:r>
    </w:p>
    <w:p w14:paraId="7E3FFE1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LastUsedDocument();</w:t>
      </w:r>
    </w:p>
    <w:p w14:paraId="7803604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Name;</w:t>
      </w:r>
    </w:p>
    <w:p w14:paraId="3491F00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Path;</w:t>
      </w:r>
    </w:p>
    <w:p w14:paraId="5DB2A4E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xInt</w:t>
      </w:r>
      <w:r>
        <w:rPr>
          <w:rFonts w:ascii="Consolas" w:eastAsiaTheme="minorHAnsi" w:hAnsi="Consolas" w:cs="Consolas"/>
          <w:color w:val="000000"/>
          <w:sz w:val="19"/>
          <w:szCs w:val="19"/>
          <w:highlight w:val="white"/>
          <w:lang w:val="en-NZ"/>
        </w:rPr>
        <w:t xml:space="preserve"> Size;</w:t>
      </w:r>
    </w:p>
    <w:p w14:paraId="296CC94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D7335D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57E61D2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DatabaseLogin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Serializable</w:t>
      </w:r>
    </w:p>
    <w:p w14:paraId="31FA228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40BBDC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w:t>
      </w:r>
    </w:p>
    <w:p w14:paraId="317C7D9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DatabaseLogin();</w:t>
      </w:r>
    </w:p>
    <w:p w14:paraId="0FEB053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HostName;</w:t>
      </w:r>
    </w:p>
    <w:p w14:paraId="4632DB87"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xInt</w:t>
      </w:r>
      <w:r>
        <w:rPr>
          <w:rFonts w:ascii="Consolas" w:eastAsiaTheme="minorHAnsi" w:hAnsi="Consolas" w:cs="Consolas"/>
          <w:color w:val="000000"/>
          <w:sz w:val="19"/>
          <w:szCs w:val="19"/>
          <w:highlight w:val="white"/>
          <w:lang w:val="en-NZ"/>
        </w:rPr>
        <w:t xml:space="preserve"> Port;</w:t>
      </w:r>
    </w:p>
    <w:p w14:paraId="281CA2C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User;</w:t>
      </w:r>
    </w:p>
    <w:p w14:paraId="6D9CC8B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Password;</w:t>
      </w:r>
    </w:p>
    <w:p w14:paraId="32CCDEF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8924C1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1F7F296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Serializable</w:t>
      </w:r>
    </w:p>
    <w:p w14:paraId="6C648D9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897C72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lastRenderedPageBreak/>
        <w:t>public</w:t>
      </w:r>
      <w:r>
        <w:rPr>
          <w:rFonts w:ascii="Consolas" w:eastAsiaTheme="minorHAnsi" w:hAnsi="Consolas" w:cs="Consolas"/>
          <w:color w:val="000000"/>
          <w:sz w:val="19"/>
          <w:szCs w:val="19"/>
          <w:highlight w:val="white"/>
          <w:lang w:val="en-NZ"/>
        </w:rPr>
        <w:t>:</w:t>
      </w:r>
    </w:p>
    <w:p w14:paraId="21BFBDC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SerialisationData();</w:t>
      </w:r>
    </w:p>
    <w:p w14:paraId="53DFF48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Data1;</w:t>
      </w:r>
    </w:p>
    <w:p w14:paraId="51B591B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Data2;</w:t>
      </w:r>
    </w:p>
    <w:p w14:paraId="3DA4518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xString</w:t>
      </w:r>
      <w:r>
        <w:rPr>
          <w:rFonts w:ascii="Consolas" w:eastAsiaTheme="minorHAnsi" w:hAnsi="Consolas" w:cs="Consolas"/>
          <w:color w:val="000000"/>
          <w:sz w:val="19"/>
          <w:szCs w:val="19"/>
          <w:highlight w:val="white"/>
          <w:lang w:val="en-NZ"/>
        </w:rPr>
        <w:t xml:space="preserve"> Data3;</w:t>
      </w:r>
    </w:p>
    <w:p w14:paraId="63D79FE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xInt</w:t>
      </w:r>
      <w:r>
        <w:rPr>
          <w:rFonts w:ascii="Consolas" w:eastAsiaTheme="minorHAnsi" w:hAnsi="Consolas" w:cs="Consolas"/>
          <w:color w:val="000000"/>
          <w:sz w:val="19"/>
          <w:szCs w:val="19"/>
          <w:highlight w:val="white"/>
          <w:lang w:val="en-NZ"/>
        </w:rPr>
        <w:t xml:space="preserve"> Data4;</w:t>
      </w:r>
    </w:p>
    <w:p w14:paraId="621E12D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xInt</w:t>
      </w:r>
      <w:r>
        <w:rPr>
          <w:rFonts w:ascii="Consolas" w:eastAsiaTheme="minorHAnsi" w:hAnsi="Consolas" w:cs="Consolas"/>
          <w:color w:val="000000"/>
          <w:sz w:val="19"/>
          <w:szCs w:val="19"/>
          <w:highlight w:val="white"/>
          <w:lang w:val="en-NZ"/>
        </w:rPr>
        <w:t xml:space="preserve"> Data5;</w:t>
      </w:r>
    </w:p>
    <w:p w14:paraId="36C4DB1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xBool</w:t>
      </w:r>
      <w:r>
        <w:rPr>
          <w:rFonts w:ascii="Consolas" w:eastAsiaTheme="minorHAnsi" w:hAnsi="Consolas" w:cs="Consolas"/>
          <w:color w:val="000000"/>
          <w:sz w:val="19"/>
          <w:szCs w:val="19"/>
          <w:highlight w:val="white"/>
          <w:lang w:val="en-NZ"/>
        </w:rPr>
        <w:t xml:space="preserve"> Data6;</w:t>
      </w:r>
    </w:p>
    <w:p w14:paraId="3915717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xBool</w:t>
      </w:r>
      <w:r>
        <w:rPr>
          <w:rFonts w:ascii="Consolas" w:eastAsiaTheme="minorHAnsi" w:hAnsi="Consolas" w:cs="Consolas"/>
          <w:color w:val="000000"/>
          <w:sz w:val="19"/>
          <w:szCs w:val="19"/>
          <w:highlight w:val="white"/>
          <w:lang w:val="en-NZ"/>
        </w:rPr>
        <w:t xml:space="preserve"> Data7;</w:t>
      </w:r>
    </w:p>
    <w:p w14:paraId="06AEF55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DatabaseLogin</w:t>
      </w:r>
      <w:r>
        <w:rPr>
          <w:rFonts w:ascii="Consolas" w:eastAsiaTheme="minorHAnsi" w:hAnsi="Consolas" w:cs="Consolas"/>
          <w:color w:val="000000"/>
          <w:sz w:val="19"/>
          <w:szCs w:val="19"/>
          <w:highlight w:val="white"/>
          <w:lang w:val="en-NZ"/>
        </w:rPr>
        <w:t xml:space="preserve"> Login;</w:t>
      </w:r>
    </w:p>
    <w:p w14:paraId="0105ED6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Collection</w:t>
      </w:r>
      <w:r>
        <w:rPr>
          <w:rFonts w:ascii="Consolas" w:eastAsiaTheme="minorHAnsi" w:hAnsi="Consolas" w:cs="Consolas"/>
          <w:color w:val="000000"/>
          <w:sz w:val="19"/>
          <w:szCs w:val="19"/>
          <w:highlight w:val="white"/>
          <w:lang w:val="en-NZ"/>
        </w:rPr>
        <w:t>&lt;</w:t>
      </w:r>
      <w:r>
        <w:rPr>
          <w:rFonts w:ascii="Consolas" w:eastAsiaTheme="minorHAnsi" w:hAnsi="Consolas" w:cs="Consolas"/>
          <w:color w:val="2B91AF"/>
          <w:sz w:val="19"/>
          <w:szCs w:val="19"/>
          <w:highlight w:val="white"/>
          <w:lang w:val="en-NZ"/>
        </w:rPr>
        <w:t>LastUsedDocument</w:t>
      </w:r>
      <w:r>
        <w:rPr>
          <w:rFonts w:ascii="Consolas" w:eastAsiaTheme="minorHAnsi" w:hAnsi="Consolas" w:cs="Consolas"/>
          <w:color w:val="000000"/>
          <w:sz w:val="19"/>
          <w:szCs w:val="19"/>
          <w:highlight w:val="white"/>
          <w:lang w:val="en-NZ"/>
        </w:rPr>
        <w:t>&gt; LastUsedDocuments;</w:t>
      </w:r>
    </w:p>
    <w:p w14:paraId="5B71857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D1A52D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65E9E0C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LastUsedDocument</w:t>
      </w:r>
      <w:r>
        <w:rPr>
          <w:rFonts w:ascii="Consolas" w:eastAsiaTheme="minorHAnsi" w:hAnsi="Consolas" w:cs="Consolas"/>
          <w:color w:val="000000"/>
          <w:sz w:val="19"/>
          <w:szCs w:val="19"/>
          <w:highlight w:val="white"/>
          <w:lang w:val="en-NZ"/>
        </w:rPr>
        <w:t>::LastUsedDocument()</w:t>
      </w:r>
    </w:p>
    <w:p w14:paraId="5860C267"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30EC54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setClassName(</w:t>
      </w:r>
      <w:r>
        <w:rPr>
          <w:rFonts w:ascii="Consolas" w:eastAsiaTheme="minorHAnsi" w:hAnsi="Consolas" w:cs="Consolas"/>
          <w:color w:val="A31515"/>
          <w:sz w:val="19"/>
          <w:szCs w:val="19"/>
          <w:highlight w:val="white"/>
          <w:lang w:val="en-NZ"/>
        </w:rPr>
        <w:t>"LastUsedDocument"</w:t>
      </w:r>
      <w:r>
        <w:rPr>
          <w:rFonts w:ascii="Consolas" w:eastAsiaTheme="minorHAnsi" w:hAnsi="Consolas" w:cs="Consolas"/>
          <w:color w:val="000000"/>
          <w:sz w:val="19"/>
          <w:szCs w:val="19"/>
          <w:highlight w:val="white"/>
          <w:lang w:val="en-NZ"/>
        </w:rPr>
        <w:t xml:space="preserve">); </w:t>
      </w:r>
    </w:p>
    <w:p w14:paraId="38B3292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"Name"</w:t>
      </w:r>
      <w:r>
        <w:rPr>
          <w:rFonts w:ascii="Consolas" w:eastAsiaTheme="minorHAnsi" w:hAnsi="Consolas" w:cs="Consolas"/>
          <w:color w:val="000000"/>
          <w:sz w:val="19"/>
          <w:szCs w:val="19"/>
          <w:highlight w:val="white"/>
          <w:lang w:val="en-NZ"/>
        </w:rPr>
        <w:t xml:space="preserve">, &amp;Name); </w:t>
      </w:r>
    </w:p>
    <w:p w14:paraId="4C3EC0B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"Path"</w:t>
      </w:r>
      <w:r>
        <w:rPr>
          <w:rFonts w:ascii="Consolas" w:eastAsiaTheme="minorHAnsi" w:hAnsi="Consolas" w:cs="Consolas"/>
          <w:color w:val="000000"/>
          <w:sz w:val="19"/>
          <w:szCs w:val="19"/>
          <w:highlight w:val="white"/>
          <w:lang w:val="en-NZ"/>
        </w:rPr>
        <w:t>, &amp;Path);</w:t>
      </w:r>
    </w:p>
    <w:p w14:paraId="1E75115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"Size"</w:t>
      </w:r>
      <w:r>
        <w:rPr>
          <w:rFonts w:ascii="Consolas" w:eastAsiaTheme="minorHAnsi" w:hAnsi="Consolas" w:cs="Consolas"/>
          <w:color w:val="000000"/>
          <w:sz w:val="19"/>
          <w:szCs w:val="19"/>
          <w:highlight w:val="white"/>
          <w:lang w:val="en-NZ"/>
        </w:rPr>
        <w:t>, &amp;Size);</w:t>
      </w:r>
    </w:p>
    <w:p w14:paraId="0C27FC8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5103F9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0B63FDD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DatabaseLogin</w:t>
      </w:r>
      <w:r>
        <w:rPr>
          <w:rFonts w:ascii="Consolas" w:eastAsiaTheme="minorHAnsi" w:hAnsi="Consolas" w:cs="Consolas"/>
          <w:color w:val="000000"/>
          <w:sz w:val="19"/>
          <w:szCs w:val="19"/>
          <w:highlight w:val="white"/>
          <w:lang w:val="en-NZ"/>
        </w:rPr>
        <w:t>::DatabaseLogin()</w:t>
      </w:r>
    </w:p>
    <w:p w14:paraId="160ECCB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0D17D7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setClassName(</w:t>
      </w:r>
      <w:r>
        <w:rPr>
          <w:rFonts w:ascii="Consolas" w:eastAsiaTheme="minorHAnsi" w:hAnsi="Consolas" w:cs="Consolas"/>
          <w:color w:val="A31515"/>
          <w:sz w:val="19"/>
          <w:szCs w:val="19"/>
          <w:highlight w:val="white"/>
          <w:lang w:val="en-NZ"/>
        </w:rPr>
        <w:t>"DatabaseLogin"</w:t>
      </w:r>
      <w:r>
        <w:rPr>
          <w:rFonts w:ascii="Consolas" w:eastAsiaTheme="minorHAnsi" w:hAnsi="Consolas" w:cs="Consolas"/>
          <w:color w:val="000000"/>
          <w:sz w:val="19"/>
          <w:szCs w:val="19"/>
          <w:highlight w:val="white"/>
          <w:lang w:val="en-NZ"/>
        </w:rPr>
        <w:t>);</w:t>
      </w:r>
    </w:p>
    <w:p w14:paraId="0FC76CB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"HostName"</w:t>
      </w:r>
      <w:r>
        <w:rPr>
          <w:rFonts w:ascii="Consolas" w:eastAsiaTheme="minorHAnsi" w:hAnsi="Consolas" w:cs="Consolas"/>
          <w:color w:val="000000"/>
          <w:sz w:val="19"/>
          <w:szCs w:val="19"/>
          <w:highlight w:val="white"/>
          <w:lang w:val="en-NZ"/>
        </w:rPr>
        <w:t>, &amp;HostName);</w:t>
      </w:r>
    </w:p>
    <w:p w14:paraId="70A36A1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"Port"</w:t>
      </w:r>
      <w:r>
        <w:rPr>
          <w:rFonts w:ascii="Consolas" w:eastAsiaTheme="minorHAnsi" w:hAnsi="Consolas" w:cs="Consolas"/>
          <w:color w:val="000000"/>
          <w:sz w:val="19"/>
          <w:szCs w:val="19"/>
          <w:highlight w:val="white"/>
          <w:lang w:val="en-NZ"/>
        </w:rPr>
        <w:t>, &amp;Port);</w:t>
      </w:r>
    </w:p>
    <w:p w14:paraId="4829257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"User"</w:t>
      </w:r>
      <w:r>
        <w:rPr>
          <w:rFonts w:ascii="Consolas" w:eastAsiaTheme="minorHAnsi" w:hAnsi="Consolas" w:cs="Consolas"/>
          <w:color w:val="000000"/>
          <w:sz w:val="19"/>
          <w:szCs w:val="19"/>
          <w:highlight w:val="white"/>
          <w:lang w:val="en-NZ"/>
        </w:rPr>
        <w:t>, &amp;User);</w:t>
      </w:r>
    </w:p>
    <w:p w14:paraId="6D8EC92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"Password"</w:t>
      </w:r>
      <w:r>
        <w:rPr>
          <w:rFonts w:ascii="Consolas" w:eastAsiaTheme="minorHAnsi" w:hAnsi="Consolas" w:cs="Consolas"/>
          <w:color w:val="000000"/>
          <w:sz w:val="19"/>
          <w:szCs w:val="19"/>
          <w:highlight w:val="white"/>
          <w:lang w:val="en-NZ"/>
        </w:rPr>
        <w:t>, &amp;Password);</w:t>
      </w:r>
    </w:p>
    <w:p w14:paraId="19C7BA3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E4033F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2017407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::SerialisationData()</w:t>
      </w:r>
    </w:p>
    <w:p w14:paraId="3711AB2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BDF529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setClassName(</w:t>
      </w:r>
      <w:r>
        <w:rPr>
          <w:rFonts w:ascii="Consolas" w:eastAsiaTheme="minorHAnsi" w:hAnsi="Consolas" w:cs="Consolas"/>
          <w:color w:val="A31515"/>
          <w:sz w:val="19"/>
          <w:szCs w:val="19"/>
          <w:highlight w:val="white"/>
          <w:lang w:val="en-NZ"/>
        </w:rPr>
        <w:t>"SerialisationData"</w:t>
      </w:r>
      <w:r>
        <w:rPr>
          <w:rFonts w:ascii="Consolas" w:eastAsiaTheme="minorHAnsi" w:hAnsi="Consolas" w:cs="Consolas"/>
          <w:color w:val="000000"/>
          <w:sz w:val="19"/>
          <w:szCs w:val="19"/>
          <w:highlight w:val="white"/>
          <w:lang w:val="en-NZ"/>
        </w:rPr>
        <w:t>);</w:t>
      </w:r>
    </w:p>
    <w:p w14:paraId="0170C59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"Data1"</w:t>
      </w:r>
      <w:r>
        <w:rPr>
          <w:rFonts w:ascii="Consolas" w:eastAsiaTheme="minorHAnsi" w:hAnsi="Consolas" w:cs="Consolas"/>
          <w:color w:val="000000"/>
          <w:sz w:val="19"/>
          <w:szCs w:val="19"/>
          <w:highlight w:val="white"/>
          <w:lang w:val="en-NZ"/>
        </w:rPr>
        <w:t>, &amp;Data1);</w:t>
      </w:r>
    </w:p>
    <w:p w14:paraId="5E5853E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"Data2"</w:t>
      </w:r>
      <w:r>
        <w:rPr>
          <w:rFonts w:ascii="Consolas" w:eastAsiaTheme="minorHAnsi" w:hAnsi="Consolas" w:cs="Consolas"/>
          <w:color w:val="000000"/>
          <w:sz w:val="19"/>
          <w:szCs w:val="19"/>
          <w:highlight w:val="white"/>
          <w:lang w:val="en-NZ"/>
        </w:rPr>
        <w:t>, &amp;Data2);</w:t>
      </w:r>
    </w:p>
    <w:p w14:paraId="7D975A9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"Data3"</w:t>
      </w:r>
      <w:r>
        <w:rPr>
          <w:rFonts w:ascii="Consolas" w:eastAsiaTheme="minorHAnsi" w:hAnsi="Consolas" w:cs="Consolas"/>
          <w:color w:val="000000"/>
          <w:sz w:val="19"/>
          <w:szCs w:val="19"/>
          <w:highlight w:val="white"/>
          <w:lang w:val="en-NZ"/>
        </w:rPr>
        <w:t>, &amp;Data3);</w:t>
      </w:r>
    </w:p>
    <w:p w14:paraId="327A8B4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"Data4"</w:t>
      </w:r>
      <w:r>
        <w:rPr>
          <w:rFonts w:ascii="Consolas" w:eastAsiaTheme="minorHAnsi" w:hAnsi="Consolas" w:cs="Consolas"/>
          <w:color w:val="000000"/>
          <w:sz w:val="19"/>
          <w:szCs w:val="19"/>
          <w:highlight w:val="white"/>
          <w:lang w:val="en-NZ"/>
        </w:rPr>
        <w:t>, &amp;Data4);</w:t>
      </w:r>
    </w:p>
    <w:p w14:paraId="223ED0F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"Data5"</w:t>
      </w:r>
      <w:r>
        <w:rPr>
          <w:rFonts w:ascii="Consolas" w:eastAsiaTheme="minorHAnsi" w:hAnsi="Consolas" w:cs="Consolas"/>
          <w:color w:val="000000"/>
          <w:sz w:val="19"/>
          <w:szCs w:val="19"/>
          <w:highlight w:val="white"/>
          <w:lang w:val="en-NZ"/>
        </w:rPr>
        <w:t>, &amp;Data5);</w:t>
      </w:r>
    </w:p>
    <w:p w14:paraId="5EE3F60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t>Register(</w:t>
      </w:r>
      <w:r>
        <w:rPr>
          <w:rFonts w:ascii="Consolas" w:eastAsiaTheme="minorHAnsi" w:hAnsi="Consolas" w:cs="Consolas"/>
          <w:color w:val="A31515"/>
          <w:sz w:val="19"/>
          <w:szCs w:val="19"/>
          <w:highlight w:val="white"/>
          <w:lang w:val="en-NZ"/>
        </w:rPr>
        <w:t>"Data6"</w:t>
      </w:r>
      <w:r>
        <w:rPr>
          <w:rFonts w:ascii="Consolas" w:eastAsiaTheme="minorHAnsi" w:hAnsi="Consolas" w:cs="Consolas"/>
          <w:color w:val="000000"/>
          <w:sz w:val="19"/>
          <w:szCs w:val="19"/>
          <w:highlight w:val="white"/>
          <w:lang w:val="en-NZ"/>
        </w:rPr>
        <w:t>, &amp;Data6);</w:t>
      </w:r>
    </w:p>
    <w:p w14:paraId="6A61C03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"Data7"</w:t>
      </w:r>
      <w:r>
        <w:rPr>
          <w:rFonts w:ascii="Consolas" w:eastAsiaTheme="minorHAnsi" w:hAnsi="Consolas" w:cs="Consolas"/>
          <w:color w:val="000000"/>
          <w:sz w:val="19"/>
          <w:szCs w:val="19"/>
          <w:highlight w:val="white"/>
          <w:lang w:val="en-NZ"/>
        </w:rPr>
        <w:t>, &amp;Data7);</w:t>
      </w:r>
    </w:p>
    <w:p w14:paraId="4317996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"Login"</w:t>
      </w:r>
      <w:r>
        <w:rPr>
          <w:rFonts w:ascii="Consolas" w:eastAsiaTheme="minorHAnsi" w:hAnsi="Consolas" w:cs="Consolas"/>
          <w:color w:val="000000"/>
          <w:sz w:val="19"/>
          <w:szCs w:val="19"/>
          <w:highlight w:val="white"/>
          <w:lang w:val="en-NZ"/>
        </w:rPr>
        <w:t>, &amp;Login);</w:t>
      </w:r>
    </w:p>
    <w:p w14:paraId="7B64F0B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Register(</w:t>
      </w:r>
      <w:r>
        <w:rPr>
          <w:rFonts w:ascii="Consolas" w:eastAsiaTheme="minorHAnsi" w:hAnsi="Consolas" w:cs="Consolas"/>
          <w:color w:val="A31515"/>
          <w:sz w:val="19"/>
          <w:szCs w:val="19"/>
          <w:highlight w:val="white"/>
          <w:lang w:val="en-NZ"/>
        </w:rPr>
        <w:t>"LastUsedDocuments"</w:t>
      </w:r>
      <w:r>
        <w:rPr>
          <w:rFonts w:ascii="Consolas" w:eastAsiaTheme="minorHAnsi" w:hAnsi="Consolas" w:cs="Consolas"/>
          <w:color w:val="000000"/>
          <w:sz w:val="19"/>
          <w:szCs w:val="19"/>
          <w:highlight w:val="white"/>
          <w:lang w:val="en-NZ"/>
        </w:rPr>
        <w:t>, &amp;LastUsedDocuments);</w:t>
      </w:r>
    </w:p>
    <w:p w14:paraId="6A727BD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setVersion(</w:t>
      </w:r>
      <w:r>
        <w:rPr>
          <w:rFonts w:ascii="Consolas" w:eastAsiaTheme="minorHAnsi" w:hAnsi="Consolas" w:cs="Consolas"/>
          <w:color w:val="A31515"/>
          <w:sz w:val="19"/>
          <w:szCs w:val="19"/>
          <w:highlight w:val="white"/>
          <w:lang w:val="en-NZ"/>
        </w:rPr>
        <w:t>"2.1"</w:t>
      </w:r>
      <w:r>
        <w:rPr>
          <w:rFonts w:ascii="Consolas" w:eastAsiaTheme="minorHAnsi" w:hAnsi="Consolas" w:cs="Consolas"/>
          <w:color w:val="000000"/>
          <w:sz w:val="19"/>
          <w:szCs w:val="19"/>
          <w:highlight w:val="white"/>
          <w:lang w:val="en-NZ"/>
        </w:rPr>
        <w:t>);</w:t>
      </w:r>
    </w:p>
    <w:p w14:paraId="450589C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08434C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6AE9455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12167B1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37D0E3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Creating the Datas object </w:t>
      </w:r>
    </w:p>
    <w:p w14:paraId="6F979DF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"Creating object..."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2694C15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 xml:space="preserve"> *Datas=</w:t>
      </w:r>
      <w:r>
        <w:rPr>
          <w:rFonts w:ascii="Consolas" w:eastAsiaTheme="minorHAnsi" w:hAnsi="Consolas" w:cs="Consolas"/>
          <w:color w:val="008080"/>
          <w:sz w:val="19"/>
          <w:szCs w:val="19"/>
          <w:highlight w:val="white"/>
          <w:lang w:val="en-NZ"/>
        </w:rPr>
        <w:t>new</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w:t>
      </w:r>
    </w:p>
    <w:p w14:paraId="33CAC72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Datas-&gt;Data1</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"This is the first string"</w:t>
      </w:r>
      <w:r>
        <w:rPr>
          <w:rFonts w:ascii="Consolas" w:eastAsiaTheme="minorHAnsi" w:hAnsi="Consolas" w:cs="Consolas"/>
          <w:color w:val="000000"/>
          <w:sz w:val="19"/>
          <w:szCs w:val="19"/>
          <w:highlight w:val="white"/>
          <w:lang w:val="en-NZ"/>
        </w:rPr>
        <w:t>;</w:t>
      </w:r>
    </w:p>
    <w:p w14:paraId="0547101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Datas-&gt;Data2</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"This is the second random data"</w:t>
      </w:r>
      <w:r>
        <w:rPr>
          <w:rFonts w:ascii="Consolas" w:eastAsiaTheme="minorHAnsi" w:hAnsi="Consolas" w:cs="Consolas"/>
          <w:color w:val="000000"/>
          <w:sz w:val="19"/>
          <w:szCs w:val="19"/>
          <w:highlight w:val="white"/>
          <w:lang w:val="en-NZ"/>
        </w:rPr>
        <w:t>;</w:t>
      </w:r>
    </w:p>
    <w:p w14:paraId="1242066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Datas-&gt;Data3</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"3rd data"</w:t>
      </w:r>
      <w:r>
        <w:rPr>
          <w:rFonts w:ascii="Consolas" w:eastAsiaTheme="minorHAnsi" w:hAnsi="Consolas" w:cs="Consolas"/>
          <w:color w:val="000000"/>
          <w:sz w:val="19"/>
          <w:szCs w:val="19"/>
          <w:highlight w:val="white"/>
          <w:lang w:val="en-NZ"/>
        </w:rPr>
        <w:t>;</w:t>
      </w:r>
    </w:p>
    <w:p w14:paraId="09FD279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Datas-&gt;Data4</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1234;</w:t>
      </w:r>
    </w:p>
    <w:p w14:paraId="4FE3A05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Datas-&gt;Data5</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5678;</w:t>
      </w:r>
    </w:p>
    <w:p w14:paraId="6A8B326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Datas-&gt;Data6</w:t>
      </w:r>
      <w:r>
        <w:rPr>
          <w:rFonts w:ascii="Consolas" w:eastAsiaTheme="minorHAnsi" w:hAnsi="Consolas" w:cs="Consolas"/>
          <w:color w:val="008080"/>
          <w:sz w:val="19"/>
          <w:szCs w:val="19"/>
          <w:highlight w:val="white"/>
          <w:lang w:val="en-NZ"/>
        </w:rPr>
        <w:t>=</w:t>
      </w:r>
      <w:r>
        <w:rPr>
          <w:rFonts w:ascii="Consolas" w:eastAsiaTheme="minorHAnsi" w:hAnsi="Consolas" w:cs="Consolas"/>
          <w:color w:val="0000FF"/>
          <w:sz w:val="19"/>
          <w:szCs w:val="19"/>
          <w:highlight w:val="white"/>
          <w:lang w:val="en-NZ"/>
        </w:rPr>
        <w:t>false</w:t>
      </w:r>
      <w:r>
        <w:rPr>
          <w:rFonts w:ascii="Consolas" w:eastAsiaTheme="minorHAnsi" w:hAnsi="Consolas" w:cs="Consolas"/>
          <w:color w:val="000000"/>
          <w:sz w:val="19"/>
          <w:szCs w:val="19"/>
          <w:highlight w:val="white"/>
          <w:lang w:val="en-NZ"/>
        </w:rPr>
        <w:t>;</w:t>
      </w:r>
    </w:p>
    <w:p w14:paraId="791A4CF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Datas-&gt;Data7</w:t>
      </w:r>
      <w:r>
        <w:rPr>
          <w:rFonts w:ascii="Consolas" w:eastAsiaTheme="minorHAnsi" w:hAnsi="Consolas" w:cs="Consolas"/>
          <w:color w:val="008080"/>
          <w:sz w:val="19"/>
          <w:szCs w:val="19"/>
          <w:highlight w:val="white"/>
          <w:lang w:val="en-NZ"/>
        </w:rPr>
        <w:t>=</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w:t>
      </w:r>
    </w:p>
    <w:p w14:paraId="0108C4D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Datas-&gt;Login.HostName</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"aws.localserver.something"</w:t>
      </w:r>
      <w:r>
        <w:rPr>
          <w:rFonts w:ascii="Consolas" w:eastAsiaTheme="minorHAnsi" w:hAnsi="Consolas" w:cs="Consolas"/>
          <w:color w:val="000000"/>
          <w:sz w:val="19"/>
          <w:szCs w:val="19"/>
          <w:highlight w:val="white"/>
          <w:lang w:val="en-NZ"/>
        </w:rPr>
        <w:t>;</w:t>
      </w:r>
    </w:p>
    <w:p w14:paraId="4873CBF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Datas-&gt;Login.Port</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2000;</w:t>
      </w:r>
    </w:p>
    <w:p w14:paraId="1D64792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Datas-&gt;Login.User</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"packt.pub"</w:t>
      </w:r>
      <w:r>
        <w:rPr>
          <w:rFonts w:ascii="Consolas" w:eastAsiaTheme="minorHAnsi" w:hAnsi="Consolas" w:cs="Consolas"/>
          <w:color w:val="000000"/>
          <w:sz w:val="19"/>
          <w:szCs w:val="19"/>
          <w:highlight w:val="white"/>
          <w:lang w:val="en-NZ"/>
        </w:rPr>
        <w:t>;</w:t>
      </w:r>
    </w:p>
    <w:p w14:paraId="3287C75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Datas-&gt;Login.Password</w:t>
      </w:r>
      <w:r>
        <w:rPr>
          <w:rFonts w:ascii="Consolas" w:eastAsiaTheme="minorHAnsi" w:hAnsi="Consolas" w:cs="Consolas"/>
          <w:color w:val="008080"/>
          <w:sz w:val="19"/>
          <w:szCs w:val="19"/>
          <w:highlight w:val="white"/>
          <w:lang w:val="en-NZ"/>
        </w:rPr>
        <w:t>=</w:t>
      </w:r>
      <w:r>
        <w:rPr>
          <w:rFonts w:ascii="Consolas" w:eastAsiaTheme="minorHAnsi" w:hAnsi="Consolas" w:cs="Consolas"/>
          <w:color w:val="A31515"/>
          <w:sz w:val="19"/>
          <w:szCs w:val="19"/>
          <w:highlight w:val="white"/>
          <w:lang w:val="en-NZ"/>
        </w:rPr>
        <w:t>"PacktPassword"</w:t>
      </w:r>
      <w:r>
        <w:rPr>
          <w:rFonts w:ascii="Consolas" w:eastAsiaTheme="minorHAnsi" w:hAnsi="Consolas" w:cs="Consolas"/>
          <w:color w:val="000000"/>
          <w:sz w:val="19"/>
          <w:szCs w:val="19"/>
          <w:highlight w:val="white"/>
          <w:lang w:val="en-NZ"/>
        </w:rPr>
        <w:t>;</w:t>
      </w:r>
    </w:p>
    <w:p w14:paraId="1DF76B7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37E173D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for</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docNum=1; docNum&lt;=10; docNum++)</w:t>
      </w:r>
    </w:p>
    <w:p w14:paraId="5F24E16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4E738E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LastUsedDocument</w:t>
      </w:r>
      <w:r>
        <w:rPr>
          <w:rFonts w:ascii="Consolas" w:eastAsiaTheme="minorHAnsi" w:hAnsi="Consolas" w:cs="Consolas"/>
          <w:color w:val="000000"/>
          <w:sz w:val="19"/>
          <w:szCs w:val="19"/>
          <w:highlight w:val="white"/>
          <w:lang w:val="en-NZ"/>
        </w:rPr>
        <w:t xml:space="preserve"> *doc = Datas-&gt;LastUsedDocuments.newElement();</w:t>
      </w:r>
    </w:p>
    <w:p w14:paraId="557DE62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stringstream</w:t>
      </w:r>
      <w:r>
        <w:rPr>
          <w:rFonts w:ascii="Consolas" w:eastAsiaTheme="minorHAnsi" w:hAnsi="Consolas" w:cs="Consolas"/>
          <w:color w:val="000000"/>
          <w:sz w:val="19"/>
          <w:szCs w:val="19"/>
          <w:highlight w:val="white"/>
          <w:lang w:val="en-NZ"/>
        </w:rPr>
        <w:t xml:space="preserve"> docName;</w:t>
      </w:r>
    </w:p>
    <w:p w14:paraId="59F26A6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docName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"Document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docNum;</w:t>
      </w:r>
    </w:p>
    <w:p w14:paraId="43E82F1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doc-&gt;Name </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 xml:space="preserve"> docName.str();</w:t>
      </w:r>
    </w:p>
    <w:p w14:paraId="3D64022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doc-&gt;Path </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"{FILEPATH}"</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Set Placeholder for search/replace</w:t>
      </w:r>
    </w:p>
    <w:p w14:paraId="40B3D98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doc-&gt;setVersion(</w:t>
      </w:r>
      <w:r>
        <w:rPr>
          <w:rFonts w:ascii="Consolas" w:eastAsiaTheme="minorHAnsi" w:hAnsi="Consolas" w:cs="Consolas"/>
          <w:color w:val="A31515"/>
          <w:sz w:val="19"/>
          <w:szCs w:val="19"/>
          <w:highlight w:val="white"/>
          <w:lang w:val="en-NZ"/>
        </w:rPr>
        <w:t>"1.1"</w:t>
      </w:r>
      <w:r>
        <w:rPr>
          <w:rFonts w:ascii="Consolas" w:eastAsiaTheme="minorHAnsi" w:hAnsi="Consolas" w:cs="Consolas"/>
          <w:color w:val="000000"/>
          <w:sz w:val="19"/>
          <w:szCs w:val="19"/>
          <w:highlight w:val="white"/>
          <w:lang w:val="en-NZ"/>
        </w:rPr>
        <w:t>);</w:t>
      </w:r>
    </w:p>
    <w:p w14:paraId="4EADDD5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7F109097"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3987F01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"OK"</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2F123FF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6A2C43D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Serialize the Datas object</w:t>
      </w:r>
    </w:p>
    <w:p w14:paraId="3F326A0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"Serializing object...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0C1AD58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xmlData = Datas-&gt;toXML();</w:t>
      </w:r>
    </w:p>
    <w:p w14:paraId="7C7F6CD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"OK"</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3F7F868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"Result:"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1A584D1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xmlData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4892751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35A22E3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"Login, URL:"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29D31B4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"Hostname: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Datas-&gt;Login.HostName.value();</w:t>
      </w:r>
    </w:p>
    <w:p w14:paraId="22C9D72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Datas-&gt;Login.Port.toString()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344F7F4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"Show all collection items"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68D3BD8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for</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size_t</w:t>
      </w:r>
      <w:r>
        <w:rPr>
          <w:rFonts w:ascii="Consolas" w:eastAsiaTheme="minorHAnsi" w:hAnsi="Consolas" w:cs="Consolas"/>
          <w:color w:val="000000"/>
          <w:sz w:val="19"/>
          <w:szCs w:val="19"/>
          <w:highlight w:val="white"/>
          <w:lang w:val="en-NZ"/>
        </w:rPr>
        <w:t xml:space="preserve"> i=0; i&lt;Datas-&gt;LastUsedDocuments.size(); i++)</w:t>
      </w:r>
    </w:p>
    <w:p w14:paraId="1E1A0CD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86AEA5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LastUsedDocument</w:t>
      </w:r>
      <w:r>
        <w:rPr>
          <w:rFonts w:ascii="Consolas" w:eastAsiaTheme="minorHAnsi" w:hAnsi="Consolas" w:cs="Consolas"/>
          <w:color w:val="000000"/>
          <w:sz w:val="19"/>
          <w:szCs w:val="19"/>
          <w:highlight w:val="white"/>
          <w:lang w:val="en-NZ"/>
        </w:rPr>
        <w:t>* doc = Datas-&gt;LastUsedDocuments.getItem(i);</w:t>
      </w:r>
    </w:p>
    <w:p w14:paraId="68AE11A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"Item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i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doc-&gt;Name.value()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78E931E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52B4D4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0940235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7C97865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"Deserialization:"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5C0955A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"Class version: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Serializable</w:t>
      </w:r>
      <w:r>
        <w:rPr>
          <w:rFonts w:ascii="Consolas" w:eastAsiaTheme="minorHAnsi" w:hAnsi="Consolas" w:cs="Consolas"/>
          <w:color w:val="000000"/>
          <w:sz w:val="19"/>
          <w:szCs w:val="19"/>
          <w:highlight w:val="white"/>
          <w:lang w:val="en-NZ"/>
        </w:rPr>
        <w:t xml:space="preserve">::IdentifyClassVersion(xmlData)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6D27BB5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"Performing deserialization..."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284BB48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7B588AE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Deserialize the XML text</w:t>
      </w:r>
    </w:p>
    <w:p w14:paraId="0ED5E28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 dser_Datas=</w:t>
      </w:r>
      <w:r>
        <w:rPr>
          <w:rFonts w:ascii="Consolas" w:eastAsiaTheme="minorHAnsi" w:hAnsi="Consolas" w:cs="Consolas"/>
          <w:color w:val="008080"/>
          <w:sz w:val="19"/>
          <w:szCs w:val="19"/>
          <w:highlight w:val="white"/>
          <w:lang w:val="en-NZ"/>
        </w:rPr>
        <w:t>new</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w:t>
      </w:r>
    </w:p>
    <w:p w14:paraId="3E5F9BB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Serializable</w:t>
      </w:r>
      <w:r>
        <w:rPr>
          <w:rFonts w:ascii="Consolas" w:eastAsiaTheme="minorHAnsi" w:hAnsi="Consolas" w:cs="Consolas"/>
          <w:color w:val="000000"/>
          <w:sz w:val="19"/>
          <w:szCs w:val="19"/>
          <w:highlight w:val="white"/>
          <w:lang w:val="en-NZ"/>
        </w:rPr>
        <w:t>::fromXML(xmlData, dser_Datas))</w:t>
      </w:r>
    </w:p>
    <w:p w14:paraId="74E5E3C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25FD50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"OK"</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217D67D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63061A5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compare both objects</w:t>
      </w:r>
    </w:p>
    <w:p w14:paraId="7C2E71D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"Compareing objects: "</w:t>
      </w:r>
      <w:r>
        <w:rPr>
          <w:rFonts w:ascii="Consolas" w:eastAsiaTheme="minorHAnsi" w:hAnsi="Consolas" w:cs="Consolas"/>
          <w:color w:val="000000"/>
          <w:sz w:val="19"/>
          <w:szCs w:val="19"/>
          <w:highlight w:val="white"/>
          <w:lang w:val="en-NZ"/>
        </w:rPr>
        <w:t>;</w:t>
      </w:r>
    </w:p>
    <w:p w14:paraId="1CD35D2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(dser_Datas-&gt;Compare(Datas))</w:t>
      </w:r>
    </w:p>
    <w:p w14:paraId="73A9F67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"equal"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00FF"/>
          <w:sz w:val="19"/>
          <w:szCs w:val="19"/>
          <w:highlight w:val="white"/>
          <w:lang w:val="en-NZ"/>
        </w:rPr>
        <w:t>else</w:t>
      </w:r>
    </w:p>
    <w:p w14:paraId="5A61F845"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"net equal"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p>
    <w:p w14:paraId="7B7E4767"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
    <w:p w14:paraId="3686408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now set value</w:t>
      </w:r>
    </w:p>
    <w:p w14:paraId="5766CD5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"Set new value for field &gt;password&lt;..."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1DE163D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dser_Datas-&gt;Login.Password </w:t>
      </w:r>
      <w:r>
        <w:rPr>
          <w:rFonts w:ascii="Consolas" w:eastAsiaTheme="minorHAnsi" w:hAnsi="Consolas" w:cs="Consolas"/>
          <w:color w:val="008080"/>
          <w:sz w:val="19"/>
          <w:szCs w:val="19"/>
          <w:highlight w:val="white"/>
          <w:lang w:val="en-NZ"/>
        </w:rPr>
        <w: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"newPassword"</w:t>
      </w:r>
      <w:r>
        <w:rPr>
          <w:rFonts w:ascii="Consolas" w:eastAsiaTheme="minorHAnsi" w:hAnsi="Consolas" w:cs="Consolas"/>
          <w:color w:val="000000"/>
          <w:sz w:val="19"/>
          <w:szCs w:val="19"/>
          <w:highlight w:val="white"/>
          <w:lang w:val="en-NZ"/>
        </w:rPr>
        <w:t>;</w:t>
      </w:r>
    </w:p>
    <w:p w14:paraId="6ABF2C8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"OK"</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431B3A1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068F528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"compare objects again: "</w:t>
      </w:r>
      <w:r>
        <w:rPr>
          <w:rFonts w:ascii="Consolas" w:eastAsiaTheme="minorHAnsi" w:hAnsi="Consolas" w:cs="Consolas"/>
          <w:color w:val="000000"/>
          <w:sz w:val="19"/>
          <w:szCs w:val="19"/>
          <w:highlight w:val="white"/>
          <w:lang w:val="en-NZ"/>
        </w:rPr>
        <w:t>;</w:t>
      </w:r>
    </w:p>
    <w:p w14:paraId="435EC3C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(dser_Datas-&gt;Compare(Datas))</w:t>
      </w:r>
    </w:p>
    <w:p w14:paraId="2589EAAF"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"equal"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00FF"/>
          <w:sz w:val="19"/>
          <w:szCs w:val="19"/>
          <w:highlight w:val="white"/>
          <w:lang w:val="en-NZ"/>
        </w:rPr>
        <w:t>else</w:t>
      </w:r>
    </w:p>
    <w:p w14:paraId="36FD0E4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"net equal"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p>
    <w:p w14:paraId="251A4178"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7B4E537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06E5B369"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"search and replace placeholders: "</w:t>
      </w:r>
      <w:r>
        <w:rPr>
          <w:rFonts w:ascii="Consolas" w:eastAsiaTheme="minorHAnsi" w:hAnsi="Consolas" w:cs="Consolas"/>
          <w:color w:val="000000"/>
          <w:sz w:val="19"/>
          <w:szCs w:val="19"/>
          <w:highlight w:val="white"/>
          <w:lang w:val="en-NZ"/>
        </w:rPr>
        <w:t>;</w:t>
      </w:r>
    </w:p>
    <w:p w14:paraId="3520844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dser_Datas-&gt;Replace(</w:t>
      </w:r>
      <w:r>
        <w:rPr>
          <w:rFonts w:ascii="Consolas" w:eastAsiaTheme="minorHAnsi" w:hAnsi="Consolas" w:cs="Consolas"/>
          <w:color w:val="A31515"/>
          <w:sz w:val="19"/>
          <w:szCs w:val="19"/>
          <w:highlight w:val="white"/>
          <w:lang w:val="en-NZ"/>
        </w:rPr>
        <w:t>"{FILEPATH}"</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"c:\\temp\\"</w:t>
      </w:r>
      <w:r>
        <w:rPr>
          <w:rFonts w:ascii="Consolas" w:eastAsiaTheme="minorHAnsi" w:hAnsi="Consolas" w:cs="Consolas"/>
          <w:color w:val="000000"/>
          <w:sz w:val="19"/>
          <w:szCs w:val="19"/>
          <w:highlight w:val="white"/>
          <w:lang w:val="en-NZ"/>
        </w:rPr>
        <w:t>);</w:t>
      </w:r>
    </w:p>
    <w:p w14:paraId="3B7EABE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"OK"</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05955AD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4DC9C99C"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//output xml-data</w:t>
      </w:r>
    </w:p>
    <w:p w14:paraId="51483CA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"Serialize and output xml data: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5B4C1B2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dser_Datas-&gt;toXML()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11BB69E3"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p>
    <w:p w14:paraId="5DD9E97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"Clone object:"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0BDDE5A1"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 xml:space="preserve"> *clone1(</w:t>
      </w:r>
      <w:r>
        <w:rPr>
          <w:rFonts w:ascii="Consolas" w:eastAsiaTheme="minorHAnsi" w:hAnsi="Consolas" w:cs="Consolas"/>
          <w:color w:val="008080"/>
          <w:sz w:val="19"/>
          <w:szCs w:val="19"/>
          <w:highlight w:val="white"/>
          <w:lang w:val="en-NZ"/>
        </w:rPr>
        <w:t>new</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SerialisationData</w:t>
      </w:r>
      <w:r>
        <w:rPr>
          <w:rFonts w:ascii="Consolas" w:eastAsiaTheme="minorHAnsi" w:hAnsi="Consolas" w:cs="Consolas"/>
          <w:color w:val="000000"/>
          <w:sz w:val="19"/>
          <w:szCs w:val="19"/>
          <w:highlight w:val="white"/>
          <w:lang w:val="en-NZ"/>
        </w:rPr>
        <w:t>);</w:t>
      </w:r>
    </w:p>
    <w:p w14:paraId="5ABF06D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Serializable</w:t>
      </w:r>
      <w:r>
        <w:rPr>
          <w:rFonts w:ascii="Consolas" w:eastAsiaTheme="minorHAnsi" w:hAnsi="Consolas" w:cs="Consolas"/>
          <w:color w:val="000000"/>
          <w:sz w:val="19"/>
          <w:szCs w:val="19"/>
          <w:highlight w:val="white"/>
          <w:lang w:val="en-NZ"/>
        </w:rPr>
        <w:t>::Clone(dser_Datas, clone1);</w:t>
      </w:r>
    </w:p>
    <w:p w14:paraId="6D76262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"Serialize and output clone: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68A32512"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cout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clone1-&gt;toXML()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 </w:t>
      </w:r>
      <w:r>
        <w:rPr>
          <w:rFonts w:ascii="Consolas" w:eastAsiaTheme="minorHAnsi" w:hAnsi="Consolas" w:cs="Consolas"/>
          <w:color w:val="008080"/>
          <w:sz w:val="19"/>
          <w:szCs w:val="19"/>
          <w:highlight w:val="white"/>
          <w:lang w:val="en-NZ"/>
        </w:rPr>
        <w:t>&lt;&lt;</w:t>
      </w:r>
      <w:r>
        <w:rPr>
          <w:rFonts w:ascii="Consolas" w:eastAsiaTheme="minorHAnsi" w:hAnsi="Consolas" w:cs="Consolas"/>
          <w:color w:val="000000"/>
          <w:sz w:val="19"/>
          <w:szCs w:val="19"/>
          <w:highlight w:val="white"/>
          <w:lang w:val="en-NZ"/>
        </w:rPr>
        <w:t xml:space="preserve"> endl;</w:t>
      </w:r>
    </w:p>
    <w:p w14:paraId="55D221A4"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80"/>
          <w:sz w:val="19"/>
          <w:szCs w:val="19"/>
          <w:highlight w:val="white"/>
          <w:lang w:val="en-NZ"/>
        </w:rPr>
        <w:t>delete</w:t>
      </w:r>
      <w:r>
        <w:rPr>
          <w:rFonts w:ascii="Consolas" w:eastAsiaTheme="minorHAnsi" w:hAnsi="Consolas" w:cs="Consolas"/>
          <w:color w:val="000000"/>
          <w:sz w:val="19"/>
          <w:szCs w:val="19"/>
          <w:highlight w:val="white"/>
          <w:lang w:val="en-NZ"/>
        </w:rPr>
        <w:t xml:space="preserve"> (clone1);</w:t>
      </w:r>
    </w:p>
    <w:p w14:paraId="79618550"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D444E1E"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80"/>
          <w:sz w:val="19"/>
          <w:szCs w:val="19"/>
          <w:highlight w:val="white"/>
          <w:lang w:val="en-NZ"/>
        </w:rPr>
        <w:t>delete</w:t>
      </w:r>
      <w:r>
        <w:rPr>
          <w:rFonts w:ascii="Consolas" w:eastAsiaTheme="minorHAnsi" w:hAnsi="Consolas" w:cs="Consolas"/>
          <w:color w:val="000000"/>
          <w:sz w:val="19"/>
          <w:szCs w:val="19"/>
          <w:highlight w:val="white"/>
          <w:lang w:val="en-NZ"/>
        </w:rPr>
        <w:t>(Datas);</w:t>
      </w:r>
    </w:p>
    <w:p w14:paraId="307598B6"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80"/>
          <w:sz w:val="19"/>
          <w:szCs w:val="19"/>
          <w:highlight w:val="white"/>
          <w:lang w:val="en-NZ"/>
        </w:rPr>
        <w:t>delete</w:t>
      </w:r>
      <w:r>
        <w:rPr>
          <w:rFonts w:ascii="Consolas" w:eastAsiaTheme="minorHAnsi" w:hAnsi="Consolas" w:cs="Consolas"/>
          <w:color w:val="000000"/>
          <w:sz w:val="19"/>
          <w:szCs w:val="19"/>
          <w:highlight w:val="white"/>
          <w:lang w:val="en-NZ"/>
        </w:rPr>
        <w:t>(dser_Datas);</w:t>
      </w:r>
    </w:p>
    <w:p w14:paraId="2A70405B"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getchar();</w:t>
      </w:r>
    </w:p>
    <w:p w14:paraId="2F61AC6A"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512031AD" w14:textId="77777777" w:rsidR="00D27C44" w:rsidRDefault="00D27C44" w:rsidP="00D27C4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EC35B96" w14:textId="77777777" w:rsidR="00D27C44" w:rsidRPr="009A2603" w:rsidRDefault="00D27C44" w:rsidP="009A2603">
      <w:pPr>
        <w:pStyle w:val="NormalPACKT"/>
      </w:pPr>
    </w:p>
    <w:p w14:paraId="116FAC69" w14:textId="5FC2CE4E" w:rsidR="001225D8" w:rsidRDefault="001225D8" w:rsidP="0024254F">
      <w:pPr>
        <w:pStyle w:val="Heading2"/>
        <w:numPr>
          <w:ilvl w:val="1"/>
          <w:numId w:val="1"/>
        </w:numPr>
        <w:tabs>
          <w:tab w:val="left" w:pos="0"/>
        </w:tabs>
      </w:pPr>
      <w:r>
        <w:t>How it works...</w:t>
      </w:r>
    </w:p>
    <w:p w14:paraId="4F7182A4" w14:textId="6CA7E557" w:rsidR="00436FFC" w:rsidRDefault="00D27C44" w:rsidP="00436FFC">
      <w:pPr>
        <w:pStyle w:val="NormalPACKT"/>
      </w:pPr>
      <w:r>
        <w:t xml:space="preserve">As mentioned before, serialise is to convert the data to a format that can be transferred. We can do this by using the Google API or using the JSON format. In this example we have used a XML serializer originally written by Lothar Perr. The whole idea behind the program is that we convert the data to a XML format. </w:t>
      </w:r>
      <w:r w:rsidR="001D4F73">
        <w:t xml:space="preserve">In the class </w:t>
      </w:r>
      <w:r w:rsidR="001D4F73" w:rsidRPr="001D4F73">
        <w:rPr>
          <w:rStyle w:val="Emphasis"/>
        </w:rPr>
        <w:t>serializable</w:t>
      </w:r>
      <w:r w:rsidR="001D4F73">
        <w:t xml:space="preserve"> data, we publicly derive it from the </w:t>
      </w:r>
      <w:r w:rsidR="001D4F73" w:rsidRPr="001D4F73">
        <w:rPr>
          <w:rStyle w:val="Emphasis"/>
        </w:rPr>
        <w:t>serializable</w:t>
      </w:r>
      <w:r w:rsidR="001D4F73">
        <w:t xml:space="preserve"> class. We create a constructor to register all the data elements and we create the different data elements that we want to be serialised. The data elements are of the type xstring class. In the constructor we register each of the data elements. Finally, from the client side, we assign the correct data to be sent and using the </w:t>
      </w:r>
      <w:r w:rsidR="001D4F73">
        <w:lastRenderedPageBreak/>
        <w:t xml:space="preserve">xml serializer class and tinyxml we generate the required xml. Finally, this xml will be sent across the network and on receive, it will be decoded using the same logic. XML can sometimes be considered quite heavy and cumbersome for games. </w:t>
      </w:r>
      <w:r w:rsidR="00F50758">
        <w:t>Hence at those situations it is advisable to use JSON. Some of the modern engines like Unity3D and Unreal Engine, already have an inbuilt JSON parser which could be used to serialize the data. An example of a possible output from our code above is shown below.</w:t>
      </w:r>
    </w:p>
    <w:p w14:paraId="001631D2" w14:textId="0B25C966" w:rsidR="00F50758" w:rsidRPr="00436FFC" w:rsidRDefault="00F50758" w:rsidP="00436FFC">
      <w:pPr>
        <w:pStyle w:val="NormalPACKT"/>
      </w:pPr>
      <w:r>
        <w:rPr>
          <w:noProof/>
          <w:lang w:val="en-NZ" w:eastAsia="en-NZ"/>
        </w:rPr>
        <w:drawing>
          <wp:inline distT="0" distB="0" distL="0" distR="0" wp14:anchorId="43ABF8FD" wp14:editId="34D7CC24">
            <wp:extent cx="50292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JPG"/>
                    <pic:cNvPicPr/>
                  </pic:nvPicPr>
                  <pic:blipFill>
                    <a:blip r:embed="rId13">
                      <a:extLst>
                        <a:ext uri="{28A0092B-C50C-407E-A947-70E740481C1C}">
                          <a14:useLocalDpi xmlns:a14="http://schemas.microsoft.com/office/drawing/2010/main" val="0"/>
                        </a:ext>
                      </a:extLst>
                    </a:blip>
                    <a:stretch>
                      <a:fillRect/>
                    </a:stretch>
                  </pic:blipFill>
                  <pic:spPr>
                    <a:xfrm>
                      <a:off x="0" y="0"/>
                      <a:ext cx="5029200" cy="3319780"/>
                    </a:xfrm>
                    <a:prstGeom prst="rect">
                      <a:avLst/>
                    </a:prstGeom>
                  </pic:spPr>
                </pic:pic>
              </a:graphicData>
            </a:graphic>
          </wp:inline>
        </w:drawing>
      </w:r>
    </w:p>
    <w:p w14:paraId="5CDE3866" w14:textId="59D5B176" w:rsidR="001225D8" w:rsidRDefault="007A6133">
      <w:pPr>
        <w:pStyle w:val="Heading1"/>
        <w:numPr>
          <w:ilvl w:val="0"/>
          <w:numId w:val="5"/>
        </w:numPr>
        <w:tabs>
          <w:tab w:val="left" w:pos="0"/>
        </w:tabs>
        <w:pPrChange w:id="76" w:author="Rashmi Suvarna" w:date="2016-04-07T13:46:00Z">
          <w:pPr>
            <w:pStyle w:val="Heading1"/>
            <w:numPr>
              <w:numId w:val="8"/>
            </w:numPr>
            <w:tabs>
              <w:tab w:val="left" w:pos="0"/>
            </w:tabs>
            <w:ind w:left="360" w:hanging="360"/>
          </w:pPr>
        </w:pPrChange>
      </w:pPr>
      <w:r>
        <w:t xml:space="preserve">Using </w:t>
      </w:r>
      <w:r w:rsidR="00F50758">
        <w:t>socket programming in games</w:t>
      </w:r>
    </w:p>
    <w:p w14:paraId="36ECF9D5" w14:textId="68E53754" w:rsidR="001225D8" w:rsidRDefault="009D3008" w:rsidP="001225D8">
      <w:r>
        <w:t xml:space="preserve">Socket programming is one of the earliest </w:t>
      </w:r>
      <w:r w:rsidR="00CD06B5">
        <w:t>mechanism to transfer data between end to end connections. Even now, if one is comfortable writing socket programming, it is a much better option for a relative small game than to use the 3</w:t>
      </w:r>
      <w:r w:rsidR="00CD06B5" w:rsidRPr="00CD06B5">
        <w:rPr>
          <w:vertAlign w:val="superscript"/>
        </w:rPr>
        <w:t>rd</w:t>
      </w:r>
      <w:r w:rsidR="00CD06B5">
        <w:t xml:space="preserve"> party solutions as they add a lot of extra space. </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t>Getting ready</w:t>
      </w:r>
    </w:p>
    <w:p w14:paraId="1C10B47E" w14:textId="607354F5" w:rsidR="001225D8" w:rsidRDefault="001225D8" w:rsidP="0054457E">
      <w:pPr>
        <w:pStyle w:val="NormalPACKT"/>
      </w:pPr>
      <w:r>
        <w:t xml:space="preserve">For this recipe, </w:t>
      </w:r>
      <w:r w:rsidR="00305901">
        <w:t>y</w:t>
      </w:r>
      <w:r w:rsidR="009A1C82">
        <w:t xml:space="preserve">ou will need a Windows machine and an installed version of </w:t>
      </w:r>
      <w:r w:rsidR="008B18AB">
        <w:t>Visual Studio.</w:t>
      </w:r>
    </w:p>
    <w:p w14:paraId="438F2B79" w14:textId="77777777" w:rsidR="00CD06B5" w:rsidRDefault="00CD06B5" w:rsidP="0054457E">
      <w:pPr>
        <w:pStyle w:val="NormalPACKT"/>
      </w:pPr>
    </w:p>
    <w:p w14:paraId="47E9169F" w14:textId="77777777" w:rsidR="001225D8" w:rsidRDefault="001225D8" w:rsidP="00291B74">
      <w:pPr>
        <w:pStyle w:val="Heading2"/>
        <w:numPr>
          <w:ilvl w:val="1"/>
          <w:numId w:val="1"/>
        </w:numPr>
        <w:tabs>
          <w:tab w:val="left" w:pos="0"/>
        </w:tabs>
      </w:pPr>
      <w:r>
        <w:lastRenderedPageBreak/>
        <w:t>How to do it...</w:t>
      </w:r>
    </w:p>
    <w:p w14:paraId="42D52506" w14:textId="7047FA47" w:rsidR="006F2964" w:rsidRPr="00E94571" w:rsidRDefault="006F2964" w:rsidP="006F2964">
      <w:pPr>
        <w:pStyle w:val="NormalPACKT"/>
        <w:numPr>
          <w:ilvl w:val="0"/>
          <w:numId w:val="1"/>
        </w:numPr>
      </w:pPr>
      <w:r>
        <w:t xml:space="preserve">In this recipe we will find out how easy it is to </w:t>
      </w:r>
      <w:r w:rsidR="00CD06B5">
        <w:t>write sockets</w:t>
      </w:r>
    </w:p>
    <w:p w14:paraId="2C31DE46"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77"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struct sockaddr_in </w:t>
      </w:r>
    </w:p>
    <w:p w14:paraId="1028F0C2"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78"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w:t>
      </w:r>
    </w:p>
    <w:p w14:paraId="0DA90757"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79"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      short      sin_family;</w:t>
      </w:r>
    </w:p>
    <w:p w14:paraId="288B4550"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80"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      u_short      sin_port;</w:t>
      </w:r>
    </w:p>
    <w:p w14:paraId="01EEC417"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81"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      struct      in_addr sin_addr;</w:t>
      </w:r>
    </w:p>
    <w:p w14:paraId="3FE55868"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82"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      char      sin_zero[8];</w:t>
      </w:r>
    </w:p>
    <w:p w14:paraId="5C7D7482"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83"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w:t>
      </w:r>
    </w:p>
    <w:p w14:paraId="53EB9131" w14:textId="77777777" w:rsidR="00CD06B5" w:rsidRPr="00CD06B5" w:rsidRDefault="00CD06B5">
      <w:pPr>
        <w:pStyle w:val="Heading2"/>
        <w:numPr>
          <w:ilvl w:val="1"/>
          <w:numId w:val="6"/>
        </w:numPr>
        <w:tabs>
          <w:tab w:val="left" w:pos="0"/>
        </w:tabs>
        <w:spacing w:before="0" w:after="0"/>
        <w:rPr>
          <w:rFonts w:ascii="Consolas" w:eastAsiaTheme="minorHAnsi" w:hAnsi="Consolas" w:cs="Consolas"/>
          <w:b w:val="0"/>
          <w:bCs w:val="0"/>
          <w:iCs w:val="0"/>
          <w:color w:val="0000FF"/>
          <w:sz w:val="20"/>
          <w:szCs w:val="20"/>
          <w:lang w:val="en-NZ"/>
        </w:rPr>
        <w:pPrChange w:id="84" w:author="Rashmi Suvarna" w:date="2016-04-07T13:46:00Z">
          <w:pPr>
            <w:pStyle w:val="Heading2"/>
            <w:numPr>
              <w:ilvl w:val="1"/>
              <w:numId w:val="9"/>
            </w:numPr>
            <w:tabs>
              <w:tab w:val="left" w:pos="0"/>
            </w:tabs>
            <w:spacing w:before="0" w:after="0"/>
            <w:ind w:left="1440" w:hanging="360"/>
          </w:pPr>
        </w:pPrChange>
      </w:pPr>
      <w:r w:rsidRPr="00CD06B5">
        <w:rPr>
          <w:rFonts w:ascii="Consolas" w:eastAsiaTheme="minorHAnsi" w:hAnsi="Consolas" w:cs="Consolas"/>
          <w:b w:val="0"/>
          <w:bCs w:val="0"/>
          <w:iCs w:val="0"/>
          <w:color w:val="0000FF"/>
          <w:sz w:val="20"/>
          <w:szCs w:val="20"/>
          <w:lang w:val="en-NZ"/>
        </w:rPr>
        <w:t xml:space="preserve"> </w:t>
      </w:r>
    </w:p>
    <w:p w14:paraId="2B5BC239" w14:textId="273C38D6" w:rsidR="00CD06B5" w:rsidRPr="00CD06B5" w:rsidRDefault="00CD06B5">
      <w:pPr>
        <w:pStyle w:val="Heading2"/>
        <w:numPr>
          <w:ilvl w:val="1"/>
          <w:numId w:val="6"/>
        </w:numPr>
        <w:spacing w:before="0" w:after="0"/>
        <w:rPr>
          <w:rFonts w:ascii="Consolas" w:eastAsiaTheme="minorHAnsi" w:hAnsi="Consolas" w:cs="Consolas"/>
          <w:b w:val="0"/>
          <w:bCs w:val="0"/>
          <w:iCs w:val="0"/>
          <w:color w:val="0000FF"/>
          <w:sz w:val="20"/>
          <w:szCs w:val="20"/>
          <w:lang w:val="en-NZ"/>
        </w:rPr>
        <w:pPrChange w:id="85" w:author="Rashmi Suvarna" w:date="2016-04-07T13:46:00Z">
          <w:pPr>
            <w:pStyle w:val="Heading2"/>
            <w:numPr>
              <w:ilvl w:val="1"/>
              <w:numId w:val="9"/>
            </w:numPr>
            <w:spacing w:before="0" w:after="0"/>
            <w:ind w:left="1440" w:hanging="360"/>
          </w:pPr>
        </w:pPrChange>
      </w:pPr>
      <w:r w:rsidRPr="00CD06B5">
        <w:rPr>
          <w:rFonts w:ascii="Consolas" w:eastAsiaTheme="minorHAnsi" w:hAnsi="Consolas" w:cs="Consolas"/>
          <w:b w:val="0"/>
          <w:bCs w:val="0"/>
          <w:iCs w:val="0"/>
          <w:color w:val="0000FF"/>
          <w:sz w:val="20"/>
          <w:szCs w:val="20"/>
          <w:lang w:val="en-NZ"/>
        </w:rPr>
        <w:t>int PASCAL connect(SOCKET,const struct sockaddr*,int);</w:t>
      </w:r>
    </w:p>
    <w:p w14:paraId="7DE70021" w14:textId="1179FACA"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target.sin_family = AF_INET; // address family Internet</w:t>
      </w:r>
    </w:p>
    <w:p w14:paraId="21FCFF28"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target.sin_port = htons (PortNo); //Port to connect on</w:t>
      </w:r>
    </w:p>
    <w:p w14:paraId="01D55D1A"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target.sin_addr.s_addr = inet_addr (IPAddress); //Target IP</w:t>
      </w:r>
    </w:p>
    <w:p w14:paraId="7161716E" w14:textId="77777777" w:rsidR="00CD06B5" w:rsidRPr="00CD06B5" w:rsidRDefault="00CD06B5" w:rsidP="00CD06B5">
      <w:pPr>
        <w:pStyle w:val="NormalPACKT"/>
        <w:spacing w:after="0"/>
        <w:rPr>
          <w:rFonts w:ascii="Consolas" w:hAnsi="Consolas"/>
          <w:sz w:val="20"/>
          <w:szCs w:val="20"/>
          <w:lang w:val="en-NZ"/>
        </w:rPr>
      </w:pPr>
    </w:p>
    <w:p w14:paraId="424971A3"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s = socket (AF_INET, SOCK_STREAM, IPPROTO_TCP); //Create socket</w:t>
      </w:r>
    </w:p>
    <w:p w14:paraId="1699618B"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if (s == INVALID_SOCKET)</w:t>
      </w:r>
    </w:p>
    <w:p w14:paraId="153FD77B"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w:t>
      </w:r>
    </w:p>
    <w:p w14:paraId="4D3A562F" w14:textId="77777777"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return false; //Couldn't create the socket</w:t>
      </w:r>
    </w:p>
    <w:p w14:paraId="4C5D2DB4" w14:textId="5209345F" w:rsidR="00CD06B5" w:rsidRPr="00CD06B5" w:rsidRDefault="00CD06B5" w:rsidP="00CD06B5">
      <w:pPr>
        <w:pStyle w:val="NormalPACKT"/>
        <w:spacing w:after="0"/>
        <w:rPr>
          <w:rFonts w:ascii="Consolas" w:hAnsi="Consolas"/>
          <w:sz w:val="20"/>
          <w:szCs w:val="20"/>
          <w:lang w:val="en-NZ"/>
        </w:rPr>
      </w:pPr>
      <w:r w:rsidRPr="00CD06B5">
        <w:rPr>
          <w:rFonts w:ascii="Consolas" w:hAnsi="Consolas"/>
          <w:sz w:val="20"/>
          <w:szCs w:val="20"/>
          <w:lang w:val="en-NZ"/>
        </w:rPr>
        <w:t xml:space="preserve">    }  </w:t>
      </w:r>
    </w:p>
    <w:p w14:paraId="3C4BD5FD" w14:textId="6F585903" w:rsidR="001225D8" w:rsidRDefault="001225D8">
      <w:pPr>
        <w:pStyle w:val="Heading2"/>
        <w:numPr>
          <w:ilvl w:val="1"/>
          <w:numId w:val="6"/>
        </w:numPr>
        <w:pPrChange w:id="86" w:author="Rashmi Suvarna" w:date="2016-04-07T13:46:00Z">
          <w:pPr>
            <w:pStyle w:val="Heading2"/>
            <w:numPr>
              <w:ilvl w:val="1"/>
              <w:numId w:val="9"/>
            </w:numPr>
            <w:ind w:left="1440" w:hanging="360"/>
          </w:pPr>
        </w:pPrChange>
      </w:pPr>
      <w:r>
        <w:t>How it works...</w:t>
      </w:r>
    </w:p>
    <w:p w14:paraId="3D1AFE9F" w14:textId="389BAE10" w:rsidR="00DA1E32" w:rsidRDefault="00154C4C" w:rsidP="00DA1E32">
      <w:pPr>
        <w:pStyle w:val="NormalPACKT"/>
        <w:numPr>
          <w:ilvl w:val="1"/>
          <w:numId w:val="6"/>
        </w:numPr>
        <w:rPr>
          <w:ins w:id="87" w:author="Druhin Mukherjee" w:date="2016-04-14T12:28:00Z"/>
        </w:rPr>
        <w:pPrChange w:id="88" w:author="Druhin Mukherjee" w:date="2016-04-14T12:28:00Z">
          <w:pPr>
            <w:pStyle w:val="NormalPACKT"/>
            <w:numPr>
              <w:ilvl w:val="1"/>
              <w:numId w:val="9"/>
            </w:numPr>
            <w:ind w:left="1440" w:hanging="360"/>
          </w:pPr>
        </w:pPrChange>
      </w:pPr>
      <w:commentRangeStart w:id="89"/>
      <w:del w:id="90" w:author="Druhin Mukherjee" w:date="2016-04-14T12:31:00Z">
        <w:r w:rsidRPr="00154C4C" w:rsidDel="00DA1E32">
          <w:rPr>
            <w:lang w:val="en-NZ"/>
          </w:rPr>
          <w:delText xml:space="preserve">A </w:delText>
        </w:r>
        <w:r w:rsidRPr="00154C4C" w:rsidDel="00DA1E32">
          <w:rPr>
            <w:b/>
            <w:bCs/>
            <w:lang w:val="en-NZ"/>
          </w:rPr>
          <w:delText>socket</w:delText>
        </w:r>
        <w:r w:rsidRPr="00154C4C" w:rsidDel="00DA1E32">
          <w:rPr>
            <w:lang w:val="en-NZ"/>
          </w:rPr>
          <w:delText xml:space="preserve"> is one end of the communication channel between two applications running on different machines. A </w:delText>
        </w:r>
        <w:r w:rsidRPr="00154C4C" w:rsidDel="00DA1E32">
          <w:rPr>
            <w:b/>
            <w:bCs/>
            <w:lang w:val="en-NZ"/>
          </w:rPr>
          <w:delText xml:space="preserve">socket address </w:delText>
        </w:r>
        <w:r w:rsidRPr="00154C4C" w:rsidDel="00DA1E32">
          <w:rPr>
            <w:lang w:val="en-NZ"/>
          </w:rPr>
          <w:delText>is the combination of an IP address and a port number.</w:delText>
        </w:r>
        <w:r w:rsidRPr="00154C4C" w:rsidDel="00DA1E32">
          <w:delText xml:space="preserve"> </w:delText>
        </w:r>
        <w:r w:rsidRPr="00154C4C" w:rsidDel="00DA1E32">
          <w:rPr>
            <w:lang w:val="en-NZ"/>
          </w:rPr>
          <w:delText xml:space="preserve">Whenever there is a need for inter process communication within the same machine, we use mechanism like signals or pipes. Similarly, when we desire a communication between two applications possibly running on different machines, we need sockets. </w:delText>
        </w:r>
        <w:commentRangeEnd w:id="89"/>
        <w:r w:rsidR="00BE46AA" w:rsidDel="00DA1E32">
          <w:rPr>
            <w:rStyle w:val="CommentReference"/>
            <w:rFonts w:ascii="Arial" w:hAnsi="Arial" w:cs="Arial"/>
            <w:bCs/>
          </w:rPr>
          <w:commentReference w:id="89"/>
        </w:r>
      </w:del>
      <w:ins w:id="91" w:author="Druhin Mukherjee" w:date="2016-04-14T12:28:00Z">
        <w:r w:rsidR="00DA1E32">
          <w:t xml:space="preserve">When two applications are communicating with each other on </w:t>
        </w:r>
      </w:ins>
      <w:ins w:id="92" w:author="Druhin Mukherjee" w:date="2016-04-14T12:29:00Z">
        <w:r w:rsidR="00DA1E32">
          <w:t>different</w:t>
        </w:r>
      </w:ins>
      <w:ins w:id="93" w:author="Druhin Mukherjee" w:date="2016-04-14T12:28:00Z">
        <w:r w:rsidR="00DA1E32">
          <w:t xml:space="preserve"> </w:t>
        </w:r>
      </w:ins>
      <w:ins w:id="94" w:author="Druhin Mukherjee" w:date="2016-04-14T12:29:00Z">
        <w:r w:rsidR="00DA1E32">
          <w:t xml:space="preserve">machines, one end of that communication channel is often mentioned as the socket. It is a combination of an IP address and a port. As we use signals or pipes to communicate in an inter process communication environment, similarly on </w:t>
        </w:r>
      </w:ins>
      <w:ins w:id="95" w:author="Druhin Mukherjee" w:date="2016-04-14T12:30:00Z">
        <w:r w:rsidR="00DA1E32">
          <w:t>different</w:t>
        </w:r>
      </w:ins>
      <w:ins w:id="96" w:author="Druhin Mukherjee" w:date="2016-04-14T12:29:00Z">
        <w:r w:rsidR="00DA1E32">
          <w:t xml:space="preserve"> </w:t>
        </w:r>
      </w:ins>
      <w:ins w:id="97" w:author="Druhin Mukherjee" w:date="2016-04-14T12:30:00Z">
        <w:r w:rsidR="00DA1E32">
          <w:t>machines there is a need for sockets.</w:t>
        </w:r>
      </w:ins>
    </w:p>
    <w:p w14:paraId="1D5FFC03" w14:textId="5FA61463" w:rsidR="00154C4C" w:rsidRPr="00154C4C" w:rsidRDefault="00154C4C" w:rsidP="00DA1E32">
      <w:pPr>
        <w:pStyle w:val="NormalPACKT"/>
        <w:numPr>
          <w:ilvl w:val="1"/>
          <w:numId w:val="6"/>
        </w:numPr>
        <w:pPrChange w:id="98" w:author="Druhin Mukherjee" w:date="2016-04-14T12:28:00Z">
          <w:pPr>
            <w:pStyle w:val="NormalPACKT"/>
            <w:numPr>
              <w:ilvl w:val="1"/>
              <w:numId w:val="9"/>
            </w:numPr>
            <w:ind w:left="1440" w:hanging="360"/>
          </w:pPr>
        </w:pPrChange>
      </w:pPr>
      <w:r w:rsidRPr="00DA1E32">
        <w:rPr>
          <w:lang w:val="en-NZ"/>
        </w:rPr>
        <w:t>Berkley Sockets (BSD) is the first internet socket API developed. Developed at the University of Berkley, California and given freely to all Berkley System Distribution of UNIX (BSD) and is present on all modern operating systems, UNIX variants, including OSX and Linux. Windows Sockets is based on BSD sockets providing additional functionality to comply with the regular Windows programming model. Winsock2 is the newest API</w:t>
      </w:r>
      <w:del w:id="99" w:author="Druhin Mukherjee" w:date="2016-04-14T12:31:00Z">
        <w:r w:rsidRPr="00DA1E32" w:rsidDel="00DA1E32">
          <w:rPr>
            <w:lang w:val="en-NZ"/>
          </w:rPr>
          <w:delText xml:space="preserve">. </w:delText>
        </w:r>
        <w:commentRangeStart w:id="100"/>
        <w:r w:rsidRPr="00DA1E32" w:rsidDel="00DA1E32">
          <w:rPr>
            <w:lang w:val="en-NZ"/>
          </w:rPr>
          <w:delText xml:space="preserve">Sockets are a protocol independent method of creating a connection between processes. Sockets can be either; connection based or connectionless packet based or streams based, reliable or unreliable. </w:delText>
        </w:r>
        <w:r w:rsidRPr="00154C4C" w:rsidDel="00DA1E32">
          <w:delText xml:space="preserve">Socket are characterized by their domain, type and transport protocol. </w:delText>
        </w:r>
      </w:del>
    </w:p>
    <w:p w14:paraId="427132D1" w14:textId="594FA4A9" w:rsidR="00154C4C" w:rsidRDefault="00154C4C">
      <w:pPr>
        <w:pStyle w:val="NormalPACKT"/>
        <w:numPr>
          <w:ilvl w:val="1"/>
          <w:numId w:val="6"/>
        </w:numPr>
        <w:rPr>
          <w:lang w:val="en-NZ"/>
        </w:rPr>
        <w:pPrChange w:id="101" w:author="Rashmi Suvarna" w:date="2016-04-07T13:46:00Z">
          <w:pPr>
            <w:pStyle w:val="NormalPACKT"/>
            <w:numPr>
              <w:ilvl w:val="1"/>
              <w:numId w:val="9"/>
            </w:numPr>
            <w:ind w:left="1440" w:hanging="360"/>
          </w:pPr>
        </w:pPrChange>
      </w:pPr>
      <w:r w:rsidRPr="00154C4C">
        <w:rPr>
          <w:lang w:val="en-NZ"/>
        </w:rPr>
        <w:lastRenderedPageBreak/>
        <w:t>Common domains are:</w:t>
      </w:r>
    </w:p>
    <w:p w14:paraId="58A7C04A" w14:textId="2D416FF7" w:rsidR="00E868FF" w:rsidRPr="00154C4C" w:rsidRDefault="00154C4C">
      <w:pPr>
        <w:pStyle w:val="NormalPACKT"/>
        <w:numPr>
          <w:ilvl w:val="0"/>
          <w:numId w:val="8"/>
        </w:numPr>
        <w:rPr>
          <w:lang w:val="en-NZ"/>
        </w:rPr>
        <w:pPrChange w:id="102" w:author="Rashmi Suvarna" w:date="2016-04-07T13:46:00Z">
          <w:pPr>
            <w:pStyle w:val="NormalPACKT"/>
            <w:numPr>
              <w:numId w:val="23"/>
            </w:numPr>
            <w:ind w:left="1463" w:hanging="386"/>
          </w:pPr>
        </w:pPrChange>
      </w:pPr>
      <w:r w:rsidRPr="00154C4C">
        <w:rPr>
          <w:lang w:val="en-NZ"/>
        </w:rPr>
        <w:t>AF UNIX: address format is UNIX pathname</w:t>
      </w:r>
      <w:bookmarkStart w:id="103" w:name="_GoBack"/>
      <w:bookmarkEnd w:id="103"/>
    </w:p>
    <w:p w14:paraId="3688B405" w14:textId="70DE466A" w:rsidR="00E868FF" w:rsidRDefault="00154C4C">
      <w:pPr>
        <w:pStyle w:val="NormalPACKT"/>
        <w:numPr>
          <w:ilvl w:val="0"/>
          <w:numId w:val="8"/>
        </w:numPr>
        <w:spacing w:after="0"/>
        <w:rPr>
          <w:lang w:val="en-NZ"/>
        </w:rPr>
        <w:pPrChange w:id="104" w:author="Rashmi Suvarna" w:date="2016-04-07T13:46:00Z">
          <w:pPr>
            <w:pStyle w:val="NormalPACKT"/>
            <w:numPr>
              <w:numId w:val="23"/>
            </w:numPr>
            <w:spacing w:after="0"/>
            <w:ind w:left="1463" w:hanging="386"/>
          </w:pPr>
        </w:pPrChange>
      </w:pPr>
      <w:r w:rsidRPr="00154C4C">
        <w:rPr>
          <w:lang w:val="en-NZ"/>
        </w:rPr>
        <w:t>AF INET: address format is host and port number</w:t>
      </w:r>
      <w:commentRangeEnd w:id="100"/>
      <w:r w:rsidR="00BE46AA">
        <w:rPr>
          <w:rStyle w:val="CommentReference"/>
          <w:rFonts w:ascii="Arial" w:hAnsi="Arial" w:cs="Arial"/>
          <w:bCs/>
        </w:rPr>
        <w:commentReference w:id="100"/>
      </w:r>
    </w:p>
    <w:p w14:paraId="1A403D3B" w14:textId="77777777" w:rsidR="00154C4C" w:rsidRPr="00154C4C" w:rsidRDefault="00154C4C" w:rsidP="00154C4C">
      <w:pPr>
        <w:pStyle w:val="NormalPACKT"/>
        <w:spacing w:after="0"/>
        <w:ind w:left="360"/>
        <w:rPr>
          <w:lang w:val="en-NZ"/>
        </w:rPr>
      </w:pPr>
    </w:p>
    <w:p w14:paraId="0086DBA6" w14:textId="54881F84" w:rsidR="00E868FF" w:rsidRPr="00154C4C" w:rsidRDefault="00154C4C">
      <w:pPr>
        <w:pStyle w:val="NormalPACKT"/>
        <w:numPr>
          <w:ilvl w:val="1"/>
          <w:numId w:val="6"/>
        </w:numPr>
        <w:rPr>
          <w:lang w:val="en-NZ"/>
        </w:rPr>
        <w:pPrChange w:id="105" w:author="Rashmi Suvarna" w:date="2016-04-07T13:46:00Z">
          <w:pPr>
            <w:pStyle w:val="NormalPACKT"/>
            <w:numPr>
              <w:ilvl w:val="1"/>
              <w:numId w:val="9"/>
            </w:numPr>
            <w:ind w:left="1440" w:hanging="360"/>
          </w:pPr>
        </w:pPrChange>
      </w:pPr>
      <w:r>
        <w:rPr>
          <w:lang w:val="en-NZ"/>
        </w:rPr>
        <w:t>The various protocols can be used in the following way:</w:t>
      </w:r>
    </w:p>
    <w:p w14:paraId="50A50F60" w14:textId="77777777" w:rsidR="00E868FF" w:rsidRPr="00154C4C" w:rsidRDefault="00154C4C">
      <w:pPr>
        <w:pStyle w:val="NormalPACKT"/>
        <w:numPr>
          <w:ilvl w:val="0"/>
          <w:numId w:val="10"/>
        </w:numPr>
        <w:rPr>
          <w:lang w:val="en-NZ"/>
        </w:rPr>
        <w:pPrChange w:id="106" w:author="Rashmi Suvarna" w:date="2016-04-07T13:46:00Z">
          <w:pPr>
            <w:pStyle w:val="NormalPACKT"/>
            <w:numPr>
              <w:numId w:val="25"/>
            </w:numPr>
            <w:tabs>
              <w:tab w:val="num" w:pos="360"/>
              <w:tab w:val="num" w:pos="720"/>
            </w:tabs>
            <w:ind w:left="720" w:hanging="720"/>
          </w:pPr>
        </w:pPrChange>
      </w:pPr>
      <w:r w:rsidRPr="00154C4C">
        <w:rPr>
          <w:lang w:val="en-NZ"/>
        </w:rPr>
        <w:t>TCP/IP (virtual circuits): SOCK_STREAM</w:t>
      </w:r>
    </w:p>
    <w:p w14:paraId="674BA5D3" w14:textId="77777777" w:rsidR="00E868FF" w:rsidRPr="00154C4C" w:rsidRDefault="00154C4C">
      <w:pPr>
        <w:pStyle w:val="NormalPACKT"/>
        <w:numPr>
          <w:ilvl w:val="0"/>
          <w:numId w:val="10"/>
        </w:numPr>
        <w:rPr>
          <w:lang w:val="en-NZ"/>
        </w:rPr>
        <w:pPrChange w:id="107" w:author="Rashmi Suvarna" w:date="2016-04-07T13:46:00Z">
          <w:pPr>
            <w:pStyle w:val="NormalPACKT"/>
            <w:numPr>
              <w:numId w:val="25"/>
            </w:numPr>
            <w:tabs>
              <w:tab w:val="num" w:pos="360"/>
              <w:tab w:val="num" w:pos="720"/>
            </w:tabs>
            <w:ind w:left="720" w:hanging="720"/>
          </w:pPr>
        </w:pPrChange>
      </w:pPr>
      <w:r w:rsidRPr="00154C4C">
        <w:rPr>
          <w:lang w:val="en-NZ"/>
        </w:rPr>
        <w:t>UDP (datagram): SOCK_DGRAM</w:t>
      </w:r>
    </w:p>
    <w:p w14:paraId="737E0977" w14:textId="77777777" w:rsidR="00E868FF" w:rsidRPr="00154C4C" w:rsidRDefault="00154C4C">
      <w:pPr>
        <w:pStyle w:val="NormalPACKT"/>
        <w:numPr>
          <w:ilvl w:val="1"/>
          <w:numId w:val="6"/>
        </w:numPr>
        <w:rPr>
          <w:lang w:val="en-NZ"/>
        </w:rPr>
        <w:pPrChange w:id="108" w:author="Rashmi Suvarna" w:date="2016-04-07T13:46:00Z">
          <w:pPr>
            <w:pStyle w:val="NormalPACKT"/>
            <w:numPr>
              <w:ilvl w:val="1"/>
              <w:numId w:val="9"/>
            </w:numPr>
            <w:ind w:left="1440" w:hanging="360"/>
          </w:pPr>
        </w:pPrChange>
      </w:pPr>
      <w:r w:rsidRPr="00154C4C">
        <w:rPr>
          <w:lang w:val="en-NZ"/>
        </w:rPr>
        <w:t>Steps of a simple socket connection</w:t>
      </w:r>
    </w:p>
    <w:p w14:paraId="453E030E" w14:textId="77777777" w:rsidR="00E868FF" w:rsidRPr="00154C4C" w:rsidRDefault="00154C4C">
      <w:pPr>
        <w:pStyle w:val="NormalPACKT"/>
        <w:numPr>
          <w:ilvl w:val="0"/>
          <w:numId w:val="11"/>
        </w:numPr>
        <w:rPr>
          <w:lang w:val="en-NZ"/>
        </w:rPr>
        <w:pPrChange w:id="109" w:author="Rashmi Suvarna" w:date="2016-04-07T13:46:00Z">
          <w:pPr>
            <w:pStyle w:val="NormalPACKT"/>
            <w:numPr>
              <w:numId w:val="26"/>
            </w:numPr>
            <w:tabs>
              <w:tab w:val="num" w:pos="360"/>
              <w:tab w:val="num" w:pos="720"/>
            </w:tabs>
            <w:ind w:left="720" w:hanging="720"/>
          </w:pPr>
        </w:pPrChange>
      </w:pPr>
      <w:r w:rsidRPr="00154C4C">
        <w:rPr>
          <w:lang w:val="en-NZ"/>
        </w:rPr>
        <w:t>Create a socket</w:t>
      </w:r>
    </w:p>
    <w:p w14:paraId="77080E6B" w14:textId="77777777" w:rsidR="00E868FF" w:rsidRPr="00154C4C" w:rsidRDefault="00154C4C">
      <w:pPr>
        <w:pStyle w:val="NormalPACKT"/>
        <w:numPr>
          <w:ilvl w:val="0"/>
          <w:numId w:val="11"/>
        </w:numPr>
        <w:rPr>
          <w:lang w:val="en-NZ"/>
        </w:rPr>
        <w:pPrChange w:id="110" w:author="Rashmi Suvarna" w:date="2016-04-07T13:46:00Z">
          <w:pPr>
            <w:pStyle w:val="NormalPACKT"/>
            <w:numPr>
              <w:numId w:val="26"/>
            </w:numPr>
            <w:tabs>
              <w:tab w:val="num" w:pos="360"/>
              <w:tab w:val="num" w:pos="720"/>
            </w:tabs>
            <w:ind w:left="720" w:hanging="720"/>
          </w:pPr>
        </w:pPrChange>
      </w:pPr>
      <w:r w:rsidRPr="00154C4C">
        <w:rPr>
          <w:lang w:val="en-NZ"/>
        </w:rPr>
        <w:t>Bind the socket to an address</w:t>
      </w:r>
    </w:p>
    <w:p w14:paraId="0B1E1303" w14:textId="77777777" w:rsidR="00E868FF" w:rsidRPr="00154C4C" w:rsidRDefault="00154C4C">
      <w:pPr>
        <w:pStyle w:val="NormalPACKT"/>
        <w:numPr>
          <w:ilvl w:val="0"/>
          <w:numId w:val="11"/>
        </w:numPr>
        <w:rPr>
          <w:lang w:val="en-NZ"/>
        </w:rPr>
        <w:pPrChange w:id="111" w:author="Rashmi Suvarna" w:date="2016-04-07T13:46:00Z">
          <w:pPr>
            <w:pStyle w:val="NormalPACKT"/>
            <w:numPr>
              <w:numId w:val="26"/>
            </w:numPr>
            <w:tabs>
              <w:tab w:val="num" w:pos="360"/>
              <w:tab w:val="num" w:pos="720"/>
            </w:tabs>
            <w:ind w:left="720" w:hanging="720"/>
          </w:pPr>
        </w:pPrChange>
      </w:pPr>
      <w:r w:rsidRPr="00154C4C">
        <w:rPr>
          <w:lang w:val="en-NZ"/>
        </w:rPr>
        <w:t>Wait for input/output to be ready on the socket.</w:t>
      </w:r>
    </w:p>
    <w:p w14:paraId="1BCC228C" w14:textId="77777777" w:rsidR="00E868FF" w:rsidRPr="00154C4C" w:rsidRDefault="00154C4C">
      <w:pPr>
        <w:pStyle w:val="NormalPACKT"/>
        <w:numPr>
          <w:ilvl w:val="0"/>
          <w:numId w:val="11"/>
        </w:numPr>
        <w:rPr>
          <w:lang w:val="en-NZ"/>
        </w:rPr>
        <w:pPrChange w:id="112" w:author="Rashmi Suvarna" w:date="2016-04-07T13:46:00Z">
          <w:pPr>
            <w:pStyle w:val="NormalPACKT"/>
            <w:numPr>
              <w:numId w:val="26"/>
            </w:numPr>
            <w:tabs>
              <w:tab w:val="num" w:pos="360"/>
              <w:tab w:val="num" w:pos="720"/>
            </w:tabs>
            <w:ind w:left="720" w:hanging="720"/>
          </w:pPr>
        </w:pPrChange>
      </w:pPr>
      <w:r w:rsidRPr="00154C4C">
        <w:rPr>
          <w:lang w:val="en-NZ"/>
        </w:rPr>
        <w:t>Read and write to/from the socket.</w:t>
      </w:r>
    </w:p>
    <w:p w14:paraId="01562124" w14:textId="77777777" w:rsidR="00E868FF" w:rsidRPr="00154C4C" w:rsidRDefault="00154C4C">
      <w:pPr>
        <w:pStyle w:val="NormalPACKT"/>
        <w:numPr>
          <w:ilvl w:val="0"/>
          <w:numId w:val="11"/>
        </w:numPr>
        <w:rPr>
          <w:lang w:val="en-NZ"/>
        </w:rPr>
        <w:pPrChange w:id="113" w:author="Rashmi Suvarna" w:date="2016-04-07T13:46:00Z">
          <w:pPr>
            <w:pStyle w:val="NormalPACKT"/>
            <w:numPr>
              <w:numId w:val="26"/>
            </w:numPr>
            <w:tabs>
              <w:tab w:val="num" w:pos="360"/>
              <w:tab w:val="num" w:pos="720"/>
            </w:tabs>
            <w:ind w:left="720" w:hanging="720"/>
          </w:pPr>
        </w:pPrChange>
      </w:pPr>
      <w:r w:rsidRPr="00154C4C">
        <w:rPr>
          <w:lang w:val="en-NZ"/>
        </w:rPr>
        <w:t>Repeat from 3 until you are done.</w:t>
      </w:r>
    </w:p>
    <w:p w14:paraId="6042121B" w14:textId="77777777" w:rsidR="00E868FF" w:rsidRPr="00154C4C" w:rsidRDefault="00154C4C">
      <w:pPr>
        <w:pStyle w:val="NormalPACKT"/>
        <w:numPr>
          <w:ilvl w:val="0"/>
          <w:numId w:val="11"/>
        </w:numPr>
        <w:rPr>
          <w:lang w:val="en-NZ"/>
        </w:rPr>
        <w:pPrChange w:id="114" w:author="Rashmi Suvarna" w:date="2016-04-07T13:46:00Z">
          <w:pPr>
            <w:pStyle w:val="NormalPACKT"/>
            <w:numPr>
              <w:numId w:val="26"/>
            </w:numPr>
            <w:tabs>
              <w:tab w:val="num" w:pos="360"/>
              <w:tab w:val="num" w:pos="720"/>
            </w:tabs>
            <w:ind w:left="720" w:hanging="720"/>
          </w:pPr>
        </w:pPrChange>
      </w:pPr>
      <w:r w:rsidRPr="00154C4C">
        <w:rPr>
          <w:lang w:val="en-NZ"/>
        </w:rPr>
        <w:t>Close the socket.</w:t>
      </w:r>
    </w:p>
    <w:p w14:paraId="3E866242" w14:textId="77777777" w:rsidR="00154C4C" w:rsidRPr="00154C4C" w:rsidRDefault="00154C4C">
      <w:pPr>
        <w:pStyle w:val="NormalPACKT"/>
        <w:numPr>
          <w:ilvl w:val="1"/>
          <w:numId w:val="6"/>
        </w:numPr>
        <w:rPr>
          <w:rStyle w:val="Emphasis"/>
          <w:lang w:val="en-NZ"/>
        </w:rPr>
        <w:pPrChange w:id="115" w:author="Rashmi Suvarna" w:date="2016-04-07T13:46:00Z">
          <w:pPr>
            <w:pStyle w:val="NormalPACKT"/>
            <w:numPr>
              <w:ilvl w:val="1"/>
              <w:numId w:val="9"/>
            </w:numPr>
            <w:ind w:left="1440" w:hanging="360"/>
          </w:pPr>
        </w:pPrChange>
      </w:pPr>
      <w:r w:rsidRPr="00154C4C">
        <w:rPr>
          <w:rStyle w:val="Emphasis"/>
          <w:lang w:val="en-NZ"/>
        </w:rPr>
        <w:t>int socket(domain, type, protocol);</w:t>
      </w:r>
    </w:p>
    <w:p w14:paraId="447462E8" w14:textId="77777777" w:rsidR="00E868FF" w:rsidRPr="00154C4C" w:rsidRDefault="00154C4C">
      <w:pPr>
        <w:pStyle w:val="NormalPACKT"/>
        <w:numPr>
          <w:ilvl w:val="0"/>
          <w:numId w:val="12"/>
        </w:numPr>
        <w:rPr>
          <w:lang w:val="en-NZ"/>
        </w:rPr>
        <w:pPrChange w:id="116" w:author="Rashmi Suvarna" w:date="2016-04-07T13:46:00Z">
          <w:pPr>
            <w:pStyle w:val="NormalPACKT"/>
            <w:numPr>
              <w:numId w:val="27"/>
            </w:numPr>
            <w:tabs>
              <w:tab w:val="num" w:pos="360"/>
              <w:tab w:val="num" w:pos="720"/>
            </w:tabs>
            <w:ind w:left="720" w:hanging="720"/>
          </w:pPr>
        </w:pPrChange>
      </w:pPr>
      <w:r w:rsidRPr="00154C4C">
        <w:rPr>
          <w:i/>
          <w:iCs/>
          <w:lang w:val="en-NZ"/>
        </w:rPr>
        <w:t>Domain</w:t>
      </w:r>
      <w:r w:rsidRPr="00154C4C">
        <w:rPr>
          <w:lang w:val="en-NZ"/>
        </w:rPr>
        <w:t xml:space="preserve"> should be set to PF_INET (protocol family)</w:t>
      </w:r>
    </w:p>
    <w:p w14:paraId="40032B75" w14:textId="77777777" w:rsidR="00E868FF" w:rsidRPr="00154C4C" w:rsidRDefault="00154C4C">
      <w:pPr>
        <w:pStyle w:val="NormalPACKT"/>
        <w:numPr>
          <w:ilvl w:val="0"/>
          <w:numId w:val="12"/>
        </w:numPr>
        <w:rPr>
          <w:lang w:val="en-NZ"/>
        </w:rPr>
        <w:pPrChange w:id="117" w:author="Rashmi Suvarna" w:date="2016-04-07T13:46:00Z">
          <w:pPr>
            <w:pStyle w:val="NormalPACKT"/>
            <w:numPr>
              <w:numId w:val="27"/>
            </w:numPr>
            <w:tabs>
              <w:tab w:val="num" w:pos="360"/>
              <w:tab w:val="num" w:pos="720"/>
            </w:tabs>
            <w:ind w:left="720" w:hanging="720"/>
          </w:pPr>
        </w:pPrChange>
      </w:pPr>
      <w:r w:rsidRPr="00154C4C">
        <w:rPr>
          <w:i/>
          <w:iCs/>
          <w:lang w:val="en-NZ"/>
        </w:rPr>
        <w:t>Type</w:t>
      </w:r>
      <w:r w:rsidRPr="00154C4C">
        <w:rPr>
          <w:lang w:val="en-NZ"/>
        </w:rPr>
        <w:t xml:space="preserve"> is the connection type:</w:t>
      </w:r>
    </w:p>
    <w:p w14:paraId="54A704CA" w14:textId="77777777" w:rsidR="00E868FF" w:rsidRPr="00154C4C" w:rsidRDefault="00154C4C">
      <w:pPr>
        <w:pStyle w:val="NormalPACKT"/>
        <w:numPr>
          <w:ilvl w:val="0"/>
          <w:numId w:val="12"/>
        </w:numPr>
        <w:rPr>
          <w:lang w:val="en-NZ"/>
        </w:rPr>
        <w:pPrChange w:id="118" w:author="Rashmi Suvarna" w:date="2016-04-07T13:46:00Z">
          <w:pPr>
            <w:pStyle w:val="NormalPACKT"/>
            <w:numPr>
              <w:numId w:val="27"/>
            </w:numPr>
            <w:tabs>
              <w:tab w:val="num" w:pos="360"/>
              <w:tab w:val="num" w:pos="720"/>
            </w:tabs>
            <w:ind w:left="720" w:hanging="720"/>
          </w:pPr>
        </w:pPrChange>
      </w:pPr>
      <w:r w:rsidRPr="00154C4C">
        <w:rPr>
          <w:lang w:val="en-NZ"/>
        </w:rPr>
        <w:t>SOCK_STREAM for a byte stream socket</w:t>
      </w:r>
    </w:p>
    <w:p w14:paraId="266F98B2" w14:textId="77777777" w:rsidR="00E868FF" w:rsidRPr="00154C4C" w:rsidRDefault="00154C4C">
      <w:pPr>
        <w:pStyle w:val="NormalPACKT"/>
        <w:numPr>
          <w:ilvl w:val="0"/>
          <w:numId w:val="12"/>
        </w:numPr>
        <w:rPr>
          <w:lang w:val="en-NZ"/>
        </w:rPr>
        <w:pPrChange w:id="119" w:author="Rashmi Suvarna" w:date="2016-04-07T13:46:00Z">
          <w:pPr>
            <w:pStyle w:val="NormalPACKT"/>
            <w:numPr>
              <w:numId w:val="27"/>
            </w:numPr>
            <w:tabs>
              <w:tab w:val="num" w:pos="360"/>
              <w:tab w:val="num" w:pos="720"/>
            </w:tabs>
            <w:ind w:left="720" w:hanging="720"/>
          </w:pPr>
        </w:pPrChange>
      </w:pPr>
      <w:r w:rsidRPr="00154C4C">
        <w:rPr>
          <w:lang w:val="en-NZ"/>
        </w:rPr>
        <w:t>SOCK_DGRAM for a datagram (packet) socket.</w:t>
      </w:r>
    </w:p>
    <w:p w14:paraId="224199F1" w14:textId="77777777" w:rsidR="00E868FF" w:rsidRPr="00154C4C" w:rsidRDefault="00154C4C">
      <w:pPr>
        <w:pStyle w:val="NormalPACKT"/>
        <w:numPr>
          <w:ilvl w:val="0"/>
          <w:numId w:val="12"/>
        </w:numPr>
        <w:rPr>
          <w:lang w:val="en-NZ"/>
        </w:rPr>
        <w:pPrChange w:id="120" w:author="Rashmi Suvarna" w:date="2016-04-07T13:46:00Z">
          <w:pPr>
            <w:pStyle w:val="NormalPACKT"/>
            <w:numPr>
              <w:numId w:val="27"/>
            </w:numPr>
            <w:tabs>
              <w:tab w:val="num" w:pos="360"/>
              <w:tab w:val="num" w:pos="720"/>
            </w:tabs>
            <w:ind w:left="720" w:hanging="720"/>
          </w:pPr>
        </w:pPrChange>
      </w:pPr>
      <w:r w:rsidRPr="00154C4C">
        <w:rPr>
          <w:lang w:val="en-NZ"/>
        </w:rPr>
        <w:t>Protocol is the internet protocol in use:</w:t>
      </w:r>
    </w:p>
    <w:p w14:paraId="49BB6BA5" w14:textId="77777777" w:rsidR="00E868FF" w:rsidRPr="00154C4C" w:rsidRDefault="00A3629B">
      <w:pPr>
        <w:pStyle w:val="NormalPACKT"/>
        <w:numPr>
          <w:ilvl w:val="0"/>
          <w:numId w:val="12"/>
        </w:numPr>
        <w:rPr>
          <w:lang w:val="en-NZ"/>
        </w:rPr>
        <w:pPrChange w:id="121" w:author="Rashmi Suvarna" w:date="2016-04-07T13:46:00Z">
          <w:pPr>
            <w:pStyle w:val="NormalPACKT"/>
            <w:numPr>
              <w:numId w:val="27"/>
            </w:numPr>
            <w:tabs>
              <w:tab w:val="num" w:pos="360"/>
              <w:tab w:val="num" w:pos="720"/>
            </w:tabs>
            <w:ind w:left="720" w:hanging="720"/>
          </w:pPr>
        </w:pPrChange>
      </w:pPr>
      <w:r w:rsidRPr="00154C4C">
        <w:rPr>
          <w:lang w:val="en-NZ"/>
        </w:rPr>
        <w:t>SOCK_STREAM would normally give IPPROTO_TCP.</w:t>
      </w:r>
    </w:p>
    <w:p w14:paraId="361D8284" w14:textId="77777777" w:rsidR="00E868FF" w:rsidRPr="00154C4C" w:rsidRDefault="00A3629B">
      <w:pPr>
        <w:pStyle w:val="NormalPACKT"/>
        <w:numPr>
          <w:ilvl w:val="0"/>
          <w:numId w:val="12"/>
        </w:numPr>
        <w:rPr>
          <w:lang w:val="en-NZ"/>
        </w:rPr>
        <w:pPrChange w:id="122" w:author="Rashmi Suvarna" w:date="2016-04-07T13:46:00Z">
          <w:pPr>
            <w:pStyle w:val="NormalPACKT"/>
            <w:numPr>
              <w:numId w:val="27"/>
            </w:numPr>
            <w:tabs>
              <w:tab w:val="num" w:pos="360"/>
              <w:tab w:val="num" w:pos="720"/>
            </w:tabs>
            <w:ind w:left="720" w:hanging="720"/>
          </w:pPr>
        </w:pPrChange>
      </w:pPr>
      <w:r w:rsidRPr="00154C4C">
        <w:rPr>
          <w:lang w:val="en-NZ"/>
        </w:rPr>
        <w:t>SOCK_DGRAM would normally give IPPROTO_UDP.</w:t>
      </w:r>
    </w:p>
    <w:p w14:paraId="2318D081" w14:textId="77777777" w:rsidR="00154C4C" w:rsidRPr="00154C4C" w:rsidRDefault="00154C4C">
      <w:pPr>
        <w:pStyle w:val="NormalPACKT"/>
        <w:numPr>
          <w:ilvl w:val="1"/>
          <w:numId w:val="6"/>
        </w:numPr>
        <w:rPr>
          <w:rStyle w:val="Emphasis"/>
          <w:lang w:val="en-NZ"/>
        </w:rPr>
        <w:pPrChange w:id="123" w:author="Rashmi Suvarna" w:date="2016-04-07T13:46:00Z">
          <w:pPr>
            <w:pStyle w:val="NormalPACKT"/>
            <w:numPr>
              <w:ilvl w:val="1"/>
              <w:numId w:val="9"/>
            </w:numPr>
            <w:ind w:left="1440" w:hanging="360"/>
          </w:pPr>
        </w:pPrChange>
      </w:pPr>
      <w:r w:rsidRPr="00154C4C">
        <w:rPr>
          <w:rStyle w:val="Emphasis"/>
          <w:lang w:val="en-NZ"/>
        </w:rPr>
        <w:t>int sockfd;</w:t>
      </w:r>
    </w:p>
    <w:p w14:paraId="0A03BBEF" w14:textId="77777777" w:rsidR="00154C4C" w:rsidRPr="00154C4C" w:rsidRDefault="00154C4C">
      <w:pPr>
        <w:pStyle w:val="NormalPACKT"/>
        <w:numPr>
          <w:ilvl w:val="1"/>
          <w:numId w:val="6"/>
        </w:numPr>
        <w:rPr>
          <w:rStyle w:val="Emphasis"/>
          <w:lang w:val="en-NZ"/>
        </w:rPr>
        <w:pPrChange w:id="124" w:author="Rashmi Suvarna" w:date="2016-04-07T13:46:00Z">
          <w:pPr>
            <w:pStyle w:val="NormalPACKT"/>
            <w:numPr>
              <w:ilvl w:val="1"/>
              <w:numId w:val="9"/>
            </w:numPr>
            <w:ind w:left="1440" w:hanging="360"/>
          </w:pPr>
        </w:pPrChange>
      </w:pPr>
      <w:r w:rsidRPr="00154C4C">
        <w:rPr>
          <w:rStyle w:val="Emphasis"/>
          <w:lang w:val="en-NZ"/>
        </w:rPr>
        <w:t>sockfd = socket (PF_INET, SOCK_STREAM, 0);</w:t>
      </w:r>
    </w:p>
    <w:p w14:paraId="4C4D75D9" w14:textId="77777777" w:rsidR="00E868FF" w:rsidRPr="00154C4C" w:rsidRDefault="00154C4C">
      <w:pPr>
        <w:pStyle w:val="NormalPACKT"/>
        <w:numPr>
          <w:ilvl w:val="0"/>
          <w:numId w:val="13"/>
        </w:numPr>
        <w:rPr>
          <w:lang w:val="en-NZ"/>
        </w:rPr>
        <w:pPrChange w:id="125" w:author="Rashmi Suvarna" w:date="2016-04-07T13:46:00Z">
          <w:pPr>
            <w:pStyle w:val="NormalPACKT"/>
            <w:numPr>
              <w:numId w:val="28"/>
            </w:numPr>
            <w:tabs>
              <w:tab w:val="num" w:pos="360"/>
              <w:tab w:val="num" w:pos="720"/>
            </w:tabs>
            <w:ind w:left="720" w:hanging="720"/>
          </w:pPr>
        </w:pPrChange>
      </w:pPr>
      <w:r w:rsidRPr="00154C4C">
        <w:rPr>
          <w:lang w:val="en-NZ"/>
        </w:rPr>
        <w:t>socket() returns a socket descriptor for use in later system calls or -1.</w:t>
      </w:r>
    </w:p>
    <w:p w14:paraId="52AEDE3F" w14:textId="77777777" w:rsidR="00E868FF" w:rsidRPr="00154C4C" w:rsidRDefault="00154C4C">
      <w:pPr>
        <w:pStyle w:val="NormalPACKT"/>
        <w:numPr>
          <w:ilvl w:val="0"/>
          <w:numId w:val="13"/>
        </w:numPr>
        <w:rPr>
          <w:lang w:val="en-NZ"/>
        </w:rPr>
        <w:pPrChange w:id="126" w:author="Rashmi Suvarna" w:date="2016-04-07T13:46:00Z">
          <w:pPr>
            <w:pStyle w:val="NormalPACKT"/>
            <w:numPr>
              <w:numId w:val="28"/>
            </w:numPr>
            <w:tabs>
              <w:tab w:val="num" w:pos="360"/>
              <w:tab w:val="num" w:pos="720"/>
            </w:tabs>
            <w:ind w:left="720" w:hanging="720"/>
          </w:pPr>
        </w:pPrChange>
      </w:pPr>
      <w:r w:rsidRPr="00154C4C">
        <w:rPr>
          <w:lang w:val="en-NZ"/>
        </w:rPr>
        <w:t>When the protocol is set to 0, socket chooses the correct protocol based on type specified.</w:t>
      </w:r>
    </w:p>
    <w:p w14:paraId="34368511" w14:textId="64D8C3F5" w:rsidR="00154C4C" w:rsidRPr="00154C4C" w:rsidRDefault="00154C4C">
      <w:pPr>
        <w:pStyle w:val="NormalPACKT"/>
        <w:numPr>
          <w:ilvl w:val="1"/>
          <w:numId w:val="6"/>
        </w:numPr>
        <w:rPr>
          <w:rStyle w:val="Emphasis"/>
          <w:lang w:val="en-NZ"/>
        </w:rPr>
        <w:pPrChange w:id="127" w:author="Rashmi Suvarna" w:date="2016-04-07T13:46:00Z">
          <w:pPr>
            <w:pStyle w:val="NormalPACKT"/>
            <w:numPr>
              <w:ilvl w:val="1"/>
              <w:numId w:val="9"/>
            </w:numPr>
            <w:ind w:left="1440" w:hanging="360"/>
          </w:pPr>
        </w:pPrChange>
      </w:pPr>
      <w:r w:rsidRPr="00154C4C">
        <w:rPr>
          <w:rStyle w:val="Emphasis"/>
          <w:lang w:val="en-NZ"/>
        </w:rPr>
        <w:t xml:space="preserve">int bind(int Socket, struct sockaddr *myAddress, int AddressLen ) </w:t>
      </w:r>
    </w:p>
    <w:p w14:paraId="2A9BA5C8" w14:textId="77777777" w:rsidR="00E868FF" w:rsidRPr="00154C4C" w:rsidRDefault="00154C4C">
      <w:pPr>
        <w:pStyle w:val="NormalPACKT"/>
        <w:numPr>
          <w:ilvl w:val="0"/>
          <w:numId w:val="14"/>
        </w:numPr>
        <w:rPr>
          <w:lang w:val="en-NZ"/>
        </w:rPr>
        <w:pPrChange w:id="128" w:author="Rashmi Suvarna" w:date="2016-04-07T13:46:00Z">
          <w:pPr>
            <w:pStyle w:val="NormalPACKT"/>
            <w:numPr>
              <w:numId w:val="29"/>
            </w:numPr>
            <w:tabs>
              <w:tab w:val="num" w:pos="360"/>
              <w:tab w:val="num" w:pos="720"/>
            </w:tabs>
            <w:ind w:left="720" w:hanging="720"/>
          </w:pPr>
        </w:pPrChange>
      </w:pPr>
      <w:r w:rsidRPr="00154C4C">
        <w:rPr>
          <w:lang w:val="en-NZ"/>
        </w:rPr>
        <w:t>Bind ties the socket to a local address.</w:t>
      </w:r>
    </w:p>
    <w:p w14:paraId="3033C3DF" w14:textId="77777777" w:rsidR="00E868FF" w:rsidRPr="00154C4C" w:rsidRDefault="00154C4C">
      <w:pPr>
        <w:pStyle w:val="NormalPACKT"/>
        <w:numPr>
          <w:ilvl w:val="0"/>
          <w:numId w:val="14"/>
        </w:numPr>
        <w:rPr>
          <w:lang w:val="en-NZ"/>
        </w:rPr>
        <w:pPrChange w:id="129" w:author="Rashmi Suvarna" w:date="2016-04-07T13:46:00Z">
          <w:pPr>
            <w:pStyle w:val="NormalPACKT"/>
            <w:numPr>
              <w:numId w:val="29"/>
            </w:numPr>
            <w:tabs>
              <w:tab w:val="num" w:pos="360"/>
              <w:tab w:val="num" w:pos="720"/>
            </w:tabs>
            <w:ind w:left="720" w:hanging="720"/>
          </w:pPr>
        </w:pPrChange>
      </w:pPr>
      <w:r w:rsidRPr="00154C4C">
        <w:rPr>
          <w:iCs/>
          <w:lang w:val="en-NZ"/>
        </w:rPr>
        <w:lastRenderedPageBreak/>
        <w:t>Socket</w:t>
      </w:r>
      <w:r w:rsidRPr="00154C4C">
        <w:rPr>
          <w:lang w:val="en-NZ"/>
        </w:rPr>
        <w:t xml:space="preserve"> is the socket descriptor.</w:t>
      </w:r>
    </w:p>
    <w:p w14:paraId="4CEE1029" w14:textId="77777777" w:rsidR="00E868FF" w:rsidRPr="00154C4C" w:rsidRDefault="00154C4C">
      <w:pPr>
        <w:pStyle w:val="NormalPACKT"/>
        <w:numPr>
          <w:ilvl w:val="0"/>
          <w:numId w:val="14"/>
        </w:numPr>
        <w:rPr>
          <w:lang w:val="en-NZ"/>
        </w:rPr>
        <w:pPrChange w:id="130" w:author="Rashmi Suvarna" w:date="2016-04-07T13:46:00Z">
          <w:pPr>
            <w:pStyle w:val="NormalPACKT"/>
            <w:numPr>
              <w:numId w:val="29"/>
            </w:numPr>
            <w:tabs>
              <w:tab w:val="num" w:pos="360"/>
              <w:tab w:val="num" w:pos="720"/>
            </w:tabs>
            <w:ind w:left="720" w:hanging="720"/>
          </w:pPr>
        </w:pPrChange>
      </w:pPr>
      <w:r w:rsidRPr="00154C4C">
        <w:rPr>
          <w:lang w:val="en-NZ"/>
        </w:rPr>
        <w:t xml:space="preserve">The </w:t>
      </w:r>
      <w:r w:rsidRPr="00154C4C">
        <w:rPr>
          <w:iCs/>
          <w:lang w:val="en-NZ"/>
        </w:rPr>
        <w:t>myAddress</w:t>
      </w:r>
      <w:r w:rsidRPr="00154C4C">
        <w:rPr>
          <w:lang w:val="en-NZ"/>
        </w:rPr>
        <w:t xml:space="preserve"> is the local IP address and port.</w:t>
      </w:r>
    </w:p>
    <w:p w14:paraId="63EEE00A" w14:textId="77777777" w:rsidR="00E868FF" w:rsidRPr="00154C4C" w:rsidRDefault="00154C4C">
      <w:pPr>
        <w:pStyle w:val="NormalPACKT"/>
        <w:numPr>
          <w:ilvl w:val="0"/>
          <w:numId w:val="14"/>
        </w:numPr>
        <w:rPr>
          <w:lang w:val="en-NZ"/>
        </w:rPr>
        <w:pPrChange w:id="131" w:author="Rashmi Suvarna" w:date="2016-04-07T13:46:00Z">
          <w:pPr>
            <w:pStyle w:val="NormalPACKT"/>
            <w:numPr>
              <w:numId w:val="29"/>
            </w:numPr>
            <w:tabs>
              <w:tab w:val="num" w:pos="360"/>
              <w:tab w:val="num" w:pos="720"/>
            </w:tabs>
            <w:ind w:left="720" w:hanging="720"/>
          </w:pPr>
        </w:pPrChange>
      </w:pPr>
      <w:r w:rsidRPr="00154C4C">
        <w:rPr>
          <w:lang w:val="en-NZ"/>
        </w:rPr>
        <w:t xml:space="preserve">The </w:t>
      </w:r>
      <w:r w:rsidRPr="00154C4C">
        <w:rPr>
          <w:iCs/>
          <w:lang w:val="en-NZ"/>
        </w:rPr>
        <w:t>AddressSize</w:t>
      </w:r>
      <w:r w:rsidRPr="00154C4C">
        <w:rPr>
          <w:lang w:val="en-NZ"/>
        </w:rPr>
        <w:t xml:space="preserve"> parameter gives the size (in bytes) of the address.</w:t>
      </w:r>
    </w:p>
    <w:p w14:paraId="5E15D618" w14:textId="77777777" w:rsidR="00E868FF" w:rsidRPr="00154C4C" w:rsidRDefault="00154C4C">
      <w:pPr>
        <w:pStyle w:val="NormalPACKT"/>
        <w:numPr>
          <w:ilvl w:val="0"/>
          <w:numId w:val="14"/>
        </w:numPr>
        <w:rPr>
          <w:lang w:val="en-NZ"/>
        </w:rPr>
        <w:pPrChange w:id="132" w:author="Rashmi Suvarna" w:date="2016-04-07T13:46:00Z">
          <w:pPr>
            <w:pStyle w:val="NormalPACKT"/>
            <w:numPr>
              <w:numId w:val="29"/>
            </w:numPr>
            <w:tabs>
              <w:tab w:val="num" w:pos="360"/>
              <w:tab w:val="num" w:pos="720"/>
            </w:tabs>
            <w:ind w:left="720" w:hanging="720"/>
          </w:pPr>
        </w:pPrChange>
      </w:pPr>
      <w:r w:rsidRPr="00154C4C">
        <w:rPr>
          <w:iCs/>
          <w:lang w:val="en-NZ"/>
        </w:rPr>
        <w:t>bind()</w:t>
      </w:r>
      <w:r w:rsidRPr="00154C4C">
        <w:rPr>
          <w:lang w:val="en-NZ"/>
        </w:rPr>
        <w:t xml:space="preserve"> returns -1 on error.</w:t>
      </w:r>
    </w:p>
    <w:p w14:paraId="6D3BEB12" w14:textId="77777777" w:rsidR="00E31CEE" w:rsidRPr="00E31CEE" w:rsidRDefault="00E31CEE">
      <w:pPr>
        <w:pStyle w:val="NormalPACKT"/>
        <w:numPr>
          <w:ilvl w:val="1"/>
          <w:numId w:val="6"/>
        </w:numPr>
        <w:rPr>
          <w:rStyle w:val="Emphasis"/>
          <w:lang w:val="en-NZ"/>
        </w:rPr>
        <w:pPrChange w:id="133" w:author="Rashmi Suvarna" w:date="2016-04-07T13:46:00Z">
          <w:pPr>
            <w:pStyle w:val="NormalPACKT"/>
            <w:numPr>
              <w:ilvl w:val="1"/>
              <w:numId w:val="9"/>
            </w:numPr>
            <w:ind w:left="1440" w:hanging="360"/>
          </w:pPr>
        </w:pPrChange>
      </w:pPr>
      <w:r w:rsidRPr="00E31CEE">
        <w:rPr>
          <w:rStyle w:val="Emphasis"/>
          <w:lang w:val="en-NZ"/>
        </w:rPr>
        <w:t>struct sockaddr_in {</w:t>
      </w:r>
    </w:p>
    <w:p w14:paraId="2EB6108B" w14:textId="77777777" w:rsidR="00E31CEE" w:rsidRPr="00E31CEE" w:rsidRDefault="00E31CEE">
      <w:pPr>
        <w:pStyle w:val="NormalPACKT"/>
        <w:numPr>
          <w:ilvl w:val="1"/>
          <w:numId w:val="6"/>
        </w:numPr>
        <w:rPr>
          <w:rStyle w:val="Emphasis"/>
          <w:lang w:val="en-NZ"/>
        </w:rPr>
        <w:pPrChange w:id="134" w:author="Rashmi Suvarna" w:date="2016-04-07T13:46:00Z">
          <w:pPr>
            <w:pStyle w:val="NormalPACKT"/>
            <w:numPr>
              <w:ilvl w:val="1"/>
              <w:numId w:val="9"/>
            </w:numPr>
            <w:ind w:left="1440" w:hanging="360"/>
          </w:pPr>
        </w:pPrChange>
      </w:pPr>
      <w:r w:rsidRPr="00E31CEE">
        <w:rPr>
          <w:rStyle w:val="Emphasis"/>
          <w:lang w:val="en-NZ"/>
        </w:rPr>
        <w:tab/>
        <w:t xml:space="preserve">short int sin_family; </w:t>
      </w:r>
      <w:r w:rsidRPr="00E31CEE">
        <w:rPr>
          <w:rStyle w:val="Emphasis"/>
          <w:lang w:val="en-NZ"/>
        </w:rPr>
        <w:tab/>
      </w:r>
      <w:r w:rsidRPr="00E31CEE">
        <w:rPr>
          <w:rStyle w:val="Emphasis"/>
          <w:lang w:val="en-NZ"/>
        </w:rPr>
        <w:tab/>
        <w:t>// set to AF_INET</w:t>
      </w:r>
    </w:p>
    <w:p w14:paraId="19A579D8" w14:textId="77777777" w:rsidR="00E31CEE" w:rsidRPr="00E31CEE" w:rsidRDefault="00E31CEE">
      <w:pPr>
        <w:pStyle w:val="NormalPACKT"/>
        <w:numPr>
          <w:ilvl w:val="1"/>
          <w:numId w:val="6"/>
        </w:numPr>
        <w:rPr>
          <w:rStyle w:val="Emphasis"/>
          <w:lang w:val="en-NZ"/>
        </w:rPr>
        <w:pPrChange w:id="135" w:author="Rashmi Suvarna" w:date="2016-04-07T13:46:00Z">
          <w:pPr>
            <w:pStyle w:val="NormalPACKT"/>
            <w:numPr>
              <w:ilvl w:val="1"/>
              <w:numId w:val="9"/>
            </w:numPr>
            <w:ind w:left="1440" w:hanging="360"/>
          </w:pPr>
        </w:pPrChange>
      </w:pPr>
      <w:r w:rsidRPr="00E31CEE">
        <w:rPr>
          <w:rStyle w:val="Emphasis"/>
          <w:lang w:val="en-NZ"/>
        </w:rPr>
        <w:tab/>
        <w:t xml:space="preserve">unsigned short int sin_port; </w:t>
      </w:r>
      <w:r w:rsidRPr="00E31CEE">
        <w:rPr>
          <w:rStyle w:val="Emphasis"/>
          <w:lang w:val="en-NZ"/>
        </w:rPr>
        <w:tab/>
        <w:t>// Port number</w:t>
      </w:r>
    </w:p>
    <w:p w14:paraId="7C4002AC" w14:textId="77777777" w:rsidR="00E31CEE" w:rsidRPr="00E31CEE" w:rsidRDefault="00E31CEE">
      <w:pPr>
        <w:pStyle w:val="NormalPACKT"/>
        <w:numPr>
          <w:ilvl w:val="1"/>
          <w:numId w:val="6"/>
        </w:numPr>
        <w:rPr>
          <w:rStyle w:val="Emphasis"/>
          <w:lang w:val="en-NZ"/>
        </w:rPr>
        <w:pPrChange w:id="136" w:author="Rashmi Suvarna" w:date="2016-04-07T13:46:00Z">
          <w:pPr>
            <w:pStyle w:val="NormalPACKT"/>
            <w:numPr>
              <w:ilvl w:val="1"/>
              <w:numId w:val="9"/>
            </w:numPr>
            <w:ind w:left="1440" w:hanging="360"/>
          </w:pPr>
        </w:pPrChange>
      </w:pPr>
      <w:r w:rsidRPr="00E31CEE">
        <w:rPr>
          <w:rStyle w:val="Emphasis"/>
          <w:lang w:val="en-NZ"/>
        </w:rPr>
        <w:tab/>
        <w:t xml:space="preserve">struct in_addr sin_addr; </w:t>
      </w:r>
      <w:r w:rsidRPr="00E31CEE">
        <w:rPr>
          <w:rStyle w:val="Emphasis"/>
          <w:lang w:val="en-NZ"/>
        </w:rPr>
        <w:tab/>
        <w:t>// Internet address</w:t>
      </w:r>
    </w:p>
    <w:p w14:paraId="3EB36AF5" w14:textId="77777777" w:rsidR="00E31CEE" w:rsidRPr="00E31CEE" w:rsidRDefault="00E31CEE">
      <w:pPr>
        <w:pStyle w:val="NormalPACKT"/>
        <w:numPr>
          <w:ilvl w:val="1"/>
          <w:numId w:val="6"/>
        </w:numPr>
        <w:rPr>
          <w:rStyle w:val="Emphasis"/>
          <w:lang w:val="en-NZ"/>
        </w:rPr>
        <w:pPrChange w:id="137" w:author="Rashmi Suvarna" w:date="2016-04-07T13:46:00Z">
          <w:pPr>
            <w:pStyle w:val="NormalPACKT"/>
            <w:numPr>
              <w:ilvl w:val="1"/>
              <w:numId w:val="9"/>
            </w:numPr>
            <w:ind w:left="1440" w:hanging="360"/>
          </w:pPr>
        </w:pPrChange>
      </w:pPr>
      <w:r w:rsidRPr="00E31CEE">
        <w:rPr>
          <w:rStyle w:val="Emphasis"/>
          <w:lang w:val="en-NZ"/>
        </w:rPr>
        <w:tab/>
        <w:t xml:space="preserve">unsigned char sin_zero[8]; </w:t>
      </w:r>
      <w:r w:rsidRPr="00E31CEE">
        <w:rPr>
          <w:rStyle w:val="Emphasis"/>
          <w:lang w:val="en-NZ"/>
        </w:rPr>
        <w:tab/>
        <w:t>//set to all zeros</w:t>
      </w:r>
    </w:p>
    <w:p w14:paraId="041B1731" w14:textId="75E02708" w:rsidR="00E31CEE" w:rsidRPr="00E31CEE" w:rsidRDefault="00E31CEE">
      <w:pPr>
        <w:pStyle w:val="NormalPACKT"/>
        <w:numPr>
          <w:ilvl w:val="1"/>
          <w:numId w:val="6"/>
        </w:numPr>
        <w:rPr>
          <w:rStyle w:val="Emphasis"/>
        </w:rPr>
        <w:pPrChange w:id="138" w:author="Rashmi Suvarna" w:date="2016-04-07T13:46:00Z">
          <w:pPr>
            <w:pStyle w:val="NormalPACKT"/>
            <w:numPr>
              <w:ilvl w:val="1"/>
              <w:numId w:val="9"/>
            </w:numPr>
            <w:ind w:left="1440" w:hanging="360"/>
          </w:pPr>
        </w:pPrChange>
      </w:pPr>
      <w:r w:rsidRPr="00E31CEE">
        <w:rPr>
          <w:rStyle w:val="Emphasis"/>
          <w:lang w:val="en-NZ"/>
        </w:rPr>
        <w:t>}</w:t>
      </w:r>
    </w:p>
    <w:p w14:paraId="2413FF58" w14:textId="1232909E" w:rsidR="00E31CEE" w:rsidRPr="00E31CEE" w:rsidRDefault="00E31CEE">
      <w:pPr>
        <w:pStyle w:val="NormalPACKT"/>
        <w:numPr>
          <w:ilvl w:val="1"/>
          <w:numId w:val="6"/>
        </w:numPr>
        <w:rPr>
          <w:lang w:val="en-NZ"/>
        </w:rPr>
        <w:pPrChange w:id="139" w:author="Rashmi Suvarna" w:date="2016-04-07T13:46:00Z">
          <w:pPr>
            <w:pStyle w:val="NormalPACKT"/>
            <w:numPr>
              <w:ilvl w:val="1"/>
              <w:numId w:val="9"/>
            </w:numPr>
            <w:ind w:left="1440" w:hanging="360"/>
          </w:pPr>
        </w:pPrChange>
      </w:pPr>
      <w:r w:rsidRPr="00E31CEE">
        <w:rPr>
          <w:bCs/>
          <w:iCs/>
          <w:lang w:val="en-NZ"/>
        </w:rPr>
        <w:t>struct sockaddr_in</w:t>
      </w:r>
      <w:r w:rsidR="00BD0320">
        <w:rPr>
          <w:lang w:val="en-NZ"/>
        </w:rPr>
        <w:t xml:space="preserve"> is a</w:t>
      </w:r>
      <w:r w:rsidRPr="00E31CEE">
        <w:rPr>
          <w:lang w:val="en-NZ"/>
        </w:rPr>
        <w:t xml:space="preserve"> parallel structure that makes it easy to reference elements of the socket address. sin_port and sin_addr must be in </w:t>
      </w:r>
      <w:r w:rsidRPr="00E31CEE">
        <w:rPr>
          <w:bCs/>
          <w:lang w:val="en-NZ"/>
        </w:rPr>
        <w:t>Network Byte Order</w:t>
      </w:r>
    </w:p>
    <w:p w14:paraId="2A2B513C" w14:textId="0D6C3926" w:rsidR="00E31CEE" w:rsidRPr="00E31CEE" w:rsidRDefault="00E31CEE">
      <w:pPr>
        <w:pStyle w:val="NormalPACKT"/>
        <w:numPr>
          <w:ilvl w:val="1"/>
          <w:numId w:val="6"/>
        </w:numPr>
        <w:rPr>
          <w:lang w:val="en-NZ"/>
        </w:rPr>
        <w:pPrChange w:id="140" w:author="Rashmi Suvarna" w:date="2016-04-07T13:46:00Z">
          <w:pPr>
            <w:pStyle w:val="NormalPACKT"/>
            <w:numPr>
              <w:ilvl w:val="1"/>
              <w:numId w:val="9"/>
            </w:numPr>
            <w:ind w:left="1440" w:hanging="360"/>
          </w:pPr>
        </w:pPrChange>
      </w:pPr>
    </w:p>
    <w:p w14:paraId="0878F88A" w14:textId="583C547D" w:rsidR="00154C4C" w:rsidRPr="00154C4C" w:rsidRDefault="00154C4C">
      <w:pPr>
        <w:pStyle w:val="NormalPACKT"/>
        <w:numPr>
          <w:ilvl w:val="1"/>
          <w:numId w:val="6"/>
        </w:numPr>
        <w:rPr>
          <w:lang w:val="en-NZ"/>
        </w:rPr>
        <w:pPrChange w:id="141" w:author="Rashmi Suvarna" w:date="2016-04-07T13:46:00Z">
          <w:pPr>
            <w:pStyle w:val="NormalPACKT"/>
            <w:numPr>
              <w:ilvl w:val="1"/>
              <w:numId w:val="9"/>
            </w:numPr>
            <w:ind w:left="1440" w:hanging="360"/>
          </w:pPr>
        </w:pPrChange>
      </w:pPr>
    </w:p>
    <w:p w14:paraId="2D970D84" w14:textId="6C3EF829" w:rsidR="00C5277C" w:rsidRPr="00154C4C" w:rsidRDefault="00C5277C">
      <w:pPr>
        <w:pStyle w:val="NormalPACKT"/>
        <w:numPr>
          <w:ilvl w:val="1"/>
          <w:numId w:val="6"/>
        </w:numPr>
        <w:rPr>
          <w:lang w:val="en-NZ"/>
        </w:rPr>
        <w:pPrChange w:id="142" w:author="Rashmi Suvarna" w:date="2016-04-07T13:46:00Z">
          <w:pPr>
            <w:pStyle w:val="NormalPACKT"/>
            <w:numPr>
              <w:ilvl w:val="1"/>
              <w:numId w:val="9"/>
            </w:numPr>
            <w:ind w:left="1440" w:hanging="360"/>
          </w:pPr>
        </w:pPrChange>
      </w:pPr>
    </w:p>
    <w:p w14:paraId="40BE6087" w14:textId="7F0FD2D9" w:rsidR="001225D8" w:rsidRDefault="00E31CEE" w:rsidP="00FF2941">
      <w:pPr>
        <w:pStyle w:val="Heading1"/>
      </w:pPr>
      <w:r>
        <w:t>Sending the data</w:t>
      </w:r>
    </w:p>
    <w:p w14:paraId="740ECB3C" w14:textId="372F5CD1" w:rsidR="001225D8" w:rsidRDefault="00373496" w:rsidP="0086015E">
      <w:pPr>
        <w:pStyle w:val="NormalPACKT"/>
      </w:pPr>
      <w:r>
        <w:t>After we have correctly set up the sockets, the next step is to create the correct server and client architecture. Sending of data is pretty simple and just involves a few lines of code.</w:t>
      </w:r>
    </w:p>
    <w:p w14:paraId="0905BC7B" w14:textId="77777777" w:rsidR="00D33F74" w:rsidRDefault="00D33F74" w:rsidP="00291B74">
      <w:pPr>
        <w:pStyle w:val="Heading2"/>
        <w:numPr>
          <w:ilvl w:val="1"/>
          <w:numId w:val="1"/>
        </w:numPr>
        <w:tabs>
          <w:tab w:val="left" w:pos="0"/>
        </w:tabs>
      </w:pPr>
      <w:r>
        <w:t>Getting ready</w:t>
      </w:r>
    </w:p>
    <w:p w14:paraId="3C1C664B" w14:textId="36377C62" w:rsidR="00D33F74" w:rsidRDefault="00D33F74" w:rsidP="00D33F74">
      <w:pPr>
        <w:pStyle w:val="NormalPACKT"/>
      </w:pPr>
      <w:r>
        <w:t>To step through this recipe, you will need a machine running Windows</w:t>
      </w:r>
      <w:r w:rsidR="00B512E1">
        <w:t xml:space="preserve"> with an installed </w:t>
      </w:r>
      <w:r w:rsidR="003F2D0A">
        <w:t>Visual Studio.</w:t>
      </w:r>
    </w:p>
    <w:p w14:paraId="288D1A26" w14:textId="38B4AB41" w:rsidR="00D33F74" w:rsidRDefault="00D33F74" w:rsidP="00291B74">
      <w:pPr>
        <w:pStyle w:val="Heading2"/>
        <w:numPr>
          <w:ilvl w:val="1"/>
          <w:numId w:val="1"/>
        </w:numPr>
        <w:tabs>
          <w:tab w:val="left" w:pos="0"/>
        </w:tabs>
      </w:pPr>
      <w:r>
        <w:t>How to do it...</w:t>
      </w:r>
    </w:p>
    <w:p w14:paraId="061A9C88" w14:textId="56D3518A" w:rsidR="003B4BDE" w:rsidRPr="003B4BDE" w:rsidRDefault="003B4BDE" w:rsidP="003B4BDE">
      <w:pPr>
        <w:pStyle w:val="NormalPACKT"/>
      </w:pPr>
      <w:r>
        <w:t xml:space="preserve">In this recipe, we will see how easy it is to </w:t>
      </w:r>
      <w:r w:rsidR="00373496">
        <w:t>send data.</w:t>
      </w:r>
    </w:p>
    <w:p w14:paraId="2FE575F7"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3"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lastRenderedPageBreak/>
        <w:t>s = socket (AF_INET, SOCK_STREAM, IPPROTO_TCP); //Create socket</w:t>
      </w:r>
    </w:p>
    <w:p w14:paraId="10EB5C66"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4"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if (s == INVALID_SOCKET)</w:t>
      </w:r>
    </w:p>
    <w:p w14:paraId="30447C76"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5"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w:t>
      </w:r>
    </w:p>
    <w:p w14:paraId="4E6798AD"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6"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return false; //Couldn't create the socket</w:t>
      </w:r>
    </w:p>
    <w:p w14:paraId="77590E92"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7"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  </w:t>
      </w:r>
    </w:p>
    <w:p w14:paraId="2E90DC32"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8" w:author="Rashmi Suvarna" w:date="2016-04-07T13:46:00Z">
          <w:pPr>
            <w:pStyle w:val="Heading2"/>
            <w:numPr>
              <w:ilvl w:val="1"/>
              <w:numId w:val="12"/>
            </w:numPr>
            <w:tabs>
              <w:tab w:val="left" w:pos="0"/>
            </w:tabs>
            <w:spacing w:before="0" w:after="0"/>
            <w:ind w:left="1080" w:hanging="360"/>
          </w:pPr>
        </w:pPrChange>
      </w:pPr>
    </w:p>
    <w:p w14:paraId="065C2609"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49"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//Try connecting...</w:t>
      </w:r>
    </w:p>
    <w:p w14:paraId="182BDFC5"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0" w:author="Rashmi Suvarna" w:date="2016-04-07T13:46:00Z">
          <w:pPr>
            <w:pStyle w:val="Heading2"/>
            <w:numPr>
              <w:ilvl w:val="1"/>
              <w:numId w:val="12"/>
            </w:numPr>
            <w:tabs>
              <w:tab w:val="left" w:pos="0"/>
            </w:tabs>
            <w:spacing w:before="0" w:after="0"/>
            <w:ind w:left="1080" w:hanging="360"/>
          </w:pPr>
        </w:pPrChange>
      </w:pPr>
    </w:p>
    <w:p w14:paraId="66343A64"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1"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if (connect(s, (SOCKADDR *)&amp;target, sizeof(target)) == SOCKET_ERROR)</w:t>
      </w:r>
    </w:p>
    <w:p w14:paraId="7CB10682"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2"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w:t>
      </w:r>
    </w:p>
    <w:p w14:paraId="2E53B6EB"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3"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return false; //Couldn't connect</w:t>
      </w:r>
    </w:p>
    <w:p w14:paraId="5C9D1B6D"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4"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w:t>
      </w:r>
    </w:p>
    <w:p w14:paraId="12321E6F"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5"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else</w:t>
      </w:r>
    </w:p>
    <w:p w14:paraId="27C64924" w14:textId="77777777" w:rsidR="00373496" w:rsidRPr="00373496" w:rsidRDefault="00373496">
      <w:pPr>
        <w:pStyle w:val="Heading2"/>
        <w:numPr>
          <w:ilvl w:val="1"/>
          <w:numId w:val="7"/>
        </w:numPr>
        <w:tabs>
          <w:tab w:val="left" w:pos="0"/>
        </w:tabs>
        <w:spacing w:before="0" w:after="0"/>
        <w:rPr>
          <w:rFonts w:ascii="Consolas" w:eastAsiaTheme="minorHAnsi" w:hAnsi="Consolas" w:cs="Consolas"/>
          <w:b w:val="0"/>
          <w:bCs w:val="0"/>
          <w:iCs w:val="0"/>
          <w:color w:val="0000FF"/>
          <w:sz w:val="19"/>
          <w:szCs w:val="19"/>
          <w:lang w:val="en-NZ"/>
        </w:rPr>
        <w:pPrChange w:id="156" w:author="Rashmi Suvarna" w:date="2016-04-07T13:46:00Z">
          <w:pPr>
            <w:pStyle w:val="Heading2"/>
            <w:numPr>
              <w:ilvl w:val="1"/>
              <w:numId w:val="12"/>
            </w:numPr>
            <w:tabs>
              <w:tab w:val="left" w:pos="0"/>
            </w:tabs>
            <w:spacing w:before="0" w:after="0"/>
            <w:ind w:left="1080" w:hanging="360"/>
          </w:pPr>
        </w:pPrChange>
      </w:pPr>
      <w:r w:rsidRPr="00373496">
        <w:rPr>
          <w:rFonts w:ascii="Consolas" w:eastAsiaTheme="minorHAnsi" w:hAnsi="Consolas" w:cs="Consolas"/>
          <w:b w:val="0"/>
          <w:bCs w:val="0"/>
          <w:iCs w:val="0"/>
          <w:color w:val="0000FF"/>
          <w:sz w:val="19"/>
          <w:szCs w:val="19"/>
          <w:lang w:val="en-NZ"/>
        </w:rPr>
        <w:t xml:space="preserve">        return true; //Success</w:t>
      </w:r>
    </w:p>
    <w:p w14:paraId="7E33D75D" w14:textId="77777777" w:rsidR="00373496" w:rsidRPr="00373496" w:rsidRDefault="00373496">
      <w:pPr>
        <w:pStyle w:val="Heading2"/>
        <w:numPr>
          <w:ilvl w:val="1"/>
          <w:numId w:val="7"/>
        </w:numPr>
        <w:pPrChange w:id="157" w:author="Rashmi Suvarna" w:date="2016-04-07T13:46:00Z">
          <w:pPr>
            <w:pStyle w:val="Heading2"/>
            <w:numPr>
              <w:ilvl w:val="1"/>
              <w:numId w:val="12"/>
            </w:numPr>
            <w:ind w:left="1080" w:hanging="360"/>
          </w:pPr>
        </w:pPrChange>
      </w:pPr>
      <w:r w:rsidRPr="00373496">
        <w:rPr>
          <w:rFonts w:ascii="Consolas" w:eastAsiaTheme="minorHAnsi" w:hAnsi="Consolas" w:cs="Consolas"/>
          <w:b w:val="0"/>
          <w:bCs w:val="0"/>
          <w:iCs w:val="0"/>
          <w:color w:val="0000FF"/>
          <w:sz w:val="19"/>
          <w:szCs w:val="19"/>
          <w:lang w:val="en-NZ"/>
        </w:rPr>
        <w:t>}</w:t>
      </w:r>
    </w:p>
    <w:p w14:paraId="73272181" w14:textId="2C9C2B3F" w:rsidR="001225D8" w:rsidRDefault="001225D8">
      <w:pPr>
        <w:pStyle w:val="Heading2"/>
        <w:numPr>
          <w:ilvl w:val="1"/>
          <w:numId w:val="7"/>
        </w:numPr>
        <w:pPrChange w:id="158" w:author="Rashmi Suvarna" w:date="2016-04-07T13:46:00Z">
          <w:pPr>
            <w:pStyle w:val="Heading2"/>
            <w:numPr>
              <w:ilvl w:val="1"/>
              <w:numId w:val="12"/>
            </w:numPr>
            <w:ind w:left="1080" w:hanging="360"/>
          </w:pPr>
        </w:pPrChange>
      </w:pPr>
      <w:r>
        <w:t>How it works...</w:t>
      </w:r>
    </w:p>
    <w:p w14:paraId="261DA34A" w14:textId="25A04DAD" w:rsidR="00BD0320" w:rsidRPr="00BD0320" w:rsidRDefault="00BD0320" w:rsidP="00BD0320">
      <w:pPr>
        <w:pStyle w:val="NormalPACKT"/>
      </w:pPr>
      <w:r>
        <w:t xml:space="preserve">The function that is used to communicate over the network is a function called </w:t>
      </w:r>
      <w:r w:rsidRPr="00BD0320">
        <w:rPr>
          <w:rStyle w:val="Emphasis"/>
        </w:rPr>
        <w:t>send</w:t>
      </w:r>
      <w:r>
        <w:t xml:space="preserve">. </w:t>
      </w:r>
      <w:r w:rsidRPr="00BD0320">
        <w:t xml:space="preserve">int </w:t>
      </w:r>
      <w:r w:rsidRPr="00BD0320">
        <w:rPr>
          <w:rStyle w:val="Emphasis"/>
        </w:rPr>
        <w:t>send (int sockfd, const void *msg, int len, int flags);</w:t>
      </w:r>
    </w:p>
    <w:p w14:paraId="7C49D372" w14:textId="660E6BC2" w:rsidR="000B3E38" w:rsidRPr="000B3E38" w:rsidRDefault="00BD0320" w:rsidP="00BD0320">
      <w:pPr>
        <w:pStyle w:val="NormalPACKT"/>
      </w:pPr>
      <w:r w:rsidRPr="00BD0320">
        <w:t>sockfd is the socket descriptor you want to send data to (returned by socket() or got from accept</w:t>
      </w:r>
      <w:r w:rsidR="00D91AE8">
        <w:t xml:space="preserve">()) whereas </w:t>
      </w:r>
      <w:r w:rsidRPr="00BD0320">
        <w:t>msg is a point</w:t>
      </w:r>
      <w:r w:rsidR="00D91AE8">
        <w:t xml:space="preserve">er to the data you want to send. </w:t>
      </w:r>
      <w:r w:rsidRPr="00BD0320">
        <w:t>len is t</w:t>
      </w:r>
      <w:r w:rsidR="00D91AE8">
        <w:t xml:space="preserve">he length of that data in bytes. For simplicity purpose, we can set that flag to 0 for now. </w:t>
      </w:r>
      <w:r w:rsidRPr="00BD0320">
        <w:t>sent() returns the number of bytes actually sent (may be less than the number you told it to send) or -1 on error</w:t>
      </w:r>
      <w:r w:rsidR="00D91AE8">
        <w:t xml:space="preserve">. By just using this function, one is able to send messages or data from one connection point to the other. This function is used for stream of data and hence used for TCP. If we are to use datagrams and connectionless protocols, then we need to use the </w:t>
      </w:r>
      <w:r w:rsidR="00D91AE8" w:rsidRPr="00D91AE8">
        <w:rPr>
          <w:rStyle w:val="Emphasis"/>
        </w:rPr>
        <w:t>sendto</w:t>
      </w:r>
      <w:r w:rsidR="00D91AE8">
        <w:t xml:space="preserve"> function.</w:t>
      </w:r>
    </w:p>
    <w:p w14:paraId="5E4F872B" w14:textId="571BCF53" w:rsidR="00AD3B95" w:rsidRDefault="00373496" w:rsidP="00AD3B95">
      <w:pPr>
        <w:pStyle w:val="Heading1"/>
      </w:pPr>
      <w:r>
        <w:t>Receiving the data</w:t>
      </w:r>
    </w:p>
    <w:p w14:paraId="449D954F" w14:textId="05AE0F63" w:rsidR="00D91AE8" w:rsidRDefault="00D91AE8" w:rsidP="00D91AE8">
      <w:pPr>
        <w:pStyle w:val="NormalPACKT"/>
        <w:numPr>
          <w:ilvl w:val="0"/>
          <w:numId w:val="1"/>
        </w:numPr>
      </w:pPr>
      <w:r>
        <w:t xml:space="preserve">After we have correctly set up the sockets, and we have sent the data, the next step is to receive the </w:t>
      </w:r>
      <w:r w:rsidR="00B13F85">
        <w:t>data. Receiving</w:t>
      </w:r>
      <w:r>
        <w:t xml:space="preserve"> of data is pretty simple and just involves a few lines of code.</w:t>
      </w:r>
    </w:p>
    <w:p w14:paraId="4F0D689C" w14:textId="77777777" w:rsidR="00AD3B95" w:rsidRDefault="00AD3B95" w:rsidP="00AD3B95">
      <w:pPr>
        <w:pStyle w:val="Heading2"/>
        <w:numPr>
          <w:ilvl w:val="1"/>
          <w:numId w:val="1"/>
        </w:numPr>
        <w:tabs>
          <w:tab w:val="left" w:pos="0"/>
        </w:tabs>
      </w:pPr>
      <w:r>
        <w:t>Getting ready</w:t>
      </w:r>
    </w:p>
    <w:p w14:paraId="507309EE" w14:textId="04A0CA29" w:rsidR="00AD3B95" w:rsidRDefault="00AD3B95" w:rsidP="00AD3B95">
      <w:pPr>
        <w:pStyle w:val="NormalPACKT"/>
      </w:pPr>
      <w:r>
        <w:t xml:space="preserve">To step through this recipe, you will need a machine running Windows </w:t>
      </w:r>
      <w:r w:rsidR="00FD601C">
        <w:t>and Visual Studio.</w:t>
      </w:r>
    </w:p>
    <w:p w14:paraId="6850C075" w14:textId="0AF092EF" w:rsidR="00AD3B95" w:rsidRDefault="00AD3B95" w:rsidP="00AD3B95">
      <w:pPr>
        <w:pStyle w:val="Heading2"/>
        <w:numPr>
          <w:ilvl w:val="1"/>
          <w:numId w:val="1"/>
        </w:numPr>
        <w:tabs>
          <w:tab w:val="left" w:pos="0"/>
        </w:tabs>
      </w:pPr>
      <w:r>
        <w:t>How to do it...</w:t>
      </w:r>
    </w:p>
    <w:p w14:paraId="4A419F88" w14:textId="6A03B17A" w:rsidR="00611ADA" w:rsidRPr="00611ADA" w:rsidRDefault="00611ADA" w:rsidP="00611ADA">
      <w:pPr>
        <w:pStyle w:val="NormalPACKT"/>
      </w:pPr>
      <w:r>
        <w:t>In this recipe, we will see how easy it is to receive data over the network.</w:t>
      </w:r>
    </w:p>
    <w:p w14:paraId="5E7A0A78" w14:textId="63AB0C3D" w:rsidR="00611ADA" w:rsidRPr="00611ADA" w:rsidRDefault="00611ADA">
      <w:pPr>
        <w:pStyle w:val="Heading2"/>
        <w:numPr>
          <w:ilvl w:val="1"/>
          <w:numId w:val="7"/>
        </w:numPr>
        <w:tabs>
          <w:tab w:val="left" w:pos="0"/>
        </w:tabs>
        <w:pPrChange w:id="159" w:author="Rashmi Suvarna" w:date="2016-04-07T13:46:00Z">
          <w:pPr>
            <w:pStyle w:val="Heading2"/>
            <w:numPr>
              <w:ilvl w:val="1"/>
              <w:numId w:val="12"/>
            </w:numPr>
            <w:tabs>
              <w:tab w:val="left" w:pos="0"/>
            </w:tabs>
            <w:ind w:left="1080" w:hanging="360"/>
          </w:pPr>
        </w:pPrChange>
      </w:pPr>
      <w:r w:rsidRPr="00611ADA">
        <w:rPr>
          <w:rFonts w:ascii="Consolas" w:eastAsiaTheme="minorHAnsi" w:hAnsi="Consolas" w:cs="Consolas"/>
          <w:b w:val="0"/>
          <w:bCs w:val="0"/>
          <w:iCs w:val="0"/>
          <w:color w:val="0000FF"/>
          <w:sz w:val="19"/>
          <w:szCs w:val="19"/>
          <w:highlight w:val="white"/>
          <w:lang w:val="en-US"/>
        </w:rPr>
        <w:lastRenderedPageBreak/>
        <w:t>int recv(int sockfd, void *</w:t>
      </w:r>
      <w:r>
        <w:rPr>
          <w:rFonts w:ascii="Consolas" w:eastAsiaTheme="minorHAnsi" w:hAnsi="Consolas" w:cs="Consolas"/>
          <w:b w:val="0"/>
          <w:bCs w:val="0"/>
          <w:iCs w:val="0"/>
          <w:color w:val="0000FF"/>
          <w:sz w:val="19"/>
          <w:szCs w:val="19"/>
          <w:highlight w:val="white"/>
          <w:lang w:val="en-US"/>
        </w:rPr>
        <w:t>buf,</w:t>
      </w:r>
      <w:r w:rsidRPr="00611ADA">
        <w:rPr>
          <w:rFonts w:ascii="Consolas" w:eastAsiaTheme="minorHAnsi" w:hAnsi="Consolas" w:cs="Consolas"/>
          <w:b w:val="0"/>
          <w:bCs w:val="0"/>
          <w:iCs w:val="0"/>
          <w:color w:val="0000FF"/>
          <w:sz w:val="19"/>
          <w:szCs w:val="19"/>
          <w:highlight w:val="white"/>
          <w:lang w:val="en-US"/>
        </w:rPr>
        <w:t>int len, int flags);</w:t>
      </w:r>
    </w:p>
    <w:p w14:paraId="5B2B8611" w14:textId="1CF7836F" w:rsidR="00AD3B95" w:rsidRDefault="00AD3B95">
      <w:pPr>
        <w:pStyle w:val="Heading2"/>
        <w:numPr>
          <w:ilvl w:val="1"/>
          <w:numId w:val="7"/>
        </w:numPr>
        <w:tabs>
          <w:tab w:val="left" w:pos="0"/>
        </w:tabs>
        <w:pPrChange w:id="160" w:author="Rashmi Suvarna" w:date="2016-04-07T13:46:00Z">
          <w:pPr>
            <w:pStyle w:val="Heading2"/>
            <w:numPr>
              <w:ilvl w:val="1"/>
              <w:numId w:val="12"/>
            </w:numPr>
            <w:tabs>
              <w:tab w:val="left" w:pos="0"/>
            </w:tabs>
            <w:ind w:left="1080" w:hanging="360"/>
          </w:pPr>
        </w:pPrChange>
      </w:pPr>
      <w:r>
        <w:t>How it works...</w:t>
      </w:r>
    </w:p>
    <w:p w14:paraId="209C071B" w14:textId="77777777" w:rsidR="005A5EF1" w:rsidRDefault="005A5EF1" w:rsidP="005A5EF1">
      <w:pPr>
        <w:pStyle w:val="NormalPACKT"/>
        <w:rPr>
          <w:lang w:val="en-NZ"/>
        </w:rPr>
      </w:pPr>
      <w:r>
        <w:t xml:space="preserve">Just like the send function, just one function is used to receive the data over the network. </w:t>
      </w:r>
    </w:p>
    <w:p w14:paraId="6A0DF3EC" w14:textId="0BB50AE6" w:rsidR="005A5EF1" w:rsidRPr="005A5EF1" w:rsidRDefault="005A5EF1" w:rsidP="005A5EF1">
      <w:pPr>
        <w:pStyle w:val="NormalPACKT"/>
        <w:rPr>
          <w:lang w:val="en-NZ"/>
        </w:rPr>
      </w:pPr>
      <w:r w:rsidRPr="005A5EF1">
        <w:rPr>
          <w:lang w:val="en-NZ"/>
        </w:rPr>
        <w:t>in</w:t>
      </w:r>
      <w:r>
        <w:rPr>
          <w:lang w:val="en-NZ"/>
        </w:rPr>
        <w:t xml:space="preserve">t recv(int sockfd, void *buf,  </w:t>
      </w:r>
      <w:r w:rsidRPr="005A5EF1">
        <w:rPr>
          <w:lang w:val="en-NZ"/>
        </w:rPr>
        <w:t>int len, int flags);</w:t>
      </w:r>
    </w:p>
    <w:p w14:paraId="6653BAD0" w14:textId="72999CAC" w:rsidR="005A5EF1" w:rsidRDefault="005A5EF1" w:rsidP="005A5EF1">
      <w:pPr>
        <w:pStyle w:val="NormalPACKT"/>
        <w:rPr>
          <w:lang w:val="en-NZ"/>
        </w:rPr>
      </w:pPr>
      <w:r w:rsidRPr="005A5EF1">
        <w:rPr>
          <w:lang w:val="en-NZ"/>
        </w:rPr>
        <w:t xml:space="preserve">sockfd is the socket descriptor to read </w:t>
      </w:r>
      <w:r w:rsidR="00B13F85" w:rsidRPr="005A5EF1">
        <w:rPr>
          <w:lang w:val="en-NZ"/>
        </w:rPr>
        <w:t>from</w:t>
      </w:r>
      <w:r w:rsidR="00B13F85">
        <w:rPr>
          <w:lang w:val="en-NZ"/>
        </w:rPr>
        <w:t>. The</w:t>
      </w:r>
      <w:r>
        <w:rPr>
          <w:lang w:val="en-NZ"/>
        </w:rPr>
        <w:t xml:space="preserve"> next paramter </w:t>
      </w:r>
      <w:r w:rsidRPr="005A5EF1">
        <w:rPr>
          <w:lang w:val="en-NZ"/>
        </w:rPr>
        <w:t xml:space="preserve">buf is the buffer to read the information into </w:t>
      </w:r>
      <w:r>
        <w:rPr>
          <w:lang w:val="en-NZ"/>
        </w:rPr>
        <w:t xml:space="preserve">whereas </w:t>
      </w:r>
      <w:r w:rsidRPr="005A5EF1">
        <w:rPr>
          <w:lang w:val="en-NZ"/>
        </w:rPr>
        <w:t>len is the maximum length of the buffer</w:t>
      </w:r>
      <w:r>
        <w:rPr>
          <w:lang w:val="en-NZ"/>
        </w:rPr>
        <w:t xml:space="preserve">. The next parameter </w:t>
      </w:r>
      <w:r w:rsidRPr="005A5EF1">
        <w:rPr>
          <w:lang w:val="en-NZ"/>
        </w:rPr>
        <w:t>recv() returns the number of bytes actually read into the buffer or -1 on errorIf</w:t>
      </w:r>
      <w:r w:rsidR="001B0C09">
        <w:rPr>
          <w:lang w:val="en-NZ"/>
        </w:rPr>
        <w:t>.</w:t>
      </w:r>
      <w:r w:rsidRPr="005A5EF1">
        <w:rPr>
          <w:lang w:val="en-NZ"/>
        </w:rPr>
        <w:t xml:space="preserve"> recv() returns 0, the remote side has closed connection on you.</w:t>
      </w:r>
    </w:p>
    <w:p w14:paraId="0A1C620E" w14:textId="586056D9" w:rsidR="00B13F85" w:rsidRPr="005A5EF1" w:rsidRDefault="00B13F85" w:rsidP="005A5EF1">
      <w:pPr>
        <w:pStyle w:val="NormalPACKT"/>
        <w:rPr>
          <w:lang w:val="en-NZ"/>
        </w:rPr>
      </w:pPr>
      <w:r>
        <w:rPr>
          <w:lang w:val="en-NZ"/>
        </w:rPr>
        <w:t>Using this line of code, we can receive data over the network. If the data is serialised while sending, we have to then take the data and deserialize the data at this point. This process will vary based on the method used to serialize the data.</w:t>
      </w:r>
    </w:p>
    <w:p w14:paraId="65C2BF5B" w14:textId="7C0E073D" w:rsidR="00542360" w:rsidRDefault="00542360" w:rsidP="00542360">
      <w:pPr>
        <w:pStyle w:val="NormalPACKT"/>
      </w:pPr>
    </w:p>
    <w:p w14:paraId="77F86A86" w14:textId="5EF433D6" w:rsidR="001D09CE" w:rsidRDefault="001D09CE" w:rsidP="001D09CE">
      <w:pPr>
        <w:pStyle w:val="Heading1"/>
      </w:pPr>
      <w:r>
        <w:t>Dealing with lag</w:t>
      </w:r>
    </w:p>
    <w:p w14:paraId="101B8534" w14:textId="459AF810" w:rsidR="001D09CE" w:rsidRDefault="00B13F85" w:rsidP="001D09CE">
      <w:pPr>
        <w:pStyle w:val="NormalPACKT"/>
      </w:pPr>
      <w:r>
        <w:t xml:space="preserve">One of the major problems that occurs in a networked game is latency or lag. When two players are playing against each other and they are on a high speed network and a very low speed network respectively, how do we update the data? We need to update it in such a way that it looks normal for both the players. Also no player should get an undue advantage because of the </w:t>
      </w:r>
      <w:r w:rsidR="002E58F1">
        <w:t>situation.</w:t>
      </w:r>
    </w:p>
    <w:p w14:paraId="0AD1CC5F" w14:textId="77777777" w:rsidR="001D09CE" w:rsidRDefault="001D09CE" w:rsidP="001D09CE">
      <w:pPr>
        <w:pStyle w:val="Heading2"/>
        <w:numPr>
          <w:ilvl w:val="1"/>
          <w:numId w:val="1"/>
        </w:numPr>
        <w:tabs>
          <w:tab w:val="left" w:pos="0"/>
        </w:tabs>
      </w:pPr>
      <w:r>
        <w:t>Getting ready</w:t>
      </w:r>
    </w:p>
    <w:p w14:paraId="2D9A1FFF" w14:textId="77777777" w:rsidR="001D09CE" w:rsidRDefault="001D09CE" w:rsidP="001D09CE">
      <w:pPr>
        <w:pStyle w:val="NormalPACKT"/>
      </w:pPr>
      <w:r>
        <w:t>To step through this recipe, you will need a machine running Windows and Visual Studio.</w:t>
      </w:r>
    </w:p>
    <w:p w14:paraId="0CCA380E" w14:textId="652B449E" w:rsidR="001D09CE" w:rsidRDefault="001D09CE" w:rsidP="001D09CE">
      <w:pPr>
        <w:pStyle w:val="Heading2"/>
        <w:numPr>
          <w:ilvl w:val="1"/>
          <w:numId w:val="1"/>
        </w:numPr>
        <w:tabs>
          <w:tab w:val="left" w:pos="0"/>
        </w:tabs>
      </w:pPr>
      <w:r>
        <w:t>How to do it...</w:t>
      </w:r>
    </w:p>
    <w:p w14:paraId="47F45430" w14:textId="560CA187" w:rsidR="002E58F1" w:rsidRDefault="002E58F1" w:rsidP="002E58F1">
      <w:pPr>
        <w:pStyle w:val="NormalPACKT"/>
      </w:pPr>
      <w:r>
        <w:t>In this recipe, you will see few techniques discussed how to counter lag.</w:t>
      </w:r>
    </w:p>
    <w:p w14:paraId="3D9DAC8F" w14:textId="515F6747" w:rsidR="002E58F1" w:rsidRPr="002E58F1" w:rsidRDefault="002E58F1" w:rsidP="002E58F1">
      <w:pPr>
        <w:pStyle w:val="NormalPACKT"/>
      </w:pPr>
      <w:r>
        <w:t>Generally, a networked game will have the following update loop. We need to figure out from the loop structure, what is the best way to counter lag.</w:t>
      </w:r>
    </w:p>
    <w:p w14:paraId="1E6D80ED" w14:textId="77777777" w:rsidR="002E58F1" w:rsidRPr="002E58F1" w:rsidRDefault="002E58F1">
      <w:pPr>
        <w:pStyle w:val="Heading2"/>
        <w:numPr>
          <w:ilvl w:val="1"/>
          <w:numId w:val="7"/>
        </w:numPr>
        <w:tabs>
          <w:tab w:val="left" w:pos="0"/>
        </w:tabs>
        <w:spacing w:before="0"/>
        <w:rPr>
          <w:rFonts w:ascii="Consolas" w:eastAsiaTheme="minorHAnsi" w:hAnsi="Consolas" w:cs="Consolas"/>
          <w:b w:val="0"/>
          <w:bCs w:val="0"/>
          <w:iCs w:val="0"/>
          <w:color w:val="0000FF"/>
          <w:sz w:val="19"/>
          <w:szCs w:val="19"/>
          <w:lang w:val="en-NZ"/>
        </w:rPr>
        <w:pPrChange w:id="161" w:author="Rashmi Suvarna" w:date="2016-04-07T13:46:00Z">
          <w:pPr>
            <w:pStyle w:val="Heading2"/>
            <w:numPr>
              <w:ilvl w:val="1"/>
              <w:numId w:val="12"/>
            </w:numPr>
            <w:tabs>
              <w:tab w:val="left" w:pos="0"/>
            </w:tabs>
            <w:spacing w:before="0"/>
            <w:ind w:left="1080" w:hanging="360"/>
          </w:pPr>
        </w:pPrChange>
      </w:pPr>
      <w:r w:rsidRPr="002E58F1">
        <w:rPr>
          <w:rFonts w:ascii="Consolas" w:eastAsiaTheme="minorHAnsi" w:hAnsi="Consolas" w:cs="Consolas"/>
          <w:b w:val="0"/>
          <w:bCs w:val="0"/>
          <w:iCs w:val="0"/>
          <w:color w:val="0000FF"/>
          <w:sz w:val="19"/>
          <w:szCs w:val="19"/>
          <w:lang w:val="en-NZ"/>
        </w:rPr>
        <w:t>read_network_messages()</w:t>
      </w:r>
    </w:p>
    <w:p w14:paraId="69F7D851" w14:textId="77777777" w:rsidR="002E58F1" w:rsidRPr="002E58F1" w:rsidRDefault="002E58F1">
      <w:pPr>
        <w:pStyle w:val="Heading2"/>
        <w:numPr>
          <w:ilvl w:val="1"/>
          <w:numId w:val="7"/>
        </w:numPr>
        <w:tabs>
          <w:tab w:val="left" w:pos="0"/>
        </w:tabs>
        <w:spacing w:before="0"/>
        <w:rPr>
          <w:rFonts w:ascii="Consolas" w:eastAsiaTheme="minorHAnsi" w:hAnsi="Consolas" w:cs="Consolas"/>
          <w:b w:val="0"/>
          <w:bCs w:val="0"/>
          <w:iCs w:val="0"/>
          <w:color w:val="0000FF"/>
          <w:sz w:val="19"/>
          <w:szCs w:val="19"/>
          <w:lang w:val="en-NZ"/>
        </w:rPr>
        <w:pPrChange w:id="162" w:author="Rashmi Suvarna" w:date="2016-04-07T13:46:00Z">
          <w:pPr>
            <w:pStyle w:val="Heading2"/>
            <w:numPr>
              <w:ilvl w:val="1"/>
              <w:numId w:val="12"/>
            </w:numPr>
            <w:tabs>
              <w:tab w:val="left" w:pos="0"/>
            </w:tabs>
            <w:spacing w:before="0"/>
            <w:ind w:left="1080" w:hanging="360"/>
          </w:pPr>
        </w:pPrChange>
      </w:pPr>
      <w:r w:rsidRPr="002E58F1">
        <w:rPr>
          <w:rFonts w:ascii="Consolas" w:eastAsiaTheme="minorHAnsi" w:hAnsi="Consolas" w:cs="Consolas"/>
          <w:b w:val="0"/>
          <w:bCs w:val="0"/>
          <w:iCs w:val="0"/>
          <w:color w:val="0000FF"/>
          <w:sz w:val="19"/>
          <w:szCs w:val="19"/>
          <w:lang w:val="en-NZ"/>
        </w:rPr>
        <w:t xml:space="preserve">    read_local_input()</w:t>
      </w:r>
    </w:p>
    <w:p w14:paraId="64327B8F" w14:textId="77777777" w:rsidR="002E58F1" w:rsidRPr="002E58F1" w:rsidRDefault="002E58F1">
      <w:pPr>
        <w:pStyle w:val="Heading2"/>
        <w:numPr>
          <w:ilvl w:val="1"/>
          <w:numId w:val="7"/>
        </w:numPr>
        <w:tabs>
          <w:tab w:val="left" w:pos="0"/>
        </w:tabs>
        <w:spacing w:before="0"/>
        <w:rPr>
          <w:rFonts w:ascii="Consolas" w:eastAsiaTheme="minorHAnsi" w:hAnsi="Consolas" w:cs="Consolas"/>
          <w:b w:val="0"/>
          <w:bCs w:val="0"/>
          <w:iCs w:val="0"/>
          <w:color w:val="0000FF"/>
          <w:sz w:val="19"/>
          <w:szCs w:val="19"/>
          <w:lang w:val="en-NZ"/>
        </w:rPr>
        <w:pPrChange w:id="163" w:author="Rashmi Suvarna" w:date="2016-04-07T13:46:00Z">
          <w:pPr>
            <w:pStyle w:val="Heading2"/>
            <w:numPr>
              <w:ilvl w:val="1"/>
              <w:numId w:val="12"/>
            </w:numPr>
            <w:tabs>
              <w:tab w:val="left" w:pos="0"/>
            </w:tabs>
            <w:spacing w:before="0"/>
            <w:ind w:left="1080" w:hanging="360"/>
          </w:pPr>
        </w:pPrChange>
      </w:pPr>
      <w:r w:rsidRPr="002E58F1">
        <w:rPr>
          <w:rFonts w:ascii="Consolas" w:eastAsiaTheme="minorHAnsi" w:hAnsi="Consolas" w:cs="Consolas"/>
          <w:b w:val="0"/>
          <w:bCs w:val="0"/>
          <w:iCs w:val="0"/>
          <w:color w:val="0000FF"/>
          <w:sz w:val="19"/>
          <w:szCs w:val="19"/>
          <w:lang w:val="en-NZ"/>
        </w:rPr>
        <w:t xml:space="preserve">    update_world()</w:t>
      </w:r>
    </w:p>
    <w:p w14:paraId="7FBAF882" w14:textId="77777777" w:rsidR="002E58F1" w:rsidRPr="002E58F1" w:rsidRDefault="002E58F1">
      <w:pPr>
        <w:pStyle w:val="Heading2"/>
        <w:numPr>
          <w:ilvl w:val="1"/>
          <w:numId w:val="7"/>
        </w:numPr>
        <w:tabs>
          <w:tab w:val="left" w:pos="0"/>
        </w:tabs>
        <w:spacing w:before="0"/>
        <w:rPr>
          <w:rFonts w:ascii="Consolas" w:eastAsiaTheme="minorHAnsi" w:hAnsi="Consolas" w:cs="Consolas"/>
          <w:b w:val="0"/>
          <w:bCs w:val="0"/>
          <w:iCs w:val="0"/>
          <w:color w:val="0000FF"/>
          <w:sz w:val="19"/>
          <w:szCs w:val="19"/>
          <w:lang w:val="en-NZ"/>
        </w:rPr>
        <w:pPrChange w:id="164" w:author="Rashmi Suvarna" w:date="2016-04-07T13:46:00Z">
          <w:pPr>
            <w:pStyle w:val="Heading2"/>
            <w:numPr>
              <w:ilvl w:val="1"/>
              <w:numId w:val="12"/>
            </w:numPr>
            <w:tabs>
              <w:tab w:val="left" w:pos="0"/>
            </w:tabs>
            <w:spacing w:before="0"/>
            <w:ind w:left="1080" w:hanging="360"/>
          </w:pPr>
        </w:pPrChange>
      </w:pPr>
      <w:r w:rsidRPr="002E58F1">
        <w:rPr>
          <w:rFonts w:ascii="Consolas" w:eastAsiaTheme="minorHAnsi" w:hAnsi="Consolas" w:cs="Consolas"/>
          <w:b w:val="0"/>
          <w:bCs w:val="0"/>
          <w:iCs w:val="0"/>
          <w:color w:val="0000FF"/>
          <w:sz w:val="19"/>
          <w:szCs w:val="19"/>
          <w:lang w:val="en-NZ"/>
        </w:rPr>
        <w:t xml:space="preserve">    send_network_updates()</w:t>
      </w:r>
    </w:p>
    <w:p w14:paraId="36677B51" w14:textId="77777777" w:rsidR="002E58F1" w:rsidRDefault="002E58F1" w:rsidP="002E58F1">
      <w:pPr>
        <w:pStyle w:val="HTMLPreformatted"/>
        <w:shd w:val="clear" w:color="auto" w:fill="EEEEEE"/>
        <w:rPr>
          <w:rStyle w:val="pln"/>
          <w:rFonts w:ascii="Consolas" w:hAnsi="Consolas"/>
          <w:bdr w:val="none" w:sz="0" w:space="0" w:color="auto" w:frame="1"/>
          <w:shd w:val="clear" w:color="auto" w:fill="EEEEEE"/>
        </w:rPr>
      </w:pPr>
      <w:r w:rsidRPr="002E58F1">
        <w:rPr>
          <w:rFonts w:ascii="Consolas" w:eastAsiaTheme="minorHAnsi" w:hAnsi="Consolas" w:cs="Consolas"/>
          <w:color w:val="0000FF"/>
          <w:sz w:val="19"/>
          <w:szCs w:val="19"/>
          <w:lang w:eastAsia="en-US"/>
        </w:rPr>
        <w:t xml:space="preserve">    render_world()</w:t>
      </w:r>
      <w:r>
        <w:rPr>
          <w:rStyle w:val="pln"/>
          <w:rFonts w:ascii="Consolas" w:hAnsi="Consolas"/>
          <w:bdr w:val="none" w:sz="0" w:space="0" w:color="auto" w:frame="1"/>
          <w:shd w:val="clear" w:color="auto" w:fill="EEEEEE"/>
        </w:rPr>
        <w:t>read_network_messages</w:t>
      </w:r>
      <w:r>
        <w:rPr>
          <w:rStyle w:val="pun"/>
          <w:rFonts w:ascii="Consolas" w:hAnsi="Consolas"/>
          <w:color w:val="000000"/>
          <w:bdr w:val="none" w:sz="0" w:space="0" w:color="auto" w:frame="1"/>
          <w:shd w:val="clear" w:color="auto" w:fill="EEEEEE"/>
        </w:rPr>
        <w:t>()</w:t>
      </w:r>
    </w:p>
    <w:p w14:paraId="3AF2A9DE" w14:textId="77777777" w:rsidR="002E58F1" w:rsidRDefault="002E58F1" w:rsidP="002E58F1">
      <w:pPr>
        <w:pStyle w:val="HTMLPreformatted"/>
        <w:shd w:val="clear" w:color="auto" w:fill="EEEEEE"/>
        <w:rPr>
          <w:rStyle w:val="pln"/>
          <w:rFonts w:ascii="Consolas" w:hAnsi="Consolas"/>
          <w:bdr w:val="none" w:sz="0" w:space="0" w:color="auto" w:frame="1"/>
          <w:shd w:val="clear" w:color="auto" w:fill="EEEEEE"/>
        </w:rPr>
      </w:pPr>
      <w:r>
        <w:rPr>
          <w:rStyle w:val="pln"/>
          <w:rFonts w:ascii="Consolas" w:hAnsi="Consolas"/>
          <w:bdr w:val="none" w:sz="0" w:space="0" w:color="auto" w:frame="1"/>
          <w:shd w:val="clear" w:color="auto" w:fill="EEEEEE"/>
        </w:rPr>
        <w:t xml:space="preserve">    read_local_input</w:t>
      </w:r>
      <w:r>
        <w:rPr>
          <w:rStyle w:val="pun"/>
          <w:rFonts w:ascii="Consolas" w:hAnsi="Consolas"/>
          <w:color w:val="000000"/>
          <w:bdr w:val="none" w:sz="0" w:space="0" w:color="auto" w:frame="1"/>
          <w:shd w:val="clear" w:color="auto" w:fill="EEEEEE"/>
        </w:rPr>
        <w:t>()</w:t>
      </w:r>
    </w:p>
    <w:p w14:paraId="0A6B8284" w14:textId="77777777" w:rsidR="002E58F1" w:rsidRDefault="002E58F1" w:rsidP="002E58F1">
      <w:pPr>
        <w:pStyle w:val="HTMLPreformatted"/>
        <w:shd w:val="clear" w:color="auto" w:fill="EEEEEE"/>
        <w:rPr>
          <w:rStyle w:val="pln"/>
          <w:rFonts w:ascii="Consolas" w:hAnsi="Consolas"/>
          <w:bdr w:val="none" w:sz="0" w:space="0" w:color="auto" w:frame="1"/>
          <w:shd w:val="clear" w:color="auto" w:fill="EEEEEE"/>
        </w:rPr>
      </w:pPr>
      <w:r>
        <w:rPr>
          <w:rStyle w:val="pln"/>
          <w:rFonts w:ascii="Consolas" w:hAnsi="Consolas"/>
          <w:bdr w:val="none" w:sz="0" w:space="0" w:color="auto" w:frame="1"/>
          <w:shd w:val="clear" w:color="auto" w:fill="EEEEEE"/>
        </w:rPr>
        <w:lastRenderedPageBreak/>
        <w:t xml:space="preserve">    update_world</w:t>
      </w:r>
      <w:r>
        <w:rPr>
          <w:rStyle w:val="pun"/>
          <w:rFonts w:ascii="Consolas" w:hAnsi="Consolas"/>
          <w:color w:val="000000"/>
          <w:bdr w:val="none" w:sz="0" w:space="0" w:color="auto" w:frame="1"/>
          <w:shd w:val="clear" w:color="auto" w:fill="EEEEEE"/>
        </w:rPr>
        <w:t>()</w:t>
      </w:r>
    </w:p>
    <w:p w14:paraId="597AC5C3" w14:textId="77777777" w:rsidR="002E58F1" w:rsidRDefault="002E58F1" w:rsidP="002E58F1">
      <w:pPr>
        <w:pStyle w:val="HTMLPreformatted"/>
        <w:shd w:val="clear" w:color="auto" w:fill="EEEEEE"/>
        <w:rPr>
          <w:rStyle w:val="pln"/>
          <w:rFonts w:ascii="Consolas" w:hAnsi="Consolas"/>
          <w:bdr w:val="none" w:sz="0" w:space="0" w:color="auto" w:frame="1"/>
          <w:shd w:val="clear" w:color="auto" w:fill="EEEEEE"/>
        </w:rPr>
      </w:pPr>
      <w:r>
        <w:rPr>
          <w:rStyle w:val="pln"/>
          <w:rFonts w:ascii="Consolas" w:hAnsi="Consolas"/>
          <w:bdr w:val="none" w:sz="0" w:space="0" w:color="auto" w:frame="1"/>
          <w:shd w:val="clear" w:color="auto" w:fill="EEEEEE"/>
        </w:rPr>
        <w:t xml:space="preserve">    send_network_updates</w:t>
      </w:r>
      <w:r>
        <w:rPr>
          <w:rStyle w:val="pun"/>
          <w:rFonts w:ascii="Consolas" w:hAnsi="Consolas"/>
          <w:color w:val="000000"/>
          <w:bdr w:val="none" w:sz="0" w:space="0" w:color="auto" w:frame="1"/>
          <w:shd w:val="clear" w:color="auto" w:fill="EEEEEE"/>
        </w:rPr>
        <w:t>()</w:t>
      </w:r>
    </w:p>
    <w:p w14:paraId="5601B270" w14:textId="77777777" w:rsidR="002E58F1" w:rsidRDefault="002E58F1" w:rsidP="002E58F1">
      <w:pPr>
        <w:pStyle w:val="HTMLPreformatted"/>
        <w:shd w:val="clear" w:color="auto" w:fill="EEEEEE"/>
        <w:rPr>
          <w:rFonts w:ascii="Consolas" w:hAnsi="Consolas"/>
          <w:color w:val="393318"/>
        </w:rPr>
      </w:pPr>
      <w:r>
        <w:rPr>
          <w:rStyle w:val="pln"/>
          <w:rFonts w:ascii="Consolas" w:hAnsi="Consolas"/>
          <w:bdr w:val="none" w:sz="0" w:space="0" w:color="auto" w:frame="1"/>
          <w:shd w:val="clear" w:color="auto" w:fill="EEEEEE"/>
        </w:rPr>
        <w:t xml:space="preserve">    render_world</w:t>
      </w:r>
      <w:r>
        <w:rPr>
          <w:rStyle w:val="pun"/>
          <w:rFonts w:ascii="Consolas" w:hAnsi="Consolas"/>
          <w:color w:val="000000"/>
          <w:bdr w:val="none" w:sz="0" w:space="0" w:color="auto" w:frame="1"/>
          <w:shd w:val="clear" w:color="auto" w:fill="EEEEEE"/>
        </w:rPr>
        <w:t>()</w:t>
      </w:r>
    </w:p>
    <w:p w14:paraId="7AE1CC11" w14:textId="5409F5E5" w:rsidR="001D09CE" w:rsidRDefault="001D09CE">
      <w:pPr>
        <w:pStyle w:val="Heading2"/>
        <w:numPr>
          <w:ilvl w:val="1"/>
          <w:numId w:val="7"/>
        </w:numPr>
        <w:pPrChange w:id="165" w:author="Rashmi Suvarna" w:date="2016-04-07T13:46:00Z">
          <w:pPr>
            <w:pStyle w:val="Heading2"/>
            <w:numPr>
              <w:ilvl w:val="1"/>
              <w:numId w:val="12"/>
            </w:numPr>
            <w:ind w:left="1080" w:hanging="360"/>
          </w:pPr>
        </w:pPrChange>
      </w:pPr>
      <w:r>
        <w:t>How it works...</w:t>
      </w:r>
    </w:p>
    <w:p w14:paraId="1D2B29A3" w14:textId="36630372" w:rsidR="002E58F1" w:rsidRDefault="002E58F1" w:rsidP="002E58F1">
      <w:pPr>
        <w:pStyle w:val="NormalPACKT"/>
      </w:pPr>
      <w:r>
        <w:t xml:space="preserve">Generally, in most computer games, when networking is implemented a certain client server architecture is chosen. Often, an authorative server is chosen. This means the server dictates the time, result and other factors. The client is basically “dumb” and all it does is simulation based on data from the server. Now let us consider that two players are playing a multiplayer FPS game. One of them is on a high speed internet and the other is very slow. So if the client is dependent on the server for its updates, it will very difficult to accurately render the positions of the players on the client side. Let’s say UserA is on a high speed internet whereas UserB is on a low speed internet. UserA fires a bullet to UserB. Note UserA and UserB are also moving in the world space. How do we calculate the position of the bullet, position of each individual player? If we render exactly the information that is coming from the server, it will not be accurate as UserA would have already moved to a new position by the time UserB gets an update. To counter this there are 2 majorly used solution. One is called Client Side prediction. The other method is further divided into 2 more techniques: interpolation and extrapolation. Note that the round trip time will be quite acceptable if the computers are connected over LAN. All these problems that are being discussed are focusing on </w:t>
      </w:r>
      <w:r w:rsidR="0083607E">
        <w:t>networking over the internet.</w:t>
      </w:r>
    </w:p>
    <w:p w14:paraId="0F880B34" w14:textId="043BBEED" w:rsidR="0083607E" w:rsidRDefault="0083607E" w:rsidP="002E58F1">
      <w:pPr>
        <w:pStyle w:val="NormalPACKT"/>
      </w:pPr>
      <w:r>
        <w:t>In client side prediction, the “dumb” factor is taken out of the client and the client starts predicting based on previous movement inputs, what will be the next position and animation states. Finally, when it gets an update from the server, the server will correct the mistakes and the positions would be transformed to the currently received one. There are loads of problems with this system. If the prediction was awry, there would be a big jitter as the position is being changed to the current one. Also let us consider sound effects and vfx effects. If the client (at userA) predicted that the userB was walking and the footsteps sound was played, and later the server informed that userB was actually in water, how do we suddenly rectify that mistake? The same goes for vfx effects and states. This system was used in a lot of the quake worlds.</w:t>
      </w:r>
    </w:p>
    <w:p w14:paraId="4727DD70" w14:textId="6EE16275" w:rsidR="0083607E" w:rsidRDefault="0083607E" w:rsidP="002E58F1">
      <w:pPr>
        <w:pStyle w:val="NormalPACKT"/>
      </w:pPr>
      <w:r>
        <w:t xml:space="preserve">The second system has 2 parts; extrapolation and interpolation. </w:t>
      </w:r>
      <w:r w:rsidR="00A95B9C">
        <w:t>In extrapolation we render ahead of time. This is in some way similar to above. It takes the last known update from the server and then simulates forward in time.</w:t>
      </w:r>
      <w:r w:rsidR="00A95B9C" w:rsidRPr="00A95B9C">
        <w:t xml:space="preserve"> </w:t>
      </w:r>
      <w:commentRangeStart w:id="166"/>
      <w:commentRangeStart w:id="167"/>
      <w:r w:rsidR="00A95B9C">
        <w:t>Thus, if you are 5</w:t>
      </w:r>
      <w:r w:rsidR="00A95B9C" w:rsidRPr="00A95B9C">
        <w:t xml:space="preserve">00 milliseconds lagged, and the last update you received was that the other player was </w:t>
      </w:r>
      <w:r w:rsidR="00A95B9C">
        <w:t>running 3</w:t>
      </w:r>
      <w:r w:rsidR="00A95B9C" w:rsidRPr="00A95B9C">
        <w:t xml:space="preserve">00 units per second perpendicular to your view, then the client could assume that in "real time" the player has moved </w:t>
      </w:r>
      <w:r w:rsidR="00A95B9C">
        <w:t>1</w:t>
      </w:r>
      <w:r w:rsidR="00A95B9C" w:rsidRPr="00A95B9C">
        <w:t>50 units straight ahead from that last known position. The client could then just draw the player at that extrapolated position and the local player could still more or less aim right at the other player</w:t>
      </w:r>
      <w:r w:rsidR="00A95B9C">
        <w:t xml:space="preserve">. However, the problem with this system is </w:t>
      </w:r>
      <w:r w:rsidR="00A95B9C">
        <w:lastRenderedPageBreak/>
        <w:t>that it will rarely happen like that.</w:t>
      </w:r>
      <w:commentRangeEnd w:id="166"/>
      <w:r w:rsidR="00EC5093">
        <w:rPr>
          <w:rStyle w:val="CommentReference"/>
          <w:rFonts w:ascii="Arial" w:hAnsi="Arial" w:cs="Arial"/>
          <w:bCs/>
        </w:rPr>
        <w:commentReference w:id="166"/>
      </w:r>
      <w:commentRangeEnd w:id="167"/>
      <w:r w:rsidR="00DA1E32">
        <w:rPr>
          <w:rStyle w:val="CommentReference"/>
          <w:rFonts w:ascii="Arial" w:hAnsi="Arial" w:cs="Arial"/>
          <w:bCs/>
        </w:rPr>
        <w:commentReference w:id="167"/>
      </w:r>
      <w:r w:rsidR="00A95B9C">
        <w:t xml:space="preserve"> The movement of the player may change, the state may change and hence this system should be avoided in most cases.</w:t>
      </w:r>
    </w:p>
    <w:p w14:paraId="578B1D16" w14:textId="6544D2E0" w:rsidR="00A95B9C" w:rsidRDefault="00A95B9C" w:rsidP="002E58F1">
      <w:pPr>
        <w:pStyle w:val="NormalPACKT"/>
        <w:rPr>
          <w:lang w:val="en"/>
        </w:rPr>
      </w:pPr>
      <w:r>
        <w:t xml:space="preserve">In interpolation we always render objects in the past. </w:t>
      </w:r>
      <w:commentRangeStart w:id="168"/>
      <w:commentRangeStart w:id="169"/>
      <w:r>
        <w:rPr>
          <w:lang w:val="en"/>
        </w:rPr>
        <w:t xml:space="preserve">For instance, if the server is sending </w:t>
      </w:r>
      <w:r w:rsidR="00553AFE">
        <w:rPr>
          <w:lang w:val="en"/>
        </w:rPr>
        <w:t>25</w:t>
      </w:r>
      <w:r>
        <w:rPr>
          <w:lang w:val="en"/>
        </w:rPr>
        <w:t xml:space="preserve"> updates per second (exactly) of the world state, then we might impose </w:t>
      </w:r>
      <w:r w:rsidR="00553AFE">
        <w:rPr>
          <w:lang w:val="en"/>
        </w:rPr>
        <w:t>40</w:t>
      </w:r>
      <w:r>
        <w:rPr>
          <w:lang w:val="en"/>
        </w:rPr>
        <w:t xml:space="preserve"> milliseconds of interpolation delay in our rendering. Then, as we render frames, we interpolate the position of the object between the last updated position and the position one update before over that </w:t>
      </w:r>
      <w:r w:rsidR="00553AFE">
        <w:rPr>
          <w:lang w:val="en"/>
        </w:rPr>
        <w:t>40</w:t>
      </w:r>
      <w:r>
        <w:rPr>
          <w:lang w:val="en"/>
        </w:rPr>
        <w:t xml:space="preserve"> milliseconds. </w:t>
      </w:r>
      <w:r w:rsidR="000E00A2">
        <w:rPr>
          <w:lang w:val="en"/>
        </w:rPr>
        <w:t>The interpolation can be done by using the inbuilt lerp function in C++.</w:t>
      </w:r>
      <w:r>
        <w:rPr>
          <w:lang w:val="en"/>
        </w:rPr>
        <w:t xml:space="preserve">As the object just gets to the last updated position, we receive a new update from the server (since </w:t>
      </w:r>
      <w:r w:rsidR="00F41400">
        <w:rPr>
          <w:lang w:val="en"/>
        </w:rPr>
        <w:t>25</w:t>
      </w:r>
      <w:r>
        <w:rPr>
          <w:lang w:val="en"/>
        </w:rPr>
        <w:t xml:space="preserve"> updates per second means that the updates come in every </w:t>
      </w:r>
      <w:r w:rsidR="00553AFE">
        <w:rPr>
          <w:lang w:val="en"/>
        </w:rPr>
        <w:t>40</w:t>
      </w:r>
      <w:r>
        <w:rPr>
          <w:lang w:val="en"/>
        </w:rPr>
        <w:t xml:space="preserve"> milliseconds) we can start moving toward this new position over the next </w:t>
      </w:r>
      <w:r w:rsidR="00553AFE">
        <w:rPr>
          <w:lang w:val="en"/>
        </w:rPr>
        <w:t>40</w:t>
      </w:r>
      <w:r>
        <w:rPr>
          <w:lang w:val="en"/>
        </w:rPr>
        <w:t xml:space="preserve"> milliseconds.</w:t>
      </w:r>
      <w:commentRangeEnd w:id="168"/>
      <w:r w:rsidR="000763C9">
        <w:rPr>
          <w:rStyle w:val="CommentReference"/>
          <w:rFonts w:ascii="Arial" w:hAnsi="Arial" w:cs="Arial"/>
          <w:bCs/>
        </w:rPr>
        <w:commentReference w:id="168"/>
      </w:r>
      <w:commentRangeEnd w:id="169"/>
      <w:r w:rsidR="00DA1E32">
        <w:rPr>
          <w:rStyle w:val="CommentReference"/>
          <w:rFonts w:ascii="Arial" w:hAnsi="Arial" w:cs="Arial"/>
          <w:bCs/>
        </w:rPr>
        <w:commentReference w:id="169"/>
      </w:r>
      <w:r w:rsidR="00553AFE">
        <w:rPr>
          <w:lang w:val="en"/>
        </w:rPr>
        <w:t xml:space="preserve"> The below diagram shows the difference in positions of the hitbox from the server and client side.</w:t>
      </w:r>
    </w:p>
    <w:p w14:paraId="2CCC088D" w14:textId="0A5512E6" w:rsidR="00553AFE" w:rsidRDefault="00553AFE" w:rsidP="002E58F1">
      <w:pPr>
        <w:pStyle w:val="NormalPACKT"/>
      </w:pPr>
      <w:r>
        <w:rPr>
          <w:noProof/>
          <w:lang w:val="en-NZ" w:eastAsia="en-NZ"/>
        </w:rPr>
        <w:drawing>
          <wp:inline distT="0" distB="0" distL="0" distR="0" wp14:anchorId="4D0775EE" wp14:editId="339419CA">
            <wp:extent cx="5029200"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_compensation.jpg"/>
                    <pic:cNvPicPr/>
                  </pic:nvPicPr>
                  <pic:blipFill>
                    <a:blip r:embed="rId14">
                      <a:extLst>
                        <a:ext uri="{28A0092B-C50C-407E-A947-70E740481C1C}">
                          <a14:useLocalDpi xmlns:a14="http://schemas.microsoft.com/office/drawing/2010/main" val="0"/>
                        </a:ext>
                      </a:extLst>
                    </a:blip>
                    <a:stretch>
                      <a:fillRect/>
                    </a:stretch>
                  </pic:blipFill>
                  <pic:spPr>
                    <a:xfrm>
                      <a:off x="0" y="0"/>
                      <a:ext cx="5029200" cy="2711450"/>
                    </a:xfrm>
                    <a:prstGeom prst="rect">
                      <a:avLst/>
                    </a:prstGeom>
                  </pic:spPr>
                </pic:pic>
              </a:graphicData>
            </a:graphic>
          </wp:inline>
        </w:drawing>
      </w:r>
    </w:p>
    <w:p w14:paraId="7CC2C07E" w14:textId="08455EF3" w:rsidR="00D42DF1" w:rsidRDefault="000E00A2" w:rsidP="002E58F1">
      <w:pPr>
        <w:pStyle w:val="NormalPACKT"/>
      </w:pPr>
      <w:r>
        <w:t xml:space="preserve">If the packet does not arrive after 40 milliseconds, that is there is a packet drop, then we have two options. The first option is to extrapolate using the method described above. The other option is to make the player go to an idle state till the next packet is received from the server. </w:t>
      </w:r>
    </w:p>
    <w:p w14:paraId="2B68E181" w14:textId="719FD3A6" w:rsidR="00D42DF1" w:rsidRDefault="00D42DF1" w:rsidP="002E58F1">
      <w:pPr>
        <w:pStyle w:val="NormalPACKT"/>
      </w:pPr>
    </w:p>
    <w:p w14:paraId="1B877394" w14:textId="3669BA60" w:rsidR="00D42DF1" w:rsidRDefault="00D42DF1" w:rsidP="002E58F1">
      <w:pPr>
        <w:pStyle w:val="NormalPACKT"/>
      </w:pPr>
    </w:p>
    <w:p w14:paraId="111FC4E7" w14:textId="77777777" w:rsidR="00D42DF1" w:rsidRPr="002E58F1" w:rsidRDefault="00D42DF1" w:rsidP="002E58F1">
      <w:pPr>
        <w:pStyle w:val="NormalPACKT"/>
      </w:pPr>
    </w:p>
    <w:p w14:paraId="569795B0" w14:textId="52463A3A" w:rsidR="001D09CE" w:rsidRDefault="001D09CE" w:rsidP="001D09CE">
      <w:pPr>
        <w:pStyle w:val="Heading1"/>
      </w:pPr>
      <w:r>
        <w:lastRenderedPageBreak/>
        <w:t>Using synchronised simulation</w:t>
      </w:r>
    </w:p>
    <w:p w14:paraId="105657B5" w14:textId="16907AC4" w:rsidR="001D09CE" w:rsidRDefault="000E00A2" w:rsidP="001D09CE">
      <w:pPr>
        <w:pStyle w:val="NormalPACKT"/>
      </w:pPr>
      <w:r>
        <w:t>In a multiplayer there may be hundreds or thousands of computers connected at the same time. All of the computers would have different confi</w:t>
      </w:r>
      <w:r w:rsidR="00F52529">
        <w:t xml:space="preserve">gurations. The speed would vary on all these computers. So the questions to be discussed is how to we synchronise the clock over all these systems so that they are also in sync. </w:t>
      </w:r>
    </w:p>
    <w:p w14:paraId="5B6F7B44" w14:textId="77777777" w:rsidR="001D09CE" w:rsidRDefault="001D09CE" w:rsidP="001D09CE">
      <w:pPr>
        <w:pStyle w:val="Heading2"/>
        <w:numPr>
          <w:ilvl w:val="1"/>
          <w:numId w:val="1"/>
        </w:numPr>
        <w:tabs>
          <w:tab w:val="left" w:pos="0"/>
        </w:tabs>
      </w:pPr>
      <w:r>
        <w:t>Getting ready</w:t>
      </w:r>
    </w:p>
    <w:p w14:paraId="5ED8C89A" w14:textId="77777777" w:rsidR="001D09CE" w:rsidRDefault="001D09CE" w:rsidP="001D09CE">
      <w:pPr>
        <w:pStyle w:val="NormalPACKT"/>
      </w:pPr>
      <w:r>
        <w:t>To step through this recipe, you will need a machine running Windows and Visual Studio.</w:t>
      </w:r>
    </w:p>
    <w:p w14:paraId="3D94A12D" w14:textId="3FC26308" w:rsidR="001D09CE" w:rsidRDefault="001D09CE" w:rsidP="001D09CE">
      <w:pPr>
        <w:pStyle w:val="Heading2"/>
        <w:numPr>
          <w:ilvl w:val="1"/>
          <w:numId w:val="1"/>
        </w:numPr>
        <w:tabs>
          <w:tab w:val="left" w:pos="0"/>
        </w:tabs>
      </w:pPr>
      <w:r>
        <w:t>How to do it...</w:t>
      </w:r>
    </w:p>
    <w:p w14:paraId="1F5DFBBB" w14:textId="5CF81D00" w:rsidR="00F52529" w:rsidRDefault="00F52529" w:rsidP="00F52529">
      <w:pPr>
        <w:pStyle w:val="NormalPACKT"/>
      </w:pPr>
      <w:r>
        <w:t>In this recipe we will see theoretically what are the two ways to synchronise the clock.</w:t>
      </w:r>
    </w:p>
    <w:p w14:paraId="357D7E57" w14:textId="280ECE48" w:rsidR="00F52529" w:rsidRDefault="00F52529" w:rsidP="00F52529">
      <w:pPr>
        <w:pStyle w:val="NormalPACKT"/>
      </w:pPr>
      <w:r>
        <w:t>Pseudo Code.</w:t>
      </w:r>
    </w:p>
    <w:p w14:paraId="5B0C6ED4" w14:textId="04E01954" w:rsidR="00F52529" w:rsidRPr="00F52529" w:rsidRDefault="00F52529" w:rsidP="00F52529">
      <w:pPr>
        <w:pStyle w:val="NormalPACKT"/>
        <w:rPr>
          <w:b/>
        </w:rPr>
      </w:pPr>
      <w:r w:rsidRPr="00F52529">
        <w:rPr>
          <w:b/>
        </w:rPr>
        <w:t>Method 1</w:t>
      </w:r>
    </w:p>
    <w:p w14:paraId="6814CCCC" w14:textId="4C8EFDB8" w:rsidR="00F52529" w:rsidRDefault="00F52529">
      <w:pPr>
        <w:pStyle w:val="NormalPACKT"/>
        <w:numPr>
          <w:ilvl w:val="0"/>
          <w:numId w:val="15"/>
        </w:numPr>
        <w:pPrChange w:id="170" w:author="Rashmi Suvarna" w:date="2016-04-07T13:46:00Z">
          <w:pPr>
            <w:pStyle w:val="NormalPACKT"/>
            <w:numPr>
              <w:numId w:val="30"/>
            </w:numPr>
            <w:tabs>
              <w:tab w:val="num" w:pos="360"/>
              <w:tab w:val="num" w:pos="720"/>
            </w:tabs>
            <w:ind w:left="720" w:hanging="720"/>
          </w:pPr>
        </w:pPrChange>
      </w:pPr>
      <w:r>
        <w:t>Send a message to UserA. Note the time till he receives the messages.</w:t>
      </w:r>
    </w:p>
    <w:p w14:paraId="24A85276" w14:textId="24A5B171" w:rsidR="00F52529" w:rsidRDefault="00F52529">
      <w:pPr>
        <w:pStyle w:val="NormalPACKT"/>
        <w:numPr>
          <w:ilvl w:val="0"/>
          <w:numId w:val="15"/>
        </w:numPr>
        <w:pPrChange w:id="171" w:author="Rashmi Suvarna" w:date="2016-04-07T13:46:00Z">
          <w:pPr>
            <w:pStyle w:val="NormalPACKT"/>
            <w:numPr>
              <w:numId w:val="30"/>
            </w:numPr>
            <w:tabs>
              <w:tab w:val="num" w:pos="360"/>
              <w:tab w:val="num" w:pos="720"/>
            </w:tabs>
            <w:ind w:left="720" w:hanging="720"/>
          </w:pPr>
        </w:pPrChange>
      </w:pPr>
      <w:r>
        <w:t>Send a message to UserB. Note the time again.</w:t>
      </w:r>
    </w:p>
    <w:p w14:paraId="0394FB12" w14:textId="7D9029FD" w:rsidR="00F52529" w:rsidRDefault="00F52529">
      <w:pPr>
        <w:pStyle w:val="NormalPACKT"/>
        <w:numPr>
          <w:ilvl w:val="0"/>
          <w:numId w:val="15"/>
        </w:numPr>
        <w:pPrChange w:id="172" w:author="Rashmi Suvarna" w:date="2016-04-07T13:46:00Z">
          <w:pPr>
            <w:pStyle w:val="NormalPACKT"/>
            <w:numPr>
              <w:numId w:val="30"/>
            </w:numPr>
            <w:tabs>
              <w:tab w:val="num" w:pos="360"/>
              <w:tab w:val="num" w:pos="720"/>
            </w:tabs>
            <w:ind w:left="720" w:hanging="720"/>
          </w:pPr>
        </w:pPrChange>
      </w:pPr>
      <w:r>
        <w:t>Calculate the median based on the values to decide an update time to update the clock over all these computers.</w:t>
      </w:r>
    </w:p>
    <w:p w14:paraId="1EA7D7CE" w14:textId="644CD953" w:rsidR="00F52529" w:rsidRDefault="00F52529" w:rsidP="00F52529">
      <w:pPr>
        <w:pStyle w:val="NormalPACKT"/>
        <w:rPr>
          <w:b/>
        </w:rPr>
      </w:pPr>
      <w:r w:rsidRPr="00F52529">
        <w:rPr>
          <w:b/>
        </w:rPr>
        <w:t>Method 2</w:t>
      </w:r>
    </w:p>
    <w:p w14:paraId="733A3AB6" w14:textId="0B357088" w:rsidR="00F52529" w:rsidRDefault="00F52529">
      <w:pPr>
        <w:pStyle w:val="NormalPACKT"/>
        <w:numPr>
          <w:ilvl w:val="0"/>
          <w:numId w:val="16"/>
        </w:numPr>
        <w:pPrChange w:id="173" w:author="Rashmi Suvarna" w:date="2016-04-07T13:46:00Z">
          <w:pPr>
            <w:pStyle w:val="NormalPACKT"/>
            <w:numPr>
              <w:numId w:val="31"/>
            </w:numPr>
            <w:tabs>
              <w:tab w:val="num" w:pos="360"/>
              <w:tab w:val="num" w:pos="720"/>
            </w:tabs>
            <w:ind w:left="720" w:hanging="720"/>
          </w:pPr>
        </w:pPrChange>
      </w:pPr>
      <w:r>
        <w:t>Let the server do all the calculations.</w:t>
      </w:r>
    </w:p>
    <w:p w14:paraId="1C2ACA81" w14:textId="4AAE7B36" w:rsidR="00F52529" w:rsidRDefault="00F52529">
      <w:pPr>
        <w:pStyle w:val="NormalPACKT"/>
        <w:numPr>
          <w:ilvl w:val="0"/>
          <w:numId w:val="16"/>
        </w:numPr>
        <w:pPrChange w:id="174" w:author="Rashmi Suvarna" w:date="2016-04-07T13:46:00Z">
          <w:pPr>
            <w:pStyle w:val="NormalPACKT"/>
            <w:numPr>
              <w:numId w:val="31"/>
            </w:numPr>
            <w:tabs>
              <w:tab w:val="num" w:pos="360"/>
              <w:tab w:val="num" w:pos="720"/>
            </w:tabs>
            <w:ind w:left="720" w:hanging="720"/>
          </w:pPr>
        </w:pPrChange>
      </w:pPr>
      <w:r>
        <w:t>Let the client do some local calculations.</w:t>
      </w:r>
    </w:p>
    <w:p w14:paraId="1789B323" w14:textId="35D10D46" w:rsidR="00F52529" w:rsidRPr="00F52529" w:rsidRDefault="00F52529">
      <w:pPr>
        <w:pStyle w:val="NormalPACKT"/>
        <w:numPr>
          <w:ilvl w:val="0"/>
          <w:numId w:val="16"/>
        </w:numPr>
        <w:pPrChange w:id="175" w:author="Rashmi Suvarna" w:date="2016-04-07T13:46:00Z">
          <w:pPr>
            <w:pStyle w:val="NormalPACKT"/>
            <w:numPr>
              <w:numId w:val="31"/>
            </w:numPr>
            <w:tabs>
              <w:tab w:val="num" w:pos="360"/>
              <w:tab w:val="num" w:pos="720"/>
            </w:tabs>
            <w:ind w:left="720" w:hanging="720"/>
          </w:pPr>
        </w:pPrChange>
      </w:pPr>
      <w:r>
        <w:t>When the client receives the update from the server, then either correct its mistakes or interpolate based on the results.</w:t>
      </w:r>
    </w:p>
    <w:p w14:paraId="18E5CB25" w14:textId="4121C0F2" w:rsidR="001D09CE" w:rsidRDefault="001D09CE">
      <w:pPr>
        <w:pStyle w:val="Heading2"/>
        <w:numPr>
          <w:ilvl w:val="1"/>
          <w:numId w:val="7"/>
        </w:numPr>
        <w:tabs>
          <w:tab w:val="left" w:pos="0"/>
        </w:tabs>
        <w:pPrChange w:id="176" w:author="Rashmi Suvarna" w:date="2016-04-07T13:46:00Z">
          <w:pPr>
            <w:pStyle w:val="Heading2"/>
            <w:numPr>
              <w:ilvl w:val="1"/>
              <w:numId w:val="12"/>
            </w:numPr>
            <w:tabs>
              <w:tab w:val="left" w:pos="0"/>
            </w:tabs>
            <w:ind w:left="1080" w:hanging="360"/>
          </w:pPr>
        </w:pPrChange>
      </w:pPr>
      <w:r>
        <w:t>How it works...</w:t>
      </w:r>
    </w:p>
    <w:p w14:paraId="46F3DAE8" w14:textId="2F118CBF" w:rsidR="006D7AB5" w:rsidRDefault="006D7AB5" w:rsidP="006D7AB5">
      <w:pPr>
        <w:pStyle w:val="NormalPACKT"/>
      </w:pPr>
      <w:r>
        <w:t xml:space="preserve">When we are trying to synchronise the clock, there are 2 methods. One method is that the server tries to find a median time when to synchronise all the clocks. To do this, we can include the mechanics in the game design itself. </w:t>
      </w:r>
      <w:r w:rsidR="00973071">
        <w:t xml:space="preserve">The server needs to find out the response time of each client machine. So it has to send out messages. These messages can be. Press R when Ready or a map is loaded on the client machine and the server takes a note of the time. Finally, when it has got a time from all the machines, it calculates a median and then updates the clock </w:t>
      </w:r>
      <w:r w:rsidR="00FC1AA9">
        <w:t xml:space="preserve">for all the machines at that time. The more messages the server sends out to the machines to calculate this median, the more accurate it will be. However, this in no way guarantees synchronisation. </w:t>
      </w:r>
    </w:p>
    <w:p w14:paraId="4F514AE3" w14:textId="284102F1" w:rsidR="00FC1AA9" w:rsidRPr="006D7AB5" w:rsidRDefault="00FC1AA9" w:rsidP="006D7AB5">
      <w:pPr>
        <w:pStyle w:val="NormalPACKT"/>
      </w:pPr>
      <w:r>
        <w:lastRenderedPageBreak/>
        <w:t>Hence a better method is that the server does all the calculations and client does some local calculations as well using techniques described in previous recipe. Finally, when the server sends an update to the client, the client can correct itself or interpolate to get the desired result. This is a much better result and a much better system to have.</w:t>
      </w:r>
    </w:p>
    <w:p w14:paraId="6F9A1604" w14:textId="3846A231" w:rsidR="001D09CE" w:rsidRDefault="001D09CE" w:rsidP="001D09CE">
      <w:pPr>
        <w:pStyle w:val="Heading1"/>
      </w:pPr>
      <w:r>
        <w:t>Using area of interest filtering</w:t>
      </w:r>
    </w:p>
    <w:p w14:paraId="054B8407" w14:textId="04AC79F1" w:rsidR="001D09CE" w:rsidRDefault="00BF75AE" w:rsidP="001D09CE">
      <w:pPr>
        <w:pStyle w:val="NormalPACKT"/>
      </w:pPr>
      <w:r>
        <w:t>When we are writing a networking algorithm, we need to decide what are the various objects or states that needs updating to the server or from the server. The higher the number of objects, the more time it will take to serialise and send the data across. Hence there is a need to prioritise what needs to be updated every frame and what objects can wait for few more cycles to be updated.</w:t>
      </w:r>
    </w:p>
    <w:p w14:paraId="3D14BBA9" w14:textId="77777777" w:rsidR="001D09CE" w:rsidRDefault="001D09CE" w:rsidP="001D09CE">
      <w:pPr>
        <w:pStyle w:val="Heading2"/>
        <w:numPr>
          <w:ilvl w:val="1"/>
          <w:numId w:val="1"/>
        </w:numPr>
        <w:tabs>
          <w:tab w:val="left" w:pos="0"/>
        </w:tabs>
      </w:pPr>
      <w:r>
        <w:t>Getting ready</w:t>
      </w:r>
    </w:p>
    <w:p w14:paraId="5F70284C" w14:textId="77777777" w:rsidR="001D09CE" w:rsidRDefault="001D09CE" w:rsidP="001D09CE">
      <w:pPr>
        <w:pStyle w:val="NormalPACKT"/>
      </w:pPr>
      <w:r>
        <w:t>To step through this recipe, you will need a machine running Windows and Visual Studio.</w:t>
      </w:r>
    </w:p>
    <w:p w14:paraId="6CC6C6A5" w14:textId="22592D84" w:rsidR="001D09CE" w:rsidRDefault="001D09CE" w:rsidP="001D09CE">
      <w:pPr>
        <w:pStyle w:val="Heading2"/>
        <w:numPr>
          <w:ilvl w:val="1"/>
          <w:numId w:val="1"/>
        </w:numPr>
        <w:tabs>
          <w:tab w:val="left" w:pos="0"/>
        </w:tabs>
      </w:pPr>
      <w:r>
        <w:t>How to do it...</w:t>
      </w:r>
    </w:p>
    <w:p w14:paraId="5233D986" w14:textId="3AC9E2B0" w:rsidR="0052015F" w:rsidRDefault="0052015F" w:rsidP="0052015F">
      <w:pPr>
        <w:pStyle w:val="NormalPACKT"/>
      </w:pPr>
      <w:r>
        <w:t>In this recipe, we will see how easy it is to create an area of interest filtering.</w:t>
      </w:r>
    </w:p>
    <w:p w14:paraId="6E0A3ECB" w14:textId="3AB238AE" w:rsidR="00F53F3F" w:rsidRDefault="00F53F3F">
      <w:pPr>
        <w:pStyle w:val="NormalPACKT"/>
        <w:numPr>
          <w:ilvl w:val="0"/>
          <w:numId w:val="18"/>
        </w:numPr>
        <w:pPrChange w:id="177" w:author="Rashmi Suvarna" w:date="2016-04-07T13:46:00Z">
          <w:pPr>
            <w:pStyle w:val="NormalPACKT"/>
            <w:numPr>
              <w:numId w:val="32"/>
            </w:numPr>
            <w:tabs>
              <w:tab w:val="num" w:pos="360"/>
              <w:tab w:val="num" w:pos="720"/>
            </w:tabs>
            <w:ind w:left="720" w:hanging="720"/>
          </w:pPr>
        </w:pPrChange>
      </w:pPr>
      <w:r>
        <w:t>Create a list of all objects in the scene</w:t>
      </w:r>
    </w:p>
    <w:p w14:paraId="62353204" w14:textId="2A93EB7B" w:rsidR="00F53F3F" w:rsidRDefault="00F53F3F">
      <w:pPr>
        <w:pStyle w:val="NormalPACKT"/>
        <w:numPr>
          <w:ilvl w:val="0"/>
          <w:numId w:val="18"/>
        </w:numPr>
        <w:pPrChange w:id="178" w:author="Rashmi Suvarna" w:date="2016-04-07T13:46:00Z">
          <w:pPr>
            <w:pStyle w:val="NormalPACKT"/>
            <w:numPr>
              <w:numId w:val="32"/>
            </w:numPr>
            <w:tabs>
              <w:tab w:val="num" w:pos="360"/>
              <w:tab w:val="num" w:pos="720"/>
            </w:tabs>
            <w:ind w:left="720" w:hanging="720"/>
          </w:pPr>
        </w:pPrChange>
      </w:pPr>
      <w:r>
        <w:t>Add a parameter to the object denoting their priority</w:t>
      </w:r>
    </w:p>
    <w:p w14:paraId="07BD9F36" w14:textId="62230F43" w:rsidR="00F53F3F" w:rsidRPr="0052015F" w:rsidRDefault="00F53F3F">
      <w:pPr>
        <w:pStyle w:val="NormalPACKT"/>
        <w:numPr>
          <w:ilvl w:val="0"/>
          <w:numId w:val="18"/>
        </w:numPr>
        <w:pPrChange w:id="179" w:author="Rashmi Suvarna" w:date="2016-04-07T13:46:00Z">
          <w:pPr>
            <w:pStyle w:val="NormalPACKT"/>
            <w:numPr>
              <w:numId w:val="32"/>
            </w:numPr>
            <w:tabs>
              <w:tab w:val="num" w:pos="360"/>
              <w:tab w:val="num" w:pos="720"/>
            </w:tabs>
            <w:ind w:left="720" w:hanging="720"/>
          </w:pPr>
        </w:pPrChange>
      </w:pPr>
      <w:r>
        <w:t>Based on that priority number, pass it on to the update logic of the game.</w:t>
      </w:r>
    </w:p>
    <w:p w14:paraId="3D475081" w14:textId="77777777" w:rsidR="001D09CE" w:rsidRDefault="001D09CE">
      <w:pPr>
        <w:pStyle w:val="Heading2"/>
        <w:numPr>
          <w:ilvl w:val="1"/>
          <w:numId w:val="7"/>
        </w:numPr>
        <w:tabs>
          <w:tab w:val="left" w:pos="0"/>
        </w:tabs>
        <w:pPrChange w:id="180" w:author="Rashmi Suvarna" w:date="2016-04-07T13:46:00Z">
          <w:pPr>
            <w:pStyle w:val="Heading2"/>
            <w:numPr>
              <w:ilvl w:val="1"/>
              <w:numId w:val="12"/>
            </w:numPr>
            <w:tabs>
              <w:tab w:val="left" w:pos="0"/>
            </w:tabs>
            <w:ind w:left="1080" w:hanging="360"/>
          </w:pPr>
        </w:pPrChange>
      </w:pPr>
      <w:r>
        <w:t>How it works...</w:t>
      </w:r>
    </w:p>
    <w:p w14:paraId="0B0D8778" w14:textId="7FDEE997" w:rsidR="001D09CE" w:rsidRDefault="00BF75AE" w:rsidP="00BF75AE">
      <w:pPr>
        <w:pStyle w:val="NormalPACKT"/>
      </w:pPr>
      <w:r>
        <w:t xml:space="preserve">In the game we need to define the objects in a certain priority order. </w:t>
      </w:r>
      <w:r w:rsidR="008D1B36">
        <w:t>The priority order determines if they are fit to be updated now or at a later time. The objects which require to be prioritised depend on a lot on the game design and a bit of research. For example, in a FPS game the objects in high priority would be the person that the user currently shot, the ammunition lying nearby, and of course the enemies and their positions which are in close proximity.</w:t>
      </w:r>
      <w:r w:rsidR="00367A0A">
        <w:t xml:space="preserve"> This maybe different in case of a RPG or a RTS. So it definitely varies from one game to another. </w:t>
      </w:r>
    </w:p>
    <w:p w14:paraId="25B43341" w14:textId="7E7324D6" w:rsidR="00367A0A" w:rsidRDefault="00367A0A" w:rsidP="00BF75AE">
      <w:pPr>
        <w:pStyle w:val="NormalPACKT"/>
      </w:pPr>
      <w:r>
        <w:t xml:space="preserve">After we have tagged each object by a priority number, then we can tell the update loop to just use the objects which are in priority level 1 and 2 for “per-frame” update and use objects in priority level 3 and 4 for late updates. This structure can also be modified by creating some sort of priority queue. From the queue, objects are popped out based </w:t>
      </w:r>
      <w:r w:rsidR="0052015F">
        <w:t>on different</w:t>
      </w:r>
      <w:r>
        <w:t xml:space="preserve"> update logic. </w:t>
      </w:r>
    </w:p>
    <w:p w14:paraId="59DFB40A" w14:textId="77777777" w:rsidR="008D1B36" w:rsidRDefault="008D1B36" w:rsidP="00BF75AE">
      <w:pPr>
        <w:pStyle w:val="NormalPACKT"/>
      </w:pPr>
    </w:p>
    <w:p w14:paraId="2112CDB4" w14:textId="7D6FCC73" w:rsidR="001D09CE" w:rsidRDefault="001D09CE" w:rsidP="001D09CE">
      <w:pPr>
        <w:pStyle w:val="Heading1"/>
      </w:pPr>
      <w:r>
        <w:lastRenderedPageBreak/>
        <w:t>Using local perception filter</w:t>
      </w:r>
    </w:p>
    <w:p w14:paraId="696A3453" w14:textId="6F25931E" w:rsidR="001D09CE" w:rsidRDefault="00FA3358" w:rsidP="001D09CE">
      <w:pPr>
        <w:pStyle w:val="NormalPACKT"/>
      </w:pPr>
      <w:r>
        <w:t>This is yet another method to combat lag in networked games. This entire concept is mathematically based on the concept of perception. The summary of it is that if objects update and render correctly locally to a player, then we can create an illusion of realism. Hence the name local perception filter.</w:t>
      </w:r>
    </w:p>
    <w:p w14:paraId="2A664E5D" w14:textId="77777777" w:rsidR="001D09CE" w:rsidRDefault="001D09CE" w:rsidP="001D09CE">
      <w:pPr>
        <w:pStyle w:val="Heading2"/>
        <w:numPr>
          <w:ilvl w:val="1"/>
          <w:numId w:val="1"/>
        </w:numPr>
        <w:tabs>
          <w:tab w:val="left" w:pos="0"/>
        </w:tabs>
      </w:pPr>
      <w:r>
        <w:t>Getting ready</w:t>
      </w:r>
    </w:p>
    <w:p w14:paraId="31D90314" w14:textId="77777777" w:rsidR="001D09CE" w:rsidRDefault="001D09CE" w:rsidP="001D09CE">
      <w:pPr>
        <w:pStyle w:val="NormalPACKT"/>
      </w:pPr>
      <w:r>
        <w:t>To step through this recipe, you will need a machine running Windows and Visual Studio.</w:t>
      </w:r>
    </w:p>
    <w:p w14:paraId="6D57E011" w14:textId="1F66892F" w:rsidR="001D09CE" w:rsidRDefault="001D09CE" w:rsidP="001D09CE">
      <w:pPr>
        <w:pStyle w:val="Heading2"/>
        <w:numPr>
          <w:ilvl w:val="1"/>
          <w:numId w:val="1"/>
        </w:numPr>
        <w:tabs>
          <w:tab w:val="left" w:pos="0"/>
        </w:tabs>
      </w:pPr>
      <w:r>
        <w:t>How to do it...</w:t>
      </w:r>
    </w:p>
    <w:p w14:paraId="3BA998AE" w14:textId="4C948D1C" w:rsidR="00F53F3F" w:rsidRDefault="00F53F3F" w:rsidP="00F53F3F">
      <w:pPr>
        <w:pStyle w:val="NormalPACKT"/>
      </w:pPr>
      <w:r>
        <w:t>In this recipe we will understand the theoretical concept of how easy it is to implement bullet time.</w:t>
      </w:r>
    </w:p>
    <w:p w14:paraId="79F64DB3" w14:textId="43F10D06" w:rsidR="00F53F3F" w:rsidRDefault="00F53F3F" w:rsidP="00F53F3F">
      <w:pPr>
        <w:pStyle w:val="NormalPACKT"/>
      </w:pPr>
      <w:r>
        <w:t>Pseudo Code</w:t>
      </w:r>
    </w:p>
    <w:p w14:paraId="118D6ADC" w14:textId="5C5960B4" w:rsidR="00F53F3F" w:rsidRDefault="00F53F3F">
      <w:pPr>
        <w:pStyle w:val="NormalPACKT"/>
        <w:numPr>
          <w:ilvl w:val="0"/>
          <w:numId w:val="17"/>
        </w:numPr>
        <w:pPrChange w:id="181" w:author="Rashmi Suvarna" w:date="2016-04-07T13:46:00Z">
          <w:pPr>
            <w:pStyle w:val="NormalPACKT"/>
            <w:numPr>
              <w:numId w:val="33"/>
            </w:numPr>
            <w:tabs>
              <w:tab w:val="num" w:pos="360"/>
              <w:tab w:val="num" w:pos="720"/>
            </w:tabs>
            <w:ind w:left="720" w:hanging="720"/>
          </w:pPr>
        </w:pPrChange>
      </w:pPr>
      <w:r>
        <w:t>Calculate the velocity local to the player.</w:t>
      </w:r>
    </w:p>
    <w:p w14:paraId="6BDFB327" w14:textId="4CA8F1BE" w:rsidR="00F53F3F" w:rsidRDefault="00F53F3F">
      <w:pPr>
        <w:pStyle w:val="NormalPACKT"/>
        <w:numPr>
          <w:ilvl w:val="0"/>
          <w:numId w:val="17"/>
        </w:numPr>
        <w:pPrChange w:id="182" w:author="Rashmi Suvarna" w:date="2016-04-07T13:46:00Z">
          <w:pPr>
            <w:pStyle w:val="NormalPACKT"/>
            <w:numPr>
              <w:numId w:val="33"/>
            </w:numPr>
            <w:tabs>
              <w:tab w:val="num" w:pos="360"/>
              <w:tab w:val="num" w:pos="720"/>
            </w:tabs>
            <w:ind w:left="720" w:hanging="720"/>
          </w:pPr>
        </w:pPrChange>
      </w:pPr>
      <w:r>
        <w:t>Accelerate the bullet when it starts and slow it down as it reaches the remote player</w:t>
      </w:r>
    </w:p>
    <w:p w14:paraId="6F7A1FD7" w14:textId="16F435B3" w:rsidR="00F53F3F" w:rsidRPr="00F53F3F" w:rsidRDefault="00F53F3F">
      <w:pPr>
        <w:pStyle w:val="NormalPACKT"/>
        <w:numPr>
          <w:ilvl w:val="0"/>
          <w:numId w:val="17"/>
        </w:numPr>
        <w:pPrChange w:id="183" w:author="Rashmi Suvarna" w:date="2016-04-07T13:46:00Z">
          <w:pPr>
            <w:pStyle w:val="NormalPACKT"/>
            <w:numPr>
              <w:numId w:val="33"/>
            </w:numPr>
            <w:tabs>
              <w:tab w:val="num" w:pos="360"/>
              <w:tab w:val="num" w:pos="720"/>
            </w:tabs>
            <w:ind w:left="720" w:hanging="720"/>
          </w:pPr>
        </w:pPrChange>
      </w:pPr>
      <w:r>
        <w:t xml:space="preserve">From the remote player’s view, the bullet should appear shot at higher speed than normal speed and then slow down to normal </w:t>
      </w:r>
    </w:p>
    <w:p w14:paraId="356396EC" w14:textId="77777777" w:rsidR="001D09CE" w:rsidRDefault="001D09CE">
      <w:pPr>
        <w:pStyle w:val="Heading2"/>
        <w:numPr>
          <w:ilvl w:val="1"/>
          <w:numId w:val="7"/>
        </w:numPr>
        <w:tabs>
          <w:tab w:val="left" w:pos="0"/>
        </w:tabs>
        <w:pPrChange w:id="184" w:author="Rashmi Suvarna" w:date="2016-04-07T13:46:00Z">
          <w:pPr>
            <w:pStyle w:val="Heading2"/>
            <w:numPr>
              <w:ilvl w:val="1"/>
              <w:numId w:val="12"/>
            </w:numPr>
            <w:tabs>
              <w:tab w:val="left" w:pos="0"/>
            </w:tabs>
            <w:ind w:left="1080" w:hanging="360"/>
          </w:pPr>
        </w:pPrChange>
      </w:pPr>
      <w:r>
        <w:t>How it works...</w:t>
      </w:r>
    </w:p>
    <w:p w14:paraId="6CC025D6" w14:textId="5A220D99" w:rsidR="009A26D1" w:rsidRDefault="00D642C7" w:rsidP="00542360">
      <w:pPr>
        <w:pStyle w:val="NormalPACKT"/>
      </w:pPr>
      <w:r>
        <w:t xml:space="preserve">Local perception filters are also called bullet time and it was used for the first time in the movie “The Matrix”. Since then it has been used over a wide range of games. It is quite trivial to do in a single player mode, however in multi-player it gets a bit complex as it involves slowing down the rendering. Essentially the process is to </w:t>
      </w:r>
      <w:r w:rsidRPr="00D642C7">
        <w:t>speed up and slow down speed of passive entities when they are near local and remote players</w:t>
      </w:r>
      <w:r>
        <w:t xml:space="preserve">. It </w:t>
      </w:r>
      <w:r w:rsidRPr="00D642C7">
        <w:t>a method used to hide communication delays in networked virtual environments</w:t>
      </w:r>
      <w:r>
        <w:t xml:space="preserve"> and was introduced by Sharkey. For our simplicity we will call local players a p, remote players as r and passive entities as e. Let us say that </w:t>
      </w:r>
      <w:r w:rsidRPr="00D642C7">
        <w:t>d(i,j) is delay, delta(i,j) is distance</w:t>
      </w:r>
      <w:r>
        <w:t>, then we get the below mentioned equations.</w:t>
      </w:r>
    </w:p>
    <w:p w14:paraId="51A0547B" w14:textId="0ED5D8AA" w:rsidR="00D642C7" w:rsidRDefault="00D642C7" w:rsidP="00542360">
      <w:pPr>
        <w:pStyle w:val="NormalPACKT"/>
      </w:pPr>
    </w:p>
    <w:p w14:paraId="3CE5AD67" w14:textId="72F2CE09" w:rsidR="00D642C7" w:rsidRDefault="00D642C7" w:rsidP="00542360">
      <w:pPr>
        <w:pStyle w:val="NormalPACKT"/>
      </w:pPr>
      <w:r w:rsidRPr="00D642C7">
        <w:rPr>
          <w:noProof/>
          <w:lang w:val="en-NZ" w:eastAsia="en-NZ"/>
        </w:rPr>
        <w:lastRenderedPageBreak/>
        <w:drawing>
          <wp:inline distT="0" distB="0" distL="0" distR="0" wp14:anchorId="6ED202FE" wp14:editId="2E994D73">
            <wp:extent cx="5029200" cy="1021715"/>
            <wp:effectExtent l="0" t="0" r="0" b="0"/>
            <wp:docPr id="44036" name="Picture 4" descr="delay_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descr="delay_e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021715"/>
                    </a:xfrm>
                    <a:prstGeom prst="rect">
                      <a:avLst/>
                    </a:prstGeom>
                    <a:noFill/>
                    <a:extLst/>
                  </pic:spPr>
                </pic:pic>
              </a:graphicData>
            </a:graphic>
          </wp:inline>
        </w:drawing>
      </w:r>
    </w:p>
    <w:p w14:paraId="67D734DD" w14:textId="6A33B76D" w:rsidR="00D642C7" w:rsidRDefault="00D642C7" w:rsidP="00542360">
      <w:pPr>
        <w:pStyle w:val="NormalPACKT"/>
      </w:pPr>
      <w:r w:rsidRPr="00D642C7">
        <w:rPr>
          <w:noProof/>
          <w:lang w:val="en-NZ" w:eastAsia="en-NZ"/>
        </w:rPr>
        <w:drawing>
          <wp:inline distT="0" distB="0" distL="0" distR="0" wp14:anchorId="5DD78B51" wp14:editId="7B9CE971">
            <wp:extent cx="5029200" cy="951865"/>
            <wp:effectExtent l="0" t="0" r="0" b="0"/>
            <wp:docPr id="44037" name="Picture 5" descr="delay_eq1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5" descr="delay_eq1_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951865"/>
                    </a:xfrm>
                    <a:prstGeom prst="rect">
                      <a:avLst/>
                    </a:prstGeom>
                    <a:noFill/>
                    <a:extLst/>
                  </pic:spPr>
                </pic:pic>
              </a:graphicData>
            </a:graphic>
          </wp:inline>
        </w:drawing>
      </w:r>
    </w:p>
    <w:p w14:paraId="5D10B78C" w14:textId="31BCD597" w:rsidR="00D642C7" w:rsidRDefault="00D642C7" w:rsidP="00542360">
      <w:pPr>
        <w:pStyle w:val="NormalPACKT"/>
      </w:pPr>
      <w:r>
        <w:t>In a graphical format, it can be explained as below. So from p’s perspective it goes at slow uphill and then fast downhill. From r’s perspective it is faster at top.</w:t>
      </w:r>
    </w:p>
    <w:p w14:paraId="345AD939" w14:textId="3541DD0C" w:rsidR="00F53F3F" w:rsidRDefault="00F53F3F" w:rsidP="00542360">
      <w:pPr>
        <w:pStyle w:val="NormalPACKT"/>
      </w:pPr>
      <w:r>
        <w:t>One major limitation of the method is that this cannot be used for insta-hit weapons.</w:t>
      </w:r>
    </w:p>
    <w:p w14:paraId="26523B68" w14:textId="45622D28" w:rsidR="00821BCB" w:rsidRDefault="00D642C7" w:rsidP="00D642C7">
      <w:pPr>
        <w:pStyle w:val="NormalPACKT"/>
      </w:pPr>
      <w:r w:rsidRPr="00D642C7">
        <w:rPr>
          <w:noProof/>
          <w:lang w:val="en-NZ" w:eastAsia="en-NZ"/>
        </w:rPr>
        <w:lastRenderedPageBreak/>
        <w:drawing>
          <wp:inline distT="0" distB="0" distL="0" distR="0" wp14:anchorId="659359EE" wp14:editId="60EDF8EB">
            <wp:extent cx="4800600" cy="4727575"/>
            <wp:effectExtent l="0" t="0" r="0" b="0"/>
            <wp:docPr id="47108" name="Picture 4" descr="eq1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4" descr="eq1_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4727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The problem is</w:t>
      </w:r>
      <w:r w:rsidRPr="00D642C7">
        <w:t xml:space="preserve"> when e reaches r, p’s view of e is not there yet, but e will speed up anyway in p’s view.</w:t>
      </w:r>
      <w:r>
        <w:t xml:space="preserve"> To tackle this, we introduce a shadow r’ that buffers p’s view of the speedup.</w:t>
      </w:r>
    </w:p>
    <w:p w14:paraId="626B3471" w14:textId="48070413" w:rsidR="00D642C7" w:rsidRDefault="00D642C7" w:rsidP="00D642C7">
      <w:pPr>
        <w:pStyle w:val="NormalPACKT"/>
      </w:pPr>
      <w:r w:rsidRPr="00D642C7">
        <w:rPr>
          <w:noProof/>
          <w:lang w:val="en-NZ" w:eastAsia="en-NZ"/>
        </w:rPr>
        <w:drawing>
          <wp:anchor distT="0" distB="0" distL="114300" distR="114300" simplePos="0" relativeHeight="251719680" behindDoc="0" locked="0" layoutInCell="1" allowOverlap="1" wp14:anchorId="5029C515" wp14:editId="04B9730A">
            <wp:simplePos x="0" y="0"/>
            <wp:positionH relativeFrom="column">
              <wp:posOffset>2943225</wp:posOffset>
            </wp:positionH>
            <wp:positionV relativeFrom="paragraph">
              <wp:posOffset>-1156970</wp:posOffset>
            </wp:positionV>
            <wp:extent cx="1704975" cy="314355"/>
            <wp:effectExtent l="0" t="0" r="0" b="0"/>
            <wp:wrapNone/>
            <wp:docPr id="52229" name="Picture 5" descr="delay_eq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 name="Picture 5" descr="delay_eq2_b"/>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04975" cy="314355"/>
                    </a:xfrm>
                    <a:prstGeom prst="rect">
                      <a:avLst/>
                    </a:prstGeom>
                    <a:noFill/>
                    <a:extLst/>
                  </pic:spPr>
                </pic:pic>
              </a:graphicData>
            </a:graphic>
            <wp14:sizeRelH relativeFrom="margin">
              <wp14:pctWidth>0</wp14:pctWidth>
            </wp14:sizeRelH>
            <wp14:sizeRelV relativeFrom="margin">
              <wp14:pctHeight>0</wp14:pctHeight>
            </wp14:sizeRelV>
          </wp:anchor>
        </w:drawing>
      </w:r>
      <w:r w:rsidRPr="00D642C7">
        <w:rPr>
          <w:noProof/>
          <w:lang w:val="en-NZ" w:eastAsia="en-NZ"/>
        </w:rPr>
        <w:drawing>
          <wp:anchor distT="0" distB="0" distL="114300" distR="114300" simplePos="0" relativeHeight="251621376" behindDoc="0" locked="0" layoutInCell="1" allowOverlap="1" wp14:anchorId="734F6A62" wp14:editId="4727240B">
            <wp:simplePos x="0" y="0"/>
            <wp:positionH relativeFrom="column">
              <wp:posOffset>409575</wp:posOffset>
            </wp:positionH>
            <wp:positionV relativeFrom="paragraph">
              <wp:posOffset>-1271270</wp:posOffset>
            </wp:positionV>
            <wp:extent cx="2562225" cy="584063"/>
            <wp:effectExtent l="0" t="0" r="0" b="0"/>
            <wp:wrapNone/>
            <wp:docPr id="52228" name="Picture 4" descr="delay_eq2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4" descr="delay_eq2_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173" cy="594537"/>
                    </a:xfrm>
                    <a:prstGeom prst="rect">
                      <a:avLst/>
                    </a:prstGeom>
                    <a:noFill/>
                    <a:extLst/>
                  </pic:spPr>
                </pic:pic>
              </a:graphicData>
            </a:graphic>
            <wp14:sizeRelH relativeFrom="margin">
              <wp14:pctWidth>0</wp14:pctWidth>
            </wp14:sizeRelH>
            <wp14:sizeRelV relativeFrom="margin">
              <wp14:pctHeight>0</wp14:pctHeight>
            </wp14:sizeRelV>
          </wp:anchor>
        </w:drawing>
      </w:r>
      <w:r w:rsidR="00F53F3F">
        <w:t>After adding the buffer, we will get the following revised graphs,</w:t>
      </w:r>
    </w:p>
    <w:p w14:paraId="66A7B485" w14:textId="4FA26A26" w:rsidR="00F53F3F" w:rsidRDefault="00F53F3F" w:rsidP="00542360">
      <w:pPr>
        <w:pStyle w:val="NormalPACKT"/>
      </w:pPr>
      <w:r w:rsidRPr="00F53F3F">
        <w:rPr>
          <w:noProof/>
          <w:lang w:val="en-NZ" w:eastAsia="en-NZ"/>
        </w:rPr>
        <w:drawing>
          <wp:anchor distT="0" distB="0" distL="114300" distR="114300" simplePos="0" relativeHeight="251754496" behindDoc="0" locked="0" layoutInCell="1" allowOverlap="1" wp14:anchorId="42B0416D" wp14:editId="6BCFA044">
            <wp:simplePos x="0" y="0"/>
            <wp:positionH relativeFrom="column">
              <wp:posOffset>-984885</wp:posOffset>
            </wp:positionH>
            <wp:positionV relativeFrom="paragraph">
              <wp:posOffset>348615</wp:posOffset>
            </wp:positionV>
            <wp:extent cx="2946491" cy="2903220"/>
            <wp:effectExtent l="0" t="0" r="0" b="0"/>
            <wp:wrapNone/>
            <wp:docPr id="53252" name="Picture 4" descr="eq1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4" descr="eq1_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491" cy="2903220"/>
                    </a:xfrm>
                    <a:prstGeom prst="rect">
                      <a:avLst/>
                    </a:prstGeom>
                    <a:noFill/>
                    <a:extLst/>
                  </pic:spPr>
                </pic:pic>
              </a:graphicData>
            </a:graphic>
            <wp14:sizeRelH relativeFrom="margin">
              <wp14:pctWidth>0</wp14:pctWidth>
            </wp14:sizeRelH>
            <wp14:sizeRelV relativeFrom="margin">
              <wp14:pctHeight>0</wp14:pctHeight>
            </wp14:sizeRelV>
          </wp:anchor>
        </w:drawing>
      </w:r>
      <w:r w:rsidRPr="00F53F3F">
        <w:rPr>
          <w:noProof/>
          <w:lang w:val="en-NZ" w:eastAsia="en-NZ"/>
        </w:rPr>
        <w:drawing>
          <wp:anchor distT="0" distB="0" distL="114300" distR="114300" simplePos="0" relativeHeight="251789312" behindDoc="0" locked="0" layoutInCell="1" allowOverlap="1" wp14:anchorId="44767D58" wp14:editId="324B2CC1">
            <wp:simplePos x="0" y="0"/>
            <wp:positionH relativeFrom="column">
              <wp:posOffset>3056255</wp:posOffset>
            </wp:positionH>
            <wp:positionV relativeFrom="paragraph">
              <wp:posOffset>314960</wp:posOffset>
            </wp:positionV>
            <wp:extent cx="2950722" cy="3139922"/>
            <wp:effectExtent l="0" t="0" r="0" b="0"/>
            <wp:wrapNone/>
            <wp:docPr id="53253" name="Picture 5" descr="eq2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 name="Picture 5" descr="eq2_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722" cy="3139922"/>
                    </a:xfrm>
                    <a:prstGeom prst="rect">
                      <a:avLst/>
                    </a:prstGeom>
                    <a:noFill/>
                    <a:extLst/>
                  </pic:spPr>
                </pic:pic>
              </a:graphicData>
            </a:graphic>
            <wp14:sizeRelH relativeFrom="margin">
              <wp14:pctWidth>0</wp14:pctWidth>
            </wp14:sizeRelH>
            <wp14:sizeRelV relativeFrom="margin">
              <wp14:pctHeight>0</wp14:pctHeight>
            </wp14:sizeRelV>
          </wp:anchor>
        </w:drawing>
      </w:r>
    </w:p>
    <w:p w14:paraId="1BEAD4F4" w14:textId="77777777" w:rsidR="00F53F3F" w:rsidRPr="00F53F3F" w:rsidRDefault="00F53F3F" w:rsidP="00F53F3F">
      <w:pPr>
        <w:rPr>
          <w:lang w:val="en-GB"/>
        </w:rPr>
      </w:pPr>
    </w:p>
    <w:p w14:paraId="4693C34A" w14:textId="77777777" w:rsidR="00F53F3F" w:rsidRPr="00F53F3F" w:rsidRDefault="00F53F3F" w:rsidP="00F53F3F">
      <w:pPr>
        <w:rPr>
          <w:lang w:val="en-GB"/>
        </w:rPr>
      </w:pPr>
    </w:p>
    <w:p w14:paraId="7CE927B9" w14:textId="77777777" w:rsidR="00F53F3F" w:rsidRPr="00F53F3F" w:rsidRDefault="00F53F3F" w:rsidP="00F53F3F">
      <w:pPr>
        <w:rPr>
          <w:lang w:val="en-GB"/>
        </w:rPr>
      </w:pPr>
    </w:p>
    <w:p w14:paraId="51246E4E" w14:textId="77777777" w:rsidR="00F53F3F" w:rsidRPr="00F53F3F" w:rsidRDefault="00F53F3F" w:rsidP="00F53F3F">
      <w:pPr>
        <w:rPr>
          <w:lang w:val="en-GB"/>
        </w:rPr>
      </w:pPr>
    </w:p>
    <w:p w14:paraId="47101013" w14:textId="77777777" w:rsidR="00F53F3F" w:rsidRPr="00F53F3F" w:rsidRDefault="00F53F3F" w:rsidP="00F53F3F">
      <w:pPr>
        <w:rPr>
          <w:lang w:val="en-GB"/>
        </w:rPr>
      </w:pPr>
    </w:p>
    <w:p w14:paraId="5E56266E" w14:textId="77777777" w:rsidR="00F53F3F" w:rsidRPr="00F53F3F" w:rsidRDefault="00F53F3F" w:rsidP="00F53F3F">
      <w:pPr>
        <w:rPr>
          <w:lang w:val="en-GB"/>
        </w:rPr>
      </w:pPr>
    </w:p>
    <w:p w14:paraId="5A0888C2" w14:textId="77777777" w:rsidR="00F53F3F" w:rsidRPr="00F53F3F" w:rsidRDefault="00F53F3F" w:rsidP="00F53F3F">
      <w:pPr>
        <w:rPr>
          <w:lang w:val="en-GB"/>
        </w:rPr>
      </w:pPr>
    </w:p>
    <w:p w14:paraId="2856AF03" w14:textId="77777777" w:rsidR="00F53F3F" w:rsidRPr="00F53F3F" w:rsidRDefault="00F53F3F" w:rsidP="00F53F3F">
      <w:pPr>
        <w:rPr>
          <w:lang w:val="en-GB"/>
        </w:rPr>
      </w:pPr>
    </w:p>
    <w:p w14:paraId="22509900" w14:textId="77777777" w:rsidR="00F53F3F" w:rsidRPr="00F53F3F" w:rsidRDefault="00F53F3F" w:rsidP="00F53F3F">
      <w:pPr>
        <w:rPr>
          <w:lang w:val="en-GB"/>
        </w:rPr>
      </w:pPr>
    </w:p>
    <w:p w14:paraId="6D42E2B1" w14:textId="77777777" w:rsidR="00F53F3F" w:rsidRPr="00F53F3F" w:rsidRDefault="00F53F3F" w:rsidP="00F53F3F">
      <w:pPr>
        <w:rPr>
          <w:lang w:val="en-GB"/>
        </w:rPr>
      </w:pPr>
    </w:p>
    <w:p w14:paraId="1EB1C721" w14:textId="77777777" w:rsidR="00F53F3F" w:rsidRPr="00F53F3F" w:rsidRDefault="00F53F3F" w:rsidP="00F53F3F">
      <w:pPr>
        <w:rPr>
          <w:lang w:val="en-GB"/>
        </w:rPr>
      </w:pPr>
    </w:p>
    <w:p w14:paraId="64F84F33" w14:textId="77777777" w:rsidR="00F53F3F" w:rsidRPr="00F53F3F" w:rsidRDefault="00F53F3F" w:rsidP="00F53F3F">
      <w:pPr>
        <w:rPr>
          <w:lang w:val="en-GB"/>
        </w:rPr>
      </w:pPr>
    </w:p>
    <w:p w14:paraId="0698142D" w14:textId="77777777" w:rsidR="00F53F3F" w:rsidRPr="00F53F3F" w:rsidRDefault="00F53F3F" w:rsidP="00F53F3F">
      <w:pPr>
        <w:rPr>
          <w:lang w:val="en-GB"/>
        </w:rPr>
      </w:pPr>
    </w:p>
    <w:p w14:paraId="36C63373" w14:textId="77777777" w:rsidR="00F53F3F" w:rsidRPr="00DA1E32" w:rsidRDefault="00F53F3F" w:rsidP="00F53F3F">
      <w:pPr>
        <w:rPr>
          <w:rFonts w:ascii="Times New Roman" w:hAnsi="Times New Roman" w:cs="Times New Roman"/>
          <w:sz w:val="22"/>
          <w:szCs w:val="22"/>
          <w:lang w:val="en-GB"/>
          <w:rPrChange w:id="185" w:author="Druhin Mukherjee" w:date="2016-04-14T12:25:00Z">
            <w:rPr>
              <w:lang w:val="en-GB"/>
            </w:rPr>
          </w:rPrChange>
        </w:rPr>
      </w:pPr>
    </w:p>
    <w:p w14:paraId="7C3AC27F" w14:textId="1BB8E644" w:rsidR="00D642C7" w:rsidRPr="00DA1E32" w:rsidRDefault="00F53F3F" w:rsidP="00F53F3F">
      <w:pPr>
        <w:tabs>
          <w:tab w:val="left" w:pos="2595"/>
        </w:tabs>
        <w:rPr>
          <w:rFonts w:ascii="Times New Roman" w:hAnsi="Times New Roman" w:cs="Times New Roman"/>
          <w:sz w:val="22"/>
          <w:szCs w:val="22"/>
          <w:lang w:val="en-GB"/>
          <w:rPrChange w:id="186" w:author="Druhin Mukherjee" w:date="2016-04-14T12:25:00Z">
            <w:rPr>
              <w:lang w:val="en-GB"/>
            </w:rPr>
          </w:rPrChange>
        </w:rPr>
      </w:pPr>
      <w:r w:rsidRPr="00DA1E32">
        <w:rPr>
          <w:rFonts w:ascii="Times New Roman" w:hAnsi="Times New Roman" w:cs="Times New Roman"/>
          <w:sz w:val="22"/>
          <w:szCs w:val="22"/>
          <w:lang w:val="en-GB"/>
          <w:rPrChange w:id="187" w:author="Druhin Mukherjee" w:date="2016-04-14T12:25:00Z">
            <w:rPr>
              <w:lang w:val="en-GB"/>
            </w:rPr>
          </w:rPrChange>
        </w:rPr>
        <w:t xml:space="preserve">So at top, won’t speed up until r’ and at the bottom it starts show e at p’.  This can also be viewed as a demo at the following URL : </w:t>
      </w:r>
      <w:r w:rsidR="00C156F1" w:rsidRPr="00DA1E32">
        <w:rPr>
          <w:rFonts w:ascii="Times New Roman" w:hAnsi="Times New Roman" w:cs="Times New Roman"/>
          <w:sz w:val="22"/>
          <w:szCs w:val="22"/>
          <w:rPrChange w:id="188" w:author="Druhin Mukherjee" w:date="2016-04-14T12:25:00Z">
            <w:rPr/>
          </w:rPrChange>
        </w:rPr>
        <w:fldChar w:fldCharType="begin"/>
      </w:r>
      <w:r w:rsidR="00C156F1" w:rsidRPr="00DA1E32">
        <w:rPr>
          <w:rFonts w:ascii="Times New Roman" w:hAnsi="Times New Roman" w:cs="Times New Roman"/>
          <w:sz w:val="22"/>
          <w:szCs w:val="22"/>
          <w:rPrChange w:id="189" w:author="Druhin Mukherjee" w:date="2016-04-14T12:25:00Z">
            <w:rPr/>
          </w:rPrChange>
        </w:rPr>
        <w:instrText xml:space="preserve"> HYPERLINK "http://mikolalysenko.github.io/local-perception-filter-demo/" </w:instrText>
      </w:r>
      <w:r w:rsidR="00C156F1" w:rsidRPr="00DA1E32">
        <w:rPr>
          <w:rFonts w:ascii="Times New Roman" w:hAnsi="Times New Roman" w:cs="Times New Roman"/>
          <w:sz w:val="22"/>
          <w:szCs w:val="22"/>
          <w:rPrChange w:id="190" w:author="Druhin Mukherjee" w:date="2016-04-14T12:25:00Z">
            <w:rPr/>
          </w:rPrChange>
        </w:rPr>
        <w:fldChar w:fldCharType="separate"/>
      </w:r>
      <w:r w:rsidRPr="00DA1E32">
        <w:rPr>
          <w:rStyle w:val="Hyperlink"/>
          <w:rFonts w:ascii="Times New Roman" w:hAnsi="Times New Roman" w:cs="Times New Roman"/>
          <w:sz w:val="22"/>
          <w:szCs w:val="22"/>
          <w:lang w:val="en-GB" w:eastAsia="ar-SA" w:bidi="ar-SA"/>
          <w:rPrChange w:id="191" w:author="Druhin Mukherjee" w:date="2016-04-14T12:25:00Z">
            <w:rPr>
              <w:rStyle w:val="Hyperlink"/>
              <w:lang w:val="en-GB" w:eastAsia="ar-SA" w:bidi="ar-SA"/>
            </w:rPr>
          </w:rPrChange>
        </w:rPr>
        <w:t>http://mikolalysenko.github.io/local-perception-filter-demo/</w:t>
      </w:r>
      <w:r w:rsidR="00C156F1" w:rsidRPr="00DA1E32">
        <w:rPr>
          <w:rStyle w:val="Hyperlink"/>
          <w:rFonts w:ascii="Times New Roman" w:hAnsi="Times New Roman" w:cs="Times New Roman"/>
          <w:sz w:val="22"/>
          <w:szCs w:val="22"/>
          <w:lang w:val="en-GB" w:eastAsia="ar-SA" w:bidi="ar-SA"/>
          <w:rPrChange w:id="192" w:author="Druhin Mukherjee" w:date="2016-04-14T12:25:00Z">
            <w:rPr>
              <w:rStyle w:val="Hyperlink"/>
              <w:lang w:val="en-GB" w:eastAsia="ar-SA" w:bidi="ar-SA"/>
            </w:rPr>
          </w:rPrChange>
        </w:rPr>
        <w:fldChar w:fldCharType="end"/>
      </w:r>
    </w:p>
    <w:p w14:paraId="767D942B" w14:textId="77777777" w:rsidR="00F53F3F" w:rsidRPr="00F53F3F" w:rsidRDefault="00F53F3F" w:rsidP="00F53F3F">
      <w:pPr>
        <w:tabs>
          <w:tab w:val="left" w:pos="2595"/>
        </w:tabs>
        <w:rPr>
          <w:lang w:val="en-GB"/>
        </w:rPr>
      </w:pPr>
    </w:p>
    <w:sectPr w:rsidR="00F53F3F" w:rsidRPr="00F53F3F" w:rsidSect="000763C9">
      <w:footerReference w:type="even" r:id="rId21"/>
      <w:footerReference w:type="default" r:id="rId22"/>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Rashmi Suvarna" w:date="2016-04-07T13:51:00Z" w:initials="RS">
    <w:p w14:paraId="5157C6BD" w14:textId="3A1C409F" w:rsidR="00A50707" w:rsidRDefault="00A50707">
      <w:pPr>
        <w:pStyle w:val="CommentText"/>
      </w:pPr>
      <w:r>
        <w:rPr>
          <w:rStyle w:val="CommentReference"/>
        </w:rPr>
        <w:annotationRef/>
      </w:r>
      <w:r>
        <w:t xml:space="preserve">This too needs to be replaced or removed. You can also place a reference here. </w:t>
      </w:r>
    </w:p>
  </w:comment>
  <w:comment w:id="35" w:author="Druhin Mukherjee" w:date="2016-04-14T12:20:00Z" w:initials="DM">
    <w:p w14:paraId="2D1529C5" w14:textId="2D367BD3" w:rsidR="006379B0" w:rsidRDefault="006379B0">
      <w:pPr>
        <w:pStyle w:val="CommentText"/>
      </w:pPr>
      <w:r>
        <w:rPr>
          <w:rStyle w:val="CommentReference"/>
        </w:rPr>
        <w:annotationRef/>
      </w:r>
      <w:r>
        <w:t>Explained in my words in a different way</w:t>
      </w:r>
    </w:p>
  </w:comment>
  <w:comment w:id="56" w:author="Rashmi Suvarna" w:date="2016-04-07T13:53:00Z" w:initials="RS">
    <w:p w14:paraId="653E15B5" w14:textId="64C2817A" w:rsidR="00E016A8" w:rsidRDefault="00E016A8">
      <w:pPr>
        <w:pStyle w:val="CommentText"/>
      </w:pPr>
      <w:r>
        <w:rPr>
          <w:rStyle w:val="CommentReference"/>
        </w:rPr>
        <w:annotationRef/>
      </w:r>
      <w:r>
        <w:t>This content too needs to be replaced as it is present online.</w:t>
      </w:r>
    </w:p>
  </w:comment>
  <w:comment w:id="89" w:author="Rashmi Suvarna" w:date="2016-04-07T13:50:00Z" w:initials="RS">
    <w:p w14:paraId="41A270FF" w14:textId="45F6B4EB" w:rsidR="00BE46AA" w:rsidRDefault="00BE46AA">
      <w:pPr>
        <w:pStyle w:val="CommentText"/>
      </w:pPr>
      <w:r>
        <w:rPr>
          <w:rStyle w:val="CommentReference"/>
        </w:rPr>
        <w:annotationRef/>
      </w:r>
      <w:r>
        <w:t xml:space="preserve">This content here needs to be replace or removed as it is present online. </w:t>
      </w:r>
    </w:p>
  </w:comment>
  <w:comment w:id="100" w:author="Rashmi Suvarna" w:date="2016-04-07T13:48:00Z" w:initials="RS">
    <w:p w14:paraId="29414AB6" w14:textId="1C63F45E" w:rsidR="00BE46AA" w:rsidRDefault="00BE46AA">
      <w:pPr>
        <w:pStyle w:val="CommentText"/>
      </w:pPr>
      <w:r>
        <w:rPr>
          <w:rStyle w:val="CommentReference"/>
        </w:rPr>
        <w:annotationRef/>
      </w:r>
      <w:r>
        <w:t>This too needs to be replaced. Place a reference if possible ore replace the content here.</w:t>
      </w:r>
    </w:p>
  </w:comment>
  <w:comment w:id="166" w:author="Rashmi Suvarna" w:date="2016-04-07T13:47:00Z" w:initials="RS">
    <w:p w14:paraId="5C0A14A3" w14:textId="26E41AA2" w:rsidR="00EC5093" w:rsidRDefault="00EC5093">
      <w:pPr>
        <w:pStyle w:val="CommentText"/>
      </w:pPr>
      <w:r>
        <w:rPr>
          <w:rStyle w:val="CommentReference"/>
        </w:rPr>
        <w:annotationRef/>
      </w:r>
      <w:r>
        <w:t>Please replace or remove this content as it is present online.</w:t>
      </w:r>
    </w:p>
  </w:comment>
  <w:comment w:id="167" w:author="Druhin Mukherjee" w:date="2016-04-14T12:27:00Z" w:initials="DM">
    <w:p w14:paraId="7DE6BEF0" w14:textId="22874533" w:rsidR="00DA1E32" w:rsidRDefault="00DA1E32">
      <w:pPr>
        <w:pStyle w:val="CommentText"/>
      </w:pPr>
      <w:r>
        <w:rPr>
          <w:rStyle w:val="CommentReference"/>
        </w:rPr>
        <w:annotationRef/>
      </w:r>
      <w:r>
        <w:t>The content is taken from a research paper. I have changed and calculated using different values from those mentioned in the research paper.</w:t>
      </w:r>
    </w:p>
  </w:comment>
  <w:comment w:id="168" w:author="Rashmi Suvarna" w:date="2016-04-07T13:45:00Z" w:initials="RS">
    <w:p w14:paraId="2FD28F42" w14:textId="6335E428" w:rsidR="000763C9" w:rsidRDefault="000763C9">
      <w:pPr>
        <w:pStyle w:val="CommentText"/>
      </w:pPr>
      <w:r>
        <w:rPr>
          <w:rStyle w:val="CommentReference"/>
        </w:rPr>
        <w:annotationRef/>
      </w:r>
      <w:r>
        <w:t xml:space="preserve">Here please replace this content or remove it as this is present online. </w:t>
      </w:r>
    </w:p>
  </w:comment>
  <w:comment w:id="169" w:author="Druhin Mukherjee" w:date="2016-04-14T12:26:00Z" w:initials="DM">
    <w:p w14:paraId="6734DA89" w14:textId="3D7864D8" w:rsidR="00DA1E32" w:rsidRDefault="00DA1E32">
      <w:pPr>
        <w:pStyle w:val="CommentText"/>
      </w:pPr>
      <w:r>
        <w:rPr>
          <w:rStyle w:val="CommentReference"/>
        </w:rPr>
        <w:annotationRef/>
      </w:r>
      <w:r>
        <w:t>The context is from a research paper. I have changed the values though. The numbers mentioned in the research paper is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57C6BD" w15:done="0"/>
  <w15:commentEx w15:paraId="2D1529C5" w15:paraIdParent="5157C6BD" w15:done="0"/>
  <w15:commentEx w15:paraId="653E15B5" w15:done="0"/>
  <w15:commentEx w15:paraId="41A270FF" w15:done="0"/>
  <w15:commentEx w15:paraId="29414AB6" w15:done="0"/>
  <w15:commentEx w15:paraId="5C0A14A3" w15:done="0"/>
  <w15:commentEx w15:paraId="7DE6BEF0" w15:paraIdParent="5C0A14A3" w15:done="0"/>
  <w15:commentEx w15:paraId="2FD28F42" w15:done="0"/>
  <w15:commentEx w15:paraId="6734DA89" w15:paraIdParent="2FD28F4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D130" w14:textId="77777777" w:rsidR="00C156F1" w:rsidRDefault="00C156F1">
      <w:pPr>
        <w:spacing w:after="0"/>
      </w:pPr>
      <w:r>
        <w:separator/>
      </w:r>
    </w:p>
  </w:endnote>
  <w:endnote w:type="continuationSeparator" w:id="0">
    <w:p w14:paraId="2A7A7792" w14:textId="77777777" w:rsidR="00C156F1" w:rsidRDefault="00C15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83607E" w:rsidRDefault="00C156F1">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5744020D" w:rsidR="0083607E" w:rsidRDefault="0083607E">
                <w:r>
                  <w:rPr>
                    <w:rStyle w:val="PageNumber"/>
                  </w:rPr>
                  <w:fldChar w:fldCharType="begin"/>
                </w:r>
                <w:r>
                  <w:rPr>
                    <w:rStyle w:val="PageNumber"/>
                  </w:rPr>
                  <w:instrText xml:space="preserve"> PAGE </w:instrText>
                </w:r>
                <w:r>
                  <w:rPr>
                    <w:rStyle w:val="PageNumber"/>
                  </w:rPr>
                  <w:fldChar w:fldCharType="separate"/>
                </w:r>
                <w:r w:rsidR="00DA1E32">
                  <w:rPr>
                    <w:rStyle w:val="PageNumber"/>
                    <w:noProof/>
                  </w:rPr>
                  <w:t>14</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83607E" w:rsidRDefault="00C156F1" w:rsidP="00E65BBB">
    <w:pPr>
      <w:ind w:right="360" w:firstLine="360"/>
      <w:jc w:val="center"/>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83607E" w:rsidRDefault="0083607E"/>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00366" w14:textId="77777777" w:rsidR="00C156F1" w:rsidRDefault="00C156F1">
      <w:pPr>
        <w:spacing w:after="0"/>
      </w:pPr>
      <w:r>
        <w:separator/>
      </w:r>
    </w:p>
  </w:footnote>
  <w:footnote w:type="continuationSeparator" w:id="0">
    <w:p w14:paraId="2CC00EC1" w14:textId="77777777" w:rsidR="00C156F1" w:rsidRDefault="00C156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52D4E2F"/>
    <w:multiLevelType w:val="hybridMultilevel"/>
    <w:tmpl w:val="582E382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67E1511"/>
    <w:multiLevelType w:val="hybridMultilevel"/>
    <w:tmpl w:val="9F70F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8DD0BAB"/>
    <w:multiLevelType w:val="hybridMultilevel"/>
    <w:tmpl w:val="A62EE04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1" w15:restartNumberingAfterBreak="0">
    <w:nsid w:val="1A17233F"/>
    <w:multiLevelType w:val="hybridMultilevel"/>
    <w:tmpl w:val="A6CC7E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05E6402"/>
    <w:multiLevelType w:val="hybridMultilevel"/>
    <w:tmpl w:val="6B90D86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28D47673"/>
    <w:multiLevelType w:val="hybridMultilevel"/>
    <w:tmpl w:val="D246854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862342"/>
    <w:multiLevelType w:val="hybridMultilevel"/>
    <w:tmpl w:val="176E297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9BC2792"/>
    <w:multiLevelType w:val="multilevel"/>
    <w:tmpl w:val="765E69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0" w15:restartNumberingAfterBreak="0">
    <w:nsid w:val="57436F37"/>
    <w:multiLevelType w:val="hybridMultilevel"/>
    <w:tmpl w:val="A96C22B0"/>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AE10ACD"/>
    <w:multiLevelType w:val="hybridMultilevel"/>
    <w:tmpl w:val="193A3E5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79480A00"/>
    <w:multiLevelType w:val="hybridMultilevel"/>
    <w:tmpl w:val="80862D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CF05348"/>
    <w:multiLevelType w:val="hybridMultilevel"/>
    <w:tmpl w:val="4B94D66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8"/>
  </w:num>
  <w:num w:numId="10">
    <w:abstractNumId w:val="7"/>
  </w:num>
  <w:num w:numId="11">
    <w:abstractNumId w:val="9"/>
  </w:num>
  <w:num w:numId="12">
    <w:abstractNumId w:val="23"/>
  </w:num>
  <w:num w:numId="13">
    <w:abstractNumId w:val="14"/>
  </w:num>
  <w:num w:numId="14">
    <w:abstractNumId w:val="21"/>
  </w:num>
  <w:num w:numId="15">
    <w:abstractNumId w:val="12"/>
  </w:num>
  <w:num w:numId="16">
    <w:abstractNumId w:val="20"/>
  </w:num>
  <w:num w:numId="17">
    <w:abstractNumId w:val="22"/>
  </w:num>
  <w:num w:numId="18">
    <w:abstractNumId w:val="11"/>
  </w:num>
  <w:num w:numId="19">
    <w:abstractNumId w:val="16"/>
  </w:num>
  <w:num w:numId="20">
    <w:abstractNumId w:val="15"/>
  </w:num>
  <w:num w:numId="21">
    <w:abstractNumId w:val="10"/>
  </w:num>
  <w:num w:numId="22">
    <w:abstractNumId w:val="19"/>
  </w:num>
  <w:num w:numId="23">
    <w:abstractNumId w:val="13"/>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shmi Suvarna">
    <w15:presenceInfo w15:providerId="AD" w15:userId="S-1-5-21-226508970-3071066648-2496781527-7003"/>
  </w15:person>
  <w15:person w15:author="Druhin Mukherjee">
    <w15:presenceInfo w15:providerId="None" w15:userId="Druhin Mukher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3125C"/>
    <w:rsid w:val="00031AA1"/>
    <w:rsid w:val="00031D7E"/>
    <w:rsid w:val="000321F8"/>
    <w:rsid w:val="00035340"/>
    <w:rsid w:val="00041F75"/>
    <w:rsid w:val="00042855"/>
    <w:rsid w:val="00043143"/>
    <w:rsid w:val="00043609"/>
    <w:rsid w:val="00043A7E"/>
    <w:rsid w:val="00043C9B"/>
    <w:rsid w:val="00044FB4"/>
    <w:rsid w:val="00047FD2"/>
    <w:rsid w:val="00051724"/>
    <w:rsid w:val="00052AE4"/>
    <w:rsid w:val="00055DED"/>
    <w:rsid w:val="00061851"/>
    <w:rsid w:val="00065C8D"/>
    <w:rsid w:val="000670DC"/>
    <w:rsid w:val="00070F37"/>
    <w:rsid w:val="00075296"/>
    <w:rsid w:val="000763C9"/>
    <w:rsid w:val="00085088"/>
    <w:rsid w:val="0008546A"/>
    <w:rsid w:val="00085E90"/>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3E38"/>
    <w:rsid w:val="000B45EC"/>
    <w:rsid w:val="000B7CEA"/>
    <w:rsid w:val="000C07D8"/>
    <w:rsid w:val="000C50BC"/>
    <w:rsid w:val="000C5BE7"/>
    <w:rsid w:val="000C6CCD"/>
    <w:rsid w:val="000D076C"/>
    <w:rsid w:val="000D5EAB"/>
    <w:rsid w:val="000E00A2"/>
    <w:rsid w:val="000E210B"/>
    <w:rsid w:val="000E280E"/>
    <w:rsid w:val="000F1C27"/>
    <w:rsid w:val="000F4069"/>
    <w:rsid w:val="000F66D4"/>
    <w:rsid w:val="000F6E8E"/>
    <w:rsid w:val="000F75DB"/>
    <w:rsid w:val="00100198"/>
    <w:rsid w:val="001003A0"/>
    <w:rsid w:val="001048F7"/>
    <w:rsid w:val="00106130"/>
    <w:rsid w:val="001067F0"/>
    <w:rsid w:val="0011666C"/>
    <w:rsid w:val="001225D8"/>
    <w:rsid w:val="00122E04"/>
    <w:rsid w:val="00123920"/>
    <w:rsid w:val="00130015"/>
    <w:rsid w:val="0013062D"/>
    <w:rsid w:val="00142D1C"/>
    <w:rsid w:val="00142E77"/>
    <w:rsid w:val="00144095"/>
    <w:rsid w:val="00145E3C"/>
    <w:rsid w:val="001467A2"/>
    <w:rsid w:val="00146D39"/>
    <w:rsid w:val="00147117"/>
    <w:rsid w:val="00151097"/>
    <w:rsid w:val="001515D0"/>
    <w:rsid w:val="00154C4C"/>
    <w:rsid w:val="00161722"/>
    <w:rsid w:val="001634F8"/>
    <w:rsid w:val="00164471"/>
    <w:rsid w:val="0016524F"/>
    <w:rsid w:val="00167D39"/>
    <w:rsid w:val="00173825"/>
    <w:rsid w:val="001742A8"/>
    <w:rsid w:val="001756A4"/>
    <w:rsid w:val="0017634B"/>
    <w:rsid w:val="00181719"/>
    <w:rsid w:val="00184C6B"/>
    <w:rsid w:val="00185C20"/>
    <w:rsid w:val="0019061E"/>
    <w:rsid w:val="00190BF0"/>
    <w:rsid w:val="00190C17"/>
    <w:rsid w:val="00191A22"/>
    <w:rsid w:val="00192050"/>
    <w:rsid w:val="00192697"/>
    <w:rsid w:val="0019363C"/>
    <w:rsid w:val="0019567E"/>
    <w:rsid w:val="00195E88"/>
    <w:rsid w:val="001A0C8B"/>
    <w:rsid w:val="001A1774"/>
    <w:rsid w:val="001A1F7A"/>
    <w:rsid w:val="001A63C5"/>
    <w:rsid w:val="001B0C09"/>
    <w:rsid w:val="001B10FF"/>
    <w:rsid w:val="001B2204"/>
    <w:rsid w:val="001B26B2"/>
    <w:rsid w:val="001B3AE0"/>
    <w:rsid w:val="001B6524"/>
    <w:rsid w:val="001B7E40"/>
    <w:rsid w:val="001C7504"/>
    <w:rsid w:val="001D09CE"/>
    <w:rsid w:val="001D4340"/>
    <w:rsid w:val="001D4F73"/>
    <w:rsid w:val="001D6C0A"/>
    <w:rsid w:val="001D7E6D"/>
    <w:rsid w:val="001E14A7"/>
    <w:rsid w:val="001E2940"/>
    <w:rsid w:val="001E54C2"/>
    <w:rsid w:val="001E6D40"/>
    <w:rsid w:val="001E75E3"/>
    <w:rsid w:val="001E7EA1"/>
    <w:rsid w:val="002019EF"/>
    <w:rsid w:val="00202ABC"/>
    <w:rsid w:val="00202FB8"/>
    <w:rsid w:val="002035F8"/>
    <w:rsid w:val="00204F44"/>
    <w:rsid w:val="00211377"/>
    <w:rsid w:val="00212622"/>
    <w:rsid w:val="0021374B"/>
    <w:rsid w:val="00215A3B"/>
    <w:rsid w:val="002178C4"/>
    <w:rsid w:val="00222DF4"/>
    <w:rsid w:val="00224DFB"/>
    <w:rsid w:val="00226455"/>
    <w:rsid w:val="00230BA9"/>
    <w:rsid w:val="00235FCF"/>
    <w:rsid w:val="0024058C"/>
    <w:rsid w:val="00241B5A"/>
    <w:rsid w:val="0024254F"/>
    <w:rsid w:val="002427B3"/>
    <w:rsid w:val="002453BB"/>
    <w:rsid w:val="002472B2"/>
    <w:rsid w:val="002532C2"/>
    <w:rsid w:val="002533B3"/>
    <w:rsid w:val="002535F0"/>
    <w:rsid w:val="00256057"/>
    <w:rsid w:val="002571A4"/>
    <w:rsid w:val="00261163"/>
    <w:rsid w:val="00261581"/>
    <w:rsid w:val="002629CC"/>
    <w:rsid w:val="00267C16"/>
    <w:rsid w:val="00273603"/>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30F0"/>
    <w:rsid w:val="002B4A1F"/>
    <w:rsid w:val="002B5CB2"/>
    <w:rsid w:val="002B671D"/>
    <w:rsid w:val="002B6D5F"/>
    <w:rsid w:val="002C0344"/>
    <w:rsid w:val="002C230E"/>
    <w:rsid w:val="002C360E"/>
    <w:rsid w:val="002C380F"/>
    <w:rsid w:val="002C78FC"/>
    <w:rsid w:val="002C7C8F"/>
    <w:rsid w:val="002D2DA3"/>
    <w:rsid w:val="002D3923"/>
    <w:rsid w:val="002D3AA6"/>
    <w:rsid w:val="002D4178"/>
    <w:rsid w:val="002E09B7"/>
    <w:rsid w:val="002E191F"/>
    <w:rsid w:val="002E3A69"/>
    <w:rsid w:val="002E43CE"/>
    <w:rsid w:val="002E511F"/>
    <w:rsid w:val="002E58F1"/>
    <w:rsid w:val="002E72DA"/>
    <w:rsid w:val="002E73B0"/>
    <w:rsid w:val="002E7D9B"/>
    <w:rsid w:val="002F321E"/>
    <w:rsid w:val="00301542"/>
    <w:rsid w:val="003033CD"/>
    <w:rsid w:val="00305901"/>
    <w:rsid w:val="0030645A"/>
    <w:rsid w:val="00307CCD"/>
    <w:rsid w:val="00313807"/>
    <w:rsid w:val="00313902"/>
    <w:rsid w:val="00315D95"/>
    <w:rsid w:val="0032170D"/>
    <w:rsid w:val="00323B2C"/>
    <w:rsid w:val="003277B1"/>
    <w:rsid w:val="00333FEC"/>
    <w:rsid w:val="00334F5A"/>
    <w:rsid w:val="00337598"/>
    <w:rsid w:val="00340586"/>
    <w:rsid w:val="003462B8"/>
    <w:rsid w:val="003508FF"/>
    <w:rsid w:val="00351021"/>
    <w:rsid w:val="00351574"/>
    <w:rsid w:val="00351F4E"/>
    <w:rsid w:val="00353071"/>
    <w:rsid w:val="00355FEA"/>
    <w:rsid w:val="00356205"/>
    <w:rsid w:val="00356575"/>
    <w:rsid w:val="00357D22"/>
    <w:rsid w:val="00361FF6"/>
    <w:rsid w:val="00363F35"/>
    <w:rsid w:val="003651EF"/>
    <w:rsid w:val="00365746"/>
    <w:rsid w:val="00367A0A"/>
    <w:rsid w:val="00373496"/>
    <w:rsid w:val="0037472A"/>
    <w:rsid w:val="003766F0"/>
    <w:rsid w:val="0038039D"/>
    <w:rsid w:val="00380494"/>
    <w:rsid w:val="00385439"/>
    <w:rsid w:val="00386929"/>
    <w:rsid w:val="003905B1"/>
    <w:rsid w:val="003919E4"/>
    <w:rsid w:val="0039242C"/>
    <w:rsid w:val="0039433A"/>
    <w:rsid w:val="00395139"/>
    <w:rsid w:val="0039520A"/>
    <w:rsid w:val="003A27F4"/>
    <w:rsid w:val="003A2C61"/>
    <w:rsid w:val="003A3531"/>
    <w:rsid w:val="003A3AB9"/>
    <w:rsid w:val="003A67CE"/>
    <w:rsid w:val="003A79B9"/>
    <w:rsid w:val="003B11EA"/>
    <w:rsid w:val="003B1DE6"/>
    <w:rsid w:val="003B2270"/>
    <w:rsid w:val="003B4BDE"/>
    <w:rsid w:val="003B4D5E"/>
    <w:rsid w:val="003B5021"/>
    <w:rsid w:val="003B65B6"/>
    <w:rsid w:val="003B66A2"/>
    <w:rsid w:val="003B6C19"/>
    <w:rsid w:val="003B730F"/>
    <w:rsid w:val="003C22AD"/>
    <w:rsid w:val="003C6B1B"/>
    <w:rsid w:val="003C7322"/>
    <w:rsid w:val="003C74CF"/>
    <w:rsid w:val="003D08B1"/>
    <w:rsid w:val="003D2E18"/>
    <w:rsid w:val="003D3088"/>
    <w:rsid w:val="003D3300"/>
    <w:rsid w:val="003D4868"/>
    <w:rsid w:val="003D5418"/>
    <w:rsid w:val="003D7F1A"/>
    <w:rsid w:val="003E44AB"/>
    <w:rsid w:val="003E50E9"/>
    <w:rsid w:val="003E724E"/>
    <w:rsid w:val="003F13B7"/>
    <w:rsid w:val="003F287E"/>
    <w:rsid w:val="003F2D0A"/>
    <w:rsid w:val="003F6DB2"/>
    <w:rsid w:val="003F75D0"/>
    <w:rsid w:val="0040085E"/>
    <w:rsid w:val="00401995"/>
    <w:rsid w:val="004041CD"/>
    <w:rsid w:val="00405B83"/>
    <w:rsid w:val="0040746B"/>
    <w:rsid w:val="00407B0D"/>
    <w:rsid w:val="00410DE4"/>
    <w:rsid w:val="004122BD"/>
    <w:rsid w:val="004135A6"/>
    <w:rsid w:val="00421E57"/>
    <w:rsid w:val="004221FC"/>
    <w:rsid w:val="00423948"/>
    <w:rsid w:val="004245E3"/>
    <w:rsid w:val="004248A1"/>
    <w:rsid w:val="0042575E"/>
    <w:rsid w:val="00427751"/>
    <w:rsid w:val="00436FFC"/>
    <w:rsid w:val="00440824"/>
    <w:rsid w:val="0044356F"/>
    <w:rsid w:val="00451429"/>
    <w:rsid w:val="00451AB4"/>
    <w:rsid w:val="00451BC0"/>
    <w:rsid w:val="00453C33"/>
    <w:rsid w:val="004613EE"/>
    <w:rsid w:val="0046249C"/>
    <w:rsid w:val="00462B5E"/>
    <w:rsid w:val="00463A06"/>
    <w:rsid w:val="00463FB6"/>
    <w:rsid w:val="00470C22"/>
    <w:rsid w:val="00475D82"/>
    <w:rsid w:val="00482967"/>
    <w:rsid w:val="0048385B"/>
    <w:rsid w:val="00485D34"/>
    <w:rsid w:val="00487D44"/>
    <w:rsid w:val="004910B8"/>
    <w:rsid w:val="00491294"/>
    <w:rsid w:val="0049178D"/>
    <w:rsid w:val="004949BD"/>
    <w:rsid w:val="00495B55"/>
    <w:rsid w:val="0049661B"/>
    <w:rsid w:val="00497DC0"/>
    <w:rsid w:val="004A22D3"/>
    <w:rsid w:val="004A22F6"/>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F05"/>
    <w:rsid w:val="004E1381"/>
    <w:rsid w:val="004E2CFC"/>
    <w:rsid w:val="004E5F12"/>
    <w:rsid w:val="004F0467"/>
    <w:rsid w:val="004F249E"/>
    <w:rsid w:val="004F56E7"/>
    <w:rsid w:val="0050027A"/>
    <w:rsid w:val="0050372F"/>
    <w:rsid w:val="00503B67"/>
    <w:rsid w:val="00503F6B"/>
    <w:rsid w:val="005047FC"/>
    <w:rsid w:val="00505738"/>
    <w:rsid w:val="0050622F"/>
    <w:rsid w:val="00506EF4"/>
    <w:rsid w:val="00511945"/>
    <w:rsid w:val="00516A5F"/>
    <w:rsid w:val="0052015F"/>
    <w:rsid w:val="00522650"/>
    <w:rsid w:val="00523AB5"/>
    <w:rsid w:val="00524D11"/>
    <w:rsid w:val="00526F45"/>
    <w:rsid w:val="00532691"/>
    <w:rsid w:val="00532DF2"/>
    <w:rsid w:val="00532FC5"/>
    <w:rsid w:val="00534D66"/>
    <w:rsid w:val="00541F6F"/>
    <w:rsid w:val="00542360"/>
    <w:rsid w:val="0054457E"/>
    <w:rsid w:val="0055300F"/>
    <w:rsid w:val="00553AFE"/>
    <w:rsid w:val="00553B74"/>
    <w:rsid w:val="00563E41"/>
    <w:rsid w:val="00565FC7"/>
    <w:rsid w:val="00566DDE"/>
    <w:rsid w:val="0056738F"/>
    <w:rsid w:val="0057716D"/>
    <w:rsid w:val="005814C5"/>
    <w:rsid w:val="00581D09"/>
    <w:rsid w:val="00583AAE"/>
    <w:rsid w:val="00590406"/>
    <w:rsid w:val="00597491"/>
    <w:rsid w:val="005A1D77"/>
    <w:rsid w:val="005A5EF1"/>
    <w:rsid w:val="005A6310"/>
    <w:rsid w:val="005B0804"/>
    <w:rsid w:val="005B74BB"/>
    <w:rsid w:val="005B76B2"/>
    <w:rsid w:val="005C26D8"/>
    <w:rsid w:val="005C4E9D"/>
    <w:rsid w:val="005C685E"/>
    <w:rsid w:val="005C7663"/>
    <w:rsid w:val="005D2498"/>
    <w:rsid w:val="005D2A93"/>
    <w:rsid w:val="005D3C0B"/>
    <w:rsid w:val="005D3CBB"/>
    <w:rsid w:val="005D4819"/>
    <w:rsid w:val="005D55DD"/>
    <w:rsid w:val="005D6525"/>
    <w:rsid w:val="005D7640"/>
    <w:rsid w:val="005F3013"/>
    <w:rsid w:val="005F37EF"/>
    <w:rsid w:val="005F3CDA"/>
    <w:rsid w:val="005F643D"/>
    <w:rsid w:val="005F7412"/>
    <w:rsid w:val="00600BD9"/>
    <w:rsid w:val="0060130B"/>
    <w:rsid w:val="00604510"/>
    <w:rsid w:val="00604D45"/>
    <w:rsid w:val="006063BD"/>
    <w:rsid w:val="006117F3"/>
    <w:rsid w:val="00611ADA"/>
    <w:rsid w:val="00613616"/>
    <w:rsid w:val="00615EAA"/>
    <w:rsid w:val="00621A99"/>
    <w:rsid w:val="0062310D"/>
    <w:rsid w:val="00627B13"/>
    <w:rsid w:val="00633573"/>
    <w:rsid w:val="00634EEF"/>
    <w:rsid w:val="006361D0"/>
    <w:rsid w:val="006379B0"/>
    <w:rsid w:val="00641E47"/>
    <w:rsid w:val="0064538A"/>
    <w:rsid w:val="006467D0"/>
    <w:rsid w:val="0064688C"/>
    <w:rsid w:val="00646A22"/>
    <w:rsid w:val="006516A8"/>
    <w:rsid w:val="00652406"/>
    <w:rsid w:val="0065555D"/>
    <w:rsid w:val="0065649F"/>
    <w:rsid w:val="0065797E"/>
    <w:rsid w:val="006608D1"/>
    <w:rsid w:val="00662463"/>
    <w:rsid w:val="00665C39"/>
    <w:rsid w:val="006760D7"/>
    <w:rsid w:val="0067682A"/>
    <w:rsid w:val="0067773E"/>
    <w:rsid w:val="0068324F"/>
    <w:rsid w:val="00683C65"/>
    <w:rsid w:val="00685B0B"/>
    <w:rsid w:val="00686F37"/>
    <w:rsid w:val="00686F75"/>
    <w:rsid w:val="00695A07"/>
    <w:rsid w:val="006A26AF"/>
    <w:rsid w:val="006B0B94"/>
    <w:rsid w:val="006B4568"/>
    <w:rsid w:val="006B5118"/>
    <w:rsid w:val="006B5818"/>
    <w:rsid w:val="006B6985"/>
    <w:rsid w:val="006C2048"/>
    <w:rsid w:val="006C58BF"/>
    <w:rsid w:val="006C759B"/>
    <w:rsid w:val="006C7E68"/>
    <w:rsid w:val="006D2D57"/>
    <w:rsid w:val="006D5EDF"/>
    <w:rsid w:val="006D7AB5"/>
    <w:rsid w:val="006E3B40"/>
    <w:rsid w:val="006E3F30"/>
    <w:rsid w:val="006E60BD"/>
    <w:rsid w:val="006F0B0F"/>
    <w:rsid w:val="006F26D7"/>
    <w:rsid w:val="006F2964"/>
    <w:rsid w:val="006F3125"/>
    <w:rsid w:val="006F6003"/>
    <w:rsid w:val="006F74A7"/>
    <w:rsid w:val="007015A4"/>
    <w:rsid w:val="00710E0E"/>
    <w:rsid w:val="007119A8"/>
    <w:rsid w:val="00713CAE"/>
    <w:rsid w:val="00723296"/>
    <w:rsid w:val="00730A46"/>
    <w:rsid w:val="0074297D"/>
    <w:rsid w:val="007465C7"/>
    <w:rsid w:val="00750B6C"/>
    <w:rsid w:val="00752A39"/>
    <w:rsid w:val="00757534"/>
    <w:rsid w:val="00760A1B"/>
    <w:rsid w:val="00761269"/>
    <w:rsid w:val="00766C5D"/>
    <w:rsid w:val="00767A9D"/>
    <w:rsid w:val="007736AD"/>
    <w:rsid w:val="00777E4F"/>
    <w:rsid w:val="007802FB"/>
    <w:rsid w:val="00781B51"/>
    <w:rsid w:val="00783021"/>
    <w:rsid w:val="00784E52"/>
    <w:rsid w:val="0079128E"/>
    <w:rsid w:val="007977FB"/>
    <w:rsid w:val="007A12D8"/>
    <w:rsid w:val="007A2CA5"/>
    <w:rsid w:val="007A367E"/>
    <w:rsid w:val="007A524B"/>
    <w:rsid w:val="007A6133"/>
    <w:rsid w:val="007B23C4"/>
    <w:rsid w:val="007B2ECD"/>
    <w:rsid w:val="007B4BD0"/>
    <w:rsid w:val="007B5166"/>
    <w:rsid w:val="007B6DDA"/>
    <w:rsid w:val="007B7D03"/>
    <w:rsid w:val="007B7FBD"/>
    <w:rsid w:val="007C2ED9"/>
    <w:rsid w:val="007C2EDC"/>
    <w:rsid w:val="007C4EE4"/>
    <w:rsid w:val="007C6E0B"/>
    <w:rsid w:val="007D0BB9"/>
    <w:rsid w:val="007D3DAA"/>
    <w:rsid w:val="007D51BB"/>
    <w:rsid w:val="007E20C9"/>
    <w:rsid w:val="007E5718"/>
    <w:rsid w:val="007F03BC"/>
    <w:rsid w:val="007F397E"/>
    <w:rsid w:val="00801F21"/>
    <w:rsid w:val="00802C1D"/>
    <w:rsid w:val="00804170"/>
    <w:rsid w:val="008051E9"/>
    <w:rsid w:val="00813B2F"/>
    <w:rsid w:val="008178AF"/>
    <w:rsid w:val="00821BCB"/>
    <w:rsid w:val="00821ECC"/>
    <w:rsid w:val="00822853"/>
    <w:rsid w:val="0082296D"/>
    <w:rsid w:val="0082412B"/>
    <w:rsid w:val="00824519"/>
    <w:rsid w:val="0082453C"/>
    <w:rsid w:val="00825EFD"/>
    <w:rsid w:val="00827820"/>
    <w:rsid w:val="008329FC"/>
    <w:rsid w:val="00834823"/>
    <w:rsid w:val="008351EC"/>
    <w:rsid w:val="0083607E"/>
    <w:rsid w:val="0084039A"/>
    <w:rsid w:val="0085067A"/>
    <w:rsid w:val="0085206A"/>
    <w:rsid w:val="00856DCE"/>
    <w:rsid w:val="00860017"/>
    <w:rsid w:val="0086015E"/>
    <w:rsid w:val="00860D06"/>
    <w:rsid w:val="00860E43"/>
    <w:rsid w:val="008610E8"/>
    <w:rsid w:val="00863C0E"/>
    <w:rsid w:val="0086621B"/>
    <w:rsid w:val="008666A9"/>
    <w:rsid w:val="00866BCC"/>
    <w:rsid w:val="00870431"/>
    <w:rsid w:val="00874508"/>
    <w:rsid w:val="008800AE"/>
    <w:rsid w:val="00880DF3"/>
    <w:rsid w:val="00884773"/>
    <w:rsid w:val="00893496"/>
    <w:rsid w:val="00893523"/>
    <w:rsid w:val="00895A79"/>
    <w:rsid w:val="008A1AB6"/>
    <w:rsid w:val="008A56AF"/>
    <w:rsid w:val="008B002A"/>
    <w:rsid w:val="008B00F8"/>
    <w:rsid w:val="008B047B"/>
    <w:rsid w:val="008B18AB"/>
    <w:rsid w:val="008B1BA4"/>
    <w:rsid w:val="008B4758"/>
    <w:rsid w:val="008B5B2E"/>
    <w:rsid w:val="008B721C"/>
    <w:rsid w:val="008C260B"/>
    <w:rsid w:val="008C3177"/>
    <w:rsid w:val="008C3B8C"/>
    <w:rsid w:val="008C3DE4"/>
    <w:rsid w:val="008D1B36"/>
    <w:rsid w:val="008D463C"/>
    <w:rsid w:val="008D704F"/>
    <w:rsid w:val="008E36AF"/>
    <w:rsid w:val="008E48E8"/>
    <w:rsid w:val="008E586B"/>
    <w:rsid w:val="008F05AC"/>
    <w:rsid w:val="008F06DA"/>
    <w:rsid w:val="008F1973"/>
    <w:rsid w:val="008F44E5"/>
    <w:rsid w:val="008F4EFA"/>
    <w:rsid w:val="008F5907"/>
    <w:rsid w:val="00900D56"/>
    <w:rsid w:val="009041E3"/>
    <w:rsid w:val="0090525F"/>
    <w:rsid w:val="0091088B"/>
    <w:rsid w:val="00915B0A"/>
    <w:rsid w:val="009161EA"/>
    <w:rsid w:val="00917037"/>
    <w:rsid w:val="00922177"/>
    <w:rsid w:val="009221C8"/>
    <w:rsid w:val="00926C20"/>
    <w:rsid w:val="00930650"/>
    <w:rsid w:val="009308AA"/>
    <w:rsid w:val="00936367"/>
    <w:rsid w:val="00937507"/>
    <w:rsid w:val="00944AB7"/>
    <w:rsid w:val="0094616D"/>
    <w:rsid w:val="009465C1"/>
    <w:rsid w:val="0095595A"/>
    <w:rsid w:val="00956EE2"/>
    <w:rsid w:val="009572CF"/>
    <w:rsid w:val="0095755F"/>
    <w:rsid w:val="00960BE7"/>
    <w:rsid w:val="00961423"/>
    <w:rsid w:val="00963B7C"/>
    <w:rsid w:val="00966210"/>
    <w:rsid w:val="0096729D"/>
    <w:rsid w:val="00973071"/>
    <w:rsid w:val="009745BF"/>
    <w:rsid w:val="00977368"/>
    <w:rsid w:val="00982F6A"/>
    <w:rsid w:val="00983F1C"/>
    <w:rsid w:val="00985C97"/>
    <w:rsid w:val="009868D8"/>
    <w:rsid w:val="00987798"/>
    <w:rsid w:val="0099058E"/>
    <w:rsid w:val="0099077F"/>
    <w:rsid w:val="00991977"/>
    <w:rsid w:val="00992569"/>
    <w:rsid w:val="00995BCA"/>
    <w:rsid w:val="00997DC0"/>
    <w:rsid w:val="009A0264"/>
    <w:rsid w:val="009A0BE1"/>
    <w:rsid w:val="009A1531"/>
    <w:rsid w:val="009A1C82"/>
    <w:rsid w:val="009A2603"/>
    <w:rsid w:val="009A26D1"/>
    <w:rsid w:val="009A6016"/>
    <w:rsid w:val="009A63BB"/>
    <w:rsid w:val="009A7EC1"/>
    <w:rsid w:val="009B3C77"/>
    <w:rsid w:val="009B3EE5"/>
    <w:rsid w:val="009B6BD7"/>
    <w:rsid w:val="009B6C35"/>
    <w:rsid w:val="009B7879"/>
    <w:rsid w:val="009C4BB1"/>
    <w:rsid w:val="009D2B9F"/>
    <w:rsid w:val="009D3008"/>
    <w:rsid w:val="009D49E8"/>
    <w:rsid w:val="009D7500"/>
    <w:rsid w:val="009E00B9"/>
    <w:rsid w:val="009E14FE"/>
    <w:rsid w:val="009E2827"/>
    <w:rsid w:val="009F0D98"/>
    <w:rsid w:val="009F0F9A"/>
    <w:rsid w:val="009F2566"/>
    <w:rsid w:val="009F4D2C"/>
    <w:rsid w:val="00A00609"/>
    <w:rsid w:val="00A01265"/>
    <w:rsid w:val="00A03C81"/>
    <w:rsid w:val="00A03ED5"/>
    <w:rsid w:val="00A12788"/>
    <w:rsid w:val="00A12DD5"/>
    <w:rsid w:val="00A14077"/>
    <w:rsid w:val="00A15CBA"/>
    <w:rsid w:val="00A174F2"/>
    <w:rsid w:val="00A20696"/>
    <w:rsid w:val="00A21DCF"/>
    <w:rsid w:val="00A222B4"/>
    <w:rsid w:val="00A23E46"/>
    <w:rsid w:val="00A24B8B"/>
    <w:rsid w:val="00A27314"/>
    <w:rsid w:val="00A30473"/>
    <w:rsid w:val="00A33E2D"/>
    <w:rsid w:val="00A3629B"/>
    <w:rsid w:val="00A40553"/>
    <w:rsid w:val="00A40CE3"/>
    <w:rsid w:val="00A458A0"/>
    <w:rsid w:val="00A46CF1"/>
    <w:rsid w:val="00A50707"/>
    <w:rsid w:val="00A50F0C"/>
    <w:rsid w:val="00A5250D"/>
    <w:rsid w:val="00A53BB2"/>
    <w:rsid w:val="00A5406C"/>
    <w:rsid w:val="00A546E7"/>
    <w:rsid w:val="00A5664C"/>
    <w:rsid w:val="00A64666"/>
    <w:rsid w:val="00A64DC5"/>
    <w:rsid w:val="00A666F2"/>
    <w:rsid w:val="00A66C21"/>
    <w:rsid w:val="00A74169"/>
    <w:rsid w:val="00A75F3D"/>
    <w:rsid w:val="00A77A39"/>
    <w:rsid w:val="00A80F55"/>
    <w:rsid w:val="00A9022D"/>
    <w:rsid w:val="00A95B9C"/>
    <w:rsid w:val="00A97273"/>
    <w:rsid w:val="00AA103B"/>
    <w:rsid w:val="00AA139B"/>
    <w:rsid w:val="00AA2294"/>
    <w:rsid w:val="00AA2969"/>
    <w:rsid w:val="00AA42FF"/>
    <w:rsid w:val="00AA4C81"/>
    <w:rsid w:val="00AB06F7"/>
    <w:rsid w:val="00AB28BA"/>
    <w:rsid w:val="00AB30AC"/>
    <w:rsid w:val="00AB34EC"/>
    <w:rsid w:val="00AC1196"/>
    <w:rsid w:val="00AC7C7E"/>
    <w:rsid w:val="00AD088A"/>
    <w:rsid w:val="00AD2233"/>
    <w:rsid w:val="00AD22AE"/>
    <w:rsid w:val="00AD3B95"/>
    <w:rsid w:val="00AD4994"/>
    <w:rsid w:val="00AE2D5A"/>
    <w:rsid w:val="00AE590A"/>
    <w:rsid w:val="00AF0903"/>
    <w:rsid w:val="00AF1A53"/>
    <w:rsid w:val="00AF1BFE"/>
    <w:rsid w:val="00AF4B56"/>
    <w:rsid w:val="00AF5053"/>
    <w:rsid w:val="00AF5D9D"/>
    <w:rsid w:val="00AF69D2"/>
    <w:rsid w:val="00AF7BA0"/>
    <w:rsid w:val="00B01702"/>
    <w:rsid w:val="00B024F3"/>
    <w:rsid w:val="00B0277A"/>
    <w:rsid w:val="00B04A01"/>
    <w:rsid w:val="00B0684B"/>
    <w:rsid w:val="00B07DFD"/>
    <w:rsid w:val="00B13F85"/>
    <w:rsid w:val="00B14237"/>
    <w:rsid w:val="00B17757"/>
    <w:rsid w:val="00B22F48"/>
    <w:rsid w:val="00B22FB8"/>
    <w:rsid w:val="00B25082"/>
    <w:rsid w:val="00B31246"/>
    <w:rsid w:val="00B32313"/>
    <w:rsid w:val="00B32AD8"/>
    <w:rsid w:val="00B33D5E"/>
    <w:rsid w:val="00B33D62"/>
    <w:rsid w:val="00B33D7E"/>
    <w:rsid w:val="00B34AB2"/>
    <w:rsid w:val="00B36AED"/>
    <w:rsid w:val="00B40B55"/>
    <w:rsid w:val="00B434E5"/>
    <w:rsid w:val="00B43CBF"/>
    <w:rsid w:val="00B44C05"/>
    <w:rsid w:val="00B45265"/>
    <w:rsid w:val="00B47F0F"/>
    <w:rsid w:val="00B512E1"/>
    <w:rsid w:val="00B52A08"/>
    <w:rsid w:val="00B53A79"/>
    <w:rsid w:val="00B53C06"/>
    <w:rsid w:val="00B60BE8"/>
    <w:rsid w:val="00B61B88"/>
    <w:rsid w:val="00B66522"/>
    <w:rsid w:val="00B73ACA"/>
    <w:rsid w:val="00B77DB8"/>
    <w:rsid w:val="00B80345"/>
    <w:rsid w:val="00B81B07"/>
    <w:rsid w:val="00B83142"/>
    <w:rsid w:val="00B83F0D"/>
    <w:rsid w:val="00B85C18"/>
    <w:rsid w:val="00B8696A"/>
    <w:rsid w:val="00B8742D"/>
    <w:rsid w:val="00B8769A"/>
    <w:rsid w:val="00B9352C"/>
    <w:rsid w:val="00BA05B6"/>
    <w:rsid w:val="00BA1934"/>
    <w:rsid w:val="00BA1A56"/>
    <w:rsid w:val="00BA39B7"/>
    <w:rsid w:val="00BA71A8"/>
    <w:rsid w:val="00BB1124"/>
    <w:rsid w:val="00BB2DA4"/>
    <w:rsid w:val="00BB2FC5"/>
    <w:rsid w:val="00BB52C7"/>
    <w:rsid w:val="00BB5C91"/>
    <w:rsid w:val="00BB6638"/>
    <w:rsid w:val="00BB752D"/>
    <w:rsid w:val="00BC0196"/>
    <w:rsid w:val="00BC14C7"/>
    <w:rsid w:val="00BC4AA2"/>
    <w:rsid w:val="00BC50F1"/>
    <w:rsid w:val="00BC5E04"/>
    <w:rsid w:val="00BD00B2"/>
    <w:rsid w:val="00BD0320"/>
    <w:rsid w:val="00BD046D"/>
    <w:rsid w:val="00BD0902"/>
    <w:rsid w:val="00BD5FB2"/>
    <w:rsid w:val="00BE46AA"/>
    <w:rsid w:val="00BF5489"/>
    <w:rsid w:val="00BF5DD0"/>
    <w:rsid w:val="00BF75AE"/>
    <w:rsid w:val="00C04730"/>
    <w:rsid w:val="00C05A47"/>
    <w:rsid w:val="00C06F1E"/>
    <w:rsid w:val="00C10388"/>
    <w:rsid w:val="00C11194"/>
    <w:rsid w:val="00C156F1"/>
    <w:rsid w:val="00C16D04"/>
    <w:rsid w:val="00C2000C"/>
    <w:rsid w:val="00C24E1A"/>
    <w:rsid w:val="00C25DBC"/>
    <w:rsid w:val="00C30D10"/>
    <w:rsid w:val="00C315B2"/>
    <w:rsid w:val="00C32952"/>
    <w:rsid w:val="00C337D4"/>
    <w:rsid w:val="00C3466C"/>
    <w:rsid w:val="00C34A31"/>
    <w:rsid w:val="00C3512B"/>
    <w:rsid w:val="00C40BC3"/>
    <w:rsid w:val="00C40DBB"/>
    <w:rsid w:val="00C44AE9"/>
    <w:rsid w:val="00C460C9"/>
    <w:rsid w:val="00C517E7"/>
    <w:rsid w:val="00C5277C"/>
    <w:rsid w:val="00C539F0"/>
    <w:rsid w:val="00C567F7"/>
    <w:rsid w:val="00C56A34"/>
    <w:rsid w:val="00C572B5"/>
    <w:rsid w:val="00C60F49"/>
    <w:rsid w:val="00C61159"/>
    <w:rsid w:val="00C611C2"/>
    <w:rsid w:val="00C64020"/>
    <w:rsid w:val="00C66081"/>
    <w:rsid w:val="00C66532"/>
    <w:rsid w:val="00C665A3"/>
    <w:rsid w:val="00C73273"/>
    <w:rsid w:val="00C76F59"/>
    <w:rsid w:val="00C85FE3"/>
    <w:rsid w:val="00C864EB"/>
    <w:rsid w:val="00C872BB"/>
    <w:rsid w:val="00C87A21"/>
    <w:rsid w:val="00C87AAF"/>
    <w:rsid w:val="00C93323"/>
    <w:rsid w:val="00C94EC8"/>
    <w:rsid w:val="00CA0795"/>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06B5"/>
    <w:rsid w:val="00CD260D"/>
    <w:rsid w:val="00CD3577"/>
    <w:rsid w:val="00CD6881"/>
    <w:rsid w:val="00CD7761"/>
    <w:rsid w:val="00CE0A71"/>
    <w:rsid w:val="00CE28D1"/>
    <w:rsid w:val="00CE6897"/>
    <w:rsid w:val="00CE7A09"/>
    <w:rsid w:val="00CF1235"/>
    <w:rsid w:val="00CF5A23"/>
    <w:rsid w:val="00CF6210"/>
    <w:rsid w:val="00D01F0A"/>
    <w:rsid w:val="00D05CFF"/>
    <w:rsid w:val="00D07C4D"/>
    <w:rsid w:val="00D07FA6"/>
    <w:rsid w:val="00D10484"/>
    <w:rsid w:val="00D1061E"/>
    <w:rsid w:val="00D12677"/>
    <w:rsid w:val="00D20116"/>
    <w:rsid w:val="00D21209"/>
    <w:rsid w:val="00D23AD7"/>
    <w:rsid w:val="00D24942"/>
    <w:rsid w:val="00D27C44"/>
    <w:rsid w:val="00D33F74"/>
    <w:rsid w:val="00D34F3E"/>
    <w:rsid w:val="00D352A1"/>
    <w:rsid w:val="00D40129"/>
    <w:rsid w:val="00D405CC"/>
    <w:rsid w:val="00D41ED9"/>
    <w:rsid w:val="00D42DF1"/>
    <w:rsid w:val="00D438D0"/>
    <w:rsid w:val="00D47137"/>
    <w:rsid w:val="00D52C7D"/>
    <w:rsid w:val="00D52E06"/>
    <w:rsid w:val="00D54719"/>
    <w:rsid w:val="00D55815"/>
    <w:rsid w:val="00D55EDE"/>
    <w:rsid w:val="00D642C7"/>
    <w:rsid w:val="00D64DF0"/>
    <w:rsid w:val="00D65BEC"/>
    <w:rsid w:val="00D730DA"/>
    <w:rsid w:val="00D73529"/>
    <w:rsid w:val="00D74119"/>
    <w:rsid w:val="00D75C79"/>
    <w:rsid w:val="00D802FA"/>
    <w:rsid w:val="00D8645E"/>
    <w:rsid w:val="00D900C0"/>
    <w:rsid w:val="00D91AE8"/>
    <w:rsid w:val="00D9268F"/>
    <w:rsid w:val="00DA1649"/>
    <w:rsid w:val="00DA1E32"/>
    <w:rsid w:val="00DA29E8"/>
    <w:rsid w:val="00DA2FE1"/>
    <w:rsid w:val="00DA648E"/>
    <w:rsid w:val="00DA7C75"/>
    <w:rsid w:val="00DB0D02"/>
    <w:rsid w:val="00DB1EB9"/>
    <w:rsid w:val="00DB201C"/>
    <w:rsid w:val="00DB6247"/>
    <w:rsid w:val="00DB6A23"/>
    <w:rsid w:val="00DB6AF1"/>
    <w:rsid w:val="00DC5DD8"/>
    <w:rsid w:val="00DC617D"/>
    <w:rsid w:val="00DC65C3"/>
    <w:rsid w:val="00DD1FE5"/>
    <w:rsid w:val="00DD2E11"/>
    <w:rsid w:val="00DD5370"/>
    <w:rsid w:val="00DD5FFB"/>
    <w:rsid w:val="00DE032F"/>
    <w:rsid w:val="00DE4419"/>
    <w:rsid w:val="00DE49D3"/>
    <w:rsid w:val="00DE539C"/>
    <w:rsid w:val="00DE66EA"/>
    <w:rsid w:val="00DE7135"/>
    <w:rsid w:val="00DF06EB"/>
    <w:rsid w:val="00DF3E03"/>
    <w:rsid w:val="00DF7E18"/>
    <w:rsid w:val="00E016A8"/>
    <w:rsid w:val="00E03F1F"/>
    <w:rsid w:val="00E0763E"/>
    <w:rsid w:val="00E1398F"/>
    <w:rsid w:val="00E14847"/>
    <w:rsid w:val="00E16ABF"/>
    <w:rsid w:val="00E21F25"/>
    <w:rsid w:val="00E221F7"/>
    <w:rsid w:val="00E24574"/>
    <w:rsid w:val="00E25DBA"/>
    <w:rsid w:val="00E319B5"/>
    <w:rsid w:val="00E31CEE"/>
    <w:rsid w:val="00E322E1"/>
    <w:rsid w:val="00E32F2F"/>
    <w:rsid w:val="00E3358A"/>
    <w:rsid w:val="00E369CE"/>
    <w:rsid w:val="00E3749E"/>
    <w:rsid w:val="00E40842"/>
    <w:rsid w:val="00E44B20"/>
    <w:rsid w:val="00E45AF8"/>
    <w:rsid w:val="00E46DD4"/>
    <w:rsid w:val="00E52825"/>
    <w:rsid w:val="00E55786"/>
    <w:rsid w:val="00E61934"/>
    <w:rsid w:val="00E6290B"/>
    <w:rsid w:val="00E65BBB"/>
    <w:rsid w:val="00E67038"/>
    <w:rsid w:val="00E67369"/>
    <w:rsid w:val="00E70943"/>
    <w:rsid w:val="00E74E56"/>
    <w:rsid w:val="00E7799B"/>
    <w:rsid w:val="00E81026"/>
    <w:rsid w:val="00E8164A"/>
    <w:rsid w:val="00E83063"/>
    <w:rsid w:val="00E865AF"/>
    <w:rsid w:val="00E868FF"/>
    <w:rsid w:val="00E87C50"/>
    <w:rsid w:val="00E90635"/>
    <w:rsid w:val="00E94571"/>
    <w:rsid w:val="00E96FC5"/>
    <w:rsid w:val="00EA1551"/>
    <w:rsid w:val="00EA7A80"/>
    <w:rsid w:val="00EB06E7"/>
    <w:rsid w:val="00EB657E"/>
    <w:rsid w:val="00EB7CCC"/>
    <w:rsid w:val="00EC02BF"/>
    <w:rsid w:val="00EC41CA"/>
    <w:rsid w:val="00EC5093"/>
    <w:rsid w:val="00EC617E"/>
    <w:rsid w:val="00ED1FDF"/>
    <w:rsid w:val="00ED4F3A"/>
    <w:rsid w:val="00ED6C85"/>
    <w:rsid w:val="00ED702F"/>
    <w:rsid w:val="00EE3902"/>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07B95"/>
    <w:rsid w:val="00F15763"/>
    <w:rsid w:val="00F23093"/>
    <w:rsid w:val="00F34514"/>
    <w:rsid w:val="00F37F8C"/>
    <w:rsid w:val="00F402A0"/>
    <w:rsid w:val="00F41400"/>
    <w:rsid w:val="00F458F2"/>
    <w:rsid w:val="00F473A4"/>
    <w:rsid w:val="00F50758"/>
    <w:rsid w:val="00F52529"/>
    <w:rsid w:val="00F53DE3"/>
    <w:rsid w:val="00F53F3F"/>
    <w:rsid w:val="00F55677"/>
    <w:rsid w:val="00F5764B"/>
    <w:rsid w:val="00F66880"/>
    <w:rsid w:val="00F67BE1"/>
    <w:rsid w:val="00F82181"/>
    <w:rsid w:val="00F82E4D"/>
    <w:rsid w:val="00F864FA"/>
    <w:rsid w:val="00F9445F"/>
    <w:rsid w:val="00F96E48"/>
    <w:rsid w:val="00F9726D"/>
    <w:rsid w:val="00FA21C9"/>
    <w:rsid w:val="00FA3358"/>
    <w:rsid w:val="00FA34DB"/>
    <w:rsid w:val="00FA41B8"/>
    <w:rsid w:val="00FA777A"/>
    <w:rsid w:val="00FB34BC"/>
    <w:rsid w:val="00FB4F30"/>
    <w:rsid w:val="00FC1AA9"/>
    <w:rsid w:val="00FC44EE"/>
    <w:rsid w:val="00FC5A06"/>
    <w:rsid w:val="00FC7863"/>
    <w:rsid w:val="00FD006E"/>
    <w:rsid w:val="00FD601C"/>
    <w:rsid w:val="00FD6A29"/>
    <w:rsid w:val="00FD6F52"/>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85E90"/>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085E9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085E90"/>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085E90"/>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085E90"/>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085E90"/>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085E90"/>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085E90"/>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085E90"/>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085E90"/>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085E90"/>
    <w:rPr>
      <w:b/>
    </w:rPr>
  </w:style>
  <w:style w:type="character" w:customStyle="1" w:styleId="KeyPACKT">
    <w:name w:val="Key [PACKT]"/>
    <w:uiPriority w:val="99"/>
    <w:rsid w:val="00085E90"/>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085E90"/>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085E90"/>
    <w:pPr>
      <w:shd w:val="clear" w:color="auto" w:fill="FFFF00"/>
      <w:spacing w:before="180" w:after="180"/>
      <w:ind w:left="432" w:right="432"/>
    </w:pPr>
    <w:rPr>
      <w:i/>
    </w:rPr>
  </w:style>
  <w:style w:type="paragraph" w:customStyle="1" w:styleId="ChapterTitlePACKT">
    <w:name w:val="Chapter Title [PACKT]"/>
    <w:next w:val="NormalPACKT"/>
    <w:uiPriority w:val="99"/>
    <w:rsid w:val="00085E90"/>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085E90"/>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085E90"/>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085E9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085E90"/>
    <w:pPr>
      <w:numPr>
        <w:numId w:val="20"/>
      </w:numPr>
    </w:pPr>
  </w:style>
  <w:style w:type="paragraph" w:customStyle="1" w:styleId="CommandLinePACKT">
    <w:name w:val="Command Line [PACKT]"/>
    <w:basedOn w:val="CodePACKT"/>
    <w:uiPriority w:val="99"/>
    <w:qFormat/>
    <w:rsid w:val="00085E90"/>
    <w:pPr>
      <w:spacing w:after="60"/>
      <w:ind w:left="0"/>
    </w:pPr>
  </w:style>
  <w:style w:type="paragraph" w:customStyle="1" w:styleId="ChapterNumberPACKT">
    <w:name w:val="Chapter Number [PACKT]"/>
    <w:next w:val="ChapterTitlePACKT"/>
    <w:rsid w:val="00085E90"/>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085E90"/>
    <w:pPr>
      <w:spacing w:before="0" w:after="0"/>
    </w:pPr>
    <w:rPr>
      <w:rFonts w:ascii="Tahoma" w:hAnsi="Tahoma" w:cs="Tahoma"/>
      <w:sz w:val="16"/>
      <w:szCs w:val="16"/>
    </w:rPr>
  </w:style>
  <w:style w:type="character" w:customStyle="1" w:styleId="BalloonTextChar">
    <w:name w:val="Balloon Text Char"/>
    <w:link w:val="BalloonText"/>
    <w:rsid w:val="00085E90"/>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085E90"/>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085E90"/>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 w:type="character" w:customStyle="1" w:styleId="pln">
    <w:name w:val="pln"/>
    <w:basedOn w:val="DefaultParagraphFont"/>
    <w:rsid w:val="002E58F1"/>
  </w:style>
  <w:style w:type="character" w:customStyle="1" w:styleId="pun">
    <w:name w:val="pun"/>
    <w:basedOn w:val="DefaultParagraphFont"/>
    <w:rsid w:val="002E58F1"/>
  </w:style>
  <w:style w:type="character" w:customStyle="1" w:styleId="Heading4Char">
    <w:name w:val="Heading 4 Char"/>
    <w:aliases w:val="Heading 4 [PACKT] Char"/>
    <w:basedOn w:val="DefaultParagraphFont"/>
    <w:link w:val="Heading4"/>
    <w:rsid w:val="00085E90"/>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085E90"/>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085E90"/>
    <w:rPr>
      <w:rFonts w:ascii="Arial" w:eastAsia="Times New Roman" w:hAnsi="Arial" w:cs="Arial"/>
      <w:iCs/>
      <w:color w:val="365F91"/>
      <w:sz w:val="20"/>
      <w:lang w:val="en-GB"/>
    </w:rPr>
  </w:style>
  <w:style w:type="character" w:customStyle="1" w:styleId="EmailPACKT">
    <w:name w:val="Email [PACKT]"/>
    <w:uiPriority w:val="99"/>
    <w:qFormat/>
    <w:locked/>
    <w:rsid w:val="00085E90"/>
    <w:rPr>
      <w:rFonts w:ascii="Lucida Console" w:hAnsi="Lucida Console"/>
      <w:color w:val="FF6600"/>
      <w:sz w:val="19"/>
      <w:szCs w:val="18"/>
    </w:rPr>
  </w:style>
  <w:style w:type="character" w:customStyle="1" w:styleId="URLPACKT">
    <w:name w:val="URL [PACKT]"/>
    <w:uiPriority w:val="99"/>
    <w:rsid w:val="00085E90"/>
    <w:rPr>
      <w:rFonts w:ascii="Lucida Console" w:hAnsi="Lucida Console"/>
      <w:color w:val="0000FF"/>
      <w:sz w:val="19"/>
      <w:szCs w:val="18"/>
    </w:rPr>
  </w:style>
  <w:style w:type="character" w:customStyle="1" w:styleId="ScreenTextPACKT">
    <w:name w:val="Screen Text [PACKT]"/>
    <w:uiPriority w:val="99"/>
    <w:locked/>
    <w:rsid w:val="00085E90"/>
    <w:rPr>
      <w:rFonts w:ascii="Times New Roman" w:hAnsi="Times New Roman"/>
      <w:b/>
      <w:color w:val="008000"/>
      <w:sz w:val="22"/>
    </w:rPr>
  </w:style>
  <w:style w:type="character" w:customStyle="1" w:styleId="ChapterrefPACKT">
    <w:name w:val="Chapterref [PACKT]"/>
    <w:uiPriority w:val="99"/>
    <w:locked/>
    <w:rsid w:val="00085E90"/>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085E90"/>
    <w:pPr>
      <w:spacing w:before="60" w:after="60"/>
    </w:pPr>
    <w:rPr>
      <w:rFonts w:cs="Arial"/>
      <w:b/>
      <w:bCs/>
      <w:sz w:val="20"/>
    </w:rPr>
  </w:style>
  <w:style w:type="paragraph" w:customStyle="1" w:styleId="CodeEndPACKT">
    <w:name w:val="Code End [PACKT]"/>
    <w:basedOn w:val="CodePACKT"/>
    <w:next w:val="NormalPACKT"/>
    <w:uiPriority w:val="99"/>
    <w:locked/>
    <w:rsid w:val="00085E90"/>
    <w:pPr>
      <w:spacing w:after="120"/>
    </w:pPr>
  </w:style>
  <w:style w:type="paragraph" w:customStyle="1" w:styleId="TableColumnContentPACKT">
    <w:name w:val="Table Column Content [PACKT]"/>
    <w:basedOn w:val="TableColumnHeadingPACKT"/>
    <w:uiPriority w:val="99"/>
    <w:rsid w:val="00085E90"/>
    <w:rPr>
      <w:b w:val="0"/>
    </w:rPr>
  </w:style>
  <w:style w:type="paragraph" w:customStyle="1" w:styleId="CodeWithinTipPACKT">
    <w:name w:val="Code Within Tip [PACKT]"/>
    <w:uiPriority w:val="99"/>
    <w:qFormat/>
    <w:rsid w:val="00085E90"/>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085E90"/>
    <w:pPr>
      <w:spacing w:after="120"/>
    </w:pPr>
  </w:style>
  <w:style w:type="paragraph" w:customStyle="1" w:styleId="FigurePACKT">
    <w:name w:val="Figure [PACKT]"/>
    <w:uiPriority w:val="99"/>
    <w:locked/>
    <w:rsid w:val="00085E90"/>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085E90"/>
    <w:pPr>
      <w:spacing w:after="120"/>
    </w:pPr>
  </w:style>
  <w:style w:type="paragraph" w:customStyle="1" w:styleId="BulletWithinBulletPACKT">
    <w:name w:val="Bullet Within Bullet [PACKT]"/>
    <w:basedOn w:val="BulletPACKT"/>
    <w:uiPriority w:val="99"/>
    <w:locked/>
    <w:rsid w:val="00085E90"/>
    <w:pPr>
      <w:tabs>
        <w:tab w:val="clear" w:pos="360"/>
      </w:tabs>
      <w:ind w:left="1440" w:right="720"/>
    </w:pPr>
  </w:style>
  <w:style w:type="paragraph" w:customStyle="1" w:styleId="BulletWithinBulletEndPACKT">
    <w:name w:val="Bullet Within Bullet End [PACKT]"/>
    <w:basedOn w:val="BulletWithinBulletPACKT"/>
    <w:uiPriority w:val="99"/>
    <w:locked/>
    <w:rsid w:val="00085E90"/>
    <w:pPr>
      <w:spacing w:after="120"/>
    </w:pPr>
  </w:style>
  <w:style w:type="paragraph" w:customStyle="1" w:styleId="TipPACKT">
    <w:name w:val="Tip [PACKT]"/>
    <w:basedOn w:val="InformationBoxPACKT"/>
    <w:next w:val="NormalPACKT"/>
    <w:uiPriority w:val="99"/>
    <w:qFormat/>
    <w:rsid w:val="00085E9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085E9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085E9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085E90"/>
  </w:style>
  <w:style w:type="paragraph" w:customStyle="1" w:styleId="PartTitlePACKT">
    <w:name w:val="Part Title [PACKT]"/>
    <w:basedOn w:val="PartPACKT"/>
    <w:uiPriority w:val="99"/>
    <w:qFormat/>
    <w:rsid w:val="00085E90"/>
    <w:rPr>
      <w:i/>
      <w:sz w:val="26"/>
      <w:u w:val="none"/>
    </w:rPr>
  </w:style>
  <w:style w:type="paragraph" w:customStyle="1" w:styleId="CommandLineEndPACKT">
    <w:name w:val="Command Line End [PACKT]"/>
    <w:basedOn w:val="CommandLinePACKT"/>
    <w:uiPriority w:val="99"/>
    <w:locked/>
    <w:rsid w:val="00085E90"/>
    <w:pPr>
      <w:spacing w:after="120"/>
    </w:pPr>
    <w:rPr>
      <w:bCs/>
      <w:noProof/>
      <w:szCs w:val="20"/>
      <w:lang w:eastAsia="en-US"/>
    </w:rPr>
  </w:style>
  <w:style w:type="paragraph" w:customStyle="1" w:styleId="CodeWithinBulletsPACKT">
    <w:name w:val="Code Within Bullets [PACKT]"/>
    <w:basedOn w:val="CodePACKT"/>
    <w:uiPriority w:val="99"/>
    <w:locked/>
    <w:rsid w:val="00085E90"/>
    <w:pPr>
      <w:ind w:left="1080"/>
    </w:pPr>
    <w:rPr>
      <w:szCs w:val="20"/>
    </w:rPr>
  </w:style>
  <w:style w:type="paragraph" w:customStyle="1" w:styleId="CodeWithinBulletsEndPACKT">
    <w:name w:val="Code Within Bullets End [PACKT]"/>
    <w:basedOn w:val="CodeWithinBulletsPACKT"/>
    <w:uiPriority w:val="99"/>
    <w:locked/>
    <w:rsid w:val="00085E90"/>
    <w:pPr>
      <w:spacing w:after="120"/>
    </w:pPr>
  </w:style>
  <w:style w:type="paragraph" w:customStyle="1" w:styleId="NumberedBulletWithinBulletPACKT">
    <w:name w:val="Numbered Bullet Within Bullet [PACKT]"/>
    <w:basedOn w:val="BulletWithinBulletPACKT"/>
    <w:uiPriority w:val="99"/>
    <w:locked/>
    <w:rsid w:val="00085E90"/>
    <w:pPr>
      <w:numPr>
        <w:numId w:val="21"/>
      </w:numPr>
    </w:pPr>
  </w:style>
  <w:style w:type="paragraph" w:customStyle="1" w:styleId="NumberedBulletWithinBulletEndPACKT">
    <w:name w:val="Numbered Bullet Within Bullet End [PACKT]"/>
    <w:basedOn w:val="NumberedBulletWithinBulletPACKT"/>
    <w:uiPriority w:val="99"/>
    <w:locked/>
    <w:rsid w:val="00085E90"/>
    <w:pPr>
      <w:spacing w:after="120"/>
    </w:pPr>
  </w:style>
  <w:style w:type="paragraph" w:customStyle="1" w:styleId="BulletWithinInformationBoxPACKT">
    <w:name w:val="Bullet Within Information Box [PACKT]"/>
    <w:basedOn w:val="InformationBoxPACKT"/>
    <w:uiPriority w:val="99"/>
    <w:qFormat/>
    <w:locked/>
    <w:rsid w:val="00085E90"/>
    <w:pPr>
      <w:spacing w:before="0" w:after="20"/>
      <w:ind w:left="1080" w:hanging="360"/>
    </w:pPr>
  </w:style>
  <w:style w:type="paragraph" w:customStyle="1" w:styleId="CodeWithinTipEndPACKT">
    <w:name w:val="Code Within Tip End [PACKT]"/>
    <w:basedOn w:val="CodeWithinTipPACKT"/>
    <w:uiPriority w:val="99"/>
    <w:qFormat/>
    <w:rsid w:val="00085E90"/>
  </w:style>
  <w:style w:type="paragraph" w:customStyle="1" w:styleId="CodeWithinInformationBoxPACKT">
    <w:name w:val="Code Within Information Box [PACKT]"/>
    <w:basedOn w:val="CodeWithinTipPACKT"/>
    <w:uiPriority w:val="99"/>
    <w:qFormat/>
    <w:rsid w:val="00085E90"/>
  </w:style>
  <w:style w:type="character" w:customStyle="1" w:styleId="ItalicsPACKT">
    <w:name w:val="Italics [PACKT]"/>
    <w:uiPriority w:val="99"/>
    <w:locked/>
    <w:rsid w:val="00085E90"/>
    <w:rPr>
      <w:i/>
      <w:color w:val="FF99CC"/>
    </w:rPr>
  </w:style>
  <w:style w:type="paragraph" w:customStyle="1" w:styleId="IgnorePACKT">
    <w:name w:val="Ignore [PACKT]"/>
    <w:basedOn w:val="FigureWithinTipPACKT"/>
    <w:uiPriority w:val="99"/>
    <w:qFormat/>
    <w:rsid w:val="00085E90"/>
  </w:style>
  <w:style w:type="paragraph" w:customStyle="1" w:styleId="FigureWithinTipPACKT">
    <w:name w:val="Figure Within Tip [PACKT]"/>
    <w:basedOn w:val="FigureWithinTableContentPACKT"/>
    <w:uiPriority w:val="99"/>
    <w:qFormat/>
    <w:rsid w:val="00085E9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85E9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085E9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085E90"/>
  </w:style>
  <w:style w:type="paragraph" w:customStyle="1" w:styleId="InformationBoxWithinBulletPACKT">
    <w:name w:val="Information Box Within Bullet [PACKT]"/>
    <w:basedOn w:val="InformationBoxPACKT"/>
    <w:uiPriority w:val="99"/>
    <w:qFormat/>
    <w:rsid w:val="00085E90"/>
    <w:pPr>
      <w:ind w:left="1080"/>
    </w:pPr>
  </w:style>
  <w:style w:type="paragraph" w:customStyle="1" w:styleId="BulletWithinInformationBoxEndPACKT">
    <w:name w:val="Bullet Within Information Box End [PACKT]"/>
    <w:basedOn w:val="BulletWithinInformationBoxPACKT"/>
    <w:uiPriority w:val="99"/>
    <w:qFormat/>
    <w:rsid w:val="00085E90"/>
    <w:pPr>
      <w:spacing w:after="60"/>
    </w:pPr>
  </w:style>
  <w:style w:type="paragraph" w:customStyle="1" w:styleId="BulletWithinTipPACKT">
    <w:name w:val="Bullet Within Tip [PACKT]"/>
    <w:basedOn w:val="BulletWithinInformationBoxPACKT"/>
    <w:uiPriority w:val="99"/>
    <w:qFormat/>
    <w:rsid w:val="00085E9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085E90"/>
    <w:pPr>
      <w:spacing w:after="60"/>
    </w:pPr>
  </w:style>
  <w:style w:type="paragraph" w:customStyle="1" w:styleId="CodeWithinInformationBoxEndPACKT">
    <w:name w:val="Code Within Information Box End [PACKT]"/>
    <w:basedOn w:val="CodeWithinInformationBoxPACKT"/>
    <w:qFormat/>
    <w:rsid w:val="00085E90"/>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085E90"/>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085E90"/>
    <w:pPr>
      <w:spacing w:after="120"/>
    </w:pPr>
  </w:style>
  <w:style w:type="paragraph" w:customStyle="1" w:styleId="CommandLineWithinTipPACKT">
    <w:name w:val="Command Line Within Tip [PACKT]"/>
    <w:basedOn w:val="CommandLinePACKT"/>
    <w:uiPriority w:val="99"/>
    <w:qFormat/>
    <w:rsid w:val="00085E9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085E90"/>
    <w:pPr>
      <w:spacing w:after="120"/>
    </w:pPr>
  </w:style>
  <w:style w:type="paragraph" w:customStyle="1" w:styleId="CommandLineWithinInformationBoxPACKT">
    <w:name w:val="Command Line Within Information Box [PACKT]"/>
    <w:basedOn w:val="CommandLineWithinTipPACKT"/>
    <w:uiPriority w:val="99"/>
    <w:qFormat/>
    <w:rsid w:val="00085E9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085E90"/>
    <w:pPr>
      <w:spacing w:after="120"/>
    </w:pPr>
  </w:style>
  <w:style w:type="paragraph" w:customStyle="1" w:styleId="CommandLineWithinTableColumnContentPACKT">
    <w:name w:val="Command Line Within Table Column Content [PACKT]"/>
    <w:basedOn w:val="CommandLineWithinInformationBoxEndPACKT"/>
    <w:uiPriority w:val="99"/>
    <w:qFormat/>
    <w:rsid w:val="00085E9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085E90"/>
    <w:pPr>
      <w:spacing w:after="120"/>
    </w:pPr>
  </w:style>
  <w:style w:type="paragraph" w:customStyle="1" w:styleId="CommandLineWithinBulletPACKT">
    <w:name w:val="Command Line Within Bullet [PACKT]"/>
    <w:basedOn w:val="CommandLineWithinTableColumnContentEndPACKT"/>
    <w:uiPriority w:val="99"/>
    <w:qFormat/>
    <w:rsid w:val="00085E90"/>
    <w:pPr>
      <w:ind w:left="720"/>
    </w:pPr>
  </w:style>
  <w:style w:type="paragraph" w:customStyle="1" w:styleId="CommandLineWithinBulletEndPACKT">
    <w:name w:val="Command Line Within Bullet End [PACKT]"/>
    <w:basedOn w:val="CommandLineWithinBulletPACKT"/>
    <w:uiPriority w:val="99"/>
    <w:qFormat/>
    <w:rsid w:val="00085E90"/>
  </w:style>
  <w:style w:type="paragraph" w:customStyle="1" w:styleId="QuoteWithinBulletPACKT">
    <w:name w:val="Quote Within Bullet [PACKT]"/>
    <w:basedOn w:val="QuotePACKT"/>
    <w:uiPriority w:val="99"/>
    <w:qFormat/>
    <w:rsid w:val="00085E90"/>
  </w:style>
  <w:style w:type="paragraph" w:customStyle="1" w:styleId="RomanNumberedBulletPACKT">
    <w:name w:val="Roman Numbered Bullet [PACKT]"/>
    <w:basedOn w:val="NumberedBulletPACKT"/>
    <w:uiPriority w:val="99"/>
    <w:qFormat/>
    <w:rsid w:val="00085E90"/>
    <w:pPr>
      <w:numPr>
        <w:numId w:val="22"/>
      </w:numPr>
    </w:pPr>
  </w:style>
  <w:style w:type="paragraph" w:customStyle="1" w:styleId="RomanNumberedBulletEndPACKT">
    <w:name w:val="Roman Numbered Bullet End [PACKT]"/>
    <w:basedOn w:val="RomanNumberedBulletPACKT"/>
    <w:uiPriority w:val="99"/>
    <w:qFormat/>
    <w:rsid w:val="00085E90"/>
    <w:pPr>
      <w:spacing w:after="120"/>
    </w:pPr>
  </w:style>
  <w:style w:type="character" w:customStyle="1" w:styleId="CodeHighlightedPACKT">
    <w:name w:val="Code Highlighted [PACKT]"/>
    <w:uiPriority w:val="99"/>
    <w:qFormat/>
    <w:rsid w:val="00085E90"/>
    <w:rPr>
      <w:rFonts w:ascii="Lucida Console" w:hAnsi="Lucida Console"/>
      <w:b/>
      <w:color w:val="747959"/>
      <w:sz w:val="18"/>
      <w:szCs w:val="18"/>
    </w:rPr>
  </w:style>
  <w:style w:type="character" w:customStyle="1" w:styleId="IconPACKT">
    <w:name w:val="Icon [PACKT]"/>
    <w:uiPriority w:val="99"/>
    <w:qFormat/>
    <w:rsid w:val="00085E90"/>
    <w:rPr>
      <w:rFonts w:ascii="Times New Roman" w:hAnsi="Times New Roman"/>
      <w:noProof/>
      <w:sz w:val="22"/>
    </w:rPr>
  </w:style>
  <w:style w:type="table" w:styleId="TableGrid">
    <w:name w:val="Table Grid"/>
    <w:basedOn w:val="TableNormal"/>
    <w:rsid w:val="00085E90"/>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085E90"/>
    <w:pPr>
      <w:spacing w:before="0" w:after="120"/>
    </w:pPr>
    <w:rPr>
      <w:rFonts w:ascii="Times New Roman" w:hAnsi="Times New Roman"/>
    </w:rPr>
  </w:style>
  <w:style w:type="paragraph" w:customStyle="1" w:styleId="AlphabeticalBulletPACKT">
    <w:name w:val="Alphabetical Bullet [PACKT]"/>
    <w:basedOn w:val="Normal"/>
    <w:uiPriority w:val="99"/>
    <w:qFormat/>
    <w:rsid w:val="00085E90"/>
    <w:pPr>
      <w:numPr>
        <w:numId w:val="23"/>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085E90"/>
    <w:pPr>
      <w:spacing w:after="120"/>
    </w:pPr>
    <w:rPr>
      <w:bCs/>
    </w:rPr>
  </w:style>
  <w:style w:type="paragraph" w:customStyle="1" w:styleId="PartSectionPACKT">
    <w:name w:val="Part Section [PACKT]"/>
    <w:basedOn w:val="PartTitlePACKT"/>
    <w:uiPriority w:val="99"/>
    <w:qFormat/>
    <w:rsid w:val="00085E90"/>
    <w:rPr>
      <w:sz w:val="46"/>
    </w:rPr>
  </w:style>
  <w:style w:type="paragraph" w:customStyle="1" w:styleId="BulletWithinTableColumnContentPACKT">
    <w:name w:val="Bullet Within Table Column Content [PACKT]"/>
    <w:basedOn w:val="BulletPACKT"/>
    <w:uiPriority w:val="99"/>
    <w:qFormat/>
    <w:rsid w:val="00085E9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085E90"/>
    <w:pPr>
      <w:spacing w:after="120"/>
    </w:pPr>
  </w:style>
  <w:style w:type="paragraph" w:customStyle="1" w:styleId="PartHeadingPACKT">
    <w:name w:val="Part Heading [PACKT]"/>
    <w:basedOn w:val="ChapterTitlePACKT"/>
    <w:qFormat/>
    <w:rsid w:val="00085E90"/>
  </w:style>
  <w:style w:type="paragraph" w:customStyle="1" w:styleId="BulletWithoutBulletWithinBulletPACKT">
    <w:name w:val="Bullet Without Bullet Within Bullet [PACKT]"/>
    <w:basedOn w:val="BulletPACKT"/>
    <w:uiPriority w:val="99"/>
    <w:rsid w:val="00085E9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085E90"/>
    <w:pPr>
      <w:spacing w:after="120"/>
    </w:pPr>
  </w:style>
  <w:style w:type="paragraph" w:customStyle="1" w:styleId="BulletWithoutBulletWithinNestedBulletPACKT">
    <w:name w:val="Bullet Without Bullet Within Nested Bullet [PACKT]"/>
    <w:basedOn w:val="BulletWithoutBulletWithinBulletPACKT"/>
    <w:uiPriority w:val="99"/>
    <w:rsid w:val="00085E90"/>
    <w:pPr>
      <w:ind w:left="1440"/>
    </w:pPr>
  </w:style>
  <w:style w:type="paragraph" w:customStyle="1" w:styleId="BulletWithoutBulletWithinNestedBulletEndPACKT">
    <w:name w:val="Bullet Without Bullet Within Nested Bullet End [PACKT]"/>
    <w:basedOn w:val="BulletWithoutBulletWithinNestedBulletPACKT"/>
    <w:uiPriority w:val="99"/>
    <w:rsid w:val="00085E90"/>
    <w:pPr>
      <w:spacing w:after="173"/>
    </w:pPr>
  </w:style>
  <w:style w:type="paragraph" w:customStyle="1" w:styleId="AppendixTitlePACKT">
    <w:name w:val="Appendix Title [PACKT]"/>
    <w:basedOn w:val="NormalPACKT"/>
    <w:uiPriority w:val="99"/>
    <w:rsid w:val="00085E9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085E90"/>
    <w:pPr>
      <w:numPr>
        <w:numId w:val="20"/>
      </w:numPr>
    </w:pPr>
  </w:style>
  <w:style w:type="numbering" w:customStyle="1" w:styleId="NumberedBulletWithinBullet">
    <w:name w:val="Numbered Bullet Within Bullet"/>
    <w:uiPriority w:val="99"/>
    <w:rsid w:val="00085E90"/>
    <w:pPr>
      <w:numPr>
        <w:numId w:val="21"/>
      </w:numPr>
    </w:pPr>
  </w:style>
  <w:style w:type="numbering" w:customStyle="1" w:styleId="RomanNumberedBullet">
    <w:name w:val="Roman Numbered Bullet"/>
    <w:uiPriority w:val="99"/>
    <w:rsid w:val="00085E90"/>
    <w:pPr>
      <w:numPr>
        <w:numId w:val="22"/>
      </w:numPr>
    </w:pPr>
  </w:style>
  <w:style w:type="numbering" w:customStyle="1" w:styleId="AlphabeticalBullet">
    <w:name w:val="Alphabetical Bullet"/>
    <w:uiPriority w:val="99"/>
    <w:rsid w:val="00085E9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594">
      <w:bodyDiv w:val="1"/>
      <w:marLeft w:val="0"/>
      <w:marRight w:val="0"/>
      <w:marTop w:val="0"/>
      <w:marBottom w:val="0"/>
      <w:divBdr>
        <w:top w:val="none" w:sz="0" w:space="0" w:color="auto"/>
        <w:left w:val="none" w:sz="0" w:space="0" w:color="auto"/>
        <w:bottom w:val="none" w:sz="0" w:space="0" w:color="auto"/>
        <w:right w:val="none" w:sz="0" w:space="0" w:color="auto"/>
      </w:divBdr>
      <w:divsChild>
        <w:div w:id="149828696">
          <w:marLeft w:val="547"/>
          <w:marRight w:val="0"/>
          <w:marTop w:val="154"/>
          <w:marBottom w:val="0"/>
          <w:divBdr>
            <w:top w:val="none" w:sz="0" w:space="0" w:color="auto"/>
            <w:left w:val="none" w:sz="0" w:space="0" w:color="auto"/>
            <w:bottom w:val="none" w:sz="0" w:space="0" w:color="auto"/>
            <w:right w:val="none" w:sz="0" w:space="0" w:color="auto"/>
          </w:divBdr>
        </w:div>
        <w:div w:id="2055300849">
          <w:marLeft w:val="1440"/>
          <w:marRight w:val="0"/>
          <w:marTop w:val="134"/>
          <w:marBottom w:val="0"/>
          <w:divBdr>
            <w:top w:val="none" w:sz="0" w:space="0" w:color="auto"/>
            <w:left w:val="none" w:sz="0" w:space="0" w:color="auto"/>
            <w:bottom w:val="none" w:sz="0" w:space="0" w:color="auto"/>
            <w:right w:val="none" w:sz="0" w:space="0" w:color="auto"/>
          </w:divBdr>
        </w:div>
        <w:div w:id="1065644417">
          <w:marLeft w:val="1440"/>
          <w:marRight w:val="0"/>
          <w:marTop w:val="134"/>
          <w:marBottom w:val="0"/>
          <w:divBdr>
            <w:top w:val="none" w:sz="0" w:space="0" w:color="auto"/>
            <w:left w:val="none" w:sz="0" w:space="0" w:color="auto"/>
            <w:bottom w:val="none" w:sz="0" w:space="0" w:color="auto"/>
            <w:right w:val="none" w:sz="0" w:space="0" w:color="auto"/>
          </w:divBdr>
        </w:div>
        <w:div w:id="69430686">
          <w:marLeft w:val="1440"/>
          <w:marRight w:val="0"/>
          <w:marTop w:val="134"/>
          <w:marBottom w:val="0"/>
          <w:divBdr>
            <w:top w:val="none" w:sz="0" w:space="0" w:color="auto"/>
            <w:left w:val="none" w:sz="0" w:space="0" w:color="auto"/>
            <w:bottom w:val="none" w:sz="0" w:space="0" w:color="auto"/>
            <w:right w:val="none" w:sz="0" w:space="0" w:color="auto"/>
          </w:divBdr>
        </w:div>
      </w:divsChild>
    </w:div>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35164613">
      <w:bodyDiv w:val="1"/>
      <w:marLeft w:val="0"/>
      <w:marRight w:val="0"/>
      <w:marTop w:val="0"/>
      <w:marBottom w:val="0"/>
      <w:divBdr>
        <w:top w:val="none" w:sz="0" w:space="0" w:color="auto"/>
        <w:left w:val="none" w:sz="0" w:space="0" w:color="auto"/>
        <w:bottom w:val="none" w:sz="0" w:space="0" w:color="auto"/>
        <w:right w:val="none" w:sz="0" w:space="0" w:color="auto"/>
      </w:divBdr>
      <w:divsChild>
        <w:div w:id="62678172">
          <w:marLeft w:val="835"/>
          <w:marRight w:val="0"/>
          <w:marTop w:val="134"/>
          <w:marBottom w:val="0"/>
          <w:divBdr>
            <w:top w:val="none" w:sz="0" w:space="0" w:color="auto"/>
            <w:left w:val="none" w:sz="0" w:space="0" w:color="auto"/>
            <w:bottom w:val="none" w:sz="0" w:space="0" w:color="auto"/>
            <w:right w:val="none" w:sz="0" w:space="0" w:color="auto"/>
          </w:divBdr>
        </w:div>
        <w:div w:id="783114822">
          <w:marLeft w:val="1469"/>
          <w:marRight w:val="0"/>
          <w:marTop w:val="115"/>
          <w:marBottom w:val="0"/>
          <w:divBdr>
            <w:top w:val="none" w:sz="0" w:space="0" w:color="auto"/>
            <w:left w:val="none" w:sz="0" w:space="0" w:color="auto"/>
            <w:bottom w:val="none" w:sz="0" w:space="0" w:color="auto"/>
            <w:right w:val="none" w:sz="0" w:space="0" w:color="auto"/>
          </w:divBdr>
        </w:div>
        <w:div w:id="1388531071">
          <w:marLeft w:val="1469"/>
          <w:marRight w:val="0"/>
          <w:marTop w:val="115"/>
          <w:marBottom w:val="0"/>
          <w:divBdr>
            <w:top w:val="none" w:sz="0" w:space="0" w:color="auto"/>
            <w:left w:val="none" w:sz="0" w:space="0" w:color="auto"/>
            <w:bottom w:val="none" w:sz="0" w:space="0" w:color="auto"/>
            <w:right w:val="none" w:sz="0" w:space="0" w:color="auto"/>
          </w:divBdr>
        </w:div>
        <w:div w:id="1385956500">
          <w:marLeft w:val="2707"/>
          <w:marRight w:val="0"/>
          <w:marTop w:val="96"/>
          <w:marBottom w:val="0"/>
          <w:divBdr>
            <w:top w:val="none" w:sz="0" w:space="0" w:color="auto"/>
            <w:left w:val="none" w:sz="0" w:space="0" w:color="auto"/>
            <w:bottom w:val="none" w:sz="0" w:space="0" w:color="auto"/>
            <w:right w:val="none" w:sz="0" w:space="0" w:color="auto"/>
          </w:divBdr>
        </w:div>
        <w:div w:id="1575630009">
          <w:marLeft w:val="1469"/>
          <w:marRight w:val="0"/>
          <w:marTop w:val="115"/>
          <w:marBottom w:val="0"/>
          <w:divBdr>
            <w:top w:val="none" w:sz="0" w:space="0" w:color="auto"/>
            <w:left w:val="none" w:sz="0" w:space="0" w:color="auto"/>
            <w:bottom w:val="none" w:sz="0" w:space="0" w:color="auto"/>
            <w:right w:val="none" w:sz="0" w:space="0" w:color="auto"/>
          </w:divBdr>
        </w:div>
        <w:div w:id="539824145">
          <w:marLeft w:val="2707"/>
          <w:marRight w:val="0"/>
          <w:marTop w:val="96"/>
          <w:marBottom w:val="0"/>
          <w:divBdr>
            <w:top w:val="none" w:sz="0" w:space="0" w:color="auto"/>
            <w:left w:val="none" w:sz="0" w:space="0" w:color="auto"/>
            <w:bottom w:val="none" w:sz="0" w:space="0" w:color="auto"/>
            <w:right w:val="none" w:sz="0" w:space="0" w:color="auto"/>
          </w:divBdr>
        </w:div>
        <w:div w:id="725681875">
          <w:marLeft w:val="835"/>
          <w:marRight w:val="0"/>
          <w:marTop w:val="134"/>
          <w:marBottom w:val="0"/>
          <w:divBdr>
            <w:top w:val="none" w:sz="0" w:space="0" w:color="auto"/>
            <w:left w:val="none" w:sz="0" w:space="0" w:color="auto"/>
            <w:bottom w:val="none" w:sz="0" w:space="0" w:color="auto"/>
            <w:right w:val="none" w:sz="0" w:space="0" w:color="auto"/>
          </w:divBdr>
        </w:div>
        <w:div w:id="94132934">
          <w:marLeft w:val="2707"/>
          <w:marRight w:val="0"/>
          <w:marTop w:val="96"/>
          <w:marBottom w:val="0"/>
          <w:divBdr>
            <w:top w:val="none" w:sz="0" w:space="0" w:color="auto"/>
            <w:left w:val="none" w:sz="0" w:space="0" w:color="auto"/>
            <w:bottom w:val="none" w:sz="0" w:space="0" w:color="auto"/>
            <w:right w:val="none" w:sz="0" w:space="0" w:color="auto"/>
          </w:divBdr>
        </w:div>
        <w:div w:id="620316">
          <w:marLeft w:val="2707"/>
          <w:marRight w:val="0"/>
          <w:marTop w:val="96"/>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376978761">
      <w:bodyDiv w:val="1"/>
      <w:marLeft w:val="0"/>
      <w:marRight w:val="0"/>
      <w:marTop w:val="0"/>
      <w:marBottom w:val="0"/>
      <w:divBdr>
        <w:top w:val="none" w:sz="0" w:space="0" w:color="auto"/>
        <w:left w:val="none" w:sz="0" w:space="0" w:color="auto"/>
        <w:bottom w:val="none" w:sz="0" w:space="0" w:color="auto"/>
        <w:right w:val="none" w:sz="0" w:space="0" w:color="auto"/>
      </w:divBdr>
      <w:divsChild>
        <w:div w:id="1842425680">
          <w:marLeft w:val="547"/>
          <w:marRight w:val="0"/>
          <w:marTop w:val="134"/>
          <w:marBottom w:val="0"/>
          <w:divBdr>
            <w:top w:val="none" w:sz="0" w:space="0" w:color="auto"/>
            <w:left w:val="none" w:sz="0" w:space="0" w:color="auto"/>
            <w:bottom w:val="none" w:sz="0" w:space="0" w:color="auto"/>
            <w:right w:val="none" w:sz="0" w:space="0" w:color="auto"/>
          </w:divBdr>
        </w:div>
      </w:divsChild>
    </w:div>
    <w:div w:id="394205168">
      <w:bodyDiv w:val="1"/>
      <w:marLeft w:val="0"/>
      <w:marRight w:val="0"/>
      <w:marTop w:val="0"/>
      <w:marBottom w:val="0"/>
      <w:divBdr>
        <w:top w:val="none" w:sz="0" w:space="0" w:color="auto"/>
        <w:left w:val="none" w:sz="0" w:space="0" w:color="auto"/>
        <w:bottom w:val="none" w:sz="0" w:space="0" w:color="auto"/>
        <w:right w:val="none" w:sz="0" w:space="0" w:color="auto"/>
      </w:divBdr>
    </w:div>
    <w:div w:id="434636884">
      <w:bodyDiv w:val="1"/>
      <w:marLeft w:val="0"/>
      <w:marRight w:val="0"/>
      <w:marTop w:val="0"/>
      <w:marBottom w:val="0"/>
      <w:divBdr>
        <w:top w:val="none" w:sz="0" w:space="0" w:color="auto"/>
        <w:left w:val="none" w:sz="0" w:space="0" w:color="auto"/>
        <w:bottom w:val="none" w:sz="0" w:space="0" w:color="auto"/>
        <w:right w:val="none" w:sz="0" w:space="0" w:color="auto"/>
      </w:divBdr>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440296333">
      <w:bodyDiv w:val="1"/>
      <w:marLeft w:val="0"/>
      <w:marRight w:val="0"/>
      <w:marTop w:val="0"/>
      <w:marBottom w:val="0"/>
      <w:divBdr>
        <w:top w:val="none" w:sz="0" w:space="0" w:color="auto"/>
        <w:left w:val="none" w:sz="0" w:space="0" w:color="auto"/>
        <w:bottom w:val="none" w:sz="0" w:space="0" w:color="auto"/>
        <w:right w:val="none" w:sz="0" w:space="0" w:color="auto"/>
      </w:divBdr>
      <w:divsChild>
        <w:div w:id="968630940">
          <w:marLeft w:val="547"/>
          <w:marRight w:val="0"/>
          <w:marTop w:val="134"/>
          <w:marBottom w:val="0"/>
          <w:divBdr>
            <w:top w:val="none" w:sz="0" w:space="0" w:color="auto"/>
            <w:left w:val="none" w:sz="0" w:space="0" w:color="auto"/>
            <w:bottom w:val="none" w:sz="0" w:space="0" w:color="auto"/>
            <w:right w:val="none" w:sz="0" w:space="0" w:color="auto"/>
          </w:divBdr>
        </w:div>
        <w:div w:id="1410226505">
          <w:marLeft w:val="1166"/>
          <w:marRight w:val="0"/>
          <w:marTop w:val="115"/>
          <w:marBottom w:val="0"/>
          <w:divBdr>
            <w:top w:val="none" w:sz="0" w:space="0" w:color="auto"/>
            <w:left w:val="none" w:sz="0" w:space="0" w:color="auto"/>
            <w:bottom w:val="none" w:sz="0" w:space="0" w:color="auto"/>
            <w:right w:val="none" w:sz="0" w:space="0" w:color="auto"/>
          </w:divBdr>
        </w:div>
        <w:div w:id="96144630">
          <w:marLeft w:val="1166"/>
          <w:marRight w:val="0"/>
          <w:marTop w:val="115"/>
          <w:marBottom w:val="0"/>
          <w:divBdr>
            <w:top w:val="none" w:sz="0" w:space="0" w:color="auto"/>
            <w:left w:val="none" w:sz="0" w:space="0" w:color="auto"/>
            <w:bottom w:val="none" w:sz="0" w:space="0" w:color="auto"/>
            <w:right w:val="none" w:sz="0" w:space="0" w:color="auto"/>
          </w:divBdr>
        </w:div>
        <w:div w:id="1674141286">
          <w:marLeft w:val="1166"/>
          <w:marRight w:val="0"/>
          <w:marTop w:val="115"/>
          <w:marBottom w:val="0"/>
          <w:divBdr>
            <w:top w:val="none" w:sz="0" w:space="0" w:color="auto"/>
            <w:left w:val="none" w:sz="0" w:space="0" w:color="auto"/>
            <w:bottom w:val="none" w:sz="0" w:space="0" w:color="auto"/>
            <w:right w:val="none" w:sz="0" w:space="0" w:color="auto"/>
          </w:divBdr>
        </w:div>
      </w:divsChild>
    </w:div>
    <w:div w:id="462620039">
      <w:bodyDiv w:val="1"/>
      <w:marLeft w:val="0"/>
      <w:marRight w:val="0"/>
      <w:marTop w:val="0"/>
      <w:marBottom w:val="0"/>
      <w:divBdr>
        <w:top w:val="none" w:sz="0" w:space="0" w:color="auto"/>
        <w:left w:val="none" w:sz="0" w:space="0" w:color="auto"/>
        <w:bottom w:val="none" w:sz="0" w:space="0" w:color="auto"/>
        <w:right w:val="none" w:sz="0" w:space="0" w:color="auto"/>
      </w:divBdr>
      <w:divsChild>
        <w:div w:id="454560604">
          <w:marLeft w:val="1166"/>
          <w:marRight w:val="0"/>
          <w:marTop w:val="115"/>
          <w:marBottom w:val="0"/>
          <w:divBdr>
            <w:top w:val="none" w:sz="0" w:space="0" w:color="auto"/>
            <w:left w:val="none" w:sz="0" w:space="0" w:color="auto"/>
            <w:bottom w:val="none" w:sz="0" w:space="0" w:color="auto"/>
            <w:right w:val="none" w:sz="0" w:space="0" w:color="auto"/>
          </w:divBdr>
        </w:div>
        <w:div w:id="238293858">
          <w:marLeft w:val="1166"/>
          <w:marRight w:val="0"/>
          <w:marTop w:val="115"/>
          <w:marBottom w:val="0"/>
          <w:divBdr>
            <w:top w:val="none" w:sz="0" w:space="0" w:color="auto"/>
            <w:left w:val="none" w:sz="0" w:space="0" w:color="auto"/>
            <w:bottom w:val="none" w:sz="0" w:space="0" w:color="auto"/>
            <w:right w:val="none" w:sz="0" w:space="0" w:color="auto"/>
          </w:divBdr>
        </w:div>
        <w:div w:id="531769862">
          <w:marLeft w:val="1987"/>
          <w:marRight w:val="0"/>
          <w:marTop w:val="106"/>
          <w:marBottom w:val="0"/>
          <w:divBdr>
            <w:top w:val="none" w:sz="0" w:space="0" w:color="auto"/>
            <w:left w:val="none" w:sz="0" w:space="0" w:color="auto"/>
            <w:bottom w:val="none" w:sz="0" w:space="0" w:color="auto"/>
            <w:right w:val="none" w:sz="0" w:space="0" w:color="auto"/>
          </w:divBdr>
        </w:div>
        <w:div w:id="537740847">
          <w:marLeft w:val="1987"/>
          <w:marRight w:val="0"/>
          <w:marTop w:val="106"/>
          <w:marBottom w:val="0"/>
          <w:divBdr>
            <w:top w:val="none" w:sz="0" w:space="0" w:color="auto"/>
            <w:left w:val="none" w:sz="0" w:space="0" w:color="auto"/>
            <w:bottom w:val="none" w:sz="0" w:space="0" w:color="auto"/>
            <w:right w:val="none" w:sz="0" w:space="0" w:color="auto"/>
          </w:divBdr>
        </w:div>
        <w:div w:id="1202092939">
          <w:marLeft w:val="1166"/>
          <w:marRight w:val="0"/>
          <w:marTop w:val="115"/>
          <w:marBottom w:val="0"/>
          <w:divBdr>
            <w:top w:val="none" w:sz="0" w:space="0" w:color="auto"/>
            <w:left w:val="none" w:sz="0" w:space="0" w:color="auto"/>
            <w:bottom w:val="none" w:sz="0" w:space="0" w:color="auto"/>
            <w:right w:val="none" w:sz="0" w:space="0" w:color="auto"/>
          </w:divBdr>
        </w:div>
        <w:div w:id="64229813">
          <w:marLeft w:val="1987"/>
          <w:marRight w:val="0"/>
          <w:marTop w:val="158"/>
          <w:marBottom w:val="0"/>
          <w:divBdr>
            <w:top w:val="none" w:sz="0" w:space="0" w:color="auto"/>
            <w:left w:val="none" w:sz="0" w:space="0" w:color="auto"/>
            <w:bottom w:val="none" w:sz="0" w:space="0" w:color="auto"/>
            <w:right w:val="none" w:sz="0" w:space="0" w:color="auto"/>
          </w:divBdr>
        </w:div>
        <w:div w:id="957637800">
          <w:marLeft w:val="1987"/>
          <w:marRight w:val="0"/>
          <w:marTop w:val="158"/>
          <w:marBottom w:val="0"/>
          <w:divBdr>
            <w:top w:val="none" w:sz="0" w:space="0" w:color="auto"/>
            <w:left w:val="none" w:sz="0" w:space="0" w:color="auto"/>
            <w:bottom w:val="none" w:sz="0" w:space="0" w:color="auto"/>
            <w:right w:val="none" w:sz="0" w:space="0" w:color="auto"/>
          </w:divBdr>
        </w:div>
      </w:divsChild>
    </w:div>
    <w:div w:id="481195385">
      <w:bodyDiv w:val="1"/>
      <w:marLeft w:val="0"/>
      <w:marRight w:val="0"/>
      <w:marTop w:val="0"/>
      <w:marBottom w:val="0"/>
      <w:divBdr>
        <w:top w:val="none" w:sz="0" w:space="0" w:color="auto"/>
        <w:left w:val="none" w:sz="0" w:space="0" w:color="auto"/>
        <w:bottom w:val="none" w:sz="0" w:space="0" w:color="auto"/>
        <w:right w:val="none" w:sz="0" w:space="0" w:color="auto"/>
      </w:divBdr>
    </w:div>
    <w:div w:id="515534647">
      <w:bodyDiv w:val="1"/>
      <w:marLeft w:val="0"/>
      <w:marRight w:val="0"/>
      <w:marTop w:val="0"/>
      <w:marBottom w:val="0"/>
      <w:divBdr>
        <w:top w:val="none" w:sz="0" w:space="0" w:color="auto"/>
        <w:left w:val="none" w:sz="0" w:space="0" w:color="auto"/>
        <w:bottom w:val="none" w:sz="0" w:space="0" w:color="auto"/>
        <w:right w:val="none" w:sz="0" w:space="0" w:color="auto"/>
      </w:divBdr>
      <w:divsChild>
        <w:div w:id="538788077">
          <w:marLeft w:val="547"/>
          <w:marRight w:val="0"/>
          <w:marTop w:val="134"/>
          <w:marBottom w:val="0"/>
          <w:divBdr>
            <w:top w:val="none" w:sz="0" w:space="0" w:color="auto"/>
            <w:left w:val="none" w:sz="0" w:space="0" w:color="auto"/>
            <w:bottom w:val="none" w:sz="0" w:space="0" w:color="auto"/>
            <w:right w:val="none" w:sz="0" w:space="0" w:color="auto"/>
          </w:divBdr>
        </w:div>
        <w:div w:id="2103336877">
          <w:marLeft w:val="1166"/>
          <w:marRight w:val="0"/>
          <w:marTop w:val="115"/>
          <w:marBottom w:val="0"/>
          <w:divBdr>
            <w:top w:val="none" w:sz="0" w:space="0" w:color="auto"/>
            <w:left w:val="none" w:sz="0" w:space="0" w:color="auto"/>
            <w:bottom w:val="none" w:sz="0" w:space="0" w:color="auto"/>
            <w:right w:val="none" w:sz="0" w:space="0" w:color="auto"/>
          </w:divBdr>
        </w:div>
        <w:div w:id="20522364">
          <w:marLeft w:val="1166"/>
          <w:marRight w:val="0"/>
          <w:marTop w:val="115"/>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46069127">
      <w:bodyDiv w:val="1"/>
      <w:marLeft w:val="0"/>
      <w:marRight w:val="0"/>
      <w:marTop w:val="0"/>
      <w:marBottom w:val="0"/>
      <w:divBdr>
        <w:top w:val="none" w:sz="0" w:space="0" w:color="auto"/>
        <w:left w:val="none" w:sz="0" w:space="0" w:color="auto"/>
        <w:bottom w:val="none" w:sz="0" w:space="0" w:color="auto"/>
        <w:right w:val="none" w:sz="0" w:space="0" w:color="auto"/>
      </w:divBdr>
      <w:divsChild>
        <w:div w:id="82455642">
          <w:marLeft w:val="547"/>
          <w:marRight w:val="0"/>
          <w:marTop w:val="134"/>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62783440">
      <w:bodyDiv w:val="1"/>
      <w:marLeft w:val="0"/>
      <w:marRight w:val="0"/>
      <w:marTop w:val="0"/>
      <w:marBottom w:val="0"/>
      <w:divBdr>
        <w:top w:val="none" w:sz="0" w:space="0" w:color="auto"/>
        <w:left w:val="none" w:sz="0" w:space="0" w:color="auto"/>
        <w:bottom w:val="none" w:sz="0" w:space="0" w:color="auto"/>
        <w:right w:val="none" w:sz="0" w:space="0" w:color="auto"/>
      </w:divBdr>
      <w:divsChild>
        <w:div w:id="307327708">
          <w:marLeft w:val="835"/>
          <w:marRight w:val="0"/>
          <w:marTop w:val="154"/>
          <w:marBottom w:val="0"/>
          <w:divBdr>
            <w:top w:val="none" w:sz="0" w:space="0" w:color="auto"/>
            <w:left w:val="none" w:sz="0" w:space="0" w:color="auto"/>
            <w:bottom w:val="none" w:sz="0" w:space="0" w:color="auto"/>
            <w:right w:val="none" w:sz="0" w:space="0" w:color="auto"/>
          </w:divBdr>
        </w:div>
        <w:div w:id="670569416">
          <w:marLeft w:val="1440"/>
          <w:marRight w:val="0"/>
          <w:marTop w:val="134"/>
          <w:marBottom w:val="0"/>
          <w:divBdr>
            <w:top w:val="none" w:sz="0" w:space="0" w:color="auto"/>
            <w:left w:val="none" w:sz="0" w:space="0" w:color="auto"/>
            <w:bottom w:val="none" w:sz="0" w:space="0" w:color="auto"/>
            <w:right w:val="none" w:sz="0" w:space="0" w:color="auto"/>
          </w:divBdr>
        </w:div>
        <w:div w:id="774138068">
          <w:marLeft w:val="1440"/>
          <w:marRight w:val="0"/>
          <w:marTop w:val="134"/>
          <w:marBottom w:val="0"/>
          <w:divBdr>
            <w:top w:val="none" w:sz="0" w:space="0" w:color="auto"/>
            <w:left w:val="none" w:sz="0" w:space="0" w:color="auto"/>
            <w:bottom w:val="none" w:sz="0" w:space="0" w:color="auto"/>
            <w:right w:val="none" w:sz="0" w:space="0" w:color="auto"/>
          </w:divBdr>
        </w:div>
        <w:div w:id="301616836">
          <w:marLeft w:val="1440"/>
          <w:marRight w:val="0"/>
          <w:marTop w:val="134"/>
          <w:marBottom w:val="0"/>
          <w:divBdr>
            <w:top w:val="none" w:sz="0" w:space="0" w:color="auto"/>
            <w:left w:val="none" w:sz="0" w:space="0" w:color="auto"/>
            <w:bottom w:val="none" w:sz="0" w:space="0" w:color="auto"/>
            <w:right w:val="none" w:sz="0" w:space="0" w:color="auto"/>
          </w:divBdr>
        </w:div>
        <w:div w:id="638193590">
          <w:marLeft w:val="1440"/>
          <w:marRight w:val="0"/>
          <w:marTop w:val="134"/>
          <w:marBottom w:val="0"/>
          <w:divBdr>
            <w:top w:val="none" w:sz="0" w:space="0" w:color="auto"/>
            <w:left w:val="none" w:sz="0" w:space="0" w:color="auto"/>
            <w:bottom w:val="none" w:sz="0" w:space="0" w:color="auto"/>
            <w:right w:val="none" w:sz="0" w:space="0" w:color="auto"/>
          </w:divBdr>
        </w:div>
        <w:div w:id="605694555">
          <w:marLeft w:val="1440"/>
          <w:marRight w:val="0"/>
          <w:marTop w:val="134"/>
          <w:marBottom w:val="0"/>
          <w:divBdr>
            <w:top w:val="none" w:sz="0" w:space="0" w:color="auto"/>
            <w:left w:val="none" w:sz="0" w:space="0" w:color="auto"/>
            <w:bottom w:val="none" w:sz="0" w:space="0" w:color="auto"/>
            <w:right w:val="none" w:sz="0" w:space="0" w:color="auto"/>
          </w:divBdr>
        </w:div>
        <w:div w:id="419445818">
          <w:marLeft w:val="1440"/>
          <w:marRight w:val="0"/>
          <w:marTop w:val="134"/>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25222141">
      <w:bodyDiv w:val="1"/>
      <w:marLeft w:val="0"/>
      <w:marRight w:val="0"/>
      <w:marTop w:val="0"/>
      <w:marBottom w:val="0"/>
      <w:divBdr>
        <w:top w:val="none" w:sz="0" w:space="0" w:color="auto"/>
        <w:left w:val="none" w:sz="0" w:space="0" w:color="auto"/>
        <w:bottom w:val="none" w:sz="0" w:space="0" w:color="auto"/>
        <w:right w:val="none" w:sz="0" w:space="0" w:color="auto"/>
      </w:divBdr>
      <w:divsChild>
        <w:div w:id="167983119">
          <w:marLeft w:val="2045"/>
          <w:marRight w:val="0"/>
          <w:marTop w:val="115"/>
          <w:marBottom w:val="0"/>
          <w:divBdr>
            <w:top w:val="none" w:sz="0" w:space="0" w:color="auto"/>
            <w:left w:val="none" w:sz="0" w:space="0" w:color="auto"/>
            <w:bottom w:val="none" w:sz="0" w:space="0" w:color="auto"/>
            <w:right w:val="none" w:sz="0" w:space="0" w:color="auto"/>
          </w:divBdr>
        </w:div>
        <w:div w:id="371686457">
          <w:marLeft w:val="1987"/>
          <w:marRight w:val="0"/>
          <w:marTop w:val="115"/>
          <w:marBottom w:val="0"/>
          <w:divBdr>
            <w:top w:val="none" w:sz="0" w:space="0" w:color="auto"/>
            <w:left w:val="none" w:sz="0" w:space="0" w:color="auto"/>
            <w:bottom w:val="none" w:sz="0" w:space="0" w:color="auto"/>
            <w:right w:val="none" w:sz="0" w:space="0" w:color="auto"/>
          </w:divBdr>
        </w:div>
        <w:div w:id="429008910">
          <w:marLeft w:val="1987"/>
          <w:marRight w:val="0"/>
          <w:marTop w:val="115"/>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80632024">
      <w:bodyDiv w:val="1"/>
      <w:marLeft w:val="0"/>
      <w:marRight w:val="0"/>
      <w:marTop w:val="0"/>
      <w:marBottom w:val="0"/>
      <w:divBdr>
        <w:top w:val="none" w:sz="0" w:space="0" w:color="auto"/>
        <w:left w:val="none" w:sz="0" w:space="0" w:color="auto"/>
        <w:bottom w:val="none" w:sz="0" w:space="0" w:color="auto"/>
        <w:right w:val="none" w:sz="0" w:space="0" w:color="auto"/>
      </w:divBdr>
      <w:divsChild>
        <w:div w:id="164638901">
          <w:marLeft w:val="720"/>
          <w:marRight w:val="0"/>
          <w:marTop w:val="134"/>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15950675">
      <w:bodyDiv w:val="1"/>
      <w:marLeft w:val="0"/>
      <w:marRight w:val="0"/>
      <w:marTop w:val="0"/>
      <w:marBottom w:val="0"/>
      <w:divBdr>
        <w:top w:val="none" w:sz="0" w:space="0" w:color="auto"/>
        <w:left w:val="none" w:sz="0" w:space="0" w:color="auto"/>
        <w:bottom w:val="none" w:sz="0" w:space="0" w:color="auto"/>
        <w:right w:val="none" w:sz="0" w:space="0" w:color="auto"/>
      </w:divBdr>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04370752">
      <w:bodyDiv w:val="1"/>
      <w:marLeft w:val="0"/>
      <w:marRight w:val="0"/>
      <w:marTop w:val="0"/>
      <w:marBottom w:val="0"/>
      <w:divBdr>
        <w:top w:val="none" w:sz="0" w:space="0" w:color="auto"/>
        <w:left w:val="none" w:sz="0" w:space="0" w:color="auto"/>
        <w:bottom w:val="none" w:sz="0" w:space="0" w:color="auto"/>
        <w:right w:val="none" w:sz="0" w:space="0" w:color="auto"/>
      </w:divBdr>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14260919">
      <w:bodyDiv w:val="1"/>
      <w:marLeft w:val="0"/>
      <w:marRight w:val="0"/>
      <w:marTop w:val="0"/>
      <w:marBottom w:val="0"/>
      <w:divBdr>
        <w:top w:val="none" w:sz="0" w:space="0" w:color="auto"/>
        <w:left w:val="none" w:sz="0" w:space="0" w:color="auto"/>
        <w:bottom w:val="none" w:sz="0" w:space="0" w:color="auto"/>
        <w:right w:val="none" w:sz="0" w:space="0" w:color="auto"/>
      </w:divBdr>
      <w:divsChild>
        <w:div w:id="1740905283">
          <w:marLeft w:val="0"/>
          <w:marRight w:val="0"/>
          <w:marTop w:val="154"/>
          <w:marBottom w:val="0"/>
          <w:divBdr>
            <w:top w:val="none" w:sz="0" w:space="0" w:color="auto"/>
            <w:left w:val="none" w:sz="0" w:space="0" w:color="auto"/>
            <w:bottom w:val="none" w:sz="0" w:space="0" w:color="auto"/>
            <w:right w:val="none" w:sz="0" w:space="0" w:color="auto"/>
          </w:divBdr>
        </w:div>
        <w:div w:id="533084250">
          <w:marLeft w:val="1166"/>
          <w:marRight w:val="0"/>
          <w:marTop w:val="134"/>
          <w:marBottom w:val="0"/>
          <w:divBdr>
            <w:top w:val="none" w:sz="0" w:space="0" w:color="auto"/>
            <w:left w:val="none" w:sz="0" w:space="0" w:color="auto"/>
            <w:bottom w:val="none" w:sz="0" w:space="0" w:color="auto"/>
            <w:right w:val="none" w:sz="0" w:space="0" w:color="auto"/>
          </w:divBdr>
        </w:div>
        <w:div w:id="1578243926">
          <w:marLeft w:val="1166"/>
          <w:marRight w:val="0"/>
          <w:marTop w:val="134"/>
          <w:marBottom w:val="0"/>
          <w:divBdr>
            <w:top w:val="none" w:sz="0" w:space="0" w:color="auto"/>
            <w:left w:val="none" w:sz="0" w:space="0" w:color="auto"/>
            <w:bottom w:val="none" w:sz="0" w:space="0" w:color="auto"/>
            <w:right w:val="none" w:sz="0" w:space="0" w:color="auto"/>
          </w:divBdr>
        </w:div>
        <w:div w:id="8874398">
          <w:marLeft w:val="1166"/>
          <w:marRight w:val="0"/>
          <w:marTop w:val="134"/>
          <w:marBottom w:val="0"/>
          <w:divBdr>
            <w:top w:val="none" w:sz="0" w:space="0" w:color="auto"/>
            <w:left w:val="none" w:sz="0" w:space="0" w:color="auto"/>
            <w:bottom w:val="none" w:sz="0" w:space="0" w:color="auto"/>
            <w:right w:val="none" w:sz="0" w:space="0" w:color="auto"/>
          </w:divBdr>
        </w:div>
        <w:div w:id="226378248">
          <w:marLeft w:val="0"/>
          <w:marRight w:val="0"/>
          <w:marTop w:val="154"/>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61976629">
      <w:bodyDiv w:val="1"/>
      <w:marLeft w:val="0"/>
      <w:marRight w:val="0"/>
      <w:marTop w:val="0"/>
      <w:marBottom w:val="0"/>
      <w:divBdr>
        <w:top w:val="none" w:sz="0" w:space="0" w:color="auto"/>
        <w:left w:val="none" w:sz="0" w:space="0" w:color="auto"/>
        <w:bottom w:val="none" w:sz="0" w:space="0" w:color="auto"/>
        <w:right w:val="none" w:sz="0" w:space="0" w:color="auto"/>
      </w:divBdr>
      <w:divsChild>
        <w:div w:id="607199755">
          <w:marLeft w:val="1166"/>
          <w:marRight w:val="0"/>
          <w:marTop w:val="134"/>
          <w:marBottom w:val="0"/>
          <w:divBdr>
            <w:top w:val="none" w:sz="0" w:space="0" w:color="auto"/>
            <w:left w:val="none" w:sz="0" w:space="0" w:color="auto"/>
            <w:bottom w:val="none" w:sz="0" w:space="0" w:color="auto"/>
            <w:right w:val="none" w:sz="0" w:space="0" w:color="auto"/>
          </w:divBdr>
        </w:div>
        <w:div w:id="355468992">
          <w:marLeft w:val="1800"/>
          <w:marRight w:val="0"/>
          <w:marTop w:val="115"/>
          <w:marBottom w:val="0"/>
          <w:divBdr>
            <w:top w:val="none" w:sz="0" w:space="0" w:color="auto"/>
            <w:left w:val="none" w:sz="0" w:space="0" w:color="auto"/>
            <w:bottom w:val="none" w:sz="0" w:space="0" w:color="auto"/>
            <w:right w:val="none" w:sz="0" w:space="0" w:color="auto"/>
          </w:divBdr>
        </w:div>
        <w:div w:id="260651164">
          <w:marLeft w:val="1800"/>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40997">
      <w:bodyDiv w:val="1"/>
      <w:marLeft w:val="0"/>
      <w:marRight w:val="0"/>
      <w:marTop w:val="0"/>
      <w:marBottom w:val="0"/>
      <w:divBdr>
        <w:top w:val="none" w:sz="0" w:space="0" w:color="auto"/>
        <w:left w:val="none" w:sz="0" w:space="0" w:color="auto"/>
        <w:bottom w:val="none" w:sz="0" w:space="0" w:color="auto"/>
        <w:right w:val="none" w:sz="0" w:space="0" w:color="auto"/>
      </w:divBdr>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545018141">
      <w:bodyDiv w:val="1"/>
      <w:marLeft w:val="0"/>
      <w:marRight w:val="0"/>
      <w:marTop w:val="0"/>
      <w:marBottom w:val="0"/>
      <w:divBdr>
        <w:top w:val="none" w:sz="0" w:space="0" w:color="auto"/>
        <w:left w:val="none" w:sz="0" w:space="0" w:color="auto"/>
        <w:bottom w:val="none" w:sz="0" w:space="0" w:color="auto"/>
        <w:right w:val="none" w:sz="0" w:space="0" w:color="auto"/>
      </w:divBdr>
      <w:divsChild>
        <w:div w:id="1229342824">
          <w:marLeft w:val="1166"/>
          <w:marRight w:val="0"/>
          <w:marTop w:val="134"/>
          <w:marBottom w:val="0"/>
          <w:divBdr>
            <w:top w:val="none" w:sz="0" w:space="0" w:color="auto"/>
            <w:left w:val="none" w:sz="0" w:space="0" w:color="auto"/>
            <w:bottom w:val="none" w:sz="0" w:space="0" w:color="auto"/>
            <w:right w:val="none" w:sz="0" w:space="0" w:color="auto"/>
          </w:divBdr>
        </w:div>
      </w:divsChild>
    </w:div>
    <w:div w:id="1551111755">
      <w:bodyDiv w:val="1"/>
      <w:marLeft w:val="0"/>
      <w:marRight w:val="0"/>
      <w:marTop w:val="0"/>
      <w:marBottom w:val="0"/>
      <w:divBdr>
        <w:top w:val="none" w:sz="0" w:space="0" w:color="auto"/>
        <w:left w:val="none" w:sz="0" w:space="0" w:color="auto"/>
        <w:bottom w:val="none" w:sz="0" w:space="0" w:color="auto"/>
        <w:right w:val="none" w:sz="0" w:space="0" w:color="auto"/>
      </w:divBdr>
      <w:divsChild>
        <w:div w:id="445930031">
          <w:marLeft w:val="720"/>
          <w:marRight w:val="0"/>
          <w:marTop w:val="134"/>
          <w:marBottom w:val="0"/>
          <w:divBdr>
            <w:top w:val="none" w:sz="0" w:space="0" w:color="auto"/>
            <w:left w:val="none" w:sz="0" w:space="0" w:color="auto"/>
            <w:bottom w:val="none" w:sz="0" w:space="0" w:color="auto"/>
            <w:right w:val="none" w:sz="0" w:space="0" w:color="auto"/>
          </w:divBdr>
        </w:div>
      </w:divsChild>
    </w:div>
    <w:div w:id="1565406397">
      <w:bodyDiv w:val="1"/>
      <w:marLeft w:val="0"/>
      <w:marRight w:val="0"/>
      <w:marTop w:val="0"/>
      <w:marBottom w:val="0"/>
      <w:divBdr>
        <w:top w:val="none" w:sz="0" w:space="0" w:color="auto"/>
        <w:left w:val="none" w:sz="0" w:space="0" w:color="auto"/>
        <w:bottom w:val="none" w:sz="0" w:space="0" w:color="auto"/>
        <w:right w:val="none" w:sz="0" w:space="0" w:color="auto"/>
      </w:divBdr>
      <w:divsChild>
        <w:div w:id="1169325295">
          <w:marLeft w:val="0"/>
          <w:marRight w:val="0"/>
          <w:marTop w:val="134"/>
          <w:marBottom w:val="0"/>
          <w:divBdr>
            <w:top w:val="none" w:sz="0" w:space="0" w:color="auto"/>
            <w:left w:val="none" w:sz="0" w:space="0" w:color="auto"/>
            <w:bottom w:val="none" w:sz="0" w:space="0" w:color="auto"/>
            <w:right w:val="none" w:sz="0" w:space="0" w:color="auto"/>
          </w:divBdr>
        </w:div>
        <w:div w:id="95905021">
          <w:marLeft w:val="0"/>
          <w:marRight w:val="0"/>
          <w:marTop w:val="134"/>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3445124">
      <w:bodyDiv w:val="1"/>
      <w:marLeft w:val="0"/>
      <w:marRight w:val="0"/>
      <w:marTop w:val="0"/>
      <w:marBottom w:val="0"/>
      <w:divBdr>
        <w:top w:val="none" w:sz="0" w:space="0" w:color="auto"/>
        <w:left w:val="none" w:sz="0" w:space="0" w:color="auto"/>
        <w:bottom w:val="none" w:sz="0" w:space="0" w:color="auto"/>
        <w:right w:val="none" w:sz="0" w:space="0" w:color="auto"/>
      </w:divBdr>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76693615">
      <w:bodyDiv w:val="1"/>
      <w:marLeft w:val="0"/>
      <w:marRight w:val="0"/>
      <w:marTop w:val="0"/>
      <w:marBottom w:val="0"/>
      <w:divBdr>
        <w:top w:val="none" w:sz="0" w:space="0" w:color="auto"/>
        <w:left w:val="none" w:sz="0" w:space="0" w:color="auto"/>
        <w:bottom w:val="none" w:sz="0" w:space="0" w:color="auto"/>
        <w:right w:val="none" w:sz="0" w:space="0" w:color="auto"/>
      </w:divBdr>
      <w:divsChild>
        <w:div w:id="1616253780">
          <w:marLeft w:val="547"/>
          <w:marRight w:val="0"/>
          <w:marTop w:val="154"/>
          <w:marBottom w:val="0"/>
          <w:divBdr>
            <w:top w:val="none" w:sz="0" w:space="0" w:color="auto"/>
            <w:left w:val="none" w:sz="0" w:space="0" w:color="auto"/>
            <w:bottom w:val="none" w:sz="0" w:space="0" w:color="auto"/>
            <w:right w:val="none" w:sz="0" w:space="0" w:color="auto"/>
          </w:divBdr>
        </w:div>
        <w:div w:id="1824002729">
          <w:marLeft w:val="547"/>
          <w:marRight w:val="0"/>
          <w:marTop w:val="154"/>
          <w:marBottom w:val="0"/>
          <w:divBdr>
            <w:top w:val="none" w:sz="0" w:space="0" w:color="auto"/>
            <w:left w:val="none" w:sz="0" w:space="0" w:color="auto"/>
            <w:bottom w:val="none" w:sz="0" w:space="0" w:color="auto"/>
            <w:right w:val="none" w:sz="0" w:space="0" w:color="auto"/>
          </w:divBdr>
        </w:div>
        <w:div w:id="80108320">
          <w:marLeft w:val="1166"/>
          <w:marRight w:val="0"/>
          <w:marTop w:val="134"/>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13541111">
      <w:bodyDiv w:val="1"/>
      <w:marLeft w:val="0"/>
      <w:marRight w:val="0"/>
      <w:marTop w:val="0"/>
      <w:marBottom w:val="0"/>
      <w:divBdr>
        <w:top w:val="none" w:sz="0" w:space="0" w:color="auto"/>
        <w:left w:val="none" w:sz="0" w:space="0" w:color="auto"/>
        <w:bottom w:val="none" w:sz="0" w:space="0" w:color="auto"/>
        <w:right w:val="none" w:sz="0" w:space="0" w:color="auto"/>
      </w:divBdr>
      <w:divsChild>
        <w:div w:id="1454441978">
          <w:marLeft w:val="0"/>
          <w:marRight w:val="0"/>
          <w:marTop w:val="134"/>
          <w:marBottom w:val="0"/>
          <w:divBdr>
            <w:top w:val="none" w:sz="0" w:space="0" w:color="auto"/>
            <w:left w:val="none" w:sz="0" w:space="0" w:color="auto"/>
            <w:bottom w:val="none" w:sz="0" w:space="0" w:color="auto"/>
            <w:right w:val="none" w:sz="0" w:space="0" w:color="auto"/>
          </w:divBdr>
        </w:div>
        <w:div w:id="1001203631">
          <w:marLeft w:val="1166"/>
          <w:marRight w:val="0"/>
          <w:marTop w:val="115"/>
          <w:marBottom w:val="0"/>
          <w:divBdr>
            <w:top w:val="none" w:sz="0" w:space="0" w:color="auto"/>
            <w:left w:val="none" w:sz="0" w:space="0" w:color="auto"/>
            <w:bottom w:val="none" w:sz="0" w:space="0" w:color="auto"/>
            <w:right w:val="none" w:sz="0" w:space="0" w:color="auto"/>
          </w:divBdr>
        </w:div>
        <w:div w:id="836263898">
          <w:marLeft w:val="1166"/>
          <w:marRight w:val="0"/>
          <w:marTop w:val="115"/>
          <w:marBottom w:val="0"/>
          <w:divBdr>
            <w:top w:val="none" w:sz="0" w:space="0" w:color="auto"/>
            <w:left w:val="none" w:sz="0" w:space="0" w:color="auto"/>
            <w:bottom w:val="none" w:sz="0" w:space="0" w:color="auto"/>
            <w:right w:val="none" w:sz="0" w:space="0" w:color="auto"/>
          </w:divBdr>
        </w:div>
        <w:div w:id="1724064396">
          <w:marLeft w:val="0"/>
          <w:marRight w:val="0"/>
          <w:marTop w:val="134"/>
          <w:marBottom w:val="0"/>
          <w:divBdr>
            <w:top w:val="none" w:sz="0" w:space="0" w:color="auto"/>
            <w:left w:val="none" w:sz="0" w:space="0" w:color="auto"/>
            <w:bottom w:val="none" w:sz="0" w:space="0" w:color="auto"/>
            <w:right w:val="none" w:sz="0" w:space="0" w:color="auto"/>
          </w:divBdr>
        </w:div>
        <w:div w:id="2138836741">
          <w:marLeft w:val="1166"/>
          <w:marRight w:val="0"/>
          <w:marTop w:val="115"/>
          <w:marBottom w:val="0"/>
          <w:divBdr>
            <w:top w:val="none" w:sz="0" w:space="0" w:color="auto"/>
            <w:left w:val="none" w:sz="0" w:space="0" w:color="auto"/>
            <w:bottom w:val="none" w:sz="0" w:space="0" w:color="auto"/>
            <w:right w:val="none" w:sz="0" w:space="0" w:color="auto"/>
          </w:divBdr>
        </w:div>
        <w:div w:id="2085182547">
          <w:marLeft w:val="1166"/>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1985961986">
      <w:bodyDiv w:val="1"/>
      <w:marLeft w:val="0"/>
      <w:marRight w:val="0"/>
      <w:marTop w:val="0"/>
      <w:marBottom w:val="0"/>
      <w:divBdr>
        <w:top w:val="none" w:sz="0" w:space="0" w:color="auto"/>
        <w:left w:val="none" w:sz="0" w:space="0" w:color="auto"/>
        <w:bottom w:val="none" w:sz="0" w:space="0" w:color="auto"/>
        <w:right w:val="none" w:sz="0" w:space="0" w:color="auto"/>
      </w:divBdr>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37464561">
      <w:bodyDiv w:val="1"/>
      <w:marLeft w:val="0"/>
      <w:marRight w:val="0"/>
      <w:marTop w:val="0"/>
      <w:marBottom w:val="0"/>
      <w:divBdr>
        <w:top w:val="none" w:sz="0" w:space="0" w:color="auto"/>
        <w:left w:val="none" w:sz="0" w:space="0" w:color="auto"/>
        <w:bottom w:val="none" w:sz="0" w:space="0" w:color="auto"/>
        <w:right w:val="none" w:sz="0" w:space="0" w:color="auto"/>
      </w:divBdr>
      <w:divsChild>
        <w:div w:id="177621784">
          <w:marLeft w:val="1166"/>
          <w:marRight w:val="0"/>
          <w:marTop w:val="96"/>
          <w:marBottom w:val="0"/>
          <w:divBdr>
            <w:top w:val="none" w:sz="0" w:space="0" w:color="auto"/>
            <w:left w:val="none" w:sz="0" w:space="0" w:color="auto"/>
            <w:bottom w:val="none" w:sz="0" w:space="0" w:color="auto"/>
            <w:right w:val="none" w:sz="0" w:space="0" w:color="auto"/>
          </w:divBdr>
        </w:div>
        <w:div w:id="101345478">
          <w:marLeft w:val="1166"/>
          <w:marRight w:val="0"/>
          <w:marTop w:val="96"/>
          <w:marBottom w:val="0"/>
          <w:divBdr>
            <w:top w:val="none" w:sz="0" w:space="0" w:color="auto"/>
            <w:left w:val="none" w:sz="0" w:space="0" w:color="auto"/>
            <w:bottom w:val="none" w:sz="0" w:space="0" w:color="auto"/>
            <w:right w:val="none" w:sz="0" w:space="0" w:color="auto"/>
          </w:divBdr>
        </w:div>
        <w:div w:id="666979848">
          <w:marLeft w:val="1166"/>
          <w:marRight w:val="0"/>
          <w:marTop w:val="96"/>
          <w:marBottom w:val="0"/>
          <w:divBdr>
            <w:top w:val="none" w:sz="0" w:space="0" w:color="auto"/>
            <w:left w:val="none" w:sz="0" w:space="0" w:color="auto"/>
            <w:bottom w:val="none" w:sz="0" w:space="0" w:color="auto"/>
            <w:right w:val="none" w:sz="0" w:space="0" w:color="auto"/>
          </w:divBdr>
        </w:div>
        <w:div w:id="1401977594">
          <w:marLeft w:val="1166"/>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64088798">
      <w:bodyDiv w:val="1"/>
      <w:marLeft w:val="0"/>
      <w:marRight w:val="0"/>
      <w:marTop w:val="0"/>
      <w:marBottom w:val="0"/>
      <w:divBdr>
        <w:top w:val="none" w:sz="0" w:space="0" w:color="auto"/>
        <w:left w:val="none" w:sz="0" w:space="0" w:color="auto"/>
        <w:bottom w:val="none" w:sz="0" w:space="0" w:color="auto"/>
        <w:right w:val="none" w:sz="0" w:space="0" w:color="auto"/>
      </w:divBdr>
      <w:divsChild>
        <w:div w:id="530263283">
          <w:marLeft w:val="547"/>
          <w:marRight w:val="0"/>
          <w:marTop w:val="154"/>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06877002">
      <w:bodyDiv w:val="1"/>
      <w:marLeft w:val="0"/>
      <w:marRight w:val="0"/>
      <w:marTop w:val="0"/>
      <w:marBottom w:val="0"/>
      <w:divBdr>
        <w:top w:val="none" w:sz="0" w:space="0" w:color="auto"/>
        <w:left w:val="none" w:sz="0" w:space="0" w:color="auto"/>
        <w:bottom w:val="none" w:sz="0" w:space="0" w:color="auto"/>
        <w:right w:val="none" w:sz="0" w:space="0" w:color="auto"/>
      </w:divBdr>
      <w:divsChild>
        <w:div w:id="20668118">
          <w:marLeft w:val="1469"/>
          <w:marRight w:val="0"/>
          <w:marTop w:val="115"/>
          <w:marBottom w:val="0"/>
          <w:divBdr>
            <w:top w:val="none" w:sz="0" w:space="0" w:color="auto"/>
            <w:left w:val="none" w:sz="0" w:space="0" w:color="auto"/>
            <w:bottom w:val="none" w:sz="0" w:space="0" w:color="auto"/>
            <w:right w:val="none" w:sz="0" w:space="0" w:color="auto"/>
          </w:divBdr>
        </w:div>
        <w:div w:id="1522160939">
          <w:marLeft w:val="1469"/>
          <w:marRight w:val="0"/>
          <w:marTop w:val="115"/>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390D-C520-48E6-BE4C-E607148B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14080</TotalTime>
  <Pages>25</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824</cp:revision>
  <dcterms:created xsi:type="dcterms:W3CDTF">2015-07-03T07:23:00Z</dcterms:created>
  <dcterms:modified xsi:type="dcterms:W3CDTF">2016-04-14T07:02:00Z</dcterms:modified>
</cp:coreProperties>
</file>