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817D" w14:textId="144A8959" w:rsidR="001225D8" w:rsidRDefault="008B721C" w:rsidP="001225D8">
      <w:pPr>
        <w:pStyle w:val="ChapterNumberPACKT"/>
      </w:pPr>
      <w:commentRangeStart w:id="0"/>
      <w:r>
        <w:t>4</w:t>
      </w:r>
      <w:commentRangeEnd w:id="0"/>
      <w:r w:rsidR="00F14B5C">
        <w:rPr>
          <w:rStyle w:val="CommentReference"/>
          <w:color w:val="auto"/>
          <w:kern w:val="0"/>
          <w:lang w:val="en-US"/>
        </w:rPr>
        <w:commentReference w:id="0"/>
      </w:r>
    </w:p>
    <w:p w14:paraId="438C7BFD" w14:textId="423F8887" w:rsidR="001225D8" w:rsidRDefault="008B721C" w:rsidP="001225D8">
      <w:pPr>
        <w:pStyle w:val="ChapterTitlePACKT"/>
      </w:pPr>
      <w:r>
        <w:t>Algorithms for Game Development</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43DE247A" w14:textId="4533632B" w:rsidR="00526F45" w:rsidRPr="00526F45" w:rsidRDefault="00526F45" w:rsidP="00291B74">
      <w:pPr>
        <w:pStyle w:val="BulletPACKT"/>
        <w:numPr>
          <w:ilvl w:val="0"/>
          <w:numId w:val="22"/>
        </w:numPr>
        <w:rPr>
          <w:lang w:val="en-NZ"/>
        </w:rPr>
      </w:pPr>
      <w:r w:rsidRPr="00526F45">
        <w:rPr>
          <w:lang w:val="en-NZ"/>
        </w:rPr>
        <w:t>Usi</w:t>
      </w:r>
      <w:r w:rsidR="008B721C">
        <w:rPr>
          <w:lang w:val="en-NZ"/>
        </w:rPr>
        <w:t>ng sorting techniques to arrange items</w:t>
      </w:r>
    </w:p>
    <w:p w14:paraId="3C2A484B" w14:textId="6F53CA50" w:rsidR="00526F45" w:rsidRPr="00526F45" w:rsidRDefault="008B721C" w:rsidP="00291B74">
      <w:pPr>
        <w:pStyle w:val="BulletPACKT"/>
        <w:numPr>
          <w:ilvl w:val="0"/>
          <w:numId w:val="22"/>
        </w:numPr>
        <w:rPr>
          <w:lang w:val="en-NZ"/>
        </w:rPr>
      </w:pPr>
      <w:r>
        <w:rPr>
          <w:lang w:val="en-NZ"/>
        </w:rPr>
        <w:t>Using searching techniques to look for an item</w:t>
      </w:r>
    </w:p>
    <w:p w14:paraId="311C719B" w14:textId="40F39FF5" w:rsidR="00526F45" w:rsidRPr="004B00D5" w:rsidRDefault="008B721C" w:rsidP="004B00D5">
      <w:pPr>
        <w:pStyle w:val="BulletPACKT"/>
        <w:numPr>
          <w:ilvl w:val="0"/>
          <w:numId w:val="22"/>
        </w:numPr>
        <w:rPr>
          <w:lang w:val="en-NZ"/>
        </w:rPr>
      </w:pPr>
      <w:r>
        <w:rPr>
          <w:lang w:val="en-NZ"/>
        </w:rPr>
        <w:t>Finding the complexity of an algorithm</w:t>
      </w:r>
    </w:p>
    <w:p w14:paraId="437FB793" w14:textId="1847E0C0" w:rsidR="008B721C" w:rsidRPr="00526F45" w:rsidRDefault="008B721C" w:rsidP="00291B74">
      <w:pPr>
        <w:pStyle w:val="BulletPACKT"/>
        <w:numPr>
          <w:ilvl w:val="0"/>
          <w:numId w:val="22"/>
        </w:numPr>
        <w:rPr>
          <w:lang w:val="en-NZ"/>
        </w:rPr>
      </w:pPr>
      <w:r>
        <w:rPr>
          <w:lang w:val="en-NZ"/>
        </w:rPr>
        <w:t>Finding the endian-ness of a platform</w:t>
      </w:r>
    </w:p>
    <w:p w14:paraId="2B3F2379" w14:textId="62E56C7D" w:rsidR="00526F45" w:rsidRPr="00526F45" w:rsidRDefault="008B721C" w:rsidP="00291B74">
      <w:pPr>
        <w:pStyle w:val="BulletPACKT"/>
        <w:numPr>
          <w:ilvl w:val="0"/>
          <w:numId w:val="22"/>
        </w:numPr>
        <w:rPr>
          <w:lang w:val="en-NZ"/>
        </w:rPr>
      </w:pPr>
      <w:r>
        <w:rPr>
          <w:lang w:val="en-NZ"/>
        </w:rPr>
        <w:t>Using dynamic programming to break down a complex problem</w:t>
      </w:r>
    </w:p>
    <w:p w14:paraId="30409C78" w14:textId="25A70323" w:rsidR="00526F45" w:rsidRPr="00526F45" w:rsidRDefault="008B721C" w:rsidP="00291B74">
      <w:pPr>
        <w:pStyle w:val="BulletPACKT"/>
        <w:numPr>
          <w:ilvl w:val="0"/>
          <w:numId w:val="22"/>
        </w:numPr>
        <w:rPr>
          <w:lang w:val="en-NZ"/>
        </w:rPr>
      </w:pPr>
      <w:r>
        <w:rPr>
          <w:lang w:val="en-NZ"/>
        </w:rPr>
        <w:t>Using greedy algorithms to solve problem</w:t>
      </w:r>
      <w:r w:rsidR="00151097">
        <w:rPr>
          <w:lang w:val="en-NZ"/>
        </w:rPr>
        <w:t>s</w:t>
      </w:r>
    </w:p>
    <w:p w14:paraId="39BF7452" w14:textId="56F9648F" w:rsidR="00526F45" w:rsidRPr="00526F45" w:rsidRDefault="008B721C" w:rsidP="00291B74">
      <w:pPr>
        <w:pStyle w:val="BulletPACKT"/>
        <w:numPr>
          <w:ilvl w:val="0"/>
          <w:numId w:val="22"/>
        </w:numPr>
        <w:rPr>
          <w:lang w:val="en-NZ"/>
        </w:rPr>
      </w:pPr>
      <w:r>
        <w:rPr>
          <w:lang w:val="en-NZ"/>
        </w:rPr>
        <w:t>Using divide and conquer algorithms to solve problems</w:t>
      </w:r>
    </w:p>
    <w:p w14:paraId="062B48ED" w14:textId="77777777" w:rsidR="00EF0B42" w:rsidRDefault="00EF0B42" w:rsidP="00EF0B42">
      <w:pPr>
        <w:pStyle w:val="BulletPACKT"/>
        <w:ind w:left="0" w:firstLine="0"/>
        <w:rPr>
          <w:lang w:val="en-NZ"/>
        </w:rPr>
      </w:pPr>
    </w:p>
    <w:p w14:paraId="4872DC40" w14:textId="6337DABD" w:rsidR="00EF0B42" w:rsidDel="008A064A" w:rsidRDefault="00EF0B42" w:rsidP="00EF0B42">
      <w:pPr>
        <w:pStyle w:val="BulletPACKT"/>
        <w:ind w:left="0" w:firstLine="0"/>
        <w:rPr>
          <w:del w:id="1" w:author="Rashmi Suvarna" w:date="2015-09-02T11:28:00Z"/>
          <w:lang w:val="en-NZ"/>
        </w:rPr>
      </w:pPr>
    </w:p>
    <w:p w14:paraId="79785871" w14:textId="70CF7460" w:rsidR="00EF0B42" w:rsidDel="008A064A" w:rsidRDefault="00EF0B42" w:rsidP="00EF0B42">
      <w:pPr>
        <w:pStyle w:val="BulletPACKT"/>
        <w:ind w:left="0" w:firstLine="0"/>
        <w:rPr>
          <w:del w:id="2" w:author="Rashmi Suvarna" w:date="2015-09-02T11:28:00Z"/>
          <w:lang w:val="en-NZ"/>
        </w:rPr>
      </w:pPr>
    </w:p>
    <w:p w14:paraId="18E5D50C" w14:textId="61B08068" w:rsidR="00EF0B42" w:rsidRPr="005B74BB" w:rsidDel="008A064A" w:rsidRDefault="00EF0B42" w:rsidP="00EF0B42">
      <w:pPr>
        <w:pStyle w:val="BulletPACKT"/>
        <w:ind w:left="0" w:firstLine="0"/>
        <w:rPr>
          <w:del w:id="3" w:author="Rashmi Suvarna" w:date="2015-09-02T11:28:00Z"/>
        </w:rPr>
      </w:pPr>
    </w:p>
    <w:p w14:paraId="61073A3F" w14:textId="4B3B0799" w:rsidR="00801F21" w:rsidDel="008A064A" w:rsidRDefault="00801F21" w:rsidP="00801F21">
      <w:pPr>
        <w:pStyle w:val="BulletPACKT"/>
        <w:ind w:left="0" w:firstLine="0"/>
        <w:rPr>
          <w:del w:id="4" w:author="Rashmi Suvarna" w:date="2015-09-02T11:28:00Z"/>
        </w:rPr>
      </w:pPr>
    </w:p>
    <w:p w14:paraId="10510513" w14:textId="12034E56" w:rsidR="008C260B" w:rsidRDefault="001225D8" w:rsidP="00291B74">
      <w:pPr>
        <w:pStyle w:val="Heading1"/>
        <w:numPr>
          <w:ilvl w:val="0"/>
          <w:numId w:val="1"/>
        </w:numPr>
        <w:tabs>
          <w:tab w:val="left" w:pos="0"/>
        </w:tabs>
      </w:pPr>
      <w:r>
        <w:t>Introduction</w:t>
      </w:r>
    </w:p>
    <w:p w14:paraId="5C580AF8" w14:textId="008937A3" w:rsidR="003A3531" w:rsidRDefault="00A458A0" w:rsidP="00950122">
      <w:pPr>
        <w:pStyle w:val="NormalPACKT"/>
      </w:pPr>
      <w:r>
        <w:t>Algorithm refers to list of steps that should be applied to perform a task. Searching and Sorting a</w:t>
      </w:r>
      <w:r w:rsidR="00EF5F23">
        <w:t xml:space="preserve">lgorithms are techniques by which we can search or sort elements in a container. A container by itself will have no advantage unless we can search or search items within that container. Based on certain containers, certain algorithms become more powerful on some than others. </w:t>
      </w:r>
      <w:r w:rsidR="005D3CBB">
        <w:t xml:space="preserve">As an algorithm will run slower on a slower system and faster on a superior system, computation time is not an effective way to measure the effectiveness of an algorithm. Algorithms are rather measured as steps. Games are real time application. </w:t>
      </w:r>
      <w:r w:rsidR="005D3CBB">
        <w:lastRenderedPageBreak/>
        <w:t>Hence algorithms that will be applied have to be effective for games to be executed at least at 30 frames per second. The ideal frame rate is 60 frames per second</w:t>
      </w:r>
    </w:p>
    <w:p w14:paraId="12C21712" w14:textId="35235F27" w:rsidR="005B0804" w:rsidRDefault="005B0804" w:rsidP="00291B74">
      <w:pPr>
        <w:pStyle w:val="Heading1"/>
        <w:numPr>
          <w:ilvl w:val="0"/>
          <w:numId w:val="1"/>
        </w:numPr>
        <w:tabs>
          <w:tab w:val="left" w:pos="0"/>
        </w:tabs>
      </w:pPr>
      <w:r>
        <w:t>Usi</w:t>
      </w:r>
      <w:r w:rsidR="00A222B4">
        <w:t>ng sorting techniques to arrange items</w:t>
      </w:r>
    </w:p>
    <w:p w14:paraId="3766EACB" w14:textId="12E48A61" w:rsidR="0049178D" w:rsidRDefault="00CD7761" w:rsidP="00291B74">
      <w:pPr>
        <w:pStyle w:val="NormalPACKT"/>
        <w:numPr>
          <w:ilvl w:val="0"/>
          <w:numId w:val="1"/>
        </w:numPr>
      </w:pPr>
      <w:r>
        <w:t>Sorting is a way to arrange items in a container. We can arrange them in ascending or ascending other. If we have to implement the high score system of a game and leader board, sorting becomes necessary. In the game, the moment a user achieves a sort higher than his previous highest score, we should update that value as the current highest score and push it to a local or an online leader board. If it’s local, we should arrange all the users’ previous high scores in descending order and display the top 10 score. If it is an online leader board, we need to sort all the users’ latest high scores and display the result.</w:t>
      </w:r>
    </w:p>
    <w:p w14:paraId="2C83B7B3" w14:textId="77777777" w:rsidR="001225D8" w:rsidRDefault="001225D8" w:rsidP="0049178D">
      <w:pPr>
        <w:pStyle w:val="Heading2"/>
        <w:tabs>
          <w:tab w:val="left" w:pos="0"/>
        </w:tabs>
      </w:pPr>
      <w:r>
        <w:t>Getting ready</w:t>
      </w:r>
    </w:p>
    <w:p w14:paraId="542B1C67" w14:textId="2F533D38" w:rsidR="001225D8" w:rsidRDefault="001225D8" w:rsidP="001225D8">
      <w:pPr>
        <w:pStyle w:val="NormalPACKT"/>
      </w:pPr>
      <w:r>
        <w:t>To step through this recipe, you will need a machine running Windows. No other prerequisites are required.</w:t>
      </w:r>
      <w:r w:rsidR="00C06F1E" w:rsidRPr="00C06F1E">
        <w:t xml:space="preserve"> </w:t>
      </w:r>
      <w:r w:rsidR="00C06F1E">
        <w:t>You need to have a working copy of Visual Studio installed on your Windows machine.</w:t>
      </w:r>
    </w:p>
    <w:p w14:paraId="14ED751C" w14:textId="77777777" w:rsidR="001225D8" w:rsidRDefault="001225D8" w:rsidP="00291B74">
      <w:pPr>
        <w:pStyle w:val="Heading2"/>
        <w:numPr>
          <w:ilvl w:val="1"/>
          <w:numId w:val="1"/>
        </w:numPr>
        <w:tabs>
          <w:tab w:val="left" w:pos="0"/>
        </w:tabs>
      </w:pPr>
      <w:r>
        <w:t>How to do it...</w:t>
      </w:r>
    </w:p>
    <w:p w14:paraId="288D9E96" w14:textId="5C09A413" w:rsidR="000F1C27" w:rsidRPr="000F1C27" w:rsidRDefault="000F1C27" w:rsidP="000F1C27">
      <w:pPr>
        <w:pStyle w:val="NormalPACKT"/>
      </w:pPr>
      <w:r>
        <w:t>In this recipe, we will find out how easy it is to arrange items in a container using different sorting techniques.</w:t>
      </w:r>
    </w:p>
    <w:p w14:paraId="6A5C0608" w14:textId="77777777" w:rsidR="00BB2FC5" w:rsidRDefault="00BB2FC5" w:rsidP="00291B74">
      <w:pPr>
        <w:pStyle w:val="NumberedBulletPACKT"/>
        <w:numPr>
          <w:ilvl w:val="0"/>
          <w:numId w:val="6"/>
        </w:numPr>
        <w:tabs>
          <w:tab w:val="clear" w:pos="360"/>
          <w:tab w:val="left" w:pos="720"/>
        </w:tabs>
        <w:ind w:left="720"/>
      </w:pPr>
      <w:r>
        <w:t>Open Visual Studio.</w:t>
      </w:r>
    </w:p>
    <w:p w14:paraId="67605DF6" w14:textId="77777777" w:rsidR="00BB2FC5" w:rsidRDefault="00BB2FC5" w:rsidP="00291B74">
      <w:pPr>
        <w:pStyle w:val="NumberedBulletPACKT"/>
        <w:numPr>
          <w:ilvl w:val="0"/>
          <w:numId w:val="6"/>
        </w:numPr>
        <w:tabs>
          <w:tab w:val="clear" w:pos="360"/>
          <w:tab w:val="left" w:pos="720"/>
        </w:tabs>
        <w:ind w:left="720"/>
      </w:pPr>
      <w:r>
        <w:t xml:space="preserve">Create a new C++ project </w:t>
      </w:r>
    </w:p>
    <w:p w14:paraId="77019D46" w14:textId="77777777" w:rsidR="00BB2FC5" w:rsidRDefault="00BB2FC5" w:rsidP="00291B74">
      <w:pPr>
        <w:pStyle w:val="NumberedBulletPACKT"/>
        <w:numPr>
          <w:ilvl w:val="0"/>
          <w:numId w:val="6"/>
        </w:numPr>
        <w:tabs>
          <w:tab w:val="clear" w:pos="360"/>
          <w:tab w:val="left" w:pos="720"/>
        </w:tabs>
        <w:ind w:left="720"/>
      </w:pPr>
      <w:r>
        <w:t>Select a win32 console application</w:t>
      </w:r>
    </w:p>
    <w:p w14:paraId="13FB90C0" w14:textId="66BF54A2" w:rsidR="00BB2FC5" w:rsidRDefault="00BB2FC5" w:rsidP="00291B74">
      <w:pPr>
        <w:pStyle w:val="NumberedBulletPACKT"/>
        <w:numPr>
          <w:ilvl w:val="0"/>
          <w:numId w:val="6"/>
        </w:numPr>
        <w:tabs>
          <w:tab w:val="clear" w:pos="360"/>
          <w:tab w:val="left" w:pos="720"/>
        </w:tabs>
        <w:ind w:left="720"/>
      </w:pPr>
      <w:r>
        <w:t xml:space="preserve">Add </w:t>
      </w:r>
      <w:r w:rsidR="0082296D">
        <w:t>a header file called Sorting</w:t>
      </w:r>
      <w:r w:rsidR="005047FC">
        <w:t>.h</w:t>
      </w:r>
    </w:p>
    <w:p w14:paraId="34ECD537" w14:textId="77777777" w:rsidR="00BB2FC5" w:rsidRDefault="00BB2FC5" w:rsidP="00291B74">
      <w:pPr>
        <w:pStyle w:val="NumberedBulletPACKT"/>
        <w:numPr>
          <w:ilvl w:val="0"/>
          <w:numId w:val="6"/>
        </w:numPr>
        <w:tabs>
          <w:tab w:val="clear" w:pos="360"/>
          <w:tab w:val="left" w:pos="720"/>
        </w:tabs>
        <w:ind w:left="720"/>
      </w:pPr>
      <w:r>
        <w:t>Add the following lines of code.</w:t>
      </w:r>
    </w:p>
    <w:p w14:paraId="32A758DB" w14:textId="77777777" w:rsidR="00961423" w:rsidRDefault="00961423" w:rsidP="00961423">
      <w:pPr>
        <w:pStyle w:val="NumberedBulletPACKT"/>
        <w:numPr>
          <w:ilvl w:val="0"/>
          <w:numId w:val="0"/>
        </w:numPr>
        <w:tabs>
          <w:tab w:val="clear" w:pos="360"/>
          <w:tab w:val="left" w:pos="720"/>
        </w:tabs>
        <w:ind w:left="720"/>
      </w:pPr>
    </w:p>
    <w:p w14:paraId="183AFB41" w14:textId="18EB41BF" w:rsidR="00CD04C6" w:rsidRDefault="005E6B20" w:rsidP="00470C22">
      <w:pPr>
        <w:pStyle w:val="NumberedBulletPACKT"/>
        <w:numPr>
          <w:ilvl w:val="0"/>
          <w:numId w:val="0"/>
        </w:numPr>
        <w:tabs>
          <w:tab w:val="clear" w:pos="360"/>
          <w:tab w:val="left" w:pos="720"/>
        </w:tabs>
        <w:rPr>
          <w:b/>
          <w:u w:val="single"/>
        </w:rPr>
      </w:pPr>
      <w:ins w:id="5" w:author="Druhin Mukherjee" w:date="2015-09-07T11:00:00Z">
        <w:r>
          <w:rPr>
            <w:b/>
            <w:u w:val="single"/>
          </w:rPr>
          <w:t>Sorting.h</w:t>
        </w:r>
      </w:ins>
    </w:p>
    <w:p w14:paraId="5E35D909" w14:textId="77777777" w:rsidR="00470C22" w:rsidRDefault="00470C22" w:rsidP="00470C22">
      <w:pPr>
        <w:pStyle w:val="BulletPACKT"/>
        <w:rPr>
          <w:highlight w:val="white"/>
        </w:rPr>
      </w:pPr>
    </w:p>
    <w:p w14:paraId="52D428C7" w14:textId="77777777" w:rsidR="00470C22" w:rsidRDefault="00470C22" w:rsidP="00950122">
      <w:pPr>
        <w:pStyle w:val="CodePACKT"/>
        <w:rPr>
          <w:color w:val="000000"/>
          <w:highlight w:val="white"/>
        </w:rPr>
      </w:pPr>
      <w:r>
        <w:rPr>
          <w:highlight w:val="white"/>
        </w:rPr>
        <w:t>// Bubble Sort</w:t>
      </w:r>
    </w:p>
    <w:p w14:paraId="302D3375" w14:textId="77777777" w:rsidR="00470C22" w:rsidRDefault="00470C22" w:rsidP="00950122">
      <w:pPr>
        <w:pStyle w:val="CodePACKT"/>
        <w:rPr>
          <w:color w:val="000000"/>
          <w:highlight w:val="white"/>
        </w:rPr>
      </w:pPr>
      <w:r>
        <w:rPr>
          <w:highlight w:val="white"/>
        </w:rPr>
        <w:t>template</w:t>
      </w:r>
      <w:r>
        <w:rPr>
          <w:color w:val="000000"/>
          <w:highlight w:val="white"/>
        </w:rPr>
        <w:t xml:space="preserve"> &lt;</w:t>
      </w:r>
      <w:r>
        <w:rPr>
          <w:highlight w:val="white"/>
        </w:rPr>
        <w:t>class</w:t>
      </w:r>
      <w:r>
        <w:rPr>
          <w:color w:val="000000"/>
          <w:highlight w:val="white"/>
        </w:rPr>
        <w:t xml:space="preserve"> </w:t>
      </w:r>
      <w:r>
        <w:rPr>
          <w:color w:val="2B91AF"/>
          <w:highlight w:val="white"/>
        </w:rPr>
        <w:t>T</w:t>
      </w:r>
      <w:r>
        <w:rPr>
          <w:color w:val="000000"/>
          <w:highlight w:val="white"/>
        </w:rPr>
        <w:t xml:space="preserve">&gt; </w:t>
      </w:r>
    </w:p>
    <w:p w14:paraId="511BEF30" w14:textId="77777777" w:rsidR="00470C22" w:rsidRDefault="00470C22" w:rsidP="00950122">
      <w:pPr>
        <w:pStyle w:val="CodePACKT"/>
        <w:rPr>
          <w:highlight w:val="white"/>
        </w:rPr>
      </w:pPr>
      <w:r>
        <w:rPr>
          <w:color w:val="0000FF"/>
          <w:highlight w:val="white"/>
        </w:rPr>
        <w:t>void</w:t>
      </w:r>
      <w:r>
        <w:rPr>
          <w:highlight w:val="white"/>
        </w:rPr>
        <w:t xml:space="preserve"> bubble_sort(</w:t>
      </w:r>
      <w:r>
        <w:rPr>
          <w:color w:val="2B91AF"/>
          <w:highlight w:val="white"/>
        </w:rPr>
        <w:t>T</w:t>
      </w:r>
      <w:r>
        <w:rPr>
          <w:highlight w:val="white"/>
        </w:rPr>
        <w:t xml:space="preserve"> </w:t>
      </w:r>
      <w:r>
        <w:rPr>
          <w:color w:val="808080"/>
          <w:highlight w:val="white"/>
        </w:rPr>
        <w:t>a</w:t>
      </w:r>
      <w:r>
        <w:rPr>
          <w:highlight w:val="white"/>
        </w:rPr>
        <w:t xml:space="preserve">[], </w:t>
      </w:r>
      <w:r>
        <w:rPr>
          <w:color w:val="0000FF"/>
          <w:highlight w:val="white"/>
        </w:rPr>
        <w:t>int</w:t>
      </w:r>
      <w:r>
        <w:rPr>
          <w:highlight w:val="white"/>
        </w:rPr>
        <w:t xml:space="preserve"> </w:t>
      </w:r>
      <w:r>
        <w:rPr>
          <w:color w:val="808080"/>
          <w:highlight w:val="white"/>
        </w:rPr>
        <w:t>n</w:t>
      </w:r>
      <w:r>
        <w:rPr>
          <w:highlight w:val="white"/>
        </w:rPr>
        <w:t>)</w:t>
      </w:r>
    </w:p>
    <w:p w14:paraId="37B3DC8E" w14:textId="77777777" w:rsidR="00470C22" w:rsidRDefault="00470C22" w:rsidP="00950122">
      <w:pPr>
        <w:pStyle w:val="CodePACKT"/>
        <w:rPr>
          <w:highlight w:val="white"/>
        </w:rPr>
      </w:pPr>
      <w:r>
        <w:rPr>
          <w:highlight w:val="white"/>
        </w:rPr>
        <w:t>{</w:t>
      </w:r>
    </w:p>
    <w:p w14:paraId="0A20FE71" w14:textId="77777777" w:rsidR="00470C22" w:rsidRDefault="00470C22" w:rsidP="00950122">
      <w:pPr>
        <w:pStyle w:val="CodePACKT"/>
        <w:rPr>
          <w:highlight w:val="white"/>
        </w:rPr>
      </w:pPr>
      <w:r>
        <w:rPr>
          <w:highlight w:val="white"/>
        </w:rPr>
        <w:tab/>
      </w:r>
      <w:r>
        <w:rPr>
          <w:color w:val="2B91AF"/>
          <w:highlight w:val="white"/>
        </w:rPr>
        <w:t>T</w:t>
      </w:r>
      <w:r>
        <w:rPr>
          <w:highlight w:val="white"/>
        </w:rPr>
        <w:t xml:space="preserve"> temp;</w:t>
      </w:r>
    </w:p>
    <w:p w14:paraId="2ECDFA23" w14:textId="619A61AF" w:rsidR="00470C22" w:rsidRDefault="00470C22" w:rsidP="00950122">
      <w:pPr>
        <w:pStyle w:val="CodePACKT"/>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i&lt;</w:t>
      </w:r>
      <w:r w:rsidR="005E6B60">
        <w:rPr>
          <w:highlight w:val="white"/>
        </w:rPr>
        <w:t>n</w:t>
      </w:r>
      <w:r>
        <w:rPr>
          <w:highlight w:val="white"/>
        </w:rPr>
        <w:t>; i++)</w:t>
      </w:r>
    </w:p>
    <w:p w14:paraId="2F01D653" w14:textId="77777777" w:rsidR="00470C22" w:rsidRDefault="00470C22" w:rsidP="00950122">
      <w:pPr>
        <w:pStyle w:val="CodePACKT"/>
        <w:rPr>
          <w:highlight w:val="white"/>
        </w:rPr>
      </w:pPr>
      <w:r>
        <w:rPr>
          <w:highlight w:val="white"/>
        </w:rPr>
        <w:tab/>
        <w:t>{</w:t>
      </w:r>
    </w:p>
    <w:p w14:paraId="7487FE2C" w14:textId="77777777" w:rsidR="00470C22" w:rsidRDefault="00470C22" w:rsidP="00950122">
      <w:pPr>
        <w:pStyle w:val="CodePACKT"/>
        <w:rPr>
          <w:highlight w:val="white"/>
        </w:rPr>
      </w:pPr>
      <w:r>
        <w:rPr>
          <w:highlight w:val="white"/>
        </w:rPr>
        <w:tab/>
      </w: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j = 0; j&lt;</w:t>
      </w:r>
      <w:r>
        <w:rPr>
          <w:color w:val="808080"/>
          <w:highlight w:val="white"/>
        </w:rPr>
        <w:t>n</w:t>
      </w:r>
      <w:r>
        <w:rPr>
          <w:highlight w:val="white"/>
        </w:rPr>
        <w:t xml:space="preserve"> - i - 1; j++)</w:t>
      </w:r>
    </w:p>
    <w:p w14:paraId="202EDDE4" w14:textId="77777777" w:rsidR="00470C22" w:rsidRDefault="00470C22" w:rsidP="00950122">
      <w:pPr>
        <w:pStyle w:val="CodePACKT"/>
        <w:rPr>
          <w:highlight w:val="white"/>
        </w:rPr>
      </w:pPr>
      <w:r>
        <w:rPr>
          <w:highlight w:val="white"/>
        </w:rPr>
        <w:tab/>
      </w:r>
      <w:r>
        <w:rPr>
          <w:highlight w:val="white"/>
        </w:rPr>
        <w:tab/>
        <w:t>{</w:t>
      </w:r>
    </w:p>
    <w:p w14:paraId="410329B4" w14:textId="77777777" w:rsidR="00470C22" w:rsidRDefault="00470C22" w:rsidP="00950122">
      <w:pPr>
        <w:pStyle w:val="CodePACKT"/>
        <w:rPr>
          <w:highlight w:val="white"/>
        </w:rPr>
      </w:pPr>
      <w:r>
        <w:rPr>
          <w:highlight w:val="white"/>
        </w:rPr>
        <w:lastRenderedPageBreak/>
        <w:tab/>
      </w:r>
      <w:r>
        <w:rPr>
          <w:highlight w:val="white"/>
        </w:rPr>
        <w:tab/>
      </w:r>
      <w:r>
        <w:rPr>
          <w:highlight w:val="white"/>
        </w:rPr>
        <w:tab/>
      </w:r>
      <w:r>
        <w:rPr>
          <w:color w:val="0000FF"/>
          <w:highlight w:val="white"/>
        </w:rPr>
        <w:t>if</w:t>
      </w:r>
      <w:r>
        <w:rPr>
          <w:highlight w:val="white"/>
        </w:rPr>
        <w:t xml:space="preserve"> (</w:t>
      </w:r>
      <w:r>
        <w:rPr>
          <w:color w:val="808080"/>
          <w:highlight w:val="white"/>
        </w:rPr>
        <w:t>a</w:t>
      </w:r>
      <w:r>
        <w:rPr>
          <w:highlight w:val="white"/>
        </w:rPr>
        <w:t>[j]&gt;</w:t>
      </w:r>
      <w:r>
        <w:rPr>
          <w:color w:val="808080"/>
          <w:highlight w:val="white"/>
        </w:rPr>
        <w:t>a</w:t>
      </w:r>
      <w:r>
        <w:rPr>
          <w:highlight w:val="white"/>
        </w:rPr>
        <w:t>[j + 1])</w:t>
      </w:r>
    </w:p>
    <w:p w14:paraId="3163A8DF" w14:textId="77777777" w:rsidR="00470C22" w:rsidRDefault="00470C22" w:rsidP="00950122">
      <w:pPr>
        <w:pStyle w:val="CodePACKT"/>
        <w:rPr>
          <w:highlight w:val="white"/>
        </w:rPr>
      </w:pPr>
      <w:r>
        <w:rPr>
          <w:highlight w:val="white"/>
        </w:rPr>
        <w:tab/>
      </w:r>
      <w:r>
        <w:rPr>
          <w:highlight w:val="white"/>
        </w:rPr>
        <w:tab/>
      </w:r>
      <w:r>
        <w:rPr>
          <w:highlight w:val="white"/>
        </w:rPr>
        <w:tab/>
        <w:t>{</w:t>
      </w:r>
    </w:p>
    <w:p w14:paraId="57523B9E" w14:textId="77777777" w:rsidR="00470C22" w:rsidRDefault="00470C22" w:rsidP="00950122">
      <w:pPr>
        <w:pStyle w:val="CodePACKT"/>
        <w:rPr>
          <w:highlight w:val="white"/>
        </w:rPr>
      </w:pPr>
      <w:r>
        <w:rPr>
          <w:highlight w:val="white"/>
        </w:rPr>
        <w:tab/>
      </w:r>
      <w:r>
        <w:rPr>
          <w:highlight w:val="white"/>
        </w:rPr>
        <w:tab/>
      </w:r>
      <w:r>
        <w:rPr>
          <w:highlight w:val="white"/>
        </w:rPr>
        <w:tab/>
      </w:r>
      <w:r>
        <w:rPr>
          <w:highlight w:val="white"/>
        </w:rPr>
        <w:tab/>
        <w:t xml:space="preserve">temp = </w:t>
      </w:r>
      <w:r>
        <w:rPr>
          <w:color w:val="808080"/>
          <w:highlight w:val="white"/>
        </w:rPr>
        <w:t>a</w:t>
      </w:r>
      <w:r>
        <w:rPr>
          <w:highlight w:val="white"/>
        </w:rPr>
        <w:t>[j];</w:t>
      </w:r>
    </w:p>
    <w:p w14:paraId="08C5F69E" w14:textId="77777777" w:rsidR="00470C22" w:rsidRDefault="00470C22" w:rsidP="00950122">
      <w:pPr>
        <w:pStyle w:val="CodePACKT"/>
        <w:rPr>
          <w:highlight w:val="white"/>
        </w:rPr>
      </w:pPr>
      <w:r>
        <w:rPr>
          <w:highlight w:val="white"/>
        </w:rPr>
        <w:tab/>
      </w:r>
      <w:r>
        <w:rPr>
          <w:highlight w:val="white"/>
        </w:rPr>
        <w:tab/>
      </w:r>
      <w:r>
        <w:rPr>
          <w:highlight w:val="white"/>
        </w:rPr>
        <w:tab/>
      </w:r>
      <w:r>
        <w:rPr>
          <w:highlight w:val="white"/>
        </w:rPr>
        <w:tab/>
      </w:r>
      <w:r>
        <w:rPr>
          <w:color w:val="808080"/>
          <w:highlight w:val="white"/>
        </w:rPr>
        <w:t>a</w:t>
      </w:r>
      <w:r>
        <w:rPr>
          <w:highlight w:val="white"/>
        </w:rPr>
        <w:t xml:space="preserve">[j] = </w:t>
      </w:r>
      <w:r>
        <w:rPr>
          <w:color w:val="808080"/>
          <w:highlight w:val="white"/>
        </w:rPr>
        <w:t>a</w:t>
      </w:r>
      <w:r>
        <w:rPr>
          <w:highlight w:val="white"/>
        </w:rPr>
        <w:t xml:space="preserve">[j + 1]; </w:t>
      </w:r>
    </w:p>
    <w:p w14:paraId="2D92B330" w14:textId="77777777" w:rsidR="00470C22" w:rsidRDefault="00470C22" w:rsidP="00950122">
      <w:pPr>
        <w:pStyle w:val="CodePACKT"/>
        <w:rPr>
          <w:highlight w:val="white"/>
        </w:rPr>
      </w:pPr>
      <w:r>
        <w:rPr>
          <w:highlight w:val="white"/>
        </w:rPr>
        <w:tab/>
      </w:r>
      <w:r>
        <w:rPr>
          <w:highlight w:val="white"/>
        </w:rPr>
        <w:tab/>
      </w:r>
      <w:r>
        <w:rPr>
          <w:highlight w:val="white"/>
        </w:rPr>
        <w:tab/>
      </w:r>
      <w:r>
        <w:rPr>
          <w:highlight w:val="white"/>
        </w:rPr>
        <w:tab/>
      </w:r>
      <w:r>
        <w:rPr>
          <w:color w:val="808080"/>
          <w:highlight w:val="white"/>
        </w:rPr>
        <w:t>a</w:t>
      </w:r>
      <w:r>
        <w:rPr>
          <w:highlight w:val="white"/>
        </w:rPr>
        <w:t>[j + 1] = temp;</w:t>
      </w:r>
    </w:p>
    <w:p w14:paraId="6FF0FD38" w14:textId="77777777" w:rsidR="00470C22" w:rsidRDefault="00470C22" w:rsidP="00950122">
      <w:pPr>
        <w:pStyle w:val="CodePACKT"/>
        <w:rPr>
          <w:highlight w:val="white"/>
        </w:rPr>
      </w:pPr>
      <w:r>
        <w:rPr>
          <w:highlight w:val="white"/>
        </w:rPr>
        <w:tab/>
      </w:r>
      <w:r>
        <w:rPr>
          <w:highlight w:val="white"/>
        </w:rPr>
        <w:tab/>
      </w:r>
      <w:r>
        <w:rPr>
          <w:highlight w:val="white"/>
        </w:rPr>
        <w:tab/>
        <w:t>}</w:t>
      </w:r>
    </w:p>
    <w:p w14:paraId="0B2F43CF" w14:textId="77777777" w:rsidR="00470C22" w:rsidRDefault="00470C22" w:rsidP="00950122">
      <w:pPr>
        <w:pStyle w:val="CodePACKT"/>
        <w:rPr>
          <w:highlight w:val="white"/>
        </w:rPr>
      </w:pPr>
      <w:r>
        <w:rPr>
          <w:highlight w:val="white"/>
        </w:rPr>
        <w:tab/>
      </w:r>
      <w:r>
        <w:rPr>
          <w:highlight w:val="white"/>
        </w:rPr>
        <w:tab/>
        <w:t>}</w:t>
      </w:r>
    </w:p>
    <w:p w14:paraId="2F49166B" w14:textId="77777777" w:rsidR="00470C22" w:rsidRDefault="00470C22" w:rsidP="00950122">
      <w:pPr>
        <w:pStyle w:val="CodePACKT"/>
        <w:rPr>
          <w:highlight w:val="white"/>
        </w:rPr>
      </w:pPr>
      <w:r>
        <w:rPr>
          <w:highlight w:val="white"/>
        </w:rPr>
        <w:tab/>
        <w:t>}</w:t>
      </w:r>
    </w:p>
    <w:p w14:paraId="21EDE5E2" w14:textId="77777777" w:rsidR="00470C22" w:rsidRDefault="00470C22" w:rsidP="00950122">
      <w:pPr>
        <w:pStyle w:val="CodePACKT"/>
        <w:rPr>
          <w:highlight w:val="white"/>
        </w:rPr>
      </w:pPr>
      <w:r>
        <w:rPr>
          <w:highlight w:val="white"/>
        </w:rPr>
        <w:t>}</w:t>
      </w:r>
    </w:p>
    <w:p w14:paraId="3E98CEDE" w14:textId="77777777" w:rsidR="00470C22" w:rsidRDefault="00470C22" w:rsidP="00950122">
      <w:pPr>
        <w:pStyle w:val="CodePACKT"/>
        <w:rPr>
          <w:highlight w:val="white"/>
        </w:rPr>
      </w:pPr>
    </w:p>
    <w:p w14:paraId="0C637E3F" w14:textId="77777777" w:rsidR="00470C22" w:rsidRDefault="00470C22" w:rsidP="00950122">
      <w:pPr>
        <w:pStyle w:val="CodePACKT"/>
        <w:rPr>
          <w:highlight w:val="white"/>
        </w:rPr>
      </w:pPr>
    </w:p>
    <w:p w14:paraId="5FEEDCE0" w14:textId="77777777" w:rsidR="00470C22" w:rsidRDefault="00470C22" w:rsidP="00950122">
      <w:pPr>
        <w:pStyle w:val="CodePACKT"/>
        <w:rPr>
          <w:color w:val="000000"/>
          <w:highlight w:val="white"/>
        </w:rPr>
      </w:pPr>
      <w:r>
        <w:rPr>
          <w:highlight w:val="white"/>
        </w:rPr>
        <w:t>//Quick Sort</w:t>
      </w:r>
    </w:p>
    <w:p w14:paraId="699C5ABC" w14:textId="77777777" w:rsidR="00470C22" w:rsidRDefault="00470C22" w:rsidP="00950122">
      <w:pPr>
        <w:pStyle w:val="CodePACKT"/>
        <w:rPr>
          <w:color w:val="000000"/>
          <w:highlight w:val="white"/>
        </w:rPr>
      </w:pPr>
      <w:r>
        <w:rPr>
          <w:highlight w:val="white"/>
        </w:rPr>
        <w:t>template</w:t>
      </w:r>
      <w:r>
        <w:rPr>
          <w:color w:val="000000"/>
          <w:highlight w:val="white"/>
        </w:rPr>
        <w:t xml:space="preserve"> &lt;</w:t>
      </w:r>
      <w:r>
        <w:rPr>
          <w:highlight w:val="white"/>
        </w:rPr>
        <w:t>class</w:t>
      </w:r>
      <w:r>
        <w:rPr>
          <w:color w:val="000000"/>
          <w:highlight w:val="white"/>
        </w:rPr>
        <w:t xml:space="preserve"> </w:t>
      </w:r>
      <w:r>
        <w:rPr>
          <w:color w:val="2B91AF"/>
          <w:highlight w:val="white"/>
        </w:rPr>
        <w:t>T</w:t>
      </w:r>
      <w:r>
        <w:rPr>
          <w:color w:val="000000"/>
          <w:highlight w:val="white"/>
        </w:rPr>
        <w:t>&gt;</w:t>
      </w:r>
    </w:p>
    <w:p w14:paraId="2E51C493" w14:textId="77777777" w:rsidR="00470C22" w:rsidRDefault="00470C22" w:rsidP="00950122">
      <w:pPr>
        <w:pStyle w:val="CodePACKT"/>
        <w:rPr>
          <w:highlight w:val="white"/>
        </w:rPr>
      </w:pPr>
      <w:r>
        <w:rPr>
          <w:color w:val="0000FF"/>
          <w:highlight w:val="white"/>
        </w:rPr>
        <w:t>int</w:t>
      </w:r>
      <w:r>
        <w:rPr>
          <w:highlight w:val="white"/>
        </w:rPr>
        <w:t xml:space="preserve"> partition(</w:t>
      </w:r>
      <w:r>
        <w:rPr>
          <w:color w:val="2B91AF"/>
          <w:highlight w:val="white"/>
        </w:rPr>
        <w:t>T</w:t>
      </w:r>
      <w:r>
        <w:rPr>
          <w:highlight w:val="white"/>
        </w:rPr>
        <w:t xml:space="preserve"> </w:t>
      </w:r>
      <w:r>
        <w:rPr>
          <w:color w:val="808080"/>
          <w:highlight w:val="white"/>
        </w:rPr>
        <w:t>a</w:t>
      </w:r>
      <w:r>
        <w:rPr>
          <w:highlight w:val="white"/>
        </w:rPr>
        <w:t xml:space="preserve">[], </w:t>
      </w:r>
      <w:r>
        <w:rPr>
          <w:color w:val="0000FF"/>
          <w:highlight w:val="white"/>
        </w:rPr>
        <w:t>int</w:t>
      </w:r>
      <w:r>
        <w:rPr>
          <w:highlight w:val="white"/>
        </w:rPr>
        <w:t xml:space="preserve"> </w:t>
      </w:r>
      <w:r>
        <w:rPr>
          <w:color w:val="808080"/>
          <w:highlight w:val="white"/>
        </w:rPr>
        <w:t>p</w:t>
      </w:r>
      <w:r>
        <w:rPr>
          <w:highlight w:val="white"/>
        </w:rPr>
        <w:t xml:space="preserve">, </w:t>
      </w:r>
      <w:r>
        <w:rPr>
          <w:color w:val="0000FF"/>
          <w:highlight w:val="white"/>
        </w:rPr>
        <w:t>int</w:t>
      </w:r>
      <w:r>
        <w:rPr>
          <w:highlight w:val="white"/>
        </w:rPr>
        <w:t xml:space="preserve"> </w:t>
      </w:r>
      <w:r>
        <w:rPr>
          <w:color w:val="808080"/>
          <w:highlight w:val="white"/>
        </w:rPr>
        <w:t>r</w:t>
      </w:r>
      <w:r>
        <w:rPr>
          <w:highlight w:val="white"/>
        </w:rPr>
        <w:t>)</w:t>
      </w:r>
    </w:p>
    <w:p w14:paraId="11EF12EC" w14:textId="77777777" w:rsidR="00470C22" w:rsidRDefault="00470C22" w:rsidP="00950122">
      <w:pPr>
        <w:pStyle w:val="CodePACKT"/>
        <w:rPr>
          <w:highlight w:val="white"/>
        </w:rPr>
      </w:pPr>
      <w:r>
        <w:rPr>
          <w:highlight w:val="white"/>
        </w:rPr>
        <w:t>{</w:t>
      </w:r>
    </w:p>
    <w:p w14:paraId="1BB5A135" w14:textId="77777777" w:rsidR="00470C22" w:rsidRDefault="00470C22" w:rsidP="00950122">
      <w:pPr>
        <w:pStyle w:val="CodePACKT"/>
        <w:rPr>
          <w:highlight w:val="white"/>
        </w:rPr>
      </w:pPr>
      <w:r>
        <w:rPr>
          <w:highlight w:val="white"/>
        </w:rPr>
        <w:tab/>
      </w:r>
      <w:r>
        <w:rPr>
          <w:color w:val="2B91AF"/>
          <w:highlight w:val="white"/>
        </w:rPr>
        <w:t>T</w:t>
      </w:r>
      <w:r>
        <w:rPr>
          <w:highlight w:val="white"/>
        </w:rPr>
        <w:t xml:space="preserve"> x;</w:t>
      </w:r>
    </w:p>
    <w:p w14:paraId="21F62DF2" w14:textId="77777777" w:rsidR="00470C22" w:rsidRDefault="00470C22" w:rsidP="00950122">
      <w:pPr>
        <w:pStyle w:val="CodePACKT"/>
        <w:rPr>
          <w:highlight w:val="white"/>
        </w:rPr>
      </w:pPr>
      <w:r>
        <w:rPr>
          <w:highlight w:val="white"/>
        </w:rPr>
        <w:tab/>
      </w:r>
      <w:r>
        <w:rPr>
          <w:color w:val="0000FF"/>
          <w:highlight w:val="white"/>
        </w:rPr>
        <w:t>int</w:t>
      </w:r>
      <w:r>
        <w:rPr>
          <w:highlight w:val="white"/>
        </w:rPr>
        <w:t xml:space="preserve"> i;</w:t>
      </w:r>
    </w:p>
    <w:p w14:paraId="7C4D5F86" w14:textId="77777777" w:rsidR="00470C22" w:rsidRDefault="00470C22" w:rsidP="00950122">
      <w:pPr>
        <w:pStyle w:val="CodePACKT"/>
        <w:rPr>
          <w:highlight w:val="white"/>
        </w:rPr>
      </w:pPr>
      <w:r>
        <w:rPr>
          <w:highlight w:val="white"/>
        </w:rPr>
        <w:tab/>
        <w:t xml:space="preserve">x = </w:t>
      </w:r>
      <w:r>
        <w:rPr>
          <w:color w:val="808080"/>
          <w:highlight w:val="white"/>
        </w:rPr>
        <w:t>a</w:t>
      </w:r>
      <w:r>
        <w:rPr>
          <w:highlight w:val="white"/>
        </w:rPr>
        <w:t>[</w:t>
      </w:r>
      <w:r>
        <w:rPr>
          <w:color w:val="808080"/>
          <w:highlight w:val="white"/>
        </w:rPr>
        <w:t>r</w:t>
      </w:r>
      <w:r>
        <w:rPr>
          <w:highlight w:val="white"/>
        </w:rPr>
        <w:t>];</w:t>
      </w:r>
    </w:p>
    <w:p w14:paraId="3F5683E0" w14:textId="77777777" w:rsidR="00470C22" w:rsidRDefault="00470C22" w:rsidP="00950122">
      <w:pPr>
        <w:pStyle w:val="CodePACKT"/>
        <w:rPr>
          <w:highlight w:val="white"/>
        </w:rPr>
      </w:pPr>
      <w:r>
        <w:rPr>
          <w:highlight w:val="white"/>
        </w:rPr>
        <w:tab/>
        <w:t xml:space="preserve">i = </w:t>
      </w:r>
      <w:r>
        <w:rPr>
          <w:color w:val="808080"/>
          <w:highlight w:val="white"/>
        </w:rPr>
        <w:t>p</w:t>
      </w:r>
      <w:r>
        <w:rPr>
          <w:highlight w:val="white"/>
        </w:rPr>
        <w:t xml:space="preserve"> - 1;</w:t>
      </w:r>
    </w:p>
    <w:p w14:paraId="750E0D4D" w14:textId="77777777" w:rsidR="00470C22" w:rsidRDefault="00470C22" w:rsidP="00950122">
      <w:pPr>
        <w:pStyle w:val="CodePACKT"/>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j = </w:t>
      </w:r>
      <w:r>
        <w:rPr>
          <w:color w:val="808080"/>
          <w:highlight w:val="white"/>
        </w:rPr>
        <w:t>p</w:t>
      </w:r>
      <w:r>
        <w:rPr>
          <w:highlight w:val="white"/>
        </w:rPr>
        <w:t xml:space="preserve">; j &lt;= </w:t>
      </w:r>
      <w:r>
        <w:rPr>
          <w:color w:val="808080"/>
          <w:highlight w:val="white"/>
        </w:rPr>
        <w:t>r</w:t>
      </w:r>
      <w:r>
        <w:rPr>
          <w:highlight w:val="white"/>
        </w:rPr>
        <w:t xml:space="preserve"> - 1; j++)</w:t>
      </w:r>
    </w:p>
    <w:p w14:paraId="37213683" w14:textId="77777777" w:rsidR="00470C22" w:rsidRDefault="00470C22" w:rsidP="00950122">
      <w:pPr>
        <w:pStyle w:val="CodePACKT"/>
        <w:rPr>
          <w:highlight w:val="white"/>
        </w:rPr>
      </w:pPr>
      <w:r>
        <w:rPr>
          <w:highlight w:val="white"/>
        </w:rPr>
        <w:tab/>
        <w:t>{</w:t>
      </w:r>
    </w:p>
    <w:p w14:paraId="10351D07" w14:textId="77777777" w:rsidR="00470C22" w:rsidRDefault="00470C22" w:rsidP="00950122">
      <w:pPr>
        <w:pStyle w:val="CodePACKT"/>
        <w:rPr>
          <w:highlight w:val="white"/>
        </w:rPr>
      </w:pPr>
      <w:r>
        <w:rPr>
          <w:highlight w:val="white"/>
        </w:rPr>
        <w:tab/>
      </w:r>
      <w:r>
        <w:rPr>
          <w:highlight w:val="white"/>
        </w:rPr>
        <w:tab/>
      </w:r>
      <w:r>
        <w:rPr>
          <w:color w:val="0000FF"/>
          <w:highlight w:val="white"/>
        </w:rPr>
        <w:t>if</w:t>
      </w:r>
      <w:r>
        <w:rPr>
          <w:highlight w:val="white"/>
        </w:rPr>
        <w:t xml:space="preserve"> (</w:t>
      </w:r>
      <w:r>
        <w:rPr>
          <w:color w:val="808080"/>
          <w:highlight w:val="white"/>
        </w:rPr>
        <w:t>a</w:t>
      </w:r>
      <w:r>
        <w:rPr>
          <w:highlight w:val="white"/>
        </w:rPr>
        <w:t>[j] &lt;= x)</w:t>
      </w:r>
    </w:p>
    <w:p w14:paraId="60A75C6C" w14:textId="77777777" w:rsidR="00470C22" w:rsidRDefault="00470C22" w:rsidP="00950122">
      <w:pPr>
        <w:pStyle w:val="CodePACKT"/>
        <w:rPr>
          <w:highlight w:val="white"/>
        </w:rPr>
      </w:pPr>
      <w:r>
        <w:rPr>
          <w:highlight w:val="white"/>
        </w:rPr>
        <w:tab/>
      </w:r>
      <w:r>
        <w:rPr>
          <w:highlight w:val="white"/>
        </w:rPr>
        <w:tab/>
        <w:t>{</w:t>
      </w:r>
    </w:p>
    <w:p w14:paraId="0F9194FF" w14:textId="77777777" w:rsidR="00470C22" w:rsidRDefault="00470C22" w:rsidP="00950122">
      <w:pPr>
        <w:pStyle w:val="CodePACKT"/>
        <w:rPr>
          <w:highlight w:val="white"/>
        </w:rPr>
      </w:pPr>
      <w:r>
        <w:rPr>
          <w:highlight w:val="white"/>
        </w:rPr>
        <w:tab/>
      </w:r>
      <w:r>
        <w:rPr>
          <w:highlight w:val="white"/>
        </w:rPr>
        <w:tab/>
      </w:r>
      <w:r>
        <w:rPr>
          <w:highlight w:val="white"/>
        </w:rPr>
        <w:tab/>
        <w:t>i = i + 1;</w:t>
      </w:r>
    </w:p>
    <w:p w14:paraId="5F0DB47B" w14:textId="77777777" w:rsidR="00470C22" w:rsidRDefault="00470C22" w:rsidP="00950122">
      <w:pPr>
        <w:pStyle w:val="CodePACKT"/>
        <w:rPr>
          <w:highlight w:val="white"/>
        </w:rPr>
      </w:pPr>
      <w:r>
        <w:rPr>
          <w:highlight w:val="white"/>
        </w:rPr>
        <w:tab/>
      </w:r>
      <w:r>
        <w:rPr>
          <w:highlight w:val="white"/>
        </w:rPr>
        <w:tab/>
      </w:r>
      <w:r>
        <w:rPr>
          <w:highlight w:val="white"/>
        </w:rPr>
        <w:tab/>
        <w:t>swap(</w:t>
      </w:r>
      <w:r>
        <w:rPr>
          <w:color w:val="808080"/>
          <w:highlight w:val="white"/>
        </w:rPr>
        <w:t>a</w:t>
      </w:r>
      <w:r>
        <w:rPr>
          <w:highlight w:val="white"/>
        </w:rPr>
        <w:t xml:space="preserve">[i], </w:t>
      </w:r>
      <w:r>
        <w:rPr>
          <w:color w:val="808080"/>
          <w:highlight w:val="white"/>
        </w:rPr>
        <w:t>a</w:t>
      </w:r>
      <w:r>
        <w:rPr>
          <w:highlight w:val="white"/>
        </w:rPr>
        <w:t>[j]);</w:t>
      </w:r>
    </w:p>
    <w:p w14:paraId="2BD1B537" w14:textId="77777777" w:rsidR="00470C22" w:rsidRDefault="00470C22" w:rsidP="00950122">
      <w:pPr>
        <w:pStyle w:val="CodePACKT"/>
        <w:rPr>
          <w:highlight w:val="white"/>
        </w:rPr>
      </w:pPr>
      <w:r>
        <w:rPr>
          <w:highlight w:val="white"/>
        </w:rPr>
        <w:tab/>
      </w:r>
      <w:r>
        <w:rPr>
          <w:highlight w:val="white"/>
        </w:rPr>
        <w:tab/>
        <w:t>}</w:t>
      </w:r>
    </w:p>
    <w:p w14:paraId="2721D35A" w14:textId="77777777" w:rsidR="00470C22" w:rsidRDefault="00470C22" w:rsidP="00950122">
      <w:pPr>
        <w:pStyle w:val="CodePACKT"/>
        <w:rPr>
          <w:highlight w:val="white"/>
        </w:rPr>
      </w:pPr>
      <w:r>
        <w:rPr>
          <w:highlight w:val="white"/>
        </w:rPr>
        <w:tab/>
        <w:t>}</w:t>
      </w:r>
    </w:p>
    <w:p w14:paraId="57B5EB67" w14:textId="77777777" w:rsidR="00470C22" w:rsidRDefault="00470C22" w:rsidP="00950122">
      <w:pPr>
        <w:pStyle w:val="CodePACKT"/>
        <w:rPr>
          <w:highlight w:val="white"/>
        </w:rPr>
      </w:pPr>
      <w:r>
        <w:rPr>
          <w:highlight w:val="white"/>
        </w:rPr>
        <w:tab/>
        <w:t>swap(</w:t>
      </w:r>
      <w:r>
        <w:rPr>
          <w:color w:val="808080"/>
          <w:highlight w:val="white"/>
        </w:rPr>
        <w:t>a</w:t>
      </w:r>
      <w:r>
        <w:rPr>
          <w:highlight w:val="white"/>
        </w:rPr>
        <w:t xml:space="preserve">[i + 1], </w:t>
      </w:r>
      <w:r>
        <w:rPr>
          <w:color w:val="808080"/>
          <w:highlight w:val="white"/>
        </w:rPr>
        <w:t>a</w:t>
      </w:r>
      <w:r>
        <w:rPr>
          <w:highlight w:val="white"/>
        </w:rPr>
        <w:t>[</w:t>
      </w:r>
      <w:r>
        <w:rPr>
          <w:color w:val="808080"/>
          <w:highlight w:val="white"/>
        </w:rPr>
        <w:t>r</w:t>
      </w:r>
      <w:r>
        <w:rPr>
          <w:highlight w:val="white"/>
        </w:rPr>
        <w:t>]);</w:t>
      </w:r>
    </w:p>
    <w:p w14:paraId="7914A1BC" w14:textId="77777777" w:rsidR="00470C22" w:rsidRDefault="00470C22" w:rsidP="00950122">
      <w:pPr>
        <w:pStyle w:val="CodePACKT"/>
        <w:rPr>
          <w:highlight w:val="white"/>
        </w:rPr>
      </w:pPr>
      <w:r>
        <w:rPr>
          <w:highlight w:val="white"/>
        </w:rPr>
        <w:tab/>
      </w:r>
      <w:r>
        <w:rPr>
          <w:color w:val="0000FF"/>
          <w:highlight w:val="white"/>
        </w:rPr>
        <w:t>return</w:t>
      </w:r>
      <w:r>
        <w:rPr>
          <w:highlight w:val="white"/>
        </w:rPr>
        <w:t xml:space="preserve"> i + 1;</w:t>
      </w:r>
    </w:p>
    <w:p w14:paraId="278DA8E7" w14:textId="77777777" w:rsidR="00470C22" w:rsidRDefault="00470C22" w:rsidP="00950122">
      <w:pPr>
        <w:pStyle w:val="CodePACKT"/>
        <w:rPr>
          <w:highlight w:val="white"/>
        </w:rPr>
      </w:pPr>
      <w:r>
        <w:rPr>
          <w:highlight w:val="white"/>
        </w:rPr>
        <w:t>}</w:t>
      </w:r>
    </w:p>
    <w:p w14:paraId="00956649" w14:textId="77777777" w:rsidR="00470C22" w:rsidRDefault="00470C22" w:rsidP="00950122">
      <w:pPr>
        <w:pStyle w:val="CodePACKT"/>
        <w:rPr>
          <w:color w:val="000000"/>
          <w:highlight w:val="white"/>
        </w:rPr>
      </w:pPr>
      <w:r>
        <w:rPr>
          <w:highlight w:val="white"/>
        </w:rPr>
        <w:t>template</w:t>
      </w:r>
      <w:r>
        <w:rPr>
          <w:color w:val="000000"/>
          <w:highlight w:val="white"/>
        </w:rPr>
        <w:t xml:space="preserve"> &lt;</w:t>
      </w:r>
      <w:r>
        <w:rPr>
          <w:highlight w:val="white"/>
        </w:rPr>
        <w:t>class</w:t>
      </w:r>
      <w:r>
        <w:rPr>
          <w:color w:val="000000"/>
          <w:highlight w:val="white"/>
        </w:rPr>
        <w:t xml:space="preserve"> </w:t>
      </w:r>
      <w:r>
        <w:rPr>
          <w:color w:val="2B91AF"/>
          <w:highlight w:val="white"/>
        </w:rPr>
        <w:t>T</w:t>
      </w:r>
      <w:r>
        <w:rPr>
          <w:color w:val="000000"/>
          <w:highlight w:val="white"/>
        </w:rPr>
        <w:t>&gt;</w:t>
      </w:r>
    </w:p>
    <w:p w14:paraId="7E81B31E" w14:textId="77777777" w:rsidR="00470C22" w:rsidRDefault="00470C22" w:rsidP="00950122">
      <w:pPr>
        <w:pStyle w:val="CodePACKT"/>
        <w:rPr>
          <w:highlight w:val="white"/>
        </w:rPr>
      </w:pPr>
      <w:r>
        <w:rPr>
          <w:color w:val="0000FF"/>
          <w:highlight w:val="white"/>
        </w:rPr>
        <w:t>void</w:t>
      </w:r>
      <w:r>
        <w:rPr>
          <w:highlight w:val="white"/>
        </w:rPr>
        <w:t xml:space="preserve"> quick_sort(</w:t>
      </w:r>
      <w:r>
        <w:rPr>
          <w:color w:val="2B91AF"/>
          <w:highlight w:val="white"/>
        </w:rPr>
        <w:t>T</w:t>
      </w:r>
      <w:r>
        <w:rPr>
          <w:highlight w:val="white"/>
        </w:rPr>
        <w:t xml:space="preserve"> </w:t>
      </w:r>
      <w:r>
        <w:rPr>
          <w:color w:val="808080"/>
          <w:highlight w:val="white"/>
        </w:rPr>
        <w:t>a</w:t>
      </w:r>
      <w:r>
        <w:rPr>
          <w:highlight w:val="white"/>
        </w:rPr>
        <w:t xml:space="preserve">[], </w:t>
      </w:r>
      <w:r>
        <w:rPr>
          <w:color w:val="0000FF"/>
          <w:highlight w:val="white"/>
        </w:rPr>
        <w:t>int</w:t>
      </w:r>
      <w:r>
        <w:rPr>
          <w:highlight w:val="white"/>
        </w:rPr>
        <w:t xml:space="preserve"> </w:t>
      </w:r>
      <w:r>
        <w:rPr>
          <w:color w:val="808080"/>
          <w:highlight w:val="white"/>
        </w:rPr>
        <w:t>p</w:t>
      </w:r>
      <w:r>
        <w:rPr>
          <w:highlight w:val="white"/>
        </w:rPr>
        <w:t xml:space="preserve">, </w:t>
      </w:r>
      <w:r>
        <w:rPr>
          <w:color w:val="0000FF"/>
          <w:highlight w:val="white"/>
        </w:rPr>
        <w:t>int</w:t>
      </w:r>
      <w:r>
        <w:rPr>
          <w:highlight w:val="white"/>
        </w:rPr>
        <w:t xml:space="preserve"> </w:t>
      </w:r>
      <w:r>
        <w:rPr>
          <w:color w:val="808080"/>
          <w:highlight w:val="white"/>
        </w:rPr>
        <w:t>r</w:t>
      </w:r>
      <w:r>
        <w:rPr>
          <w:highlight w:val="white"/>
        </w:rPr>
        <w:t>)</w:t>
      </w:r>
    </w:p>
    <w:p w14:paraId="50C1735F" w14:textId="77777777" w:rsidR="00470C22" w:rsidRDefault="00470C22" w:rsidP="00950122">
      <w:pPr>
        <w:pStyle w:val="CodePACKT"/>
        <w:rPr>
          <w:highlight w:val="white"/>
        </w:rPr>
      </w:pPr>
      <w:r>
        <w:rPr>
          <w:highlight w:val="white"/>
        </w:rPr>
        <w:t>{</w:t>
      </w:r>
    </w:p>
    <w:p w14:paraId="2873D110" w14:textId="77777777" w:rsidR="00470C22" w:rsidRDefault="00470C22" w:rsidP="00950122">
      <w:pPr>
        <w:pStyle w:val="CodePACKT"/>
        <w:rPr>
          <w:highlight w:val="white"/>
        </w:rPr>
      </w:pPr>
      <w:r>
        <w:rPr>
          <w:highlight w:val="white"/>
        </w:rPr>
        <w:tab/>
      </w:r>
      <w:r>
        <w:rPr>
          <w:color w:val="0000FF"/>
          <w:highlight w:val="white"/>
        </w:rPr>
        <w:t>int</w:t>
      </w:r>
      <w:r>
        <w:rPr>
          <w:highlight w:val="white"/>
        </w:rPr>
        <w:t xml:space="preserve"> q;</w:t>
      </w:r>
    </w:p>
    <w:p w14:paraId="7E282C93" w14:textId="77777777" w:rsidR="00470C22" w:rsidRDefault="00470C22" w:rsidP="00950122">
      <w:pPr>
        <w:pStyle w:val="CodePACKT"/>
        <w:rPr>
          <w:highlight w:val="white"/>
        </w:rPr>
      </w:pPr>
      <w:r>
        <w:rPr>
          <w:highlight w:val="white"/>
        </w:rPr>
        <w:tab/>
      </w:r>
      <w:r>
        <w:rPr>
          <w:color w:val="0000FF"/>
          <w:highlight w:val="white"/>
        </w:rPr>
        <w:t>if</w:t>
      </w:r>
      <w:r>
        <w:rPr>
          <w:highlight w:val="white"/>
        </w:rPr>
        <w:t xml:space="preserve"> (</w:t>
      </w:r>
      <w:r>
        <w:rPr>
          <w:color w:val="808080"/>
          <w:highlight w:val="white"/>
        </w:rPr>
        <w:t>p</w:t>
      </w:r>
      <w:r>
        <w:rPr>
          <w:highlight w:val="white"/>
        </w:rPr>
        <w:t>&lt;</w:t>
      </w:r>
      <w:r>
        <w:rPr>
          <w:color w:val="808080"/>
          <w:highlight w:val="white"/>
        </w:rPr>
        <w:t>r</w:t>
      </w:r>
      <w:r>
        <w:rPr>
          <w:highlight w:val="white"/>
        </w:rPr>
        <w:t>)</w:t>
      </w:r>
    </w:p>
    <w:p w14:paraId="6642F478" w14:textId="77777777" w:rsidR="00470C22" w:rsidRDefault="00470C22" w:rsidP="00950122">
      <w:pPr>
        <w:pStyle w:val="CodePACKT"/>
        <w:rPr>
          <w:highlight w:val="white"/>
        </w:rPr>
      </w:pPr>
      <w:r>
        <w:rPr>
          <w:highlight w:val="white"/>
        </w:rPr>
        <w:tab/>
        <w:t>{</w:t>
      </w:r>
    </w:p>
    <w:p w14:paraId="31A97D2E" w14:textId="77777777" w:rsidR="00470C22" w:rsidRDefault="00470C22" w:rsidP="00950122">
      <w:pPr>
        <w:pStyle w:val="CodePACKT"/>
        <w:rPr>
          <w:highlight w:val="white"/>
        </w:rPr>
      </w:pPr>
      <w:r>
        <w:rPr>
          <w:highlight w:val="white"/>
        </w:rPr>
        <w:tab/>
      </w:r>
      <w:r>
        <w:rPr>
          <w:highlight w:val="white"/>
        </w:rPr>
        <w:tab/>
        <w:t>q = partition(</w:t>
      </w:r>
      <w:r>
        <w:rPr>
          <w:color w:val="808080"/>
          <w:highlight w:val="white"/>
        </w:rPr>
        <w:t>a</w:t>
      </w:r>
      <w:r>
        <w:rPr>
          <w:highlight w:val="white"/>
        </w:rPr>
        <w:t xml:space="preserve">, </w:t>
      </w:r>
      <w:r>
        <w:rPr>
          <w:color w:val="808080"/>
          <w:highlight w:val="white"/>
        </w:rPr>
        <w:t>p</w:t>
      </w:r>
      <w:r>
        <w:rPr>
          <w:highlight w:val="white"/>
        </w:rPr>
        <w:t xml:space="preserve">, </w:t>
      </w:r>
      <w:r>
        <w:rPr>
          <w:color w:val="808080"/>
          <w:highlight w:val="white"/>
        </w:rPr>
        <w:t>r</w:t>
      </w:r>
      <w:r>
        <w:rPr>
          <w:highlight w:val="white"/>
        </w:rPr>
        <w:t>);</w:t>
      </w:r>
    </w:p>
    <w:p w14:paraId="4E342287" w14:textId="77777777" w:rsidR="00470C22" w:rsidRDefault="00470C22" w:rsidP="00950122">
      <w:pPr>
        <w:pStyle w:val="CodePACKT"/>
        <w:rPr>
          <w:highlight w:val="white"/>
        </w:rPr>
      </w:pPr>
      <w:r>
        <w:rPr>
          <w:highlight w:val="white"/>
        </w:rPr>
        <w:tab/>
      </w:r>
      <w:r>
        <w:rPr>
          <w:highlight w:val="white"/>
        </w:rPr>
        <w:tab/>
        <w:t>quick_sort(</w:t>
      </w:r>
      <w:r>
        <w:rPr>
          <w:color w:val="808080"/>
          <w:highlight w:val="white"/>
        </w:rPr>
        <w:t>a</w:t>
      </w:r>
      <w:r>
        <w:rPr>
          <w:highlight w:val="white"/>
        </w:rPr>
        <w:t xml:space="preserve">, </w:t>
      </w:r>
      <w:r>
        <w:rPr>
          <w:color w:val="808080"/>
          <w:highlight w:val="white"/>
        </w:rPr>
        <w:t>p</w:t>
      </w:r>
      <w:r>
        <w:rPr>
          <w:highlight w:val="white"/>
        </w:rPr>
        <w:t>, q - 1);</w:t>
      </w:r>
    </w:p>
    <w:p w14:paraId="411D868F" w14:textId="77777777" w:rsidR="00470C22" w:rsidRDefault="00470C22" w:rsidP="00950122">
      <w:pPr>
        <w:pStyle w:val="CodePACKT"/>
        <w:rPr>
          <w:highlight w:val="white"/>
        </w:rPr>
      </w:pPr>
      <w:r>
        <w:rPr>
          <w:highlight w:val="white"/>
        </w:rPr>
        <w:tab/>
      </w:r>
      <w:r>
        <w:rPr>
          <w:highlight w:val="white"/>
        </w:rPr>
        <w:tab/>
        <w:t>quick_sort(</w:t>
      </w:r>
      <w:r>
        <w:rPr>
          <w:color w:val="808080"/>
          <w:highlight w:val="white"/>
        </w:rPr>
        <w:t>a</w:t>
      </w:r>
      <w:r>
        <w:rPr>
          <w:highlight w:val="white"/>
        </w:rPr>
        <w:t xml:space="preserve">, q + 1, </w:t>
      </w:r>
      <w:r>
        <w:rPr>
          <w:color w:val="808080"/>
          <w:highlight w:val="white"/>
        </w:rPr>
        <w:t>r</w:t>
      </w:r>
      <w:r>
        <w:rPr>
          <w:highlight w:val="white"/>
        </w:rPr>
        <w:t>);</w:t>
      </w:r>
    </w:p>
    <w:p w14:paraId="24BFFCE9" w14:textId="77777777" w:rsidR="00470C22" w:rsidRDefault="00470C22" w:rsidP="00950122">
      <w:pPr>
        <w:pStyle w:val="CodePACKT"/>
        <w:rPr>
          <w:highlight w:val="white"/>
        </w:rPr>
      </w:pPr>
      <w:r>
        <w:rPr>
          <w:highlight w:val="white"/>
        </w:rPr>
        <w:tab/>
        <w:t>}</w:t>
      </w:r>
    </w:p>
    <w:p w14:paraId="74562BC4" w14:textId="77777777" w:rsidR="00470C22" w:rsidRDefault="00470C22" w:rsidP="00950122">
      <w:pPr>
        <w:pStyle w:val="CodePACKT"/>
        <w:rPr>
          <w:highlight w:val="white"/>
        </w:rPr>
      </w:pPr>
      <w:r>
        <w:rPr>
          <w:highlight w:val="white"/>
        </w:rPr>
        <w:t>}</w:t>
      </w:r>
    </w:p>
    <w:p w14:paraId="28D9F617" w14:textId="77777777" w:rsidR="00470C22" w:rsidRDefault="00470C22" w:rsidP="00470C22">
      <w:pPr>
        <w:pStyle w:val="BulletPACKT"/>
        <w:rPr>
          <w:highlight w:val="white"/>
        </w:rPr>
      </w:pPr>
    </w:p>
    <w:p w14:paraId="1194FA01" w14:textId="72D3B011" w:rsidR="00A174F2" w:rsidRPr="00A174F2" w:rsidRDefault="00A174F2" w:rsidP="00926C20">
      <w:pPr>
        <w:pStyle w:val="BulletPACKT"/>
        <w:rPr>
          <w:rFonts w:ascii="Arial" w:hAnsi="Arial" w:cs="Arial"/>
          <w:color w:val="333399"/>
          <w:sz w:val="28"/>
          <w:szCs w:val="28"/>
        </w:rPr>
      </w:pPr>
      <w:r>
        <w:tab/>
      </w:r>
    </w:p>
    <w:p w14:paraId="7FC5DA65" w14:textId="55F776CA" w:rsidR="001225D8" w:rsidRDefault="001225D8" w:rsidP="00950122">
      <w:pPr>
        <w:pStyle w:val="Heading2"/>
      </w:pPr>
      <w:r>
        <w:lastRenderedPageBreak/>
        <w:t>How it works...</w:t>
      </w:r>
    </w:p>
    <w:p w14:paraId="4DA0335B" w14:textId="07CA3158" w:rsidR="001225D8" w:rsidDel="00F83647" w:rsidRDefault="001225D8" w:rsidP="001225D8">
      <w:pPr>
        <w:pStyle w:val="NormalPACKT"/>
        <w:rPr>
          <w:del w:id="6" w:author="Rashmi Suvarna" w:date="2015-09-02T11:29:00Z"/>
        </w:rPr>
      </w:pPr>
    </w:p>
    <w:p w14:paraId="3FF3B261" w14:textId="4FDBF4FD" w:rsidR="00BA05B6" w:rsidRDefault="00CE0A71" w:rsidP="00CE0A71">
      <w:pPr>
        <w:pStyle w:val="NormalPACKT"/>
      </w:pPr>
      <w:r>
        <w:t xml:space="preserve">In this example </w:t>
      </w:r>
      <w:r w:rsidR="00657146">
        <w:t>bubble sort and quick sort have been discussed.</w:t>
      </w:r>
    </w:p>
    <w:p w14:paraId="25DDB43F" w14:textId="78404E23" w:rsidR="005F1379" w:rsidRDefault="005F1379" w:rsidP="00CE0A71">
      <w:pPr>
        <w:pStyle w:val="NormalPACKT"/>
      </w:pPr>
      <w:r>
        <w:t>In games programming, we will be faced with numerous occasions when we need to sort data in a certain manner. However as easy as this may seem, we need to be careful with selection the correct sorting algorithm. Let us take the bubble sort algorithm</w:t>
      </w:r>
      <w:r w:rsidR="009F3447">
        <w:t xml:space="preserve">. The algorithm is very simple as we use a nested loop to check for the sorting condition. However as you may notice that the inner conditional check will be executed n^2 number of times. Hence the order of the algorithm is </w:t>
      </w:r>
      <w:r w:rsidR="00937F26">
        <w:t>O (</w:t>
      </w:r>
      <w:r w:rsidR="009F3447">
        <w:t>n^2). If we are implementing a game like Candy Crush and we need to notify the user at run time if he has achieved a High Score and how many of his Facebook friend’s score he has crossed and what is the next score to beat, it might take an immense about of time. So on a large data set, it is not the most effective algorithm to use.</w:t>
      </w:r>
    </w:p>
    <w:p w14:paraId="1EB5F5EF" w14:textId="15B14F2E" w:rsidR="009F3447" w:rsidRDefault="009F3447" w:rsidP="00CE0A71">
      <w:pPr>
        <w:pStyle w:val="NormalPACKT"/>
      </w:pPr>
      <w:r>
        <w:t xml:space="preserve">On the other hand, using quick sort does the trick for us. As you can see if divides the problem space continuously and reduces the search space. It does so by selecting a pivot and shifting the pivot at every </w:t>
      </w:r>
      <w:r w:rsidR="00937F26">
        <w:t xml:space="preserve">step. This is very effective and is the most preferred sorting algorithm. Even the inbuilt standard template library uses a modified version of quick sort called QSort2 for its inbuilt </w:t>
      </w:r>
      <w:r w:rsidR="00D84160">
        <w:t>sort (</w:t>
      </w:r>
      <w:r w:rsidR="00937F26">
        <w:t>) function.</w:t>
      </w:r>
    </w:p>
    <w:p w14:paraId="78734A30" w14:textId="5F908ABC" w:rsidR="0060130B" w:rsidDel="00F83647" w:rsidRDefault="0060130B" w:rsidP="0060130B">
      <w:pPr>
        <w:pStyle w:val="NormalPACKT"/>
        <w:rPr>
          <w:del w:id="7" w:author="Rashmi Suvarna" w:date="2015-09-02T11:30:00Z"/>
        </w:rPr>
      </w:pPr>
    </w:p>
    <w:p w14:paraId="6CA2F05D" w14:textId="687E51A7" w:rsidR="001225D8" w:rsidRDefault="0050622F" w:rsidP="00291B74">
      <w:pPr>
        <w:pStyle w:val="Heading1"/>
        <w:numPr>
          <w:ilvl w:val="0"/>
          <w:numId w:val="5"/>
        </w:numPr>
        <w:tabs>
          <w:tab w:val="left" w:pos="0"/>
        </w:tabs>
      </w:pPr>
      <w:r>
        <w:t xml:space="preserve">Using </w:t>
      </w:r>
      <w:r w:rsidR="002B5CB2">
        <w:t>searching</w:t>
      </w:r>
      <w:r w:rsidR="00866BCC">
        <w:t xml:space="preserve"> techniques to look for an item</w:t>
      </w:r>
    </w:p>
    <w:p w14:paraId="41EC1C9E" w14:textId="51FD1F07" w:rsidR="001225D8" w:rsidRDefault="000965F0" w:rsidP="001225D8">
      <w:pPr>
        <w:pStyle w:val="NormalPACKT"/>
      </w:pPr>
      <w:r>
        <w:t xml:space="preserve">Searching techniques are the group of algorithms that involve the process of looking for an item in a container. Searching and sorting go hand in hand. A sorted container will be easier to search. After a container is sorted or ordered, we can apply an apt searching algorithm to find an element. Suppose we need to find the name of the guns which have been used to kill more than 25 enemies. If the container stores the values of the name of the gun and total kills associated with that gun, all we need to do is to first sort that container in ascending number of kills made by the gun. Then we can do a linear search in which we find the first gun which has more 25 kills. Correspondingly the next items in the container after that will have more than 25 kills as the container is sorted. However we can apply better searching techniques. </w:t>
      </w:r>
    </w:p>
    <w:p w14:paraId="1A12BB7B" w14:textId="77777777" w:rsidR="001225D8" w:rsidRDefault="001225D8" w:rsidP="00291B74">
      <w:pPr>
        <w:pStyle w:val="Heading2"/>
        <w:numPr>
          <w:ilvl w:val="1"/>
          <w:numId w:val="1"/>
        </w:numPr>
        <w:tabs>
          <w:tab w:val="left" w:pos="0"/>
        </w:tabs>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91B74">
      <w:pPr>
        <w:pStyle w:val="Heading2"/>
        <w:numPr>
          <w:ilvl w:val="1"/>
          <w:numId w:val="1"/>
        </w:numPr>
        <w:tabs>
          <w:tab w:val="left" w:pos="0"/>
        </w:tabs>
      </w:pPr>
      <w:r>
        <w:lastRenderedPageBreak/>
        <w:t>How to do it...</w:t>
      </w:r>
    </w:p>
    <w:p w14:paraId="5C0A774A" w14:textId="71BA6722" w:rsidR="00BB52C7" w:rsidRPr="00BB52C7" w:rsidRDefault="00BB52C7" w:rsidP="00BB52C7">
      <w:pPr>
        <w:pStyle w:val="NormalPACKT"/>
      </w:pPr>
      <w:r>
        <w:t>In this recipe we will find out how we can easily apply searching algorithms to our program.</w:t>
      </w:r>
    </w:p>
    <w:p w14:paraId="441A571F" w14:textId="77777777" w:rsidR="002E191F" w:rsidRDefault="002E191F" w:rsidP="00291B74">
      <w:pPr>
        <w:pStyle w:val="NumberedBulletPACKT"/>
        <w:numPr>
          <w:ilvl w:val="0"/>
          <w:numId w:val="23"/>
        </w:numPr>
        <w:tabs>
          <w:tab w:val="clear" w:pos="360"/>
          <w:tab w:val="left" w:pos="720"/>
        </w:tabs>
      </w:pPr>
      <w:r>
        <w:t>Open Visual Studio.</w:t>
      </w:r>
    </w:p>
    <w:p w14:paraId="5F684F82" w14:textId="77777777" w:rsidR="002E191F" w:rsidRDefault="002E191F" w:rsidP="00291B74">
      <w:pPr>
        <w:pStyle w:val="NumberedBulletPACKT"/>
        <w:numPr>
          <w:ilvl w:val="0"/>
          <w:numId w:val="23"/>
        </w:numPr>
        <w:tabs>
          <w:tab w:val="clear" w:pos="360"/>
          <w:tab w:val="left" w:pos="720"/>
        </w:tabs>
      </w:pPr>
      <w:r>
        <w:t xml:space="preserve">Create a new C++ project </w:t>
      </w:r>
    </w:p>
    <w:p w14:paraId="1FB73D2E" w14:textId="53B2CA8D" w:rsidR="006063BD" w:rsidRDefault="006063BD" w:rsidP="00291B74">
      <w:pPr>
        <w:pStyle w:val="NumberedBulletPACKT"/>
        <w:numPr>
          <w:ilvl w:val="0"/>
          <w:numId w:val="23"/>
        </w:numPr>
        <w:tabs>
          <w:tab w:val="clear" w:pos="360"/>
          <w:tab w:val="left" w:pos="720"/>
        </w:tabs>
      </w:pPr>
      <w:r>
        <w:t>Select a win32 console application</w:t>
      </w:r>
    </w:p>
    <w:p w14:paraId="3B5B04BB" w14:textId="2411A95A" w:rsidR="00821ECC" w:rsidRDefault="002E191F" w:rsidP="00291B74">
      <w:pPr>
        <w:pStyle w:val="NumberedBulletPACKT"/>
        <w:numPr>
          <w:ilvl w:val="0"/>
          <w:numId w:val="23"/>
        </w:numPr>
        <w:tabs>
          <w:tab w:val="clear" w:pos="360"/>
          <w:tab w:val="left" w:pos="720"/>
        </w:tabs>
      </w:pPr>
      <w:r>
        <w:t xml:space="preserve">Add a source file called </w:t>
      </w:r>
      <w:r w:rsidR="008E36AF">
        <w:t>Source</w:t>
      </w:r>
      <w:r>
        <w:t xml:space="preserve">.cpp </w:t>
      </w:r>
    </w:p>
    <w:p w14:paraId="06F2B918" w14:textId="3B49F7D7" w:rsidR="001225D8" w:rsidRDefault="00821ECC" w:rsidP="00291B74">
      <w:pPr>
        <w:pStyle w:val="NumberedBulletPACKT"/>
        <w:numPr>
          <w:ilvl w:val="0"/>
          <w:numId w:val="23"/>
        </w:numPr>
        <w:tabs>
          <w:tab w:val="clear" w:pos="360"/>
          <w:tab w:val="left" w:pos="720"/>
        </w:tabs>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15BCFB7A" w14:textId="4D7B5B10" w:rsidR="00FB34BC" w:rsidRPr="0016524F" w:rsidRDefault="0016524F" w:rsidP="00950122">
      <w:pPr>
        <w:pStyle w:val="CodePACKT"/>
      </w:pPr>
      <w:r w:rsidRPr="0016524F">
        <w:t>Source.cpp</w:t>
      </w:r>
    </w:p>
    <w:p w14:paraId="744AA912" w14:textId="77777777" w:rsidR="0016524F" w:rsidRDefault="0016524F" w:rsidP="00950122">
      <w:pPr>
        <w:pStyle w:val="CodePACKT"/>
        <w:rPr>
          <w:rFonts w:ascii="Consolas" w:eastAsiaTheme="minorHAnsi" w:hAnsi="Consolas" w:cs="Consolas"/>
          <w:color w:val="000000"/>
          <w:szCs w:val="19"/>
          <w:highlight w:val="white"/>
        </w:rPr>
      </w:pPr>
    </w:p>
    <w:p w14:paraId="0D7556D6"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FF"/>
          <w:szCs w:val="19"/>
          <w:highlight w:val="white"/>
          <w:lang w:val="en-NZ" w:eastAsia="en-US"/>
        </w:rPr>
        <w:t>#include</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A31515"/>
          <w:szCs w:val="19"/>
          <w:highlight w:val="white"/>
          <w:lang w:val="en-NZ" w:eastAsia="en-US"/>
        </w:rPr>
        <w:t>&lt;iostream&gt;</w:t>
      </w:r>
    </w:p>
    <w:p w14:paraId="699105D7"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FF"/>
          <w:szCs w:val="19"/>
          <w:highlight w:val="white"/>
          <w:lang w:val="en-NZ" w:eastAsia="en-US"/>
        </w:rPr>
        <w:t>#include</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A31515"/>
          <w:szCs w:val="19"/>
          <w:highlight w:val="white"/>
          <w:lang w:val="en-NZ" w:eastAsia="en-US"/>
        </w:rPr>
        <w:t>&lt;conio.h&gt;</w:t>
      </w:r>
    </w:p>
    <w:p w14:paraId="7B99E87C" w14:textId="77777777" w:rsidR="00D52E06" w:rsidRPr="00D52E06" w:rsidRDefault="00D52E06" w:rsidP="00950122">
      <w:pPr>
        <w:pStyle w:val="CodePACKT"/>
        <w:rPr>
          <w:rFonts w:ascii="Consolas" w:eastAsiaTheme="minorHAnsi" w:hAnsi="Consolas" w:cs="Consolas"/>
          <w:color w:val="000000"/>
          <w:szCs w:val="19"/>
          <w:highlight w:val="white"/>
          <w:lang w:val="en-NZ"/>
        </w:rPr>
      </w:pPr>
    </w:p>
    <w:p w14:paraId="5A78E604"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FF"/>
          <w:szCs w:val="19"/>
          <w:highlight w:val="white"/>
          <w:lang w:val="en-NZ" w:eastAsia="en-US"/>
        </w:rPr>
        <w:t>using</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0000FF"/>
          <w:szCs w:val="19"/>
          <w:highlight w:val="white"/>
          <w:lang w:val="en-NZ" w:eastAsia="en-US"/>
        </w:rPr>
        <w:t>namespace</w:t>
      </w:r>
      <w:r w:rsidRPr="00D52E06">
        <w:rPr>
          <w:rFonts w:ascii="Consolas" w:eastAsiaTheme="minorHAnsi" w:hAnsi="Consolas" w:cs="Consolas"/>
          <w:color w:val="000000"/>
          <w:szCs w:val="19"/>
          <w:highlight w:val="white"/>
          <w:lang w:val="en-NZ" w:eastAsia="en-US"/>
        </w:rPr>
        <w:t xml:space="preserve"> std;</w:t>
      </w:r>
    </w:p>
    <w:p w14:paraId="6B1D02CA" w14:textId="77777777" w:rsidR="00D52E06" w:rsidRPr="00D52E06" w:rsidRDefault="00D52E06" w:rsidP="00950122">
      <w:pPr>
        <w:pStyle w:val="CodePACKT"/>
        <w:rPr>
          <w:rFonts w:ascii="Consolas" w:eastAsiaTheme="minorHAnsi" w:hAnsi="Consolas" w:cs="Consolas"/>
          <w:color w:val="000000"/>
          <w:szCs w:val="19"/>
          <w:highlight w:val="white"/>
          <w:lang w:val="en-NZ"/>
        </w:rPr>
      </w:pPr>
    </w:p>
    <w:p w14:paraId="5300E955"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FF"/>
          <w:szCs w:val="19"/>
          <w:highlight w:val="white"/>
          <w:lang w:val="en-NZ" w:eastAsia="en-US"/>
        </w:rPr>
        <w:t>bool</w:t>
      </w:r>
      <w:r w:rsidRPr="00D52E06">
        <w:rPr>
          <w:rFonts w:ascii="Consolas" w:eastAsiaTheme="minorHAnsi" w:hAnsi="Consolas" w:cs="Consolas"/>
          <w:color w:val="000000"/>
          <w:szCs w:val="19"/>
          <w:highlight w:val="white"/>
          <w:lang w:val="en-NZ" w:eastAsia="en-US"/>
        </w:rPr>
        <w:t xml:space="preserve"> Linear_Search(</w:t>
      </w:r>
      <w:r w:rsidRPr="00D52E06">
        <w:rPr>
          <w:rFonts w:ascii="Consolas" w:eastAsiaTheme="minorHAnsi" w:hAnsi="Consolas" w:cs="Consolas"/>
          <w:color w:val="0000FF"/>
          <w:szCs w:val="19"/>
          <w:highlight w:val="white"/>
          <w:lang w:val="en-NZ" w:eastAsia="en-US"/>
        </w:rPr>
        <w:t>int</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808080"/>
          <w:szCs w:val="19"/>
          <w:highlight w:val="white"/>
          <w:lang w:val="en-NZ" w:eastAsia="en-US"/>
        </w:rPr>
        <w:t>list</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0000FF"/>
          <w:szCs w:val="19"/>
          <w:highlight w:val="white"/>
          <w:lang w:val="en-NZ" w:eastAsia="en-US"/>
        </w:rPr>
        <w:t>int</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808080"/>
          <w:szCs w:val="19"/>
          <w:highlight w:val="white"/>
          <w:lang w:val="en-NZ" w:eastAsia="en-US"/>
        </w:rPr>
        <w:t>size</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0000FF"/>
          <w:szCs w:val="19"/>
          <w:highlight w:val="white"/>
          <w:lang w:val="en-NZ" w:eastAsia="en-US"/>
        </w:rPr>
        <w:t>int</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808080"/>
          <w:szCs w:val="19"/>
          <w:highlight w:val="white"/>
          <w:lang w:val="en-NZ" w:eastAsia="en-US"/>
        </w:rPr>
        <w:t>key</w:t>
      </w:r>
      <w:r w:rsidRPr="00D52E06">
        <w:rPr>
          <w:rFonts w:ascii="Consolas" w:eastAsiaTheme="minorHAnsi" w:hAnsi="Consolas" w:cs="Consolas"/>
          <w:color w:val="000000"/>
          <w:szCs w:val="19"/>
          <w:highlight w:val="white"/>
          <w:lang w:val="en-NZ" w:eastAsia="en-US"/>
        </w:rPr>
        <w:t>)</w:t>
      </w:r>
    </w:p>
    <w:p w14:paraId="650435B9"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w:t>
      </w:r>
    </w:p>
    <w:p w14:paraId="6D8DDDDC"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8000"/>
          <w:szCs w:val="19"/>
          <w:highlight w:val="white"/>
          <w:lang w:val="en-NZ" w:eastAsia="en-US"/>
        </w:rPr>
        <w:t>// Basic sequential search</w:t>
      </w:r>
    </w:p>
    <w:p w14:paraId="76853116"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bool</w:t>
      </w:r>
      <w:r w:rsidRPr="00D52E06">
        <w:rPr>
          <w:rFonts w:ascii="Consolas" w:eastAsiaTheme="minorHAnsi" w:hAnsi="Consolas" w:cs="Consolas"/>
          <w:color w:val="000000"/>
          <w:szCs w:val="19"/>
          <w:highlight w:val="white"/>
          <w:lang w:val="en-NZ" w:eastAsia="en-US"/>
        </w:rPr>
        <w:t xml:space="preserve"> found = </w:t>
      </w:r>
      <w:r w:rsidRPr="00D52E06">
        <w:rPr>
          <w:rFonts w:ascii="Consolas" w:eastAsiaTheme="minorHAnsi" w:hAnsi="Consolas" w:cs="Consolas"/>
          <w:color w:val="0000FF"/>
          <w:szCs w:val="19"/>
          <w:highlight w:val="white"/>
          <w:lang w:val="en-NZ" w:eastAsia="en-US"/>
        </w:rPr>
        <w:t>false</w:t>
      </w:r>
      <w:r w:rsidRPr="00D52E06">
        <w:rPr>
          <w:rFonts w:ascii="Consolas" w:eastAsiaTheme="minorHAnsi" w:hAnsi="Consolas" w:cs="Consolas"/>
          <w:color w:val="000000"/>
          <w:szCs w:val="19"/>
          <w:highlight w:val="white"/>
          <w:lang w:val="en-NZ" w:eastAsia="en-US"/>
        </w:rPr>
        <w:t>;</w:t>
      </w:r>
    </w:p>
    <w:p w14:paraId="6EB9160C"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int</w:t>
      </w:r>
      <w:r w:rsidRPr="00D52E06">
        <w:rPr>
          <w:rFonts w:ascii="Consolas" w:eastAsiaTheme="minorHAnsi" w:hAnsi="Consolas" w:cs="Consolas"/>
          <w:color w:val="000000"/>
          <w:szCs w:val="19"/>
          <w:highlight w:val="white"/>
          <w:lang w:val="en-NZ" w:eastAsia="en-US"/>
        </w:rPr>
        <w:t xml:space="preserve"> i;</w:t>
      </w:r>
    </w:p>
    <w:p w14:paraId="4D8FAA58" w14:textId="77777777" w:rsidR="00D52E06" w:rsidRPr="00D52E06" w:rsidRDefault="00D52E06" w:rsidP="00950122">
      <w:pPr>
        <w:pStyle w:val="CodePACKT"/>
        <w:rPr>
          <w:rFonts w:ascii="Consolas" w:eastAsiaTheme="minorHAnsi" w:hAnsi="Consolas" w:cs="Consolas"/>
          <w:color w:val="000000"/>
          <w:szCs w:val="19"/>
          <w:highlight w:val="white"/>
          <w:lang w:val="en-NZ"/>
        </w:rPr>
      </w:pPr>
    </w:p>
    <w:p w14:paraId="1B86BFAC"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for</w:t>
      </w:r>
      <w:r w:rsidRPr="00D52E06">
        <w:rPr>
          <w:rFonts w:ascii="Consolas" w:eastAsiaTheme="minorHAnsi" w:hAnsi="Consolas" w:cs="Consolas"/>
          <w:color w:val="000000"/>
          <w:szCs w:val="19"/>
          <w:highlight w:val="white"/>
          <w:lang w:val="en-NZ" w:eastAsia="en-US"/>
        </w:rPr>
        <w:t xml:space="preserve"> (i = 0; i &lt; </w:t>
      </w:r>
      <w:r w:rsidRPr="00D52E06">
        <w:rPr>
          <w:rFonts w:ascii="Consolas" w:eastAsiaTheme="minorHAnsi" w:hAnsi="Consolas" w:cs="Consolas"/>
          <w:color w:val="808080"/>
          <w:szCs w:val="19"/>
          <w:highlight w:val="white"/>
          <w:lang w:val="en-NZ" w:eastAsia="en-US"/>
        </w:rPr>
        <w:t>size</w:t>
      </w:r>
      <w:r w:rsidRPr="00D52E06">
        <w:rPr>
          <w:rFonts w:ascii="Consolas" w:eastAsiaTheme="minorHAnsi" w:hAnsi="Consolas" w:cs="Consolas"/>
          <w:color w:val="000000"/>
          <w:szCs w:val="19"/>
          <w:highlight w:val="white"/>
          <w:lang w:val="en-NZ" w:eastAsia="en-US"/>
        </w:rPr>
        <w:t>; i++)</w:t>
      </w:r>
    </w:p>
    <w:p w14:paraId="1B73EAD3"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t>{</w:t>
      </w:r>
    </w:p>
    <w:p w14:paraId="4904631D"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if</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808080"/>
          <w:szCs w:val="19"/>
          <w:highlight w:val="white"/>
          <w:lang w:val="en-NZ" w:eastAsia="en-US"/>
        </w:rPr>
        <w:t>key</w:t>
      </w:r>
      <w:r w:rsidRPr="00D52E06">
        <w:rPr>
          <w:rFonts w:ascii="Consolas" w:eastAsiaTheme="minorHAnsi" w:hAnsi="Consolas" w:cs="Consolas"/>
          <w:color w:val="000000"/>
          <w:szCs w:val="19"/>
          <w:highlight w:val="white"/>
          <w:lang w:val="en-NZ" w:eastAsia="en-US"/>
        </w:rPr>
        <w:t xml:space="preserve"> == </w:t>
      </w:r>
      <w:r w:rsidRPr="00D52E06">
        <w:rPr>
          <w:rFonts w:ascii="Consolas" w:eastAsiaTheme="minorHAnsi" w:hAnsi="Consolas" w:cs="Consolas"/>
          <w:color w:val="808080"/>
          <w:szCs w:val="19"/>
          <w:highlight w:val="white"/>
          <w:lang w:val="en-NZ" w:eastAsia="en-US"/>
        </w:rPr>
        <w:t>list</w:t>
      </w:r>
      <w:r w:rsidRPr="00D52E06">
        <w:rPr>
          <w:rFonts w:ascii="Consolas" w:eastAsiaTheme="minorHAnsi" w:hAnsi="Consolas" w:cs="Consolas"/>
          <w:color w:val="000000"/>
          <w:szCs w:val="19"/>
          <w:highlight w:val="white"/>
          <w:lang w:val="en-NZ" w:eastAsia="en-US"/>
        </w:rPr>
        <w:t>[i])</w:t>
      </w:r>
    </w:p>
    <w:p w14:paraId="485B2DCB"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t xml:space="preserve">found = </w:t>
      </w:r>
      <w:r w:rsidRPr="00D52E06">
        <w:rPr>
          <w:rFonts w:ascii="Consolas" w:eastAsiaTheme="minorHAnsi" w:hAnsi="Consolas" w:cs="Consolas"/>
          <w:color w:val="0000FF"/>
          <w:szCs w:val="19"/>
          <w:highlight w:val="white"/>
          <w:lang w:val="en-NZ" w:eastAsia="en-US"/>
        </w:rPr>
        <w:t>true</w:t>
      </w:r>
      <w:r w:rsidRPr="00D52E06">
        <w:rPr>
          <w:rFonts w:ascii="Consolas" w:eastAsiaTheme="minorHAnsi" w:hAnsi="Consolas" w:cs="Consolas"/>
          <w:color w:val="000000"/>
          <w:szCs w:val="19"/>
          <w:highlight w:val="white"/>
          <w:lang w:val="en-NZ" w:eastAsia="en-US"/>
        </w:rPr>
        <w:t>;</w:t>
      </w:r>
    </w:p>
    <w:p w14:paraId="6CF8B1EA"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break</w:t>
      </w:r>
      <w:r w:rsidRPr="00D52E06">
        <w:rPr>
          <w:rFonts w:ascii="Consolas" w:eastAsiaTheme="minorHAnsi" w:hAnsi="Consolas" w:cs="Consolas"/>
          <w:color w:val="000000"/>
          <w:szCs w:val="19"/>
          <w:highlight w:val="white"/>
          <w:lang w:val="en-NZ" w:eastAsia="en-US"/>
        </w:rPr>
        <w:t>;</w:t>
      </w:r>
    </w:p>
    <w:p w14:paraId="1BCE50CD"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t>}</w:t>
      </w:r>
    </w:p>
    <w:p w14:paraId="54FE8670" w14:textId="77777777" w:rsidR="00D52E06" w:rsidRPr="00D52E06" w:rsidRDefault="00D52E06" w:rsidP="00950122">
      <w:pPr>
        <w:pStyle w:val="CodePACKT"/>
        <w:rPr>
          <w:rFonts w:ascii="Consolas" w:eastAsiaTheme="minorHAnsi" w:hAnsi="Consolas" w:cs="Consolas"/>
          <w:color w:val="000000"/>
          <w:szCs w:val="19"/>
          <w:highlight w:val="white"/>
          <w:lang w:val="en-NZ"/>
        </w:rPr>
      </w:pPr>
    </w:p>
    <w:p w14:paraId="437858D8"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return</w:t>
      </w:r>
      <w:r w:rsidRPr="00D52E06">
        <w:rPr>
          <w:rFonts w:ascii="Consolas" w:eastAsiaTheme="minorHAnsi" w:hAnsi="Consolas" w:cs="Consolas"/>
          <w:color w:val="000000"/>
          <w:szCs w:val="19"/>
          <w:highlight w:val="white"/>
          <w:lang w:val="en-NZ" w:eastAsia="en-US"/>
        </w:rPr>
        <w:t xml:space="preserve"> found;</w:t>
      </w:r>
    </w:p>
    <w:p w14:paraId="7AF52E5B"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w:t>
      </w:r>
    </w:p>
    <w:p w14:paraId="2B005BBC"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FF"/>
          <w:szCs w:val="19"/>
          <w:highlight w:val="white"/>
          <w:lang w:val="en-NZ" w:eastAsia="en-US"/>
        </w:rPr>
        <w:t>bool</w:t>
      </w:r>
      <w:r w:rsidRPr="00D52E06">
        <w:rPr>
          <w:rFonts w:ascii="Consolas" w:eastAsiaTheme="minorHAnsi" w:hAnsi="Consolas" w:cs="Consolas"/>
          <w:color w:val="000000"/>
          <w:szCs w:val="19"/>
          <w:highlight w:val="white"/>
          <w:lang w:val="en-NZ" w:eastAsia="en-US"/>
        </w:rPr>
        <w:t xml:space="preserve"> Binary_Search(</w:t>
      </w:r>
      <w:r w:rsidRPr="00D52E06">
        <w:rPr>
          <w:rFonts w:ascii="Consolas" w:eastAsiaTheme="minorHAnsi" w:hAnsi="Consolas" w:cs="Consolas"/>
          <w:color w:val="0000FF"/>
          <w:szCs w:val="19"/>
          <w:highlight w:val="white"/>
          <w:lang w:val="en-NZ" w:eastAsia="en-US"/>
        </w:rPr>
        <w:t>int</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808080"/>
          <w:szCs w:val="19"/>
          <w:highlight w:val="white"/>
          <w:lang w:val="en-NZ" w:eastAsia="en-US"/>
        </w:rPr>
        <w:t>list</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0000FF"/>
          <w:szCs w:val="19"/>
          <w:highlight w:val="white"/>
          <w:lang w:val="en-NZ" w:eastAsia="en-US"/>
        </w:rPr>
        <w:t>int</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808080"/>
          <w:szCs w:val="19"/>
          <w:highlight w:val="white"/>
          <w:lang w:val="en-NZ" w:eastAsia="en-US"/>
        </w:rPr>
        <w:t>size</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0000FF"/>
          <w:szCs w:val="19"/>
          <w:highlight w:val="white"/>
          <w:lang w:val="en-NZ" w:eastAsia="en-US"/>
        </w:rPr>
        <w:t>int</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808080"/>
          <w:szCs w:val="19"/>
          <w:highlight w:val="white"/>
          <w:lang w:val="en-NZ" w:eastAsia="en-US"/>
        </w:rPr>
        <w:t>key</w:t>
      </w:r>
      <w:r w:rsidRPr="00D52E06">
        <w:rPr>
          <w:rFonts w:ascii="Consolas" w:eastAsiaTheme="minorHAnsi" w:hAnsi="Consolas" w:cs="Consolas"/>
          <w:color w:val="000000"/>
          <w:szCs w:val="19"/>
          <w:highlight w:val="white"/>
          <w:lang w:val="en-NZ" w:eastAsia="en-US"/>
        </w:rPr>
        <w:t>)</w:t>
      </w:r>
    </w:p>
    <w:p w14:paraId="47CC0CBE"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w:t>
      </w:r>
    </w:p>
    <w:p w14:paraId="7A11BFDE"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8000"/>
          <w:szCs w:val="19"/>
          <w:highlight w:val="white"/>
          <w:lang w:val="en-NZ" w:eastAsia="en-US"/>
        </w:rPr>
        <w:t>// Binary search</w:t>
      </w:r>
    </w:p>
    <w:p w14:paraId="15FAA89A"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bool</w:t>
      </w:r>
      <w:r w:rsidRPr="00D52E06">
        <w:rPr>
          <w:rFonts w:ascii="Consolas" w:eastAsiaTheme="minorHAnsi" w:hAnsi="Consolas" w:cs="Consolas"/>
          <w:color w:val="000000"/>
          <w:szCs w:val="19"/>
          <w:highlight w:val="white"/>
          <w:lang w:val="en-NZ" w:eastAsia="en-US"/>
        </w:rPr>
        <w:t xml:space="preserve"> found = </w:t>
      </w:r>
      <w:r w:rsidRPr="00D52E06">
        <w:rPr>
          <w:rFonts w:ascii="Consolas" w:eastAsiaTheme="minorHAnsi" w:hAnsi="Consolas" w:cs="Consolas"/>
          <w:color w:val="0000FF"/>
          <w:szCs w:val="19"/>
          <w:highlight w:val="white"/>
          <w:lang w:val="en-NZ" w:eastAsia="en-US"/>
        </w:rPr>
        <w:t>false</w:t>
      </w:r>
      <w:r w:rsidRPr="00D52E06">
        <w:rPr>
          <w:rFonts w:ascii="Consolas" w:eastAsiaTheme="minorHAnsi" w:hAnsi="Consolas" w:cs="Consolas"/>
          <w:color w:val="000000"/>
          <w:szCs w:val="19"/>
          <w:highlight w:val="white"/>
          <w:lang w:val="en-NZ" w:eastAsia="en-US"/>
        </w:rPr>
        <w:t>;</w:t>
      </w:r>
    </w:p>
    <w:p w14:paraId="4C22E6A6"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int</w:t>
      </w:r>
      <w:r w:rsidRPr="00D52E06">
        <w:rPr>
          <w:rFonts w:ascii="Consolas" w:eastAsiaTheme="minorHAnsi" w:hAnsi="Consolas" w:cs="Consolas"/>
          <w:color w:val="000000"/>
          <w:szCs w:val="19"/>
          <w:highlight w:val="white"/>
          <w:lang w:val="en-NZ" w:eastAsia="en-US"/>
        </w:rPr>
        <w:t xml:space="preserve"> low = 0, high = </w:t>
      </w:r>
      <w:r w:rsidRPr="00D52E06">
        <w:rPr>
          <w:rFonts w:ascii="Consolas" w:eastAsiaTheme="minorHAnsi" w:hAnsi="Consolas" w:cs="Consolas"/>
          <w:color w:val="808080"/>
          <w:szCs w:val="19"/>
          <w:highlight w:val="white"/>
          <w:lang w:val="en-NZ" w:eastAsia="en-US"/>
        </w:rPr>
        <w:t>size</w:t>
      </w:r>
      <w:r w:rsidRPr="00D52E06">
        <w:rPr>
          <w:rFonts w:ascii="Consolas" w:eastAsiaTheme="minorHAnsi" w:hAnsi="Consolas" w:cs="Consolas"/>
          <w:color w:val="000000"/>
          <w:szCs w:val="19"/>
          <w:highlight w:val="white"/>
          <w:lang w:val="en-NZ" w:eastAsia="en-US"/>
        </w:rPr>
        <w:t xml:space="preserve"> - 1;</w:t>
      </w:r>
    </w:p>
    <w:p w14:paraId="71F74BD0" w14:textId="77777777" w:rsidR="00D52E06" w:rsidRPr="00D52E06" w:rsidRDefault="00D52E06" w:rsidP="00950122">
      <w:pPr>
        <w:pStyle w:val="CodePACKT"/>
        <w:rPr>
          <w:rFonts w:ascii="Consolas" w:eastAsiaTheme="minorHAnsi" w:hAnsi="Consolas" w:cs="Consolas"/>
          <w:color w:val="000000"/>
          <w:szCs w:val="19"/>
          <w:highlight w:val="white"/>
          <w:lang w:val="en-NZ"/>
        </w:rPr>
      </w:pPr>
    </w:p>
    <w:p w14:paraId="37245EC7"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while</w:t>
      </w:r>
      <w:r w:rsidRPr="00D52E06">
        <w:rPr>
          <w:rFonts w:ascii="Consolas" w:eastAsiaTheme="minorHAnsi" w:hAnsi="Consolas" w:cs="Consolas"/>
          <w:color w:val="000000"/>
          <w:szCs w:val="19"/>
          <w:highlight w:val="white"/>
          <w:lang w:val="en-NZ" w:eastAsia="en-US"/>
        </w:rPr>
        <w:t xml:space="preserve"> (high &gt;= low) </w:t>
      </w:r>
    </w:p>
    <w:p w14:paraId="0954C7A5"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lastRenderedPageBreak/>
        <w:tab/>
        <w:t>{</w:t>
      </w:r>
    </w:p>
    <w:p w14:paraId="147BC622"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int</w:t>
      </w:r>
      <w:r w:rsidRPr="00D52E06">
        <w:rPr>
          <w:rFonts w:ascii="Consolas" w:eastAsiaTheme="minorHAnsi" w:hAnsi="Consolas" w:cs="Consolas"/>
          <w:color w:val="000000"/>
          <w:szCs w:val="19"/>
          <w:highlight w:val="white"/>
          <w:lang w:val="en-NZ" w:eastAsia="en-US"/>
        </w:rPr>
        <w:t xml:space="preserve"> mid = (low + high) / 2;</w:t>
      </w:r>
    </w:p>
    <w:p w14:paraId="6B6CBAE0"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if</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808080"/>
          <w:szCs w:val="19"/>
          <w:highlight w:val="white"/>
          <w:lang w:val="en-NZ" w:eastAsia="en-US"/>
        </w:rPr>
        <w:t>key</w:t>
      </w:r>
      <w:r w:rsidRPr="00D52E06">
        <w:rPr>
          <w:rFonts w:ascii="Consolas" w:eastAsiaTheme="minorHAnsi" w:hAnsi="Consolas" w:cs="Consolas"/>
          <w:color w:val="000000"/>
          <w:szCs w:val="19"/>
          <w:highlight w:val="white"/>
          <w:lang w:val="en-NZ" w:eastAsia="en-US"/>
        </w:rPr>
        <w:t xml:space="preserve"> &lt; </w:t>
      </w:r>
      <w:r w:rsidRPr="00D52E06">
        <w:rPr>
          <w:rFonts w:ascii="Consolas" w:eastAsiaTheme="minorHAnsi" w:hAnsi="Consolas" w:cs="Consolas"/>
          <w:color w:val="808080"/>
          <w:szCs w:val="19"/>
          <w:highlight w:val="white"/>
          <w:lang w:val="en-NZ" w:eastAsia="en-US"/>
        </w:rPr>
        <w:t>list</w:t>
      </w:r>
      <w:r w:rsidRPr="00D52E06">
        <w:rPr>
          <w:rFonts w:ascii="Consolas" w:eastAsiaTheme="minorHAnsi" w:hAnsi="Consolas" w:cs="Consolas"/>
          <w:color w:val="000000"/>
          <w:szCs w:val="19"/>
          <w:highlight w:val="white"/>
          <w:lang w:val="en-NZ" w:eastAsia="en-US"/>
        </w:rPr>
        <w:t>[mid])</w:t>
      </w:r>
    </w:p>
    <w:p w14:paraId="454A09E0"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t>high = mid - 1;</w:t>
      </w:r>
    </w:p>
    <w:p w14:paraId="4469C2CC"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else</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0000FF"/>
          <w:szCs w:val="19"/>
          <w:highlight w:val="white"/>
          <w:lang w:val="en-NZ" w:eastAsia="en-US"/>
        </w:rPr>
        <w:t>if</w:t>
      </w:r>
      <w:r w:rsidRPr="00D52E06">
        <w:rPr>
          <w:rFonts w:ascii="Consolas" w:eastAsiaTheme="minorHAnsi" w:hAnsi="Consolas" w:cs="Consolas"/>
          <w:color w:val="000000"/>
          <w:szCs w:val="19"/>
          <w:highlight w:val="white"/>
          <w:lang w:val="en-NZ" w:eastAsia="en-US"/>
        </w:rPr>
        <w:t xml:space="preserve"> (</w:t>
      </w:r>
      <w:r w:rsidRPr="00D52E06">
        <w:rPr>
          <w:rFonts w:ascii="Consolas" w:eastAsiaTheme="minorHAnsi" w:hAnsi="Consolas" w:cs="Consolas"/>
          <w:color w:val="808080"/>
          <w:szCs w:val="19"/>
          <w:highlight w:val="white"/>
          <w:lang w:val="en-NZ" w:eastAsia="en-US"/>
        </w:rPr>
        <w:t>key</w:t>
      </w:r>
      <w:r w:rsidRPr="00D52E06">
        <w:rPr>
          <w:rFonts w:ascii="Consolas" w:eastAsiaTheme="minorHAnsi" w:hAnsi="Consolas" w:cs="Consolas"/>
          <w:color w:val="000000"/>
          <w:szCs w:val="19"/>
          <w:highlight w:val="white"/>
          <w:lang w:val="en-NZ" w:eastAsia="en-US"/>
        </w:rPr>
        <w:t xml:space="preserve"> &gt; </w:t>
      </w:r>
      <w:r w:rsidRPr="00D52E06">
        <w:rPr>
          <w:rFonts w:ascii="Consolas" w:eastAsiaTheme="minorHAnsi" w:hAnsi="Consolas" w:cs="Consolas"/>
          <w:color w:val="808080"/>
          <w:szCs w:val="19"/>
          <w:highlight w:val="white"/>
          <w:lang w:val="en-NZ" w:eastAsia="en-US"/>
        </w:rPr>
        <w:t>list</w:t>
      </w:r>
      <w:r w:rsidRPr="00D52E06">
        <w:rPr>
          <w:rFonts w:ascii="Consolas" w:eastAsiaTheme="minorHAnsi" w:hAnsi="Consolas" w:cs="Consolas"/>
          <w:color w:val="000000"/>
          <w:szCs w:val="19"/>
          <w:highlight w:val="white"/>
          <w:lang w:val="en-NZ" w:eastAsia="en-US"/>
        </w:rPr>
        <w:t>[mid])</w:t>
      </w:r>
    </w:p>
    <w:p w14:paraId="2862DF95"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t>low = mid + 1;</w:t>
      </w:r>
    </w:p>
    <w:p w14:paraId="742817F0"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else</w:t>
      </w:r>
      <w:r w:rsidRPr="00D52E06">
        <w:rPr>
          <w:rFonts w:ascii="Consolas" w:eastAsiaTheme="minorHAnsi" w:hAnsi="Consolas" w:cs="Consolas"/>
          <w:color w:val="000000"/>
          <w:szCs w:val="19"/>
          <w:highlight w:val="white"/>
          <w:lang w:val="en-NZ" w:eastAsia="en-US"/>
        </w:rPr>
        <w:t xml:space="preserve"> </w:t>
      </w:r>
    </w:p>
    <w:p w14:paraId="412B56F6"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t>{</w:t>
      </w:r>
    </w:p>
    <w:p w14:paraId="36B3F01D"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t xml:space="preserve">found = </w:t>
      </w:r>
      <w:r w:rsidRPr="00D52E06">
        <w:rPr>
          <w:rFonts w:ascii="Consolas" w:eastAsiaTheme="minorHAnsi" w:hAnsi="Consolas" w:cs="Consolas"/>
          <w:color w:val="0000FF"/>
          <w:szCs w:val="19"/>
          <w:highlight w:val="white"/>
          <w:lang w:val="en-NZ" w:eastAsia="en-US"/>
        </w:rPr>
        <w:t>true</w:t>
      </w:r>
      <w:r w:rsidRPr="00D52E06">
        <w:rPr>
          <w:rFonts w:ascii="Consolas" w:eastAsiaTheme="minorHAnsi" w:hAnsi="Consolas" w:cs="Consolas"/>
          <w:color w:val="000000"/>
          <w:szCs w:val="19"/>
          <w:highlight w:val="white"/>
          <w:lang w:val="en-NZ" w:eastAsia="en-US"/>
        </w:rPr>
        <w:t>;</w:t>
      </w:r>
    </w:p>
    <w:p w14:paraId="300F4CB9"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break</w:t>
      </w:r>
      <w:r w:rsidRPr="00D52E06">
        <w:rPr>
          <w:rFonts w:ascii="Consolas" w:eastAsiaTheme="minorHAnsi" w:hAnsi="Consolas" w:cs="Consolas"/>
          <w:color w:val="000000"/>
          <w:szCs w:val="19"/>
          <w:highlight w:val="white"/>
          <w:lang w:val="en-NZ" w:eastAsia="en-US"/>
        </w:rPr>
        <w:t>;</w:t>
      </w:r>
    </w:p>
    <w:p w14:paraId="55FF13EC"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00"/>
          <w:szCs w:val="19"/>
          <w:highlight w:val="white"/>
          <w:lang w:val="en-NZ" w:eastAsia="en-US"/>
        </w:rPr>
        <w:tab/>
        <w:t>}</w:t>
      </w:r>
    </w:p>
    <w:p w14:paraId="35AC1FD9"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t>}</w:t>
      </w:r>
    </w:p>
    <w:p w14:paraId="274E9CE1" w14:textId="77777777" w:rsidR="00D52E06" w:rsidRPr="00D52E06" w:rsidRDefault="00D52E06" w:rsidP="00950122">
      <w:pPr>
        <w:pStyle w:val="CodePACKT"/>
        <w:rPr>
          <w:rFonts w:ascii="Consolas" w:eastAsiaTheme="minorHAnsi" w:hAnsi="Consolas" w:cs="Consolas"/>
          <w:color w:val="000000"/>
          <w:szCs w:val="19"/>
          <w:highlight w:val="white"/>
          <w:lang w:val="en-NZ"/>
        </w:rPr>
      </w:pPr>
    </w:p>
    <w:p w14:paraId="0DE51D70"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ab/>
      </w:r>
      <w:r w:rsidRPr="00D52E06">
        <w:rPr>
          <w:rFonts w:ascii="Consolas" w:eastAsiaTheme="minorHAnsi" w:hAnsi="Consolas" w:cs="Consolas"/>
          <w:color w:val="0000FF"/>
          <w:szCs w:val="19"/>
          <w:highlight w:val="white"/>
          <w:lang w:val="en-NZ" w:eastAsia="en-US"/>
        </w:rPr>
        <w:t>return</w:t>
      </w:r>
      <w:r w:rsidRPr="00D52E06">
        <w:rPr>
          <w:rFonts w:ascii="Consolas" w:eastAsiaTheme="minorHAnsi" w:hAnsi="Consolas" w:cs="Consolas"/>
          <w:color w:val="000000"/>
          <w:szCs w:val="19"/>
          <w:highlight w:val="white"/>
          <w:lang w:val="en-NZ" w:eastAsia="en-US"/>
        </w:rPr>
        <w:t xml:space="preserve"> found;</w:t>
      </w:r>
    </w:p>
    <w:p w14:paraId="29A6FFEC" w14:textId="77777777" w:rsidR="00D52E06" w:rsidRPr="00D52E06" w:rsidRDefault="00D52E06" w:rsidP="00950122">
      <w:pPr>
        <w:pStyle w:val="CodePACKT"/>
        <w:rPr>
          <w:rFonts w:ascii="Consolas" w:eastAsiaTheme="minorHAnsi" w:hAnsi="Consolas" w:cs="Consolas"/>
          <w:color w:val="000000"/>
          <w:szCs w:val="19"/>
          <w:highlight w:val="white"/>
          <w:lang w:val="en-NZ"/>
        </w:rPr>
      </w:pPr>
      <w:r w:rsidRPr="00D52E06">
        <w:rPr>
          <w:rFonts w:ascii="Consolas" w:eastAsiaTheme="minorHAnsi" w:hAnsi="Consolas" w:cs="Consolas"/>
          <w:color w:val="000000"/>
          <w:szCs w:val="19"/>
          <w:highlight w:val="white"/>
          <w:lang w:val="en-NZ" w:eastAsia="en-US"/>
        </w:rPr>
        <w:t>}</w:t>
      </w:r>
    </w:p>
    <w:p w14:paraId="06B4B6FC" w14:textId="77777777" w:rsidR="00D52E06" w:rsidRPr="00D52E06" w:rsidRDefault="00D52E06" w:rsidP="00D52E06">
      <w:pPr>
        <w:pStyle w:val="ListParagraph"/>
        <w:numPr>
          <w:ilvl w:val="0"/>
          <w:numId w:val="7"/>
        </w:numPr>
        <w:autoSpaceDE w:val="0"/>
        <w:autoSpaceDN w:val="0"/>
        <w:adjustRightInd w:val="0"/>
        <w:spacing w:after="0"/>
        <w:rPr>
          <w:rFonts w:ascii="Consolas" w:eastAsiaTheme="minorHAnsi" w:hAnsi="Consolas" w:cs="Consolas"/>
          <w:color w:val="000000"/>
          <w:sz w:val="19"/>
          <w:szCs w:val="19"/>
          <w:highlight w:val="white"/>
          <w:lang w:val="en-NZ"/>
        </w:rPr>
      </w:pPr>
    </w:p>
    <w:p w14:paraId="554B6BD7" w14:textId="4C311F57" w:rsidR="001225D8" w:rsidRDefault="001225D8" w:rsidP="00291B74">
      <w:pPr>
        <w:pStyle w:val="Heading2"/>
        <w:numPr>
          <w:ilvl w:val="1"/>
          <w:numId w:val="7"/>
        </w:numPr>
        <w:tabs>
          <w:tab w:val="left" w:pos="0"/>
        </w:tabs>
      </w:pPr>
      <w:r>
        <w:t>How it works...</w:t>
      </w:r>
    </w:p>
    <w:p w14:paraId="64AE651A" w14:textId="1462CAF7" w:rsidR="00A01265" w:rsidDel="00EB39EA" w:rsidRDefault="00A01265" w:rsidP="00A01265">
      <w:pPr>
        <w:pStyle w:val="NormalPACKT"/>
        <w:rPr>
          <w:del w:id="8" w:author="Rashmi Suvarna" w:date="2015-09-02T11:33:00Z"/>
        </w:rPr>
      </w:pPr>
      <w:commentRangeStart w:id="9"/>
    </w:p>
    <w:p w14:paraId="3695317B" w14:textId="57844FF3" w:rsidR="00F06FE6" w:rsidRDefault="009B3C77" w:rsidP="003E44AB">
      <w:pPr>
        <w:pStyle w:val="NormalPACKT"/>
        <w:tabs>
          <w:tab w:val="left" w:pos="0"/>
        </w:tabs>
      </w:pPr>
      <w:r>
        <w:t>Searching for items in a container can happen in many ways. However it matters a lot, if the container has been sorted or not.</w:t>
      </w:r>
      <w:r w:rsidR="005B76B2">
        <w:t xml:space="preserve"> Let us assume that the container is sorted. The worst way to search an item, is to traverse through the whole container and search for the item. This will take a lot of time for large data sets and absolutely not advisable in game programming. A better way to search for an item is by using binary search. Binary search works by dividing the container in two halves. It checks at the midpoint if the value to be searched is less than or greater than the midpoint value. If it is greater, we can ignore the first half of the container and continue searching only in the second half. Again repeat the process for the second half, by further dividing into two halves. Consequently by doing this, we can reduce the search space of the algorithm immensely. The order of this algorithm is O (log n).</w:t>
      </w:r>
      <w:commentRangeEnd w:id="9"/>
      <w:r w:rsidR="0038707A">
        <w:rPr>
          <w:rStyle w:val="CommentReference"/>
          <w:rFonts w:ascii="Arial" w:hAnsi="Arial" w:cs="Arial"/>
          <w:bCs/>
        </w:rPr>
        <w:commentReference w:id="9"/>
      </w:r>
    </w:p>
    <w:p w14:paraId="052AF8D1" w14:textId="7B498EB6" w:rsidR="002D4178" w:rsidRPr="007B6DDA" w:rsidDel="00475920" w:rsidRDefault="002D4178" w:rsidP="002D4178">
      <w:pPr>
        <w:pStyle w:val="NormalPACKT"/>
        <w:tabs>
          <w:tab w:val="left" w:pos="0"/>
        </w:tabs>
        <w:rPr>
          <w:del w:id="10" w:author="Rashmi Suvarna" w:date="2015-09-02T11:30:00Z"/>
          <w:lang w:val="en-NZ"/>
        </w:rPr>
      </w:pPr>
    </w:p>
    <w:p w14:paraId="7541419E" w14:textId="307DA5C3" w:rsidR="001225D8" w:rsidRDefault="00A97273" w:rsidP="00291B74">
      <w:pPr>
        <w:pStyle w:val="Heading1"/>
        <w:numPr>
          <w:ilvl w:val="0"/>
          <w:numId w:val="8"/>
        </w:numPr>
        <w:tabs>
          <w:tab w:val="left" w:pos="0"/>
        </w:tabs>
      </w:pPr>
      <w:r>
        <w:t>Finding the complexity of an algorithm</w:t>
      </w:r>
    </w:p>
    <w:p w14:paraId="4201D4A2" w14:textId="21CEE30D" w:rsidR="005D3C0B" w:rsidRDefault="00A458A0" w:rsidP="00950122">
      <w:pPr>
        <w:pStyle w:val="NormalPACKT"/>
      </w:pPr>
      <w:r>
        <w:t xml:space="preserve">We need an effective way to measure algorithms. That way we will find out whether our algorithm is effective or not. </w:t>
      </w:r>
      <w:r w:rsidR="00B32AD8">
        <w:t xml:space="preserve">An algorithm will work slower on slower machines and faster on faster machines. Hence computation time is not an effective way to measure algorithms. Algorithms should rather be measured as number of steps. We can </w:t>
      </w:r>
      <w:r w:rsidR="00723296">
        <w:t xml:space="preserve">call </w:t>
      </w:r>
      <w:r w:rsidR="00B32AD8">
        <w:t xml:space="preserve">that to be the order of the algorithm. We also need to find out the best case, worst case and </w:t>
      </w:r>
      <w:r w:rsidR="00B32AD8">
        <w:lastRenderedPageBreak/>
        <w:t xml:space="preserve">average case scenario of the order of the algorithm. This will give us a </w:t>
      </w:r>
      <w:r w:rsidR="00E94571">
        <w:t>clearer</w:t>
      </w:r>
      <w:r w:rsidR="00B32AD8">
        <w:t xml:space="preserve"> picture how our algorithm will apply on small sets of data and larger sets of data.</w:t>
      </w:r>
      <w:r w:rsidR="00E94571">
        <w:t xml:space="preserve"> Complex algorithms or algorithms of higher order should be avoided as it will increase the number of steps that the device will need to perform the task and hence it slow down the application. Also debugging becomes difficult of such </w:t>
      </w:r>
      <w:r w:rsidR="00723296">
        <w:t>algorithms</w:t>
      </w:r>
      <w:r w:rsidR="00E94571">
        <w:t>.</w:t>
      </w:r>
    </w:p>
    <w:p w14:paraId="265D9C1C" w14:textId="77777777" w:rsidR="001225D8" w:rsidRDefault="001225D8" w:rsidP="00291B74">
      <w:pPr>
        <w:pStyle w:val="Heading2"/>
        <w:numPr>
          <w:ilvl w:val="1"/>
          <w:numId w:val="1"/>
        </w:numPr>
        <w:tabs>
          <w:tab w:val="left" w:pos="0"/>
        </w:tabs>
      </w:pPr>
      <w:r>
        <w:t>Getting ready</w:t>
      </w:r>
    </w:p>
    <w:p w14:paraId="056AE73E" w14:textId="77777777" w:rsidR="00750B6C" w:rsidRDefault="00750B6C" w:rsidP="00750B6C">
      <w:pPr>
        <w:pStyle w:val="NormalPACKT"/>
        <w:numPr>
          <w:ilvl w:val="0"/>
          <w:numId w:val="1"/>
        </w:numPr>
      </w:pPr>
      <w:r>
        <w:t>You need to have a working copy of Visual Studio installed on your Windows machine.</w:t>
      </w:r>
    </w:p>
    <w:p w14:paraId="5E264079" w14:textId="77777777" w:rsidR="001225D8" w:rsidRDefault="001225D8" w:rsidP="00291B74">
      <w:pPr>
        <w:pStyle w:val="Heading2"/>
        <w:numPr>
          <w:ilvl w:val="1"/>
          <w:numId w:val="1"/>
        </w:numPr>
        <w:tabs>
          <w:tab w:val="left" w:pos="0"/>
        </w:tabs>
      </w:pPr>
      <w:r>
        <w:t>How to do it...</w:t>
      </w:r>
    </w:p>
    <w:p w14:paraId="55D669A4" w14:textId="1D9F95CB" w:rsidR="00E94571" w:rsidRPr="00E94571" w:rsidRDefault="00E94571" w:rsidP="00E94571">
      <w:pPr>
        <w:pStyle w:val="NormalPACKT"/>
      </w:pPr>
      <w:r>
        <w:t>In this recipe we will find out how easy it is to find the complexity of an algorithm.</w:t>
      </w:r>
    </w:p>
    <w:p w14:paraId="2C693BA2" w14:textId="77777777" w:rsidR="00A12788" w:rsidRDefault="00A12788" w:rsidP="00291B74">
      <w:pPr>
        <w:pStyle w:val="NumberedBulletPACKT"/>
        <w:numPr>
          <w:ilvl w:val="0"/>
          <w:numId w:val="17"/>
        </w:numPr>
        <w:tabs>
          <w:tab w:val="clear" w:pos="360"/>
          <w:tab w:val="left" w:pos="720"/>
        </w:tabs>
      </w:pPr>
      <w:r>
        <w:t>Open Visual Studio.</w:t>
      </w:r>
    </w:p>
    <w:p w14:paraId="5C217038" w14:textId="77777777" w:rsidR="00A12788" w:rsidRDefault="00A12788" w:rsidP="00291B74">
      <w:pPr>
        <w:pStyle w:val="NumberedBulletPACKT"/>
        <w:numPr>
          <w:ilvl w:val="0"/>
          <w:numId w:val="17"/>
        </w:numPr>
        <w:tabs>
          <w:tab w:val="clear" w:pos="360"/>
          <w:tab w:val="left" w:pos="720"/>
        </w:tabs>
      </w:pPr>
      <w:r>
        <w:t xml:space="preserve">Create a new C++ project </w:t>
      </w:r>
    </w:p>
    <w:p w14:paraId="5AEA4073" w14:textId="33EB72D8" w:rsidR="00665C39" w:rsidRDefault="00665C39" w:rsidP="00291B74">
      <w:pPr>
        <w:pStyle w:val="NumberedBulletPACKT"/>
        <w:numPr>
          <w:ilvl w:val="0"/>
          <w:numId w:val="17"/>
        </w:numPr>
        <w:tabs>
          <w:tab w:val="clear" w:pos="360"/>
          <w:tab w:val="left" w:pos="720"/>
        </w:tabs>
      </w:pPr>
      <w:r>
        <w:t>Select a win32 console application</w:t>
      </w:r>
    </w:p>
    <w:p w14:paraId="09DB014B" w14:textId="1E2028FA" w:rsidR="00A12788" w:rsidRDefault="00A12788" w:rsidP="00291B74">
      <w:pPr>
        <w:pStyle w:val="NumberedBulletPACKT"/>
        <w:numPr>
          <w:ilvl w:val="0"/>
          <w:numId w:val="17"/>
        </w:numPr>
        <w:tabs>
          <w:tab w:val="clear" w:pos="360"/>
          <w:tab w:val="left" w:pos="720"/>
        </w:tabs>
      </w:pPr>
      <w:r>
        <w:t xml:space="preserve">Add a source file called </w:t>
      </w:r>
      <w:r w:rsidR="00191A22">
        <w:t>Source.cpp</w:t>
      </w:r>
    </w:p>
    <w:p w14:paraId="5BFDC1F1" w14:textId="77777777" w:rsidR="00147117" w:rsidRDefault="00A12788" w:rsidP="00291B74">
      <w:pPr>
        <w:pStyle w:val="NumberedBulletPACKT"/>
        <w:numPr>
          <w:ilvl w:val="0"/>
          <w:numId w:val="17"/>
        </w:numPr>
        <w:tabs>
          <w:tab w:val="clear" w:pos="360"/>
          <w:tab w:val="left" w:pos="720"/>
        </w:tabs>
      </w:pPr>
      <w:r>
        <w:t>Add the following lines of code.</w:t>
      </w:r>
    </w:p>
    <w:p w14:paraId="5FB8BDC8" w14:textId="6394E720" w:rsidR="00D55815" w:rsidRPr="00D55815" w:rsidRDefault="00D55815" w:rsidP="0024254F">
      <w:pPr>
        <w:pStyle w:val="NumberedBulletPACKT"/>
        <w:numPr>
          <w:ilvl w:val="0"/>
          <w:numId w:val="0"/>
        </w:numPr>
        <w:tabs>
          <w:tab w:val="clear" w:pos="360"/>
          <w:tab w:val="left" w:pos="720"/>
        </w:tabs>
        <w:rPr>
          <w:b/>
        </w:rPr>
      </w:pPr>
      <w:r w:rsidRPr="00D55815">
        <w:rPr>
          <w:b/>
        </w:rPr>
        <w:t>Source.cpp</w:t>
      </w:r>
    </w:p>
    <w:p w14:paraId="3538B1C3" w14:textId="77777777" w:rsidR="0024254F" w:rsidRDefault="0024254F" w:rsidP="00950122">
      <w:pPr>
        <w:pStyle w:val="CodePACKT"/>
        <w:rPr>
          <w:rFonts w:eastAsiaTheme="minorHAnsi"/>
          <w:color w:val="000000"/>
          <w:highlight w:val="white"/>
          <w:lang w:val="en-NZ"/>
        </w:rPr>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&lt;iostream&gt;</w:t>
      </w:r>
    </w:p>
    <w:p w14:paraId="5B0853EA" w14:textId="77777777" w:rsidR="0024254F" w:rsidRDefault="0024254F" w:rsidP="00950122">
      <w:pPr>
        <w:pStyle w:val="CodePACKT"/>
        <w:rPr>
          <w:rFonts w:eastAsiaTheme="minorHAnsi"/>
          <w:color w:val="000000"/>
          <w:highlight w:val="white"/>
          <w:lang w:val="en-NZ"/>
        </w:rPr>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&lt;conio.h&gt;</w:t>
      </w:r>
    </w:p>
    <w:p w14:paraId="69881C2F" w14:textId="77777777" w:rsidR="0024254F" w:rsidRDefault="0024254F" w:rsidP="00950122">
      <w:pPr>
        <w:pStyle w:val="CodePACKT"/>
        <w:rPr>
          <w:rFonts w:eastAsiaTheme="minorHAnsi"/>
          <w:color w:val="000000"/>
          <w:highlight w:val="white"/>
          <w:lang w:val="en-NZ"/>
        </w:rPr>
      </w:pPr>
    </w:p>
    <w:p w14:paraId="25AE31A9" w14:textId="77777777" w:rsidR="0024254F" w:rsidRDefault="0024254F" w:rsidP="00950122">
      <w:pPr>
        <w:pStyle w:val="CodePACKT"/>
        <w:rPr>
          <w:rFonts w:eastAsiaTheme="minorHAnsi"/>
          <w:color w:val="000000"/>
          <w:highlight w:val="white"/>
          <w:lang w:val="en-NZ"/>
        </w:rPr>
      </w:pPr>
      <w:r>
        <w:rPr>
          <w:rFonts w:eastAsiaTheme="minorHAnsi"/>
          <w:color w:val="0000FF"/>
          <w:highlight w:val="white"/>
          <w:lang w:val="en-NZ"/>
        </w:rPr>
        <w:t>using</w:t>
      </w:r>
      <w:r>
        <w:rPr>
          <w:rFonts w:eastAsiaTheme="minorHAnsi"/>
          <w:color w:val="000000"/>
          <w:highlight w:val="white"/>
          <w:lang w:val="en-NZ"/>
        </w:rPr>
        <w:t xml:space="preserve"> </w:t>
      </w:r>
      <w:r>
        <w:rPr>
          <w:rFonts w:eastAsiaTheme="minorHAnsi"/>
          <w:color w:val="0000FF"/>
          <w:highlight w:val="white"/>
          <w:lang w:val="en-NZ"/>
        </w:rPr>
        <w:t>namespace</w:t>
      </w:r>
      <w:r>
        <w:rPr>
          <w:rFonts w:eastAsiaTheme="minorHAnsi"/>
          <w:color w:val="000000"/>
          <w:highlight w:val="white"/>
          <w:lang w:val="en-NZ"/>
        </w:rPr>
        <w:t xml:space="preserve"> std;</w:t>
      </w:r>
    </w:p>
    <w:p w14:paraId="26B3DA2B" w14:textId="77777777" w:rsidR="0024254F" w:rsidRDefault="0024254F" w:rsidP="00950122">
      <w:pPr>
        <w:pStyle w:val="CodePACKT"/>
        <w:rPr>
          <w:rFonts w:eastAsiaTheme="minorHAnsi"/>
          <w:color w:val="000000"/>
          <w:highlight w:val="white"/>
          <w:lang w:val="en-NZ"/>
        </w:rPr>
      </w:pPr>
    </w:p>
    <w:p w14:paraId="5CC558D2" w14:textId="77777777" w:rsidR="0024254F" w:rsidRDefault="0024254F" w:rsidP="00950122">
      <w:pPr>
        <w:pStyle w:val="CodePACKT"/>
        <w:rPr>
          <w:rFonts w:eastAsiaTheme="minorHAnsi"/>
          <w:color w:val="000000"/>
          <w:highlight w:val="white"/>
          <w:lang w:val="en-NZ"/>
        </w:rPr>
      </w:pPr>
      <w:r>
        <w:rPr>
          <w:rFonts w:eastAsiaTheme="minorHAnsi"/>
          <w:color w:val="0000FF"/>
          <w:highlight w:val="white"/>
          <w:lang w:val="en-NZ"/>
        </w:rPr>
        <w:t>void</w:t>
      </w:r>
      <w:r>
        <w:rPr>
          <w:rFonts w:eastAsiaTheme="minorHAnsi"/>
          <w:color w:val="000000"/>
          <w:highlight w:val="white"/>
          <w:lang w:val="en-NZ"/>
        </w:rPr>
        <w:t xml:space="preserve"> Cubic_Order()</w:t>
      </w:r>
    </w:p>
    <w:p w14:paraId="19ED48C8"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w:t>
      </w:r>
    </w:p>
    <w:p w14:paraId="3F0DE7FD"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n = 100;</w:t>
      </w:r>
    </w:p>
    <w:p w14:paraId="1389ABC1"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FF"/>
          <w:highlight w:val="white"/>
          <w:lang w:val="en-NZ"/>
        </w:rPr>
        <w:t>for</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i = 0; i &lt; n; i++)</w:t>
      </w:r>
    </w:p>
    <w:p w14:paraId="238ED299"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t>{</w:t>
      </w:r>
    </w:p>
    <w:p w14:paraId="3931F5FF"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for</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j=0; j &lt; n; j++)</w:t>
      </w:r>
    </w:p>
    <w:p w14:paraId="4CB71D3D"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t>{</w:t>
      </w:r>
    </w:p>
    <w:p w14:paraId="27E992B1"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for</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k = 0; k &lt; n; k++)</w:t>
      </w:r>
    </w:p>
    <w:p w14:paraId="46AD487F"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w:t>
      </w:r>
    </w:p>
    <w:p w14:paraId="00C312D2"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8000"/>
          <w:highlight w:val="white"/>
          <w:lang w:val="en-NZ"/>
        </w:rPr>
        <w:t>//Some implementation</w:t>
      </w:r>
    </w:p>
    <w:p w14:paraId="56B5BE3B"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w:t>
      </w:r>
    </w:p>
    <w:p w14:paraId="154FC344"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t>}</w:t>
      </w:r>
    </w:p>
    <w:p w14:paraId="3002C0E0"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t>}</w:t>
      </w:r>
    </w:p>
    <w:p w14:paraId="74AE1B8D"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w:t>
      </w:r>
    </w:p>
    <w:p w14:paraId="5663E9AE" w14:textId="77777777" w:rsidR="0024254F" w:rsidRDefault="0024254F" w:rsidP="00950122">
      <w:pPr>
        <w:pStyle w:val="CodePACKT"/>
        <w:rPr>
          <w:rFonts w:eastAsiaTheme="minorHAnsi"/>
          <w:color w:val="000000"/>
          <w:highlight w:val="white"/>
          <w:lang w:val="en-NZ"/>
        </w:rPr>
      </w:pPr>
      <w:r>
        <w:rPr>
          <w:rFonts w:eastAsiaTheme="minorHAnsi"/>
          <w:color w:val="0000FF"/>
          <w:highlight w:val="white"/>
          <w:lang w:val="en-NZ"/>
        </w:rPr>
        <w:t>void</w:t>
      </w:r>
      <w:r>
        <w:rPr>
          <w:rFonts w:eastAsiaTheme="minorHAnsi"/>
          <w:color w:val="000000"/>
          <w:highlight w:val="white"/>
          <w:lang w:val="en-NZ"/>
        </w:rPr>
        <w:t xml:space="preserve"> Sqaure_Order()</w:t>
      </w:r>
    </w:p>
    <w:p w14:paraId="5208A2FC"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w:t>
      </w:r>
    </w:p>
    <w:p w14:paraId="3061712B"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n = 100;</w:t>
      </w:r>
    </w:p>
    <w:p w14:paraId="253F4D5F"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FF"/>
          <w:highlight w:val="white"/>
          <w:lang w:val="en-NZ"/>
        </w:rPr>
        <w:t>for</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i = 0; i &lt; n; i++)</w:t>
      </w:r>
    </w:p>
    <w:p w14:paraId="08880BAF"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lastRenderedPageBreak/>
        <w:tab/>
        <w:t>{</w:t>
      </w:r>
    </w:p>
    <w:p w14:paraId="6634E7B4"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for</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j = 0; j &lt; n; j++)</w:t>
      </w:r>
    </w:p>
    <w:p w14:paraId="16A9C7E6"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t>{</w:t>
      </w:r>
    </w:p>
    <w:p w14:paraId="0A667E6D"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8000"/>
          <w:highlight w:val="white"/>
          <w:lang w:val="en-NZ"/>
        </w:rPr>
        <w:t>//Some implementation</w:t>
      </w:r>
    </w:p>
    <w:p w14:paraId="190CD419"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00"/>
          <w:highlight w:val="white"/>
          <w:lang w:val="en-NZ"/>
        </w:rPr>
        <w:tab/>
        <w:t>}</w:t>
      </w:r>
    </w:p>
    <w:p w14:paraId="1C3174E9"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t>}</w:t>
      </w:r>
    </w:p>
    <w:p w14:paraId="305EE078"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w:t>
      </w:r>
    </w:p>
    <w:p w14:paraId="42D61C8F" w14:textId="77777777" w:rsidR="0024254F" w:rsidRDefault="0024254F" w:rsidP="00950122">
      <w:pPr>
        <w:pStyle w:val="CodePACKT"/>
        <w:rPr>
          <w:rFonts w:eastAsiaTheme="minorHAnsi"/>
          <w:color w:val="000000"/>
          <w:highlight w:val="white"/>
          <w:lang w:val="en-NZ"/>
        </w:rPr>
      </w:pPr>
    </w:p>
    <w:p w14:paraId="2B125FEF" w14:textId="77777777" w:rsidR="0024254F" w:rsidRDefault="0024254F" w:rsidP="00950122">
      <w:pPr>
        <w:pStyle w:val="CodePACKT"/>
        <w:rPr>
          <w:rFonts w:eastAsiaTheme="minorHAnsi"/>
          <w:color w:val="000000"/>
          <w:highlight w:val="white"/>
          <w:lang w:val="en-NZ"/>
        </w:rPr>
      </w:pPr>
      <w:r>
        <w:rPr>
          <w:rFonts w:eastAsiaTheme="minorHAnsi"/>
          <w:color w:val="0000FF"/>
          <w:highlight w:val="white"/>
          <w:lang w:val="en-NZ"/>
        </w:rPr>
        <w:t>int</w:t>
      </w:r>
      <w:r>
        <w:rPr>
          <w:rFonts w:eastAsiaTheme="minorHAnsi"/>
          <w:color w:val="000000"/>
          <w:highlight w:val="white"/>
          <w:lang w:val="en-NZ"/>
        </w:rPr>
        <w:t xml:space="preserve"> main()</w:t>
      </w:r>
    </w:p>
    <w:p w14:paraId="7AF72053"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w:t>
      </w:r>
    </w:p>
    <w:p w14:paraId="759FFB72"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t>Cubic_Order();</w:t>
      </w:r>
    </w:p>
    <w:p w14:paraId="157E48D1"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t>Sqaure_Order();</w:t>
      </w:r>
    </w:p>
    <w:p w14:paraId="28BC2BE8"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p>
    <w:p w14:paraId="55ED1CAD" w14:textId="77777777" w:rsidR="0024254F" w:rsidRDefault="0024254F" w:rsidP="00950122">
      <w:pPr>
        <w:pStyle w:val="CodePACKT"/>
        <w:rPr>
          <w:rFonts w:eastAsiaTheme="minorHAnsi"/>
          <w:color w:val="000000"/>
          <w:highlight w:val="white"/>
          <w:lang w:val="en-NZ"/>
        </w:rPr>
      </w:pP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0;</w:t>
      </w:r>
    </w:p>
    <w:p w14:paraId="2341528F" w14:textId="77777777" w:rsidR="0024254F" w:rsidRPr="0024254F" w:rsidRDefault="0024254F" w:rsidP="00950122">
      <w:pPr>
        <w:pStyle w:val="CodePACKT"/>
      </w:pPr>
      <w:r>
        <w:rPr>
          <w:rFonts w:eastAsiaTheme="minorHAnsi"/>
          <w:color w:val="000000"/>
          <w:highlight w:val="white"/>
          <w:lang w:val="en-NZ"/>
        </w:rPr>
        <w:t>}</w:t>
      </w:r>
    </w:p>
    <w:p w14:paraId="116FAC69" w14:textId="1C08FD69" w:rsidR="001225D8" w:rsidRDefault="001225D8" w:rsidP="0024254F">
      <w:pPr>
        <w:pStyle w:val="Heading2"/>
        <w:numPr>
          <w:ilvl w:val="1"/>
          <w:numId w:val="1"/>
        </w:numPr>
        <w:tabs>
          <w:tab w:val="left" w:pos="0"/>
        </w:tabs>
      </w:pPr>
      <w:r>
        <w:t>How it works...</w:t>
      </w:r>
    </w:p>
    <w:p w14:paraId="06F2A6DC" w14:textId="5FD4F4EB" w:rsidR="007E20C9" w:rsidRDefault="00CC2CB7" w:rsidP="00950122">
      <w:pPr>
        <w:pStyle w:val="NormalPACKT"/>
      </w:pPr>
      <w:r>
        <w:t xml:space="preserve">In this example, </w:t>
      </w:r>
      <w:r w:rsidR="0065797E">
        <w:t xml:space="preserve">we can see how the order of an algorithm or the Big O notation varies with </w:t>
      </w:r>
      <w:r w:rsidR="001A1F7A">
        <w:t xml:space="preserve">implementation. If we take the first function, </w:t>
      </w:r>
      <w:r w:rsidR="001A1F7A" w:rsidRPr="00CC4924">
        <w:rPr>
          <w:rStyle w:val="SubtleReference"/>
        </w:rPr>
        <w:t>Cubic_Order</w:t>
      </w:r>
      <w:r w:rsidR="001A1F7A">
        <w:t xml:space="preserve">, the inner most implementation, will take n*n*n steps to find the answer. So it has an order of n-cubed O(n^3). This is really bad. Imagine if n is a really large data set, for example let’s say n =1000, it will take 1,000,000,000 steps to find the solution. </w:t>
      </w:r>
      <w:r w:rsidR="00CC4924">
        <w:t xml:space="preserve">Avoid cubic order algorithms whenever you can. The second function </w:t>
      </w:r>
      <w:r w:rsidR="00CC4924" w:rsidRPr="00CC4924">
        <w:rPr>
          <w:rStyle w:val="SubtleReference"/>
        </w:rPr>
        <w:t>square_order</w:t>
      </w:r>
      <w:r w:rsidR="00CC4924">
        <w:t xml:space="preserve">, has a square order. The inner most implementation will take n*n steps to find a solution, so the order of that algorithm is O(n^2). This is again a bad practise. </w:t>
      </w:r>
    </w:p>
    <w:p w14:paraId="1A48398F" w14:textId="685E2932" w:rsidR="00CC4924" w:rsidRDefault="00CC4924" w:rsidP="00950122">
      <w:pPr>
        <w:pStyle w:val="NormalPACKT"/>
      </w:pPr>
      <w:r>
        <w:t>We should attempt to achieve at least O (log N) complexity. We can achieve log N complexity if we continuously decrease the search space by half, for example Binary Search. There are order algorithms which achieve O (log log N) which is much optimised.</w:t>
      </w:r>
    </w:p>
    <w:p w14:paraId="60630556" w14:textId="48DC0DD1" w:rsidR="00CC4924" w:rsidRDefault="00CC4924" w:rsidP="00950122">
      <w:pPr>
        <w:pStyle w:val="NormalPACKT"/>
      </w:pPr>
      <w:r>
        <w:t>As a general rule, all algorithms following Divide and Conquer will have O (log N) complexity.</w:t>
      </w:r>
    </w:p>
    <w:p w14:paraId="13763AAF" w14:textId="54049525" w:rsidR="007E20C9" w:rsidRPr="00CA44B4" w:rsidDel="006127CE" w:rsidRDefault="007E20C9" w:rsidP="007E20C9">
      <w:pPr>
        <w:pStyle w:val="NormalPACKT"/>
        <w:rPr>
          <w:del w:id="11" w:author="Rashmi Suvarna" w:date="2015-09-02T11:31:00Z"/>
          <w:lang w:val="en-NZ"/>
        </w:rPr>
      </w:pPr>
    </w:p>
    <w:p w14:paraId="5CDE3866" w14:textId="446A2EC9" w:rsidR="001225D8" w:rsidRDefault="00B17757" w:rsidP="00291B74">
      <w:pPr>
        <w:pStyle w:val="Heading1"/>
        <w:numPr>
          <w:ilvl w:val="0"/>
          <w:numId w:val="9"/>
        </w:numPr>
        <w:tabs>
          <w:tab w:val="left" w:pos="0"/>
        </w:tabs>
      </w:pPr>
      <w:r>
        <w:t xml:space="preserve">Finding the endian-ness of a </w:t>
      </w:r>
      <w:r w:rsidR="00012DB2">
        <w:t>device</w:t>
      </w:r>
    </w:p>
    <w:p w14:paraId="36ECF9D5" w14:textId="1EE0AE6C" w:rsidR="001225D8" w:rsidRDefault="00012DB2" w:rsidP="00950122">
      <w:pPr>
        <w:pStyle w:val="NormalPACKT"/>
      </w:pPr>
      <w:r>
        <w:t xml:space="preserve">Endian-ness of a platform refers to the way the most significant byte is stored on that device. This information is highly </w:t>
      </w:r>
      <w:r w:rsidR="00042855">
        <w:t>important as many algorithms can be optimized based on this information. Notably the two most popular rendering S</w:t>
      </w:r>
      <w:r w:rsidR="00E6290B">
        <w:t>DK, DirectX and OpenGL differ</w:t>
      </w:r>
      <w:r w:rsidR="00042855">
        <w:t xml:space="preserve"> in their endian-ness. The two different types of endian-ness are called big endian and little endian.</w:t>
      </w:r>
    </w:p>
    <w:p w14:paraId="58EA57F0" w14:textId="2D589735" w:rsidR="00D730DA" w:rsidDel="00206C68" w:rsidRDefault="00D730DA" w:rsidP="001225D8">
      <w:pPr>
        <w:rPr>
          <w:del w:id="12" w:author="Rashmi Suvarna" w:date="2015-09-02T11:31:00Z"/>
        </w:rPr>
      </w:pPr>
    </w:p>
    <w:p w14:paraId="3C392B62" w14:textId="77777777" w:rsidR="001225D8" w:rsidRDefault="001225D8" w:rsidP="00291B74">
      <w:pPr>
        <w:pStyle w:val="Heading2"/>
        <w:numPr>
          <w:ilvl w:val="1"/>
          <w:numId w:val="1"/>
        </w:numPr>
        <w:tabs>
          <w:tab w:val="left" w:pos="0"/>
        </w:tabs>
      </w:pPr>
      <w:r>
        <w:t>Getting ready</w:t>
      </w:r>
    </w:p>
    <w:p w14:paraId="1C10B47E" w14:textId="2486738A" w:rsidR="001225D8" w:rsidRDefault="001225D8" w:rsidP="0054457E">
      <w:pPr>
        <w:pStyle w:val="NormalPACKT"/>
      </w:pPr>
      <w:r>
        <w:t xml:space="preserve">For this recipe, </w:t>
      </w:r>
      <w:r w:rsidR="0054457E">
        <w:t>you will need a Windows machine with a working copy of Visual Studio.</w:t>
      </w:r>
    </w:p>
    <w:p w14:paraId="47E9169F" w14:textId="77777777" w:rsidR="001225D8" w:rsidRDefault="001225D8" w:rsidP="00291B74">
      <w:pPr>
        <w:pStyle w:val="Heading2"/>
        <w:numPr>
          <w:ilvl w:val="1"/>
          <w:numId w:val="1"/>
        </w:numPr>
        <w:tabs>
          <w:tab w:val="left" w:pos="0"/>
        </w:tabs>
      </w:pPr>
      <w:r>
        <w:t>How to do it...</w:t>
      </w:r>
    </w:p>
    <w:p w14:paraId="5F0A11CC" w14:textId="15E81D1B" w:rsidR="00A14077" w:rsidRPr="00A14077" w:rsidRDefault="00A14077" w:rsidP="00A14077">
      <w:pPr>
        <w:pStyle w:val="NormalPACKT"/>
      </w:pPr>
      <w:r>
        <w:t>In this recipe, we will find out how easy it is to find the endian-ness of a device</w:t>
      </w:r>
      <w:r w:rsidR="00337598">
        <w:t>.</w:t>
      </w:r>
    </w:p>
    <w:p w14:paraId="278FF2E1" w14:textId="77777777" w:rsidR="007C6E0B" w:rsidRDefault="007C6E0B" w:rsidP="00291B74">
      <w:pPr>
        <w:pStyle w:val="NumberedBulletPACKT"/>
        <w:numPr>
          <w:ilvl w:val="0"/>
          <w:numId w:val="18"/>
        </w:numPr>
        <w:tabs>
          <w:tab w:val="clear" w:pos="360"/>
        </w:tabs>
      </w:pPr>
      <w:r>
        <w:t>Open Visual Studio.</w:t>
      </w:r>
    </w:p>
    <w:p w14:paraId="58657608" w14:textId="77777777" w:rsidR="007C6E0B" w:rsidRDefault="007C6E0B" w:rsidP="00291B74">
      <w:pPr>
        <w:pStyle w:val="NumberedBulletPACKT"/>
        <w:numPr>
          <w:ilvl w:val="0"/>
          <w:numId w:val="18"/>
        </w:numPr>
        <w:tabs>
          <w:tab w:val="clear" w:pos="360"/>
        </w:tabs>
      </w:pPr>
      <w:r>
        <w:t xml:space="preserve">Create a new C++ project </w:t>
      </w:r>
    </w:p>
    <w:p w14:paraId="5177378F" w14:textId="50B5F2C2" w:rsidR="00C10388" w:rsidRDefault="00C10388" w:rsidP="00291B74">
      <w:pPr>
        <w:pStyle w:val="NumberedBulletPACKT"/>
        <w:numPr>
          <w:ilvl w:val="0"/>
          <w:numId w:val="18"/>
        </w:numPr>
        <w:tabs>
          <w:tab w:val="clear" w:pos="360"/>
        </w:tabs>
      </w:pPr>
      <w:r>
        <w:t>Select a win32 console application</w:t>
      </w:r>
    </w:p>
    <w:p w14:paraId="476DF802" w14:textId="1357C80A" w:rsidR="007C6E0B" w:rsidRDefault="007C6E0B" w:rsidP="00291B74">
      <w:pPr>
        <w:pStyle w:val="NumberedBulletPACKT"/>
        <w:numPr>
          <w:ilvl w:val="0"/>
          <w:numId w:val="18"/>
        </w:numPr>
        <w:tabs>
          <w:tab w:val="clear" w:pos="360"/>
        </w:tabs>
      </w:pPr>
      <w:r>
        <w:t>Ad</w:t>
      </w:r>
      <w:r w:rsidR="00B52A08">
        <w:t xml:space="preserve">d a source file called </w:t>
      </w:r>
      <w:r w:rsidR="00DE539C">
        <w:t>Source.cpp</w:t>
      </w:r>
    </w:p>
    <w:p w14:paraId="60D03C2B" w14:textId="77777777" w:rsidR="007C6E0B" w:rsidRDefault="007C6E0B" w:rsidP="00291B74">
      <w:pPr>
        <w:pStyle w:val="NumberedBulletPACKT"/>
        <w:numPr>
          <w:ilvl w:val="0"/>
          <w:numId w:val="18"/>
        </w:numPr>
        <w:tabs>
          <w:tab w:val="clear" w:pos="360"/>
        </w:tabs>
      </w:pPr>
      <w:r>
        <w:t>Add the following lines of code.</w:t>
      </w:r>
    </w:p>
    <w:p w14:paraId="5E56A543" w14:textId="75709345" w:rsidR="001225D8" w:rsidRDefault="001225D8" w:rsidP="001225D8">
      <w:pPr>
        <w:pStyle w:val="NumberedBulletPACKT"/>
        <w:numPr>
          <w:ilvl w:val="0"/>
          <w:numId w:val="0"/>
        </w:numPr>
        <w:tabs>
          <w:tab w:val="left" w:pos="683"/>
        </w:tabs>
        <w:ind w:left="323"/>
      </w:pPr>
    </w:p>
    <w:p w14:paraId="3560E632" w14:textId="4464D00E" w:rsidR="00B52A08" w:rsidRPr="00B52A08" w:rsidRDefault="00DE539C" w:rsidP="00950122">
      <w:pPr>
        <w:pStyle w:val="CodePACKT"/>
      </w:pPr>
      <w:r>
        <w:t>Source</w:t>
      </w:r>
      <w:r w:rsidR="00B52A08" w:rsidRPr="00B52A08">
        <w:t>.cpp</w:t>
      </w:r>
    </w:p>
    <w:p w14:paraId="3B9662D6" w14:textId="77777777" w:rsidR="00B52A08" w:rsidRDefault="00B52A08" w:rsidP="00950122">
      <w:pPr>
        <w:pStyle w:val="CodePACKT"/>
      </w:pPr>
    </w:p>
    <w:p w14:paraId="7168E4E7"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FF"/>
          <w:szCs w:val="19"/>
          <w:highlight w:val="white"/>
          <w:lang w:val="en-NZ" w:eastAsia="en-US"/>
        </w:rPr>
        <w:t>#include</w:t>
      </w:r>
      <w:r w:rsidRPr="00E6290B">
        <w:rPr>
          <w:rFonts w:ascii="Consolas" w:eastAsiaTheme="minorHAnsi" w:hAnsi="Consolas" w:cs="Consolas"/>
          <w:color w:val="000000"/>
          <w:szCs w:val="19"/>
          <w:highlight w:val="white"/>
          <w:lang w:val="en-NZ" w:eastAsia="en-US"/>
        </w:rPr>
        <w:t xml:space="preserve"> </w:t>
      </w:r>
      <w:r w:rsidRPr="00E6290B">
        <w:rPr>
          <w:rFonts w:ascii="Consolas" w:eastAsiaTheme="minorHAnsi" w:hAnsi="Consolas" w:cs="Consolas"/>
          <w:color w:val="A31515"/>
          <w:szCs w:val="19"/>
          <w:highlight w:val="white"/>
          <w:lang w:val="en-NZ" w:eastAsia="en-US"/>
        </w:rPr>
        <w:t>&lt;stdio.h&gt;</w:t>
      </w:r>
    </w:p>
    <w:p w14:paraId="60227651"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FF"/>
          <w:szCs w:val="19"/>
          <w:highlight w:val="white"/>
          <w:lang w:val="en-NZ" w:eastAsia="en-US"/>
        </w:rPr>
        <w:t>#include</w:t>
      </w:r>
      <w:r w:rsidRPr="00E6290B">
        <w:rPr>
          <w:rFonts w:ascii="Consolas" w:eastAsiaTheme="minorHAnsi" w:hAnsi="Consolas" w:cs="Consolas"/>
          <w:color w:val="000000"/>
          <w:szCs w:val="19"/>
          <w:highlight w:val="white"/>
          <w:lang w:val="en-NZ" w:eastAsia="en-US"/>
        </w:rPr>
        <w:t xml:space="preserve"> </w:t>
      </w:r>
      <w:r w:rsidRPr="00E6290B">
        <w:rPr>
          <w:rFonts w:ascii="Consolas" w:eastAsiaTheme="minorHAnsi" w:hAnsi="Consolas" w:cs="Consolas"/>
          <w:color w:val="A31515"/>
          <w:szCs w:val="19"/>
          <w:highlight w:val="white"/>
          <w:lang w:val="en-NZ" w:eastAsia="en-US"/>
        </w:rPr>
        <w:t>&lt;iostream&gt;</w:t>
      </w:r>
    </w:p>
    <w:p w14:paraId="2521F0B2"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FF"/>
          <w:szCs w:val="19"/>
          <w:highlight w:val="white"/>
          <w:lang w:val="en-NZ" w:eastAsia="en-US"/>
        </w:rPr>
        <w:t>#include</w:t>
      </w:r>
      <w:r w:rsidRPr="00E6290B">
        <w:rPr>
          <w:rFonts w:ascii="Consolas" w:eastAsiaTheme="minorHAnsi" w:hAnsi="Consolas" w:cs="Consolas"/>
          <w:color w:val="000000"/>
          <w:szCs w:val="19"/>
          <w:highlight w:val="white"/>
          <w:lang w:val="en-NZ" w:eastAsia="en-US"/>
        </w:rPr>
        <w:t xml:space="preserve"> </w:t>
      </w:r>
      <w:r w:rsidRPr="00E6290B">
        <w:rPr>
          <w:rFonts w:ascii="Consolas" w:eastAsiaTheme="minorHAnsi" w:hAnsi="Consolas" w:cs="Consolas"/>
          <w:color w:val="A31515"/>
          <w:szCs w:val="19"/>
          <w:highlight w:val="white"/>
          <w:lang w:val="en-NZ" w:eastAsia="en-US"/>
        </w:rPr>
        <w:t>&lt;conio.h&gt;</w:t>
      </w:r>
    </w:p>
    <w:p w14:paraId="221BAC64" w14:textId="77777777" w:rsidR="00E6290B" w:rsidRPr="00E6290B" w:rsidRDefault="00E6290B" w:rsidP="005A7DA9">
      <w:pPr>
        <w:pStyle w:val="CodePACKT"/>
        <w:rPr>
          <w:rFonts w:ascii="Consolas" w:eastAsiaTheme="minorHAnsi" w:hAnsi="Consolas" w:cs="Consolas"/>
          <w:color w:val="000000"/>
          <w:szCs w:val="19"/>
          <w:highlight w:val="white"/>
          <w:lang w:val="en-NZ"/>
        </w:rPr>
      </w:pPr>
    </w:p>
    <w:p w14:paraId="1AB135FF"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FF"/>
          <w:szCs w:val="19"/>
          <w:highlight w:val="white"/>
          <w:lang w:val="en-NZ" w:eastAsia="en-US"/>
        </w:rPr>
        <w:t>using</w:t>
      </w:r>
      <w:r w:rsidRPr="00E6290B">
        <w:rPr>
          <w:rFonts w:ascii="Consolas" w:eastAsiaTheme="minorHAnsi" w:hAnsi="Consolas" w:cs="Consolas"/>
          <w:color w:val="000000"/>
          <w:szCs w:val="19"/>
          <w:highlight w:val="white"/>
          <w:lang w:val="en-NZ" w:eastAsia="en-US"/>
        </w:rPr>
        <w:t xml:space="preserve"> </w:t>
      </w:r>
      <w:r w:rsidRPr="00E6290B">
        <w:rPr>
          <w:rFonts w:ascii="Consolas" w:eastAsiaTheme="minorHAnsi" w:hAnsi="Consolas" w:cs="Consolas"/>
          <w:color w:val="0000FF"/>
          <w:szCs w:val="19"/>
          <w:highlight w:val="white"/>
          <w:lang w:val="en-NZ" w:eastAsia="en-US"/>
        </w:rPr>
        <w:t>namespace</w:t>
      </w:r>
      <w:r w:rsidRPr="00E6290B">
        <w:rPr>
          <w:rFonts w:ascii="Consolas" w:eastAsiaTheme="minorHAnsi" w:hAnsi="Consolas" w:cs="Consolas"/>
          <w:color w:val="000000"/>
          <w:szCs w:val="19"/>
          <w:highlight w:val="white"/>
          <w:lang w:val="en-NZ" w:eastAsia="en-US"/>
        </w:rPr>
        <w:t xml:space="preserve"> std;</w:t>
      </w:r>
    </w:p>
    <w:p w14:paraId="1B713DEC" w14:textId="77777777" w:rsidR="00E6290B" w:rsidRPr="00E6290B" w:rsidRDefault="00E6290B" w:rsidP="005A7DA9">
      <w:pPr>
        <w:pStyle w:val="CodePACKT"/>
        <w:rPr>
          <w:rFonts w:ascii="Consolas" w:eastAsiaTheme="minorHAnsi" w:hAnsi="Consolas" w:cs="Consolas"/>
          <w:color w:val="000000"/>
          <w:szCs w:val="19"/>
          <w:highlight w:val="white"/>
          <w:lang w:val="en-NZ"/>
        </w:rPr>
      </w:pPr>
    </w:p>
    <w:p w14:paraId="626148BF"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FF"/>
          <w:szCs w:val="19"/>
          <w:highlight w:val="white"/>
          <w:lang w:val="en-NZ" w:eastAsia="en-US"/>
        </w:rPr>
        <w:t>bool</w:t>
      </w:r>
      <w:r w:rsidRPr="00E6290B">
        <w:rPr>
          <w:rFonts w:ascii="Consolas" w:eastAsiaTheme="minorHAnsi" w:hAnsi="Consolas" w:cs="Consolas"/>
          <w:color w:val="000000"/>
          <w:szCs w:val="19"/>
          <w:highlight w:val="white"/>
          <w:lang w:val="en-NZ" w:eastAsia="en-US"/>
        </w:rPr>
        <w:t xml:space="preserve"> isBigEndian()</w:t>
      </w:r>
    </w:p>
    <w:p w14:paraId="4930A233"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w:t>
      </w:r>
    </w:p>
    <w:p w14:paraId="69CB5E0F"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FF"/>
          <w:szCs w:val="19"/>
          <w:highlight w:val="white"/>
          <w:lang w:val="en-NZ" w:eastAsia="en-US"/>
        </w:rPr>
        <w:t>unsigned</w:t>
      </w:r>
      <w:r w:rsidRPr="00E6290B">
        <w:rPr>
          <w:rFonts w:ascii="Consolas" w:eastAsiaTheme="minorHAnsi" w:hAnsi="Consolas" w:cs="Consolas"/>
          <w:color w:val="000000"/>
          <w:szCs w:val="19"/>
          <w:highlight w:val="white"/>
          <w:lang w:val="en-NZ" w:eastAsia="en-US"/>
        </w:rPr>
        <w:t xml:space="preserve"> </w:t>
      </w:r>
      <w:r w:rsidRPr="00E6290B">
        <w:rPr>
          <w:rFonts w:ascii="Consolas" w:eastAsiaTheme="minorHAnsi" w:hAnsi="Consolas" w:cs="Consolas"/>
          <w:color w:val="0000FF"/>
          <w:szCs w:val="19"/>
          <w:highlight w:val="white"/>
          <w:lang w:val="en-NZ" w:eastAsia="en-US"/>
        </w:rPr>
        <w:t>int</w:t>
      </w:r>
      <w:r w:rsidRPr="00E6290B">
        <w:rPr>
          <w:rFonts w:ascii="Consolas" w:eastAsiaTheme="minorHAnsi" w:hAnsi="Consolas" w:cs="Consolas"/>
          <w:color w:val="000000"/>
          <w:szCs w:val="19"/>
          <w:highlight w:val="white"/>
          <w:lang w:val="en-NZ" w:eastAsia="en-US"/>
        </w:rPr>
        <w:t xml:space="preserve"> i = 1;</w:t>
      </w:r>
    </w:p>
    <w:p w14:paraId="39E455FE"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FF"/>
          <w:szCs w:val="19"/>
          <w:highlight w:val="white"/>
          <w:lang w:val="en-NZ" w:eastAsia="en-US"/>
        </w:rPr>
        <w:t>char</w:t>
      </w:r>
      <w:r w:rsidRPr="00E6290B">
        <w:rPr>
          <w:rFonts w:ascii="Consolas" w:eastAsiaTheme="minorHAnsi" w:hAnsi="Consolas" w:cs="Consolas"/>
          <w:color w:val="000000"/>
          <w:szCs w:val="19"/>
          <w:highlight w:val="white"/>
          <w:lang w:val="en-NZ" w:eastAsia="en-US"/>
        </w:rPr>
        <w:t xml:space="preserve"> *c = (</w:t>
      </w:r>
      <w:r w:rsidRPr="00E6290B">
        <w:rPr>
          <w:rFonts w:ascii="Consolas" w:eastAsiaTheme="minorHAnsi" w:hAnsi="Consolas" w:cs="Consolas"/>
          <w:color w:val="0000FF"/>
          <w:szCs w:val="19"/>
          <w:highlight w:val="white"/>
          <w:lang w:val="en-NZ" w:eastAsia="en-US"/>
        </w:rPr>
        <w:t>char</w:t>
      </w:r>
      <w:r w:rsidRPr="00E6290B">
        <w:rPr>
          <w:rFonts w:ascii="Consolas" w:eastAsiaTheme="minorHAnsi" w:hAnsi="Consolas" w:cs="Consolas"/>
          <w:color w:val="000000"/>
          <w:szCs w:val="19"/>
          <w:highlight w:val="white"/>
          <w:lang w:val="en-NZ" w:eastAsia="en-US"/>
        </w:rPr>
        <w:t>*)&amp;i;</w:t>
      </w:r>
    </w:p>
    <w:p w14:paraId="07C3C45F"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FF"/>
          <w:szCs w:val="19"/>
          <w:highlight w:val="white"/>
          <w:lang w:val="en-NZ" w:eastAsia="en-US"/>
        </w:rPr>
        <w:t>if</w:t>
      </w:r>
      <w:r w:rsidRPr="00E6290B">
        <w:rPr>
          <w:rFonts w:ascii="Consolas" w:eastAsiaTheme="minorHAnsi" w:hAnsi="Consolas" w:cs="Consolas"/>
          <w:color w:val="000000"/>
          <w:szCs w:val="19"/>
          <w:highlight w:val="white"/>
          <w:lang w:val="en-NZ" w:eastAsia="en-US"/>
        </w:rPr>
        <w:t xml:space="preserve"> (*c)</w:t>
      </w:r>
    </w:p>
    <w:p w14:paraId="7C5134D8"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FF"/>
          <w:szCs w:val="19"/>
          <w:highlight w:val="white"/>
          <w:lang w:val="en-NZ" w:eastAsia="en-US"/>
        </w:rPr>
        <w:t>return</w:t>
      </w:r>
      <w:r w:rsidRPr="00E6290B">
        <w:rPr>
          <w:rFonts w:ascii="Consolas" w:eastAsiaTheme="minorHAnsi" w:hAnsi="Consolas" w:cs="Consolas"/>
          <w:color w:val="000000"/>
          <w:szCs w:val="19"/>
          <w:highlight w:val="white"/>
          <w:lang w:val="en-NZ" w:eastAsia="en-US"/>
        </w:rPr>
        <w:t xml:space="preserve"> </w:t>
      </w:r>
      <w:r w:rsidRPr="00E6290B">
        <w:rPr>
          <w:rFonts w:ascii="Consolas" w:eastAsiaTheme="minorHAnsi" w:hAnsi="Consolas" w:cs="Consolas"/>
          <w:color w:val="0000FF"/>
          <w:szCs w:val="19"/>
          <w:highlight w:val="white"/>
          <w:lang w:val="en-NZ" w:eastAsia="en-US"/>
        </w:rPr>
        <w:t>false</w:t>
      </w:r>
      <w:r w:rsidRPr="00E6290B">
        <w:rPr>
          <w:rFonts w:ascii="Consolas" w:eastAsiaTheme="minorHAnsi" w:hAnsi="Consolas" w:cs="Consolas"/>
          <w:color w:val="000000"/>
          <w:szCs w:val="19"/>
          <w:highlight w:val="white"/>
          <w:lang w:val="en-NZ" w:eastAsia="en-US"/>
        </w:rPr>
        <w:t>;</w:t>
      </w:r>
    </w:p>
    <w:p w14:paraId="5265357C"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FF"/>
          <w:szCs w:val="19"/>
          <w:highlight w:val="white"/>
          <w:lang w:val="en-NZ" w:eastAsia="en-US"/>
        </w:rPr>
        <w:t>else</w:t>
      </w:r>
    </w:p>
    <w:p w14:paraId="0FC1A8FF"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FF"/>
          <w:szCs w:val="19"/>
          <w:highlight w:val="white"/>
          <w:lang w:val="en-NZ" w:eastAsia="en-US"/>
        </w:rPr>
        <w:t>return</w:t>
      </w:r>
      <w:r w:rsidRPr="00E6290B">
        <w:rPr>
          <w:rFonts w:ascii="Consolas" w:eastAsiaTheme="minorHAnsi" w:hAnsi="Consolas" w:cs="Consolas"/>
          <w:color w:val="000000"/>
          <w:szCs w:val="19"/>
          <w:highlight w:val="white"/>
          <w:lang w:val="en-NZ" w:eastAsia="en-US"/>
        </w:rPr>
        <w:t xml:space="preserve"> </w:t>
      </w:r>
      <w:r w:rsidRPr="00E6290B">
        <w:rPr>
          <w:rFonts w:ascii="Consolas" w:eastAsiaTheme="minorHAnsi" w:hAnsi="Consolas" w:cs="Consolas"/>
          <w:color w:val="0000FF"/>
          <w:szCs w:val="19"/>
          <w:highlight w:val="white"/>
          <w:lang w:val="en-NZ" w:eastAsia="en-US"/>
        </w:rPr>
        <w:t>true</w:t>
      </w:r>
      <w:r w:rsidRPr="00E6290B">
        <w:rPr>
          <w:rFonts w:ascii="Consolas" w:eastAsiaTheme="minorHAnsi" w:hAnsi="Consolas" w:cs="Consolas"/>
          <w:color w:val="000000"/>
          <w:szCs w:val="19"/>
          <w:highlight w:val="white"/>
          <w:lang w:val="en-NZ" w:eastAsia="en-US"/>
        </w:rPr>
        <w:t>;</w:t>
      </w:r>
    </w:p>
    <w:p w14:paraId="137CF50A"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w:t>
      </w:r>
    </w:p>
    <w:p w14:paraId="3BD12F2A"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FF"/>
          <w:szCs w:val="19"/>
          <w:highlight w:val="white"/>
          <w:lang w:val="en-NZ" w:eastAsia="en-US"/>
        </w:rPr>
        <w:t>int</w:t>
      </w:r>
      <w:r w:rsidRPr="00E6290B">
        <w:rPr>
          <w:rFonts w:ascii="Consolas" w:eastAsiaTheme="minorHAnsi" w:hAnsi="Consolas" w:cs="Consolas"/>
          <w:color w:val="000000"/>
          <w:szCs w:val="19"/>
          <w:highlight w:val="white"/>
          <w:lang w:val="en-NZ" w:eastAsia="en-US"/>
        </w:rPr>
        <w:t xml:space="preserve"> main()</w:t>
      </w:r>
    </w:p>
    <w:p w14:paraId="630B3061"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w:t>
      </w:r>
    </w:p>
    <w:p w14:paraId="3F4BD613"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FF"/>
          <w:szCs w:val="19"/>
          <w:highlight w:val="white"/>
          <w:lang w:val="en-NZ" w:eastAsia="en-US"/>
        </w:rPr>
        <w:t>if</w:t>
      </w:r>
      <w:r w:rsidRPr="00E6290B">
        <w:rPr>
          <w:rFonts w:ascii="Consolas" w:eastAsiaTheme="minorHAnsi" w:hAnsi="Consolas" w:cs="Consolas"/>
          <w:color w:val="000000"/>
          <w:szCs w:val="19"/>
          <w:highlight w:val="white"/>
          <w:lang w:val="en-NZ" w:eastAsia="en-US"/>
        </w:rPr>
        <w:t xml:space="preserve"> (isBigEndian())</w:t>
      </w:r>
    </w:p>
    <w:p w14:paraId="5B6072C3"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t>{</w:t>
      </w:r>
    </w:p>
    <w:p w14:paraId="1E1F9735"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00"/>
          <w:szCs w:val="19"/>
          <w:highlight w:val="white"/>
          <w:lang w:val="en-NZ" w:eastAsia="en-US"/>
        </w:rPr>
        <w:tab/>
        <w:t xml:space="preserve">cout &lt;&lt; </w:t>
      </w:r>
      <w:r w:rsidRPr="00E6290B">
        <w:rPr>
          <w:rFonts w:ascii="Consolas" w:eastAsiaTheme="minorHAnsi" w:hAnsi="Consolas" w:cs="Consolas"/>
          <w:color w:val="A31515"/>
          <w:szCs w:val="19"/>
          <w:highlight w:val="white"/>
          <w:lang w:val="en-NZ" w:eastAsia="en-US"/>
        </w:rPr>
        <w:t>"This is a Big Endian machine"</w:t>
      </w:r>
      <w:r w:rsidRPr="00E6290B">
        <w:rPr>
          <w:rFonts w:ascii="Consolas" w:eastAsiaTheme="minorHAnsi" w:hAnsi="Consolas" w:cs="Consolas"/>
          <w:color w:val="000000"/>
          <w:szCs w:val="19"/>
          <w:highlight w:val="white"/>
          <w:lang w:val="en-NZ" w:eastAsia="en-US"/>
        </w:rPr>
        <w:t xml:space="preserve"> &lt;&lt; endl;</w:t>
      </w:r>
    </w:p>
    <w:p w14:paraId="3CF8831A"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t>}</w:t>
      </w:r>
    </w:p>
    <w:p w14:paraId="24CA54CA"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FF"/>
          <w:szCs w:val="19"/>
          <w:highlight w:val="white"/>
          <w:lang w:val="en-NZ" w:eastAsia="en-US"/>
        </w:rPr>
        <w:t>else</w:t>
      </w:r>
    </w:p>
    <w:p w14:paraId="012382C8"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lastRenderedPageBreak/>
        <w:tab/>
        <w:t>{</w:t>
      </w:r>
    </w:p>
    <w:p w14:paraId="4A5CEB60"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00"/>
          <w:szCs w:val="19"/>
          <w:highlight w:val="white"/>
          <w:lang w:val="en-NZ" w:eastAsia="en-US"/>
        </w:rPr>
        <w:tab/>
        <w:t xml:space="preserve">cout &lt;&lt; </w:t>
      </w:r>
      <w:r w:rsidRPr="00E6290B">
        <w:rPr>
          <w:rFonts w:ascii="Consolas" w:eastAsiaTheme="minorHAnsi" w:hAnsi="Consolas" w:cs="Consolas"/>
          <w:color w:val="A31515"/>
          <w:szCs w:val="19"/>
          <w:highlight w:val="white"/>
          <w:lang w:val="en-NZ" w:eastAsia="en-US"/>
        </w:rPr>
        <w:t>"This is a Little Endian machine"</w:t>
      </w:r>
      <w:r w:rsidRPr="00E6290B">
        <w:rPr>
          <w:rFonts w:ascii="Consolas" w:eastAsiaTheme="minorHAnsi" w:hAnsi="Consolas" w:cs="Consolas"/>
          <w:color w:val="000000"/>
          <w:szCs w:val="19"/>
          <w:highlight w:val="white"/>
          <w:lang w:val="en-NZ" w:eastAsia="en-US"/>
        </w:rPr>
        <w:t xml:space="preserve"> &lt;&lt; endl;</w:t>
      </w:r>
    </w:p>
    <w:p w14:paraId="69BEAEF8"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t>}</w:t>
      </w:r>
    </w:p>
    <w:p w14:paraId="534B5761" w14:textId="77777777" w:rsidR="00E6290B" w:rsidRPr="00E6290B" w:rsidRDefault="00E6290B" w:rsidP="005A7DA9">
      <w:pPr>
        <w:pStyle w:val="CodePACKT"/>
        <w:rPr>
          <w:rFonts w:ascii="Consolas" w:eastAsiaTheme="minorHAnsi" w:hAnsi="Consolas" w:cs="Consolas"/>
          <w:color w:val="000000"/>
          <w:szCs w:val="19"/>
          <w:highlight w:val="white"/>
          <w:lang w:val="en-NZ"/>
        </w:rPr>
      </w:pPr>
    </w:p>
    <w:p w14:paraId="0C6404AD"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t>_getch();</w:t>
      </w:r>
    </w:p>
    <w:p w14:paraId="74140B8E"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ab/>
      </w:r>
      <w:r w:rsidRPr="00E6290B">
        <w:rPr>
          <w:rFonts w:ascii="Consolas" w:eastAsiaTheme="minorHAnsi" w:hAnsi="Consolas" w:cs="Consolas"/>
          <w:color w:val="0000FF"/>
          <w:szCs w:val="19"/>
          <w:highlight w:val="white"/>
          <w:lang w:val="en-NZ" w:eastAsia="en-US"/>
        </w:rPr>
        <w:t>return</w:t>
      </w:r>
      <w:r w:rsidRPr="00E6290B">
        <w:rPr>
          <w:rFonts w:ascii="Consolas" w:eastAsiaTheme="minorHAnsi" w:hAnsi="Consolas" w:cs="Consolas"/>
          <w:color w:val="000000"/>
          <w:szCs w:val="19"/>
          <w:highlight w:val="white"/>
          <w:lang w:val="en-NZ" w:eastAsia="en-US"/>
        </w:rPr>
        <w:t xml:space="preserve"> 0;</w:t>
      </w:r>
    </w:p>
    <w:p w14:paraId="400C34F5" w14:textId="77777777" w:rsidR="00E6290B" w:rsidRPr="00E6290B" w:rsidRDefault="00E6290B" w:rsidP="005A7DA9">
      <w:pPr>
        <w:pStyle w:val="CodePACKT"/>
        <w:rPr>
          <w:rFonts w:ascii="Consolas" w:eastAsiaTheme="minorHAnsi" w:hAnsi="Consolas" w:cs="Consolas"/>
          <w:color w:val="000000"/>
          <w:szCs w:val="19"/>
          <w:highlight w:val="white"/>
          <w:lang w:val="en-NZ"/>
        </w:rPr>
      </w:pPr>
      <w:r w:rsidRPr="00E6290B">
        <w:rPr>
          <w:rFonts w:ascii="Consolas" w:eastAsiaTheme="minorHAnsi" w:hAnsi="Consolas" w:cs="Consolas"/>
          <w:color w:val="000000"/>
          <w:szCs w:val="19"/>
          <w:highlight w:val="white"/>
          <w:lang w:val="en-NZ" w:eastAsia="en-US"/>
        </w:rPr>
        <w:t>}</w:t>
      </w:r>
    </w:p>
    <w:p w14:paraId="3C4BD5FD" w14:textId="77777777" w:rsidR="001225D8" w:rsidRDefault="001225D8" w:rsidP="00291B74">
      <w:pPr>
        <w:pStyle w:val="Heading2"/>
        <w:numPr>
          <w:ilvl w:val="1"/>
          <w:numId w:val="10"/>
        </w:numPr>
        <w:tabs>
          <w:tab w:val="left" w:pos="0"/>
        </w:tabs>
      </w:pPr>
      <w:r>
        <w:t>How it works...</w:t>
      </w:r>
    </w:p>
    <w:p w14:paraId="7651801A" w14:textId="147215D6" w:rsidR="001225D8" w:rsidRPr="00AE590A" w:rsidRDefault="005E6B60" w:rsidP="00950122">
      <w:pPr>
        <w:pStyle w:val="NormalPACKT"/>
      </w:pPr>
      <w:r w:rsidRPr="005E6B60">
        <w:t>Little endian is a method of packaging multibyte data types on a machine. In little endian the least significant byte is stored at the start. The other way to package is called big endian. In this method, the least significant byte is stored at the end. In the above example, we are trying to find out whether a machine is little endian or big endian, Based on that we can make appropriate changes and optimise the code. We have used a character pointer called c. We then make c point to an integer i. Since the size of character is 1 byte, when the pointer is deference</w:t>
      </w:r>
      <w:r>
        <w:t>d</w:t>
      </w:r>
      <w:r w:rsidRPr="005E6B60">
        <w:t xml:space="preserve">, it will contain only the first byte of the integer. The binary representation of 1 is 01. So if the machine is little endian, the result will be 1 as the last byte is stored first. On the big endian machines, it will give a </w:t>
      </w:r>
      <w:r w:rsidR="00BD1C2B" w:rsidRPr="005E6B60">
        <w:t>result</w:t>
      </w:r>
      <w:r w:rsidRPr="005E6B60">
        <w:t xml:space="preserve"> of 0, as the first byte or the most significant byte is stored first.</w:t>
      </w:r>
      <w:r w:rsidR="002E73B0" w:rsidRPr="00AE590A">
        <w:br/>
        <w:t>Suppo</w:t>
      </w:r>
      <w:r w:rsidR="00AE590A" w:rsidRPr="00AE590A">
        <w:t>se integer is stored as 4 bytes, then</w:t>
      </w:r>
      <w:r w:rsidR="002E73B0" w:rsidRPr="00AE590A">
        <w:t xml:space="preserve"> a variable x with value 0x01234567 will be stored as following</w:t>
      </w:r>
      <w:r w:rsidR="00AE590A" w:rsidRPr="00AE590A">
        <w:t>:</w:t>
      </w:r>
    </w:p>
    <w:p w14:paraId="29C3C7DA" w14:textId="0E527608" w:rsidR="00AE590A" w:rsidRDefault="00AE590A" w:rsidP="00950122">
      <w:pPr>
        <w:pStyle w:val="FigurePACKT"/>
      </w:pPr>
      <w:r>
        <w:rPr>
          <w:noProof/>
          <w:lang w:val="en-NZ" w:eastAsia="en-NZ"/>
        </w:rPr>
        <w:drawing>
          <wp:inline distT="0" distB="0" distL="0" distR="0" wp14:anchorId="0C86CFD9" wp14:editId="01D46118">
            <wp:extent cx="3810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ian.gif"/>
                    <pic:cNvPicPr/>
                  </pic:nvPicPr>
                  <pic:blipFill>
                    <a:blip r:embed="rId10">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14:paraId="4649D161" w14:textId="1294A3E7" w:rsidR="00A75F3D" w:rsidRDefault="00A75F3D" w:rsidP="00A75F3D">
      <w:pPr>
        <w:pStyle w:val="LayoutInformationPACKT"/>
      </w:pPr>
      <w:r>
        <w:t xml:space="preserve">Insert Image B04929_04_01.png </w:t>
      </w:r>
    </w:p>
    <w:p w14:paraId="2594533B" w14:textId="3AAD87F9" w:rsidR="00A75F3D" w:rsidDel="00206C68" w:rsidRDefault="00A75F3D" w:rsidP="00950122">
      <w:pPr>
        <w:pStyle w:val="NormalPACKT"/>
        <w:rPr>
          <w:del w:id="13" w:author="Rashmi Suvarna" w:date="2015-09-02T11:31:00Z"/>
        </w:rPr>
      </w:pPr>
    </w:p>
    <w:p w14:paraId="4B9D9089" w14:textId="22C1E086" w:rsidR="00AE590A" w:rsidRDefault="00AE590A" w:rsidP="00950122">
      <w:pPr>
        <w:pStyle w:val="NormalPACKT"/>
      </w:pPr>
      <w:r>
        <w:t xml:space="preserve">Most of the times compiler takes care of endian-ness, however, endian-ness becomes an issue in network programming if we are sending data from a little endian machine to a </w:t>
      </w:r>
      <w:r>
        <w:lastRenderedPageBreak/>
        <w:t>big endian machine. Also it becomes an issue if we switch our rendering pipeline from DirectX to OpenGL.</w:t>
      </w:r>
    </w:p>
    <w:p w14:paraId="578F78D6" w14:textId="35A9854B" w:rsidR="001225D8" w:rsidRDefault="00BC14C7" w:rsidP="00291B74">
      <w:pPr>
        <w:pStyle w:val="Heading1"/>
        <w:numPr>
          <w:ilvl w:val="0"/>
          <w:numId w:val="11"/>
        </w:numPr>
        <w:tabs>
          <w:tab w:val="left" w:pos="0"/>
        </w:tabs>
      </w:pPr>
      <w:r>
        <w:t xml:space="preserve">Using </w:t>
      </w:r>
      <w:r w:rsidR="00151097">
        <w:t>dynamic programming to break down a complex problem</w:t>
      </w:r>
    </w:p>
    <w:p w14:paraId="776B71B7" w14:textId="121DF133" w:rsidR="00AA4C81" w:rsidRDefault="00C93323" w:rsidP="00950122">
      <w:pPr>
        <w:pStyle w:val="NormalPACKT"/>
      </w:pPr>
      <w:r>
        <w:t xml:space="preserve">Dynamic programming is a very modern way to solve problems. The process involves breaking a big problem into smaller chunks of </w:t>
      </w:r>
      <w:r w:rsidR="00417D67">
        <w:t>overlapping sub-</w:t>
      </w:r>
      <w:r>
        <w:t>problems, finding solutions for those chunks</w:t>
      </w:r>
      <w:r w:rsidR="00417D67">
        <w:t>, store them</w:t>
      </w:r>
      <w:r>
        <w:t xml:space="preserve"> and </w:t>
      </w:r>
      <w:r w:rsidR="00417D67">
        <w:t>all the result of all sub problems</w:t>
      </w:r>
      <w:r>
        <w:t xml:space="preserve"> to solve the entire complex problem.</w:t>
      </w:r>
      <w:r w:rsidR="00C315B2">
        <w:t xml:space="preserve"> </w:t>
      </w:r>
      <w:r w:rsidR="00417D67">
        <w:t>The sub problems are not independent and have to be combined to form the solution. It</w:t>
      </w:r>
      <w:r w:rsidR="00C315B2">
        <w:t xml:space="preserve"> is a bit difficult to grasp this technique at first, but will sufficient practice any problem can be solved using dynamic programming.</w:t>
      </w:r>
      <w:r w:rsidR="00A20696">
        <w:t xml:space="preserve"> Most of the problems we will encounter while programming a video game, will be complex. Hence mastering this technique will be really useful.</w:t>
      </w:r>
    </w:p>
    <w:p w14:paraId="580F82C0" w14:textId="77777777" w:rsidR="001225D8" w:rsidRDefault="001225D8" w:rsidP="00291B74">
      <w:pPr>
        <w:pStyle w:val="Heading2"/>
        <w:numPr>
          <w:ilvl w:val="1"/>
          <w:numId w:val="1"/>
        </w:numPr>
        <w:tabs>
          <w:tab w:val="left" w:pos="0"/>
        </w:tabs>
      </w:pPr>
      <w:r>
        <w:t>Getting ready</w:t>
      </w:r>
    </w:p>
    <w:p w14:paraId="3D2D25E1" w14:textId="77777777" w:rsidR="0042575E" w:rsidRDefault="0042575E" w:rsidP="00291B74">
      <w:pPr>
        <w:pStyle w:val="NormalPACKT"/>
        <w:numPr>
          <w:ilvl w:val="0"/>
          <w:numId w:val="1"/>
        </w:numPr>
      </w:pPr>
      <w:r>
        <w:t>For this recipe, you will need a Windows machine with a working copy of Visual Studio.</w:t>
      </w:r>
    </w:p>
    <w:p w14:paraId="62F4FB5E" w14:textId="77777777" w:rsidR="001225D8" w:rsidRDefault="001225D8" w:rsidP="00291B74">
      <w:pPr>
        <w:pStyle w:val="Heading2"/>
        <w:numPr>
          <w:ilvl w:val="1"/>
          <w:numId w:val="1"/>
        </w:numPr>
        <w:tabs>
          <w:tab w:val="left" w:pos="0"/>
        </w:tabs>
      </w:pPr>
      <w:r>
        <w:t>How to do it...</w:t>
      </w:r>
    </w:p>
    <w:p w14:paraId="2A39D8B6" w14:textId="6FC8D49D" w:rsidR="00B0277A" w:rsidRPr="00B0277A" w:rsidRDefault="00B0277A" w:rsidP="00B0277A">
      <w:pPr>
        <w:pStyle w:val="NormalPACKT"/>
      </w:pPr>
      <w:r>
        <w:t>In this recipe we will find out how easy it is to use dynamic programming to solve a problem</w:t>
      </w:r>
    </w:p>
    <w:p w14:paraId="22EA18A5" w14:textId="77777777" w:rsidR="00A74169" w:rsidRPr="00950122" w:rsidRDefault="005C685E" w:rsidP="00950122">
      <w:pPr>
        <w:pStyle w:val="NumberedBulletPACKT"/>
        <w:rPr>
          <w:b/>
          <w:bCs/>
          <w:iCs/>
        </w:rPr>
      </w:pPr>
      <w:r w:rsidRPr="00950122">
        <w:t>Open Visual Studio.</w:t>
      </w:r>
    </w:p>
    <w:p w14:paraId="1C6553E3" w14:textId="09C02D83" w:rsidR="006C58BF" w:rsidRPr="00950122" w:rsidRDefault="006C58BF" w:rsidP="00950122">
      <w:pPr>
        <w:pStyle w:val="NumberedBulletPACKT"/>
        <w:rPr>
          <w:b/>
          <w:bCs/>
          <w:iCs/>
        </w:rPr>
      </w:pPr>
      <w:r w:rsidRPr="00950122">
        <w:t>Create a new C++ project</w:t>
      </w:r>
    </w:p>
    <w:p w14:paraId="12C440C0" w14:textId="008AA2F7" w:rsidR="006C58BF" w:rsidRDefault="006C58BF" w:rsidP="00950122">
      <w:pPr>
        <w:pStyle w:val="NumberedBulletPACKT"/>
      </w:pPr>
      <w:r>
        <w:t>Select a win32 console application</w:t>
      </w:r>
    </w:p>
    <w:p w14:paraId="0B479757" w14:textId="2106C30F" w:rsidR="005C685E" w:rsidRPr="00950122" w:rsidRDefault="005C685E" w:rsidP="00950122">
      <w:pPr>
        <w:pStyle w:val="NumberedBulletPACKT"/>
        <w:rPr>
          <w:b/>
          <w:bCs/>
          <w:iCs/>
        </w:rPr>
      </w:pPr>
      <w:r w:rsidRPr="00950122">
        <w:t xml:space="preserve">Add a source file called </w:t>
      </w:r>
      <w:r w:rsidR="00146D39" w:rsidRPr="00950122">
        <w:t>Source.cpp</w:t>
      </w:r>
    </w:p>
    <w:p w14:paraId="548591A3" w14:textId="42BDA5B3" w:rsidR="005C685E" w:rsidRPr="00950122" w:rsidRDefault="005C685E" w:rsidP="00950122">
      <w:pPr>
        <w:pStyle w:val="NumberedBulletPACKT"/>
        <w:rPr>
          <w:b/>
          <w:bCs/>
          <w:iCs/>
        </w:rPr>
      </w:pPr>
      <w:r w:rsidRPr="00950122">
        <w:t>Add the following lines of code.</w:t>
      </w:r>
    </w:p>
    <w:p w14:paraId="33E1D95F" w14:textId="77777777" w:rsidR="0008546A" w:rsidRDefault="0008546A" w:rsidP="00950122">
      <w:pPr>
        <w:pStyle w:val="CodePACKT"/>
      </w:pPr>
    </w:p>
    <w:p w14:paraId="1B75ED4B" w14:textId="161D1DBB" w:rsidR="00146D39" w:rsidRDefault="00146D39" w:rsidP="00950122">
      <w:pPr>
        <w:pStyle w:val="CodePACKT"/>
      </w:pPr>
      <w:r>
        <w:t>Source.cpp</w:t>
      </w:r>
    </w:p>
    <w:p w14:paraId="03E26936"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A31515"/>
          <w:sz w:val="19"/>
          <w:szCs w:val="19"/>
          <w:highlight w:val="white"/>
          <w:lang w:val="en-NZ"/>
        </w:rPr>
        <w:t>&lt;iostream&gt;</w:t>
      </w:r>
    </w:p>
    <w:p w14:paraId="1FEAEA53"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#include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A31515"/>
          <w:sz w:val="19"/>
          <w:szCs w:val="19"/>
          <w:highlight w:val="white"/>
          <w:lang w:val="en-NZ"/>
        </w:rPr>
        <w:t>&lt;conio.h&gt;</w:t>
      </w:r>
    </w:p>
    <w:p w14:paraId="122C445A"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746EE23"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using</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namespace</w:t>
      </w:r>
      <w:r>
        <w:rPr>
          <w:rFonts w:ascii="Consolas" w:eastAsiaTheme="minorHAnsi" w:hAnsi="Consolas" w:cs="Consolas"/>
          <w:bCs w:val="0"/>
          <w:color w:val="000000"/>
          <w:sz w:val="19"/>
          <w:szCs w:val="19"/>
          <w:highlight w:val="white"/>
          <w:lang w:val="en-NZ"/>
        </w:rPr>
        <w:t xml:space="preserve"> std;</w:t>
      </w:r>
    </w:p>
    <w:p w14:paraId="072A8C76"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65B32E2"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This is a ternary operation to check which of the expression is higher of the two </w:t>
      </w:r>
    </w:p>
    <w:p w14:paraId="73BBBB6D"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maximum(</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x</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y</w:t>
      </w:r>
      <w:r>
        <w:rPr>
          <w:rFonts w:ascii="Consolas" w:eastAsiaTheme="minorHAnsi" w:hAnsi="Consolas" w:cs="Consolas"/>
          <w:bCs w:val="0"/>
          <w:color w:val="000000"/>
          <w:sz w:val="19"/>
          <w:szCs w:val="19"/>
          <w:highlight w:val="white"/>
          <w:lang w:val="en-NZ"/>
        </w:rPr>
        <w:t xml:space="preserve">) { </w:t>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x</w:t>
      </w:r>
      <w:r>
        <w:rPr>
          <w:rFonts w:ascii="Consolas" w:eastAsiaTheme="minorHAnsi" w:hAnsi="Consolas" w:cs="Consolas"/>
          <w:bCs w:val="0"/>
          <w:color w:val="000000"/>
          <w:sz w:val="19"/>
          <w:szCs w:val="19"/>
          <w:highlight w:val="white"/>
          <w:lang w:val="en-NZ"/>
        </w:rPr>
        <w:t xml:space="preserve"> &gt; </w:t>
      </w:r>
      <w:r>
        <w:rPr>
          <w:rFonts w:ascii="Consolas" w:eastAsiaTheme="minorHAnsi" w:hAnsi="Consolas" w:cs="Consolas"/>
          <w:bCs w:val="0"/>
          <w:color w:val="808080"/>
          <w:sz w:val="19"/>
          <w:szCs w:val="19"/>
          <w:highlight w:val="white"/>
          <w:lang w:val="en-NZ"/>
        </w:rPr>
        <w:t>y</w:t>
      </w:r>
      <w:r>
        <w:rPr>
          <w:rFonts w:ascii="Consolas" w:eastAsiaTheme="minorHAnsi" w:hAnsi="Consolas" w:cs="Consolas"/>
          <w:bCs w:val="0"/>
          <w:color w:val="000000"/>
          <w:sz w:val="19"/>
          <w:szCs w:val="19"/>
          <w:highlight w:val="white"/>
          <w:lang w:val="en-NZ"/>
        </w:rPr>
        <w:t xml:space="preserve">) ? </w:t>
      </w:r>
      <w:r>
        <w:rPr>
          <w:rFonts w:ascii="Consolas" w:eastAsiaTheme="minorHAnsi" w:hAnsi="Consolas" w:cs="Consolas"/>
          <w:bCs w:val="0"/>
          <w:color w:val="808080"/>
          <w:sz w:val="19"/>
          <w:szCs w:val="19"/>
          <w:highlight w:val="white"/>
          <w:lang w:val="en-NZ"/>
        </w:rPr>
        <w:t>x</w:t>
      </w:r>
      <w:r>
        <w:rPr>
          <w:rFonts w:ascii="Consolas" w:eastAsiaTheme="minorHAnsi" w:hAnsi="Consolas" w:cs="Consolas"/>
          <w:bCs w:val="0"/>
          <w:color w:val="000000"/>
          <w:sz w:val="19"/>
          <w:szCs w:val="19"/>
          <w:highlight w:val="white"/>
          <w:lang w:val="en-NZ"/>
        </w:rPr>
        <w:t xml:space="preserve"> : </w:t>
      </w:r>
      <w:r>
        <w:rPr>
          <w:rFonts w:ascii="Consolas" w:eastAsiaTheme="minorHAnsi" w:hAnsi="Consolas" w:cs="Consolas"/>
          <w:bCs w:val="0"/>
          <w:color w:val="808080"/>
          <w:sz w:val="19"/>
          <w:szCs w:val="19"/>
          <w:highlight w:val="white"/>
          <w:lang w:val="en-NZ"/>
        </w:rPr>
        <w:t>y</w:t>
      </w:r>
      <w:r>
        <w:rPr>
          <w:rFonts w:ascii="Consolas" w:eastAsiaTheme="minorHAnsi" w:hAnsi="Consolas" w:cs="Consolas"/>
          <w:bCs w:val="0"/>
          <w:color w:val="000000"/>
          <w:sz w:val="19"/>
          <w:szCs w:val="19"/>
          <w:highlight w:val="white"/>
          <w:lang w:val="en-NZ"/>
        </w:rPr>
        <w:t>; }</w:t>
      </w:r>
    </w:p>
    <w:p w14:paraId="04122EB3"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896444C"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7C6E516"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AIInventorySack(</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TotalWeight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individual_weight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individual_value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size</w:t>
      </w:r>
      <w:r>
        <w:rPr>
          <w:rFonts w:ascii="Consolas" w:eastAsiaTheme="minorHAnsi" w:hAnsi="Consolas" w:cs="Consolas"/>
          <w:bCs w:val="0"/>
          <w:color w:val="000000"/>
          <w:sz w:val="19"/>
          <w:szCs w:val="19"/>
          <w:highlight w:val="white"/>
          <w:lang w:val="en-NZ"/>
        </w:rPr>
        <w:t>)</w:t>
      </w:r>
    </w:p>
    <w:p w14:paraId="344F4FCA"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lastRenderedPageBreak/>
        <w:t>{</w:t>
      </w:r>
    </w:p>
    <w:p w14:paraId="61B4C735"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p>
    <w:p w14:paraId="6F4B1963"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size</w:t>
      </w:r>
      <w:r>
        <w:rPr>
          <w:rFonts w:ascii="Consolas" w:eastAsiaTheme="minorHAnsi" w:hAnsi="Consolas" w:cs="Consolas"/>
          <w:bCs w:val="0"/>
          <w:color w:val="000000"/>
          <w:sz w:val="19"/>
          <w:szCs w:val="19"/>
          <w:highlight w:val="white"/>
          <w:lang w:val="en-NZ"/>
        </w:rPr>
        <w:t xml:space="preserve"> == 0 || </w:t>
      </w:r>
      <w:r>
        <w:rPr>
          <w:rFonts w:ascii="Consolas" w:eastAsiaTheme="minorHAnsi" w:hAnsi="Consolas" w:cs="Consolas"/>
          <w:bCs w:val="0"/>
          <w:color w:val="808080"/>
          <w:sz w:val="19"/>
          <w:szCs w:val="19"/>
          <w:highlight w:val="white"/>
          <w:lang w:val="en-NZ"/>
        </w:rPr>
        <w:t>TotalWeight</w:t>
      </w:r>
      <w:r>
        <w:rPr>
          <w:rFonts w:ascii="Consolas" w:eastAsiaTheme="minorHAnsi" w:hAnsi="Consolas" w:cs="Consolas"/>
          <w:bCs w:val="0"/>
          <w:color w:val="000000"/>
          <w:sz w:val="19"/>
          <w:szCs w:val="19"/>
          <w:highlight w:val="white"/>
          <w:lang w:val="en-NZ"/>
        </w:rPr>
        <w:t xml:space="preserve"> == 0)</w:t>
      </w:r>
    </w:p>
    <w:p w14:paraId="2F19E2B4"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0;</w:t>
      </w:r>
    </w:p>
    <w:p w14:paraId="0F1AD10F"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else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individual_weight</w:t>
      </w:r>
      <w:r>
        <w:rPr>
          <w:rFonts w:ascii="Consolas" w:eastAsiaTheme="minorHAnsi" w:hAnsi="Consolas" w:cs="Consolas"/>
          <w:bCs w:val="0"/>
          <w:color w:val="000000"/>
          <w:sz w:val="19"/>
          <w:szCs w:val="19"/>
          <w:highlight w:val="white"/>
          <w:lang w:val="en-NZ"/>
        </w:rPr>
        <w:t>[</w:t>
      </w:r>
      <w:r>
        <w:rPr>
          <w:rFonts w:ascii="Consolas" w:eastAsiaTheme="minorHAnsi" w:hAnsi="Consolas" w:cs="Consolas"/>
          <w:bCs w:val="0"/>
          <w:color w:val="808080"/>
          <w:sz w:val="19"/>
          <w:szCs w:val="19"/>
          <w:highlight w:val="white"/>
          <w:lang w:val="en-NZ"/>
        </w:rPr>
        <w:t>size</w:t>
      </w:r>
      <w:r>
        <w:rPr>
          <w:rFonts w:ascii="Consolas" w:eastAsiaTheme="minorHAnsi" w:hAnsi="Consolas" w:cs="Consolas"/>
          <w:bCs w:val="0"/>
          <w:color w:val="000000"/>
          <w:sz w:val="19"/>
          <w:szCs w:val="19"/>
          <w:highlight w:val="white"/>
          <w:lang w:val="en-NZ"/>
        </w:rPr>
        <w:t xml:space="preserve"> - 1] &gt; </w:t>
      </w:r>
      <w:r>
        <w:rPr>
          <w:rFonts w:ascii="Consolas" w:eastAsiaTheme="minorHAnsi" w:hAnsi="Consolas" w:cs="Consolas"/>
          <w:bCs w:val="0"/>
          <w:color w:val="808080"/>
          <w:sz w:val="19"/>
          <w:szCs w:val="19"/>
          <w:highlight w:val="white"/>
          <w:lang w:val="en-NZ"/>
        </w:rPr>
        <w:t>TotalWeight</w:t>
      </w:r>
      <w:r>
        <w:rPr>
          <w:rFonts w:ascii="Consolas" w:eastAsiaTheme="minorHAnsi" w:hAnsi="Consolas" w:cs="Consolas"/>
          <w:bCs w:val="0"/>
          <w:color w:val="000000"/>
          <w:sz w:val="19"/>
          <w:szCs w:val="19"/>
          <w:highlight w:val="white"/>
          <w:lang w:val="en-NZ"/>
        </w:rPr>
        <w:t>)</w:t>
      </w:r>
    </w:p>
    <w:p w14:paraId="12D2F2BC"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AIInventorySack(</w:t>
      </w:r>
      <w:r>
        <w:rPr>
          <w:rFonts w:ascii="Consolas" w:eastAsiaTheme="minorHAnsi" w:hAnsi="Consolas" w:cs="Consolas"/>
          <w:bCs w:val="0"/>
          <w:color w:val="808080"/>
          <w:sz w:val="19"/>
          <w:szCs w:val="19"/>
          <w:highlight w:val="white"/>
          <w:lang w:val="en-NZ"/>
        </w:rPr>
        <w:t>TotalWeight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individual_weight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individual_value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size</w:t>
      </w:r>
      <w:r>
        <w:rPr>
          <w:rFonts w:ascii="Consolas" w:eastAsiaTheme="minorHAnsi" w:hAnsi="Consolas" w:cs="Consolas"/>
          <w:bCs w:val="0"/>
          <w:color w:val="000000"/>
          <w:sz w:val="19"/>
          <w:szCs w:val="19"/>
          <w:highlight w:val="white"/>
          <w:lang w:val="en-NZ"/>
        </w:rPr>
        <w:t xml:space="preserve"> - 1);</w:t>
      </w:r>
    </w:p>
    <w:p w14:paraId="41B6D84F"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else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maximum(</w:t>
      </w:r>
      <w:r>
        <w:rPr>
          <w:rFonts w:ascii="Consolas" w:eastAsiaTheme="minorHAnsi" w:hAnsi="Consolas" w:cs="Consolas"/>
          <w:bCs w:val="0"/>
          <w:color w:val="808080"/>
          <w:sz w:val="19"/>
          <w:szCs w:val="19"/>
          <w:highlight w:val="white"/>
          <w:lang w:val="en-NZ"/>
        </w:rPr>
        <w:t>individual_value</w:t>
      </w:r>
      <w:r>
        <w:rPr>
          <w:rFonts w:ascii="Consolas" w:eastAsiaTheme="minorHAnsi" w:hAnsi="Consolas" w:cs="Consolas"/>
          <w:bCs w:val="0"/>
          <w:color w:val="000000"/>
          <w:sz w:val="19"/>
          <w:szCs w:val="19"/>
          <w:highlight w:val="white"/>
          <w:lang w:val="en-NZ"/>
        </w:rPr>
        <w:t>[</w:t>
      </w:r>
      <w:r>
        <w:rPr>
          <w:rFonts w:ascii="Consolas" w:eastAsiaTheme="minorHAnsi" w:hAnsi="Consolas" w:cs="Consolas"/>
          <w:bCs w:val="0"/>
          <w:color w:val="808080"/>
          <w:sz w:val="19"/>
          <w:szCs w:val="19"/>
          <w:highlight w:val="white"/>
          <w:lang w:val="en-NZ"/>
        </w:rPr>
        <w:t>size</w:t>
      </w:r>
      <w:r>
        <w:rPr>
          <w:rFonts w:ascii="Consolas" w:eastAsiaTheme="minorHAnsi" w:hAnsi="Consolas" w:cs="Consolas"/>
          <w:bCs w:val="0"/>
          <w:color w:val="000000"/>
          <w:sz w:val="19"/>
          <w:szCs w:val="19"/>
          <w:highlight w:val="white"/>
          <w:lang w:val="en-NZ"/>
        </w:rPr>
        <w:t xml:space="preserve"> - 1] + AIInventorySack(</w:t>
      </w:r>
      <w:r>
        <w:rPr>
          <w:rFonts w:ascii="Consolas" w:eastAsiaTheme="minorHAnsi" w:hAnsi="Consolas" w:cs="Consolas"/>
          <w:bCs w:val="0"/>
          <w:color w:val="808080"/>
          <w:sz w:val="19"/>
          <w:szCs w:val="19"/>
          <w:highlight w:val="white"/>
          <w:lang w:val="en-NZ"/>
        </w:rPr>
        <w:t>TotalWeight</w:t>
      </w:r>
      <w:r>
        <w:rPr>
          <w:rFonts w:ascii="Consolas" w:eastAsiaTheme="minorHAnsi" w:hAnsi="Consolas" w:cs="Consolas"/>
          <w:bCs w:val="0"/>
          <w:color w:val="000000"/>
          <w:sz w:val="19"/>
          <w:szCs w:val="19"/>
          <w:highlight w:val="white"/>
          <w:lang w:val="en-NZ"/>
        </w:rPr>
        <w:t xml:space="preserve"> - </w:t>
      </w:r>
      <w:r>
        <w:rPr>
          <w:rFonts w:ascii="Consolas" w:eastAsiaTheme="minorHAnsi" w:hAnsi="Consolas" w:cs="Consolas"/>
          <w:bCs w:val="0"/>
          <w:color w:val="808080"/>
          <w:sz w:val="19"/>
          <w:szCs w:val="19"/>
          <w:highlight w:val="white"/>
          <w:lang w:val="en-NZ"/>
        </w:rPr>
        <w:t>individual_weight</w:t>
      </w:r>
      <w:r>
        <w:rPr>
          <w:rFonts w:ascii="Consolas" w:eastAsiaTheme="minorHAnsi" w:hAnsi="Consolas" w:cs="Consolas"/>
          <w:bCs w:val="0"/>
          <w:color w:val="000000"/>
          <w:sz w:val="19"/>
          <w:szCs w:val="19"/>
          <w:highlight w:val="white"/>
          <w:lang w:val="en-NZ"/>
        </w:rPr>
        <w:t>[</w:t>
      </w:r>
      <w:r>
        <w:rPr>
          <w:rFonts w:ascii="Consolas" w:eastAsiaTheme="minorHAnsi" w:hAnsi="Consolas" w:cs="Consolas"/>
          <w:bCs w:val="0"/>
          <w:color w:val="808080"/>
          <w:sz w:val="19"/>
          <w:szCs w:val="19"/>
          <w:highlight w:val="white"/>
          <w:lang w:val="en-NZ"/>
        </w:rPr>
        <w:t>size</w:t>
      </w:r>
      <w:r>
        <w:rPr>
          <w:rFonts w:ascii="Consolas" w:eastAsiaTheme="minorHAnsi" w:hAnsi="Consolas" w:cs="Consolas"/>
          <w:bCs w:val="0"/>
          <w:color w:val="000000"/>
          <w:sz w:val="19"/>
          <w:szCs w:val="19"/>
          <w:highlight w:val="white"/>
          <w:lang w:val="en-NZ"/>
        </w:rPr>
        <w:t xml:space="preserve"> - 1], </w:t>
      </w:r>
      <w:r>
        <w:rPr>
          <w:rFonts w:ascii="Consolas" w:eastAsiaTheme="minorHAnsi" w:hAnsi="Consolas" w:cs="Consolas"/>
          <w:bCs w:val="0"/>
          <w:color w:val="808080"/>
          <w:sz w:val="19"/>
          <w:szCs w:val="19"/>
          <w:highlight w:val="white"/>
          <w:lang w:val="en-NZ"/>
        </w:rPr>
        <w:t>individual_weight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individual_value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size</w:t>
      </w:r>
      <w:r>
        <w:rPr>
          <w:rFonts w:ascii="Consolas" w:eastAsiaTheme="minorHAnsi" w:hAnsi="Consolas" w:cs="Consolas"/>
          <w:bCs w:val="0"/>
          <w:color w:val="000000"/>
          <w:sz w:val="19"/>
          <w:szCs w:val="19"/>
          <w:highlight w:val="white"/>
          <w:lang w:val="en-NZ"/>
        </w:rPr>
        <w:t xml:space="preserve"> - 1),</w:t>
      </w:r>
    </w:p>
    <w:p w14:paraId="1E952984"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AIInventorySack(</w:t>
      </w:r>
      <w:r>
        <w:rPr>
          <w:rFonts w:ascii="Consolas" w:eastAsiaTheme="minorHAnsi" w:hAnsi="Consolas" w:cs="Consolas"/>
          <w:bCs w:val="0"/>
          <w:color w:val="808080"/>
          <w:sz w:val="19"/>
          <w:szCs w:val="19"/>
          <w:highlight w:val="white"/>
          <w:lang w:val="en-NZ"/>
        </w:rPr>
        <w:t>TotalWeight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individual_weight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individual_value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size</w:t>
      </w:r>
      <w:r>
        <w:rPr>
          <w:rFonts w:ascii="Consolas" w:eastAsiaTheme="minorHAnsi" w:hAnsi="Consolas" w:cs="Consolas"/>
          <w:bCs w:val="0"/>
          <w:color w:val="000000"/>
          <w:sz w:val="19"/>
          <w:szCs w:val="19"/>
          <w:highlight w:val="white"/>
          <w:lang w:val="en-NZ"/>
        </w:rPr>
        <w:t xml:space="preserve"> - 1)</w:t>
      </w:r>
    </w:p>
    <w:p w14:paraId="5B66661F"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0268A3CF"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0360E8EF"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7D4DD29"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C355189"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main()</w:t>
      </w:r>
    </w:p>
    <w:p w14:paraId="2485FC04"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4321FA0C"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individual_value[] = { 60, 100, 120 };</w:t>
      </w:r>
    </w:p>
    <w:p w14:paraId="09827AF9"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individual_weight[] = { 10, 25, 40 };</w:t>
      </w:r>
    </w:p>
    <w:p w14:paraId="6DB46969"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TotalWeight = 60;</w:t>
      </w:r>
    </w:p>
    <w:p w14:paraId="3D3CE1DF"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size = </w:t>
      </w:r>
      <w:r>
        <w:rPr>
          <w:rFonts w:ascii="Consolas" w:eastAsiaTheme="minorHAnsi" w:hAnsi="Consolas" w:cs="Consolas"/>
          <w:bCs w:val="0"/>
          <w:color w:val="0000FF"/>
          <w:sz w:val="19"/>
          <w:szCs w:val="19"/>
          <w:highlight w:val="white"/>
          <w:lang w:val="en-NZ"/>
        </w:rPr>
        <w:t>sizeof</w:t>
      </w:r>
      <w:r>
        <w:rPr>
          <w:rFonts w:ascii="Consolas" w:eastAsiaTheme="minorHAnsi" w:hAnsi="Consolas" w:cs="Consolas"/>
          <w:bCs w:val="0"/>
          <w:color w:val="000000"/>
          <w:sz w:val="19"/>
          <w:szCs w:val="19"/>
          <w:highlight w:val="white"/>
          <w:lang w:val="en-NZ"/>
        </w:rPr>
        <w:t xml:space="preserve">(individual_value) / </w:t>
      </w:r>
      <w:r>
        <w:rPr>
          <w:rFonts w:ascii="Consolas" w:eastAsiaTheme="minorHAnsi" w:hAnsi="Consolas" w:cs="Consolas"/>
          <w:bCs w:val="0"/>
          <w:color w:val="0000FF"/>
          <w:sz w:val="19"/>
          <w:szCs w:val="19"/>
          <w:highlight w:val="white"/>
          <w:lang w:val="en-NZ"/>
        </w:rPr>
        <w:t>sizeof</w:t>
      </w:r>
      <w:r>
        <w:rPr>
          <w:rFonts w:ascii="Consolas" w:eastAsiaTheme="minorHAnsi" w:hAnsi="Consolas" w:cs="Consolas"/>
          <w:bCs w:val="0"/>
          <w:color w:val="000000"/>
          <w:sz w:val="19"/>
          <w:szCs w:val="19"/>
          <w:highlight w:val="white"/>
          <w:lang w:val="en-NZ"/>
        </w:rPr>
        <w:t>(individual_weight[0]);</w:t>
      </w:r>
    </w:p>
    <w:p w14:paraId="63B2043F"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 xml:space="preserve">cout &lt;&lt; </w:t>
      </w:r>
      <w:r>
        <w:rPr>
          <w:rFonts w:ascii="Consolas" w:eastAsiaTheme="minorHAnsi" w:hAnsi="Consolas" w:cs="Consolas"/>
          <w:bCs w:val="0"/>
          <w:color w:val="A31515"/>
          <w:sz w:val="19"/>
          <w:szCs w:val="19"/>
          <w:highlight w:val="white"/>
          <w:lang w:val="en-NZ"/>
        </w:rPr>
        <w:t>"Total value of sack "</w:t>
      </w:r>
      <w:r>
        <w:rPr>
          <w:rFonts w:ascii="Consolas" w:eastAsiaTheme="minorHAnsi" w:hAnsi="Consolas" w:cs="Consolas"/>
          <w:bCs w:val="0"/>
          <w:color w:val="000000"/>
          <w:sz w:val="19"/>
          <w:szCs w:val="19"/>
          <w:highlight w:val="white"/>
          <w:lang w:val="en-NZ"/>
        </w:rPr>
        <w:t xml:space="preserve"> &lt;&lt; AIInventorySack(TotalWeight, individual_weight, individual_value, size);</w:t>
      </w:r>
    </w:p>
    <w:p w14:paraId="3F59D5BB"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4692F89"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_getch();</w:t>
      </w:r>
    </w:p>
    <w:p w14:paraId="02519B5A" w14:textId="77777777" w:rsidR="00DE7A1E" w:rsidRDefault="00DE7A1E" w:rsidP="00DE7A1E">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 xml:space="preserve"> 0;</w:t>
      </w:r>
    </w:p>
    <w:p w14:paraId="59EA0805" w14:textId="1C1FDA20" w:rsidR="00146D39" w:rsidRPr="00146D39" w:rsidRDefault="00DE7A1E"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bCs/>
          <w:color w:val="000000"/>
          <w:szCs w:val="19"/>
          <w:highlight w:val="white"/>
          <w:lang w:val="en-NZ"/>
        </w:rPr>
        <w:t>}</w:t>
      </w:r>
    </w:p>
    <w:p w14:paraId="4E56C68A" w14:textId="0F1B4E7D" w:rsidR="001225D8" w:rsidRDefault="001225D8" w:rsidP="00291B74">
      <w:pPr>
        <w:pStyle w:val="Heading2"/>
        <w:numPr>
          <w:ilvl w:val="1"/>
          <w:numId w:val="12"/>
        </w:numPr>
        <w:tabs>
          <w:tab w:val="left" w:pos="0"/>
        </w:tabs>
      </w:pPr>
      <w:r>
        <w:t>How it works...</w:t>
      </w:r>
    </w:p>
    <w:p w14:paraId="594D65E2" w14:textId="79177FEC" w:rsidR="00B22FB8" w:rsidRDefault="000A53A8" w:rsidP="0050372F">
      <w:pPr>
        <w:pStyle w:val="NormalPACKT"/>
      </w:pPr>
      <w:r>
        <w:t xml:space="preserve">This is an example of the classical Knapsack problem. This can be applied in many scenarios in game programming, especially for AI resource management. Let us consider that the total weight (sack) that the AI can carry is a constant. In our example, this is the total weight of the knapsack. Every item that the AI collects in the game has a weight and a value. The AI now needs to decide how to fill up his inventory/sack so that he can sell the total sack for maximum value and get coins. </w:t>
      </w:r>
    </w:p>
    <w:p w14:paraId="15937DB8" w14:textId="25755F2F" w:rsidR="000A53A8" w:rsidRDefault="000A53A8" w:rsidP="0050372F">
      <w:pPr>
        <w:pStyle w:val="NormalPACKT"/>
      </w:pPr>
      <w:r>
        <w:t xml:space="preserve">We solve the problem by recursion by solving for every small combination of </w:t>
      </w:r>
      <w:r w:rsidR="000168CC">
        <w:t>items (weight and value) and</w:t>
      </w:r>
      <w:r>
        <w:t xml:space="preserve"> checking for the maximum value of the two combina</w:t>
      </w:r>
      <w:r w:rsidR="000168CC">
        <w:t>tions and repeating the process till the total weight of the knapsack is reached.</w:t>
      </w:r>
    </w:p>
    <w:p w14:paraId="0B2F36DF" w14:textId="028CE697" w:rsidR="00061851" w:rsidDel="007B5981" w:rsidRDefault="00061851" w:rsidP="0050372F">
      <w:pPr>
        <w:pStyle w:val="NormalPACKT"/>
        <w:rPr>
          <w:del w:id="14" w:author="Rashmi Suvarna" w:date="2015-09-02T11:31:00Z"/>
        </w:rPr>
      </w:pPr>
    </w:p>
    <w:p w14:paraId="40BE6087" w14:textId="48D39191" w:rsidR="001225D8" w:rsidRDefault="00F5764B" w:rsidP="00291B74">
      <w:pPr>
        <w:pStyle w:val="Heading1"/>
        <w:numPr>
          <w:ilvl w:val="0"/>
          <w:numId w:val="13"/>
        </w:numPr>
        <w:tabs>
          <w:tab w:val="left" w:pos="0"/>
        </w:tabs>
      </w:pPr>
      <w:r>
        <w:lastRenderedPageBreak/>
        <w:t>Us</w:t>
      </w:r>
      <w:r w:rsidR="005A7DA9">
        <w:t>ing</w:t>
      </w:r>
      <w:r>
        <w:t xml:space="preserve"> greedy algorithms to solve problems</w:t>
      </w:r>
    </w:p>
    <w:p w14:paraId="740ECB3C" w14:textId="36EAB52F" w:rsidR="001225D8" w:rsidRDefault="009F4D2C" w:rsidP="0086015E">
      <w:pPr>
        <w:pStyle w:val="NormalPACKT"/>
      </w:pPr>
      <w:r>
        <w:t>Greedy algorithm works by finding the most optimal solution at every stage. So before processing</w:t>
      </w:r>
      <w:r w:rsidR="00A64DC5">
        <w:t xml:space="preserve"> the next step</w:t>
      </w:r>
      <w:r>
        <w:t>, it will decide its next step based on the previous outcome and the current need of the application. In this way it is better than dynamic programming. However we cannot apply this principle to all problems. Hence greedy algorithm cannot be used for all situations.</w:t>
      </w:r>
    </w:p>
    <w:p w14:paraId="0905BC7B" w14:textId="77777777" w:rsidR="00D33F74" w:rsidRDefault="00D33F74" w:rsidP="00291B74">
      <w:pPr>
        <w:pStyle w:val="Heading2"/>
        <w:numPr>
          <w:ilvl w:val="1"/>
          <w:numId w:val="1"/>
        </w:numPr>
        <w:tabs>
          <w:tab w:val="left" w:pos="0"/>
        </w:tabs>
      </w:pPr>
      <w:r>
        <w:t>Getting ready</w:t>
      </w:r>
    </w:p>
    <w:p w14:paraId="3C1C664B" w14:textId="77777777" w:rsidR="00D33F74" w:rsidRDefault="00D33F74" w:rsidP="00D33F74">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288D1A26" w14:textId="77777777" w:rsidR="00D33F74" w:rsidRDefault="00D33F74" w:rsidP="00291B74">
      <w:pPr>
        <w:pStyle w:val="Heading2"/>
        <w:numPr>
          <w:ilvl w:val="1"/>
          <w:numId w:val="1"/>
        </w:numPr>
        <w:tabs>
          <w:tab w:val="left" w:pos="0"/>
        </w:tabs>
      </w:pPr>
      <w:r>
        <w:t>How to do it...</w:t>
      </w:r>
    </w:p>
    <w:p w14:paraId="18EFCD4D" w14:textId="2157E9FD" w:rsidR="003A27F4" w:rsidRPr="003A27F4" w:rsidRDefault="003A27F4" w:rsidP="003A27F4">
      <w:pPr>
        <w:pStyle w:val="NormalPACKT"/>
        <w:numPr>
          <w:ilvl w:val="0"/>
          <w:numId w:val="1"/>
        </w:numPr>
      </w:pPr>
      <w:r>
        <w:t>In this recipe we will find out how easy it is to use greedy algorithm to solve a problem</w:t>
      </w:r>
    </w:p>
    <w:p w14:paraId="4830E18C" w14:textId="52D17E15" w:rsidR="00D33F74" w:rsidRDefault="00D33F74" w:rsidP="00291B74">
      <w:pPr>
        <w:pStyle w:val="NumberedBulletPACKT"/>
        <w:numPr>
          <w:ilvl w:val="0"/>
          <w:numId w:val="21"/>
        </w:numPr>
        <w:tabs>
          <w:tab w:val="clear" w:pos="360"/>
          <w:tab w:val="left" w:pos="720"/>
        </w:tabs>
      </w:pPr>
      <w:r>
        <w:t>Open Visual Studio.</w:t>
      </w:r>
    </w:p>
    <w:p w14:paraId="1649851D" w14:textId="77777777" w:rsidR="00D33F74" w:rsidRDefault="00D33F74" w:rsidP="00291B74">
      <w:pPr>
        <w:pStyle w:val="NumberedBulletPACKT"/>
        <w:numPr>
          <w:ilvl w:val="1"/>
          <w:numId w:val="21"/>
        </w:numPr>
        <w:tabs>
          <w:tab w:val="clear" w:pos="360"/>
          <w:tab w:val="left" w:pos="720"/>
        </w:tabs>
      </w:pPr>
      <w:r>
        <w:t xml:space="preserve">Create a new C++ project </w:t>
      </w:r>
    </w:p>
    <w:p w14:paraId="1D84676E" w14:textId="77777777" w:rsidR="00D33F74" w:rsidRDefault="00D33F74" w:rsidP="00291B74">
      <w:pPr>
        <w:pStyle w:val="NumberedBulletPACKT"/>
        <w:numPr>
          <w:ilvl w:val="1"/>
          <w:numId w:val="21"/>
        </w:numPr>
        <w:tabs>
          <w:tab w:val="clear" w:pos="360"/>
          <w:tab w:val="left" w:pos="720"/>
        </w:tabs>
      </w:pPr>
      <w:r>
        <w:t>Select a win32 console application</w:t>
      </w:r>
    </w:p>
    <w:p w14:paraId="7B809BC8" w14:textId="6CE9ECEB" w:rsidR="00D33F74" w:rsidRDefault="00D33F74" w:rsidP="00291B74">
      <w:pPr>
        <w:pStyle w:val="NumberedBulletPACKT"/>
        <w:numPr>
          <w:ilvl w:val="1"/>
          <w:numId w:val="21"/>
        </w:numPr>
        <w:tabs>
          <w:tab w:val="clear" w:pos="360"/>
          <w:tab w:val="left" w:pos="720"/>
        </w:tabs>
      </w:pPr>
      <w:r>
        <w:t xml:space="preserve">Add the following files:  </w:t>
      </w:r>
      <w:r w:rsidR="004F56E7">
        <w:t>Source.cpp</w:t>
      </w:r>
    </w:p>
    <w:p w14:paraId="0FE54A09" w14:textId="77777777" w:rsidR="00D33F74" w:rsidRDefault="00D33F74" w:rsidP="00291B74">
      <w:pPr>
        <w:pStyle w:val="NumberedBulletPACKT"/>
        <w:numPr>
          <w:ilvl w:val="1"/>
          <w:numId w:val="21"/>
        </w:numPr>
        <w:tabs>
          <w:tab w:val="clear" w:pos="360"/>
          <w:tab w:val="left" w:pos="720"/>
        </w:tabs>
      </w:pPr>
      <w:r>
        <w:t>Add the following lines of code.</w:t>
      </w:r>
    </w:p>
    <w:p w14:paraId="02865C33" w14:textId="77777777" w:rsidR="003A79B9" w:rsidRDefault="003A79B9" w:rsidP="00017479">
      <w:pPr>
        <w:autoSpaceDE w:val="0"/>
        <w:autoSpaceDN w:val="0"/>
        <w:adjustRightInd w:val="0"/>
        <w:spacing w:after="0"/>
        <w:rPr>
          <w:rFonts w:ascii="Consolas" w:eastAsiaTheme="minorHAnsi" w:hAnsi="Consolas" w:cs="Consolas"/>
          <w:color w:val="0000FF"/>
          <w:sz w:val="19"/>
          <w:szCs w:val="19"/>
          <w:highlight w:val="white"/>
          <w:lang w:val="en-NZ"/>
        </w:rPr>
      </w:pPr>
    </w:p>
    <w:p w14:paraId="1FBB092F" w14:textId="0C798782" w:rsidR="003A79B9" w:rsidRDefault="004F56E7" w:rsidP="00950122">
      <w:pPr>
        <w:pStyle w:val="CodePACKT"/>
      </w:pPr>
      <w:r>
        <w:t>Source.cpp</w:t>
      </w:r>
    </w:p>
    <w:p w14:paraId="187E77FF"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FF"/>
          <w:szCs w:val="19"/>
          <w:highlight w:val="white"/>
          <w:lang w:val="en-NZ" w:eastAsia="en-US"/>
        </w:rPr>
        <w:t>#include</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A31515"/>
          <w:szCs w:val="19"/>
          <w:highlight w:val="white"/>
          <w:lang w:val="en-NZ" w:eastAsia="en-US"/>
        </w:rPr>
        <w:t>&lt;iostream&gt;</w:t>
      </w:r>
    </w:p>
    <w:p w14:paraId="46CE2317"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FF"/>
          <w:szCs w:val="19"/>
          <w:highlight w:val="white"/>
          <w:lang w:val="en-NZ" w:eastAsia="en-US"/>
        </w:rPr>
        <w:t>#include</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A31515"/>
          <w:szCs w:val="19"/>
          <w:highlight w:val="white"/>
          <w:lang w:val="en-NZ" w:eastAsia="en-US"/>
        </w:rPr>
        <w:t>&lt;conio.h&gt;</w:t>
      </w:r>
    </w:p>
    <w:p w14:paraId="6D24FEB2" w14:textId="77777777" w:rsidR="009F4D2C" w:rsidRDefault="009F4D2C" w:rsidP="00950122">
      <w:pPr>
        <w:pStyle w:val="CodePACKT"/>
        <w:rPr>
          <w:rFonts w:ascii="Consolas" w:eastAsiaTheme="minorHAnsi" w:hAnsi="Consolas" w:cs="Consolas"/>
          <w:color w:val="000000"/>
          <w:szCs w:val="19"/>
          <w:highlight w:val="white"/>
          <w:lang w:val="en-NZ"/>
        </w:rPr>
      </w:pPr>
    </w:p>
    <w:p w14:paraId="3F4BEE99"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FF"/>
          <w:szCs w:val="19"/>
          <w:highlight w:val="white"/>
          <w:lang w:val="en-NZ" w:eastAsia="en-US"/>
        </w:rPr>
        <w:t>using</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0000FF"/>
          <w:szCs w:val="19"/>
          <w:highlight w:val="white"/>
          <w:lang w:val="en-NZ" w:eastAsia="en-US"/>
        </w:rPr>
        <w:t>namespace</w:t>
      </w:r>
      <w:r>
        <w:rPr>
          <w:rFonts w:ascii="Consolas" w:eastAsiaTheme="minorHAnsi" w:hAnsi="Consolas" w:cs="Consolas"/>
          <w:color w:val="000000"/>
          <w:szCs w:val="19"/>
          <w:highlight w:val="white"/>
          <w:lang w:val="en-NZ" w:eastAsia="en-US"/>
        </w:rPr>
        <w:t xml:space="preserve"> std;</w:t>
      </w:r>
    </w:p>
    <w:p w14:paraId="5F0D27D7" w14:textId="77777777" w:rsidR="009F4D2C" w:rsidRDefault="009F4D2C" w:rsidP="00950122">
      <w:pPr>
        <w:pStyle w:val="CodePACKT"/>
        <w:rPr>
          <w:rFonts w:ascii="Consolas" w:eastAsiaTheme="minorHAnsi" w:hAnsi="Consolas" w:cs="Consolas"/>
          <w:color w:val="000000"/>
          <w:szCs w:val="19"/>
          <w:highlight w:val="white"/>
          <w:lang w:val="en-NZ"/>
        </w:rPr>
      </w:pPr>
    </w:p>
    <w:p w14:paraId="16BE4F28"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FF"/>
          <w:szCs w:val="19"/>
          <w:highlight w:val="white"/>
          <w:lang w:val="en-NZ" w:eastAsia="en-US"/>
        </w:rPr>
        <w:t>void</w:t>
      </w:r>
      <w:r>
        <w:rPr>
          <w:rFonts w:ascii="Consolas" w:eastAsiaTheme="minorHAnsi" w:hAnsi="Consolas" w:cs="Consolas"/>
          <w:color w:val="000000"/>
          <w:szCs w:val="19"/>
          <w:highlight w:val="white"/>
          <w:lang w:val="en-NZ" w:eastAsia="en-US"/>
        </w:rPr>
        <w:t xml:space="preserve"> printMaxActivities(</w:t>
      </w:r>
      <w:r>
        <w:rPr>
          <w:rFonts w:ascii="Consolas" w:eastAsiaTheme="minorHAnsi" w:hAnsi="Consolas" w:cs="Consolas"/>
          <w:color w:val="0000FF"/>
          <w:szCs w:val="19"/>
          <w:highlight w:val="white"/>
          <w:lang w:val="en-NZ" w:eastAsia="en-US"/>
        </w:rPr>
        <w:t>int</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808080"/>
          <w:szCs w:val="19"/>
          <w:highlight w:val="white"/>
          <w:lang w:val="en-NZ" w:eastAsia="en-US"/>
        </w:rPr>
        <w:t>start_Time</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0000FF"/>
          <w:szCs w:val="19"/>
          <w:highlight w:val="white"/>
          <w:lang w:val="en-NZ" w:eastAsia="en-US"/>
        </w:rPr>
        <w:t>int</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808080"/>
          <w:szCs w:val="19"/>
          <w:highlight w:val="white"/>
          <w:lang w:val="en-NZ" w:eastAsia="en-US"/>
        </w:rPr>
        <w:t>finish_Time</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0000FF"/>
          <w:szCs w:val="19"/>
          <w:highlight w:val="white"/>
          <w:lang w:val="en-NZ" w:eastAsia="en-US"/>
        </w:rPr>
        <w:t>int</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808080"/>
          <w:szCs w:val="19"/>
          <w:highlight w:val="white"/>
          <w:lang w:val="en-NZ" w:eastAsia="en-US"/>
        </w:rPr>
        <w:t>n</w:t>
      </w:r>
      <w:r>
        <w:rPr>
          <w:rFonts w:ascii="Consolas" w:eastAsiaTheme="minorHAnsi" w:hAnsi="Consolas" w:cs="Consolas"/>
          <w:color w:val="000000"/>
          <w:szCs w:val="19"/>
          <w:highlight w:val="white"/>
          <w:lang w:val="en-NZ" w:eastAsia="en-US"/>
        </w:rPr>
        <w:t>)</w:t>
      </w:r>
    </w:p>
    <w:p w14:paraId="1DEF622A"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w:t>
      </w:r>
    </w:p>
    <w:p w14:paraId="03959451"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int</w:t>
      </w:r>
      <w:r>
        <w:rPr>
          <w:rFonts w:ascii="Consolas" w:eastAsiaTheme="minorHAnsi" w:hAnsi="Consolas" w:cs="Consolas"/>
          <w:color w:val="000000"/>
          <w:szCs w:val="19"/>
          <w:highlight w:val="white"/>
          <w:lang w:val="en-NZ" w:eastAsia="en-US"/>
        </w:rPr>
        <w:t xml:space="preserve"> i, j;</w:t>
      </w:r>
      <w:r>
        <w:rPr>
          <w:rFonts w:ascii="Consolas" w:eastAsiaTheme="minorHAnsi" w:hAnsi="Consolas" w:cs="Consolas"/>
          <w:color w:val="000000"/>
          <w:szCs w:val="19"/>
          <w:highlight w:val="white"/>
          <w:lang w:val="en-NZ" w:eastAsia="en-US"/>
        </w:rPr>
        <w:tab/>
      </w:r>
    </w:p>
    <w:p w14:paraId="1C679D9A"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t>i = 0;</w:t>
      </w:r>
    </w:p>
    <w:p w14:paraId="4E15DCEF"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t>cout &lt;&lt; i;</w:t>
      </w:r>
    </w:p>
    <w:p w14:paraId="37C99B4F"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for</w:t>
      </w:r>
      <w:r>
        <w:rPr>
          <w:rFonts w:ascii="Consolas" w:eastAsiaTheme="minorHAnsi" w:hAnsi="Consolas" w:cs="Consolas"/>
          <w:color w:val="000000"/>
          <w:szCs w:val="19"/>
          <w:highlight w:val="white"/>
          <w:lang w:val="en-NZ" w:eastAsia="en-US"/>
        </w:rPr>
        <w:t xml:space="preserve"> (j = 1; j &lt; </w:t>
      </w:r>
      <w:r>
        <w:rPr>
          <w:rFonts w:ascii="Consolas" w:eastAsiaTheme="minorHAnsi" w:hAnsi="Consolas" w:cs="Consolas"/>
          <w:color w:val="808080"/>
          <w:szCs w:val="19"/>
          <w:highlight w:val="white"/>
          <w:lang w:val="en-NZ" w:eastAsia="en-US"/>
        </w:rPr>
        <w:t>n</w:t>
      </w:r>
      <w:r>
        <w:rPr>
          <w:rFonts w:ascii="Consolas" w:eastAsiaTheme="minorHAnsi" w:hAnsi="Consolas" w:cs="Consolas"/>
          <w:color w:val="000000"/>
          <w:szCs w:val="19"/>
          <w:highlight w:val="white"/>
          <w:lang w:val="en-NZ" w:eastAsia="en-US"/>
        </w:rPr>
        <w:t>; j++)</w:t>
      </w:r>
    </w:p>
    <w:p w14:paraId="4C580169"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t>{</w:t>
      </w: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r>
    </w:p>
    <w:p w14:paraId="673AFF92"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if</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808080"/>
          <w:szCs w:val="19"/>
          <w:highlight w:val="white"/>
          <w:lang w:val="en-NZ" w:eastAsia="en-US"/>
        </w:rPr>
        <w:t>start_Time</w:t>
      </w:r>
      <w:r>
        <w:rPr>
          <w:rFonts w:ascii="Consolas" w:eastAsiaTheme="minorHAnsi" w:hAnsi="Consolas" w:cs="Consolas"/>
          <w:color w:val="000000"/>
          <w:szCs w:val="19"/>
          <w:highlight w:val="white"/>
          <w:lang w:val="en-NZ" w:eastAsia="en-US"/>
        </w:rPr>
        <w:t xml:space="preserve">[j] &gt;= </w:t>
      </w:r>
      <w:r>
        <w:rPr>
          <w:rFonts w:ascii="Consolas" w:eastAsiaTheme="minorHAnsi" w:hAnsi="Consolas" w:cs="Consolas"/>
          <w:color w:val="808080"/>
          <w:szCs w:val="19"/>
          <w:highlight w:val="white"/>
          <w:lang w:val="en-NZ" w:eastAsia="en-US"/>
        </w:rPr>
        <w:t>finish_Time</w:t>
      </w:r>
      <w:r>
        <w:rPr>
          <w:rFonts w:ascii="Consolas" w:eastAsiaTheme="minorHAnsi" w:hAnsi="Consolas" w:cs="Consolas"/>
          <w:color w:val="000000"/>
          <w:szCs w:val="19"/>
          <w:highlight w:val="white"/>
          <w:lang w:val="en-NZ" w:eastAsia="en-US"/>
        </w:rPr>
        <w:t>[i])</w:t>
      </w:r>
    </w:p>
    <w:p w14:paraId="5D6B697E"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w:t>
      </w:r>
    </w:p>
    <w:p w14:paraId="7CBADE5C"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cout &lt;&lt; j;</w:t>
      </w:r>
    </w:p>
    <w:p w14:paraId="27F17C97"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i = j;</w:t>
      </w:r>
    </w:p>
    <w:p w14:paraId="7645686C"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lastRenderedPageBreak/>
        <w:tab/>
      </w:r>
      <w:r>
        <w:rPr>
          <w:rFonts w:ascii="Consolas" w:eastAsiaTheme="minorHAnsi" w:hAnsi="Consolas" w:cs="Consolas"/>
          <w:color w:val="000000"/>
          <w:szCs w:val="19"/>
          <w:highlight w:val="white"/>
          <w:lang w:val="en-NZ" w:eastAsia="en-US"/>
        </w:rPr>
        <w:tab/>
        <w:t>}</w:t>
      </w:r>
    </w:p>
    <w:p w14:paraId="5FC3E095"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t>}</w:t>
      </w:r>
    </w:p>
    <w:p w14:paraId="788B9CF3"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w:t>
      </w:r>
    </w:p>
    <w:p w14:paraId="1F111AE7" w14:textId="77777777" w:rsidR="009F4D2C" w:rsidRDefault="009F4D2C" w:rsidP="00950122">
      <w:pPr>
        <w:pStyle w:val="CodePACKT"/>
        <w:rPr>
          <w:rFonts w:ascii="Consolas" w:eastAsiaTheme="minorHAnsi" w:hAnsi="Consolas" w:cs="Consolas"/>
          <w:color w:val="000000"/>
          <w:szCs w:val="19"/>
          <w:highlight w:val="white"/>
          <w:lang w:val="en-NZ"/>
        </w:rPr>
      </w:pPr>
    </w:p>
    <w:p w14:paraId="6E41D6DF" w14:textId="77777777" w:rsidR="009F4D2C" w:rsidRDefault="009F4D2C" w:rsidP="00950122">
      <w:pPr>
        <w:pStyle w:val="CodePACKT"/>
        <w:rPr>
          <w:rFonts w:ascii="Consolas" w:eastAsiaTheme="minorHAnsi" w:hAnsi="Consolas" w:cs="Consolas"/>
          <w:color w:val="000000"/>
          <w:szCs w:val="19"/>
          <w:highlight w:val="white"/>
          <w:lang w:val="en-NZ"/>
        </w:rPr>
      </w:pPr>
    </w:p>
    <w:p w14:paraId="6EDD29BC"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FF"/>
          <w:szCs w:val="19"/>
          <w:highlight w:val="white"/>
          <w:lang w:val="en-NZ" w:eastAsia="en-US"/>
        </w:rPr>
        <w:t>int</w:t>
      </w:r>
      <w:r>
        <w:rPr>
          <w:rFonts w:ascii="Consolas" w:eastAsiaTheme="minorHAnsi" w:hAnsi="Consolas" w:cs="Consolas"/>
          <w:color w:val="000000"/>
          <w:szCs w:val="19"/>
          <w:highlight w:val="white"/>
          <w:lang w:val="en-NZ" w:eastAsia="en-US"/>
        </w:rPr>
        <w:t xml:space="preserve"> main()</w:t>
      </w:r>
    </w:p>
    <w:p w14:paraId="359713E6"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w:t>
      </w:r>
    </w:p>
    <w:p w14:paraId="7FE3291B"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int</w:t>
      </w:r>
      <w:r>
        <w:rPr>
          <w:rFonts w:ascii="Consolas" w:eastAsiaTheme="minorHAnsi" w:hAnsi="Consolas" w:cs="Consolas"/>
          <w:color w:val="000000"/>
          <w:szCs w:val="19"/>
          <w:highlight w:val="white"/>
          <w:lang w:val="en-NZ" w:eastAsia="en-US"/>
        </w:rPr>
        <w:t xml:space="preserve"> start_Time[] = { 0, 2, 4, 7, 8, 11 };</w:t>
      </w:r>
    </w:p>
    <w:p w14:paraId="48ACE6BF" w14:textId="47D621CC"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int</w:t>
      </w:r>
      <w:r w:rsidR="00A64DC5">
        <w:rPr>
          <w:rFonts w:ascii="Consolas" w:eastAsiaTheme="minorHAnsi" w:hAnsi="Consolas" w:cs="Consolas"/>
          <w:color w:val="000000"/>
          <w:szCs w:val="19"/>
          <w:highlight w:val="white"/>
          <w:lang w:val="en-NZ" w:eastAsia="en-US"/>
        </w:rPr>
        <w:t xml:space="preserve"> finish_Time[] = { 2</w:t>
      </w:r>
      <w:r w:rsidR="00313902">
        <w:rPr>
          <w:rFonts w:ascii="Consolas" w:eastAsiaTheme="minorHAnsi" w:hAnsi="Consolas" w:cs="Consolas"/>
          <w:color w:val="000000"/>
          <w:szCs w:val="19"/>
          <w:highlight w:val="white"/>
          <w:lang w:val="en-NZ" w:eastAsia="en-US"/>
        </w:rPr>
        <w:t>, 4, 6, 8, 9, 15</w:t>
      </w:r>
      <w:r>
        <w:rPr>
          <w:rFonts w:ascii="Consolas" w:eastAsiaTheme="minorHAnsi" w:hAnsi="Consolas" w:cs="Consolas"/>
          <w:color w:val="000000"/>
          <w:szCs w:val="19"/>
          <w:highlight w:val="white"/>
          <w:lang w:val="en-NZ" w:eastAsia="en-US"/>
        </w:rPr>
        <w:t xml:space="preserve"> };</w:t>
      </w:r>
    </w:p>
    <w:p w14:paraId="2C1D03A1"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int</w:t>
      </w:r>
      <w:r>
        <w:rPr>
          <w:rFonts w:ascii="Consolas" w:eastAsiaTheme="minorHAnsi" w:hAnsi="Consolas" w:cs="Consolas"/>
          <w:color w:val="000000"/>
          <w:szCs w:val="19"/>
          <w:highlight w:val="white"/>
          <w:lang w:val="en-NZ" w:eastAsia="en-US"/>
        </w:rPr>
        <w:t xml:space="preserve"> n = </w:t>
      </w:r>
      <w:r>
        <w:rPr>
          <w:rFonts w:ascii="Consolas" w:eastAsiaTheme="minorHAnsi" w:hAnsi="Consolas" w:cs="Consolas"/>
          <w:color w:val="0000FF"/>
          <w:szCs w:val="19"/>
          <w:highlight w:val="white"/>
          <w:lang w:val="en-NZ" w:eastAsia="en-US"/>
        </w:rPr>
        <w:t>sizeof</w:t>
      </w:r>
      <w:r>
        <w:rPr>
          <w:rFonts w:ascii="Consolas" w:eastAsiaTheme="minorHAnsi" w:hAnsi="Consolas" w:cs="Consolas"/>
          <w:color w:val="000000"/>
          <w:szCs w:val="19"/>
          <w:highlight w:val="white"/>
          <w:lang w:val="en-NZ" w:eastAsia="en-US"/>
        </w:rPr>
        <w:t xml:space="preserve">(start_Time) / </w:t>
      </w:r>
      <w:r>
        <w:rPr>
          <w:rFonts w:ascii="Consolas" w:eastAsiaTheme="minorHAnsi" w:hAnsi="Consolas" w:cs="Consolas"/>
          <w:color w:val="0000FF"/>
          <w:szCs w:val="19"/>
          <w:highlight w:val="white"/>
          <w:lang w:val="en-NZ" w:eastAsia="en-US"/>
        </w:rPr>
        <w:t>sizeof</w:t>
      </w:r>
      <w:r>
        <w:rPr>
          <w:rFonts w:ascii="Consolas" w:eastAsiaTheme="minorHAnsi" w:hAnsi="Consolas" w:cs="Consolas"/>
          <w:color w:val="000000"/>
          <w:szCs w:val="19"/>
          <w:highlight w:val="white"/>
          <w:lang w:val="en-NZ" w:eastAsia="en-US"/>
        </w:rPr>
        <w:t>(start_Time[0]);</w:t>
      </w:r>
    </w:p>
    <w:p w14:paraId="702113F2"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t>printMaxActivities(start_Time, finish_Time, n);</w:t>
      </w:r>
    </w:p>
    <w:p w14:paraId="400730A9" w14:textId="77777777" w:rsidR="009F4D2C" w:rsidRDefault="009F4D2C" w:rsidP="00950122">
      <w:pPr>
        <w:pStyle w:val="CodePACKT"/>
        <w:rPr>
          <w:rFonts w:ascii="Consolas" w:eastAsiaTheme="minorHAnsi" w:hAnsi="Consolas" w:cs="Consolas"/>
          <w:color w:val="000000"/>
          <w:szCs w:val="19"/>
          <w:highlight w:val="white"/>
          <w:lang w:val="en-NZ"/>
        </w:rPr>
      </w:pPr>
    </w:p>
    <w:p w14:paraId="6EE2A613"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t>_getch();</w:t>
      </w:r>
    </w:p>
    <w:p w14:paraId="080A0936"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return</w:t>
      </w:r>
      <w:r>
        <w:rPr>
          <w:rFonts w:ascii="Consolas" w:eastAsiaTheme="minorHAnsi" w:hAnsi="Consolas" w:cs="Consolas"/>
          <w:color w:val="000000"/>
          <w:szCs w:val="19"/>
          <w:highlight w:val="white"/>
          <w:lang w:val="en-NZ" w:eastAsia="en-US"/>
        </w:rPr>
        <w:t xml:space="preserve"> 0;</w:t>
      </w:r>
    </w:p>
    <w:p w14:paraId="04101C16" w14:textId="77777777" w:rsidR="009F4D2C" w:rsidRDefault="009F4D2C" w:rsidP="00950122">
      <w:pPr>
        <w:pStyle w:val="CodePACKT"/>
        <w:rPr>
          <w:rFonts w:ascii="Consolas" w:eastAsiaTheme="minorHAnsi" w:hAnsi="Consolas" w:cs="Consolas"/>
          <w:color w:val="000000"/>
          <w:szCs w:val="19"/>
          <w:highlight w:val="white"/>
          <w:lang w:val="en-NZ"/>
        </w:rPr>
      </w:pPr>
      <w:r>
        <w:rPr>
          <w:rFonts w:ascii="Consolas" w:eastAsiaTheme="minorHAnsi" w:hAnsi="Consolas" w:cs="Consolas"/>
          <w:color w:val="000000"/>
          <w:szCs w:val="19"/>
          <w:highlight w:val="white"/>
          <w:lang w:val="en-NZ" w:eastAsia="en-US"/>
        </w:rPr>
        <w:t>}</w:t>
      </w:r>
    </w:p>
    <w:p w14:paraId="47DAD6CF" w14:textId="7276EDDE" w:rsidR="001A0C8B" w:rsidDel="007B5981" w:rsidRDefault="001A0C8B" w:rsidP="00950122">
      <w:pPr>
        <w:pStyle w:val="CodePACKT"/>
        <w:rPr>
          <w:del w:id="15" w:author="Rashmi Suvarna" w:date="2015-09-02T11:31:00Z"/>
          <w:lang w:val="en-NZ"/>
        </w:rPr>
      </w:pPr>
    </w:p>
    <w:p w14:paraId="5520DC22" w14:textId="77777777" w:rsidR="001A0C8B" w:rsidRPr="001A0C8B" w:rsidRDefault="001A0C8B" w:rsidP="00950122">
      <w:pPr>
        <w:pStyle w:val="CodePACKT"/>
        <w:rPr>
          <w:lang w:val="en-NZ"/>
        </w:rPr>
      </w:pPr>
    </w:p>
    <w:p w14:paraId="73272181" w14:textId="7C6A278B" w:rsidR="001225D8" w:rsidRDefault="001225D8" w:rsidP="00291B74">
      <w:pPr>
        <w:pStyle w:val="Heading2"/>
        <w:numPr>
          <w:ilvl w:val="1"/>
          <w:numId w:val="14"/>
        </w:numPr>
        <w:tabs>
          <w:tab w:val="left" w:pos="0"/>
        </w:tabs>
      </w:pPr>
      <w:r>
        <w:t>How it works...</w:t>
      </w:r>
    </w:p>
    <w:p w14:paraId="16FAC43F" w14:textId="531E98D0" w:rsidR="00893496" w:rsidRDefault="00A64DC5" w:rsidP="004A543D">
      <w:pPr>
        <w:pStyle w:val="NormalPACKT"/>
      </w:pPr>
      <w:r>
        <w:t>In this example, we have a set of start time and finish time for different activities. We need to find out which activities can be performed by a single person. We can assume that the container is already sorted based on the finish time.</w:t>
      </w:r>
      <w:r w:rsidR="00B83F0D">
        <w:t xml:space="preserve"> So at every pass, we check whether the current start time is greater than or equal to the previous finish time. Only then can we take up the task. We traverse through the container and keep checking the same condition.</w:t>
      </w:r>
      <w:r w:rsidR="00181719">
        <w:t xml:space="preserve"> Because we are checking at every step, this algorithm is pretty optimised.</w:t>
      </w:r>
    </w:p>
    <w:p w14:paraId="1DE763CD" w14:textId="1F3C666C" w:rsidR="00A40553" w:rsidRPr="004A543D" w:rsidDel="00B13568" w:rsidRDefault="00A40553" w:rsidP="004A543D">
      <w:pPr>
        <w:pStyle w:val="NormalPACKT"/>
        <w:rPr>
          <w:del w:id="16" w:author="Rashmi Suvarna" w:date="2015-09-02T11:34:00Z"/>
        </w:rPr>
      </w:pPr>
    </w:p>
    <w:p w14:paraId="41B691A1" w14:textId="19D4F443" w:rsidR="0065555D" w:rsidRDefault="00B43CBF" w:rsidP="00291B74">
      <w:pPr>
        <w:pStyle w:val="Heading1"/>
        <w:numPr>
          <w:ilvl w:val="0"/>
          <w:numId w:val="15"/>
        </w:numPr>
        <w:tabs>
          <w:tab w:val="left" w:pos="0"/>
        </w:tabs>
      </w:pPr>
      <w:r>
        <w:t>Us</w:t>
      </w:r>
      <w:r w:rsidR="00A50F0C">
        <w:t>ing Divide and Conquer algorithms to solve problem</w:t>
      </w:r>
    </w:p>
    <w:p w14:paraId="6A3A496A" w14:textId="40B8F43F" w:rsidR="0091088B" w:rsidRDefault="00167D39" w:rsidP="00040AFA">
      <w:pPr>
        <w:pStyle w:val="NormalPACKT"/>
      </w:pPr>
      <w:r w:rsidRPr="00167D39">
        <w:t xml:space="preserve">In general, divide and conquer is based on the following idea. The whole problem we want to solve may </w:t>
      </w:r>
      <w:r w:rsidR="006B5818">
        <w:t xml:space="preserve">be </w:t>
      </w:r>
      <w:r w:rsidRPr="00167D39">
        <w:t xml:space="preserve">too big to understand or solve at once. We break it up into smaller </w:t>
      </w:r>
      <w:r w:rsidR="004B4FF2">
        <w:t>problems, find the solution once and then repeat the process. The sub</w:t>
      </w:r>
      <w:ins w:id="17" w:author="Druhin Mukherjee" w:date="2015-09-07T12:03:00Z">
        <w:r w:rsidR="004B4FF2">
          <w:t>-</w:t>
        </w:r>
      </w:ins>
      <w:del w:id="18" w:author="Druhin Mukherjee" w:date="2015-09-07T12:03:00Z">
        <w:r w:rsidR="004B4FF2" w:rsidDel="004B4FF2">
          <w:delText xml:space="preserve"> </w:delText>
        </w:r>
      </w:del>
      <w:r w:rsidR="004B4FF2">
        <w:t>solutions are independent of each other. Also unlike dynamic programming, we do not store the sub solutions.</w:t>
      </w:r>
    </w:p>
    <w:p w14:paraId="051492AD" w14:textId="64CA44DA" w:rsidR="0065555D" w:rsidRDefault="0065555D" w:rsidP="00E7799B">
      <w:pPr>
        <w:pStyle w:val="Heading2"/>
        <w:numPr>
          <w:ilvl w:val="1"/>
          <w:numId w:val="1"/>
        </w:numPr>
      </w:pPr>
      <w:r>
        <w:t>Getting ready</w:t>
      </w:r>
    </w:p>
    <w:p w14:paraId="014B9965" w14:textId="77777777" w:rsidR="0065555D" w:rsidRDefault="0065555D" w:rsidP="00291B74">
      <w:pPr>
        <w:pStyle w:val="NormalPACKT"/>
        <w:numPr>
          <w:ilvl w:val="0"/>
          <w:numId w:val="1"/>
        </w:numPr>
      </w:pPr>
      <w:r>
        <w:t>For this recipe, you will need a Windows machine with a working copy of Visual Studio.</w:t>
      </w:r>
    </w:p>
    <w:p w14:paraId="4C48610D" w14:textId="77777777" w:rsidR="0065555D" w:rsidRDefault="0065555D" w:rsidP="00291B74">
      <w:pPr>
        <w:pStyle w:val="Heading2"/>
        <w:numPr>
          <w:ilvl w:val="1"/>
          <w:numId w:val="1"/>
        </w:numPr>
        <w:tabs>
          <w:tab w:val="left" w:pos="0"/>
        </w:tabs>
      </w:pPr>
      <w:r>
        <w:lastRenderedPageBreak/>
        <w:t>How to do it...</w:t>
      </w:r>
    </w:p>
    <w:p w14:paraId="3317F069" w14:textId="149C5AC4" w:rsidR="00290122" w:rsidRPr="00290122" w:rsidRDefault="00290122" w:rsidP="00290122">
      <w:pPr>
        <w:pStyle w:val="NormalPACKT"/>
        <w:numPr>
          <w:ilvl w:val="0"/>
          <w:numId w:val="1"/>
        </w:numPr>
      </w:pPr>
      <w:r>
        <w:t>In this recipe we will find out how easy it is to use greedy algorithm to solve a problem</w:t>
      </w:r>
    </w:p>
    <w:p w14:paraId="0FC013C2" w14:textId="77777777" w:rsidR="0065555D" w:rsidRPr="00950122" w:rsidRDefault="0065555D" w:rsidP="00950122">
      <w:pPr>
        <w:pStyle w:val="NumberedBulletPACKT"/>
        <w:numPr>
          <w:ilvl w:val="0"/>
          <w:numId w:val="37"/>
        </w:numPr>
        <w:rPr>
          <w:b/>
          <w:bCs/>
          <w:iCs/>
        </w:rPr>
      </w:pPr>
      <w:r w:rsidRPr="00950122">
        <w:t>Open Visual Studio.</w:t>
      </w:r>
    </w:p>
    <w:p w14:paraId="56C2A4DC" w14:textId="77777777" w:rsidR="0065555D" w:rsidRPr="00950122" w:rsidRDefault="0065555D" w:rsidP="00950122">
      <w:pPr>
        <w:pStyle w:val="NumberedBulletPACKT"/>
        <w:rPr>
          <w:b/>
          <w:bCs/>
          <w:iCs/>
        </w:rPr>
      </w:pPr>
      <w:r w:rsidRPr="00950122">
        <w:t xml:space="preserve">Create a new C++ project </w:t>
      </w:r>
    </w:p>
    <w:p w14:paraId="043B6C49" w14:textId="176C5916" w:rsidR="0065555D" w:rsidRPr="00950122" w:rsidRDefault="0065555D" w:rsidP="00950122">
      <w:pPr>
        <w:pStyle w:val="NumberedBulletPACKT"/>
        <w:rPr>
          <w:b/>
          <w:bCs/>
          <w:iCs/>
        </w:rPr>
      </w:pPr>
      <w:r w:rsidRPr="00950122">
        <w:t xml:space="preserve">Add a source file called </w:t>
      </w:r>
      <w:r w:rsidR="002571A4" w:rsidRPr="00950122">
        <w:t xml:space="preserve">Source.cpp </w:t>
      </w:r>
    </w:p>
    <w:p w14:paraId="76B5D042" w14:textId="77777777" w:rsidR="0065555D" w:rsidRPr="00950122" w:rsidRDefault="0065555D" w:rsidP="00950122">
      <w:pPr>
        <w:pStyle w:val="NumberedBulletPACKT"/>
        <w:rPr>
          <w:b/>
          <w:bCs/>
          <w:iCs/>
        </w:rPr>
      </w:pPr>
      <w:r w:rsidRPr="00950122">
        <w:t>Add the following lines of code.</w:t>
      </w:r>
    </w:p>
    <w:p w14:paraId="7A164CE2" w14:textId="77777777" w:rsidR="00356575" w:rsidRDefault="00356575" w:rsidP="00950122">
      <w:pPr>
        <w:pStyle w:val="CodePACKT"/>
        <w:rPr>
          <w:rFonts w:eastAsiaTheme="minorHAnsi"/>
          <w:highlight w:val="white"/>
          <w:lang w:val="en-NZ"/>
        </w:rPr>
      </w:pPr>
    </w:p>
    <w:p w14:paraId="6FB83B92" w14:textId="670E2EB3" w:rsidR="00356575" w:rsidRPr="001B6524" w:rsidRDefault="00356575" w:rsidP="00950122">
      <w:pPr>
        <w:pStyle w:val="CodePACKT"/>
        <w:rPr>
          <w:rFonts w:eastAsiaTheme="minorHAnsi"/>
          <w:highlight w:val="white"/>
          <w:lang w:val="en-NZ"/>
        </w:rPr>
      </w:pPr>
      <w:r>
        <w:rPr>
          <w:b/>
        </w:rPr>
        <w:t>Source</w:t>
      </w:r>
      <w:r w:rsidRPr="00AD2233">
        <w:rPr>
          <w:b/>
        </w:rPr>
        <w:t>.</w:t>
      </w:r>
      <w:r>
        <w:rPr>
          <w:b/>
        </w:rPr>
        <w:t>cpp</w:t>
      </w:r>
    </w:p>
    <w:p w14:paraId="469909D6"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Merge_TwoSets(</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w:t>
      </w:r>
    </w:p>
    <w:p w14:paraId="781B2005"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MergeSortAlgo(</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low</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high</w:t>
      </w:r>
      <w:r>
        <w:rPr>
          <w:rFonts w:ascii="Consolas" w:eastAsiaTheme="minorHAnsi" w:hAnsi="Consolas" w:cs="Consolas"/>
          <w:bCs w:val="0"/>
          <w:color w:val="000000"/>
          <w:sz w:val="19"/>
          <w:szCs w:val="19"/>
          <w:highlight w:val="white"/>
          <w:lang w:val="en-NZ"/>
        </w:rPr>
        <w:t>)</w:t>
      </w:r>
    </w:p>
    <w:p w14:paraId="43A85262"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2B6D491A"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mid;</w:t>
      </w:r>
    </w:p>
    <w:p w14:paraId="1A9A3992"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low</w:t>
      </w:r>
      <w:r>
        <w:rPr>
          <w:rFonts w:ascii="Consolas" w:eastAsiaTheme="minorHAnsi" w:hAnsi="Consolas" w:cs="Consolas"/>
          <w:bCs w:val="0"/>
          <w:color w:val="000000"/>
          <w:sz w:val="19"/>
          <w:szCs w:val="19"/>
          <w:highlight w:val="white"/>
          <w:lang w:val="en-NZ"/>
        </w:rPr>
        <w:t xml:space="preserve"> &lt; </w:t>
      </w:r>
      <w:r>
        <w:rPr>
          <w:rFonts w:ascii="Consolas" w:eastAsiaTheme="minorHAnsi" w:hAnsi="Consolas" w:cs="Consolas"/>
          <w:bCs w:val="0"/>
          <w:color w:val="808080"/>
          <w:sz w:val="19"/>
          <w:szCs w:val="19"/>
          <w:highlight w:val="white"/>
          <w:lang w:val="en-NZ"/>
        </w:rPr>
        <w:t>high</w:t>
      </w:r>
      <w:r>
        <w:rPr>
          <w:rFonts w:ascii="Consolas" w:eastAsiaTheme="minorHAnsi" w:hAnsi="Consolas" w:cs="Consolas"/>
          <w:bCs w:val="0"/>
          <w:color w:val="000000"/>
          <w:sz w:val="19"/>
          <w:szCs w:val="19"/>
          <w:highlight w:val="white"/>
          <w:lang w:val="en-NZ"/>
        </w:rPr>
        <w:t>)</w:t>
      </w:r>
    </w:p>
    <w:p w14:paraId="299F68B0"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637FE8D3"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mid = (</w:t>
      </w:r>
      <w:r>
        <w:rPr>
          <w:rFonts w:ascii="Consolas" w:eastAsiaTheme="minorHAnsi" w:hAnsi="Consolas" w:cs="Consolas"/>
          <w:bCs w:val="0"/>
          <w:color w:val="808080"/>
          <w:sz w:val="19"/>
          <w:szCs w:val="19"/>
          <w:highlight w:val="white"/>
          <w:lang w:val="en-NZ"/>
        </w:rPr>
        <w:t>low</w:t>
      </w:r>
      <w:r>
        <w:rPr>
          <w:rFonts w:ascii="Consolas" w:eastAsiaTheme="minorHAnsi" w:hAnsi="Consolas" w:cs="Consolas"/>
          <w:bCs w:val="0"/>
          <w:color w:val="000000"/>
          <w:sz w:val="19"/>
          <w:szCs w:val="19"/>
          <w:highlight w:val="white"/>
          <w:lang w:val="en-NZ"/>
        </w:rPr>
        <w:t xml:space="preserve"> + </w:t>
      </w:r>
      <w:r>
        <w:rPr>
          <w:rFonts w:ascii="Consolas" w:eastAsiaTheme="minorHAnsi" w:hAnsi="Consolas" w:cs="Consolas"/>
          <w:bCs w:val="0"/>
          <w:color w:val="808080"/>
          <w:sz w:val="19"/>
          <w:szCs w:val="19"/>
          <w:highlight w:val="white"/>
          <w:lang w:val="en-NZ"/>
        </w:rPr>
        <w:t>high</w:t>
      </w:r>
      <w:r>
        <w:rPr>
          <w:rFonts w:ascii="Consolas" w:eastAsiaTheme="minorHAnsi" w:hAnsi="Consolas" w:cs="Consolas"/>
          <w:bCs w:val="0"/>
          <w:color w:val="000000"/>
          <w:sz w:val="19"/>
          <w:szCs w:val="19"/>
          <w:highlight w:val="white"/>
          <w:lang w:val="en-NZ"/>
        </w:rPr>
        <w:t>) / 2;</w:t>
      </w:r>
    </w:p>
    <w:p w14:paraId="3D13CC08"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MergeSortAlgo(</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low</w:t>
      </w:r>
      <w:r>
        <w:rPr>
          <w:rFonts w:ascii="Consolas" w:eastAsiaTheme="minorHAnsi" w:hAnsi="Consolas" w:cs="Consolas"/>
          <w:bCs w:val="0"/>
          <w:color w:val="000000"/>
          <w:sz w:val="19"/>
          <w:szCs w:val="19"/>
          <w:highlight w:val="white"/>
          <w:lang w:val="en-NZ"/>
        </w:rPr>
        <w:t>, mid);</w:t>
      </w:r>
    </w:p>
    <w:p w14:paraId="3B871F88"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MergeSortAlgo(</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 xml:space="preserve">, mid + 1, </w:t>
      </w:r>
      <w:r>
        <w:rPr>
          <w:rFonts w:ascii="Consolas" w:eastAsiaTheme="minorHAnsi" w:hAnsi="Consolas" w:cs="Consolas"/>
          <w:bCs w:val="0"/>
          <w:color w:val="808080"/>
          <w:sz w:val="19"/>
          <w:szCs w:val="19"/>
          <w:highlight w:val="white"/>
          <w:lang w:val="en-NZ"/>
        </w:rPr>
        <w:t>high</w:t>
      </w:r>
      <w:r>
        <w:rPr>
          <w:rFonts w:ascii="Consolas" w:eastAsiaTheme="minorHAnsi" w:hAnsi="Consolas" w:cs="Consolas"/>
          <w:bCs w:val="0"/>
          <w:color w:val="000000"/>
          <w:sz w:val="19"/>
          <w:szCs w:val="19"/>
          <w:highlight w:val="white"/>
          <w:lang w:val="en-NZ"/>
        </w:rPr>
        <w:t>);</w:t>
      </w:r>
    </w:p>
    <w:p w14:paraId="49D168F7"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Merge_TwoSets(</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low</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high</w:t>
      </w:r>
      <w:r>
        <w:rPr>
          <w:rFonts w:ascii="Consolas" w:eastAsiaTheme="minorHAnsi" w:hAnsi="Consolas" w:cs="Consolas"/>
          <w:bCs w:val="0"/>
          <w:color w:val="000000"/>
          <w:sz w:val="19"/>
          <w:szCs w:val="19"/>
          <w:highlight w:val="white"/>
          <w:lang w:val="en-NZ"/>
        </w:rPr>
        <w:t>, mid);</w:t>
      </w:r>
    </w:p>
    <w:p w14:paraId="01B4AD4B"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0B68B665"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return</w:t>
      </w:r>
      <w:r>
        <w:rPr>
          <w:rFonts w:ascii="Consolas" w:eastAsiaTheme="minorHAnsi" w:hAnsi="Consolas" w:cs="Consolas"/>
          <w:bCs w:val="0"/>
          <w:color w:val="000000"/>
          <w:sz w:val="19"/>
          <w:szCs w:val="19"/>
          <w:highlight w:val="white"/>
          <w:lang w:val="en-NZ"/>
        </w:rPr>
        <w:t>;</w:t>
      </w:r>
    </w:p>
    <w:p w14:paraId="4B29F13F"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2318E355"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void</w:t>
      </w:r>
      <w:r>
        <w:rPr>
          <w:rFonts w:ascii="Consolas" w:eastAsiaTheme="minorHAnsi" w:hAnsi="Consolas" w:cs="Consolas"/>
          <w:bCs w:val="0"/>
          <w:color w:val="000000"/>
          <w:sz w:val="19"/>
          <w:szCs w:val="19"/>
          <w:highlight w:val="white"/>
          <w:lang w:val="en-NZ"/>
        </w:rPr>
        <w:t xml:space="preserve"> Merge_TwoSets(</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low</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high</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mid</w:t>
      </w:r>
      <w:r>
        <w:rPr>
          <w:rFonts w:ascii="Consolas" w:eastAsiaTheme="minorHAnsi" w:hAnsi="Consolas" w:cs="Consolas"/>
          <w:bCs w:val="0"/>
          <w:color w:val="000000"/>
          <w:sz w:val="19"/>
          <w:szCs w:val="19"/>
          <w:highlight w:val="white"/>
          <w:lang w:val="en-NZ"/>
        </w:rPr>
        <w:t>)</w:t>
      </w:r>
    </w:p>
    <w:p w14:paraId="0CD5FC30"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08387BC8"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int</w:t>
      </w:r>
      <w:r>
        <w:rPr>
          <w:rFonts w:ascii="Consolas" w:eastAsiaTheme="minorHAnsi" w:hAnsi="Consolas" w:cs="Consolas"/>
          <w:bCs w:val="0"/>
          <w:color w:val="000000"/>
          <w:sz w:val="19"/>
          <w:szCs w:val="19"/>
          <w:highlight w:val="white"/>
          <w:lang w:val="en-NZ"/>
        </w:rPr>
        <w:t xml:space="preserve"> i, j, k, c[100];</w:t>
      </w:r>
    </w:p>
    <w:p w14:paraId="79F15FED"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 xml:space="preserve">i = </w:t>
      </w:r>
      <w:r>
        <w:rPr>
          <w:rFonts w:ascii="Consolas" w:eastAsiaTheme="minorHAnsi" w:hAnsi="Consolas" w:cs="Consolas"/>
          <w:bCs w:val="0"/>
          <w:color w:val="808080"/>
          <w:sz w:val="19"/>
          <w:szCs w:val="19"/>
          <w:highlight w:val="white"/>
          <w:lang w:val="en-NZ"/>
        </w:rPr>
        <w:t>low</w:t>
      </w:r>
      <w:r>
        <w:rPr>
          <w:rFonts w:ascii="Consolas" w:eastAsiaTheme="minorHAnsi" w:hAnsi="Consolas" w:cs="Consolas"/>
          <w:bCs w:val="0"/>
          <w:color w:val="000000"/>
          <w:sz w:val="19"/>
          <w:szCs w:val="19"/>
          <w:highlight w:val="white"/>
          <w:lang w:val="en-NZ"/>
        </w:rPr>
        <w:t>;</w:t>
      </w:r>
    </w:p>
    <w:p w14:paraId="3BF9F0BF"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 xml:space="preserve">k = </w:t>
      </w:r>
      <w:r>
        <w:rPr>
          <w:rFonts w:ascii="Consolas" w:eastAsiaTheme="minorHAnsi" w:hAnsi="Consolas" w:cs="Consolas"/>
          <w:bCs w:val="0"/>
          <w:color w:val="808080"/>
          <w:sz w:val="19"/>
          <w:szCs w:val="19"/>
          <w:highlight w:val="white"/>
          <w:lang w:val="en-NZ"/>
        </w:rPr>
        <w:t>low</w:t>
      </w:r>
      <w:r>
        <w:rPr>
          <w:rFonts w:ascii="Consolas" w:eastAsiaTheme="minorHAnsi" w:hAnsi="Consolas" w:cs="Consolas"/>
          <w:bCs w:val="0"/>
          <w:color w:val="000000"/>
          <w:sz w:val="19"/>
          <w:szCs w:val="19"/>
          <w:highlight w:val="white"/>
          <w:lang w:val="en-NZ"/>
        </w:rPr>
        <w:t>;</w:t>
      </w:r>
    </w:p>
    <w:p w14:paraId="7E95ADB8"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 xml:space="preserve">j = </w:t>
      </w:r>
      <w:r>
        <w:rPr>
          <w:rFonts w:ascii="Consolas" w:eastAsiaTheme="minorHAnsi" w:hAnsi="Consolas" w:cs="Consolas"/>
          <w:bCs w:val="0"/>
          <w:color w:val="808080"/>
          <w:sz w:val="19"/>
          <w:szCs w:val="19"/>
          <w:highlight w:val="white"/>
          <w:lang w:val="en-NZ"/>
        </w:rPr>
        <w:t>mid</w:t>
      </w:r>
      <w:r>
        <w:rPr>
          <w:rFonts w:ascii="Consolas" w:eastAsiaTheme="minorHAnsi" w:hAnsi="Consolas" w:cs="Consolas"/>
          <w:bCs w:val="0"/>
          <w:color w:val="000000"/>
          <w:sz w:val="19"/>
          <w:szCs w:val="19"/>
          <w:highlight w:val="white"/>
          <w:lang w:val="en-NZ"/>
        </w:rPr>
        <w:t xml:space="preserve"> + 1;</w:t>
      </w:r>
    </w:p>
    <w:p w14:paraId="4F365FFB"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while</w:t>
      </w:r>
      <w:r>
        <w:rPr>
          <w:rFonts w:ascii="Consolas" w:eastAsiaTheme="minorHAnsi" w:hAnsi="Consolas" w:cs="Consolas"/>
          <w:bCs w:val="0"/>
          <w:color w:val="000000"/>
          <w:sz w:val="19"/>
          <w:szCs w:val="19"/>
          <w:highlight w:val="white"/>
          <w:lang w:val="en-NZ"/>
        </w:rPr>
        <w:t xml:space="preserve"> (i &lt;= </w:t>
      </w:r>
      <w:r>
        <w:rPr>
          <w:rFonts w:ascii="Consolas" w:eastAsiaTheme="minorHAnsi" w:hAnsi="Consolas" w:cs="Consolas"/>
          <w:bCs w:val="0"/>
          <w:color w:val="808080"/>
          <w:sz w:val="19"/>
          <w:szCs w:val="19"/>
          <w:highlight w:val="white"/>
          <w:lang w:val="en-NZ"/>
        </w:rPr>
        <w:t>mid</w:t>
      </w:r>
      <w:r>
        <w:rPr>
          <w:rFonts w:ascii="Consolas" w:eastAsiaTheme="minorHAnsi" w:hAnsi="Consolas" w:cs="Consolas"/>
          <w:bCs w:val="0"/>
          <w:color w:val="000000"/>
          <w:sz w:val="19"/>
          <w:szCs w:val="19"/>
          <w:highlight w:val="white"/>
          <w:lang w:val="en-NZ"/>
        </w:rPr>
        <w:t xml:space="preserve"> &amp;&amp; j &lt;= </w:t>
      </w:r>
      <w:r>
        <w:rPr>
          <w:rFonts w:ascii="Consolas" w:eastAsiaTheme="minorHAnsi" w:hAnsi="Consolas" w:cs="Consolas"/>
          <w:bCs w:val="0"/>
          <w:color w:val="808080"/>
          <w:sz w:val="19"/>
          <w:szCs w:val="19"/>
          <w:highlight w:val="white"/>
          <w:lang w:val="en-NZ"/>
        </w:rPr>
        <w:t>high</w:t>
      </w:r>
      <w:r>
        <w:rPr>
          <w:rFonts w:ascii="Consolas" w:eastAsiaTheme="minorHAnsi" w:hAnsi="Consolas" w:cs="Consolas"/>
          <w:bCs w:val="0"/>
          <w:color w:val="000000"/>
          <w:sz w:val="19"/>
          <w:szCs w:val="19"/>
          <w:highlight w:val="white"/>
          <w:lang w:val="en-NZ"/>
        </w:rPr>
        <w:t>)</w:t>
      </w:r>
    </w:p>
    <w:p w14:paraId="740D0F00"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340565A4"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 xml:space="preserve">[i] &lt; </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[j])</w:t>
      </w:r>
    </w:p>
    <w:p w14:paraId="4E191B1F"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3432463C"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c[k] = </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[i];</w:t>
      </w:r>
    </w:p>
    <w:p w14:paraId="07BD3AB3"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k++;</w:t>
      </w:r>
    </w:p>
    <w:p w14:paraId="0181A2C6"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i++;</w:t>
      </w:r>
    </w:p>
    <w:p w14:paraId="654E2CD1"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031A322F"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else</w:t>
      </w:r>
    </w:p>
    <w:p w14:paraId="1F03F55D"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75E8C4C7"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c[k] = </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[j];</w:t>
      </w:r>
    </w:p>
    <w:p w14:paraId="7DD20EE2"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k++;</w:t>
      </w:r>
    </w:p>
    <w:p w14:paraId="7E91F965"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j++;</w:t>
      </w:r>
    </w:p>
    <w:p w14:paraId="41199D4A"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0EB3F4A1"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28BC88AD"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while</w:t>
      </w:r>
      <w:r>
        <w:rPr>
          <w:rFonts w:ascii="Consolas" w:eastAsiaTheme="minorHAnsi" w:hAnsi="Consolas" w:cs="Consolas"/>
          <w:bCs w:val="0"/>
          <w:color w:val="000000"/>
          <w:sz w:val="19"/>
          <w:szCs w:val="19"/>
          <w:highlight w:val="white"/>
          <w:lang w:val="en-NZ"/>
        </w:rPr>
        <w:t xml:space="preserve"> (i &lt;= </w:t>
      </w:r>
      <w:r>
        <w:rPr>
          <w:rFonts w:ascii="Consolas" w:eastAsiaTheme="minorHAnsi" w:hAnsi="Consolas" w:cs="Consolas"/>
          <w:bCs w:val="0"/>
          <w:color w:val="808080"/>
          <w:sz w:val="19"/>
          <w:szCs w:val="19"/>
          <w:highlight w:val="white"/>
          <w:lang w:val="en-NZ"/>
        </w:rPr>
        <w:t>mid</w:t>
      </w:r>
      <w:r>
        <w:rPr>
          <w:rFonts w:ascii="Consolas" w:eastAsiaTheme="minorHAnsi" w:hAnsi="Consolas" w:cs="Consolas"/>
          <w:bCs w:val="0"/>
          <w:color w:val="000000"/>
          <w:sz w:val="19"/>
          <w:szCs w:val="19"/>
          <w:highlight w:val="white"/>
          <w:lang w:val="en-NZ"/>
        </w:rPr>
        <w:t>)</w:t>
      </w:r>
    </w:p>
    <w:p w14:paraId="63D41390"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59FF566D"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c[k] = </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[i];</w:t>
      </w:r>
    </w:p>
    <w:p w14:paraId="33A368A4"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lastRenderedPageBreak/>
        <w:tab/>
      </w:r>
      <w:r>
        <w:rPr>
          <w:rFonts w:ascii="Consolas" w:eastAsiaTheme="minorHAnsi" w:hAnsi="Consolas" w:cs="Consolas"/>
          <w:bCs w:val="0"/>
          <w:color w:val="000000"/>
          <w:sz w:val="19"/>
          <w:szCs w:val="19"/>
          <w:highlight w:val="white"/>
          <w:lang w:val="en-NZ"/>
        </w:rPr>
        <w:tab/>
        <w:t>k++;</w:t>
      </w:r>
    </w:p>
    <w:p w14:paraId="1EF23BA3"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i++;</w:t>
      </w:r>
    </w:p>
    <w:p w14:paraId="4DE6B0CF"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2619D1D0"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while</w:t>
      </w:r>
      <w:r>
        <w:rPr>
          <w:rFonts w:ascii="Consolas" w:eastAsiaTheme="minorHAnsi" w:hAnsi="Consolas" w:cs="Consolas"/>
          <w:bCs w:val="0"/>
          <w:color w:val="000000"/>
          <w:sz w:val="19"/>
          <w:szCs w:val="19"/>
          <w:highlight w:val="white"/>
          <w:lang w:val="en-NZ"/>
        </w:rPr>
        <w:t xml:space="preserve"> (j &lt;= </w:t>
      </w:r>
      <w:r>
        <w:rPr>
          <w:rFonts w:ascii="Consolas" w:eastAsiaTheme="minorHAnsi" w:hAnsi="Consolas" w:cs="Consolas"/>
          <w:bCs w:val="0"/>
          <w:color w:val="808080"/>
          <w:sz w:val="19"/>
          <w:szCs w:val="19"/>
          <w:highlight w:val="white"/>
          <w:lang w:val="en-NZ"/>
        </w:rPr>
        <w:t>high</w:t>
      </w:r>
      <w:r>
        <w:rPr>
          <w:rFonts w:ascii="Consolas" w:eastAsiaTheme="minorHAnsi" w:hAnsi="Consolas" w:cs="Consolas"/>
          <w:bCs w:val="0"/>
          <w:color w:val="000000"/>
          <w:sz w:val="19"/>
          <w:szCs w:val="19"/>
          <w:highlight w:val="white"/>
          <w:lang w:val="en-NZ"/>
        </w:rPr>
        <w:t>)</w:t>
      </w:r>
    </w:p>
    <w:p w14:paraId="4792DF85"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6895CBAE"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c[k] = </w:t>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[j];</w:t>
      </w:r>
    </w:p>
    <w:p w14:paraId="55B3AE4C"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k++;</w:t>
      </w:r>
    </w:p>
    <w:p w14:paraId="69327C83"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j++;</w:t>
      </w:r>
    </w:p>
    <w:p w14:paraId="50DFA4CD"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2EC225F0"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for</w:t>
      </w:r>
      <w:r>
        <w:rPr>
          <w:rFonts w:ascii="Consolas" w:eastAsiaTheme="minorHAnsi" w:hAnsi="Consolas" w:cs="Consolas"/>
          <w:bCs w:val="0"/>
          <w:color w:val="000000"/>
          <w:sz w:val="19"/>
          <w:szCs w:val="19"/>
          <w:highlight w:val="white"/>
          <w:lang w:val="en-NZ"/>
        </w:rPr>
        <w:t xml:space="preserve"> (i = </w:t>
      </w:r>
      <w:r>
        <w:rPr>
          <w:rFonts w:ascii="Consolas" w:eastAsiaTheme="minorHAnsi" w:hAnsi="Consolas" w:cs="Consolas"/>
          <w:bCs w:val="0"/>
          <w:color w:val="808080"/>
          <w:sz w:val="19"/>
          <w:szCs w:val="19"/>
          <w:highlight w:val="white"/>
          <w:lang w:val="en-NZ"/>
        </w:rPr>
        <w:t>low</w:t>
      </w:r>
      <w:r>
        <w:rPr>
          <w:rFonts w:ascii="Consolas" w:eastAsiaTheme="minorHAnsi" w:hAnsi="Consolas" w:cs="Consolas"/>
          <w:bCs w:val="0"/>
          <w:color w:val="000000"/>
          <w:sz w:val="19"/>
          <w:szCs w:val="19"/>
          <w:highlight w:val="white"/>
          <w:lang w:val="en-NZ"/>
        </w:rPr>
        <w:t>; i &lt; k; i++)</w:t>
      </w:r>
    </w:p>
    <w:p w14:paraId="69363D61"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60DDA03B"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a</w:t>
      </w:r>
      <w:r>
        <w:rPr>
          <w:rFonts w:ascii="Consolas" w:eastAsiaTheme="minorHAnsi" w:hAnsi="Consolas" w:cs="Consolas"/>
          <w:bCs w:val="0"/>
          <w:color w:val="000000"/>
          <w:sz w:val="19"/>
          <w:szCs w:val="19"/>
          <w:highlight w:val="white"/>
          <w:lang w:val="en-NZ"/>
        </w:rPr>
        <w:t>[i] = c[i];</w:t>
      </w:r>
    </w:p>
    <w:p w14:paraId="3158EA26" w14:textId="77777777" w:rsidR="004B4FF2" w:rsidRDefault="004B4FF2" w:rsidP="004B4FF2">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6FDD67E2" w14:textId="7DFCFA0A" w:rsidR="00356575" w:rsidRDefault="004B4FF2" w:rsidP="00950122">
      <w:pPr>
        <w:pStyle w:val="CodePACKT"/>
        <w:rPr>
          <w:rFonts w:eastAsiaTheme="minorHAnsi"/>
          <w:highlight w:val="white"/>
          <w:lang w:val="en-NZ"/>
        </w:rPr>
      </w:pPr>
      <w:r>
        <w:rPr>
          <w:rFonts w:ascii="Consolas" w:eastAsiaTheme="minorHAnsi" w:hAnsi="Consolas" w:cs="Consolas"/>
          <w:bCs/>
          <w:color w:val="000000"/>
          <w:szCs w:val="19"/>
          <w:highlight w:val="white"/>
          <w:lang w:val="en-NZ"/>
        </w:rPr>
        <w:t>}</w:t>
      </w:r>
    </w:p>
    <w:p w14:paraId="03A0307D" w14:textId="77777777" w:rsidR="0065555D" w:rsidDel="00672149" w:rsidRDefault="0065555D" w:rsidP="00291B74">
      <w:pPr>
        <w:pStyle w:val="Heading2"/>
        <w:numPr>
          <w:ilvl w:val="1"/>
          <w:numId w:val="16"/>
        </w:numPr>
        <w:tabs>
          <w:tab w:val="left" w:pos="0"/>
        </w:tabs>
        <w:rPr>
          <w:del w:id="19" w:author="Druhin Mukherjee" w:date="2015-09-07T12:04:00Z"/>
        </w:rPr>
      </w:pPr>
      <w:r>
        <w:t>How it works...</w:t>
      </w:r>
    </w:p>
    <w:p w14:paraId="46E41162" w14:textId="367BC1E8" w:rsidR="004C1F02" w:rsidRDefault="00672149" w:rsidP="00672149">
      <w:pPr>
        <w:pStyle w:val="NormalPACKT"/>
        <w:rPr>
          <w:lang w:val="en-GB"/>
        </w:rPr>
        <w:pPrChange w:id="20" w:author="Druhin Mukherjee" w:date="2015-09-07T12:04:00Z">
          <w:pPr>
            <w:pStyle w:val="Heading2"/>
            <w:numPr>
              <w:ilvl w:val="1"/>
              <w:numId w:val="16"/>
            </w:numPr>
            <w:tabs>
              <w:tab w:val="left" w:pos="0"/>
            </w:tabs>
          </w:pPr>
        </w:pPrChange>
      </w:pPr>
      <w:r>
        <w:rPr>
          <w:lang w:val="en-GB"/>
        </w:rPr>
        <w:t xml:space="preserve">In the above example we have implemented merge sort using the Divide and Conquer technique. </w:t>
      </w:r>
      <w:r w:rsidR="0019517A">
        <w:rPr>
          <w:lang w:val="en-GB"/>
        </w:rPr>
        <w:t>Merge sort is very effective and can be used across various problems.</w:t>
      </w:r>
    </w:p>
    <w:p w14:paraId="31F76B7E" w14:textId="4286F6EE" w:rsidR="004C1F02" w:rsidRDefault="004C1F02" w:rsidP="004C1F02">
      <w:pPr>
        <w:pStyle w:val="NormalPACKT"/>
        <w:rPr>
          <w:lang w:val="en-GB"/>
        </w:rPr>
        <w:pPrChange w:id="21" w:author="Druhin Mukherjee" w:date="2015-09-07T12:08:00Z">
          <w:pPr>
            <w:pStyle w:val="Heading2"/>
            <w:numPr>
              <w:ilvl w:val="1"/>
              <w:numId w:val="16"/>
            </w:numPr>
            <w:tabs>
              <w:tab w:val="left" w:pos="0"/>
            </w:tabs>
          </w:pPr>
        </w:pPrChange>
      </w:pPr>
      <w:r>
        <w:rPr>
          <w:lang w:val="en-GB"/>
        </w:rPr>
        <w:t>The whole process of Divide and Conquer as we know is dividing the space into smaller solutions. In merge sort, we keep dividing the search space into two parts, individually sort the two parts and merge the solution till we get the final solution. As we can see in the diagram below, the sorting technique involves dividing into smaller solutions.</w:t>
      </w:r>
    </w:p>
    <w:p w14:paraId="140231B8" w14:textId="64B53A0F" w:rsidR="004C1F02" w:rsidRDefault="004C1F02" w:rsidP="004C1F02">
      <w:pPr>
        <w:pStyle w:val="NormalPACKT"/>
        <w:rPr>
          <w:lang w:val="en-GB"/>
        </w:rPr>
        <w:pPrChange w:id="22" w:author="Druhin Mukherjee" w:date="2015-09-07T12:08:00Z">
          <w:pPr>
            <w:pStyle w:val="Heading2"/>
            <w:numPr>
              <w:ilvl w:val="1"/>
              <w:numId w:val="16"/>
            </w:numPr>
            <w:tabs>
              <w:tab w:val="left" w:pos="0"/>
            </w:tabs>
          </w:pPr>
        </w:pPrChange>
      </w:pPr>
      <w:r>
        <w:rPr>
          <w:noProof/>
          <w:lang w:val="en-NZ" w:eastAsia="en-NZ"/>
        </w:rPr>
        <w:drawing>
          <wp:inline distT="0" distB="0" distL="0" distR="0" wp14:anchorId="1781455E" wp14:editId="353B7E59">
            <wp:extent cx="1971675" cy="2732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ge_sort_recursion.png"/>
                    <pic:cNvPicPr/>
                  </pic:nvPicPr>
                  <pic:blipFill>
                    <a:blip r:embed="rId11">
                      <a:extLst>
                        <a:ext uri="{28A0092B-C50C-407E-A947-70E740481C1C}">
                          <a14:useLocalDpi xmlns:a14="http://schemas.microsoft.com/office/drawing/2010/main" val="0"/>
                        </a:ext>
                      </a:extLst>
                    </a:blip>
                    <a:stretch>
                      <a:fillRect/>
                    </a:stretch>
                  </pic:blipFill>
                  <pic:spPr>
                    <a:xfrm>
                      <a:off x="0" y="0"/>
                      <a:ext cx="1976035" cy="2738551"/>
                    </a:xfrm>
                    <a:prstGeom prst="rect">
                      <a:avLst/>
                    </a:prstGeom>
                  </pic:spPr>
                </pic:pic>
              </a:graphicData>
            </a:graphic>
          </wp:inline>
        </w:drawing>
      </w:r>
    </w:p>
    <w:p w14:paraId="1DDADCA4" w14:textId="29AB6EA8" w:rsidR="004C1F02" w:rsidRDefault="004C1F02" w:rsidP="004C1F02">
      <w:pPr>
        <w:pStyle w:val="LayoutInformationPACKT"/>
      </w:pPr>
      <w:r>
        <w:t>Insert Image B04929</w:t>
      </w:r>
      <w:r>
        <w:t>_04_02</w:t>
      </w:r>
      <w:r>
        <w:t xml:space="preserve">.png </w:t>
      </w:r>
    </w:p>
    <w:p w14:paraId="4EBBD569" w14:textId="709F8F53" w:rsidR="004C1F02" w:rsidRPr="004C1F02" w:rsidRDefault="004C1F02" w:rsidP="004C1F02">
      <w:pPr>
        <w:pStyle w:val="NormalPACKT"/>
        <w:pPrChange w:id="23" w:author="Druhin Mukherjee" w:date="2015-09-07T12:13:00Z">
          <w:pPr>
            <w:pStyle w:val="LayoutInformationPACKT"/>
          </w:pPr>
        </w:pPrChange>
      </w:pPr>
      <w:r>
        <w:rPr>
          <w:rFonts w:ascii="Georgia" w:hAnsi="Georgia"/>
          <w:color w:val="222222"/>
          <w:sz w:val="23"/>
          <w:szCs w:val="23"/>
          <w:shd w:val="clear" w:color="auto" w:fill="FEFEFE"/>
        </w:rPr>
        <w:lastRenderedPageBreak/>
        <w:t xml:space="preserve">The </w:t>
      </w:r>
      <w:r>
        <w:rPr>
          <w:rFonts w:ascii="Georgia" w:hAnsi="Georgia"/>
          <w:color w:val="222222"/>
          <w:sz w:val="23"/>
          <w:szCs w:val="23"/>
          <w:shd w:val="clear" w:color="auto" w:fill="FEFEFE"/>
        </w:rPr>
        <w:t xml:space="preserve">whole </w:t>
      </w:r>
      <w:r>
        <w:rPr>
          <w:rFonts w:ascii="Georgia" w:hAnsi="Georgia"/>
          <w:color w:val="222222"/>
          <w:sz w:val="23"/>
          <w:szCs w:val="23"/>
          <w:shd w:val="clear" w:color="auto" w:fill="FEFEFE"/>
        </w:rPr>
        <w:t xml:space="preserve">idea </w:t>
      </w:r>
      <w:r>
        <w:rPr>
          <w:rFonts w:ascii="Georgia" w:hAnsi="Georgia"/>
          <w:color w:val="222222"/>
          <w:sz w:val="23"/>
          <w:szCs w:val="23"/>
          <w:shd w:val="clear" w:color="auto" w:fill="FEFEFE"/>
        </w:rPr>
        <w:t>behind merge sort</w:t>
      </w:r>
      <w:r>
        <w:rPr>
          <w:rFonts w:ascii="Georgia" w:hAnsi="Georgia"/>
          <w:color w:val="222222"/>
          <w:sz w:val="23"/>
          <w:szCs w:val="23"/>
          <w:shd w:val="clear" w:color="auto" w:fill="FEFEFE"/>
        </w:rPr>
        <w:t xml:space="preserve"> is to exploit the fact, that merging two pre-sorted lists is "cheap"</w:t>
      </w:r>
      <w:r w:rsidR="00D3309B">
        <w:rPr>
          <w:rFonts w:ascii="Georgia" w:hAnsi="Georgia"/>
          <w:color w:val="222222"/>
          <w:sz w:val="23"/>
          <w:szCs w:val="23"/>
          <w:shd w:val="clear" w:color="auto" w:fill="FEFEFE"/>
        </w:rPr>
        <w:t>. Hence this can be used in</w:t>
      </w:r>
      <w:bookmarkStart w:id="24" w:name="_GoBack"/>
      <w:bookmarkEnd w:id="24"/>
      <w:r w:rsidR="00D3309B">
        <w:rPr>
          <w:rFonts w:ascii="Georgia" w:hAnsi="Georgia"/>
          <w:color w:val="222222"/>
          <w:sz w:val="23"/>
          <w:szCs w:val="23"/>
          <w:shd w:val="clear" w:color="auto" w:fill="FEFEFE"/>
        </w:rPr>
        <w:t xml:space="preserve"> games and other applications as well.</w:t>
      </w:r>
    </w:p>
    <w:p w14:paraId="4863F594" w14:textId="77777777" w:rsidR="004C1F02" w:rsidRPr="00672149" w:rsidRDefault="004C1F02" w:rsidP="004C1F02">
      <w:pPr>
        <w:pStyle w:val="NormalPACKT"/>
        <w:rPr>
          <w:lang w:val="en-GB"/>
          <w:rPrChange w:id="25" w:author="Druhin Mukherjee" w:date="2015-09-07T12:04:00Z">
            <w:rPr/>
          </w:rPrChange>
        </w:rPr>
        <w:pPrChange w:id="26" w:author="Druhin Mukherjee" w:date="2015-09-07T12:08:00Z">
          <w:pPr>
            <w:pStyle w:val="Heading2"/>
            <w:numPr>
              <w:ilvl w:val="1"/>
              <w:numId w:val="16"/>
            </w:numPr>
            <w:tabs>
              <w:tab w:val="left" w:pos="0"/>
            </w:tabs>
          </w:pPr>
        </w:pPrChange>
      </w:pPr>
    </w:p>
    <w:p w14:paraId="2AFA06DD" w14:textId="177E6107" w:rsidR="0002260F" w:rsidRPr="00672149" w:rsidRDefault="0002260F" w:rsidP="00672149">
      <w:pPr>
        <w:pStyle w:val="Heading2"/>
        <w:rPr>
          <w:lang w:val="en-NZ" w:eastAsia="en-NZ"/>
        </w:rPr>
      </w:pPr>
    </w:p>
    <w:p w14:paraId="51EE8BCD" w14:textId="54E6114B" w:rsidR="00C539F0" w:rsidRPr="00C539F0" w:rsidRDefault="00C539F0" w:rsidP="00C539F0">
      <w:pPr>
        <w:pStyle w:val="NormalPACKT"/>
      </w:pPr>
    </w:p>
    <w:sectPr w:rsidR="00C539F0" w:rsidRPr="00C539F0" w:rsidSect="008A064A">
      <w:footerReference w:type="even" r:id="rId12"/>
      <w:footerReference w:type="default" r:id="rId13"/>
      <w:footnotePr>
        <w:pos w:val="beneathText"/>
      </w:footnotePr>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shmi Suvarna" w:date="2015-09-02T11:40:00Z" w:initials="RS">
    <w:p w14:paraId="3AD7DC19" w14:textId="31F1DC9E" w:rsidR="005F1379" w:rsidRDefault="005F1379">
      <w:pPr>
        <w:pStyle w:val="CommentText"/>
      </w:pPr>
      <w:r>
        <w:rPr>
          <w:rStyle w:val="CommentReference"/>
        </w:rPr>
        <w:annotationRef/>
      </w:r>
      <w:r>
        <w:t>The chapter is written very well. The recipes are in a flow explaining the readers the various areas in a very good manner.</w:t>
      </w:r>
    </w:p>
    <w:p w14:paraId="386FBEA7" w14:textId="4C9FE960" w:rsidR="005F1379" w:rsidRDefault="005F1379">
      <w:pPr>
        <w:pStyle w:val="CommentText"/>
      </w:pPr>
      <w:r>
        <w:t>Good job!!</w:t>
      </w:r>
    </w:p>
    <w:p w14:paraId="26A96BF9" w14:textId="77777777" w:rsidR="005F1379" w:rsidRDefault="005F1379">
      <w:pPr>
        <w:pStyle w:val="CommentText"/>
      </w:pPr>
    </w:p>
    <w:p w14:paraId="2DC8F160" w14:textId="174E8381" w:rsidR="005F1379" w:rsidRDefault="005F1379">
      <w:pPr>
        <w:pStyle w:val="CommentText"/>
      </w:pPr>
      <w:r>
        <w:t>Few aspects to look into are related to the replacement of the content due to its presence on online. You need to replace the content entirely or remove it if not that essential or provide a reference to our readers along with the information that needs to be referred from the sources.</w:t>
      </w:r>
    </w:p>
  </w:comment>
  <w:comment w:id="9" w:author="Rashmi Suvarna" w:date="2015-09-02T11:39:00Z" w:initials="RS">
    <w:p w14:paraId="402F1F49" w14:textId="681B11ED" w:rsidR="005F1379" w:rsidRDefault="005F1379">
      <w:pPr>
        <w:pStyle w:val="CommentText"/>
      </w:pPr>
      <w:r>
        <w:rPr>
          <w:rStyle w:val="CommentReference"/>
        </w:rPr>
        <w:annotationRef/>
      </w:r>
      <w:r>
        <w:t>Nicely done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C8F160" w15:done="0"/>
  <w15:commentEx w15:paraId="402F1F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1D654" w14:textId="77777777" w:rsidR="00CB6CB1" w:rsidRDefault="00CB6CB1">
      <w:pPr>
        <w:spacing w:after="0"/>
      </w:pPr>
      <w:r>
        <w:separator/>
      </w:r>
    </w:p>
  </w:endnote>
  <w:endnote w:type="continuationSeparator" w:id="0">
    <w:p w14:paraId="129B9AC6" w14:textId="77777777" w:rsidR="00CB6CB1" w:rsidRDefault="00CB6C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7179" w14:textId="77777777" w:rsidR="005F1379" w:rsidRDefault="005F1379">
    <w:pPr>
      <w:ind w:right="360" w:firstLine="360"/>
    </w:pPr>
    <w:r>
      <w:rPr>
        <w:lang w:eastAsia="ar-SA"/>
      </w:rP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5F1379" w:rsidRDefault="005F1379">
                <w:r>
                  <w:rPr>
                    <w:rStyle w:val="PageNumber"/>
                  </w:rPr>
                  <w:fldChar w:fldCharType="begin"/>
                </w:r>
                <w:r>
                  <w:rPr>
                    <w:rStyle w:val="PageNumber"/>
                  </w:rPr>
                  <w:instrText xml:space="preserve"> PAGE </w:instrText>
                </w:r>
                <w:r>
                  <w:rPr>
                    <w:rStyle w:val="PageNumber"/>
                  </w:rPr>
                  <w:fldChar w:fldCharType="separate"/>
                </w:r>
                <w:r w:rsidR="00D3309B">
                  <w:rPr>
                    <w:rStyle w:val="PageNumber"/>
                    <w:noProof/>
                  </w:rPr>
                  <w:t>16</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EE7F" w14:textId="77777777" w:rsidR="005F1379" w:rsidRDefault="005F1379" w:rsidP="00E65BBB">
    <w:pPr>
      <w:ind w:right="360" w:firstLine="360"/>
      <w:jc w:val="center"/>
    </w:pPr>
    <w:r>
      <w:rPr>
        <w:lang w:eastAsia="ar-SA"/>
      </w:rP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5F1379" w:rsidRDefault="005F1379"/>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06752" w14:textId="77777777" w:rsidR="00CB6CB1" w:rsidRDefault="00CB6CB1">
      <w:pPr>
        <w:spacing w:after="0"/>
      </w:pPr>
      <w:r>
        <w:separator/>
      </w:r>
    </w:p>
  </w:footnote>
  <w:footnote w:type="continuationSeparator" w:id="0">
    <w:p w14:paraId="2D35D3B0" w14:textId="77777777" w:rsidR="00CB6CB1" w:rsidRDefault="00CB6CB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9"/>
    <w:multiLevelType w:val="multilevel"/>
    <w:tmpl w:val="00000009"/>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000000D"/>
    <w:multiLevelType w:val="multilevel"/>
    <w:tmpl w:val="0000000D"/>
    <w:lvl w:ilvl="0">
      <w:start w:val="1"/>
      <w:numFmt w:val="decimal"/>
      <w:lvlText w:val="%1."/>
      <w:lvlJc w:val="left"/>
      <w:pPr>
        <w:tabs>
          <w:tab w:val="num" w:pos="-2160"/>
        </w:tabs>
        <w:ind w:left="-2160" w:firstLine="0"/>
      </w:pPr>
    </w:lvl>
    <w:lvl w:ilvl="1">
      <w:start w:val="1"/>
      <w:numFmt w:val="decimal"/>
      <w:lvlText w:val="%2."/>
      <w:lvlJc w:val="left"/>
      <w:pPr>
        <w:tabs>
          <w:tab w:val="num" w:pos="-2160"/>
        </w:tabs>
        <w:ind w:left="-2160" w:firstLine="0"/>
      </w:pPr>
    </w:lvl>
    <w:lvl w:ilvl="2">
      <w:start w:val="1"/>
      <w:numFmt w:val="decimal"/>
      <w:lvlText w:val="%3."/>
      <w:lvlJc w:val="left"/>
      <w:pPr>
        <w:tabs>
          <w:tab w:val="num" w:pos="-2160"/>
        </w:tabs>
        <w:ind w:left="-2160" w:firstLine="0"/>
      </w:pPr>
    </w:lvl>
    <w:lvl w:ilvl="3">
      <w:start w:val="1"/>
      <w:numFmt w:val="decimal"/>
      <w:lvlText w:val="%4."/>
      <w:lvlJc w:val="left"/>
      <w:pPr>
        <w:tabs>
          <w:tab w:val="num" w:pos="-2160"/>
        </w:tabs>
        <w:ind w:left="-2160" w:firstLine="0"/>
      </w:pPr>
    </w:lvl>
    <w:lvl w:ilvl="4">
      <w:start w:val="1"/>
      <w:numFmt w:val="decimal"/>
      <w:lvlText w:val="%5."/>
      <w:lvlJc w:val="left"/>
      <w:pPr>
        <w:tabs>
          <w:tab w:val="num" w:pos="-2160"/>
        </w:tabs>
        <w:ind w:left="-2160" w:firstLine="0"/>
      </w:pPr>
    </w:lvl>
    <w:lvl w:ilvl="5">
      <w:start w:val="1"/>
      <w:numFmt w:val="decimal"/>
      <w:lvlText w:val="%6."/>
      <w:lvlJc w:val="left"/>
      <w:pPr>
        <w:tabs>
          <w:tab w:val="num" w:pos="-2160"/>
        </w:tabs>
        <w:ind w:left="-2160" w:firstLine="0"/>
      </w:pPr>
    </w:lvl>
    <w:lvl w:ilvl="6">
      <w:start w:val="1"/>
      <w:numFmt w:val="decimal"/>
      <w:lvlText w:val="%7."/>
      <w:lvlJc w:val="left"/>
      <w:pPr>
        <w:tabs>
          <w:tab w:val="num" w:pos="-2160"/>
        </w:tabs>
        <w:ind w:left="-2160" w:firstLine="0"/>
      </w:pPr>
    </w:lvl>
    <w:lvl w:ilvl="7">
      <w:start w:val="1"/>
      <w:numFmt w:val="decimal"/>
      <w:lvlText w:val="%8."/>
      <w:lvlJc w:val="left"/>
      <w:pPr>
        <w:tabs>
          <w:tab w:val="num" w:pos="-2160"/>
        </w:tabs>
        <w:ind w:left="-2160" w:firstLine="0"/>
      </w:pPr>
    </w:lvl>
    <w:lvl w:ilvl="8">
      <w:start w:val="1"/>
      <w:numFmt w:val="decimal"/>
      <w:lvlText w:val="%9."/>
      <w:lvlJc w:val="left"/>
      <w:pPr>
        <w:tabs>
          <w:tab w:val="num" w:pos="-2160"/>
        </w:tabs>
        <w:ind w:left="-2160" w:firstLine="0"/>
      </w:pPr>
    </w:lvl>
  </w:abstractNum>
  <w:abstractNum w:abstractNumId="6">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1D"/>
    <w:multiLevelType w:val="multilevel"/>
    <w:tmpl w:val="0000001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21"/>
    <w:multiLevelType w:val="multilevel"/>
    <w:tmpl w:val="0000002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0DF40469"/>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8">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0">
    <w:nsid w:val="256840DB"/>
    <w:multiLevelType w:val="hybridMultilevel"/>
    <w:tmpl w:val="991E9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2">
    <w:nsid w:val="2CC65F48"/>
    <w:multiLevelType w:val="hybridMultilevel"/>
    <w:tmpl w:val="181E871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3">
    <w:nsid w:val="2F405BBE"/>
    <w:multiLevelType w:val="hybridMultilevel"/>
    <w:tmpl w:val="98244BE0"/>
    <w:lvl w:ilvl="0" w:tplc="5E6273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nsid w:val="35BB0BFE"/>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nsid w:val="41161F71"/>
    <w:multiLevelType w:val="hybridMultilevel"/>
    <w:tmpl w:val="B0880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C44B38"/>
    <w:multiLevelType w:val="hybridMultilevel"/>
    <w:tmpl w:val="E47C1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9">
    <w:nsid w:val="6199028D"/>
    <w:multiLevelType w:val="hybridMultilevel"/>
    <w:tmpl w:val="14EE2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2">
    <w:nsid w:val="7F1F2AB0"/>
    <w:multiLevelType w:val="hybridMultilevel"/>
    <w:tmpl w:val="B6B24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24"/>
  </w:num>
  <w:num w:numId="19">
    <w:abstractNumId w:val="25"/>
  </w:num>
  <w:num w:numId="20">
    <w:abstractNumId w:val="16"/>
  </w:num>
  <w:num w:numId="21">
    <w:abstractNumId w:val="31"/>
  </w:num>
  <w:num w:numId="22">
    <w:abstractNumId w:val="18"/>
  </w:num>
  <w:num w:numId="23">
    <w:abstractNumId w:val="30"/>
  </w:num>
  <w:num w:numId="24">
    <w:abstractNumId w:val="32"/>
  </w:num>
  <w:num w:numId="25">
    <w:abstractNumId w:val="29"/>
  </w:num>
  <w:num w:numId="26">
    <w:abstractNumId w:val="20"/>
  </w:num>
  <w:num w:numId="27">
    <w:abstractNumId w:val="27"/>
  </w:num>
  <w:num w:numId="28">
    <w:abstractNumId w:val="26"/>
  </w:num>
  <w:num w:numId="29">
    <w:abstractNumId w:val="23"/>
  </w:num>
  <w:num w:numId="30">
    <w:abstractNumId w:val="21"/>
  </w:num>
  <w:num w:numId="31">
    <w:abstractNumId w:val="17"/>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shmi Suvarna">
    <w15:presenceInfo w15:providerId="AD" w15:userId="S-1-5-21-226508970-3071066648-2496781527-7003"/>
  </w15:person>
  <w15:person w15:author="Druhin Mukherjee">
    <w15:presenceInfo w15:providerId="Windows Live" w15:userId="e60040ede1a712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trackRevisions/>
  <w:defaultTabStop w:val="720"/>
  <w:evenAndOddHeaders/>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2DB2"/>
    <w:rsid w:val="000163D5"/>
    <w:rsid w:val="000168CC"/>
    <w:rsid w:val="00017479"/>
    <w:rsid w:val="00017CF2"/>
    <w:rsid w:val="0002002E"/>
    <w:rsid w:val="0002260F"/>
    <w:rsid w:val="00022D21"/>
    <w:rsid w:val="000321F8"/>
    <w:rsid w:val="00035340"/>
    <w:rsid w:val="00040AFA"/>
    <w:rsid w:val="00042855"/>
    <w:rsid w:val="00043143"/>
    <w:rsid w:val="00043A7E"/>
    <w:rsid w:val="00043C9B"/>
    <w:rsid w:val="00051724"/>
    <w:rsid w:val="00061851"/>
    <w:rsid w:val="00065C8D"/>
    <w:rsid w:val="00070F37"/>
    <w:rsid w:val="0008546A"/>
    <w:rsid w:val="00087D42"/>
    <w:rsid w:val="00094C57"/>
    <w:rsid w:val="000964D0"/>
    <w:rsid w:val="000965F0"/>
    <w:rsid w:val="00096635"/>
    <w:rsid w:val="00097DAD"/>
    <w:rsid w:val="000A0A35"/>
    <w:rsid w:val="000A230E"/>
    <w:rsid w:val="000A26CF"/>
    <w:rsid w:val="000A35F6"/>
    <w:rsid w:val="000A3F4B"/>
    <w:rsid w:val="000A53A8"/>
    <w:rsid w:val="000A70D4"/>
    <w:rsid w:val="000B1BCE"/>
    <w:rsid w:val="000B2423"/>
    <w:rsid w:val="000B45EC"/>
    <w:rsid w:val="000C07D8"/>
    <w:rsid w:val="000C14C1"/>
    <w:rsid w:val="000C50BC"/>
    <w:rsid w:val="000C5BE7"/>
    <w:rsid w:val="000C6CCD"/>
    <w:rsid w:val="000D5EAB"/>
    <w:rsid w:val="000F1C27"/>
    <w:rsid w:val="000F6E8E"/>
    <w:rsid w:val="000F75DB"/>
    <w:rsid w:val="00100198"/>
    <w:rsid w:val="001003A0"/>
    <w:rsid w:val="001048F7"/>
    <w:rsid w:val="0011666C"/>
    <w:rsid w:val="001225D8"/>
    <w:rsid w:val="00130015"/>
    <w:rsid w:val="0013062D"/>
    <w:rsid w:val="00142E77"/>
    <w:rsid w:val="00146D39"/>
    <w:rsid w:val="00147117"/>
    <w:rsid w:val="00151097"/>
    <w:rsid w:val="00164471"/>
    <w:rsid w:val="0016524F"/>
    <w:rsid w:val="00167D39"/>
    <w:rsid w:val="001742A8"/>
    <w:rsid w:val="001756A4"/>
    <w:rsid w:val="0017634B"/>
    <w:rsid w:val="00181719"/>
    <w:rsid w:val="00184127"/>
    <w:rsid w:val="0019061E"/>
    <w:rsid w:val="00190BF0"/>
    <w:rsid w:val="00190C17"/>
    <w:rsid w:val="00191A22"/>
    <w:rsid w:val="00192697"/>
    <w:rsid w:val="0019363C"/>
    <w:rsid w:val="0019517A"/>
    <w:rsid w:val="00195E88"/>
    <w:rsid w:val="001A0C8B"/>
    <w:rsid w:val="001A1774"/>
    <w:rsid w:val="001A1F7A"/>
    <w:rsid w:val="001B26B2"/>
    <w:rsid w:val="001B6524"/>
    <w:rsid w:val="001B7E40"/>
    <w:rsid w:val="001C7504"/>
    <w:rsid w:val="001D6C0A"/>
    <w:rsid w:val="001D7E6D"/>
    <w:rsid w:val="001E14A7"/>
    <w:rsid w:val="001E54C2"/>
    <w:rsid w:val="001E75E3"/>
    <w:rsid w:val="001E7EA1"/>
    <w:rsid w:val="002019EF"/>
    <w:rsid w:val="00202ABC"/>
    <w:rsid w:val="00204F44"/>
    <w:rsid w:val="00206C68"/>
    <w:rsid w:val="0021374B"/>
    <w:rsid w:val="00215A3B"/>
    <w:rsid w:val="00222DF4"/>
    <w:rsid w:val="00235FCF"/>
    <w:rsid w:val="0024058C"/>
    <w:rsid w:val="0024254F"/>
    <w:rsid w:val="002472B2"/>
    <w:rsid w:val="00256057"/>
    <w:rsid w:val="002571A4"/>
    <w:rsid w:val="002629CC"/>
    <w:rsid w:val="002665D8"/>
    <w:rsid w:val="00267C16"/>
    <w:rsid w:val="00290122"/>
    <w:rsid w:val="00290962"/>
    <w:rsid w:val="00291B74"/>
    <w:rsid w:val="0029691C"/>
    <w:rsid w:val="002A1F3B"/>
    <w:rsid w:val="002A647E"/>
    <w:rsid w:val="002A7219"/>
    <w:rsid w:val="002A7E2E"/>
    <w:rsid w:val="002B5CB2"/>
    <w:rsid w:val="002B671D"/>
    <w:rsid w:val="002B6D5F"/>
    <w:rsid w:val="002C230E"/>
    <w:rsid w:val="002C360E"/>
    <w:rsid w:val="002C380F"/>
    <w:rsid w:val="002C78FC"/>
    <w:rsid w:val="002C7C8F"/>
    <w:rsid w:val="002D2DA3"/>
    <w:rsid w:val="002D4178"/>
    <w:rsid w:val="002E09B7"/>
    <w:rsid w:val="002E191F"/>
    <w:rsid w:val="002E3A69"/>
    <w:rsid w:val="002E511F"/>
    <w:rsid w:val="002E572C"/>
    <w:rsid w:val="002E73B0"/>
    <w:rsid w:val="002F321E"/>
    <w:rsid w:val="00301542"/>
    <w:rsid w:val="003033CD"/>
    <w:rsid w:val="00313902"/>
    <w:rsid w:val="003277B1"/>
    <w:rsid w:val="00333FEC"/>
    <w:rsid w:val="00334F5A"/>
    <w:rsid w:val="00337598"/>
    <w:rsid w:val="00340586"/>
    <w:rsid w:val="00346B5A"/>
    <w:rsid w:val="00351F4E"/>
    <w:rsid w:val="00353071"/>
    <w:rsid w:val="00353DD7"/>
    <w:rsid w:val="00355FEA"/>
    <w:rsid w:val="00356575"/>
    <w:rsid w:val="00357D22"/>
    <w:rsid w:val="00365746"/>
    <w:rsid w:val="0037472A"/>
    <w:rsid w:val="0038039D"/>
    <w:rsid w:val="00385439"/>
    <w:rsid w:val="00385B73"/>
    <w:rsid w:val="0038707A"/>
    <w:rsid w:val="003905B1"/>
    <w:rsid w:val="003919E4"/>
    <w:rsid w:val="0039242C"/>
    <w:rsid w:val="00395139"/>
    <w:rsid w:val="0039520A"/>
    <w:rsid w:val="003A27F4"/>
    <w:rsid w:val="003A3531"/>
    <w:rsid w:val="003A67CE"/>
    <w:rsid w:val="003A79B9"/>
    <w:rsid w:val="003B11EA"/>
    <w:rsid w:val="003B1DE6"/>
    <w:rsid w:val="003C6B1B"/>
    <w:rsid w:val="003C74CF"/>
    <w:rsid w:val="003D08B1"/>
    <w:rsid w:val="003D2E18"/>
    <w:rsid w:val="003D3088"/>
    <w:rsid w:val="003D3300"/>
    <w:rsid w:val="003D5418"/>
    <w:rsid w:val="003E44AB"/>
    <w:rsid w:val="003F13B7"/>
    <w:rsid w:val="003F287E"/>
    <w:rsid w:val="003F75D0"/>
    <w:rsid w:val="0040085E"/>
    <w:rsid w:val="00405B83"/>
    <w:rsid w:val="0040746B"/>
    <w:rsid w:val="00407B0D"/>
    <w:rsid w:val="00410DE4"/>
    <w:rsid w:val="004135A6"/>
    <w:rsid w:val="00417D67"/>
    <w:rsid w:val="004221FC"/>
    <w:rsid w:val="00423948"/>
    <w:rsid w:val="004248A1"/>
    <w:rsid w:val="0042575E"/>
    <w:rsid w:val="00427751"/>
    <w:rsid w:val="00440824"/>
    <w:rsid w:val="00450C5A"/>
    <w:rsid w:val="00451429"/>
    <w:rsid w:val="00453C33"/>
    <w:rsid w:val="004613EE"/>
    <w:rsid w:val="0046249C"/>
    <w:rsid w:val="00462B5E"/>
    <w:rsid w:val="00463A06"/>
    <w:rsid w:val="00463FB6"/>
    <w:rsid w:val="00470C22"/>
    <w:rsid w:val="00475920"/>
    <w:rsid w:val="00482967"/>
    <w:rsid w:val="00485D34"/>
    <w:rsid w:val="0049178D"/>
    <w:rsid w:val="004949BD"/>
    <w:rsid w:val="00495B55"/>
    <w:rsid w:val="0049661B"/>
    <w:rsid w:val="004A38B2"/>
    <w:rsid w:val="004A4A5B"/>
    <w:rsid w:val="004A543D"/>
    <w:rsid w:val="004A591C"/>
    <w:rsid w:val="004A5BA2"/>
    <w:rsid w:val="004B00D5"/>
    <w:rsid w:val="004B4E6D"/>
    <w:rsid w:val="004B4FF2"/>
    <w:rsid w:val="004C1F02"/>
    <w:rsid w:val="004C3122"/>
    <w:rsid w:val="004D0418"/>
    <w:rsid w:val="004E1381"/>
    <w:rsid w:val="004E2CFC"/>
    <w:rsid w:val="004F0467"/>
    <w:rsid w:val="004F56E7"/>
    <w:rsid w:val="0050027A"/>
    <w:rsid w:val="0050372F"/>
    <w:rsid w:val="00503F6B"/>
    <w:rsid w:val="005047FC"/>
    <w:rsid w:val="0050622F"/>
    <w:rsid w:val="00506EB1"/>
    <w:rsid w:val="00511945"/>
    <w:rsid w:val="00516A5F"/>
    <w:rsid w:val="00523AB5"/>
    <w:rsid w:val="00526F45"/>
    <w:rsid w:val="00532691"/>
    <w:rsid w:val="00532FC5"/>
    <w:rsid w:val="00534D66"/>
    <w:rsid w:val="00541F6F"/>
    <w:rsid w:val="0054457E"/>
    <w:rsid w:val="0055300F"/>
    <w:rsid w:val="005578A7"/>
    <w:rsid w:val="00563E41"/>
    <w:rsid w:val="00565FC7"/>
    <w:rsid w:val="00566DDE"/>
    <w:rsid w:val="005814C5"/>
    <w:rsid w:val="00581D09"/>
    <w:rsid w:val="00583AAE"/>
    <w:rsid w:val="005A1D77"/>
    <w:rsid w:val="005A7DA9"/>
    <w:rsid w:val="005B0804"/>
    <w:rsid w:val="005B74BB"/>
    <w:rsid w:val="005B76B2"/>
    <w:rsid w:val="005C26D8"/>
    <w:rsid w:val="005C4E9D"/>
    <w:rsid w:val="005C685E"/>
    <w:rsid w:val="005D2A93"/>
    <w:rsid w:val="005D3C0B"/>
    <w:rsid w:val="005D3CBB"/>
    <w:rsid w:val="005D4819"/>
    <w:rsid w:val="005D6525"/>
    <w:rsid w:val="005E6B20"/>
    <w:rsid w:val="005E6B60"/>
    <w:rsid w:val="005F1379"/>
    <w:rsid w:val="005F3CDA"/>
    <w:rsid w:val="005F643D"/>
    <w:rsid w:val="00600BD9"/>
    <w:rsid w:val="0060130B"/>
    <w:rsid w:val="00604510"/>
    <w:rsid w:val="006063BD"/>
    <w:rsid w:val="006127CE"/>
    <w:rsid w:val="00612B8F"/>
    <w:rsid w:val="00615EAA"/>
    <w:rsid w:val="00633573"/>
    <w:rsid w:val="0063414D"/>
    <w:rsid w:val="00634EEF"/>
    <w:rsid w:val="006361D0"/>
    <w:rsid w:val="00641E47"/>
    <w:rsid w:val="0064538A"/>
    <w:rsid w:val="006467D0"/>
    <w:rsid w:val="0064688C"/>
    <w:rsid w:val="006516A8"/>
    <w:rsid w:val="00652406"/>
    <w:rsid w:val="0065555D"/>
    <w:rsid w:val="00657146"/>
    <w:rsid w:val="0065797E"/>
    <w:rsid w:val="006608D1"/>
    <w:rsid w:val="00665C39"/>
    <w:rsid w:val="00672149"/>
    <w:rsid w:val="00695A07"/>
    <w:rsid w:val="006B4568"/>
    <w:rsid w:val="006B5118"/>
    <w:rsid w:val="006B5818"/>
    <w:rsid w:val="006B6985"/>
    <w:rsid w:val="006C2048"/>
    <w:rsid w:val="006C58BF"/>
    <w:rsid w:val="006C759B"/>
    <w:rsid w:val="006C7E68"/>
    <w:rsid w:val="006D2D57"/>
    <w:rsid w:val="006E3F30"/>
    <w:rsid w:val="006E60BD"/>
    <w:rsid w:val="006F0B0F"/>
    <w:rsid w:val="006F26D7"/>
    <w:rsid w:val="006F74A7"/>
    <w:rsid w:val="007015A4"/>
    <w:rsid w:val="00710E0E"/>
    <w:rsid w:val="007119A8"/>
    <w:rsid w:val="00713CAE"/>
    <w:rsid w:val="00723296"/>
    <w:rsid w:val="007465C7"/>
    <w:rsid w:val="00750B6C"/>
    <w:rsid w:val="00752A39"/>
    <w:rsid w:val="00757534"/>
    <w:rsid w:val="00761269"/>
    <w:rsid w:val="00767A9D"/>
    <w:rsid w:val="00773112"/>
    <w:rsid w:val="007736AD"/>
    <w:rsid w:val="00777E4F"/>
    <w:rsid w:val="007802FB"/>
    <w:rsid w:val="00781B51"/>
    <w:rsid w:val="00783021"/>
    <w:rsid w:val="00784E52"/>
    <w:rsid w:val="0079128E"/>
    <w:rsid w:val="0079383E"/>
    <w:rsid w:val="007977FB"/>
    <w:rsid w:val="007A12D8"/>
    <w:rsid w:val="007A367E"/>
    <w:rsid w:val="007B2ECD"/>
    <w:rsid w:val="007B4BD0"/>
    <w:rsid w:val="007B4F2E"/>
    <w:rsid w:val="007B5166"/>
    <w:rsid w:val="007B5981"/>
    <w:rsid w:val="007B6DDA"/>
    <w:rsid w:val="007B7D03"/>
    <w:rsid w:val="007C2ED9"/>
    <w:rsid w:val="007C4EE4"/>
    <w:rsid w:val="007C6E0B"/>
    <w:rsid w:val="007D0BB9"/>
    <w:rsid w:val="007D51BB"/>
    <w:rsid w:val="007E20C9"/>
    <w:rsid w:val="007F03BC"/>
    <w:rsid w:val="00801F21"/>
    <w:rsid w:val="00821ECC"/>
    <w:rsid w:val="00822853"/>
    <w:rsid w:val="0082296D"/>
    <w:rsid w:val="00824519"/>
    <w:rsid w:val="00824DBD"/>
    <w:rsid w:val="0085206A"/>
    <w:rsid w:val="0086015E"/>
    <w:rsid w:val="00860D06"/>
    <w:rsid w:val="00860E43"/>
    <w:rsid w:val="00863C0E"/>
    <w:rsid w:val="0086621B"/>
    <w:rsid w:val="008666A9"/>
    <w:rsid w:val="00866BCC"/>
    <w:rsid w:val="00870431"/>
    <w:rsid w:val="008800AE"/>
    <w:rsid w:val="00884773"/>
    <w:rsid w:val="00893496"/>
    <w:rsid w:val="00893523"/>
    <w:rsid w:val="00895A79"/>
    <w:rsid w:val="008A064A"/>
    <w:rsid w:val="008A091C"/>
    <w:rsid w:val="008A1AB6"/>
    <w:rsid w:val="008A56AF"/>
    <w:rsid w:val="008B1BA4"/>
    <w:rsid w:val="008B4758"/>
    <w:rsid w:val="008B5B2E"/>
    <w:rsid w:val="008B721C"/>
    <w:rsid w:val="008C260B"/>
    <w:rsid w:val="008C3177"/>
    <w:rsid w:val="008C3B8C"/>
    <w:rsid w:val="008D463C"/>
    <w:rsid w:val="008E36AF"/>
    <w:rsid w:val="008E48E8"/>
    <w:rsid w:val="008E586B"/>
    <w:rsid w:val="008F44E5"/>
    <w:rsid w:val="008F4EFA"/>
    <w:rsid w:val="00900D56"/>
    <w:rsid w:val="009041E3"/>
    <w:rsid w:val="0091088B"/>
    <w:rsid w:val="00915B0A"/>
    <w:rsid w:val="009161EA"/>
    <w:rsid w:val="00922177"/>
    <w:rsid w:val="00926C20"/>
    <w:rsid w:val="009308AA"/>
    <w:rsid w:val="00937F26"/>
    <w:rsid w:val="00944AB7"/>
    <w:rsid w:val="00950122"/>
    <w:rsid w:val="00951ABE"/>
    <w:rsid w:val="0095595A"/>
    <w:rsid w:val="00956EE2"/>
    <w:rsid w:val="0095755F"/>
    <w:rsid w:val="00961423"/>
    <w:rsid w:val="00963B7C"/>
    <w:rsid w:val="00977368"/>
    <w:rsid w:val="00982F6A"/>
    <w:rsid w:val="00985C97"/>
    <w:rsid w:val="00987798"/>
    <w:rsid w:val="0099058E"/>
    <w:rsid w:val="0099077F"/>
    <w:rsid w:val="00991977"/>
    <w:rsid w:val="00996EF3"/>
    <w:rsid w:val="00997DC0"/>
    <w:rsid w:val="009A0264"/>
    <w:rsid w:val="009A0BE1"/>
    <w:rsid w:val="009A0BF1"/>
    <w:rsid w:val="009A1531"/>
    <w:rsid w:val="009A7EC1"/>
    <w:rsid w:val="009B3C77"/>
    <w:rsid w:val="009B6C35"/>
    <w:rsid w:val="009B7879"/>
    <w:rsid w:val="009C4BB1"/>
    <w:rsid w:val="009D36F5"/>
    <w:rsid w:val="009D49E8"/>
    <w:rsid w:val="009E00B9"/>
    <w:rsid w:val="009E14FE"/>
    <w:rsid w:val="009E2827"/>
    <w:rsid w:val="009F0D98"/>
    <w:rsid w:val="009F2566"/>
    <w:rsid w:val="009F3447"/>
    <w:rsid w:val="009F4D2C"/>
    <w:rsid w:val="00A00609"/>
    <w:rsid w:val="00A01265"/>
    <w:rsid w:val="00A03ED5"/>
    <w:rsid w:val="00A0477E"/>
    <w:rsid w:val="00A12788"/>
    <w:rsid w:val="00A14077"/>
    <w:rsid w:val="00A15CBA"/>
    <w:rsid w:val="00A174F2"/>
    <w:rsid w:val="00A20696"/>
    <w:rsid w:val="00A21DCF"/>
    <w:rsid w:val="00A222B4"/>
    <w:rsid w:val="00A23E46"/>
    <w:rsid w:val="00A24B8B"/>
    <w:rsid w:val="00A27314"/>
    <w:rsid w:val="00A40553"/>
    <w:rsid w:val="00A40CE3"/>
    <w:rsid w:val="00A458A0"/>
    <w:rsid w:val="00A50F0C"/>
    <w:rsid w:val="00A5250D"/>
    <w:rsid w:val="00A5406C"/>
    <w:rsid w:val="00A62ED1"/>
    <w:rsid w:val="00A64666"/>
    <w:rsid w:val="00A64DC5"/>
    <w:rsid w:val="00A666F2"/>
    <w:rsid w:val="00A66C21"/>
    <w:rsid w:val="00A74169"/>
    <w:rsid w:val="00A75F3D"/>
    <w:rsid w:val="00A80F55"/>
    <w:rsid w:val="00A97273"/>
    <w:rsid w:val="00AA4C81"/>
    <w:rsid w:val="00AB28BA"/>
    <w:rsid w:val="00AB34EC"/>
    <w:rsid w:val="00AC7C7E"/>
    <w:rsid w:val="00AD2233"/>
    <w:rsid w:val="00AD22AE"/>
    <w:rsid w:val="00AD4994"/>
    <w:rsid w:val="00AE2D5A"/>
    <w:rsid w:val="00AE590A"/>
    <w:rsid w:val="00AF1A53"/>
    <w:rsid w:val="00AF1BFE"/>
    <w:rsid w:val="00AF5D9D"/>
    <w:rsid w:val="00B0277A"/>
    <w:rsid w:val="00B0684B"/>
    <w:rsid w:val="00B13568"/>
    <w:rsid w:val="00B14237"/>
    <w:rsid w:val="00B17757"/>
    <w:rsid w:val="00B22F48"/>
    <w:rsid w:val="00B22FB8"/>
    <w:rsid w:val="00B32AD8"/>
    <w:rsid w:val="00B33D7E"/>
    <w:rsid w:val="00B34AB2"/>
    <w:rsid w:val="00B36AED"/>
    <w:rsid w:val="00B40B55"/>
    <w:rsid w:val="00B434E5"/>
    <w:rsid w:val="00B43CBF"/>
    <w:rsid w:val="00B47F0F"/>
    <w:rsid w:val="00B52A08"/>
    <w:rsid w:val="00B53C06"/>
    <w:rsid w:val="00B565AE"/>
    <w:rsid w:val="00B61B88"/>
    <w:rsid w:val="00B77DB8"/>
    <w:rsid w:val="00B80345"/>
    <w:rsid w:val="00B81B07"/>
    <w:rsid w:val="00B83142"/>
    <w:rsid w:val="00B83F0D"/>
    <w:rsid w:val="00B8696A"/>
    <w:rsid w:val="00B8769A"/>
    <w:rsid w:val="00B9352C"/>
    <w:rsid w:val="00BA05B6"/>
    <w:rsid w:val="00BA1A56"/>
    <w:rsid w:val="00BB00B7"/>
    <w:rsid w:val="00BB1124"/>
    <w:rsid w:val="00BB2DA4"/>
    <w:rsid w:val="00BB2FC5"/>
    <w:rsid w:val="00BB52C7"/>
    <w:rsid w:val="00BB6638"/>
    <w:rsid w:val="00BB752D"/>
    <w:rsid w:val="00BC14C7"/>
    <w:rsid w:val="00BC4AA2"/>
    <w:rsid w:val="00BD00B2"/>
    <w:rsid w:val="00BD046D"/>
    <w:rsid w:val="00BD1C2B"/>
    <w:rsid w:val="00BD5FB2"/>
    <w:rsid w:val="00BD7F0B"/>
    <w:rsid w:val="00BF59B4"/>
    <w:rsid w:val="00C05A47"/>
    <w:rsid w:val="00C06F1E"/>
    <w:rsid w:val="00C10388"/>
    <w:rsid w:val="00C119DE"/>
    <w:rsid w:val="00C2000C"/>
    <w:rsid w:val="00C24E1A"/>
    <w:rsid w:val="00C25DBC"/>
    <w:rsid w:val="00C315B2"/>
    <w:rsid w:val="00C32952"/>
    <w:rsid w:val="00C337D4"/>
    <w:rsid w:val="00C34A31"/>
    <w:rsid w:val="00C3512B"/>
    <w:rsid w:val="00C40BC3"/>
    <w:rsid w:val="00C40DBB"/>
    <w:rsid w:val="00C517E7"/>
    <w:rsid w:val="00C539F0"/>
    <w:rsid w:val="00C572B5"/>
    <w:rsid w:val="00C60F49"/>
    <w:rsid w:val="00C64020"/>
    <w:rsid w:val="00C665A3"/>
    <w:rsid w:val="00C762BF"/>
    <w:rsid w:val="00C76F59"/>
    <w:rsid w:val="00C85FE3"/>
    <w:rsid w:val="00C864EB"/>
    <w:rsid w:val="00C93323"/>
    <w:rsid w:val="00C94EC8"/>
    <w:rsid w:val="00CA3ACC"/>
    <w:rsid w:val="00CA44B4"/>
    <w:rsid w:val="00CA4B3E"/>
    <w:rsid w:val="00CB1357"/>
    <w:rsid w:val="00CB21A6"/>
    <w:rsid w:val="00CB5427"/>
    <w:rsid w:val="00CB6CB1"/>
    <w:rsid w:val="00CB74AD"/>
    <w:rsid w:val="00CC2B45"/>
    <w:rsid w:val="00CC2CB7"/>
    <w:rsid w:val="00CC41BF"/>
    <w:rsid w:val="00CC4924"/>
    <w:rsid w:val="00CC5145"/>
    <w:rsid w:val="00CC77B9"/>
    <w:rsid w:val="00CD04C6"/>
    <w:rsid w:val="00CD260D"/>
    <w:rsid w:val="00CD3577"/>
    <w:rsid w:val="00CD6881"/>
    <w:rsid w:val="00CD7761"/>
    <w:rsid w:val="00CE0A71"/>
    <w:rsid w:val="00CE7A09"/>
    <w:rsid w:val="00CF1235"/>
    <w:rsid w:val="00CF5A23"/>
    <w:rsid w:val="00D05CFF"/>
    <w:rsid w:val="00D05F99"/>
    <w:rsid w:val="00D10484"/>
    <w:rsid w:val="00D1177B"/>
    <w:rsid w:val="00D23AD7"/>
    <w:rsid w:val="00D24942"/>
    <w:rsid w:val="00D3309B"/>
    <w:rsid w:val="00D33F74"/>
    <w:rsid w:val="00D34F3E"/>
    <w:rsid w:val="00D352A1"/>
    <w:rsid w:val="00D40129"/>
    <w:rsid w:val="00D41ED9"/>
    <w:rsid w:val="00D52C7D"/>
    <w:rsid w:val="00D52E06"/>
    <w:rsid w:val="00D54719"/>
    <w:rsid w:val="00D55815"/>
    <w:rsid w:val="00D55EDE"/>
    <w:rsid w:val="00D64DF0"/>
    <w:rsid w:val="00D730DA"/>
    <w:rsid w:val="00D73529"/>
    <w:rsid w:val="00D74119"/>
    <w:rsid w:val="00D75C79"/>
    <w:rsid w:val="00D802FA"/>
    <w:rsid w:val="00D84160"/>
    <w:rsid w:val="00D8645E"/>
    <w:rsid w:val="00D900C0"/>
    <w:rsid w:val="00D9268F"/>
    <w:rsid w:val="00DA29E8"/>
    <w:rsid w:val="00DA648E"/>
    <w:rsid w:val="00DA7C75"/>
    <w:rsid w:val="00DB6247"/>
    <w:rsid w:val="00DB6A23"/>
    <w:rsid w:val="00DB6AF1"/>
    <w:rsid w:val="00DC5DD8"/>
    <w:rsid w:val="00DC617D"/>
    <w:rsid w:val="00DD5370"/>
    <w:rsid w:val="00DD5FFB"/>
    <w:rsid w:val="00DE4419"/>
    <w:rsid w:val="00DE49D3"/>
    <w:rsid w:val="00DE539C"/>
    <w:rsid w:val="00DE7135"/>
    <w:rsid w:val="00DE7A1E"/>
    <w:rsid w:val="00E0763E"/>
    <w:rsid w:val="00E1398F"/>
    <w:rsid w:val="00E221F7"/>
    <w:rsid w:val="00E24574"/>
    <w:rsid w:val="00E322E1"/>
    <w:rsid w:val="00E369CE"/>
    <w:rsid w:val="00E3749E"/>
    <w:rsid w:val="00E40842"/>
    <w:rsid w:val="00E45AF8"/>
    <w:rsid w:val="00E55786"/>
    <w:rsid w:val="00E61934"/>
    <w:rsid w:val="00E6290B"/>
    <w:rsid w:val="00E65BBB"/>
    <w:rsid w:val="00E67038"/>
    <w:rsid w:val="00E70943"/>
    <w:rsid w:val="00E7799B"/>
    <w:rsid w:val="00E865AF"/>
    <w:rsid w:val="00E87C50"/>
    <w:rsid w:val="00E94571"/>
    <w:rsid w:val="00E96FC5"/>
    <w:rsid w:val="00EA1551"/>
    <w:rsid w:val="00EA7A80"/>
    <w:rsid w:val="00EB39EA"/>
    <w:rsid w:val="00EB657E"/>
    <w:rsid w:val="00EB7CCC"/>
    <w:rsid w:val="00EC617E"/>
    <w:rsid w:val="00ED1FDF"/>
    <w:rsid w:val="00ED4F3A"/>
    <w:rsid w:val="00ED702F"/>
    <w:rsid w:val="00EE3D2D"/>
    <w:rsid w:val="00EE480E"/>
    <w:rsid w:val="00EE7A7F"/>
    <w:rsid w:val="00EF0B42"/>
    <w:rsid w:val="00EF1336"/>
    <w:rsid w:val="00EF22A1"/>
    <w:rsid w:val="00EF5F23"/>
    <w:rsid w:val="00EF6276"/>
    <w:rsid w:val="00F04AC1"/>
    <w:rsid w:val="00F05DDE"/>
    <w:rsid w:val="00F06FE6"/>
    <w:rsid w:val="00F14B5C"/>
    <w:rsid w:val="00F23093"/>
    <w:rsid w:val="00F402A0"/>
    <w:rsid w:val="00F458F2"/>
    <w:rsid w:val="00F55677"/>
    <w:rsid w:val="00F5764B"/>
    <w:rsid w:val="00F82E4D"/>
    <w:rsid w:val="00F83647"/>
    <w:rsid w:val="00F864FA"/>
    <w:rsid w:val="00F9445F"/>
    <w:rsid w:val="00F96E48"/>
    <w:rsid w:val="00F9726D"/>
    <w:rsid w:val="00FA34DB"/>
    <w:rsid w:val="00FA777A"/>
    <w:rsid w:val="00FB34BC"/>
    <w:rsid w:val="00FD006E"/>
    <w:rsid w:val="00FD6A29"/>
    <w:rsid w:val="00FE45DC"/>
    <w:rsid w:val="00FE6043"/>
    <w:rsid w:val="00FF0A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064A"/>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8A064A"/>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8A064A"/>
    <w:pPr>
      <w:keepNext/>
      <w:spacing w:before="320" w:after="60" w:line="240" w:lineRule="auto"/>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8A064A"/>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8A064A"/>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8A064A"/>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8A064A"/>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8A064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8A064A"/>
    <w:rPr>
      <w:rFonts w:ascii="Arial" w:eastAsia="Times New Roman" w:hAnsi="Arial" w:cs="Arial"/>
      <w:b/>
      <w:bCs/>
      <w:iCs/>
      <w:color w:val="365F91"/>
      <w:sz w:val="28"/>
      <w:szCs w:val="28"/>
      <w:lang w:val="en-GB"/>
    </w:rPr>
  </w:style>
  <w:style w:type="character" w:customStyle="1" w:styleId="Heading3Char">
    <w:name w:val="Heading 3 Char"/>
    <w:aliases w:val="Heading 3 [PACKT] Char"/>
    <w:basedOn w:val="DefaultParagraphFont"/>
    <w:link w:val="Heading3"/>
    <w:rsid w:val="001225D8"/>
    <w:rPr>
      <w:rFonts w:ascii="Arial" w:eastAsia="Times New Roman" w:hAnsi="Arial" w:cs="Arial"/>
      <w:b/>
      <w:iCs/>
      <w:color w:val="000000"/>
      <w:sz w:val="26"/>
      <w:szCs w:val="26"/>
      <w:lang w:val="en-GB"/>
    </w:rPr>
  </w:style>
  <w:style w:type="character" w:customStyle="1" w:styleId="CodeInTextPACKT">
    <w:name w:val="Code In Text [PACKT]"/>
    <w:uiPriority w:val="99"/>
    <w:rsid w:val="008A064A"/>
    <w:rPr>
      <w:rFonts w:ascii="Lucida Console" w:hAnsi="Lucida Console"/>
      <w:color w:val="747959"/>
      <w:sz w:val="19"/>
      <w:szCs w:val="18"/>
    </w:rPr>
  </w:style>
  <w:style w:type="character" w:styleId="PageNumber">
    <w:name w:val="page number"/>
    <w:semiHidden/>
    <w:rsid w:val="001225D8"/>
    <w:rPr>
      <w:rFonts w:ascii="Arial" w:hAnsi="Arial"/>
      <w:b/>
      <w:color w:val="000000"/>
      <w:sz w:val="16"/>
    </w:rPr>
  </w:style>
  <w:style w:type="character" w:customStyle="1" w:styleId="KeyWordPACKT">
    <w:name w:val="Key Word [PACKT]"/>
    <w:uiPriority w:val="99"/>
    <w:rsid w:val="008A064A"/>
    <w:rPr>
      <w:b/>
    </w:rPr>
  </w:style>
  <w:style w:type="character" w:customStyle="1" w:styleId="KeyPACKT">
    <w:name w:val="Key [PACKT]"/>
    <w:uiPriority w:val="99"/>
    <w:rsid w:val="008A064A"/>
    <w:rPr>
      <w:i/>
      <w:color w:val="00CCFF"/>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8A064A"/>
    <w:pPr>
      <w:spacing w:after="120" w:line="240" w:lineRule="auto"/>
    </w:pPr>
    <w:rPr>
      <w:rFonts w:ascii="Times New Roman" w:eastAsia="Times New Roman" w:hAnsi="Times New Roman" w:cs="Times New Roman"/>
      <w:szCs w:val="24"/>
      <w:lang w:val="en-US"/>
    </w:rPr>
  </w:style>
  <w:style w:type="paragraph" w:customStyle="1" w:styleId="QuotePACKT">
    <w:name w:val="Quote [PACKT]"/>
    <w:basedOn w:val="NormalPACKT"/>
    <w:uiPriority w:val="99"/>
    <w:rsid w:val="008A064A"/>
    <w:pPr>
      <w:shd w:val="clear" w:color="auto" w:fill="FFFF00"/>
      <w:spacing w:before="180" w:after="180"/>
      <w:ind w:left="432" w:right="432"/>
    </w:pPr>
    <w:rPr>
      <w:i/>
    </w:rPr>
  </w:style>
  <w:style w:type="paragraph" w:customStyle="1" w:styleId="ChapterTitlePACKT">
    <w:name w:val="Chapter Title [PACKT]"/>
    <w:next w:val="NormalPACKT"/>
    <w:uiPriority w:val="99"/>
    <w:rsid w:val="008A064A"/>
    <w:pPr>
      <w:spacing w:after="840" w:line="240" w:lineRule="auto"/>
      <w:jc w:val="right"/>
    </w:pPr>
    <w:rPr>
      <w:rFonts w:ascii="Arial" w:eastAsia="Times New Roman" w:hAnsi="Arial" w:cs="Arial"/>
      <w:bCs/>
      <w:color w:val="000000"/>
      <w:kern w:val="32"/>
      <w:sz w:val="56"/>
      <w:szCs w:val="32"/>
      <w:lang w:val="en-GB"/>
    </w:rPr>
  </w:style>
  <w:style w:type="paragraph" w:customStyle="1" w:styleId="CodePACKT">
    <w:name w:val="Code [PACKT]"/>
    <w:basedOn w:val="NormalPACKT"/>
    <w:uiPriority w:val="99"/>
    <w:rsid w:val="008A064A"/>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8A064A"/>
    <w:pPr>
      <w:tabs>
        <w:tab w:val="left" w:pos="360"/>
      </w:tabs>
      <w:suppressAutoHyphens/>
      <w:spacing w:after="60"/>
      <w:ind w:left="720" w:right="360" w:hanging="360"/>
    </w:pPr>
  </w:style>
  <w:style w:type="paragraph" w:customStyle="1" w:styleId="InformationBoxPACKT">
    <w:name w:val="Information Box [PACKT]"/>
    <w:basedOn w:val="NormalPACKT"/>
    <w:next w:val="NormalPACKT"/>
    <w:uiPriority w:val="99"/>
    <w:qFormat/>
    <w:rsid w:val="008A064A"/>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8A064A"/>
    <w:pPr>
      <w:numPr>
        <w:numId w:val="30"/>
      </w:numPr>
    </w:pPr>
  </w:style>
  <w:style w:type="paragraph" w:customStyle="1" w:styleId="CommandLinePACKT">
    <w:name w:val="Command Line [PACKT]"/>
    <w:basedOn w:val="CodePACKT"/>
    <w:uiPriority w:val="99"/>
    <w:qFormat/>
    <w:rsid w:val="008A064A"/>
    <w:pPr>
      <w:spacing w:after="60"/>
      <w:ind w:left="0"/>
    </w:pPr>
  </w:style>
  <w:style w:type="paragraph" w:customStyle="1" w:styleId="ChapterNumberPACKT">
    <w:name w:val="Chapter Number [PACKT]"/>
    <w:next w:val="ChapterTitlePACKT"/>
    <w:rsid w:val="008A064A"/>
    <w:pPr>
      <w:spacing w:after="0" w:line="240" w:lineRule="auto"/>
      <w:jc w:val="right"/>
    </w:pPr>
    <w:rPr>
      <w:rFonts w:ascii="Arial" w:eastAsia="Times New Roman" w:hAnsi="Arial" w:cs="Arial"/>
      <w:bCs/>
      <w:color w:val="000000"/>
      <w:kern w:val="32"/>
      <w:sz w:val="120"/>
      <w:szCs w:val="32"/>
      <w:lang w:val="en-GB"/>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8A064A"/>
    <w:pPr>
      <w:spacing w:before="0" w:after="0"/>
    </w:pPr>
    <w:rPr>
      <w:rFonts w:ascii="Tahoma" w:hAnsi="Tahoma" w:cs="Tahoma"/>
      <w:sz w:val="16"/>
      <w:szCs w:val="16"/>
    </w:rPr>
  </w:style>
  <w:style w:type="character" w:customStyle="1" w:styleId="BalloonTextChar">
    <w:name w:val="Balloon Text Char"/>
    <w:link w:val="BalloonText"/>
    <w:rsid w:val="008A064A"/>
    <w:rPr>
      <w:rFonts w:ascii="Tahoma" w:eastAsia="Times New Roman" w:hAnsi="Tahoma" w:cs="Tahoma"/>
      <w:bCs/>
      <w:sz w:val="16"/>
      <w:szCs w:val="16"/>
      <w:lang w:val="en-US"/>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rsid w:val="008A064A"/>
    <w:pPr>
      <w:tabs>
        <w:tab w:val="center" w:pos="4320"/>
        <w:tab w:val="right" w:pos="8640"/>
      </w:tabs>
    </w:pPr>
  </w:style>
  <w:style w:type="character" w:customStyle="1" w:styleId="FooterChar">
    <w:name w:val="Footer Char"/>
    <w:basedOn w:val="DefaultParagraphFont"/>
    <w:link w:val="Footer"/>
    <w:rsid w:val="001A0C8B"/>
    <w:rPr>
      <w:rFonts w:ascii="Arial" w:eastAsia="Times New Roman" w:hAnsi="Arial" w:cs="Arial"/>
      <w:bCs/>
      <w:sz w:val="20"/>
      <w:szCs w:val="24"/>
      <w:lang w:val="en-US"/>
    </w:rPr>
  </w:style>
  <w:style w:type="character" w:customStyle="1" w:styleId="apple-converted-space">
    <w:name w:val="apple-converted-space"/>
    <w:basedOn w:val="DefaultParagraphFont"/>
    <w:rsid w:val="007E20C9"/>
  </w:style>
  <w:style w:type="paragraph" w:styleId="NormalWeb">
    <w:name w:val="Normal (Web)"/>
    <w:basedOn w:val="Normal"/>
    <w:uiPriority w:val="99"/>
    <w:semiHidden/>
    <w:unhideWhenUsed/>
    <w:rsid w:val="007E20C9"/>
    <w:pPr>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PACKT"/>
    <w:next w:val="NormalPACKT"/>
    <w:rsid w:val="008A064A"/>
    <w:rPr>
      <w:rFonts w:ascii="Arial" w:hAnsi="Arial"/>
      <w:b/>
      <w:color w:val="FF0000"/>
      <w:sz w:val="28"/>
      <w:szCs w:val="28"/>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val="0"/>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 w:type="character" w:customStyle="1" w:styleId="Heading4Char">
    <w:name w:val="Heading 4 Char"/>
    <w:aliases w:val="Heading 4 [PACKT] Char"/>
    <w:basedOn w:val="DefaultParagraphFont"/>
    <w:link w:val="Heading4"/>
    <w:rsid w:val="008A064A"/>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8A064A"/>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8A064A"/>
    <w:rPr>
      <w:rFonts w:ascii="Arial" w:eastAsia="Times New Roman" w:hAnsi="Arial" w:cs="Arial"/>
      <w:iCs/>
      <w:color w:val="365F91"/>
      <w:sz w:val="20"/>
      <w:lang w:val="en-GB"/>
    </w:rPr>
  </w:style>
  <w:style w:type="character" w:customStyle="1" w:styleId="EmailPACKT">
    <w:name w:val="Email [PACKT]"/>
    <w:uiPriority w:val="99"/>
    <w:qFormat/>
    <w:locked/>
    <w:rsid w:val="008A064A"/>
    <w:rPr>
      <w:rFonts w:ascii="Lucida Console" w:hAnsi="Lucida Console"/>
      <w:color w:val="FF6600"/>
      <w:sz w:val="19"/>
      <w:szCs w:val="18"/>
    </w:rPr>
  </w:style>
  <w:style w:type="character" w:customStyle="1" w:styleId="URLPACKT">
    <w:name w:val="URL [PACKT]"/>
    <w:uiPriority w:val="99"/>
    <w:rsid w:val="008A064A"/>
    <w:rPr>
      <w:rFonts w:ascii="Lucida Console" w:hAnsi="Lucida Console"/>
      <w:color w:val="0000FF"/>
      <w:sz w:val="19"/>
      <w:szCs w:val="18"/>
    </w:rPr>
  </w:style>
  <w:style w:type="character" w:customStyle="1" w:styleId="ScreenTextPACKT">
    <w:name w:val="Screen Text [PACKT]"/>
    <w:uiPriority w:val="99"/>
    <w:locked/>
    <w:rsid w:val="008A064A"/>
    <w:rPr>
      <w:rFonts w:ascii="Times New Roman" w:hAnsi="Times New Roman"/>
      <w:b/>
      <w:color w:val="008000"/>
      <w:sz w:val="22"/>
    </w:rPr>
  </w:style>
  <w:style w:type="character" w:customStyle="1" w:styleId="ChapterrefPACKT">
    <w:name w:val="Chapterref [PACKT]"/>
    <w:uiPriority w:val="99"/>
    <w:locked/>
    <w:rsid w:val="008A064A"/>
    <w:rPr>
      <w:rFonts w:ascii="Times New Roman" w:hAnsi="Times New Roman"/>
      <w:i/>
      <w:dstrike w:val="0"/>
      <w:color w:val="808000"/>
      <w:sz w:val="22"/>
      <w:szCs w:val="22"/>
      <w:u w:val="none"/>
      <w:vertAlign w:val="baseline"/>
    </w:rPr>
  </w:style>
  <w:style w:type="paragraph" w:customStyle="1" w:styleId="TableColumnHeadingPACKT">
    <w:name w:val="Table Column Heading [PACKT]"/>
    <w:basedOn w:val="NormalPACKT"/>
    <w:uiPriority w:val="99"/>
    <w:rsid w:val="008A064A"/>
    <w:pPr>
      <w:spacing w:before="60" w:after="60"/>
    </w:pPr>
    <w:rPr>
      <w:rFonts w:cs="Arial"/>
      <w:b/>
      <w:bCs/>
      <w:sz w:val="20"/>
    </w:rPr>
  </w:style>
  <w:style w:type="paragraph" w:customStyle="1" w:styleId="CodeEndPACKT">
    <w:name w:val="Code End [PACKT]"/>
    <w:basedOn w:val="CodePACKT"/>
    <w:next w:val="NormalPACKT"/>
    <w:uiPriority w:val="99"/>
    <w:locked/>
    <w:rsid w:val="008A064A"/>
    <w:pPr>
      <w:spacing w:after="120"/>
    </w:pPr>
  </w:style>
  <w:style w:type="paragraph" w:customStyle="1" w:styleId="TableColumnContentPACKT">
    <w:name w:val="Table Column Content [PACKT]"/>
    <w:basedOn w:val="TableColumnHeadingPACKT"/>
    <w:uiPriority w:val="99"/>
    <w:rsid w:val="008A064A"/>
    <w:rPr>
      <w:b w:val="0"/>
    </w:rPr>
  </w:style>
  <w:style w:type="paragraph" w:customStyle="1" w:styleId="CodeWithinTipPACKT">
    <w:name w:val="Code Within Tip [PACKT]"/>
    <w:uiPriority w:val="99"/>
    <w:qFormat/>
    <w:rsid w:val="008A064A"/>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BulletEndPACKT">
    <w:name w:val="Bullet End [PACKT]"/>
    <w:basedOn w:val="BulletPACKT"/>
    <w:next w:val="NormalPACKT"/>
    <w:uiPriority w:val="99"/>
    <w:locked/>
    <w:rsid w:val="008A064A"/>
    <w:pPr>
      <w:spacing w:after="120"/>
    </w:pPr>
  </w:style>
  <w:style w:type="paragraph" w:customStyle="1" w:styleId="FigurePACKT">
    <w:name w:val="Figure [PACKT]"/>
    <w:uiPriority w:val="99"/>
    <w:locked/>
    <w:rsid w:val="008A064A"/>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8A064A"/>
    <w:pPr>
      <w:spacing w:after="120"/>
    </w:pPr>
  </w:style>
  <w:style w:type="paragraph" w:customStyle="1" w:styleId="BulletWithinBulletPACKT">
    <w:name w:val="Bullet Within Bullet [PACKT]"/>
    <w:basedOn w:val="BulletPACKT"/>
    <w:uiPriority w:val="99"/>
    <w:locked/>
    <w:rsid w:val="008A064A"/>
    <w:pPr>
      <w:tabs>
        <w:tab w:val="clear" w:pos="360"/>
      </w:tabs>
      <w:ind w:left="1440" w:right="720"/>
    </w:pPr>
  </w:style>
  <w:style w:type="paragraph" w:customStyle="1" w:styleId="BulletWithinBulletEndPACKT">
    <w:name w:val="Bullet Within Bullet End [PACKT]"/>
    <w:basedOn w:val="BulletWithinBulletPACKT"/>
    <w:uiPriority w:val="99"/>
    <w:locked/>
    <w:rsid w:val="008A064A"/>
    <w:pPr>
      <w:spacing w:after="120"/>
    </w:pPr>
  </w:style>
  <w:style w:type="paragraph" w:customStyle="1" w:styleId="TipPACKT">
    <w:name w:val="Tip [PACKT]"/>
    <w:basedOn w:val="InformationBoxPACKT"/>
    <w:next w:val="NormalPACKT"/>
    <w:uiPriority w:val="99"/>
    <w:qFormat/>
    <w:rsid w:val="008A064A"/>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8A064A"/>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8A064A"/>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8A064A"/>
  </w:style>
  <w:style w:type="paragraph" w:customStyle="1" w:styleId="PartTitlePACKT">
    <w:name w:val="Part Title [PACKT]"/>
    <w:basedOn w:val="PartPACKT"/>
    <w:uiPriority w:val="99"/>
    <w:qFormat/>
    <w:rsid w:val="008A064A"/>
    <w:rPr>
      <w:i/>
      <w:sz w:val="26"/>
      <w:u w:val="none"/>
    </w:rPr>
  </w:style>
  <w:style w:type="paragraph" w:customStyle="1" w:styleId="CommandLineEndPACKT">
    <w:name w:val="Command Line End [PACKT]"/>
    <w:basedOn w:val="CommandLinePACKT"/>
    <w:uiPriority w:val="99"/>
    <w:locked/>
    <w:rsid w:val="008A064A"/>
    <w:pPr>
      <w:spacing w:after="120"/>
    </w:pPr>
    <w:rPr>
      <w:bCs/>
      <w:noProof/>
      <w:szCs w:val="20"/>
      <w:lang w:eastAsia="en-US"/>
    </w:rPr>
  </w:style>
  <w:style w:type="paragraph" w:customStyle="1" w:styleId="CodeWithinBulletsPACKT">
    <w:name w:val="Code Within Bullets [PACKT]"/>
    <w:basedOn w:val="CodePACKT"/>
    <w:uiPriority w:val="99"/>
    <w:locked/>
    <w:rsid w:val="008A064A"/>
    <w:pPr>
      <w:ind w:left="1080"/>
    </w:pPr>
    <w:rPr>
      <w:szCs w:val="20"/>
    </w:rPr>
  </w:style>
  <w:style w:type="paragraph" w:customStyle="1" w:styleId="CodeWithinBulletsEndPACKT">
    <w:name w:val="Code Within Bullets End [PACKT]"/>
    <w:basedOn w:val="CodeWithinBulletsPACKT"/>
    <w:uiPriority w:val="99"/>
    <w:locked/>
    <w:rsid w:val="008A064A"/>
    <w:pPr>
      <w:spacing w:after="120"/>
    </w:pPr>
  </w:style>
  <w:style w:type="paragraph" w:customStyle="1" w:styleId="NumberedBulletWithinBulletPACKT">
    <w:name w:val="Numbered Bullet Within Bullet [PACKT]"/>
    <w:basedOn w:val="BulletWithinBulletPACKT"/>
    <w:uiPriority w:val="99"/>
    <w:locked/>
    <w:rsid w:val="008A064A"/>
    <w:pPr>
      <w:numPr>
        <w:numId w:val="31"/>
      </w:numPr>
    </w:pPr>
  </w:style>
  <w:style w:type="paragraph" w:customStyle="1" w:styleId="NumberedBulletWithinBulletEndPACKT">
    <w:name w:val="Numbered Bullet Within Bullet End [PACKT]"/>
    <w:basedOn w:val="NumberedBulletWithinBulletPACKT"/>
    <w:uiPriority w:val="99"/>
    <w:locked/>
    <w:rsid w:val="008A064A"/>
    <w:pPr>
      <w:spacing w:after="120"/>
    </w:pPr>
  </w:style>
  <w:style w:type="paragraph" w:customStyle="1" w:styleId="BulletWithinInformationBoxPACKT">
    <w:name w:val="Bullet Within Information Box [PACKT]"/>
    <w:basedOn w:val="InformationBoxPACKT"/>
    <w:uiPriority w:val="99"/>
    <w:qFormat/>
    <w:locked/>
    <w:rsid w:val="008A064A"/>
    <w:pPr>
      <w:spacing w:before="0" w:after="20"/>
      <w:ind w:left="1080" w:hanging="360"/>
    </w:pPr>
  </w:style>
  <w:style w:type="paragraph" w:customStyle="1" w:styleId="CodeWithinTipEndPACKT">
    <w:name w:val="Code Within Tip End [PACKT]"/>
    <w:basedOn w:val="CodeWithinTipPACKT"/>
    <w:uiPriority w:val="99"/>
    <w:qFormat/>
    <w:rsid w:val="008A064A"/>
  </w:style>
  <w:style w:type="paragraph" w:customStyle="1" w:styleId="CodeWithinInformationBoxPACKT">
    <w:name w:val="Code Within Information Box [PACKT]"/>
    <w:basedOn w:val="CodeWithinTipPACKT"/>
    <w:uiPriority w:val="99"/>
    <w:qFormat/>
    <w:rsid w:val="008A064A"/>
  </w:style>
  <w:style w:type="character" w:customStyle="1" w:styleId="ItalicsPACKT">
    <w:name w:val="Italics [PACKT]"/>
    <w:uiPriority w:val="99"/>
    <w:locked/>
    <w:rsid w:val="008A064A"/>
    <w:rPr>
      <w:i/>
      <w:color w:val="FF99CC"/>
    </w:rPr>
  </w:style>
  <w:style w:type="paragraph" w:customStyle="1" w:styleId="IgnorePACKT">
    <w:name w:val="Ignore [PACKT]"/>
    <w:basedOn w:val="FigureWithinTipPACKT"/>
    <w:uiPriority w:val="99"/>
    <w:qFormat/>
    <w:rsid w:val="008A064A"/>
  </w:style>
  <w:style w:type="paragraph" w:customStyle="1" w:styleId="FigureWithinTipPACKT">
    <w:name w:val="Figure Within Tip [PACKT]"/>
    <w:basedOn w:val="FigureWithinTableContentPACKT"/>
    <w:uiPriority w:val="99"/>
    <w:qFormat/>
    <w:rsid w:val="008A064A"/>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8A064A"/>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8A064A"/>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8A064A"/>
  </w:style>
  <w:style w:type="paragraph" w:customStyle="1" w:styleId="InformationBoxWithinBulletPACKT">
    <w:name w:val="Information Box Within Bullet [PACKT]"/>
    <w:basedOn w:val="InformationBoxPACKT"/>
    <w:uiPriority w:val="99"/>
    <w:qFormat/>
    <w:rsid w:val="008A064A"/>
    <w:pPr>
      <w:ind w:left="1080"/>
    </w:pPr>
  </w:style>
  <w:style w:type="paragraph" w:customStyle="1" w:styleId="BulletWithinInformationBoxEndPACKT">
    <w:name w:val="Bullet Within Information Box End [PACKT]"/>
    <w:basedOn w:val="BulletWithinInformationBoxPACKT"/>
    <w:uiPriority w:val="99"/>
    <w:qFormat/>
    <w:rsid w:val="008A064A"/>
    <w:pPr>
      <w:spacing w:after="60"/>
    </w:pPr>
  </w:style>
  <w:style w:type="paragraph" w:customStyle="1" w:styleId="BulletWithinTipPACKT">
    <w:name w:val="Bullet Within Tip [PACKT]"/>
    <w:basedOn w:val="BulletWithinInformationBoxPACKT"/>
    <w:uiPriority w:val="99"/>
    <w:qFormat/>
    <w:rsid w:val="008A064A"/>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8A064A"/>
    <w:pPr>
      <w:spacing w:after="60"/>
    </w:pPr>
  </w:style>
  <w:style w:type="paragraph" w:customStyle="1" w:styleId="CodeWithinInformationBoxEndPACKT">
    <w:name w:val="Code Within Information Box End [PACKT]"/>
    <w:basedOn w:val="CodeWithinInformationBoxPACKT"/>
    <w:qFormat/>
    <w:rsid w:val="008A064A"/>
    <w:pPr>
      <w:pBdr>
        <w:top w:val="single" w:sz="6" w:space="6" w:color="000000"/>
        <w:left w:val="single" w:sz="6" w:space="4" w:color="000000"/>
        <w:bottom w:val="single" w:sz="6" w:space="9" w:color="000000"/>
        <w:right w:val="single" w:sz="6" w:space="4" w:color="000000"/>
      </w:pBdr>
      <w:spacing w:after="120"/>
    </w:pPr>
  </w:style>
  <w:style w:type="paragraph" w:customStyle="1" w:styleId="CodeWithinTableColumnContentPACKT">
    <w:name w:val="Code Within Table Column Content [PACKT]"/>
    <w:basedOn w:val="CodeWithinTipEndPACKT"/>
    <w:uiPriority w:val="99"/>
    <w:qFormat/>
    <w:rsid w:val="008A064A"/>
    <w:pPr>
      <w:pBdr>
        <w:top w:val="none" w:sz="0" w:space="0" w:color="auto"/>
        <w:bottom w:val="none" w:sz="0" w:space="0" w:color="auto"/>
      </w:pBdr>
      <w:ind w:left="216"/>
    </w:pPr>
  </w:style>
  <w:style w:type="paragraph" w:customStyle="1" w:styleId="CodeWithinTableColumnContentEndPACKT">
    <w:name w:val="Code Within Table Column Content End [PACKT]"/>
    <w:basedOn w:val="CodeWithinTableColumnContentPACKT"/>
    <w:uiPriority w:val="99"/>
    <w:qFormat/>
    <w:rsid w:val="008A064A"/>
    <w:pPr>
      <w:spacing w:after="120"/>
    </w:pPr>
  </w:style>
  <w:style w:type="paragraph" w:customStyle="1" w:styleId="CommandLineWithinTipPACKT">
    <w:name w:val="Command Line Within Tip [PACKT]"/>
    <w:basedOn w:val="CommandLinePACKT"/>
    <w:uiPriority w:val="99"/>
    <w:qFormat/>
    <w:rsid w:val="008A064A"/>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8A064A"/>
    <w:pPr>
      <w:spacing w:after="120"/>
    </w:pPr>
  </w:style>
  <w:style w:type="paragraph" w:customStyle="1" w:styleId="CommandLineWithinInformationBoxPACKT">
    <w:name w:val="Command Line Within Information Box [PACKT]"/>
    <w:basedOn w:val="CommandLineWithinTipPACKT"/>
    <w:uiPriority w:val="99"/>
    <w:qFormat/>
    <w:rsid w:val="008A064A"/>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8A064A"/>
    <w:pPr>
      <w:spacing w:after="120"/>
    </w:pPr>
  </w:style>
  <w:style w:type="paragraph" w:customStyle="1" w:styleId="CommandLineWithinTableColumnContentPACKT">
    <w:name w:val="Command Line Within Table Column Content [PACKT]"/>
    <w:basedOn w:val="CommandLineWithinInformationBoxEndPACKT"/>
    <w:uiPriority w:val="99"/>
    <w:qFormat/>
    <w:rsid w:val="008A064A"/>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8A064A"/>
    <w:pPr>
      <w:spacing w:after="120"/>
    </w:pPr>
  </w:style>
  <w:style w:type="paragraph" w:customStyle="1" w:styleId="CommandLineWithinBulletPACKT">
    <w:name w:val="Command Line Within Bullet [PACKT]"/>
    <w:basedOn w:val="CommandLineWithinTableColumnContentEndPACKT"/>
    <w:uiPriority w:val="99"/>
    <w:qFormat/>
    <w:rsid w:val="008A064A"/>
    <w:pPr>
      <w:ind w:left="720"/>
    </w:pPr>
  </w:style>
  <w:style w:type="paragraph" w:customStyle="1" w:styleId="CommandLineWithinBulletEndPACKT">
    <w:name w:val="Command Line Within Bullet End [PACKT]"/>
    <w:basedOn w:val="CommandLineWithinBulletPACKT"/>
    <w:uiPriority w:val="99"/>
    <w:qFormat/>
    <w:rsid w:val="008A064A"/>
  </w:style>
  <w:style w:type="paragraph" w:customStyle="1" w:styleId="QuoteWithinBulletPACKT">
    <w:name w:val="Quote Within Bullet [PACKT]"/>
    <w:basedOn w:val="QuotePACKT"/>
    <w:uiPriority w:val="99"/>
    <w:qFormat/>
    <w:rsid w:val="008A064A"/>
  </w:style>
  <w:style w:type="paragraph" w:customStyle="1" w:styleId="RomanNumberedBulletPACKT">
    <w:name w:val="Roman Numbered Bullet [PACKT]"/>
    <w:basedOn w:val="NumberedBulletPACKT"/>
    <w:uiPriority w:val="99"/>
    <w:qFormat/>
    <w:rsid w:val="008A064A"/>
    <w:pPr>
      <w:numPr>
        <w:numId w:val="34"/>
      </w:numPr>
    </w:pPr>
  </w:style>
  <w:style w:type="paragraph" w:customStyle="1" w:styleId="RomanNumberedBulletEndPACKT">
    <w:name w:val="Roman Numbered Bullet End [PACKT]"/>
    <w:basedOn w:val="RomanNumberedBulletPACKT"/>
    <w:uiPriority w:val="99"/>
    <w:qFormat/>
    <w:rsid w:val="008A064A"/>
    <w:pPr>
      <w:spacing w:after="120"/>
    </w:pPr>
  </w:style>
  <w:style w:type="character" w:customStyle="1" w:styleId="CodeHighlightedPACKT">
    <w:name w:val="Code Highlighted [PACKT]"/>
    <w:uiPriority w:val="99"/>
    <w:qFormat/>
    <w:rsid w:val="008A064A"/>
    <w:rPr>
      <w:rFonts w:ascii="Lucida Console" w:hAnsi="Lucida Console"/>
      <w:b/>
      <w:color w:val="747959"/>
      <w:sz w:val="18"/>
      <w:szCs w:val="18"/>
    </w:rPr>
  </w:style>
  <w:style w:type="character" w:customStyle="1" w:styleId="IconPACKT">
    <w:name w:val="Icon [PACKT]"/>
    <w:uiPriority w:val="99"/>
    <w:qFormat/>
    <w:rsid w:val="008A064A"/>
    <w:rPr>
      <w:rFonts w:ascii="Times New Roman" w:hAnsi="Times New Roman"/>
      <w:noProof/>
      <w:sz w:val="22"/>
    </w:rPr>
  </w:style>
  <w:style w:type="table" w:styleId="TableGrid">
    <w:name w:val="Table Grid"/>
    <w:basedOn w:val="TableNormal"/>
    <w:rsid w:val="008A064A"/>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8A064A"/>
    <w:pPr>
      <w:spacing w:before="0" w:after="120"/>
    </w:pPr>
    <w:rPr>
      <w:rFonts w:ascii="Times New Roman" w:hAnsi="Times New Roman"/>
    </w:rPr>
  </w:style>
  <w:style w:type="paragraph" w:customStyle="1" w:styleId="AlphabeticalBulletPACKT">
    <w:name w:val="Alphabetical Bullet [PACKT]"/>
    <w:basedOn w:val="Normal"/>
    <w:uiPriority w:val="99"/>
    <w:qFormat/>
    <w:rsid w:val="008A064A"/>
    <w:pPr>
      <w:numPr>
        <w:numId w:val="36"/>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8A064A"/>
    <w:pPr>
      <w:spacing w:after="120"/>
    </w:pPr>
    <w:rPr>
      <w:bCs/>
    </w:rPr>
  </w:style>
  <w:style w:type="paragraph" w:customStyle="1" w:styleId="PartSectionPACKT">
    <w:name w:val="Part Section [PACKT]"/>
    <w:basedOn w:val="PartTitlePACKT"/>
    <w:uiPriority w:val="99"/>
    <w:qFormat/>
    <w:rsid w:val="008A064A"/>
    <w:rPr>
      <w:sz w:val="46"/>
    </w:rPr>
  </w:style>
  <w:style w:type="paragraph" w:customStyle="1" w:styleId="BulletWithinTableColumnContentPACKT">
    <w:name w:val="Bullet Within Table Column Content [PACKT]"/>
    <w:basedOn w:val="BulletPACKT"/>
    <w:uiPriority w:val="99"/>
    <w:qFormat/>
    <w:rsid w:val="008A064A"/>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8A064A"/>
    <w:pPr>
      <w:spacing w:after="120"/>
    </w:pPr>
  </w:style>
  <w:style w:type="paragraph" w:customStyle="1" w:styleId="PartHeadingPACKT">
    <w:name w:val="Part Heading [PACKT]"/>
    <w:basedOn w:val="ChapterTitlePACKT"/>
    <w:qFormat/>
    <w:rsid w:val="008A064A"/>
  </w:style>
  <w:style w:type="paragraph" w:customStyle="1" w:styleId="BulletWithoutBulletWithinBulletPACKT">
    <w:name w:val="Bullet Without Bullet Within Bullet [PACKT]"/>
    <w:basedOn w:val="BulletPACKT"/>
    <w:uiPriority w:val="99"/>
    <w:rsid w:val="008A064A"/>
    <w:pPr>
      <w:tabs>
        <w:tab w:val="left" w:pos="720"/>
      </w:tabs>
      <w:autoSpaceDE w:val="0"/>
      <w:autoSpaceDN w:val="0"/>
      <w:adjustRightInd w:val="0"/>
      <w:spacing w:line="288" w:lineRule="auto"/>
      <w:ind w:left="1080" w:right="0" w:firstLine="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8A064A"/>
    <w:pPr>
      <w:spacing w:after="120"/>
    </w:pPr>
  </w:style>
  <w:style w:type="paragraph" w:customStyle="1" w:styleId="BulletWithoutBulletWithinNestedBulletPACKT">
    <w:name w:val="Bullet Without Bullet Within Nested Bullet [PACKT]"/>
    <w:basedOn w:val="BulletWithoutBulletWithinBulletPACKT"/>
    <w:uiPriority w:val="99"/>
    <w:rsid w:val="008A064A"/>
    <w:pPr>
      <w:ind w:left="1440"/>
    </w:pPr>
  </w:style>
  <w:style w:type="paragraph" w:customStyle="1" w:styleId="BulletWithoutBulletWithinNestedBulletEndPACKT">
    <w:name w:val="Bullet Without Bullet Within Nested Bullet End [PACKT]"/>
    <w:basedOn w:val="BulletWithoutBulletWithinNestedBulletPACKT"/>
    <w:uiPriority w:val="99"/>
    <w:rsid w:val="008A064A"/>
    <w:pPr>
      <w:spacing w:after="173"/>
    </w:pPr>
  </w:style>
  <w:style w:type="paragraph" w:customStyle="1" w:styleId="AppendixTitlePACKT">
    <w:name w:val="Appendix Title [PACKT]"/>
    <w:basedOn w:val="NormalPACKT"/>
    <w:uiPriority w:val="99"/>
    <w:rsid w:val="008A064A"/>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8A064A"/>
    <w:pPr>
      <w:numPr>
        <w:numId w:val="30"/>
      </w:numPr>
    </w:pPr>
  </w:style>
  <w:style w:type="numbering" w:customStyle="1" w:styleId="NumberedBulletWithinBullet">
    <w:name w:val="Numbered Bullet Within Bullet"/>
    <w:uiPriority w:val="99"/>
    <w:rsid w:val="008A064A"/>
    <w:pPr>
      <w:numPr>
        <w:numId w:val="31"/>
      </w:numPr>
    </w:pPr>
  </w:style>
  <w:style w:type="numbering" w:customStyle="1" w:styleId="RomanNumberedBullet">
    <w:name w:val="Roman Numbered Bullet"/>
    <w:uiPriority w:val="99"/>
    <w:rsid w:val="008A064A"/>
    <w:pPr>
      <w:numPr>
        <w:numId w:val="34"/>
      </w:numPr>
    </w:pPr>
  </w:style>
  <w:style w:type="numbering" w:customStyle="1" w:styleId="AlphabeticalBullet">
    <w:name w:val="Alphabetical Bullet"/>
    <w:uiPriority w:val="99"/>
    <w:rsid w:val="008A064A"/>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gi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9A25A-474D-41C1-9085-836B3B97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5059</TotalTime>
  <Pages>17</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577</cp:revision>
  <dcterms:created xsi:type="dcterms:W3CDTF">2015-07-03T07:23:00Z</dcterms:created>
  <dcterms:modified xsi:type="dcterms:W3CDTF">2015-09-07T06:44:00Z</dcterms:modified>
</cp:coreProperties>
</file>